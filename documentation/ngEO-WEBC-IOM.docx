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20FA" w:rsidRPr="00417548" w:rsidRDefault="004920FA" w:rsidP="00780D9E">
      <w:pPr>
        <w:pStyle w:val="TtuloProject"/>
        <w:rPr>
          <w:lang w:val="en-GB"/>
        </w:rPr>
      </w:pPr>
      <w:r w:rsidRPr="00417548">
        <w:rPr>
          <w:lang w:val="en-GB"/>
        </w:rPr>
        <w:fldChar w:fldCharType="begin"/>
      </w:r>
      <w:r w:rsidRPr="00417548">
        <w:rPr>
          <w:lang w:val="en-GB"/>
        </w:rPr>
        <w:instrText xml:space="preserve"> DOCPROPERTY "project"  \* MERGEFORMAT </w:instrText>
      </w:r>
      <w:r w:rsidRPr="00417548">
        <w:rPr>
          <w:lang w:val="en-GB"/>
        </w:rPr>
        <w:fldChar w:fldCharType="separate"/>
      </w:r>
      <w:r w:rsidR="00245EB0">
        <w:rPr>
          <w:lang w:val="en-GB"/>
        </w:rPr>
        <w:t>ngEO Task 4</w:t>
      </w:r>
      <w:r w:rsidRPr="00417548">
        <w:rPr>
          <w:lang w:val="en-GB"/>
        </w:rPr>
        <w:fldChar w:fldCharType="end"/>
      </w:r>
    </w:p>
    <w:p w:rsidR="007C12E0" w:rsidRPr="00417548" w:rsidRDefault="007C12E0" w:rsidP="00780D9E">
      <w:pPr>
        <w:pStyle w:val="Title"/>
        <w:rPr>
          <w:lang w:val="en-GB"/>
        </w:rPr>
      </w:pPr>
      <w:r w:rsidRPr="00417548">
        <w:rPr>
          <w:lang w:val="en-GB"/>
        </w:rPr>
        <w:fldChar w:fldCharType="begin"/>
      </w:r>
      <w:r w:rsidRPr="00417548">
        <w:rPr>
          <w:lang w:val="en-GB"/>
        </w:rPr>
        <w:instrText xml:space="preserve"> DOCPROPERTY  subsystem  \* MERGEFORMAT </w:instrText>
      </w:r>
      <w:r w:rsidRPr="00417548">
        <w:rPr>
          <w:lang w:val="en-GB"/>
        </w:rPr>
        <w:fldChar w:fldCharType="separate"/>
      </w:r>
      <w:r w:rsidR="00245EB0">
        <w:rPr>
          <w:lang w:val="en-GB"/>
        </w:rPr>
        <w:t>Web Client</w:t>
      </w:r>
      <w:r w:rsidRPr="00417548">
        <w:rPr>
          <w:lang w:val="en-GB"/>
        </w:rPr>
        <w:fldChar w:fldCharType="end"/>
      </w:r>
    </w:p>
    <w:p w:rsidR="005C4CDB" w:rsidRPr="00417548" w:rsidRDefault="005C4CDB" w:rsidP="005C4CDB">
      <w:pPr>
        <w:pStyle w:val="Coverpagesubtitle"/>
        <w:rPr>
          <w:color w:val="auto"/>
          <w:sz w:val="56"/>
          <w:lang w:val="en-GB"/>
        </w:rPr>
      </w:pPr>
      <w:r w:rsidRPr="00417548">
        <w:rPr>
          <w:color w:val="auto"/>
          <w:sz w:val="56"/>
          <w:lang w:val="en-GB"/>
        </w:rPr>
        <w:fldChar w:fldCharType="begin"/>
      </w:r>
      <w:r w:rsidRPr="00417548">
        <w:rPr>
          <w:color w:val="auto"/>
          <w:sz w:val="56"/>
          <w:lang w:val="en-GB"/>
        </w:rPr>
        <w:instrText xml:space="preserve"> DOCPROPERTY  Title  \* MERGEFORMAT </w:instrText>
      </w:r>
      <w:r w:rsidRPr="00417548">
        <w:rPr>
          <w:color w:val="auto"/>
          <w:sz w:val="56"/>
          <w:lang w:val="en-GB"/>
        </w:rPr>
        <w:fldChar w:fldCharType="separate"/>
      </w:r>
      <w:r w:rsidR="00245EB0">
        <w:rPr>
          <w:color w:val="auto"/>
          <w:sz w:val="56"/>
          <w:lang w:val="en-GB"/>
        </w:rPr>
        <w:t>Installation, Operation and Maintenance Manual</w:t>
      </w:r>
      <w:r w:rsidRPr="00417548">
        <w:rPr>
          <w:color w:val="auto"/>
          <w:sz w:val="56"/>
          <w:lang w:val="en-GB"/>
        </w:rPr>
        <w:fldChar w:fldCharType="end"/>
      </w:r>
      <w:r w:rsidRPr="00417548">
        <w:rPr>
          <w:color w:val="auto"/>
          <w:sz w:val="56"/>
          <w:lang w:val="en-GB"/>
        </w:rPr>
        <w:t xml:space="preserve"> </w:t>
      </w:r>
    </w:p>
    <w:p w:rsidR="005C4CDB" w:rsidRPr="00417548" w:rsidRDefault="005C4CDB" w:rsidP="00CA056B">
      <w:pPr>
        <w:pStyle w:val="IndexHeading"/>
        <w:rPr>
          <w:lang w:val="en-GB"/>
        </w:rPr>
      </w:pPr>
      <w:r w:rsidRPr="00417548">
        <w:rPr>
          <w:lang w:val="en-GB"/>
        </w:rPr>
        <w:lastRenderedPageBreak/>
        <w:t>document status sheet</w:t>
      </w: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70" w:type="dxa"/>
          <w:right w:w="70" w:type="dxa"/>
        </w:tblCellMar>
        <w:tblLook w:val="0000" w:firstRow="0" w:lastRow="0" w:firstColumn="0" w:lastColumn="0" w:noHBand="0" w:noVBand="0"/>
      </w:tblPr>
      <w:tblGrid>
        <w:gridCol w:w="1488"/>
        <w:gridCol w:w="1276"/>
        <w:gridCol w:w="708"/>
        <w:gridCol w:w="5958"/>
      </w:tblGrid>
      <w:tr w:rsidR="005C4CDB" w:rsidRPr="00417548" w:rsidTr="00532CAE">
        <w:trPr>
          <w:tblHeader/>
        </w:trPr>
        <w:tc>
          <w:tcPr>
            <w:tcW w:w="1488" w:type="dxa"/>
            <w:shd w:val="clear" w:color="auto" w:fill="8B8D8E"/>
          </w:tcPr>
          <w:p w:rsidR="005C4CDB" w:rsidRPr="00417548" w:rsidRDefault="005C4CDB" w:rsidP="00532CAE">
            <w:pPr>
              <w:pStyle w:val="tableheader"/>
              <w:rPr>
                <w:lang w:val="en-GB"/>
              </w:rPr>
            </w:pPr>
            <w:r w:rsidRPr="00417548">
              <w:rPr>
                <w:lang w:val="en-GB"/>
              </w:rPr>
              <w:t>Version</w:t>
            </w:r>
          </w:p>
        </w:tc>
        <w:tc>
          <w:tcPr>
            <w:tcW w:w="1276" w:type="dxa"/>
            <w:shd w:val="clear" w:color="auto" w:fill="8B8D8E"/>
          </w:tcPr>
          <w:p w:rsidR="005C4CDB" w:rsidRPr="00417548" w:rsidRDefault="005C4CDB" w:rsidP="00532CAE">
            <w:pPr>
              <w:pStyle w:val="tableheader"/>
              <w:rPr>
                <w:lang w:val="en-GB"/>
              </w:rPr>
            </w:pPr>
            <w:r w:rsidRPr="00417548">
              <w:rPr>
                <w:lang w:val="en-GB"/>
              </w:rPr>
              <w:t>Date</w:t>
            </w:r>
          </w:p>
        </w:tc>
        <w:tc>
          <w:tcPr>
            <w:tcW w:w="708" w:type="dxa"/>
            <w:shd w:val="clear" w:color="auto" w:fill="8B8D8E"/>
          </w:tcPr>
          <w:p w:rsidR="005C4CDB" w:rsidRPr="00417548" w:rsidRDefault="005C4CDB" w:rsidP="00532CAE">
            <w:pPr>
              <w:pStyle w:val="tableheader"/>
              <w:rPr>
                <w:lang w:val="en-GB"/>
              </w:rPr>
            </w:pPr>
            <w:r w:rsidRPr="00417548">
              <w:rPr>
                <w:lang w:val="en-GB"/>
              </w:rPr>
              <w:t>Pages</w:t>
            </w:r>
          </w:p>
        </w:tc>
        <w:tc>
          <w:tcPr>
            <w:tcW w:w="5958" w:type="dxa"/>
            <w:shd w:val="clear" w:color="auto" w:fill="8B8D8E"/>
          </w:tcPr>
          <w:p w:rsidR="005C4CDB" w:rsidRPr="00417548" w:rsidRDefault="005C4CDB" w:rsidP="00532CAE">
            <w:pPr>
              <w:pStyle w:val="tableheader"/>
              <w:rPr>
                <w:lang w:val="en-GB"/>
              </w:rPr>
            </w:pPr>
            <w:r w:rsidRPr="00417548">
              <w:rPr>
                <w:lang w:val="en-GB"/>
              </w:rPr>
              <w:t>Changes</w:t>
            </w:r>
          </w:p>
        </w:tc>
      </w:tr>
      <w:tr w:rsidR="005C4CDB" w:rsidRPr="00417548" w:rsidTr="00532CAE">
        <w:tc>
          <w:tcPr>
            <w:tcW w:w="1488" w:type="dxa"/>
          </w:tcPr>
          <w:p w:rsidR="005C4CDB" w:rsidRPr="00417548" w:rsidRDefault="005C4CDB" w:rsidP="00532CAE">
            <w:pPr>
              <w:pStyle w:val="tabletext"/>
              <w:rPr>
                <w:lang w:val="en-GB"/>
              </w:rPr>
            </w:pPr>
            <w:r w:rsidRPr="00417548">
              <w:rPr>
                <w:lang w:val="en-GB"/>
              </w:rPr>
              <w:fldChar w:fldCharType="begin"/>
            </w:r>
            <w:r w:rsidRPr="00417548">
              <w:rPr>
                <w:lang w:val="en-GB"/>
              </w:rPr>
              <w:instrText xml:space="preserve"> DOCPROPERTY "version"  \* MERGEFORMAT </w:instrText>
            </w:r>
            <w:r w:rsidRPr="00417548">
              <w:rPr>
                <w:lang w:val="en-GB"/>
              </w:rPr>
              <w:fldChar w:fldCharType="separate"/>
            </w:r>
            <w:r w:rsidR="00245EB0">
              <w:rPr>
                <w:lang w:val="en-GB"/>
              </w:rPr>
              <w:t>0.1</w:t>
            </w:r>
            <w:r w:rsidRPr="00417548">
              <w:rPr>
                <w:lang w:val="en-GB"/>
              </w:rPr>
              <w:fldChar w:fldCharType="end"/>
            </w:r>
          </w:p>
        </w:tc>
        <w:tc>
          <w:tcPr>
            <w:tcW w:w="1276" w:type="dxa"/>
          </w:tcPr>
          <w:p w:rsidR="005C4CDB" w:rsidRPr="00417548" w:rsidRDefault="005C4CDB" w:rsidP="00532CAE">
            <w:pPr>
              <w:pStyle w:val="tabletext"/>
              <w:rPr>
                <w:lang w:val="en-GB"/>
              </w:rPr>
            </w:pPr>
            <w:r w:rsidRPr="00417548">
              <w:rPr>
                <w:lang w:val="en-GB"/>
              </w:rPr>
              <w:fldChar w:fldCharType="begin"/>
            </w:r>
            <w:r w:rsidRPr="00417548">
              <w:rPr>
                <w:lang w:val="en-GB"/>
              </w:rPr>
              <w:instrText xml:space="preserve"> DOCPROPERTY "date"  \* MERGEFORMAT </w:instrText>
            </w:r>
            <w:r w:rsidRPr="00417548">
              <w:rPr>
                <w:lang w:val="en-GB"/>
              </w:rPr>
              <w:fldChar w:fldCharType="separate"/>
            </w:r>
            <w:r w:rsidR="00245EB0">
              <w:rPr>
                <w:lang w:val="en-GB"/>
              </w:rPr>
              <w:t>11/10/2012</w:t>
            </w:r>
            <w:r w:rsidRPr="00417548">
              <w:rPr>
                <w:lang w:val="en-GB"/>
              </w:rPr>
              <w:fldChar w:fldCharType="end"/>
            </w:r>
          </w:p>
        </w:tc>
        <w:tc>
          <w:tcPr>
            <w:tcW w:w="708" w:type="dxa"/>
          </w:tcPr>
          <w:p w:rsidR="005C4CDB" w:rsidRPr="00417548" w:rsidRDefault="003372E8" w:rsidP="00532CAE">
            <w:pPr>
              <w:pStyle w:val="tabletext"/>
              <w:jc w:val="center"/>
              <w:rPr>
                <w:lang w:val="en-GB"/>
              </w:rPr>
            </w:pPr>
            <w:r>
              <w:rPr>
                <w:lang w:val="en-GB"/>
              </w:rPr>
              <w:t>15</w:t>
            </w:r>
          </w:p>
        </w:tc>
        <w:tc>
          <w:tcPr>
            <w:tcW w:w="5958" w:type="dxa"/>
          </w:tcPr>
          <w:p w:rsidR="005C4CDB" w:rsidRPr="00417548" w:rsidRDefault="005C4CDB" w:rsidP="00532CAE">
            <w:pPr>
              <w:pStyle w:val="tabletext"/>
              <w:rPr>
                <w:lang w:val="en-GB"/>
              </w:rPr>
            </w:pPr>
            <w:r w:rsidRPr="00417548">
              <w:rPr>
                <w:lang w:val="en-GB"/>
              </w:rPr>
              <w:t>First published version</w:t>
            </w:r>
          </w:p>
        </w:tc>
      </w:tr>
      <w:tr w:rsidR="00113CC4" w:rsidRPr="00417548" w:rsidTr="00532CAE">
        <w:tc>
          <w:tcPr>
            <w:tcW w:w="1488" w:type="dxa"/>
          </w:tcPr>
          <w:p w:rsidR="00113CC4" w:rsidRPr="00417548" w:rsidRDefault="00113CC4" w:rsidP="00532CAE">
            <w:pPr>
              <w:pStyle w:val="tabletext"/>
              <w:rPr>
                <w:lang w:val="en-GB"/>
              </w:rPr>
            </w:pPr>
            <w:r>
              <w:rPr>
                <w:lang w:val="en-GB"/>
              </w:rPr>
              <w:t>0.2</w:t>
            </w:r>
          </w:p>
        </w:tc>
        <w:tc>
          <w:tcPr>
            <w:tcW w:w="1276" w:type="dxa"/>
          </w:tcPr>
          <w:p w:rsidR="00113CC4" w:rsidRPr="00417548" w:rsidRDefault="00113CC4" w:rsidP="00113CC4">
            <w:pPr>
              <w:pStyle w:val="tabletext"/>
              <w:rPr>
                <w:lang w:val="en-GB"/>
              </w:rPr>
            </w:pPr>
            <w:r w:rsidRPr="00417548">
              <w:rPr>
                <w:lang w:val="en-GB"/>
              </w:rPr>
              <w:fldChar w:fldCharType="begin"/>
            </w:r>
            <w:r w:rsidRPr="00417548">
              <w:rPr>
                <w:lang w:val="en-GB"/>
              </w:rPr>
              <w:instrText xml:space="preserve"> DOCPROPERTY "date"  \* MERGEFORMAT </w:instrText>
            </w:r>
            <w:r w:rsidRPr="00417548">
              <w:rPr>
                <w:lang w:val="en-GB"/>
              </w:rPr>
              <w:fldChar w:fldCharType="separate"/>
            </w:r>
            <w:r w:rsidR="003372E8">
              <w:rPr>
                <w:lang w:val="en-GB"/>
              </w:rPr>
              <w:t>19/11/2012</w:t>
            </w:r>
            <w:r w:rsidRPr="00417548">
              <w:rPr>
                <w:lang w:val="en-GB"/>
              </w:rPr>
              <w:fldChar w:fldCharType="end"/>
            </w:r>
          </w:p>
        </w:tc>
        <w:tc>
          <w:tcPr>
            <w:tcW w:w="708" w:type="dxa"/>
          </w:tcPr>
          <w:p w:rsidR="00113CC4" w:rsidRPr="00417548" w:rsidRDefault="00113CC4" w:rsidP="00113CC4">
            <w:pPr>
              <w:pStyle w:val="tabletext"/>
              <w:jc w:val="center"/>
              <w:rPr>
                <w:lang w:val="en-GB"/>
              </w:rPr>
            </w:pPr>
            <w:r w:rsidRPr="00417548">
              <w:rPr>
                <w:lang w:val="en-GB"/>
              </w:rPr>
              <w:fldChar w:fldCharType="begin"/>
            </w:r>
            <w:r w:rsidRPr="00417548">
              <w:rPr>
                <w:lang w:val="en-GB"/>
              </w:rPr>
              <w:instrText xml:space="preserve"> PAGEREF end_of_document \h </w:instrText>
            </w:r>
            <w:r w:rsidRPr="00417548">
              <w:rPr>
                <w:lang w:val="en-GB"/>
              </w:rPr>
            </w:r>
            <w:r w:rsidRPr="00417548">
              <w:rPr>
                <w:lang w:val="en-GB"/>
              </w:rPr>
              <w:fldChar w:fldCharType="separate"/>
            </w:r>
            <w:r w:rsidR="003372E8">
              <w:rPr>
                <w:noProof/>
                <w:lang w:val="en-GB"/>
              </w:rPr>
              <w:t>15</w:t>
            </w:r>
            <w:r w:rsidRPr="00417548">
              <w:rPr>
                <w:lang w:val="en-GB"/>
              </w:rPr>
              <w:fldChar w:fldCharType="end"/>
            </w:r>
          </w:p>
        </w:tc>
        <w:tc>
          <w:tcPr>
            <w:tcW w:w="5958" w:type="dxa"/>
          </w:tcPr>
          <w:p w:rsidR="00113CC4" w:rsidRPr="00417548" w:rsidRDefault="003372E8" w:rsidP="00113CC4">
            <w:pPr>
              <w:pStyle w:val="tabletext"/>
              <w:rPr>
                <w:lang w:val="en-GB"/>
              </w:rPr>
            </w:pPr>
            <w:r>
              <w:rPr>
                <w:lang w:val="en-GB"/>
              </w:rPr>
              <w:t>Add installation of test server</w:t>
            </w:r>
          </w:p>
        </w:tc>
      </w:tr>
      <w:tr w:rsidR="00002047" w:rsidRPr="00417548" w:rsidTr="00532CAE">
        <w:trPr>
          <w:ins w:id="0" w:author="Lavignotte Fabien" w:date="2013-01-15T10:23:00Z"/>
        </w:trPr>
        <w:tc>
          <w:tcPr>
            <w:tcW w:w="1488" w:type="dxa"/>
          </w:tcPr>
          <w:p w:rsidR="00002047" w:rsidRDefault="00002047" w:rsidP="00532CAE">
            <w:pPr>
              <w:pStyle w:val="tabletext"/>
              <w:rPr>
                <w:ins w:id="1" w:author="Lavignotte Fabien" w:date="2013-01-15T10:23:00Z"/>
                <w:lang w:val="en-GB"/>
              </w:rPr>
            </w:pPr>
            <w:ins w:id="2" w:author="Lavignotte Fabien" w:date="2013-01-15T10:24:00Z">
              <w:r>
                <w:rPr>
                  <w:lang w:val="en-GB"/>
                </w:rPr>
                <w:t>0.3</w:t>
              </w:r>
            </w:ins>
          </w:p>
        </w:tc>
        <w:tc>
          <w:tcPr>
            <w:tcW w:w="1276" w:type="dxa"/>
          </w:tcPr>
          <w:p w:rsidR="00002047" w:rsidRPr="00417548" w:rsidRDefault="00002047" w:rsidP="00113CC4">
            <w:pPr>
              <w:pStyle w:val="tabletext"/>
              <w:rPr>
                <w:ins w:id="3" w:author="Lavignotte Fabien" w:date="2013-01-15T10:23:00Z"/>
                <w:lang w:val="en-GB"/>
              </w:rPr>
            </w:pPr>
            <w:ins w:id="4" w:author="Lavignotte Fabien" w:date="2013-01-15T10:24:00Z">
              <w:r>
                <w:rPr>
                  <w:lang w:val="en-GB"/>
                </w:rPr>
                <w:t>18/01/2013</w:t>
              </w:r>
            </w:ins>
          </w:p>
        </w:tc>
        <w:tc>
          <w:tcPr>
            <w:tcW w:w="708" w:type="dxa"/>
          </w:tcPr>
          <w:p w:rsidR="00002047" w:rsidRPr="00417548" w:rsidRDefault="00002047" w:rsidP="00113CC4">
            <w:pPr>
              <w:pStyle w:val="tabletext"/>
              <w:jc w:val="center"/>
              <w:rPr>
                <w:ins w:id="5" w:author="Lavignotte Fabien" w:date="2013-01-15T10:23:00Z"/>
                <w:lang w:val="en-GB"/>
              </w:rPr>
            </w:pPr>
            <w:ins w:id="6" w:author="Lavignotte Fabien" w:date="2013-01-15T10:24:00Z">
              <w:r>
                <w:rPr>
                  <w:lang w:val="en-GB"/>
                </w:rPr>
                <w:t>15</w:t>
              </w:r>
            </w:ins>
          </w:p>
        </w:tc>
        <w:tc>
          <w:tcPr>
            <w:tcW w:w="5958" w:type="dxa"/>
          </w:tcPr>
          <w:p w:rsidR="00002047" w:rsidRDefault="00002047" w:rsidP="00113CC4">
            <w:pPr>
              <w:pStyle w:val="tabletext"/>
              <w:rPr>
                <w:ins w:id="7" w:author="Lavignotte Fabien" w:date="2013-01-15T11:57:00Z"/>
                <w:lang w:val="en-GB"/>
              </w:rPr>
            </w:pPr>
            <w:ins w:id="8" w:author="Lavignotte Fabien" w:date="2013-01-15T10:24:00Z">
              <w:r>
                <w:rPr>
                  <w:lang w:val="en-GB"/>
                </w:rPr>
                <w:t>First CDR delivery</w:t>
              </w:r>
            </w:ins>
          </w:p>
          <w:p w:rsidR="003548EE" w:rsidRDefault="003548EE" w:rsidP="00113CC4">
            <w:pPr>
              <w:pStyle w:val="tabletext"/>
              <w:rPr>
                <w:ins w:id="9" w:author="Lavignotte Fabien" w:date="2013-01-15T10:23:00Z"/>
                <w:lang w:val="en-GB"/>
              </w:rPr>
            </w:pPr>
            <w:ins w:id="10" w:author="Lavignotte Fabien" w:date="2013-01-15T11:57:00Z">
              <w:r>
                <w:rPr>
                  <w:lang w:val="en-GB"/>
                </w:rPr>
                <w:t>Add note on how to modify the WebClient using the development version.</w:t>
              </w:r>
            </w:ins>
            <w:bookmarkStart w:id="11" w:name="_GoBack"/>
            <w:bookmarkEnd w:id="11"/>
          </w:p>
        </w:tc>
      </w:tr>
    </w:tbl>
    <w:p w:rsidR="005C4CDB" w:rsidRPr="00417548" w:rsidRDefault="005C4CDB" w:rsidP="005C4CDB">
      <w:pPr>
        <w:rPr>
          <w:lang w:val="en-GB"/>
        </w:rPr>
      </w:pPr>
    </w:p>
    <w:p w:rsidR="005C4CDB" w:rsidRPr="00417548" w:rsidRDefault="005C4CDB" w:rsidP="00CA056B">
      <w:pPr>
        <w:pStyle w:val="IndexHeading"/>
        <w:rPr>
          <w:lang w:val="en-GB"/>
        </w:rPr>
      </w:pPr>
      <w:r w:rsidRPr="00417548">
        <w:rPr>
          <w:lang w:val="en-GB"/>
        </w:rPr>
        <w:lastRenderedPageBreak/>
        <w:t>TABLE OF CONTENTS</w:t>
      </w:r>
    </w:p>
    <w:p w:rsidR="00D20FED" w:rsidRDefault="008445AD">
      <w:pPr>
        <w:pStyle w:val="TOC1"/>
        <w:rPr>
          <w:ins w:id="12" w:author="Lavignotte Fabien" w:date="2013-01-15T11:34:00Z"/>
          <w:rFonts w:asciiTheme="minorHAnsi" w:eastAsiaTheme="minorEastAsia" w:hAnsiTheme="minorHAnsi" w:cstheme="minorBidi"/>
          <w:caps w:val="0"/>
          <w:spacing w:val="0"/>
          <w:sz w:val="22"/>
          <w:szCs w:val="22"/>
          <w:lang w:val="fr-FR" w:eastAsia="fr-FR"/>
        </w:rPr>
      </w:pPr>
      <w:r>
        <w:rPr>
          <w:caps w:val="0"/>
          <w:lang w:val="en-GB"/>
        </w:rPr>
        <w:fldChar w:fldCharType="begin"/>
      </w:r>
      <w:r>
        <w:rPr>
          <w:caps w:val="0"/>
          <w:lang w:val="en-GB"/>
        </w:rPr>
        <w:instrText xml:space="preserve"> TOC \o "1-5" \u </w:instrText>
      </w:r>
      <w:r>
        <w:rPr>
          <w:caps w:val="0"/>
          <w:lang w:val="en-GB"/>
        </w:rPr>
        <w:fldChar w:fldCharType="separate"/>
      </w:r>
      <w:ins w:id="13" w:author="Lavignotte Fabien" w:date="2013-01-15T11:34:00Z">
        <w:r w:rsidR="00D20FED" w:rsidRPr="008753FA">
          <w:rPr>
            <w:lang w:val="en-GB"/>
          </w:rPr>
          <w:t>1</w:t>
        </w:r>
        <w:r w:rsidR="00D20FED">
          <w:rPr>
            <w:rFonts w:asciiTheme="minorHAnsi" w:eastAsiaTheme="minorEastAsia" w:hAnsiTheme="minorHAnsi" w:cstheme="minorBidi"/>
            <w:caps w:val="0"/>
            <w:spacing w:val="0"/>
            <w:sz w:val="22"/>
            <w:szCs w:val="22"/>
            <w:lang w:val="fr-FR" w:eastAsia="fr-FR"/>
          </w:rPr>
          <w:tab/>
        </w:r>
        <w:r w:rsidR="00D20FED" w:rsidRPr="008753FA">
          <w:t>I</w:t>
        </w:r>
        <w:r w:rsidR="00D20FED" w:rsidRPr="008753FA">
          <w:rPr>
            <w:lang w:val="en-GB"/>
          </w:rPr>
          <w:t>ntroduction</w:t>
        </w:r>
        <w:r w:rsidR="00D20FED">
          <w:tab/>
        </w:r>
        <w:r w:rsidR="00D20FED">
          <w:fldChar w:fldCharType="begin"/>
        </w:r>
        <w:r w:rsidR="00D20FED">
          <w:instrText xml:space="preserve"> PAGEREF _Toc346013028 \h </w:instrText>
        </w:r>
      </w:ins>
      <w:r w:rsidR="00D20FED">
        <w:fldChar w:fldCharType="separate"/>
      </w:r>
      <w:ins w:id="14" w:author="Lavignotte Fabien" w:date="2013-01-15T11:34:00Z">
        <w:r w:rsidR="00D20FED">
          <w:t>5</w:t>
        </w:r>
        <w:r w:rsidR="00D20FED">
          <w:fldChar w:fldCharType="end"/>
        </w:r>
      </w:ins>
    </w:p>
    <w:p w:rsidR="00D20FED" w:rsidRDefault="00D20FED">
      <w:pPr>
        <w:pStyle w:val="TOC2"/>
        <w:tabs>
          <w:tab w:val="left" w:pos="1305"/>
        </w:tabs>
        <w:rPr>
          <w:ins w:id="15" w:author="Lavignotte Fabien" w:date="2013-01-15T11:34:00Z"/>
          <w:rFonts w:asciiTheme="minorHAnsi" w:eastAsiaTheme="minorEastAsia" w:hAnsiTheme="minorHAnsi" w:cstheme="minorBidi"/>
          <w:bCs w:val="0"/>
          <w:caps w:val="0"/>
          <w:spacing w:val="0"/>
          <w:sz w:val="22"/>
          <w:szCs w:val="22"/>
          <w:lang w:val="fr-FR" w:eastAsia="fr-FR"/>
        </w:rPr>
      </w:pPr>
      <w:ins w:id="16" w:author="Lavignotte Fabien" w:date="2013-01-15T11:34:00Z">
        <w:r w:rsidRPr="008753FA">
          <w:t>1.1</w:t>
        </w:r>
        <w:r>
          <w:rPr>
            <w:rFonts w:asciiTheme="minorHAnsi" w:eastAsiaTheme="minorEastAsia" w:hAnsiTheme="minorHAnsi" w:cstheme="minorBidi"/>
            <w:bCs w:val="0"/>
            <w:caps w:val="0"/>
            <w:spacing w:val="0"/>
            <w:sz w:val="22"/>
            <w:szCs w:val="22"/>
            <w:lang w:val="fr-FR" w:eastAsia="fr-FR"/>
          </w:rPr>
          <w:tab/>
        </w:r>
        <w:r w:rsidRPr="008753FA">
          <w:t>Purpose</w:t>
        </w:r>
        <w:r>
          <w:tab/>
        </w:r>
        <w:r>
          <w:fldChar w:fldCharType="begin"/>
        </w:r>
        <w:r>
          <w:instrText xml:space="preserve"> PAGEREF _Toc346013030 \h </w:instrText>
        </w:r>
      </w:ins>
      <w:r>
        <w:fldChar w:fldCharType="separate"/>
      </w:r>
      <w:ins w:id="17" w:author="Lavignotte Fabien" w:date="2013-01-15T11:34:00Z">
        <w:r>
          <w:t>5</w:t>
        </w:r>
        <w:r>
          <w:fldChar w:fldCharType="end"/>
        </w:r>
      </w:ins>
    </w:p>
    <w:p w:rsidR="00D20FED" w:rsidRDefault="00D20FED">
      <w:pPr>
        <w:pStyle w:val="TOC2"/>
        <w:tabs>
          <w:tab w:val="left" w:pos="1305"/>
        </w:tabs>
        <w:rPr>
          <w:ins w:id="18" w:author="Lavignotte Fabien" w:date="2013-01-15T11:34:00Z"/>
          <w:rFonts w:asciiTheme="minorHAnsi" w:eastAsiaTheme="minorEastAsia" w:hAnsiTheme="minorHAnsi" w:cstheme="minorBidi"/>
          <w:bCs w:val="0"/>
          <w:caps w:val="0"/>
          <w:spacing w:val="0"/>
          <w:sz w:val="22"/>
          <w:szCs w:val="22"/>
          <w:lang w:val="fr-FR" w:eastAsia="fr-FR"/>
        </w:rPr>
      </w:pPr>
      <w:ins w:id="19" w:author="Lavignotte Fabien" w:date="2013-01-15T11:34:00Z">
        <w:r w:rsidRPr="008753FA">
          <w:t>1.2</w:t>
        </w:r>
        <w:r>
          <w:rPr>
            <w:rFonts w:asciiTheme="minorHAnsi" w:eastAsiaTheme="minorEastAsia" w:hAnsiTheme="minorHAnsi" w:cstheme="minorBidi"/>
            <w:bCs w:val="0"/>
            <w:caps w:val="0"/>
            <w:spacing w:val="0"/>
            <w:sz w:val="22"/>
            <w:szCs w:val="22"/>
            <w:lang w:val="fr-FR" w:eastAsia="fr-FR"/>
          </w:rPr>
          <w:tab/>
        </w:r>
        <w:r w:rsidRPr="008753FA">
          <w:t>Scope</w:t>
        </w:r>
        <w:r>
          <w:tab/>
        </w:r>
        <w:r>
          <w:fldChar w:fldCharType="begin"/>
        </w:r>
        <w:r>
          <w:instrText xml:space="preserve"> PAGEREF _Toc346013031 \h </w:instrText>
        </w:r>
      </w:ins>
      <w:r>
        <w:fldChar w:fldCharType="separate"/>
      </w:r>
      <w:ins w:id="20" w:author="Lavignotte Fabien" w:date="2013-01-15T11:34:00Z">
        <w:r>
          <w:t>5</w:t>
        </w:r>
        <w:r>
          <w:fldChar w:fldCharType="end"/>
        </w:r>
      </w:ins>
    </w:p>
    <w:p w:rsidR="00D20FED" w:rsidRDefault="00D20FED">
      <w:pPr>
        <w:pStyle w:val="TOC1"/>
        <w:rPr>
          <w:ins w:id="21" w:author="Lavignotte Fabien" w:date="2013-01-15T11:34:00Z"/>
          <w:rFonts w:asciiTheme="minorHAnsi" w:eastAsiaTheme="minorEastAsia" w:hAnsiTheme="minorHAnsi" w:cstheme="minorBidi"/>
          <w:caps w:val="0"/>
          <w:spacing w:val="0"/>
          <w:sz w:val="22"/>
          <w:szCs w:val="22"/>
          <w:lang w:val="fr-FR" w:eastAsia="fr-FR"/>
        </w:rPr>
      </w:pPr>
      <w:ins w:id="22" w:author="Lavignotte Fabien" w:date="2013-01-15T11:34:00Z">
        <w:r w:rsidRPr="008753FA">
          <w:rPr>
            <w:lang w:val="en-GB"/>
          </w:rPr>
          <w:t>2</w:t>
        </w:r>
        <w:r>
          <w:rPr>
            <w:rFonts w:asciiTheme="minorHAnsi" w:eastAsiaTheme="minorEastAsia" w:hAnsiTheme="minorHAnsi" w:cstheme="minorBidi"/>
            <w:caps w:val="0"/>
            <w:spacing w:val="0"/>
            <w:sz w:val="22"/>
            <w:szCs w:val="22"/>
            <w:lang w:val="fr-FR" w:eastAsia="fr-FR"/>
          </w:rPr>
          <w:tab/>
        </w:r>
        <w:r w:rsidRPr="008753FA">
          <w:rPr>
            <w:lang w:val="en-GB"/>
          </w:rPr>
          <w:t>Applicable and Reference Documents</w:t>
        </w:r>
        <w:r>
          <w:tab/>
        </w:r>
        <w:r>
          <w:fldChar w:fldCharType="begin"/>
        </w:r>
        <w:r>
          <w:instrText xml:space="preserve"> PAGEREF _Toc346013032 \h </w:instrText>
        </w:r>
      </w:ins>
      <w:r>
        <w:fldChar w:fldCharType="separate"/>
      </w:r>
      <w:ins w:id="23" w:author="Lavignotte Fabien" w:date="2013-01-15T11:34:00Z">
        <w:r>
          <w:t>6</w:t>
        </w:r>
        <w:r>
          <w:fldChar w:fldCharType="end"/>
        </w:r>
      </w:ins>
    </w:p>
    <w:p w:rsidR="00D20FED" w:rsidRDefault="00D20FED">
      <w:pPr>
        <w:pStyle w:val="TOC2"/>
        <w:tabs>
          <w:tab w:val="left" w:pos="1305"/>
        </w:tabs>
        <w:rPr>
          <w:ins w:id="24" w:author="Lavignotte Fabien" w:date="2013-01-15T11:34:00Z"/>
          <w:rFonts w:asciiTheme="minorHAnsi" w:eastAsiaTheme="minorEastAsia" w:hAnsiTheme="minorHAnsi" w:cstheme="minorBidi"/>
          <w:bCs w:val="0"/>
          <w:caps w:val="0"/>
          <w:spacing w:val="0"/>
          <w:sz w:val="22"/>
          <w:szCs w:val="22"/>
          <w:lang w:val="fr-FR" w:eastAsia="fr-FR"/>
        </w:rPr>
      </w:pPr>
      <w:ins w:id="25" w:author="Lavignotte Fabien" w:date="2013-01-15T11:34:00Z">
        <w:r w:rsidRPr="008753FA">
          <w:t>2.1</w:t>
        </w:r>
        <w:r>
          <w:rPr>
            <w:rFonts w:asciiTheme="minorHAnsi" w:eastAsiaTheme="minorEastAsia" w:hAnsiTheme="minorHAnsi" w:cstheme="minorBidi"/>
            <w:bCs w:val="0"/>
            <w:caps w:val="0"/>
            <w:spacing w:val="0"/>
            <w:sz w:val="22"/>
            <w:szCs w:val="22"/>
            <w:lang w:val="fr-FR" w:eastAsia="fr-FR"/>
          </w:rPr>
          <w:tab/>
        </w:r>
        <w:r w:rsidRPr="008753FA">
          <w:t>Applicable Documents</w:t>
        </w:r>
        <w:r>
          <w:tab/>
        </w:r>
        <w:r>
          <w:fldChar w:fldCharType="begin"/>
        </w:r>
        <w:r>
          <w:instrText xml:space="preserve"> PAGEREF _Toc346013033 \h </w:instrText>
        </w:r>
      </w:ins>
      <w:r>
        <w:fldChar w:fldCharType="separate"/>
      </w:r>
      <w:ins w:id="26" w:author="Lavignotte Fabien" w:date="2013-01-15T11:34:00Z">
        <w:r>
          <w:t>6</w:t>
        </w:r>
        <w:r>
          <w:fldChar w:fldCharType="end"/>
        </w:r>
      </w:ins>
    </w:p>
    <w:p w:rsidR="00D20FED" w:rsidRDefault="00D20FED">
      <w:pPr>
        <w:pStyle w:val="TOC2"/>
        <w:tabs>
          <w:tab w:val="left" w:pos="1305"/>
        </w:tabs>
        <w:rPr>
          <w:ins w:id="27" w:author="Lavignotte Fabien" w:date="2013-01-15T11:34:00Z"/>
          <w:rFonts w:asciiTheme="minorHAnsi" w:eastAsiaTheme="minorEastAsia" w:hAnsiTheme="minorHAnsi" w:cstheme="minorBidi"/>
          <w:bCs w:val="0"/>
          <w:caps w:val="0"/>
          <w:spacing w:val="0"/>
          <w:sz w:val="22"/>
          <w:szCs w:val="22"/>
          <w:lang w:val="fr-FR" w:eastAsia="fr-FR"/>
        </w:rPr>
      </w:pPr>
      <w:ins w:id="28" w:author="Lavignotte Fabien" w:date="2013-01-15T11:34:00Z">
        <w:r w:rsidRPr="008753FA">
          <w:t>2.2</w:t>
        </w:r>
        <w:r>
          <w:rPr>
            <w:rFonts w:asciiTheme="minorHAnsi" w:eastAsiaTheme="minorEastAsia" w:hAnsiTheme="minorHAnsi" w:cstheme="minorBidi"/>
            <w:bCs w:val="0"/>
            <w:caps w:val="0"/>
            <w:spacing w:val="0"/>
            <w:sz w:val="22"/>
            <w:szCs w:val="22"/>
            <w:lang w:val="fr-FR" w:eastAsia="fr-FR"/>
          </w:rPr>
          <w:tab/>
        </w:r>
        <w:r w:rsidRPr="008753FA">
          <w:t>Reference Documents</w:t>
        </w:r>
        <w:r>
          <w:tab/>
        </w:r>
        <w:r>
          <w:fldChar w:fldCharType="begin"/>
        </w:r>
        <w:r>
          <w:instrText xml:space="preserve"> PAGEREF _Toc346013034 \h </w:instrText>
        </w:r>
      </w:ins>
      <w:r>
        <w:fldChar w:fldCharType="separate"/>
      </w:r>
      <w:ins w:id="29" w:author="Lavignotte Fabien" w:date="2013-01-15T11:34:00Z">
        <w:r>
          <w:t>6</w:t>
        </w:r>
        <w:r>
          <w:fldChar w:fldCharType="end"/>
        </w:r>
      </w:ins>
    </w:p>
    <w:p w:rsidR="00D20FED" w:rsidRPr="00D20FED" w:rsidRDefault="00D20FED">
      <w:pPr>
        <w:pStyle w:val="TOC1"/>
        <w:rPr>
          <w:ins w:id="30" w:author="Lavignotte Fabien" w:date="2013-01-15T11:34:00Z"/>
          <w:rFonts w:asciiTheme="minorHAnsi" w:eastAsiaTheme="minorEastAsia" w:hAnsiTheme="minorHAnsi" w:cstheme="minorBidi"/>
          <w:caps w:val="0"/>
          <w:spacing w:val="0"/>
          <w:sz w:val="22"/>
          <w:szCs w:val="22"/>
          <w:lang w:val="en-US" w:eastAsia="fr-FR"/>
          <w:rPrChange w:id="31" w:author="Lavignotte Fabien" w:date="2013-01-15T11:34:00Z">
            <w:rPr>
              <w:ins w:id="32" w:author="Lavignotte Fabien" w:date="2013-01-15T11:34:00Z"/>
              <w:rFonts w:asciiTheme="minorHAnsi" w:eastAsiaTheme="minorEastAsia" w:hAnsiTheme="minorHAnsi" w:cstheme="minorBidi"/>
              <w:caps w:val="0"/>
              <w:spacing w:val="0"/>
              <w:sz w:val="22"/>
              <w:szCs w:val="22"/>
              <w:lang w:val="fr-FR" w:eastAsia="fr-FR"/>
            </w:rPr>
          </w:rPrChange>
        </w:rPr>
      </w:pPr>
      <w:ins w:id="33" w:author="Lavignotte Fabien" w:date="2013-01-15T11:34:00Z">
        <w:r w:rsidRPr="008753FA">
          <w:rPr>
            <w:lang w:val="en-GB"/>
          </w:rPr>
          <w:t>3</w:t>
        </w:r>
        <w:r w:rsidRPr="00D20FED">
          <w:rPr>
            <w:rFonts w:asciiTheme="minorHAnsi" w:eastAsiaTheme="minorEastAsia" w:hAnsiTheme="minorHAnsi" w:cstheme="minorBidi"/>
            <w:caps w:val="0"/>
            <w:spacing w:val="0"/>
            <w:sz w:val="22"/>
            <w:szCs w:val="22"/>
            <w:lang w:val="en-US" w:eastAsia="fr-FR"/>
            <w:rPrChange w:id="34" w:author="Lavignotte Fabien" w:date="2013-01-15T11:34:00Z">
              <w:rPr>
                <w:rFonts w:asciiTheme="minorHAnsi" w:eastAsiaTheme="minorEastAsia" w:hAnsiTheme="minorHAnsi" w:cstheme="minorBidi"/>
                <w:caps w:val="0"/>
                <w:spacing w:val="0"/>
                <w:sz w:val="22"/>
                <w:szCs w:val="22"/>
                <w:lang w:val="fr-FR" w:eastAsia="fr-FR"/>
              </w:rPr>
            </w:rPrChange>
          </w:rPr>
          <w:tab/>
        </w:r>
        <w:r w:rsidRPr="008753FA">
          <w:rPr>
            <w:lang w:val="en-GB"/>
          </w:rPr>
          <w:t>Terms, Definitions and Abbreviated Terms</w:t>
        </w:r>
        <w:r>
          <w:tab/>
        </w:r>
        <w:r>
          <w:fldChar w:fldCharType="begin"/>
        </w:r>
        <w:r>
          <w:instrText xml:space="preserve"> PAGEREF _Toc346013035 \h </w:instrText>
        </w:r>
      </w:ins>
      <w:r>
        <w:fldChar w:fldCharType="separate"/>
      </w:r>
      <w:ins w:id="35" w:author="Lavignotte Fabien" w:date="2013-01-15T11:34:00Z">
        <w:r>
          <w:t>7</w:t>
        </w:r>
        <w:r>
          <w:fldChar w:fldCharType="end"/>
        </w:r>
      </w:ins>
    </w:p>
    <w:p w:rsidR="00D20FED" w:rsidRPr="00D20FED" w:rsidRDefault="00D20FED">
      <w:pPr>
        <w:pStyle w:val="TOC2"/>
        <w:tabs>
          <w:tab w:val="left" w:pos="1305"/>
        </w:tabs>
        <w:rPr>
          <w:ins w:id="36" w:author="Lavignotte Fabien" w:date="2013-01-15T11:34:00Z"/>
          <w:rFonts w:asciiTheme="minorHAnsi" w:eastAsiaTheme="minorEastAsia" w:hAnsiTheme="minorHAnsi" w:cstheme="minorBidi"/>
          <w:bCs w:val="0"/>
          <w:caps w:val="0"/>
          <w:spacing w:val="0"/>
          <w:sz w:val="22"/>
          <w:szCs w:val="22"/>
          <w:lang w:val="en-US" w:eastAsia="fr-FR"/>
          <w:rPrChange w:id="37" w:author="Lavignotte Fabien" w:date="2013-01-15T11:34:00Z">
            <w:rPr>
              <w:ins w:id="38" w:author="Lavignotte Fabien" w:date="2013-01-15T11:34:00Z"/>
              <w:rFonts w:asciiTheme="minorHAnsi" w:eastAsiaTheme="minorEastAsia" w:hAnsiTheme="minorHAnsi" w:cstheme="minorBidi"/>
              <w:bCs w:val="0"/>
              <w:caps w:val="0"/>
              <w:spacing w:val="0"/>
              <w:sz w:val="22"/>
              <w:szCs w:val="22"/>
              <w:lang w:val="fr-FR" w:eastAsia="fr-FR"/>
            </w:rPr>
          </w:rPrChange>
        </w:rPr>
      </w:pPr>
      <w:ins w:id="39" w:author="Lavignotte Fabien" w:date="2013-01-15T11:34:00Z">
        <w:r w:rsidRPr="008753FA">
          <w:t>3.1</w:t>
        </w:r>
        <w:r w:rsidRPr="00D20FED">
          <w:rPr>
            <w:rFonts w:asciiTheme="minorHAnsi" w:eastAsiaTheme="minorEastAsia" w:hAnsiTheme="minorHAnsi" w:cstheme="minorBidi"/>
            <w:bCs w:val="0"/>
            <w:caps w:val="0"/>
            <w:spacing w:val="0"/>
            <w:sz w:val="22"/>
            <w:szCs w:val="22"/>
            <w:lang w:val="en-US" w:eastAsia="fr-FR"/>
            <w:rPrChange w:id="40" w:author="Lavignotte Fabien" w:date="2013-01-15T11:34:00Z">
              <w:rPr>
                <w:rFonts w:asciiTheme="minorHAnsi" w:eastAsiaTheme="minorEastAsia" w:hAnsiTheme="minorHAnsi" w:cstheme="minorBidi"/>
                <w:bCs w:val="0"/>
                <w:caps w:val="0"/>
                <w:spacing w:val="0"/>
                <w:sz w:val="22"/>
                <w:szCs w:val="22"/>
                <w:lang w:val="fr-FR" w:eastAsia="fr-FR"/>
              </w:rPr>
            </w:rPrChange>
          </w:rPr>
          <w:tab/>
        </w:r>
        <w:r w:rsidRPr="008753FA">
          <w:t>Definitions</w:t>
        </w:r>
        <w:r>
          <w:tab/>
        </w:r>
        <w:r>
          <w:fldChar w:fldCharType="begin"/>
        </w:r>
        <w:r>
          <w:instrText xml:space="preserve"> PAGEREF _Toc346013036 \h </w:instrText>
        </w:r>
      </w:ins>
      <w:r>
        <w:fldChar w:fldCharType="separate"/>
      </w:r>
      <w:ins w:id="41" w:author="Lavignotte Fabien" w:date="2013-01-15T11:34:00Z">
        <w:r>
          <w:t>7</w:t>
        </w:r>
        <w:r>
          <w:fldChar w:fldCharType="end"/>
        </w:r>
      </w:ins>
    </w:p>
    <w:p w:rsidR="00D20FED" w:rsidRPr="00D20FED" w:rsidRDefault="00D20FED">
      <w:pPr>
        <w:pStyle w:val="TOC2"/>
        <w:tabs>
          <w:tab w:val="left" w:pos="1305"/>
        </w:tabs>
        <w:rPr>
          <w:ins w:id="42" w:author="Lavignotte Fabien" w:date="2013-01-15T11:34:00Z"/>
          <w:rFonts w:asciiTheme="minorHAnsi" w:eastAsiaTheme="minorEastAsia" w:hAnsiTheme="minorHAnsi" w:cstheme="minorBidi"/>
          <w:bCs w:val="0"/>
          <w:caps w:val="0"/>
          <w:spacing w:val="0"/>
          <w:sz w:val="22"/>
          <w:szCs w:val="22"/>
          <w:lang w:val="en-US" w:eastAsia="fr-FR"/>
          <w:rPrChange w:id="43" w:author="Lavignotte Fabien" w:date="2013-01-15T11:34:00Z">
            <w:rPr>
              <w:ins w:id="44" w:author="Lavignotte Fabien" w:date="2013-01-15T11:34:00Z"/>
              <w:rFonts w:asciiTheme="minorHAnsi" w:eastAsiaTheme="minorEastAsia" w:hAnsiTheme="minorHAnsi" w:cstheme="minorBidi"/>
              <w:bCs w:val="0"/>
              <w:caps w:val="0"/>
              <w:spacing w:val="0"/>
              <w:sz w:val="22"/>
              <w:szCs w:val="22"/>
              <w:lang w:val="fr-FR" w:eastAsia="fr-FR"/>
            </w:rPr>
          </w:rPrChange>
        </w:rPr>
      </w:pPr>
      <w:ins w:id="45" w:author="Lavignotte Fabien" w:date="2013-01-15T11:34:00Z">
        <w:r w:rsidRPr="008753FA">
          <w:t>3.2</w:t>
        </w:r>
        <w:r w:rsidRPr="00D20FED">
          <w:rPr>
            <w:rFonts w:asciiTheme="minorHAnsi" w:eastAsiaTheme="minorEastAsia" w:hAnsiTheme="minorHAnsi" w:cstheme="minorBidi"/>
            <w:bCs w:val="0"/>
            <w:caps w:val="0"/>
            <w:spacing w:val="0"/>
            <w:sz w:val="22"/>
            <w:szCs w:val="22"/>
            <w:lang w:val="en-US" w:eastAsia="fr-FR"/>
            <w:rPrChange w:id="46" w:author="Lavignotte Fabien" w:date="2013-01-15T11:34:00Z">
              <w:rPr>
                <w:rFonts w:asciiTheme="minorHAnsi" w:eastAsiaTheme="minorEastAsia" w:hAnsiTheme="minorHAnsi" w:cstheme="minorBidi"/>
                <w:bCs w:val="0"/>
                <w:caps w:val="0"/>
                <w:spacing w:val="0"/>
                <w:sz w:val="22"/>
                <w:szCs w:val="22"/>
                <w:lang w:val="fr-FR" w:eastAsia="fr-FR"/>
              </w:rPr>
            </w:rPrChange>
          </w:rPr>
          <w:tab/>
        </w:r>
        <w:r w:rsidRPr="008753FA">
          <w:t>Acronyms</w:t>
        </w:r>
        <w:r>
          <w:tab/>
        </w:r>
        <w:r>
          <w:fldChar w:fldCharType="begin"/>
        </w:r>
        <w:r>
          <w:instrText xml:space="preserve"> PAGEREF _Toc346013037 \h </w:instrText>
        </w:r>
      </w:ins>
      <w:r>
        <w:fldChar w:fldCharType="separate"/>
      </w:r>
      <w:ins w:id="47" w:author="Lavignotte Fabien" w:date="2013-01-15T11:34:00Z">
        <w:r>
          <w:t>7</w:t>
        </w:r>
        <w:r>
          <w:fldChar w:fldCharType="end"/>
        </w:r>
      </w:ins>
    </w:p>
    <w:p w:rsidR="00D20FED" w:rsidRPr="00D20FED" w:rsidRDefault="00D20FED">
      <w:pPr>
        <w:pStyle w:val="TOC1"/>
        <w:rPr>
          <w:ins w:id="48" w:author="Lavignotte Fabien" w:date="2013-01-15T11:34:00Z"/>
          <w:rFonts w:asciiTheme="minorHAnsi" w:eastAsiaTheme="minorEastAsia" w:hAnsiTheme="minorHAnsi" w:cstheme="minorBidi"/>
          <w:caps w:val="0"/>
          <w:spacing w:val="0"/>
          <w:sz w:val="22"/>
          <w:szCs w:val="22"/>
          <w:lang w:val="en-US" w:eastAsia="fr-FR"/>
          <w:rPrChange w:id="49" w:author="Lavignotte Fabien" w:date="2013-01-15T11:34:00Z">
            <w:rPr>
              <w:ins w:id="50" w:author="Lavignotte Fabien" w:date="2013-01-15T11:34:00Z"/>
              <w:rFonts w:asciiTheme="minorHAnsi" w:eastAsiaTheme="minorEastAsia" w:hAnsiTheme="minorHAnsi" w:cstheme="minorBidi"/>
              <w:caps w:val="0"/>
              <w:spacing w:val="0"/>
              <w:sz w:val="22"/>
              <w:szCs w:val="22"/>
              <w:lang w:val="fr-FR" w:eastAsia="fr-FR"/>
            </w:rPr>
          </w:rPrChange>
        </w:rPr>
      </w:pPr>
      <w:ins w:id="51" w:author="Lavignotte Fabien" w:date="2013-01-15T11:34:00Z">
        <w:r w:rsidRPr="008753FA">
          <w:rPr>
            <w:lang w:val="en-GB"/>
          </w:rPr>
          <w:t>4</w:t>
        </w:r>
        <w:r w:rsidRPr="00D20FED">
          <w:rPr>
            <w:rFonts w:asciiTheme="minorHAnsi" w:eastAsiaTheme="minorEastAsia" w:hAnsiTheme="minorHAnsi" w:cstheme="minorBidi"/>
            <w:caps w:val="0"/>
            <w:spacing w:val="0"/>
            <w:sz w:val="22"/>
            <w:szCs w:val="22"/>
            <w:lang w:val="en-US" w:eastAsia="fr-FR"/>
            <w:rPrChange w:id="52" w:author="Lavignotte Fabien" w:date="2013-01-15T11:34:00Z">
              <w:rPr>
                <w:rFonts w:asciiTheme="minorHAnsi" w:eastAsiaTheme="minorEastAsia" w:hAnsiTheme="minorHAnsi" w:cstheme="minorBidi"/>
                <w:caps w:val="0"/>
                <w:spacing w:val="0"/>
                <w:sz w:val="22"/>
                <w:szCs w:val="22"/>
                <w:lang w:val="fr-FR" w:eastAsia="fr-FR"/>
              </w:rPr>
            </w:rPrChange>
          </w:rPr>
          <w:tab/>
        </w:r>
        <w:r w:rsidRPr="008753FA">
          <w:rPr>
            <w:lang w:val="en-GB"/>
          </w:rPr>
          <w:t>Installation Manual</w:t>
        </w:r>
        <w:r>
          <w:tab/>
        </w:r>
        <w:r>
          <w:fldChar w:fldCharType="begin"/>
        </w:r>
        <w:r>
          <w:instrText xml:space="preserve"> PAGEREF _Toc346013038 \h </w:instrText>
        </w:r>
      </w:ins>
      <w:r>
        <w:fldChar w:fldCharType="separate"/>
      </w:r>
      <w:ins w:id="53" w:author="Lavignotte Fabien" w:date="2013-01-15T11:34:00Z">
        <w:r>
          <w:t>8</w:t>
        </w:r>
        <w:r>
          <w:fldChar w:fldCharType="end"/>
        </w:r>
      </w:ins>
    </w:p>
    <w:p w:rsidR="00D20FED" w:rsidRPr="00D20FED" w:rsidRDefault="00D20FED">
      <w:pPr>
        <w:pStyle w:val="TOC2"/>
        <w:tabs>
          <w:tab w:val="left" w:pos="1305"/>
        </w:tabs>
        <w:rPr>
          <w:ins w:id="54" w:author="Lavignotte Fabien" w:date="2013-01-15T11:34:00Z"/>
          <w:rFonts w:asciiTheme="minorHAnsi" w:eastAsiaTheme="minorEastAsia" w:hAnsiTheme="minorHAnsi" w:cstheme="minorBidi"/>
          <w:bCs w:val="0"/>
          <w:caps w:val="0"/>
          <w:spacing w:val="0"/>
          <w:sz w:val="22"/>
          <w:szCs w:val="22"/>
          <w:lang w:val="en-US" w:eastAsia="fr-FR"/>
          <w:rPrChange w:id="55" w:author="Lavignotte Fabien" w:date="2013-01-15T11:34:00Z">
            <w:rPr>
              <w:ins w:id="56" w:author="Lavignotte Fabien" w:date="2013-01-15T11:34:00Z"/>
              <w:rFonts w:asciiTheme="minorHAnsi" w:eastAsiaTheme="minorEastAsia" w:hAnsiTheme="minorHAnsi" w:cstheme="minorBidi"/>
              <w:bCs w:val="0"/>
              <w:caps w:val="0"/>
              <w:spacing w:val="0"/>
              <w:sz w:val="22"/>
              <w:szCs w:val="22"/>
              <w:lang w:val="fr-FR" w:eastAsia="fr-FR"/>
            </w:rPr>
          </w:rPrChange>
        </w:rPr>
      </w:pPr>
      <w:ins w:id="57" w:author="Lavignotte Fabien" w:date="2013-01-15T11:34:00Z">
        <w:r w:rsidRPr="008753FA">
          <w:t>4.1</w:t>
        </w:r>
        <w:r w:rsidRPr="00D20FED">
          <w:rPr>
            <w:rFonts w:asciiTheme="minorHAnsi" w:eastAsiaTheme="minorEastAsia" w:hAnsiTheme="minorHAnsi" w:cstheme="minorBidi"/>
            <w:bCs w:val="0"/>
            <w:caps w:val="0"/>
            <w:spacing w:val="0"/>
            <w:sz w:val="22"/>
            <w:szCs w:val="22"/>
            <w:lang w:val="en-US" w:eastAsia="fr-FR"/>
            <w:rPrChange w:id="58" w:author="Lavignotte Fabien" w:date="2013-01-15T11:34:00Z">
              <w:rPr>
                <w:rFonts w:asciiTheme="minorHAnsi" w:eastAsiaTheme="minorEastAsia" w:hAnsiTheme="minorHAnsi" w:cstheme="minorBidi"/>
                <w:bCs w:val="0"/>
                <w:caps w:val="0"/>
                <w:spacing w:val="0"/>
                <w:sz w:val="22"/>
                <w:szCs w:val="22"/>
                <w:lang w:val="fr-FR" w:eastAsia="fr-FR"/>
              </w:rPr>
            </w:rPrChange>
          </w:rPr>
          <w:tab/>
        </w:r>
        <w:r w:rsidRPr="008753FA">
          <w:t>Overall Description and Flow Diagram</w:t>
        </w:r>
        <w:r>
          <w:tab/>
        </w:r>
        <w:r>
          <w:fldChar w:fldCharType="begin"/>
        </w:r>
        <w:r>
          <w:instrText xml:space="preserve"> PAGEREF _Toc346013039 \h </w:instrText>
        </w:r>
      </w:ins>
      <w:r>
        <w:fldChar w:fldCharType="separate"/>
      </w:r>
      <w:ins w:id="59" w:author="Lavignotte Fabien" w:date="2013-01-15T11:34:00Z">
        <w:r>
          <w:t>8</w:t>
        </w:r>
        <w:r>
          <w:fldChar w:fldCharType="end"/>
        </w:r>
      </w:ins>
    </w:p>
    <w:p w:rsidR="00D20FED" w:rsidRDefault="00D20FED">
      <w:pPr>
        <w:pStyle w:val="TOC2"/>
        <w:tabs>
          <w:tab w:val="left" w:pos="1305"/>
        </w:tabs>
        <w:rPr>
          <w:ins w:id="60" w:author="Lavignotte Fabien" w:date="2013-01-15T11:34:00Z"/>
          <w:rFonts w:asciiTheme="minorHAnsi" w:eastAsiaTheme="minorEastAsia" w:hAnsiTheme="minorHAnsi" w:cstheme="minorBidi"/>
          <w:bCs w:val="0"/>
          <w:caps w:val="0"/>
          <w:spacing w:val="0"/>
          <w:sz w:val="22"/>
          <w:szCs w:val="22"/>
          <w:lang w:val="fr-FR" w:eastAsia="fr-FR"/>
        </w:rPr>
      </w:pPr>
      <w:ins w:id="61" w:author="Lavignotte Fabien" w:date="2013-01-15T11:34:00Z">
        <w:r w:rsidRPr="00D20FED">
          <w:rPr>
            <w:lang w:val="fr-FR"/>
            <w:rPrChange w:id="62" w:author="Lavignotte Fabien" w:date="2013-01-15T11:34:00Z">
              <w:rPr/>
            </w:rPrChange>
          </w:rPr>
          <w:t>4.2</w:t>
        </w:r>
        <w:r>
          <w:rPr>
            <w:rFonts w:asciiTheme="minorHAnsi" w:eastAsiaTheme="minorEastAsia" w:hAnsiTheme="minorHAnsi" w:cstheme="minorBidi"/>
            <w:bCs w:val="0"/>
            <w:caps w:val="0"/>
            <w:spacing w:val="0"/>
            <w:sz w:val="22"/>
            <w:szCs w:val="22"/>
            <w:lang w:val="fr-FR" w:eastAsia="fr-FR"/>
          </w:rPr>
          <w:tab/>
        </w:r>
        <w:r w:rsidRPr="00D20FED">
          <w:rPr>
            <w:lang w:val="fr-FR"/>
            <w:rPrChange w:id="63" w:author="Lavignotte Fabien" w:date="2013-01-15T11:34:00Z">
              <w:rPr/>
            </w:rPrChange>
          </w:rPr>
          <w:t>Prerequisites</w:t>
        </w:r>
        <w:r w:rsidRPr="00D20FED">
          <w:rPr>
            <w:lang w:val="fr-FR"/>
            <w:rPrChange w:id="64" w:author="Lavignotte Fabien" w:date="2013-01-15T11:34:00Z">
              <w:rPr/>
            </w:rPrChange>
          </w:rPr>
          <w:tab/>
        </w:r>
        <w:r>
          <w:fldChar w:fldCharType="begin"/>
        </w:r>
        <w:r w:rsidRPr="00D20FED">
          <w:rPr>
            <w:lang w:val="fr-FR"/>
            <w:rPrChange w:id="65" w:author="Lavignotte Fabien" w:date="2013-01-15T11:34:00Z">
              <w:rPr/>
            </w:rPrChange>
          </w:rPr>
          <w:instrText xml:space="preserve"> PAGEREF _Toc346013040 \h </w:instrText>
        </w:r>
      </w:ins>
      <w:r>
        <w:fldChar w:fldCharType="separate"/>
      </w:r>
      <w:ins w:id="66" w:author="Lavignotte Fabien" w:date="2013-01-15T11:34:00Z">
        <w:r w:rsidRPr="00D20FED">
          <w:rPr>
            <w:lang w:val="fr-FR"/>
            <w:rPrChange w:id="67" w:author="Lavignotte Fabien" w:date="2013-01-15T11:34:00Z">
              <w:rPr/>
            </w:rPrChange>
          </w:rPr>
          <w:t>8</w:t>
        </w:r>
        <w:r>
          <w:fldChar w:fldCharType="end"/>
        </w:r>
      </w:ins>
    </w:p>
    <w:p w:rsidR="00D20FED" w:rsidRDefault="00D20FED">
      <w:pPr>
        <w:pStyle w:val="TOC2"/>
        <w:tabs>
          <w:tab w:val="left" w:pos="1305"/>
        </w:tabs>
        <w:rPr>
          <w:ins w:id="68" w:author="Lavignotte Fabien" w:date="2013-01-15T11:34:00Z"/>
          <w:rFonts w:asciiTheme="minorHAnsi" w:eastAsiaTheme="minorEastAsia" w:hAnsiTheme="minorHAnsi" w:cstheme="minorBidi"/>
          <w:bCs w:val="0"/>
          <w:caps w:val="0"/>
          <w:spacing w:val="0"/>
          <w:sz w:val="22"/>
          <w:szCs w:val="22"/>
          <w:lang w:val="fr-FR" w:eastAsia="fr-FR"/>
        </w:rPr>
      </w:pPr>
      <w:ins w:id="69" w:author="Lavignotte Fabien" w:date="2013-01-15T11:34:00Z">
        <w:r w:rsidRPr="00D20FED">
          <w:rPr>
            <w:lang w:val="fr-FR"/>
            <w:rPrChange w:id="70" w:author="Lavignotte Fabien" w:date="2013-01-15T11:34:00Z">
              <w:rPr/>
            </w:rPrChange>
          </w:rPr>
          <w:t>4.3</w:t>
        </w:r>
        <w:r>
          <w:rPr>
            <w:rFonts w:asciiTheme="minorHAnsi" w:eastAsiaTheme="minorEastAsia" w:hAnsiTheme="minorHAnsi" w:cstheme="minorBidi"/>
            <w:bCs w:val="0"/>
            <w:caps w:val="0"/>
            <w:spacing w:val="0"/>
            <w:sz w:val="22"/>
            <w:szCs w:val="22"/>
            <w:lang w:val="fr-FR" w:eastAsia="fr-FR"/>
          </w:rPr>
          <w:tab/>
        </w:r>
        <w:r w:rsidRPr="00D20FED">
          <w:rPr>
            <w:lang w:val="fr-FR"/>
            <w:rPrChange w:id="71" w:author="Lavignotte Fabien" w:date="2013-01-15T11:34:00Z">
              <w:rPr/>
            </w:rPrChange>
          </w:rPr>
          <w:t>OS Installation</w:t>
        </w:r>
        <w:r w:rsidRPr="00D20FED">
          <w:rPr>
            <w:lang w:val="fr-FR"/>
            <w:rPrChange w:id="72" w:author="Lavignotte Fabien" w:date="2013-01-15T11:34:00Z">
              <w:rPr/>
            </w:rPrChange>
          </w:rPr>
          <w:tab/>
        </w:r>
        <w:r>
          <w:fldChar w:fldCharType="begin"/>
        </w:r>
        <w:r w:rsidRPr="00D20FED">
          <w:rPr>
            <w:lang w:val="fr-FR"/>
            <w:rPrChange w:id="73" w:author="Lavignotte Fabien" w:date="2013-01-15T11:34:00Z">
              <w:rPr/>
            </w:rPrChange>
          </w:rPr>
          <w:instrText xml:space="preserve"> PAGEREF _Toc346013041 \h </w:instrText>
        </w:r>
      </w:ins>
      <w:r>
        <w:fldChar w:fldCharType="separate"/>
      </w:r>
      <w:ins w:id="74" w:author="Lavignotte Fabien" w:date="2013-01-15T11:34:00Z">
        <w:r w:rsidRPr="00D20FED">
          <w:rPr>
            <w:lang w:val="fr-FR"/>
            <w:rPrChange w:id="75" w:author="Lavignotte Fabien" w:date="2013-01-15T11:34:00Z">
              <w:rPr/>
            </w:rPrChange>
          </w:rPr>
          <w:t>8</w:t>
        </w:r>
        <w:r>
          <w:fldChar w:fldCharType="end"/>
        </w:r>
      </w:ins>
    </w:p>
    <w:p w:rsidR="00D20FED" w:rsidRDefault="00D20FED">
      <w:pPr>
        <w:pStyle w:val="TOC2"/>
        <w:tabs>
          <w:tab w:val="left" w:pos="1305"/>
        </w:tabs>
        <w:rPr>
          <w:ins w:id="76" w:author="Lavignotte Fabien" w:date="2013-01-15T11:34:00Z"/>
          <w:rFonts w:asciiTheme="minorHAnsi" w:eastAsiaTheme="minorEastAsia" w:hAnsiTheme="minorHAnsi" w:cstheme="minorBidi"/>
          <w:bCs w:val="0"/>
          <w:caps w:val="0"/>
          <w:spacing w:val="0"/>
          <w:sz w:val="22"/>
          <w:szCs w:val="22"/>
          <w:lang w:val="fr-FR" w:eastAsia="fr-FR"/>
        </w:rPr>
      </w:pPr>
      <w:ins w:id="77" w:author="Lavignotte Fabien" w:date="2013-01-15T11:34:00Z">
        <w:r w:rsidRPr="00D20FED">
          <w:rPr>
            <w:lang w:val="fr-FR"/>
            <w:rPrChange w:id="78" w:author="Lavignotte Fabien" w:date="2013-01-15T11:34:00Z">
              <w:rPr/>
            </w:rPrChange>
          </w:rPr>
          <w:t>4.4</w:t>
        </w:r>
        <w:r>
          <w:rPr>
            <w:rFonts w:asciiTheme="minorHAnsi" w:eastAsiaTheme="minorEastAsia" w:hAnsiTheme="minorHAnsi" w:cstheme="minorBidi"/>
            <w:bCs w:val="0"/>
            <w:caps w:val="0"/>
            <w:spacing w:val="0"/>
            <w:sz w:val="22"/>
            <w:szCs w:val="22"/>
            <w:lang w:val="fr-FR" w:eastAsia="fr-FR"/>
          </w:rPr>
          <w:tab/>
        </w:r>
        <w:r w:rsidRPr="00D20FED">
          <w:rPr>
            <w:lang w:val="fr-FR"/>
            <w:rPrChange w:id="79" w:author="Lavignotte Fabien" w:date="2013-01-15T11:34:00Z">
              <w:rPr/>
            </w:rPrChange>
          </w:rPr>
          <w:t>OSS/COTS Installation</w:t>
        </w:r>
        <w:r w:rsidRPr="00D20FED">
          <w:rPr>
            <w:lang w:val="fr-FR"/>
            <w:rPrChange w:id="80" w:author="Lavignotte Fabien" w:date="2013-01-15T11:34:00Z">
              <w:rPr/>
            </w:rPrChange>
          </w:rPr>
          <w:tab/>
        </w:r>
        <w:r>
          <w:fldChar w:fldCharType="begin"/>
        </w:r>
        <w:r w:rsidRPr="00D20FED">
          <w:rPr>
            <w:lang w:val="fr-FR"/>
            <w:rPrChange w:id="81" w:author="Lavignotte Fabien" w:date="2013-01-15T11:34:00Z">
              <w:rPr/>
            </w:rPrChange>
          </w:rPr>
          <w:instrText xml:space="preserve"> PAGEREF _Toc346013042 \h </w:instrText>
        </w:r>
      </w:ins>
      <w:r>
        <w:fldChar w:fldCharType="separate"/>
      </w:r>
      <w:ins w:id="82" w:author="Lavignotte Fabien" w:date="2013-01-15T11:34:00Z">
        <w:r w:rsidRPr="00D20FED">
          <w:rPr>
            <w:lang w:val="fr-FR"/>
            <w:rPrChange w:id="83" w:author="Lavignotte Fabien" w:date="2013-01-15T11:34:00Z">
              <w:rPr/>
            </w:rPrChange>
          </w:rPr>
          <w:t>8</w:t>
        </w:r>
        <w:r>
          <w:fldChar w:fldCharType="end"/>
        </w:r>
      </w:ins>
    </w:p>
    <w:p w:rsidR="00D20FED" w:rsidRPr="00D20FED" w:rsidRDefault="00D20FED">
      <w:pPr>
        <w:pStyle w:val="TOC2"/>
        <w:tabs>
          <w:tab w:val="left" w:pos="1305"/>
        </w:tabs>
        <w:rPr>
          <w:ins w:id="84" w:author="Lavignotte Fabien" w:date="2013-01-15T11:34:00Z"/>
          <w:rFonts w:asciiTheme="minorHAnsi" w:eastAsiaTheme="minorEastAsia" w:hAnsiTheme="minorHAnsi" w:cstheme="minorBidi"/>
          <w:bCs w:val="0"/>
          <w:caps w:val="0"/>
          <w:spacing w:val="0"/>
          <w:sz w:val="22"/>
          <w:szCs w:val="22"/>
          <w:lang w:val="en-US" w:eastAsia="fr-FR"/>
          <w:rPrChange w:id="85" w:author="Lavignotte Fabien" w:date="2013-01-15T11:34:00Z">
            <w:rPr>
              <w:ins w:id="86" w:author="Lavignotte Fabien" w:date="2013-01-15T11:34:00Z"/>
              <w:rFonts w:asciiTheme="minorHAnsi" w:eastAsiaTheme="minorEastAsia" w:hAnsiTheme="minorHAnsi" w:cstheme="minorBidi"/>
              <w:bCs w:val="0"/>
              <w:caps w:val="0"/>
              <w:spacing w:val="0"/>
              <w:sz w:val="22"/>
              <w:szCs w:val="22"/>
              <w:lang w:val="fr-FR" w:eastAsia="fr-FR"/>
            </w:rPr>
          </w:rPrChange>
        </w:rPr>
      </w:pPr>
      <w:ins w:id="87" w:author="Lavignotte Fabien" w:date="2013-01-15T11:34:00Z">
        <w:r w:rsidRPr="008753FA">
          <w:t>4.5</w:t>
        </w:r>
        <w:r w:rsidRPr="00D20FED">
          <w:rPr>
            <w:rFonts w:asciiTheme="minorHAnsi" w:eastAsiaTheme="minorEastAsia" w:hAnsiTheme="minorHAnsi" w:cstheme="minorBidi"/>
            <w:bCs w:val="0"/>
            <w:caps w:val="0"/>
            <w:spacing w:val="0"/>
            <w:sz w:val="22"/>
            <w:szCs w:val="22"/>
            <w:lang w:val="en-US" w:eastAsia="fr-FR"/>
            <w:rPrChange w:id="88" w:author="Lavignotte Fabien" w:date="2013-01-15T11:34:00Z">
              <w:rPr>
                <w:rFonts w:asciiTheme="minorHAnsi" w:eastAsiaTheme="minorEastAsia" w:hAnsiTheme="minorHAnsi" w:cstheme="minorBidi"/>
                <w:bCs w:val="0"/>
                <w:caps w:val="0"/>
                <w:spacing w:val="0"/>
                <w:sz w:val="22"/>
                <w:szCs w:val="22"/>
                <w:lang w:val="fr-FR" w:eastAsia="fr-FR"/>
              </w:rPr>
            </w:rPrChange>
          </w:rPr>
          <w:tab/>
        </w:r>
        <w:r w:rsidRPr="008753FA">
          <w:t>Component Installation</w:t>
        </w:r>
        <w:r>
          <w:tab/>
        </w:r>
        <w:r>
          <w:fldChar w:fldCharType="begin"/>
        </w:r>
        <w:r>
          <w:instrText xml:space="preserve"> PAGEREF _Toc346013043 \h </w:instrText>
        </w:r>
      </w:ins>
      <w:r>
        <w:fldChar w:fldCharType="separate"/>
      </w:r>
      <w:ins w:id="89" w:author="Lavignotte Fabien" w:date="2013-01-15T11:34:00Z">
        <w:r>
          <w:t>8</w:t>
        </w:r>
        <w:r>
          <w:fldChar w:fldCharType="end"/>
        </w:r>
      </w:ins>
    </w:p>
    <w:p w:rsidR="00D20FED" w:rsidRPr="00D20FED" w:rsidRDefault="00D20FED">
      <w:pPr>
        <w:pStyle w:val="TOC2"/>
        <w:tabs>
          <w:tab w:val="left" w:pos="1305"/>
        </w:tabs>
        <w:rPr>
          <w:ins w:id="90" w:author="Lavignotte Fabien" w:date="2013-01-15T11:34:00Z"/>
          <w:rFonts w:asciiTheme="minorHAnsi" w:eastAsiaTheme="minorEastAsia" w:hAnsiTheme="minorHAnsi" w:cstheme="minorBidi"/>
          <w:bCs w:val="0"/>
          <w:caps w:val="0"/>
          <w:spacing w:val="0"/>
          <w:sz w:val="22"/>
          <w:szCs w:val="22"/>
          <w:lang w:val="en-US" w:eastAsia="fr-FR"/>
          <w:rPrChange w:id="91" w:author="Lavignotte Fabien" w:date="2013-01-15T11:34:00Z">
            <w:rPr>
              <w:ins w:id="92" w:author="Lavignotte Fabien" w:date="2013-01-15T11:34:00Z"/>
              <w:rFonts w:asciiTheme="minorHAnsi" w:eastAsiaTheme="minorEastAsia" w:hAnsiTheme="minorHAnsi" w:cstheme="minorBidi"/>
              <w:bCs w:val="0"/>
              <w:caps w:val="0"/>
              <w:spacing w:val="0"/>
              <w:sz w:val="22"/>
              <w:szCs w:val="22"/>
              <w:lang w:val="fr-FR" w:eastAsia="fr-FR"/>
            </w:rPr>
          </w:rPrChange>
        </w:rPr>
      </w:pPr>
      <w:ins w:id="93" w:author="Lavignotte Fabien" w:date="2013-01-15T11:34:00Z">
        <w:r w:rsidRPr="008753FA">
          <w:t>4.6</w:t>
        </w:r>
        <w:r w:rsidRPr="00D20FED">
          <w:rPr>
            <w:rFonts w:asciiTheme="minorHAnsi" w:eastAsiaTheme="minorEastAsia" w:hAnsiTheme="minorHAnsi" w:cstheme="minorBidi"/>
            <w:bCs w:val="0"/>
            <w:caps w:val="0"/>
            <w:spacing w:val="0"/>
            <w:sz w:val="22"/>
            <w:szCs w:val="22"/>
            <w:lang w:val="en-US" w:eastAsia="fr-FR"/>
            <w:rPrChange w:id="94" w:author="Lavignotte Fabien" w:date="2013-01-15T11:34:00Z">
              <w:rPr>
                <w:rFonts w:asciiTheme="minorHAnsi" w:eastAsiaTheme="minorEastAsia" w:hAnsiTheme="minorHAnsi" w:cstheme="minorBidi"/>
                <w:bCs w:val="0"/>
                <w:caps w:val="0"/>
                <w:spacing w:val="0"/>
                <w:sz w:val="22"/>
                <w:szCs w:val="22"/>
                <w:lang w:val="fr-FR" w:eastAsia="fr-FR"/>
              </w:rPr>
            </w:rPrChange>
          </w:rPr>
          <w:tab/>
        </w:r>
        <w:r w:rsidRPr="008753FA">
          <w:t>Uninstallation</w:t>
        </w:r>
        <w:r>
          <w:tab/>
        </w:r>
        <w:r>
          <w:fldChar w:fldCharType="begin"/>
        </w:r>
        <w:r>
          <w:instrText xml:space="preserve"> PAGEREF _Toc346013044 \h </w:instrText>
        </w:r>
      </w:ins>
      <w:r>
        <w:fldChar w:fldCharType="separate"/>
      </w:r>
      <w:ins w:id="95" w:author="Lavignotte Fabien" w:date="2013-01-15T11:34:00Z">
        <w:r>
          <w:t>9</w:t>
        </w:r>
        <w:r>
          <w:fldChar w:fldCharType="end"/>
        </w:r>
      </w:ins>
    </w:p>
    <w:p w:rsidR="00D20FED" w:rsidRPr="00D20FED" w:rsidRDefault="00D20FED">
      <w:pPr>
        <w:pStyle w:val="TOC1"/>
        <w:rPr>
          <w:ins w:id="96" w:author="Lavignotte Fabien" w:date="2013-01-15T11:34:00Z"/>
          <w:rFonts w:asciiTheme="minorHAnsi" w:eastAsiaTheme="minorEastAsia" w:hAnsiTheme="minorHAnsi" w:cstheme="minorBidi"/>
          <w:caps w:val="0"/>
          <w:spacing w:val="0"/>
          <w:sz w:val="22"/>
          <w:szCs w:val="22"/>
          <w:lang w:val="en-US" w:eastAsia="fr-FR"/>
          <w:rPrChange w:id="97" w:author="Lavignotte Fabien" w:date="2013-01-15T11:34:00Z">
            <w:rPr>
              <w:ins w:id="98" w:author="Lavignotte Fabien" w:date="2013-01-15T11:34:00Z"/>
              <w:rFonts w:asciiTheme="minorHAnsi" w:eastAsiaTheme="minorEastAsia" w:hAnsiTheme="minorHAnsi" w:cstheme="minorBidi"/>
              <w:caps w:val="0"/>
              <w:spacing w:val="0"/>
              <w:sz w:val="22"/>
              <w:szCs w:val="22"/>
              <w:lang w:val="fr-FR" w:eastAsia="fr-FR"/>
            </w:rPr>
          </w:rPrChange>
        </w:rPr>
      </w:pPr>
      <w:ins w:id="99" w:author="Lavignotte Fabien" w:date="2013-01-15T11:34:00Z">
        <w:r w:rsidRPr="008753FA">
          <w:rPr>
            <w:lang w:val="en-GB"/>
          </w:rPr>
          <w:t>5</w:t>
        </w:r>
        <w:r w:rsidRPr="00D20FED">
          <w:rPr>
            <w:rFonts w:asciiTheme="minorHAnsi" w:eastAsiaTheme="minorEastAsia" w:hAnsiTheme="minorHAnsi" w:cstheme="minorBidi"/>
            <w:caps w:val="0"/>
            <w:spacing w:val="0"/>
            <w:sz w:val="22"/>
            <w:szCs w:val="22"/>
            <w:lang w:val="en-US" w:eastAsia="fr-FR"/>
            <w:rPrChange w:id="100" w:author="Lavignotte Fabien" w:date="2013-01-15T11:34:00Z">
              <w:rPr>
                <w:rFonts w:asciiTheme="minorHAnsi" w:eastAsiaTheme="minorEastAsia" w:hAnsiTheme="minorHAnsi" w:cstheme="minorBidi"/>
                <w:caps w:val="0"/>
                <w:spacing w:val="0"/>
                <w:sz w:val="22"/>
                <w:szCs w:val="22"/>
                <w:lang w:val="fr-FR" w:eastAsia="fr-FR"/>
              </w:rPr>
            </w:rPrChange>
          </w:rPr>
          <w:tab/>
        </w:r>
        <w:r w:rsidRPr="008753FA">
          <w:rPr>
            <w:lang w:val="en-GB"/>
          </w:rPr>
          <w:t>Operation Manual</w:t>
        </w:r>
        <w:r>
          <w:tab/>
        </w:r>
        <w:r>
          <w:fldChar w:fldCharType="begin"/>
        </w:r>
        <w:r>
          <w:instrText xml:space="preserve"> PAGEREF _Toc346013045 \h </w:instrText>
        </w:r>
      </w:ins>
      <w:r>
        <w:fldChar w:fldCharType="separate"/>
      </w:r>
      <w:ins w:id="101" w:author="Lavignotte Fabien" w:date="2013-01-15T11:34:00Z">
        <w:r>
          <w:t>10</w:t>
        </w:r>
        <w:r>
          <w:fldChar w:fldCharType="end"/>
        </w:r>
      </w:ins>
    </w:p>
    <w:p w:rsidR="00D20FED" w:rsidRPr="00D20FED" w:rsidRDefault="00D20FED">
      <w:pPr>
        <w:pStyle w:val="TOC2"/>
        <w:tabs>
          <w:tab w:val="left" w:pos="1305"/>
        </w:tabs>
        <w:rPr>
          <w:ins w:id="102" w:author="Lavignotte Fabien" w:date="2013-01-15T11:34:00Z"/>
          <w:rFonts w:asciiTheme="minorHAnsi" w:eastAsiaTheme="minorEastAsia" w:hAnsiTheme="minorHAnsi" w:cstheme="minorBidi"/>
          <w:bCs w:val="0"/>
          <w:caps w:val="0"/>
          <w:spacing w:val="0"/>
          <w:sz w:val="22"/>
          <w:szCs w:val="22"/>
          <w:lang w:val="en-US" w:eastAsia="fr-FR"/>
          <w:rPrChange w:id="103" w:author="Lavignotte Fabien" w:date="2013-01-15T11:34:00Z">
            <w:rPr>
              <w:ins w:id="104" w:author="Lavignotte Fabien" w:date="2013-01-15T11:34:00Z"/>
              <w:rFonts w:asciiTheme="minorHAnsi" w:eastAsiaTheme="minorEastAsia" w:hAnsiTheme="minorHAnsi" w:cstheme="minorBidi"/>
              <w:bCs w:val="0"/>
              <w:caps w:val="0"/>
              <w:spacing w:val="0"/>
              <w:sz w:val="22"/>
              <w:szCs w:val="22"/>
              <w:lang w:val="fr-FR" w:eastAsia="fr-FR"/>
            </w:rPr>
          </w:rPrChange>
        </w:rPr>
      </w:pPr>
      <w:ins w:id="105" w:author="Lavignotte Fabien" w:date="2013-01-15T11:34:00Z">
        <w:r w:rsidRPr="008753FA">
          <w:t>5.1</w:t>
        </w:r>
        <w:r w:rsidRPr="00D20FED">
          <w:rPr>
            <w:rFonts w:asciiTheme="minorHAnsi" w:eastAsiaTheme="minorEastAsia" w:hAnsiTheme="minorHAnsi" w:cstheme="minorBidi"/>
            <w:bCs w:val="0"/>
            <w:caps w:val="0"/>
            <w:spacing w:val="0"/>
            <w:sz w:val="22"/>
            <w:szCs w:val="22"/>
            <w:lang w:val="en-US" w:eastAsia="fr-FR"/>
            <w:rPrChange w:id="106" w:author="Lavignotte Fabien" w:date="2013-01-15T11:34:00Z">
              <w:rPr>
                <w:rFonts w:asciiTheme="minorHAnsi" w:eastAsiaTheme="minorEastAsia" w:hAnsiTheme="minorHAnsi" w:cstheme="minorBidi"/>
                <w:bCs w:val="0"/>
                <w:caps w:val="0"/>
                <w:spacing w:val="0"/>
                <w:sz w:val="22"/>
                <w:szCs w:val="22"/>
                <w:lang w:val="fr-FR" w:eastAsia="fr-FR"/>
              </w:rPr>
            </w:rPrChange>
          </w:rPr>
          <w:tab/>
        </w:r>
        <w:r w:rsidRPr="008753FA">
          <w:t>Start</w:t>
        </w:r>
        <w:r>
          <w:tab/>
        </w:r>
        <w:r>
          <w:fldChar w:fldCharType="begin"/>
        </w:r>
        <w:r>
          <w:instrText xml:space="preserve"> PAGEREF _Toc346013046 \h </w:instrText>
        </w:r>
      </w:ins>
      <w:r>
        <w:fldChar w:fldCharType="separate"/>
      </w:r>
      <w:ins w:id="107" w:author="Lavignotte Fabien" w:date="2013-01-15T11:34:00Z">
        <w:r>
          <w:t>10</w:t>
        </w:r>
        <w:r>
          <w:fldChar w:fldCharType="end"/>
        </w:r>
      </w:ins>
    </w:p>
    <w:p w:rsidR="00D20FED" w:rsidRPr="00D20FED" w:rsidRDefault="00D20FED">
      <w:pPr>
        <w:pStyle w:val="TOC2"/>
        <w:tabs>
          <w:tab w:val="left" w:pos="1305"/>
        </w:tabs>
        <w:rPr>
          <w:ins w:id="108" w:author="Lavignotte Fabien" w:date="2013-01-15T11:34:00Z"/>
          <w:rFonts w:asciiTheme="minorHAnsi" w:eastAsiaTheme="minorEastAsia" w:hAnsiTheme="minorHAnsi" w:cstheme="minorBidi"/>
          <w:bCs w:val="0"/>
          <w:caps w:val="0"/>
          <w:spacing w:val="0"/>
          <w:sz w:val="22"/>
          <w:szCs w:val="22"/>
          <w:lang w:val="en-US" w:eastAsia="fr-FR"/>
          <w:rPrChange w:id="109" w:author="Lavignotte Fabien" w:date="2013-01-15T11:34:00Z">
            <w:rPr>
              <w:ins w:id="110" w:author="Lavignotte Fabien" w:date="2013-01-15T11:34:00Z"/>
              <w:rFonts w:asciiTheme="minorHAnsi" w:eastAsiaTheme="minorEastAsia" w:hAnsiTheme="minorHAnsi" w:cstheme="minorBidi"/>
              <w:bCs w:val="0"/>
              <w:caps w:val="0"/>
              <w:spacing w:val="0"/>
              <w:sz w:val="22"/>
              <w:szCs w:val="22"/>
              <w:lang w:val="fr-FR" w:eastAsia="fr-FR"/>
            </w:rPr>
          </w:rPrChange>
        </w:rPr>
      </w:pPr>
      <w:ins w:id="111" w:author="Lavignotte Fabien" w:date="2013-01-15T11:34:00Z">
        <w:r w:rsidRPr="008753FA">
          <w:t>5.2</w:t>
        </w:r>
        <w:r w:rsidRPr="00D20FED">
          <w:rPr>
            <w:rFonts w:asciiTheme="minorHAnsi" w:eastAsiaTheme="minorEastAsia" w:hAnsiTheme="minorHAnsi" w:cstheme="minorBidi"/>
            <w:bCs w:val="0"/>
            <w:caps w:val="0"/>
            <w:spacing w:val="0"/>
            <w:sz w:val="22"/>
            <w:szCs w:val="22"/>
            <w:lang w:val="en-US" w:eastAsia="fr-FR"/>
            <w:rPrChange w:id="112" w:author="Lavignotte Fabien" w:date="2013-01-15T11:34:00Z">
              <w:rPr>
                <w:rFonts w:asciiTheme="minorHAnsi" w:eastAsiaTheme="minorEastAsia" w:hAnsiTheme="minorHAnsi" w:cstheme="minorBidi"/>
                <w:bCs w:val="0"/>
                <w:caps w:val="0"/>
                <w:spacing w:val="0"/>
                <w:sz w:val="22"/>
                <w:szCs w:val="22"/>
                <w:lang w:val="fr-FR" w:eastAsia="fr-FR"/>
              </w:rPr>
            </w:rPrChange>
          </w:rPr>
          <w:tab/>
        </w:r>
        <w:r w:rsidRPr="008753FA">
          <w:t>Stop</w:t>
        </w:r>
        <w:r>
          <w:tab/>
        </w:r>
        <w:r>
          <w:tab/>
        </w:r>
        <w:r>
          <w:fldChar w:fldCharType="begin"/>
        </w:r>
        <w:r>
          <w:instrText xml:space="preserve"> PAGEREF _Toc346013047 \h </w:instrText>
        </w:r>
      </w:ins>
      <w:r>
        <w:fldChar w:fldCharType="separate"/>
      </w:r>
      <w:ins w:id="113" w:author="Lavignotte Fabien" w:date="2013-01-15T11:34:00Z">
        <w:r>
          <w:t>10</w:t>
        </w:r>
        <w:r>
          <w:fldChar w:fldCharType="end"/>
        </w:r>
      </w:ins>
    </w:p>
    <w:p w:rsidR="00D20FED" w:rsidRPr="00D20FED" w:rsidRDefault="00D20FED">
      <w:pPr>
        <w:pStyle w:val="TOC1"/>
        <w:rPr>
          <w:ins w:id="114" w:author="Lavignotte Fabien" w:date="2013-01-15T11:34:00Z"/>
          <w:rFonts w:asciiTheme="minorHAnsi" w:eastAsiaTheme="minorEastAsia" w:hAnsiTheme="minorHAnsi" w:cstheme="minorBidi"/>
          <w:caps w:val="0"/>
          <w:spacing w:val="0"/>
          <w:sz w:val="22"/>
          <w:szCs w:val="22"/>
          <w:lang w:val="en-US" w:eastAsia="fr-FR"/>
          <w:rPrChange w:id="115" w:author="Lavignotte Fabien" w:date="2013-01-15T11:34:00Z">
            <w:rPr>
              <w:ins w:id="116" w:author="Lavignotte Fabien" w:date="2013-01-15T11:34:00Z"/>
              <w:rFonts w:asciiTheme="minorHAnsi" w:eastAsiaTheme="minorEastAsia" w:hAnsiTheme="minorHAnsi" w:cstheme="minorBidi"/>
              <w:caps w:val="0"/>
              <w:spacing w:val="0"/>
              <w:sz w:val="22"/>
              <w:szCs w:val="22"/>
              <w:lang w:val="fr-FR" w:eastAsia="fr-FR"/>
            </w:rPr>
          </w:rPrChange>
        </w:rPr>
      </w:pPr>
      <w:ins w:id="117" w:author="Lavignotte Fabien" w:date="2013-01-15T11:34:00Z">
        <w:r w:rsidRPr="008753FA">
          <w:rPr>
            <w:lang w:val="en-GB"/>
          </w:rPr>
          <w:t>6</w:t>
        </w:r>
        <w:r w:rsidRPr="00D20FED">
          <w:rPr>
            <w:rFonts w:asciiTheme="minorHAnsi" w:eastAsiaTheme="minorEastAsia" w:hAnsiTheme="minorHAnsi" w:cstheme="minorBidi"/>
            <w:caps w:val="0"/>
            <w:spacing w:val="0"/>
            <w:sz w:val="22"/>
            <w:szCs w:val="22"/>
            <w:lang w:val="en-US" w:eastAsia="fr-FR"/>
            <w:rPrChange w:id="118" w:author="Lavignotte Fabien" w:date="2013-01-15T11:34:00Z">
              <w:rPr>
                <w:rFonts w:asciiTheme="minorHAnsi" w:eastAsiaTheme="minorEastAsia" w:hAnsiTheme="minorHAnsi" w:cstheme="minorBidi"/>
                <w:caps w:val="0"/>
                <w:spacing w:val="0"/>
                <w:sz w:val="22"/>
                <w:szCs w:val="22"/>
                <w:lang w:val="fr-FR" w:eastAsia="fr-FR"/>
              </w:rPr>
            </w:rPrChange>
          </w:rPr>
          <w:tab/>
        </w:r>
        <w:r w:rsidRPr="008753FA">
          <w:rPr>
            <w:lang w:val="en-GB"/>
          </w:rPr>
          <w:t>Reference Manual</w:t>
        </w:r>
        <w:r>
          <w:tab/>
        </w:r>
        <w:r>
          <w:fldChar w:fldCharType="begin"/>
        </w:r>
        <w:r>
          <w:instrText xml:space="preserve"> PAGEREF _Toc346013049 \h </w:instrText>
        </w:r>
      </w:ins>
      <w:r>
        <w:fldChar w:fldCharType="separate"/>
      </w:r>
      <w:ins w:id="119" w:author="Lavignotte Fabien" w:date="2013-01-15T11:34:00Z">
        <w:r>
          <w:t>11</w:t>
        </w:r>
        <w:r>
          <w:fldChar w:fldCharType="end"/>
        </w:r>
      </w:ins>
    </w:p>
    <w:p w:rsidR="00D20FED" w:rsidRPr="00D20FED" w:rsidRDefault="00D20FED">
      <w:pPr>
        <w:pStyle w:val="TOC2"/>
        <w:tabs>
          <w:tab w:val="left" w:pos="1305"/>
        </w:tabs>
        <w:rPr>
          <w:ins w:id="120" w:author="Lavignotte Fabien" w:date="2013-01-15T11:34:00Z"/>
          <w:rFonts w:asciiTheme="minorHAnsi" w:eastAsiaTheme="minorEastAsia" w:hAnsiTheme="minorHAnsi" w:cstheme="minorBidi"/>
          <w:bCs w:val="0"/>
          <w:caps w:val="0"/>
          <w:spacing w:val="0"/>
          <w:sz w:val="22"/>
          <w:szCs w:val="22"/>
          <w:lang w:val="en-US" w:eastAsia="fr-FR"/>
          <w:rPrChange w:id="121" w:author="Lavignotte Fabien" w:date="2013-01-15T11:34:00Z">
            <w:rPr>
              <w:ins w:id="122" w:author="Lavignotte Fabien" w:date="2013-01-15T11:34:00Z"/>
              <w:rFonts w:asciiTheme="minorHAnsi" w:eastAsiaTheme="minorEastAsia" w:hAnsiTheme="minorHAnsi" w:cstheme="minorBidi"/>
              <w:bCs w:val="0"/>
              <w:caps w:val="0"/>
              <w:spacing w:val="0"/>
              <w:sz w:val="22"/>
              <w:szCs w:val="22"/>
              <w:lang w:val="fr-FR" w:eastAsia="fr-FR"/>
            </w:rPr>
          </w:rPrChange>
        </w:rPr>
      </w:pPr>
      <w:ins w:id="123" w:author="Lavignotte Fabien" w:date="2013-01-15T11:34:00Z">
        <w:r w:rsidRPr="008753FA">
          <w:t>6.1</w:t>
        </w:r>
        <w:r w:rsidRPr="00D20FED">
          <w:rPr>
            <w:rFonts w:asciiTheme="minorHAnsi" w:eastAsiaTheme="minorEastAsia" w:hAnsiTheme="minorHAnsi" w:cstheme="minorBidi"/>
            <w:bCs w:val="0"/>
            <w:caps w:val="0"/>
            <w:spacing w:val="0"/>
            <w:sz w:val="22"/>
            <w:szCs w:val="22"/>
            <w:lang w:val="en-US" w:eastAsia="fr-FR"/>
            <w:rPrChange w:id="124" w:author="Lavignotte Fabien" w:date="2013-01-15T11:34:00Z">
              <w:rPr>
                <w:rFonts w:asciiTheme="minorHAnsi" w:eastAsiaTheme="minorEastAsia" w:hAnsiTheme="minorHAnsi" w:cstheme="minorBidi"/>
                <w:bCs w:val="0"/>
                <w:caps w:val="0"/>
                <w:spacing w:val="0"/>
                <w:sz w:val="22"/>
                <w:szCs w:val="22"/>
                <w:lang w:val="fr-FR" w:eastAsia="fr-FR"/>
              </w:rPr>
            </w:rPrChange>
          </w:rPr>
          <w:tab/>
        </w:r>
        <w:r w:rsidRPr="008753FA">
          <w:t>Log Events</w:t>
        </w:r>
        <w:r>
          <w:tab/>
        </w:r>
        <w:r>
          <w:fldChar w:fldCharType="begin"/>
        </w:r>
        <w:r>
          <w:instrText xml:space="preserve"> PAGEREF _Toc346013050 \h </w:instrText>
        </w:r>
      </w:ins>
      <w:r>
        <w:fldChar w:fldCharType="separate"/>
      </w:r>
      <w:ins w:id="125" w:author="Lavignotte Fabien" w:date="2013-01-15T11:34:00Z">
        <w:r>
          <w:t>11</w:t>
        </w:r>
        <w:r>
          <w:fldChar w:fldCharType="end"/>
        </w:r>
      </w:ins>
    </w:p>
    <w:p w:rsidR="00D20FED" w:rsidRPr="00D20FED" w:rsidRDefault="00D20FED">
      <w:pPr>
        <w:pStyle w:val="TOC1"/>
        <w:rPr>
          <w:ins w:id="126" w:author="Lavignotte Fabien" w:date="2013-01-15T11:34:00Z"/>
          <w:rFonts w:asciiTheme="minorHAnsi" w:eastAsiaTheme="minorEastAsia" w:hAnsiTheme="minorHAnsi" w:cstheme="minorBidi"/>
          <w:caps w:val="0"/>
          <w:spacing w:val="0"/>
          <w:sz w:val="22"/>
          <w:szCs w:val="22"/>
          <w:lang w:val="en-US" w:eastAsia="fr-FR"/>
          <w:rPrChange w:id="127" w:author="Lavignotte Fabien" w:date="2013-01-15T11:34:00Z">
            <w:rPr>
              <w:ins w:id="128" w:author="Lavignotte Fabien" w:date="2013-01-15T11:34:00Z"/>
              <w:rFonts w:asciiTheme="minorHAnsi" w:eastAsiaTheme="minorEastAsia" w:hAnsiTheme="minorHAnsi" w:cstheme="minorBidi"/>
              <w:caps w:val="0"/>
              <w:spacing w:val="0"/>
              <w:sz w:val="22"/>
              <w:szCs w:val="22"/>
              <w:lang w:val="fr-FR" w:eastAsia="fr-FR"/>
            </w:rPr>
          </w:rPrChange>
        </w:rPr>
      </w:pPr>
      <w:ins w:id="129" w:author="Lavignotte Fabien" w:date="2013-01-15T11:34:00Z">
        <w:r w:rsidRPr="008753FA">
          <w:rPr>
            <w:lang w:val="en-GB"/>
          </w:rPr>
          <w:t>7</w:t>
        </w:r>
        <w:r w:rsidRPr="00D20FED">
          <w:rPr>
            <w:rFonts w:asciiTheme="minorHAnsi" w:eastAsiaTheme="minorEastAsia" w:hAnsiTheme="minorHAnsi" w:cstheme="minorBidi"/>
            <w:caps w:val="0"/>
            <w:spacing w:val="0"/>
            <w:sz w:val="22"/>
            <w:szCs w:val="22"/>
            <w:lang w:val="en-US" w:eastAsia="fr-FR"/>
            <w:rPrChange w:id="130" w:author="Lavignotte Fabien" w:date="2013-01-15T11:34:00Z">
              <w:rPr>
                <w:rFonts w:asciiTheme="minorHAnsi" w:eastAsiaTheme="minorEastAsia" w:hAnsiTheme="minorHAnsi" w:cstheme="minorBidi"/>
                <w:caps w:val="0"/>
                <w:spacing w:val="0"/>
                <w:sz w:val="22"/>
                <w:szCs w:val="22"/>
                <w:lang w:val="fr-FR" w:eastAsia="fr-FR"/>
              </w:rPr>
            </w:rPrChange>
          </w:rPr>
          <w:tab/>
        </w:r>
        <w:r w:rsidRPr="008753FA">
          <w:rPr>
            <w:lang w:val="en-GB"/>
          </w:rPr>
          <w:t>Maintenance Manual</w:t>
        </w:r>
        <w:r>
          <w:tab/>
        </w:r>
        <w:r>
          <w:fldChar w:fldCharType="begin"/>
        </w:r>
        <w:r>
          <w:instrText xml:space="preserve"> PAGEREF _Toc346013051 \h </w:instrText>
        </w:r>
      </w:ins>
      <w:r>
        <w:fldChar w:fldCharType="separate"/>
      </w:r>
      <w:ins w:id="131" w:author="Lavignotte Fabien" w:date="2013-01-15T11:34:00Z">
        <w:r>
          <w:t>12</w:t>
        </w:r>
        <w:r>
          <w:fldChar w:fldCharType="end"/>
        </w:r>
      </w:ins>
    </w:p>
    <w:p w:rsidR="00D20FED" w:rsidRPr="00D20FED" w:rsidRDefault="00D20FED">
      <w:pPr>
        <w:pStyle w:val="TOC2"/>
        <w:tabs>
          <w:tab w:val="left" w:pos="1305"/>
        </w:tabs>
        <w:rPr>
          <w:ins w:id="132" w:author="Lavignotte Fabien" w:date="2013-01-15T11:34:00Z"/>
          <w:rFonts w:asciiTheme="minorHAnsi" w:eastAsiaTheme="minorEastAsia" w:hAnsiTheme="minorHAnsi" w:cstheme="minorBidi"/>
          <w:bCs w:val="0"/>
          <w:caps w:val="0"/>
          <w:spacing w:val="0"/>
          <w:sz w:val="22"/>
          <w:szCs w:val="22"/>
          <w:lang w:val="en-US" w:eastAsia="fr-FR"/>
          <w:rPrChange w:id="133" w:author="Lavignotte Fabien" w:date="2013-01-15T11:34:00Z">
            <w:rPr>
              <w:ins w:id="134" w:author="Lavignotte Fabien" w:date="2013-01-15T11:34:00Z"/>
              <w:rFonts w:asciiTheme="minorHAnsi" w:eastAsiaTheme="minorEastAsia" w:hAnsiTheme="minorHAnsi" w:cstheme="minorBidi"/>
              <w:bCs w:val="0"/>
              <w:caps w:val="0"/>
              <w:spacing w:val="0"/>
              <w:sz w:val="22"/>
              <w:szCs w:val="22"/>
              <w:lang w:val="fr-FR" w:eastAsia="fr-FR"/>
            </w:rPr>
          </w:rPrChange>
        </w:rPr>
      </w:pPr>
      <w:ins w:id="135" w:author="Lavignotte Fabien" w:date="2013-01-15T11:34:00Z">
        <w:r w:rsidRPr="008753FA">
          <w:t>7.1</w:t>
        </w:r>
        <w:r w:rsidRPr="00D20FED">
          <w:rPr>
            <w:rFonts w:asciiTheme="minorHAnsi" w:eastAsiaTheme="minorEastAsia" w:hAnsiTheme="minorHAnsi" w:cstheme="minorBidi"/>
            <w:bCs w:val="0"/>
            <w:caps w:val="0"/>
            <w:spacing w:val="0"/>
            <w:sz w:val="22"/>
            <w:szCs w:val="22"/>
            <w:lang w:val="en-US" w:eastAsia="fr-FR"/>
            <w:rPrChange w:id="136" w:author="Lavignotte Fabien" w:date="2013-01-15T11:34:00Z">
              <w:rPr>
                <w:rFonts w:asciiTheme="minorHAnsi" w:eastAsiaTheme="minorEastAsia" w:hAnsiTheme="minorHAnsi" w:cstheme="minorBidi"/>
                <w:bCs w:val="0"/>
                <w:caps w:val="0"/>
                <w:spacing w:val="0"/>
                <w:sz w:val="22"/>
                <w:szCs w:val="22"/>
                <w:lang w:val="fr-FR" w:eastAsia="fr-FR"/>
              </w:rPr>
            </w:rPrChange>
          </w:rPr>
          <w:tab/>
        </w:r>
        <w:r w:rsidRPr="008753FA">
          <w:t>Periodic maintenance</w:t>
        </w:r>
        <w:r>
          <w:tab/>
        </w:r>
        <w:r>
          <w:fldChar w:fldCharType="begin"/>
        </w:r>
        <w:r>
          <w:instrText xml:space="preserve"> PAGEREF _Toc346013053 \h </w:instrText>
        </w:r>
      </w:ins>
      <w:r>
        <w:fldChar w:fldCharType="separate"/>
      </w:r>
      <w:ins w:id="137" w:author="Lavignotte Fabien" w:date="2013-01-15T11:34:00Z">
        <w:r>
          <w:t>12</w:t>
        </w:r>
        <w:r>
          <w:fldChar w:fldCharType="end"/>
        </w:r>
      </w:ins>
    </w:p>
    <w:p w:rsidR="00D20FED" w:rsidRPr="00D20FED" w:rsidRDefault="00D20FED">
      <w:pPr>
        <w:pStyle w:val="TOC2"/>
        <w:tabs>
          <w:tab w:val="left" w:pos="1305"/>
        </w:tabs>
        <w:rPr>
          <w:ins w:id="138" w:author="Lavignotte Fabien" w:date="2013-01-15T11:34:00Z"/>
          <w:rFonts w:asciiTheme="minorHAnsi" w:eastAsiaTheme="minorEastAsia" w:hAnsiTheme="minorHAnsi" w:cstheme="minorBidi"/>
          <w:bCs w:val="0"/>
          <w:caps w:val="0"/>
          <w:spacing w:val="0"/>
          <w:sz w:val="22"/>
          <w:szCs w:val="22"/>
          <w:lang w:val="en-US" w:eastAsia="fr-FR"/>
          <w:rPrChange w:id="139" w:author="Lavignotte Fabien" w:date="2013-01-15T11:34:00Z">
            <w:rPr>
              <w:ins w:id="140" w:author="Lavignotte Fabien" w:date="2013-01-15T11:34:00Z"/>
              <w:rFonts w:asciiTheme="minorHAnsi" w:eastAsiaTheme="minorEastAsia" w:hAnsiTheme="minorHAnsi" w:cstheme="minorBidi"/>
              <w:bCs w:val="0"/>
              <w:caps w:val="0"/>
              <w:spacing w:val="0"/>
              <w:sz w:val="22"/>
              <w:szCs w:val="22"/>
              <w:lang w:val="fr-FR" w:eastAsia="fr-FR"/>
            </w:rPr>
          </w:rPrChange>
        </w:rPr>
      </w:pPr>
      <w:ins w:id="141" w:author="Lavignotte Fabien" w:date="2013-01-15T11:34:00Z">
        <w:r w:rsidRPr="008753FA">
          <w:t>7.2</w:t>
        </w:r>
        <w:r w:rsidRPr="00D20FED">
          <w:rPr>
            <w:rFonts w:asciiTheme="minorHAnsi" w:eastAsiaTheme="minorEastAsia" w:hAnsiTheme="minorHAnsi" w:cstheme="minorBidi"/>
            <w:bCs w:val="0"/>
            <w:caps w:val="0"/>
            <w:spacing w:val="0"/>
            <w:sz w:val="22"/>
            <w:szCs w:val="22"/>
            <w:lang w:val="en-US" w:eastAsia="fr-FR"/>
            <w:rPrChange w:id="142" w:author="Lavignotte Fabien" w:date="2013-01-15T11:34:00Z">
              <w:rPr>
                <w:rFonts w:asciiTheme="minorHAnsi" w:eastAsiaTheme="minorEastAsia" w:hAnsiTheme="minorHAnsi" w:cstheme="minorBidi"/>
                <w:bCs w:val="0"/>
                <w:caps w:val="0"/>
                <w:spacing w:val="0"/>
                <w:sz w:val="22"/>
                <w:szCs w:val="22"/>
                <w:lang w:val="fr-FR" w:eastAsia="fr-FR"/>
              </w:rPr>
            </w:rPrChange>
          </w:rPr>
          <w:tab/>
        </w:r>
        <w:r w:rsidRPr="008753FA">
          <w:t>Non-Periodic maintenance</w:t>
        </w:r>
        <w:r>
          <w:tab/>
        </w:r>
        <w:r>
          <w:fldChar w:fldCharType="begin"/>
        </w:r>
        <w:r>
          <w:instrText xml:space="preserve"> PAGEREF _Toc346013054 \h </w:instrText>
        </w:r>
      </w:ins>
      <w:r>
        <w:fldChar w:fldCharType="separate"/>
      </w:r>
      <w:ins w:id="143" w:author="Lavignotte Fabien" w:date="2013-01-15T11:34:00Z">
        <w:r>
          <w:t>12</w:t>
        </w:r>
        <w:r>
          <w:fldChar w:fldCharType="end"/>
        </w:r>
      </w:ins>
    </w:p>
    <w:p w:rsidR="00D20FED" w:rsidRPr="00D20FED" w:rsidRDefault="00D20FED">
      <w:pPr>
        <w:pStyle w:val="TOC2"/>
        <w:tabs>
          <w:tab w:val="left" w:pos="1305"/>
        </w:tabs>
        <w:rPr>
          <w:ins w:id="144" w:author="Lavignotte Fabien" w:date="2013-01-15T11:34:00Z"/>
          <w:rFonts w:asciiTheme="minorHAnsi" w:eastAsiaTheme="minorEastAsia" w:hAnsiTheme="minorHAnsi" w:cstheme="minorBidi"/>
          <w:bCs w:val="0"/>
          <w:caps w:val="0"/>
          <w:spacing w:val="0"/>
          <w:sz w:val="22"/>
          <w:szCs w:val="22"/>
          <w:lang w:val="en-US" w:eastAsia="fr-FR"/>
          <w:rPrChange w:id="145" w:author="Lavignotte Fabien" w:date="2013-01-15T11:34:00Z">
            <w:rPr>
              <w:ins w:id="146" w:author="Lavignotte Fabien" w:date="2013-01-15T11:34:00Z"/>
              <w:rFonts w:asciiTheme="minorHAnsi" w:eastAsiaTheme="minorEastAsia" w:hAnsiTheme="minorHAnsi" w:cstheme="minorBidi"/>
              <w:bCs w:val="0"/>
              <w:caps w:val="0"/>
              <w:spacing w:val="0"/>
              <w:sz w:val="22"/>
              <w:szCs w:val="22"/>
              <w:lang w:val="fr-FR" w:eastAsia="fr-FR"/>
            </w:rPr>
          </w:rPrChange>
        </w:rPr>
      </w:pPr>
      <w:ins w:id="147" w:author="Lavignotte Fabien" w:date="2013-01-15T11:34:00Z">
        <w:r w:rsidRPr="008753FA">
          <w:t>7.3</w:t>
        </w:r>
        <w:r w:rsidRPr="00D20FED">
          <w:rPr>
            <w:rFonts w:asciiTheme="minorHAnsi" w:eastAsiaTheme="minorEastAsia" w:hAnsiTheme="minorHAnsi" w:cstheme="minorBidi"/>
            <w:bCs w:val="0"/>
            <w:caps w:val="0"/>
            <w:spacing w:val="0"/>
            <w:sz w:val="22"/>
            <w:szCs w:val="22"/>
            <w:lang w:val="en-US" w:eastAsia="fr-FR"/>
            <w:rPrChange w:id="148" w:author="Lavignotte Fabien" w:date="2013-01-15T11:34:00Z">
              <w:rPr>
                <w:rFonts w:asciiTheme="minorHAnsi" w:eastAsiaTheme="minorEastAsia" w:hAnsiTheme="minorHAnsi" w:cstheme="minorBidi"/>
                <w:bCs w:val="0"/>
                <w:caps w:val="0"/>
                <w:spacing w:val="0"/>
                <w:sz w:val="22"/>
                <w:szCs w:val="22"/>
                <w:lang w:val="fr-FR" w:eastAsia="fr-FR"/>
              </w:rPr>
            </w:rPrChange>
          </w:rPr>
          <w:tab/>
        </w:r>
        <w:r w:rsidRPr="008753FA">
          <w:t>Modifications</w:t>
        </w:r>
        <w:r>
          <w:tab/>
        </w:r>
        <w:r>
          <w:fldChar w:fldCharType="begin"/>
        </w:r>
        <w:r>
          <w:instrText xml:space="preserve"> PAGEREF _Toc346013055 \h </w:instrText>
        </w:r>
      </w:ins>
      <w:r>
        <w:fldChar w:fldCharType="separate"/>
      </w:r>
      <w:ins w:id="149" w:author="Lavignotte Fabien" w:date="2013-01-15T11:34:00Z">
        <w:r>
          <w:t>12</w:t>
        </w:r>
        <w:r>
          <w:fldChar w:fldCharType="end"/>
        </w:r>
      </w:ins>
    </w:p>
    <w:p w:rsidR="00D20FED" w:rsidRPr="00D20FED" w:rsidRDefault="00D20FED">
      <w:pPr>
        <w:pStyle w:val="TOC1"/>
        <w:rPr>
          <w:ins w:id="150" w:author="Lavignotte Fabien" w:date="2013-01-15T11:34:00Z"/>
          <w:rFonts w:asciiTheme="minorHAnsi" w:eastAsiaTheme="minorEastAsia" w:hAnsiTheme="minorHAnsi" w:cstheme="minorBidi"/>
          <w:caps w:val="0"/>
          <w:spacing w:val="0"/>
          <w:sz w:val="22"/>
          <w:szCs w:val="22"/>
          <w:lang w:val="en-US" w:eastAsia="fr-FR"/>
          <w:rPrChange w:id="151" w:author="Lavignotte Fabien" w:date="2013-01-15T11:34:00Z">
            <w:rPr>
              <w:ins w:id="152" w:author="Lavignotte Fabien" w:date="2013-01-15T11:34:00Z"/>
              <w:rFonts w:asciiTheme="minorHAnsi" w:eastAsiaTheme="minorEastAsia" w:hAnsiTheme="minorHAnsi" w:cstheme="minorBidi"/>
              <w:caps w:val="0"/>
              <w:spacing w:val="0"/>
              <w:sz w:val="22"/>
              <w:szCs w:val="22"/>
              <w:lang w:val="fr-FR" w:eastAsia="fr-FR"/>
            </w:rPr>
          </w:rPrChange>
        </w:rPr>
      </w:pPr>
      <w:ins w:id="153" w:author="Lavignotte Fabien" w:date="2013-01-15T11:34:00Z">
        <w:r w:rsidRPr="008753FA">
          <w:rPr>
            <w:lang w:val="en-GB"/>
          </w:rPr>
          <w:t>8</w:t>
        </w:r>
        <w:r w:rsidRPr="00D20FED">
          <w:rPr>
            <w:rFonts w:asciiTheme="minorHAnsi" w:eastAsiaTheme="minorEastAsia" w:hAnsiTheme="minorHAnsi" w:cstheme="minorBidi"/>
            <w:caps w:val="0"/>
            <w:spacing w:val="0"/>
            <w:sz w:val="22"/>
            <w:szCs w:val="22"/>
            <w:lang w:val="en-US" w:eastAsia="fr-FR"/>
            <w:rPrChange w:id="154" w:author="Lavignotte Fabien" w:date="2013-01-15T11:34:00Z">
              <w:rPr>
                <w:rFonts w:asciiTheme="minorHAnsi" w:eastAsiaTheme="minorEastAsia" w:hAnsiTheme="minorHAnsi" w:cstheme="minorBidi"/>
                <w:caps w:val="0"/>
                <w:spacing w:val="0"/>
                <w:sz w:val="22"/>
                <w:szCs w:val="22"/>
                <w:lang w:val="fr-FR" w:eastAsia="fr-FR"/>
              </w:rPr>
            </w:rPrChange>
          </w:rPr>
          <w:tab/>
        </w:r>
        <w:r w:rsidRPr="008753FA">
          <w:rPr>
            <w:lang w:val="en-GB"/>
          </w:rPr>
          <w:t>Summary of steps</w:t>
        </w:r>
        <w:r>
          <w:tab/>
        </w:r>
        <w:r>
          <w:fldChar w:fldCharType="begin"/>
        </w:r>
        <w:r>
          <w:instrText xml:space="preserve"> PAGEREF _Toc346013056 \h </w:instrText>
        </w:r>
      </w:ins>
      <w:r>
        <w:fldChar w:fldCharType="separate"/>
      </w:r>
      <w:ins w:id="155" w:author="Lavignotte Fabien" w:date="2013-01-15T11:34:00Z">
        <w:r>
          <w:t>13</w:t>
        </w:r>
        <w:r>
          <w:fldChar w:fldCharType="end"/>
        </w:r>
      </w:ins>
    </w:p>
    <w:p w:rsidR="00D20FED" w:rsidRPr="00D20FED" w:rsidRDefault="00D20FED">
      <w:pPr>
        <w:pStyle w:val="TOC1"/>
        <w:rPr>
          <w:ins w:id="156" w:author="Lavignotte Fabien" w:date="2013-01-15T11:34:00Z"/>
          <w:rFonts w:asciiTheme="minorHAnsi" w:eastAsiaTheme="minorEastAsia" w:hAnsiTheme="minorHAnsi" w:cstheme="minorBidi"/>
          <w:caps w:val="0"/>
          <w:spacing w:val="0"/>
          <w:sz w:val="22"/>
          <w:szCs w:val="22"/>
          <w:lang w:val="en-US" w:eastAsia="fr-FR"/>
          <w:rPrChange w:id="157" w:author="Lavignotte Fabien" w:date="2013-01-15T11:34:00Z">
            <w:rPr>
              <w:ins w:id="158" w:author="Lavignotte Fabien" w:date="2013-01-15T11:34:00Z"/>
              <w:rFonts w:asciiTheme="minorHAnsi" w:eastAsiaTheme="minorEastAsia" w:hAnsiTheme="minorHAnsi" w:cstheme="minorBidi"/>
              <w:caps w:val="0"/>
              <w:spacing w:val="0"/>
              <w:sz w:val="22"/>
              <w:szCs w:val="22"/>
              <w:lang w:val="fr-FR" w:eastAsia="fr-FR"/>
            </w:rPr>
          </w:rPrChange>
        </w:rPr>
      </w:pPr>
      <w:ins w:id="159" w:author="Lavignotte Fabien" w:date="2013-01-15T11:34:00Z">
        <w:r w:rsidRPr="008753FA">
          <w:rPr>
            <w:lang w:val="en-GB"/>
          </w:rPr>
          <w:t>9</w:t>
        </w:r>
        <w:r w:rsidRPr="00D20FED">
          <w:rPr>
            <w:rFonts w:asciiTheme="minorHAnsi" w:eastAsiaTheme="minorEastAsia" w:hAnsiTheme="minorHAnsi" w:cstheme="minorBidi"/>
            <w:caps w:val="0"/>
            <w:spacing w:val="0"/>
            <w:sz w:val="22"/>
            <w:szCs w:val="22"/>
            <w:lang w:val="en-US" w:eastAsia="fr-FR"/>
            <w:rPrChange w:id="160" w:author="Lavignotte Fabien" w:date="2013-01-15T11:34:00Z">
              <w:rPr>
                <w:rFonts w:asciiTheme="minorHAnsi" w:eastAsiaTheme="minorEastAsia" w:hAnsiTheme="minorHAnsi" w:cstheme="minorBidi"/>
                <w:caps w:val="0"/>
                <w:spacing w:val="0"/>
                <w:sz w:val="22"/>
                <w:szCs w:val="22"/>
                <w:lang w:val="fr-FR" w:eastAsia="fr-FR"/>
              </w:rPr>
            </w:rPrChange>
          </w:rPr>
          <w:tab/>
        </w:r>
        <w:r w:rsidRPr="008753FA">
          <w:rPr>
            <w:lang w:val="en-GB"/>
          </w:rPr>
          <w:t>Summary of problems and their correction</w:t>
        </w:r>
        <w:r>
          <w:tab/>
        </w:r>
        <w:r>
          <w:fldChar w:fldCharType="begin"/>
        </w:r>
        <w:r>
          <w:instrText xml:space="preserve"> PAGEREF _Toc346013057 \h </w:instrText>
        </w:r>
      </w:ins>
      <w:r>
        <w:fldChar w:fldCharType="separate"/>
      </w:r>
      <w:ins w:id="161" w:author="Lavignotte Fabien" w:date="2013-01-15T11:34:00Z">
        <w:r>
          <w:t>14</w:t>
        </w:r>
        <w:r>
          <w:fldChar w:fldCharType="end"/>
        </w:r>
      </w:ins>
    </w:p>
    <w:p w:rsidR="00AB2A3A" w:rsidRPr="00113CC4" w:rsidDel="00DB7131" w:rsidRDefault="00AB2A3A">
      <w:pPr>
        <w:pStyle w:val="TOC1"/>
        <w:rPr>
          <w:del w:id="162" w:author="Lavignotte Fabien" w:date="2013-01-15T11:32:00Z"/>
          <w:rFonts w:asciiTheme="minorHAnsi" w:eastAsiaTheme="minorEastAsia" w:hAnsiTheme="minorHAnsi" w:cstheme="minorBidi"/>
          <w:caps w:val="0"/>
          <w:spacing w:val="0"/>
          <w:sz w:val="22"/>
          <w:szCs w:val="22"/>
          <w:lang w:val="en-US" w:eastAsia="fr-FR"/>
        </w:rPr>
      </w:pPr>
      <w:del w:id="163" w:author="Lavignotte Fabien" w:date="2013-01-15T11:32:00Z">
        <w:r w:rsidRPr="00502489" w:rsidDel="00DB7131">
          <w:rPr>
            <w:lang w:val="en-GB"/>
          </w:rPr>
          <w:delText>1</w:delText>
        </w:r>
        <w:r w:rsidRPr="00113CC4" w:rsidDel="00DB7131">
          <w:rPr>
            <w:rFonts w:asciiTheme="minorHAnsi" w:eastAsiaTheme="minorEastAsia" w:hAnsiTheme="minorHAnsi" w:cstheme="minorBidi"/>
            <w:caps w:val="0"/>
            <w:spacing w:val="0"/>
            <w:sz w:val="22"/>
            <w:szCs w:val="22"/>
            <w:lang w:val="en-US" w:eastAsia="fr-FR"/>
          </w:rPr>
          <w:tab/>
        </w:r>
        <w:r w:rsidRPr="00502489" w:rsidDel="00DB7131">
          <w:delText>I</w:delText>
        </w:r>
        <w:r w:rsidRPr="00502489" w:rsidDel="00DB7131">
          <w:rPr>
            <w:lang w:val="en-GB"/>
          </w:rPr>
          <w:delText>ntroduction</w:delText>
        </w:r>
        <w:r w:rsidDel="00DB7131">
          <w:tab/>
        </w:r>
        <w:r w:rsidR="00245EB0" w:rsidDel="00DB7131">
          <w:delText>5</w:delText>
        </w:r>
      </w:del>
    </w:p>
    <w:p w:rsidR="00AB2A3A" w:rsidRPr="00113CC4" w:rsidDel="00DB7131" w:rsidRDefault="00AB2A3A">
      <w:pPr>
        <w:pStyle w:val="TOC2"/>
        <w:tabs>
          <w:tab w:val="left" w:pos="1305"/>
        </w:tabs>
        <w:rPr>
          <w:del w:id="164" w:author="Lavignotte Fabien" w:date="2013-01-15T11:32:00Z"/>
          <w:rFonts w:asciiTheme="minorHAnsi" w:eastAsiaTheme="minorEastAsia" w:hAnsiTheme="minorHAnsi" w:cstheme="minorBidi"/>
          <w:bCs w:val="0"/>
          <w:caps w:val="0"/>
          <w:spacing w:val="0"/>
          <w:sz w:val="22"/>
          <w:szCs w:val="22"/>
          <w:lang w:val="en-US" w:eastAsia="fr-FR"/>
        </w:rPr>
      </w:pPr>
      <w:del w:id="165" w:author="Lavignotte Fabien" w:date="2013-01-15T11:32:00Z">
        <w:r w:rsidRPr="00502489" w:rsidDel="00DB7131">
          <w:delText>1.1</w:delText>
        </w:r>
        <w:r w:rsidRPr="00113CC4" w:rsidDel="00DB7131">
          <w:rPr>
            <w:rFonts w:asciiTheme="minorHAnsi" w:eastAsiaTheme="minorEastAsia" w:hAnsiTheme="minorHAnsi" w:cstheme="minorBidi"/>
            <w:bCs w:val="0"/>
            <w:caps w:val="0"/>
            <w:spacing w:val="0"/>
            <w:sz w:val="22"/>
            <w:szCs w:val="22"/>
            <w:lang w:val="en-US" w:eastAsia="fr-FR"/>
          </w:rPr>
          <w:tab/>
        </w:r>
        <w:r w:rsidRPr="00502489" w:rsidDel="00DB7131">
          <w:delText>Purpose</w:delText>
        </w:r>
        <w:r w:rsidDel="00DB7131">
          <w:tab/>
        </w:r>
        <w:r w:rsidR="00245EB0" w:rsidDel="00DB7131">
          <w:delText>5</w:delText>
        </w:r>
      </w:del>
    </w:p>
    <w:p w:rsidR="00AB2A3A" w:rsidRPr="00113CC4" w:rsidDel="00DB7131" w:rsidRDefault="00AB2A3A">
      <w:pPr>
        <w:pStyle w:val="TOC2"/>
        <w:tabs>
          <w:tab w:val="left" w:pos="1305"/>
        </w:tabs>
        <w:rPr>
          <w:del w:id="166" w:author="Lavignotte Fabien" w:date="2013-01-15T11:32:00Z"/>
          <w:rFonts w:asciiTheme="minorHAnsi" w:eastAsiaTheme="minorEastAsia" w:hAnsiTheme="minorHAnsi" w:cstheme="minorBidi"/>
          <w:bCs w:val="0"/>
          <w:caps w:val="0"/>
          <w:spacing w:val="0"/>
          <w:sz w:val="22"/>
          <w:szCs w:val="22"/>
          <w:lang w:val="en-US" w:eastAsia="fr-FR"/>
        </w:rPr>
      </w:pPr>
      <w:del w:id="167" w:author="Lavignotte Fabien" w:date="2013-01-15T11:32:00Z">
        <w:r w:rsidRPr="00502489" w:rsidDel="00DB7131">
          <w:delText>1.2</w:delText>
        </w:r>
        <w:r w:rsidRPr="00113CC4" w:rsidDel="00DB7131">
          <w:rPr>
            <w:rFonts w:asciiTheme="minorHAnsi" w:eastAsiaTheme="minorEastAsia" w:hAnsiTheme="minorHAnsi" w:cstheme="minorBidi"/>
            <w:bCs w:val="0"/>
            <w:caps w:val="0"/>
            <w:spacing w:val="0"/>
            <w:sz w:val="22"/>
            <w:szCs w:val="22"/>
            <w:lang w:val="en-US" w:eastAsia="fr-FR"/>
          </w:rPr>
          <w:tab/>
        </w:r>
        <w:r w:rsidRPr="00502489" w:rsidDel="00DB7131">
          <w:delText>Scope</w:delText>
        </w:r>
        <w:r w:rsidDel="00DB7131">
          <w:tab/>
        </w:r>
        <w:r w:rsidR="00245EB0" w:rsidDel="00DB7131">
          <w:delText>5</w:delText>
        </w:r>
      </w:del>
    </w:p>
    <w:p w:rsidR="00AB2A3A" w:rsidRPr="00113CC4" w:rsidDel="00DB7131" w:rsidRDefault="00AB2A3A">
      <w:pPr>
        <w:pStyle w:val="TOC1"/>
        <w:rPr>
          <w:del w:id="168" w:author="Lavignotte Fabien" w:date="2013-01-15T11:32:00Z"/>
          <w:rFonts w:asciiTheme="minorHAnsi" w:eastAsiaTheme="minorEastAsia" w:hAnsiTheme="minorHAnsi" w:cstheme="minorBidi"/>
          <w:caps w:val="0"/>
          <w:spacing w:val="0"/>
          <w:sz w:val="22"/>
          <w:szCs w:val="22"/>
          <w:lang w:val="en-US" w:eastAsia="fr-FR"/>
        </w:rPr>
      </w:pPr>
      <w:del w:id="169" w:author="Lavignotte Fabien" w:date="2013-01-15T11:32:00Z">
        <w:r w:rsidRPr="00502489" w:rsidDel="00DB7131">
          <w:rPr>
            <w:lang w:val="en-GB"/>
          </w:rPr>
          <w:delText>2</w:delText>
        </w:r>
        <w:r w:rsidRPr="00113CC4" w:rsidDel="00DB7131">
          <w:rPr>
            <w:rFonts w:asciiTheme="minorHAnsi" w:eastAsiaTheme="minorEastAsia" w:hAnsiTheme="minorHAnsi" w:cstheme="minorBidi"/>
            <w:caps w:val="0"/>
            <w:spacing w:val="0"/>
            <w:sz w:val="22"/>
            <w:szCs w:val="22"/>
            <w:lang w:val="en-US" w:eastAsia="fr-FR"/>
          </w:rPr>
          <w:tab/>
        </w:r>
        <w:r w:rsidRPr="00502489" w:rsidDel="00DB7131">
          <w:rPr>
            <w:lang w:val="en-GB"/>
          </w:rPr>
          <w:delText>Applicable and Reference Documents</w:delText>
        </w:r>
        <w:r w:rsidDel="00DB7131">
          <w:tab/>
        </w:r>
        <w:r w:rsidR="00245EB0" w:rsidDel="00DB7131">
          <w:delText>6</w:delText>
        </w:r>
      </w:del>
    </w:p>
    <w:p w:rsidR="00AB2A3A" w:rsidRPr="00113CC4" w:rsidDel="00DB7131" w:rsidRDefault="00AB2A3A">
      <w:pPr>
        <w:pStyle w:val="TOC2"/>
        <w:tabs>
          <w:tab w:val="left" w:pos="1305"/>
        </w:tabs>
        <w:rPr>
          <w:del w:id="170" w:author="Lavignotte Fabien" w:date="2013-01-15T11:32:00Z"/>
          <w:rFonts w:asciiTheme="minorHAnsi" w:eastAsiaTheme="minorEastAsia" w:hAnsiTheme="minorHAnsi" w:cstheme="minorBidi"/>
          <w:bCs w:val="0"/>
          <w:caps w:val="0"/>
          <w:spacing w:val="0"/>
          <w:sz w:val="22"/>
          <w:szCs w:val="22"/>
          <w:lang w:val="en-US" w:eastAsia="fr-FR"/>
        </w:rPr>
      </w:pPr>
      <w:del w:id="171" w:author="Lavignotte Fabien" w:date="2013-01-15T11:32:00Z">
        <w:r w:rsidRPr="00502489" w:rsidDel="00DB7131">
          <w:delText>2.1</w:delText>
        </w:r>
        <w:r w:rsidRPr="00113CC4" w:rsidDel="00DB7131">
          <w:rPr>
            <w:rFonts w:asciiTheme="minorHAnsi" w:eastAsiaTheme="minorEastAsia" w:hAnsiTheme="minorHAnsi" w:cstheme="minorBidi"/>
            <w:bCs w:val="0"/>
            <w:caps w:val="0"/>
            <w:spacing w:val="0"/>
            <w:sz w:val="22"/>
            <w:szCs w:val="22"/>
            <w:lang w:val="en-US" w:eastAsia="fr-FR"/>
          </w:rPr>
          <w:tab/>
        </w:r>
        <w:r w:rsidRPr="00502489" w:rsidDel="00DB7131">
          <w:delText>Applicable Documents</w:delText>
        </w:r>
        <w:r w:rsidDel="00DB7131">
          <w:tab/>
        </w:r>
        <w:r w:rsidR="00245EB0" w:rsidDel="00DB7131">
          <w:delText>6</w:delText>
        </w:r>
      </w:del>
    </w:p>
    <w:p w:rsidR="00AB2A3A" w:rsidRPr="00113CC4" w:rsidDel="00DB7131" w:rsidRDefault="00AB2A3A">
      <w:pPr>
        <w:pStyle w:val="TOC2"/>
        <w:tabs>
          <w:tab w:val="left" w:pos="1305"/>
        </w:tabs>
        <w:rPr>
          <w:del w:id="172" w:author="Lavignotte Fabien" w:date="2013-01-15T11:32:00Z"/>
          <w:rFonts w:asciiTheme="minorHAnsi" w:eastAsiaTheme="minorEastAsia" w:hAnsiTheme="minorHAnsi" w:cstheme="minorBidi"/>
          <w:bCs w:val="0"/>
          <w:caps w:val="0"/>
          <w:spacing w:val="0"/>
          <w:sz w:val="22"/>
          <w:szCs w:val="22"/>
          <w:lang w:val="en-US" w:eastAsia="fr-FR"/>
        </w:rPr>
      </w:pPr>
      <w:del w:id="173" w:author="Lavignotte Fabien" w:date="2013-01-15T11:32:00Z">
        <w:r w:rsidRPr="00502489" w:rsidDel="00DB7131">
          <w:delText>2.2</w:delText>
        </w:r>
        <w:r w:rsidRPr="00113CC4" w:rsidDel="00DB7131">
          <w:rPr>
            <w:rFonts w:asciiTheme="minorHAnsi" w:eastAsiaTheme="minorEastAsia" w:hAnsiTheme="minorHAnsi" w:cstheme="minorBidi"/>
            <w:bCs w:val="0"/>
            <w:caps w:val="0"/>
            <w:spacing w:val="0"/>
            <w:sz w:val="22"/>
            <w:szCs w:val="22"/>
            <w:lang w:val="en-US" w:eastAsia="fr-FR"/>
          </w:rPr>
          <w:tab/>
        </w:r>
        <w:r w:rsidRPr="00502489" w:rsidDel="00DB7131">
          <w:delText>Reference Documents</w:delText>
        </w:r>
        <w:r w:rsidDel="00DB7131">
          <w:tab/>
        </w:r>
        <w:r w:rsidR="00245EB0" w:rsidDel="00DB7131">
          <w:delText>6</w:delText>
        </w:r>
      </w:del>
    </w:p>
    <w:p w:rsidR="00AB2A3A" w:rsidRPr="00AB2A3A" w:rsidDel="00DB7131" w:rsidRDefault="00AB2A3A">
      <w:pPr>
        <w:pStyle w:val="TOC1"/>
        <w:rPr>
          <w:del w:id="174" w:author="Lavignotte Fabien" w:date="2013-01-15T11:32:00Z"/>
          <w:rFonts w:asciiTheme="minorHAnsi" w:eastAsiaTheme="minorEastAsia" w:hAnsiTheme="minorHAnsi" w:cstheme="minorBidi"/>
          <w:caps w:val="0"/>
          <w:spacing w:val="0"/>
          <w:sz w:val="22"/>
          <w:szCs w:val="22"/>
          <w:lang w:val="en-US" w:eastAsia="fr-FR"/>
        </w:rPr>
      </w:pPr>
      <w:del w:id="175" w:author="Lavignotte Fabien" w:date="2013-01-15T11:32:00Z">
        <w:r w:rsidRPr="00502489" w:rsidDel="00DB7131">
          <w:rPr>
            <w:lang w:val="en-GB"/>
          </w:rPr>
          <w:delText>3</w:delText>
        </w:r>
        <w:r w:rsidRPr="00AB2A3A" w:rsidDel="00DB7131">
          <w:rPr>
            <w:rFonts w:asciiTheme="minorHAnsi" w:eastAsiaTheme="minorEastAsia" w:hAnsiTheme="minorHAnsi" w:cstheme="minorBidi"/>
            <w:caps w:val="0"/>
            <w:spacing w:val="0"/>
            <w:sz w:val="22"/>
            <w:szCs w:val="22"/>
            <w:lang w:val="en-US" w:eastAsia="fr-FR"/>
          </w:rPr>
          <w:tab/>
        </w:r>
        <w:r w:rsidRPr="00502489" w:rsidDel="00DB7131">
          <w:rPr>
            <w:lang w:val="en-GB"/>
          </w:rPr>
          <w:delText>Terms, Definitions and Abbreviated Terms</w:delText>
        </w:r>
        <w:r w:rsidDel="00DB7131">
          <w:tab/>
        </w:r>
        <w:r w:rsidR="00245EB0" w:rsidDel="00DB7131">
          <w:delText>7</w:delText>
        </w:r>
      </w:del>
    </w:p>
    <w:p w:rsidR="00AB2A3A" w:rsidRPr="00AB2A3A" w:rsidDel="00DB7131" w:rsidRDefault="00AB2A3A">
      <w:pPr>
        <w:pStyle w:val="TOC2"/>
        <w:tabs>
          <w:tab w:val="left" w:pos="1305"/>
        </w:tabs>
        <w:rPr>
          <w:del w:id="176" w:author="Lavignotte Fabien" w:date="2013-01-15T11:32:00Z"/>
          <w:rFonts w:asciiTheme="minorHAnsi" w:eastAsiaTheme="minorEastAsia" w:hAnsiTheme="minorHAnsi" w:cstheme="minorBidi"/>
          <w:bCs w:val="0"/>
          <w:caps w:val="0"/>
          <w:spacing w:val="0"/>
          <w:sz w:val="22"/>
          <w:szCs w:val="22"/>
          <w:lang w:val="en-US" w:eastAsia="fr-FR"/>
        </w:rPr>
      </w:pPr>
      <w:del w:id="177" w:author="Lavignotte Fabien" w:date="2013-01-15T11:32:00Z">
        <w:r w:rsidRPr="00502489" w:rsidDel="00DB7131">
          <w:delText>3.1</w:delText>
        </w:r>
        <w:r w:rsidRPr="00AB2A3A" w:rsidDel="00DB7131">
          <w:rPr>
            <w:rFonts w:asciiTheme="minorHAnsi" w:eastAsiaTheme="minorEastAsia" w:hAnsiTheme="minorHAnsi" w:cstheme="minorBidi"/>
            <w:bCs w:val="0"/>
            <w:caps w:val="0"/>
            <w:spacing w:val="0"/>
            <w:sz w:val="22"/>
            <w:szCs w:val="22"/>
            <w:lang w:val="en-US" w:eastAsia="fr-FR"/>
          </w:rPr>
          <w:tab/>
        </w:r>
        <w:r w:rsidRPr="00502489" w:rsidDel="00DB7131">
          <w:delText>Definitions</w:delText>
        </w:r>
        <w:r w:rsidDel="00DB7131">
          <w:tab/>
        </w:r>
        <w:r w:rsidR="00245EB0" w:rsidDel="00DB7131">
          <w:delText>7</w:delText>
        </w:r>
      </w:del>
    </w:p>
    <w:p w:rsidR="00AB2A3A" w:rsidRPr="00AB2A3A" w:rsidDel="00DB7131" w:rsidRDefault="00AB2A3A">
      <w:pPr>
        <w:pStyle w:val="TOC2"/>
        <w:tabs>
          <w:tab w:val="left" w:pos="1305"/>
        </w:tabs>
        <w:rPr>
          <w:del w:id="178" w:author="Lavignotte Fabien" w:date="2013-01-15T11:32:00Z"/>
          <w:rFonts w:asciiTheme="minorHAnsi" w:eastAsiaTheme="minorEastAsia" w:hAnsiTheme="minorHAnsi" w:cstheme="minorBidi"/>
          <w:bCs w:val="0"/>
          <w:caps w:val="0"/>
          <w:spacing w:val="0"/>
          <w:sz w:val="22"/>
          <w:szCs w:val="22"/>
          <w:lang w:val="en-US" w:eastAsia="fr-FR"/>
        </w:rPr>
      </w:pPr>
      <w:del w:id="179" w:author="Lavignotte Fabien" w:date="2013-01-15T11:32:00Z">
        <w:r w:rsidRPr="00502489" w:rsidDel="00DB7131">
          <w:delText>3.2</w:delText>
        </w:r>
        <w:r w:rsidRPr="00AB2A3A" w:rsidDel="00DB7131">
          <w:rPr>
            <w:rFonts w:asciiTheme="minorHAnsi" w:eastAsiaTheme="minorEastAsia" w:hAnsiTheme="minorHAnsi" w:cstheme="minorBidi"/>
            <w:bCs w:val="0"/>
            <w:caps w:val="0"/>
            <w:spacing w:val="0"/>
            <w:sz w:val="22"/>
            <w:szCs w:val="22"/>
            <w:lang w:val="en-US" w:eastAsia="fr-FR"/>
          </w:rPr>
          <w:tab/>
        </w:r>
        <w:r w:rsidRPr="00502489" w:rsidDel="00DB7131">
          <w:delText>Acronyms</w:delText>
        </w:r>
        <w:r w:rsidDel="00DB7131">
          <w:tab/>
        </w:r>
        <w:r w:rsidR="00245EB0" w:rsidDel="00DB7131">
          <w:delText>7</w:delText>
        </w:r>
      </w:del>
    </w:p>
    <w:p w:rsidR="00AB2A3A" w:rsidRPr="00AB2A3A" w:rsidDel="00DB7131" w:rsidRDefault="00AB2A3A">
      <w:pPr>
        <w:pStyle w:val="TOC1"/>
        <w:rPr>
          <w:del w:id="180" w:author="Lavignotte Fabien" w:date="2013-01-15T11:32:00Z"/>
          <w:rFonts w:asciiTheme="minorHAnsi" w:eastAsiaTheme="minorEastAsia" w:hAnsiTheme="minorHAnsi" w:cstheme="minorBidi"/>
          <w:caps w:val="0"/>
          <w:spacing w:val="0"/>
          <w:sz w:val="22"/>
          <w:szCs w:val="22"/>
          <w:lang w:val="en-US" w:eastAsia="fr-FR"/>
        </w:rPr>
      </w:pPr>
      <w:del w:id="181" w:author="Lavignotte Fabien" w:date="2013-01-15T11:32:00Z">
        <w:r w:rsidRPr="00502489" w:rsidDel="00DB7131">
          <w:rPr>
            <w:lang w:val="en-GB"/>
          </w:rPr>
          <w:delText>4</w:delText>
        </w:r>
        <w:r w:rsidRPr="00AB2A3A" w:rsidDel="00DB7131">
          <w:rPr>
            <w:rFonts w:asciiTheme="minorHAnsi" w:eastAsiaTheme="minorEastAsia" w:hAnsiTheme="minorHAnsi" w:cstheme="minorBidi"/>
            <w:caps w:val="0"/>
            <w:spacing w:val="0"/>
            <w:sz w:val="22"/>
            <w:szCs w:val="22"/>
            <w:lang w:val="en-US" w:eastAsia="fr-FR"/>
          </w:rPr>
          <w:tab/>
        </w:r>
        <w:r w:rsidRPr="00502489" w:rsidDel="00DB7131">
          <w:rPr>
            <w:lang w:val="en-GB"/>
          </w:rPr>
          <w:delText>Installation Manual</w:delText>
        </w:r>
        <w:r w:rsidDel="00DB7131">
          <w:tab/>
        </w:r>
        <w:r w:rsidR="00245EB0" w:rsidDel="00DB7131">
          <w:delText>8</w:delText>
        </w:r>
      </w:del>
    </w:p>
    <w:p w:rsidR="00AB2A3A" w:rsidRPr="00AB2A3A" w:rsidDel="00DB7131" w:rsidRDefault="00AB2A3A">
      <w:pPr>
        <w:pStyle w:val="TOC2"/>
        <w:tabs>
          <w:tab w:val="left" w:pos="1305"/>
        </w:tabs>
        <w:rPr>
          <w:del w:id="182" w:author="Lavignotte Fabien" w:date="2013-01-15T11:32:00Z"/>
          <w:rFonts w:asciiTheme="minorHAnsi" w:eastAsiaTheme="minorEastAsia" w:hAnsiTheme="minorHAnsi" w:cstheme="minorBidi"/>
          <w:bCs w:val="0"/>
          <w:caps w:val="0"/>
          <w:spacing w:val="0"/>
          <w:sz w:val="22"/>
          <w:szCs w:val="22"/>
          <w:lang w:val="en-US" w:eastAsia="fr-FR"/>
        </w:rPr>
      </w:pPr>
      <w:del w:id="183" w:author="Lavignotte Fabien" w:date="2013-01-15T11:32:00Z">
        <w:r w:rsidRPr="00502489" w:rsidDel="00DB7131">
          <w:delText>4.1</w:delText>
        </w:r>
        <w:r w:rsidRPr="00AB2A3A" w:rsidDel="00DB7131">
          <w:rPr>
            <w:rFonts w:asciiTheme="minorHAnsi" w:eastAsiaTheme="minorEastAsia" w:hAnsiTheme="minorHAnsi" w:cstheme="minorBidi"/>
            <w:bCs w:val="0"/>
            <w:caps w:val="0"/>
            <w:spacing w:val="0"/>
            <w:sz w:val="22"/>
            <w:szCs w:val="22"/>
            <w:lang w:val="en-US" w:eastAsia="fr-FR"/>
          </w:rPr>
          <w:tab/>
        </w:r>
        <w:r w:rsidRPr="00502489" w:rsidDel="00DB7131">
          <w:delText>Overall Description and Flow Diagram</w:delText>
        </w:r>
        <w:r w:rsidDel="00DB7131">
          <w:tab/>
        </w:r>
        <w:r w:rsidR="00245EB0" w:rsidDel="00DB7131">
          <w:delText>8</w:delText>
        </w:r>
      </w:del>
    </w:p>
    <w:p w:rsidR="00AB2A3A" w:rsidRPr="00DB7131" w:rsidDel="00DB7131" w:rsidRDefault="00AB2A3A">
      <w:pPr>
        <w:pStyle w:val="TOC2"/>
        <w:tabs>
          <w:tab w:val="left" w:pos="1305"/>
        </w:tabs>
        <w:rPr>
          <w:del w:id="184" w:author="Lavignotte Fabien" w:date="2013-01-15T11:32:00Z"/>
          <w:rFonts w:asciiTheme="minorHAnsi" w:eastAsiaTheme="minorEastAsia" w:hAnsiTheme="minorHAnsi" w:cstheme="minorBidi"/>
          <w:bCs w:val="0"/>
          <w:caps w:val="0"/>
          <w:spacing w:val="0"/>
          <w:sz w:val="22"/>
          <w:szCs w:val="22"/>
          <w:lang w:val="en-US" w:eastAsia="fr-FR"/>
          <w:rPrChange w:id="185" w:author="Lavignotte Fabien" w:date="2013-01-15T11:32:00Z">
            <w:rPr>
              <w:del w:id="186" w:author="Lavignotte Fabien" w:date="2013-01-15T11:32:00Z"/>
              <w:rFonts w:asciiTheme="minorHAnsi" w:eastAsiaTheme="minorEastAsia" w:hAnsiTheme="minorHAnsi" w:cstheme="minorBidi"/>
              <w:bCs w:val="0"/>
              <w:caps w:val="0"/>
              <w:spacing w:val="0"/>
              <w:sz w:val="22"/>
              <w:szCs w:val="22"/>
              <w:lang w:val="fr-FR" w:eastAsia="fr-FR"/>
            </w:rPr>
          </w:rPrChange>
        </w:rPr>
      </w:pPr>
      <w:del w:id="187" w:author="Lavignotte Fabien" w:date="2013-01-15T11:32:00Z">
        <w:r w:rsidRPr="00DB7131" w:rsidDel="00DB7131">
          <w:rPr>
            <w:lang w:val="en-US"/>
            <w:rPrChange w:id="188" w:author="Lavignotte Fabien" w:date="2013-01-15T11:32:00Z">
              <w:rPr>
                <w:lang w:val="fr-FR"/>
              </w:rPr>
            </w:rPrChange>
          </w:rPr>
          <w:delText>4.2</w:delText>
        </w:r>
        <w:r w:rsidRPr="00DB7131" w:rsidDel="00DB7131">
          <w:rPr>
            <w:rFonts w:asciiTheme="minorHAnsi" w:eastAsiaTheme="minorEastAsia" w:hAnsiTheme="minorHAnsi" w:cstheme="minorBidi"/>
            <w:bCs w:val="0"/>
            <w:caps w:val="0"/>
            <w:spacing w:val="0"/>
            <w:sz w:val="22"/>
            <w:szCs w:val="22"/>
            <w:lang w:val="en-US" w:eastAsia="fr-FR"/>
            <w:rPrChange w:id="189" w:author="Lavignotte Fabien" w:date="2013-01-15T11:32:00Z">
              <w:rPr>
                <w:rFonts w:asciiTheme="minorHAnsi" w:eastAsiaTheme="minorEastAsia" w:hAnsiTheme="minorHAnsi" w:cstheme="minorBidi"/>
                <w:bCs w:val="0"/>
                <w:caps w:val="0"/>
                <w:spacing w:val="0"/>
                <w:sz w:val="22"/>
                <w:szCs w:val="22"/>
                <w:lang w:val="fr-FR" w:eastAsia="fr-FR"/>
              </w:rPr>
            </w:rPrChange>
          </w:rPr>
          <w:tab/>
        </w:r>
        <w:r w:rsidRPr="00DB7131" w:rsidDel="00DB7131">
          <w:rPr>
            <w:lang w:val="en-US"/>
            <w:rPrChange w:id="190" w:author="Lavignotte Fabien" w:date="2013-01-15T11:32:00Z">
              <w:rPr>
                <w:lang w:val="fr-FR"/>
              </w:rPr>
            </w:rPrChange>
          </w:rPr>
          <w:delText>Prerequisites</w:delText>
        </w:r>
        <w:r w:rsidRPr="00DB7131" w:rsidDel="00DB7131">
          <w:rPr>
            <w:lang w:val="en-US"/>
            <w:rPrChange w:id="191" w:author="Lavignotte Fabien" w:date="2013-01-15T11:32:00Z">
              <w:rPr>
                <w:lang w:val="fr-FR"/>
              </w:rPr>
            </w:rPrChange>
          </w:rPr>
          <w:tab/>
        </w:r>
        <w:r w:rsidR="00245EB0" w:rsidRPr="00DB7131" w:rsidDel="00DB7131">
          <w:rPr>
            <w:lang w:val="en-US"/>
            <w:rPrChange w:id="192" w:author="Lavignotte Fabien" w:date="2013-01-15T11:32:00Z">
              <w:rPr>
                <w:lang w:val="fr-FR"/>
              </w:rPr>
            </w:rPrChange>
          </w:rPr>
          <w:delText>8</w:delText>
        </w:r>
      </w:del>
    </w:p>
    <w:p w:rsidR="00AB2A3A" w:rsidRPr="00DB7131" w:rsidDel="00DB7131" w:rsidRDefault="00AB2A3A">
      <w:pPr>
        <w:pStyle w:val="TOC2"/>
        <w:tabs>
          <w:tab w:val="left" w:pos="1305"/>
        </w:tabs>
        <w:rPr>
          <w:del w:id="193" w:author="Lavignotte Fabien" w:date="2013-01-15T11:32:00Z"/>
          <w:rFonts w:asciiTheme="minorHAnsi" w:eastAsiaTheme="minorEastAsia" w:hAnsiTheme="minorHAnsi" w:cstheme="minorBidi"/>
          <w:bCs w:val="0"/>
          <w:caps w:val="0"/>
          <w:spacing w:val="0"/>
          <w:sz w:val="22"/>
          <w:szCs w:val="22"/>
          <w:lang w:val="en-US" w:eastAsia="fr-FR"/>
          <w:rPrChange w:id="194" w:author="Lavignotte Fabien" w:date="2013-01-15T11:32:00Z">
            <w:rPr>
              <w:del w:id="195" w:author="Lavignotte Fabien" w:date="2013-01-15T11:32:00Z"/>
              <w:rFonts w:asciiTheme="minorHAnsi" w:eastAsiaTheme="minorEastAsia" w:hAnsiTheme="minorHAnsi" w:cstheme="minorBidi"/>
              <w:bCs w:val="0"/>
              <w:caps w:val="0"/>
              <w:spacing w:val="0"/>
              <w:sz w:val="22"/>
              <w:szCs w:val="22"/>
              <w:lang w:val="fr-FR" w:eastAsia="fr-FR"/>
            </w:rPr>
          </w:rPrChange>
        </w:rPr>
      </w:pPr>
      <w:del w:id="196" w:author="Lavignotte Fabien" w:date="2013-01-15T11:32:00Z">
        <w:r w:rsidRPr="00DB7131" w:rsidDel="00DB7131">
          <w:rPr>
            <w:lang w:val="en-US"/>
            <w:rPrChange w:id="197" w:author="Lavignotte Fabien" w:date="2013-01-15T11:32:00Z">
              <w:rPr>
                <w:lang w:val="fr-FR"/>
              </w:rPr>
            </w:rPrChange>
          </w:rPr>
          <w:delText>4.3</w:delText>
        </w:r>
        <w:r w:rsidRPr="00DB7131" w:rsidDel="00DB7131">
          <w:rPr>
            <w:rFonts w:asciiTheme="minorHAnsi" w:eastAsiaTheme="minorEastAsia" w:hAnsiTheme="minorHAnsi" w:cstheme="minorBidi"/>
            <w:bCs w:val="0"/>
            <w:caps w:val="0"/>
            <w:spacing w:val="0"/>
            <w:sz w:val="22"/>
            <w:szCs w:val="22"/>
            <w:lang w:val="en-US" w:eastAsia="fr-FR"/>
            <w:rPrChange w:id="198" w:author="Lavignotte Fabien" w:date="2013-01-15T11:32:00Z">
              <w:rPr>
                <w:rFonts w:asciiTheme="minorHAnsi" w:eastAsiaTheme="minorEastAsia" w:hAnsiTheme="minorHAnsi" w:cstheme="minorBidi"/>
                <w:bCs w:val="0"/>
                <w:caps w:val="0"/>
                <w:spacing w:val="0"/>
                <w:sz w:val="22"/>
                <w:szCs w:val="22"/>
                <w:lang w:val="fr-FR" w:eastAsia="fr-FR"/>
              </w:rPr>
            </w:rPrChange>
          </w:rPr>
          <w:tab/>
        </w:r>
        <w:r w:rsidRPr="00DB7131" w:rsidDel="00DB7131">
          <w:rPr>
            <w:lang w:val="en-US"/>
            <w:rPrChange w:id="199" w:author="Lavignotte Fabien" w:date="2013-01-15T11:32:00Z">
              <w:rPr>
                <w:lang w:val="fr-FR"/>
              </w:rPr>
            </w:rPrChange>
          </w:rPr>
          <w:delText>OS Installation</w:delText>
        </w:r>
        <w:r w:rsidRPr="00DB7131" w:rsidDel="00DB7131">
          <w:rPr>
            <w:lang w:val="en-US"/>
            <w:rPrChange w:id="200" w:author="Lavignotte Fabien" w:date="2013-01-15T11:32:00Z">
              <w:rPr>
                <w:lang w:val="fr-FR"/>
              </w:rPr>
            </w:rPrChange>
          </w:rPr>
          <w:tab/>
        </w:r>
        <w:r w:rsidR="00245EB0" w:rsidRPr="00DB7131" w:rsidDel="00DB7131">
          <w:rPr>
            <w:lang w:val="en-US"/>
            <w:rPrChange w:id="201" w:author="Lavignotte Fabien" w:date="2013-01-15T11:32:00Z">
              <w:rPr>
                <w:lang w:val="fr-FR"/>
              </w:rPr>
            </w:rPrChange>
          </w:rPr>
          <w:delText>8</w:delText>
        </w:r>
      </w:del>
    </w:p>
    <w:p w:rsidR="00AB2A3A" w:rsidRPr="00DB7131" w:rsidDel="00DB7131" w:rsidRDefault="00AB2A3A">
      <w:pPr>
        <w:pStyle w:val="TOC2"/>
        <w:tabs>
          <w:tab w:val="left" w:pos="1305"/>
        </w:tabs>
        <w:rPr>
          <w:del w:id="202" w:author="Lavignotte Fabien" w:date="2013-01-15T11:32:00Z"/>
          <w:rFonts w:asciiTheme="minorHAnsi" w:eastAsiaTheme="minorEastAsia" w:hAnsiTheme="minorHAnsi" w:cstheme="minorBidi"/>
          <w:bCs w:val="0"/>
          <w:caps w:val="0"/>
          <w:spacing w:val="0"/>
          <w:sz w:val="22"/>
          <w:szCs w:val="22"/>
          <w:lang w:val="en-US" w:eastAsia="fr-FR"/>
          <w:rPrChange w:id="203" w:author="Lavignotte Fabien" w:date="2013-01-15T11:32:00Z">
            <w:rPr>
              <w:del w:id="204" w:author="Lavignotte Fabien" w:date="2013-01-15T11:32:00Z"/>
              <w:rFonts w:asciiTheme="minorHAnsi" w:eastAsiaTheme="minorEastAsia" w:hAnsiTheme="minorHAnsi" w:cstheme="minorBidi"/>
              <w:bCs w:val="0"/>
              <w:caps w:val="0"/>
              <w:spacing w:val="0"/>
              <w:sz w:val="22"/>
              <w:szCs w:val="22"/>
              <w:lang w:val="fr-FR" w:eastAsia="fr-FR"/>
            </w:rPr>
          </w:rPrChange>
        </w:rPr>
      </w:pPr>
      <w:del w:id="205" w:author="Lavignotte Fabien" w:date="2013-01-15T11:32:00Z">
        <w:r w:rsidRPr="00DB7131" w:rsidDel="00DB7131">
          <w:rPr>
            <w:lang w:val="en-US"/>
            <w:rPrChange w:id="206" w:author="Lavignotte Fabien" w:date="2013-01-15T11:32:00Z">
              <w:rPr>
                <w:lang w:val="fr-FR"/>
              </w:rPr>
            </w:rPrChange>
          </w:rPr>
          <w:delText>4.4</w:delText>
        </w:r>
        <w:r w:rsidRPr="00DB7131" w:rsidDel="00DB7131">
          <w:rPr>
            <w:rFonts w:asciiTheme="minorHAnsi" w:eastAsiaTheme="minorEastAsia" w:hAnsiTheme="minorHAnsi" w:cstheme="minorBidi"/>
            <w:bCs w:val="0"/>
            <w:caps w:val="0"/>
            <w:spacing w:val="0"/>
            <w:sz w:val="22"/>
            <w:szCs w:val="22"/>
            <w:lang w:val="en-US" w:eastAsia="fr-FR"/>
            <w:rPrChange w:id="207" w:author="Lavignotte Fabien" w:date="2013-01-15T11:32:00Z">
              <w:rPr>
                <w:rFonts w:asciiTheme="minorHAnsi" w:eastAsiaTheme="minorEastAsia" w:hAnsiTheme="minorHAnsi" w:cstheme="minorBidi"/>
                <w:bCs w:val="0"/>
                <w:caps w:val="0"/>
                <w:spacing w:val="0"/>
                <w:sz w:val="22"/>
                <w:szCs w:val="22"/>
                <w:lang w:val="fr-FR" w:eastAsia="fr-FR"/>
              </w:rPr>
            </w:rPrChange>
          </w:rPr>
          <w:tab/>
        </w:r>
        <w:r w:rsidRPr="00DB7131" w:rsidDel="00DB7131">
          <w:rPr>
            <w:lang w:val="en-US"/>
            <w:rPrChange w:id="208" w:author="Lavignotte Fabien" w:date="2013-01-15T11:32:00Z">
              <w:rPr>
                <w:lang w:val="fr-FR"/>
              </w:rPr>
            </w:rPrChange>
          </w:rPr>
          <w:delText>OSS/COTS Installation</w:delText>
        </w:r>
        <w:r w:rsidRPr="00DB7131" w:rsidDel="00DB7131">
          <w:rPr>
            <w:lang w:val="en-US"/>
            <w:rPrChange w:id="209" w:author="Lavignotte Fabien" w:date="2013-01-15T11:32:00Z">
              <w:rPr>
                <w:lang w:val="fr-FR"/>
              </w:rPr>
            </w:rPrChange>
          </w:rPr>
          <w:tab/>
        </w:r>
        <w:r w:rsidR="00245EB0" w:rsidRPr="00DB7131" w:rsidDel="00DB7131">
          <w:rPr>
            <w:lang w:val="en-US"/>
            <w:rPrChange w:id="210" w:author="Lavignotte Fabien" w:date="2013-01-15T11:32:00Z">
              <w:rPr>
                <w:lang w:val="fr-FR"/>
              </w:rPr>
            </w:rPrChange>
          </w:rPr>
          <w:delText>8</w:delText>
        </w:r>
      </w:del>
    </w:p>
    <w:p w:rsidR="00AB2A3A" w:rsidRPr="00AB2A3A" w:rsidDel="00DB7131" w:rsidRDefault="00AB2A3A">
      <w:pPr>
        <w:pStyle w:val="TOC2"/>
        <w:tabs>
          <w:tab w:val="left" w:pos="1305"/>
        </w:tabs>
        <w:rPr>
          <w:del w:id="211" w:author="Lavignotte Fabien" w:date="2013-01-15T11:32:00Z"/>
          <w:rFonts w:asciiTheme="minorHAnsi" w:eastAsiaTheme="minorEastAsia" w:hAnsiTheme="minorHAnsi" w:cstheme="minorBidi"/>
          <w:bCs w:val="0"/>
          <w:caps w:val="0"/>
          <w:spacing w:val="0"/>
          <w:sz w:val="22"/>
          <w:szCs w:val="22"/>
          <w:lang w:val="en-US" w:eastAsia="fr-FR"/>
        </w:rPr>
      </w:pPr>
      <w:del w:id="212" w:author="Lavignotte Fabien" w:date="2013-01-15T11:32:00Z">
        <w:r w:rsidRPr="00502489" w:rsidDel="00DB7131">
          <w:delText>4.5</w:delText>
        </w:r>
        <w:r w:rsidRPr="00AB2A3A" w:rsidDel="00DB7131">
          <w:rPr>
            <w:rFonts w:asciiTheme="minorHAnsi" w:eastAsiaTheme="minorEastAsia" w:hAnsiTheme="minorHAnsi" w:cstheme="minorBidi"/>
            <w:bCs w:val="0"/>
            <w:caps w:val="0"/>
            <w:spacing w:val="0"/>
            <w:sz w:val="22"/>
            <w:szCs w:val="22"/>
            <w:lang w:val="en-US" w:eastAsia="fr-FR"/>
          </w:rPr>
          <w:tab/>
        </w:r>
        <w:r w:rsidRPr="00502489" w:rsidDel="00DB7131">
          <w:delText>Component Installation</w:delText>
        </w:r>
        <w:r w:rsidDel="00DB7131">
          <w:tab/>
        </w:r>
        <w:r w:rsidR="00245EB0" w:rsidDel="00DB7131">
          <w:delText>9</w:delText>
        </w:r>
      </w:del>
    </w:p>
    <w:p w:rsidR="00AB2A3A" w:rsidRPr="00AB2A3A" w:rsidDel="00DB7131" w:rsidRDefault="00AB2A3A">
      <w:pPr>
        <w:pStyle w:val="TOC2"/>
        <w:tabs>
          <w:tab w:val="left" w:pos="1305"/>
        </w:tabs>
        <w:rPr>
          <w:del w:id="213" w:author="Lavignotte Fabien" w:date="2013-01-15T11:32:00Z"/>
          <w:rFonts w:asciiTheme="minorHAnsi" w:eastAsiaTheme="minorEastAsia" w:hAnsiTheme="minorHAnsi" w:cstheme="minorBidi"/>
          <w:bCs w:val="0"/>
          <w:caps w:val="0"/>
          <w:spacing w:val="0"/>
          <w:sz w:val="22"/>
          <w:szCs w:val="22"/>
          <w:lang w:val="en-US" w:eastAsia="fr-FR"/>
        </w:rPr>
      </w:pPr>
      <w:del w:id="214" w:author="Lavignotte Fabien" w:date="2013-01-15T11:32:00Z">
        <w:r w:rsidRPr="00502489" w:rsidDel="00DB7131">
          <w:delText>4.6</w:delText>
        </w:r>
        <w:r w:rsidRPr="00AB2A3A" w:rsidDel="00DB7131">
          <w:rPr>
            <w:rFonts w:asciiTheme="minorHAnsi" w:eastAsiaTheme="minorEastAsia" w:hAnsiTheme="minorHAnsi" w:cstheme="minorBidi"/>
            <w:bCs w:val="0"/>
            <w:caps w:val="0"/>
            <w:spacing w:val="0"/>
            <w:sz w:val="22"/>
            <w:szCs w:val="22"/>
            <w:lang w:val="en-US" w:eastAsia="fr-FR"/>
          </w:rPr>
          <w:tab/>
        </w:r>
        <w:r w:rsidRPr="00502489" w:rsidDel="00DB7131">
          <w:delText>Uninstallation</w:delText>
        </w:r>
        <w:r w:rsidDel="00DB7131">
          <w:tab/>
        </w:r>
        <w:r w:rsidR="00245EB0" w:rsidDel="00DB7131">
          <w:delText>9</w:delText>
        </w:r>
      </w:del>
    </w:p>
    <w:p w:rsidR="00AB2A3A" w:rsidRPr="00AB2A3A" w:rsidDel="00DB7131" w:rsidRDefault="00AB2A3A">
      <w:pPr>
        <w:pStyle w:val="TOC1"/>
        <w:rPr>
          <w:del w:id="215" w:author="Lavignotte Fabien" w:date="2013-01-15T11:32:00Z"/>
          <w:rFonts w:asciiTheme="minorHAnsi" w:eastAsiaTheme="minorEastAsia" w:hAnsiTheme="minorHAnsi" w:cstheme="minorBidi"/>
          <w:caps w:val="0"/>
          <w:spacing w:val="0"/>
          <w:sz w:val="22"/>
          <w:szCs w:val="22"/>
          <w:lang w:val="en-US" w:eastAsia="fr-FR"/>
        </w:rPr>
      </w:pPr>
      <w:del w:id="216" w:author="Lavignotte Fabien" w:date="2013-01-15T11:32:00Z">
        <w:r w:rsidRPr="00502489" w:rsidDel="00DB7131">
          <w:rPr>
            <w:lang w:val="en-GB"/>
          </w:rPr>
          <w:delText>5</w:delText>
        </w:r>
        <w:r w:rsidRPr="00AB2A3A" w:rsidDel="00DB7131">
          <w:rPr>
            <w:rFonts w:asciiTheme="minorHAnsi" w:eastAsiaTheme="minorEastAsia" w:hAnsiTheme="minorHAnsi" w:cstheme="minorBidi"/>
            <w:caps w:val="0"/>
            <w:spacing w:val="0"/>
            <w:sz w:val="22"/>
            <w:szCs w:val="22"/>
            <w:lang w:val="en-US" w:eastAsia="fr-FR"/>
          </w:rPr>
          <w:tab/>
        </w:r>
        <w:r w:rsidRPr="00502489" w:rsidDel="00DB7131">
          <w:rPr>
            <w:lang w:val="en-GB"/>
          </w:rPr>
          <w:delText>Operation Manual</w:delText>
        </w:r>
        <w:r w:rsidDel="00DB7131">
          <w:tab/>
        </w:r>
        <w:r w:rsidR="00245EB0" w:rsidDel="00DB7131">
          <w:delText>11</w:delText>
        </w:r>
      </w:del>
    </w:p>
    <w:p w:rsidR="00AB2A3A" w:rsidRPr="00AB2A3A" w:rsidDel="00DB7131" w:rsidRDefault="00AB2A3A">
      <w:pPr>
        <w:pStyle w:val="TOC2"/>
        <w:tabs>
          <w:tab w:val="left" w:pos="1305"/>
        </w:tabs>
        <w:rPr>
          <w:del w:id="217" w:author="Lavignotte Fabien" w:date="2013-01-15T11:32:00Z"/>
          <w:rFonts w:asciiTheme="minorHAnsi" w:eastAsiaTheme="minorEastAsia" w:hAnsiTheme="minorHAnsi" w:cstheme="minorBidi"/>
          <w:bCs w:val="0"/>
          <w:caps w:val="0"/>
          <w:spacing w:val="0"/>
          <w:sz w:val="22"/>
          <w:szCs w:val="22"/>
          <w:lang w:val="en-US" w:eastAsia="fr-FR"/>
        </w:rPr>
      </w:pPr>
      <w:del w:id="218" w:author="Lavignotte Fabien" w:date="2013-01-15T11:32:00Z">
        <w:r w:rsidRPr="00502489" w:rsidDel="00DB7131">
          <w:delText>5.1</w:delText>
        </w:r>
        <w:r w:rsidRPr="00AB2A3A" w:rsidDel="00DB7131">
          <w:rPr>
            <w:rFonts w:asciiTheme="minorHAnsi" w:eastAsiaTheme="minorEastAsia" w:hAnsiTheme="minorHAnsi" w:cstheme="minorBidi"/>
            <w:bCs w:val="0"/>
            <w:caps w:val="0"/>
            <w:spacing w:val="0"/>
            <w:sz w:val="22"/>
            <w:szCs w:val="22"/>
            <w:lang w:val="en-US" w:eastAsia="fr-FR"/>
          </w:rPr>
          <w:tab/>
        </w:r>
        <w:r w:rsidRPr="00502489" w:rsidDel="00DB7131">
          <w:delText>Start</w:delText>
        </w:r>
        <w:r w:rsidDel="00DB7131">
          <w:tab/>
        </w:r>
        <w:r w:rsidR="00245EB0" w:rsidDel="00DB7131">
          <w:delText>11</w:delText>
        </w:r>
      </w:del>
    </w:p>
    <w:p w:rsidR="00AB2A3A" w:rsidRPr="00AB2A3A" w:rsidDel="00DB7131" w:rsidRDefault="00AB2A3A">
      <w:pPr>
        <w:pStyle w:val="TOC2"/>
        <w:tabs>
          <w:tab w:val="left" w:pos="1305"/>
        </w:tabs>
        <w:rPr>
          <w:del w:id="219" w:author="Lavignotte Fabien" w:date="2013-01-15T11:32:00Z"/>
          <w:rFonts w:asciiTheme="minorHAnsi" w:eastAsiaTheme="minorEastAsia" w:hAnsiTheme="minorHAnsi" w:cstheme="minorBidi"/>
          <w:bCs w:val="0"/>
          <w:caps w:val="0"/>
          <w:spacing w:val="0"/>
          <w:sz w:val="22"/>
          <w:szCs w:val="22"/>
          <w:lang w:val="en-US" w:eastAsia="fr-FR"/>
        </w:rPr>
      </w:pPr>
      <w:del w:id="220" w:author="Lavignotte Fabien" w:date="2013-01-15T11:32:00Z">
        <w:r w:rsidRPr="00502489" w:rsidDel="00DB7131">
          <w:delText>5.2</w:delText>
        </w:r>
        <w:r w:rsidRPr="00AB2A3A" w:rsidDel="00DB7131">
          <w:rPr>
            <w:rFonts w:asciiTheme="minorHAnsi" w:eastAsiaTheme="minorEastAsia" w:hAnsiTheme="minorHAnsi" w:cstheme="minorBidi"/>
            <w:bCs w:val="0"/>
            <w:caps w:val="0"/>
            <w:spacing w:val="0"/>
            <w:sz w:val="22"/>
            <w:szCs w:val="22"/>
            <w:lang w:val="en-US" w:eastAsia="fr-FR"/>
          </w:rPr>
          <w:tab/>
        </w:r>
        <w:r w:rsidRPr="00502489" w:rsidDel="00DB7131">
          <w:delText>Stop</w:delText>
        </w:r>
        <w:r w:rsidDel="00DB7131">
          <w:tab/>
        </w:r>
        <w:r w:rsidR="00245EB0" w:rsidDel="00DB7131">
          <w:delText>11</w:delText>
        </w:r>
      </w:del>
    </w:p>
    <w:p w:rsidR="00AB2A3A" w:rsidRPr="00AB2A3A" w:rsidDel="00DB7131" w:rsidRDefault="00AB2A3A">
      <w:pPr>
        <w:pStyle w:val="TOC2"/>
        <w:tabs>
          <w:tab w:val="left" w:pos="1305"/>
        </w:tabs>
        <w:rPr>
          <w:del w:id="221" w:author="Lavignotte Fabien" w:date="2013-01-15T11:32:00Z"/>
          <w:rFonts w:asciiTheme="minorHAnsi" w:eastAsiaTheme="minorEastAsia" w:hAnsiTheme="minorHAnsi" w:cstheme="minorBidi"/>
          <w:bCs w:val="0"/>
          <w:caps w:val="0"/>
          <w:spacing w:val="0"/>
          <w:sz w:val="22"/>
          <w:szCs w:val="22"/>
          <w:lang w:val="en-US" w:eastAsia="fr-FR"/>
        </w:rPr>
      </w:pPr>
      <w:del w:id="222" w:author="Lavignotte Fabien" w:date="2013-01-15T11:32:00Z">
        <w:r w:rsidRPr="00502489" w:rsidDel="00DB7131">
          <w:delText>5.3</w:delText>
        </w:r>
        <w:r w:rsidRPr="00AB2A3A" w:rsidDel="00DB7131">
          <w:rPr>
            <w:rFonts w:asciiTheme="minorHAnsi" w:eastAsiaTheme="minorEastAsia" w:hAnsiTheme="minorHAnsi" w:cstheme="minorBidi"/>
            <w:bCs w:val="0"/>
            <w:caps w:val="0"/>
            <w:spacing w:val="0"/>
            <w:sz w:val="22"/>
            <w:szCs w:val="22"/>
            <w:lang w:val="en-US" w:eastAsia="fr-FR"/>
          </w:rPr>
          <w:tab/>
        </w:r>
        <w:r w:rsidRPr="00502489" w:rsidDel="00DB7131">
          <w:delText>…</w:delText>
        </w:r>
        <w:r w:rsidDel="00DB7131">
          <w:tab/>
        </w:r>
        <w:r w:rsidR="00245EB0" w:rsidDel="00DB7131">
          <w:delText>11</w:delText>
        </w:r>
      </w:del>
    </w:p>
    <w:p w:rsidR="00AB2A3A" w:rsidRPr="00AB2A3A" w:rsidDel="00DB7131" w:rsidRDefault="00AB2A3A">
      <w:pPr>
        <w:pStyle w:val="TOC1"/>
        <w:rPr>
          <w:del w:id="223" w:author="Lavignotte Fabien" w:date="2013-01-15T11:32:00Z"/>
          <w:rFonts w:asciiTheme="minorHAnsi" w:eastAsiaTheme="minorEastAsia" w:hAnsiTheme="minorHAnsi" w:cstheme="minorBidi"/>
          <w:caps w:val="0"/>
          <w:spacing w:val="0"/>
          <w:sz w:val="22"/>
          <w:szCs w:val="22"/>
          <w:lang w:val="en-US" w:eastAsia="fr-FR"/>
        </w:rPr>
      </w:pPr>
      <w:del w:id="224" w:author="Lavignotte Fabien" w:date="2013-01-15T11:32:00Z">
        <w:r w:rsidRPr="00502489" w:rsidDel="00DB7131">
          <w:rPr>
            <w:lang w:val="en-GB"/>
          </w:rPr>
          <w:delText>6</w:delText>
        </w:r>
        <w:r w:rsidRPr="00AB2A3A" w:rsidDel="00DB7131">
          <w:rPr>
            <w:rFonts w:asciiTheme="minorHAnsi" w:eastAsiaTheme="minorEastAsia" w:hAnsiTheme="minorHAnsi" w:cstheme="minorBidi"/>
            <w:caps w:val="0"/>
            <w:spacing w:val="0"/>
            <w:sz w:val="22"/>
            <w:szCs w:val="22"/>
            <w:lang w:val="en-US" w:eastAsia="fr-FR"/>
          </w:rPr>
          <w:tab/>
        </w:r>
        <w:r w:rsidRPr="00502489" w:rsidDel="00DB7131">
          <w:rPr>
            <w:lang w:val="en-GB"/>
          </w:rPr>
          <w:delText>Reference Manual</w:delText>
        </w:r>
        <w:r w:rsidDel="00DB7131">
          <w:tab/>
        </w:r>
        <w:r w:rsidR="00245EB0" w:rsidDel="00DB7131">
          <w:delText>12</w:delText>
        </w:r>
      </w:del>
    </w:p>
    <w:p w:rsidR="00AB2A3A" w:rsidRPr="00AB2A3A" w:rsidDel="00DB7131" w:rsidRDefault="00AB2A3A">
      <w:pPr>
        <w:pStyle w:val="TOC2"/>
        <w:tabs>
          <w:tab w:val="left" w:pos="1305"/>
        </w:tabs>
        <w:rPr>
          <w:del w:id="225" w:author="Lavignotte Fabien" w:date="2013-01-15T11:32:00Z"/>
          <w:rFonts w:asciiTheme="minorHAnsi" w:eastAsiaTheme="minorEastAsia" w:hAnsiTheme="minorHAnsi" w:cstheme="minorBidi"/>
          <w:bCs w:val="0"/>
          <w:caps w:val="0"/>
          <w:spacing w:val="0"/>
          <w:sz w:val="22"/>
          <w:szCs w:val="22"/>
          <w:lang w:val="en-US" w:eastAsia="fr-FR"/>
        </w:rPr>
      </w:pPr>
      <w:del w:id="226" w:author="Lavignotte Fabien" w:date="2013-01-15T11:32:00Z">
        <w:r w:rsidRPr="00502489" w:rsidDel="00DB7131">
          <w:delText>6.1</w:delText>
        </w:r>
        <w:r w:rsidRPr="00AB2A3A" w:rsidDel="00DB7131">
          <w:rPr>
            <w:rFonts w:asciiTheme="minorHAnsi" w:eastAsiaTheme="minorEastAsia" w:hAnsiTheme="minorHAnsi" w:cstheme="minorBidi"/>
            <w:bCs w:val="0"/>
            <w:caps w:val="0"/>
            <w:spacing w:val="0"/>
            <w:sz w:val="22"/>
            <w:szCs w:val="22"/>
            <w:lang w:val="en-US" w:eastAsia="fr-FR"/>
          </w:rPr>
          <w:tab/>
        </w:r>
        <w:r w:rsidRPr="00502489" w:rsidDel="00DB7131">
          <w:delText>Log Events</w:delText>
        </w:r>
        <w:r w:rsidDel="00DB7131">
          <w:tab/>
        </w:r>
        <w:r w:rsidR="00245EB0" w:rsidDel="00DB7131">
          <w:delText>12</w:delText>
        </w:r>
      </w:del>
    </w:p>
    <w:p w:rsidR="00AB2A3A" w:rsidRPr="00AB2A3A" w:rsidDel="00DB7131" w:rsidRDefault="00AB2A3A">
      <w:pPr>
        <w:pStyle w:val="TOC1"/>
        <w:rPr>
          <w:del w:id="227" w:author="Lavignotte Fabien" w:date="2013-01-15T11:32:00Z"/>
          <w:rFonts w:asciiTheme="minorHAnsi" w:eastAsiaTheme="minorEastAsia" w:hAnsiTheme="minorHAnsi" w:cstheme="minorBidi"/>
          <w:caps w:val="0"/>
          <w:spacing w:val="0"/>
          <w:sz w:val="22"/>
          <w:szCs w:val="22"/>
          <w:lang w:val="en-US" w:eastAsia="fr-FR"/>
        </w:rPr>
      </w:pPr>
      <w:del w:id="228" w:author="Lavignotte Fabien" w:date="2013-01-15T11:32:00Z">
        <w:r w:rsidRPr="00502489" w:rsidDel="00DB7131">
          <w:rPr>
            <w:lang w:val="en-GB"/>
          </w:rPr>
          <w:delText>7</w:delText>
        </w:r>
        <w:r w:rsidRPr="00AB2A3A" w:rsidDel="00DB7131">
          <w:rPr>
            <w:rFonts w:asciiTheme="minorHAnsi" w:eastAsiaTheme="minorEastAsia" w:hAnsiTheme="minorHAnsi" w:cstheme="minorBidi"/>
            <w:caps w:val="0"/>
            <w:spacing w:val="0"/>
            <w:sz w:val="22"/>
            <w:szCs w:val="22"/>
            <w:lang w:val="en-US" w:eastAsia="fr-FR"/>
          </w:rPr>
          <w:tab/>
        </w:r>
        <w:r w:rsidRPr="00502489" w:rsidDel="00DB7131">
          <w:rPr>
            <w:lang w:val="en-GB"/>
          </w:rPr>
          <w:delText>Maintenance Manual</w:delText>
        </w:r>
        <w:r w:rsidDel="00DB7131">
          <w:tab/>
        </w:r>
        <w:r w:rsidR="00245EB0" w:rsidDel="00DB7131">
          <w:delText>13</w:delText>
        </w:r>
      </w:del>
    </w:p>
    <w:p w:rsidR="00AB2A3A" w:rsidRPr="00AB2A3A" w:rsidDel="00DB7131" w:rsidRDefault="00AB2A3A">
      <w:pPr>
        <w:pStyle w:val="TOC2"/>
        <w:tabs>
          <w:tab w:val="left" w:pos="1305"/>
        </w:tabs>
        <w:rPr>
          <w:del w:id="229" w:author="Lavignotte Fabien" w:date="2013-01-15T11:32:00Z"/>
          <w:rFonts w:asciiTheme="minorHAnsi" w:eastAsiaTheme="minorEastAsia" w:hAnsiTheme="minorHAnsi" w:cstheme="minorBidi"/>
          <w:bCs w:val="0"/>
          <w:caps w:val="0"/>
          <w:spacing w:val="0"/>
          <w:sz w:val="22"/>
          <w:szCs w:val="22"/>
          <w:lang w:val="en-US" w:eastAsia="fr-FR"/>
        </w:rPr>
      </w:pPr>
      <w:del w:id="230" w:author="Lavignotte Fabien" w:date="2013-01-15T11:32:00Z">
        <w:r w:rsidRPr="00502489" w:rsidDel="00DB7131">
          <w:delText>7.1</w:delText>
        </w:r>
        <w:r w:rsidRPr="00AB2A3A" w:rsidDel="00DB7131">
          <w:rPr>
            <w:rFonts w:asciiTheme="minorHAnsi" w:eastAsiaTheme="minorEastAsia" w:hAnsiTheme="minorHAnsi" w:cstheme="minorBidi"/>
            <w:bCs w:val="0"/>
            <w:caps w:val="0"/>
            <w:spacing w:val="0"/>
            <w:sz w:val="22"/>
            <w:szCs w:val="22"/>
            <w:lang w:val="en-US" w:eastAsia="fr-FR"/>
          </w:rPr>
          <w:tab/>
        </w:r>
        <w:r w:rsidRPr="00502489" w:rsidDel="00DB7131">
          <w:delText>Periodic maintenance</w:delText>
        </w:r>
        <w:r w:rsidDel="00DB7131">
          <w:tab/>
        </w:r>
        <w:r w:rsidR="00245EB0" w:rsidDel="00DB7131">
          <w:delText>13</w:delText>
        </w:r>
      </w:del>
    </w:p>
    <w:p w:rsidR="00AB2A3A" w:rsidRPr="00AB2A3A" w:rsidDel="00DB7131" w:rsidRDefault="00AB2A3A">
      <w:pPr>
        <w:pStyle w:val="TOC2"/>
        <w:tabs>
          <w:tab w:val="left" w:pos="1305"/>
        </w:tabs>
        <w:rPr>
          <w:del w:id="231" w:author="Lavignotte Fabien" w:date="2013-01-15T11:32:00Z"/>
          <w:rFonts w:asciiTheme="minorHAnsi" w:eastAsiaTheme="minorEastAsia" w:hAnsiTheme="minorHAnsi" w:cstheme="minorBidi"/>
          <w:bCs w:val="0"/>
          <w:caps w:val="0"/>
          <w:spacing w:val="0"/>
          <w:sz w:val="22"/>
          <w:szCs w:val="22"/>
          <w:lang w:val="en-US" w:eastAsia="fr-FR"/>
        </w:rPr>
      </w:pPr>
      <w:del w:id="232" w:author="Lavignotte Fabien" w:date="2013-01-15T11:32:00Z">
        <w:r w:rsidRPr="00502489" w:rsidDel="00DB7131">
          <w:delText>7.2</w:delText>
        </w:r>
        <w:r w:rsidRPr="00AB2A3A" w:rsidDel="00DB7131">
          <w:rPr>
            <w:rFonts w:asciiTheme="minorHAnsi" w:eastAsiaTheme="minorEastAsia" w:hAnsiTheme="minorHAnsi" w:cstheme="minorBidi"/>
            <w:bCs w:val="0"/>
            <w:caps w:val="0"/>
            <w:spacing w:val="0"/>
            <w:sz w:val="22"/>
            <w:szCs w:val="22"/>
            <w:lang w:val="en-US" w:eastAsia="fr-FR"/>
          </w:rPr>
          <w:tab/>
        </w:r>
        <w:r w:rsidRPr="00502489" w:rsidDel="00DB7131">
          <w:delText>Non-Periodic maintenance</w:delText>
        </w:r>
        <w:r w:rsidDel="00DB7131">
          <w:tab/>
        </w:r>
        <w:r w:rsidR="00245EB0" w:rsidDel="00DB7131">
          <w:delText>13</w:delText>
        </w:r>
      </w:del>
    </w:p>
    <w:p w:rsidR="00AB2A3A" w:rsidRPr="00AB2A3A" w:rsidDel="00DB7131" w:rsidRDefault="00AB2A3A">
      <w:pPr>
        <w:pStyle w:val="TOC1"/>
        <w:rPr>
          <w:del w:id="233" w:author="Lavignotte Fabien" w:date="2013-01-15T11:32:00Z"/>
          <w:rFonts w:asciiTheme="minorHAnsi" w:eastAsiaTheme="minorEastAsia" w:hAnsiTheme="minorHAnsi" w:cstheme="minorBidi"/>
          <w:caps w:val="0"/>
          <w:spacing w:val="0"/>
          <w:sz w:val="22"/>
          <w:szCs w:val="22"/>
          <w:lang w:val="en-US" w:eastAsia="fr-FR"/>
        </w:rPr>
      </w:pPr>
      <w:del w:id="234" w:author="Lavignotte Fabien" w:date="2013-01-15T11:32:00Z">
        <w:r w:rsidRPr="00502489" w:rsidDel="00DB7131">
          <w:rPr>
            <w:lang w:val="en-GB"/>
          </w:rPr>
          <w:delText>8</w:delText>
        </w:r>
        <w:r w:rsidRPr="00AB2A3A" w:rsidDel="00DB7131">
          <w:rPr>
            <w:rFonts w:asciiTheme="minorHAnsi" w:eastAsiaTheme="minorEastAsia" w:hAnsiTheme="minorHAnsi" w:cstheme="minorBidi"/>
            <w:caps w:val="0"/>
            <w:spacing w:val="0"/>
            <w:sz w:val="22"/>
            <w:szCs w:val="22"/>
            <w:lang w:val="en-US" w:eastAsia="fr-FR"/>
          </w:rPr>
          <w:tab/>
        </w:r>
        <w:r w:rsidRPr="00502489" w:rsidDel="00DB7131">
          <w:rPr>
            <w:lang w:val="en-GB"/>
          </w:rPr>
          <w:delText>Summary of steps</w:delText>
        </w:r>
        <w:r w:rsidDel="00DB7131">
          <w:tab/>
        </w:r>
        <w:r w:rsidR="00245EB0" w:rsidDel="00DB7131">
          <w:delText>14</w:delText>
        </w:r>
      </w:del>
    </w:p>
    <w:p w:rsidR="00AB2A3A" w:rsidRPr="00AB2A3A" w:rsidDel="00DB7131" w:rsidRDefault="00AB2A3A">
      <w:pPr>
        <w:pStyle w:val="TOC1"/>
        <w:rPr>
          <w:del w:id="235" w:author="Lavignotte Fabien" w:date="2013-01-15T11:32:00Z"/>
          <w:rFonts w:asciiTheme="minorHAnsi" w:eastAsiaTheme="minorEastAsia" w:hAnsiTheme="minorHAnsi" w:cstheme="minorBidi"/>
          <w:caps w:val="0"/>
          <w:spacing w:val="0"/>
          <w:sz w:val="22"/>
          <w:szCs w:val="22"/>
          <w:lang w:val="en-US" w:eastAsia="fr-FR"/>
        </w:rPr>
      </w:pPr>
      <w:del w:id="236" w:author="Lavignotte Fabien" w:date="2013-01-15T11:32:00Z">
        <w:r w:rsidRPr="00502489" w:rsidDel="00DB7131">
          <w:rPr>
            <w:lang w:val="en-GB"/>
          </w:rPr>
          <w:delText>9</w:delText>
        </w:r>
        <w:r w:rsidRPr="00AB2A3A" w:rsidDel="00DB7131">
          <w:rPr>
            <w:rFonts w:asciiTheme="minorHAnsi" w:eastAsiaTheme="minorEastAsia" w:hAnsiTheme="minorHAnsi" w:cstheme="minorBidi"/>
            <w:caps w:val="0"/>
            <w:spacing w:val="0"/>
            <w:sz w:val="22"/>
            <w:szCs w:val="22"/>
            <w:lang w:val="en-US" w:eastAsia="fr-FR"/>
          </w:rPr>
          <w:tab/>
        </w:r>
        <w:r w:rsidRPr="00502489" w:rsidDel="00DB7131">
          <w:rPr>
            <w:lang w:val="en-GB"/>
          </w:rPr>
          <w:delText>Summary of problems and their correction</w:delText>
        </w:r>
        <w:r w:rsidDel="00DB7131">
          <w:tab/>
        </w:r>
        <w:r w:rsidR="00245EB0" w:rsidDel="00DB7131">
          <w:delText>15</w:delText>
        </w:r>
      </w:del>
    </w:p>
    <w:p w:rsidR="005C4CDB" w:rsidRPr="00417548" w:rsidRDefault="008445AD" w:rsidP="005C4CDB">
      <w:pPr>
        <w:rPr>
          <w:lang w:val="en-GB"/>
        </w:rPr>
      </w:pPr>
      <w:r>
        <w:rPr>
          <w:rFonts w:ascii="Verdana" w:eastAsia="Times New Roman" w:hAnsi="Verdana" w:cs="Times New Roman"/>
          <w:caps/>
          <w:noProof/>
          <w:spacing w:val="-8"/>
          <w:sz w:val="18"/>
          <w:szCs w:val="24"/>
          <w:lang w:val="en-GB" w:eastAsia="es-ES"/>
        </w:rPr>
        <w:fldChar w:fldCharType="end"/>
      </w:r>
    </w:p>
    <w:p w:rsidR="005C4CDB" w:rsidRPr="00417548" w:rsidRDefault="005C4CDB" w:rsidP="00CA056B">
      <w:pPr>
        <w:pStyle w:val="IndexHeading"/>
        <w:rPr>
          <w:lang w:val="en-GB"/>
        </w:rPr>
      </w:pPr>
      <w:r w:rsidRPr="00417548">
        <w:rPr>
          <w:lang w:val="en-GB"/>
        </w:rPr>
        <w:lastRenderedPageBreak/>
        <w:t>list of tables and figures</w:t>
      </w:r>
    </w:p>
    <w:p w:rsidR="00AB2A3A" w:rsidRPr="00F86112" w:rsidRDefault="005C4CDB">
      <w:pPr>
        <w:pStyle w:val="TableofFigures"/>
        <w:tabs>
          <w:tab w:val="right" w:leader="dot" w:pos="9344"/>
        </w:tabs>
        <w:rPr>
          <w:rFonts w:asciiTheme="minorHAnsi" w:eastAsiaTheme="minorEastAsia" w:hAnsiTheme="minorHAnsi" w:cstheme="minorBidi"/>
          <w:noProof/>
          <w:sz w:val="22"/>
          <w:szCs w:val="22"/>
          <w:lang w:eastAsia="fr-FR"/>
        </w:rPr>
      </w:pPr>
      <w:r w:rsidRPr="00417548">
        <w:rPr>
          <w:lang w:val="en-GB" w:eastAsia="en-US"/>
        </w:rPr>
        <w:fldChar w:fldCharType="begin"/>
      </w:r>
      <w:r w:rsidRPr="00F86112">
        <w:rPr>
          <w:lang w:eastAsia="en-US"/>
        </w:rPr>
        <w:instrText xml:space="preserve"> TOC \c "Table" </w:instrText>
      </w:r>
      <w:r w:rsidRPr="00417548">
        <w:rPr>
          <w:lang w:val="en-GB" w:eastAsia="en-US"/>
        </w:rPr>
        <w:fldChar w:fldCharType="separate"/>
      </w:r>
      <w:r w:rsidR="00AB2A3A" w:rsidRPr="00F86112">
        <w:rPr>
          <w:noProof/>
        </w:rPr>
        <w:t>Table 2</w:t>
      </w:r>
      <w:r w:rsidR="00AB2A3A" w:rsidRPr="00F86112">
        <w:rPr>
          <w:noProof/>
        </w:rPr>
        <w:noBreakHyphen/>
        <w:t>1 Applicable Documents</w:t>
      </w:r>
      <w:r w:rsidR="00AB2A3A" w:rsidRPr="00F86112">
        <w:rPr>
          <w:noProof/>
        </w:rPr>
        <w:tab/>
      </w:r>
      <w:r w:rsidR="00AB2A3A">
        <w:rPr>
          <w:noProof/>
        </w:rPr>
        <w:fldChar w:fldCharType="begin"/>
      </w:r>
      <w:r w:rsidR="00AB2A3A" w:rsidRPr="00F86112">
        <w:rPr>
          <w:noProof/>
        </w:rPr>
        <w:instrText xml:space="preserve"> PAGEREF _Toc337456132 \h </w:instrText>
      </w:r>
      <w:r w:rsidR="00AB2A3A">
        <w:rPr>
          <w:noProof/>
        </w:rPr>
      </w:r>
      <w:r w:rsidR="00AB2A3A">
        <w:rPr>
          <w:noProof/>
        </w:rPr>
        <w:fldChar w:fldCharType="separate"/>
      </w:r>
      <w:r w:rsidR="00245EB0" w:rsidRPr="00F86112">
        <w:rPr>
          <w:noProof/>
        </w:rPr>
        <w:t>6</w:t>
      </w:r>
      <w:r w:rsidR="00AB2A3A">
        <w:rPr>
          <w:noProof/>
        </w:rPr>
        <w:fldChar w:fldCharType="end"/>
      </w:r>
    </w:p>
    <w:p w:rsidR="00AB2A3A" w:rsidRPr="00F86112" w:rsidRDefault="00AB2A3A">
      <w:pPr>
        <w:pStyle w:val="TableofFigures"/>
        <w:tabs>
          <w:tab w:val="right" w:leader="dot" w:pos="9344"/>
        </w:tabs>
        <w:rPr>
          <w:rFonts w:asciiTheme="minorHAnsi" w:eastAsiaTheme="minorEastAsia" w:hAnsiTheme="minorHAnsi" w:cstheme="minorBidi"/>
          <w:noProof/>
          <w:sz w:val="22"/>
          <w:szCs w:val="22"/>
          <w:lang w:eastAsia="fr-FR"/>
        </w:rPr>
      </w:pPr>
      <w:r w:rsidRPr="00F86112">
        <w:rPr>
          <w:noProof/>
        </w:rPr>
        <w:t>Table 2</w:t>
      </w:r>
      <w:r w:rsidRPr="00F86112">
        <w:rPr>
          <w:noProof/>
        </w:rPr>
        <w:noBreakHyphen/>
        <w:t>2 Reference Documents</w:t>
      </w:r>
      <w:r w:rsidRPr="00F86112">
        <w:rPr>
          <w:noProof/>
        </w:rPr>
        <w:tab/>
      </w:r>
      <w:r>
        <w:rPr>
          <w:noProof/>
        </w:rPr>
        <w:fldChar w:fldCharType="begin"/>
      </w:r>
      <w:r w:rsidRPr="00F86112">
        <w:rPr>
          <w:noProof/>
        </w:rPr>
        <w:instrText xml:space="preserve"> PAGEREF _Toc337456133 \h </w:instrText>
      </w:r>
      <w:r>
        <w:rPr>
          <w:noProof/>
        </w:rPr>
      </w:r>
      <w:r>
        <w:rPr>
          <w:noProof/>
        </w:rPr>
        <w:fldChar w:fldCharType="separate"/>
      </w:r>
      <w:r w:rsidR="00245EB0" w:rsidRPr="00F86112">
        <w:rPr>
          <w:noProof/>
        </w:rPr>
        <w:t>6</w:t>
      </w:r>
      <w:r>
        <w:rPr>
          <w:noProof/>
        </w:rPr>
        <w:fldChar w:fldCharType="end"/>
      </w:r>
    </w:p>
    <w:p w:rsidR="00AB2A3A" w:rsidRPr="00AB2A3A" w:rsidRDefault="00AB2A3A">
      <w:pPr>
        <w:pStyle w:val="TableofFigures"/>
        <w:tabs>
          <w:tab w:val="right" w:leader="dot" w:pos="9344"/>
        </w:tabs>
        <w:rPr>
          <w:rFonts w:asciiTheme="minorHAnsi" w:eastAsiaTheme="minorEastAsia" w:hAnsiTheme="minorHAnsi" w:cstheme="minorBidi"/>
          <w:noProof/>
          <w:sz w:val="22"/>
          <w:szCs w:val="22"/>
          <w:lang w:eastAsia="fr-FR"/>
        </w:rPr>
      </w:pPr>
      <w:r w:rsidRPr="00B50A34">
        <w:rPr>
          <w:noProof/>
          <w:lang w:val="en-GB"/>
        </w:rPr>
        <w:t>Table 3</w:t>
      </w:r>
      <w:r w:rsidRPr="00B50A34">
        <w:rPr>
          <w:noProof/>
          <w:lang w:val="en-GB"/>
        </w:rPr>
        <w:noBreakHyphen/>
        <w:t>1 Definitions</w:t>
      </w:r>
      <w:r>
        <w:rPr>
          <w:noProof/>
        </w:rPr>
        <w:tab/>
      </w:r>
      <w:r>
        <w:rPr>
          <w:noProof/>
        </w:rPr>
        <w:fldChar w:fldCharType="begin"/>
      </w:r>
      <w:r>
        <w:rPr>
          <w:noProof/>
        </w:rPr>
        <w:instrText xml:space="preserve"> PAGEREF _Toc337456134 \h </w:instrText>
      </w:r>
      <w:r>
        <w:rPr>
          <w:noProof/>
        </w:rPr>
      </w:r>
      <w:r>
        <w:rPr>
          <w:noProof/>
        </w:rPr>
        <w:fldChar w:fldCharType="separate"/>
      </w:r>
      <w:r w:rsidR="00245EB0">
        <w:rPr>
          <w:noProof/>
        </w:rPr>
        <w:t>7</w:t>
      </w:r>
      <w:r>
        <w:rPr>
          <w:noProof/>
        </w:rPr>
        <w:fldChar w:fldCharType="end"/>
      </w:r>
    </w:p>
    <w:p w:rsidR="00AB2A3A" w:rsidRPr="00AB2A3A" w:rsidRDefault="00AB2A3A">
      <w:pPr>
        <w:pStyle w:val="TableofFigures"/>
        <w:tabs>
          <w:tab w:val="right" w:leader="dot" w:pos="9344"/>
        </w:tabs>
        <w:rPr>
          <w:rFonts w:asciiTheme="minorHAnsi" w:eastAsiaTheme="minorEastAsia" w:hAnsiTheme="minorHAnsi" w:cstheme="minorBidi"/>
          <w:noProof/>
          <w:sz w:val="22"/>
          <w:szCs w:val="22"/>
          <w:lang w:eastAsia="fr-FR"/>
        </w:rPr>
      </w:pPr>
      <w:r w:rsidRPr="00B50A34">
        <w:rPr>
          <w:noProof/>
          <w:lang w:val="en-GB"/>
        </w:rPr>
        <w:t>Table 3</w:t>
      </w:r>
      <w:r w:rsidRPr="00B50A34">
        <w:rPr>
          <w:noProof/>
          <w:lang w:val="en-GB"/>
        </w:rPr>
        <w:noBreakHyphen/>
        <w:t>2 Acronyms</w:t>
      </w:r>
      <w:r>
        <w:rPr>
          <w:noProof/>
        </w:rPr>
        <w:tab/>
      </w:r>
      <w:r>
        <w:rPr>
          <w:noProof/>
        </w:rPr>
        <w:fldChar w:fldCharType="begin"/>
      </w:r>
      <w:r>
        <w:rPr>
          <w:noProof/>
        </w:rPr>
        <w:instrText xml:space="preserve"> PAGEREF _Toc337456135 \h </w:instrText>
      </w:r>
      <w:r>
        <w:rPr>
          <w:noProof/>
        </w:rPr>
      </w:r>
      <w:r>
        <w:rPr>
          <w:noProof/>
        </w:rPr>
        <w:fldChar w:fldCharType="separate"/>
      </w:r>
      <w:r w:rsidR="00245EB0">
        <w:rPr>
          <w:noProof/>
        </w:rPr>
        <w:t>7</w:t>
      </w:r>
      <w:r>
        <w:rPr>
          <w:noProof/>
        </w:rPr>
        <w:fldChar w:fldCharType="end"/>
      </w:r>
    </w:p>
    <w:p w:rsidR="005C4CDB" w:rsidRPr="00E9421A" w:rsidRDefault="005C4CDB" w:rsidP="005C4CDB">
      <w:r w:rsidRPr="00417548">
        <w:rPr>
          <w:lang w:val="en-GB"/>
        </w:rPr>
        <w:fldChar w:fldCharType="end"/>
      </w:r>
    </w:p>
    <w:p w:rsidR="005C4CDB" w:rsidRPr="00E9421A" w:rsidRDefault="005C4CDB" w:rsidP="005C4CDB">
      <w:r w:rsidRPr="00417548">
        <w:rPr>
          <w:lang w:val="en-GB"/>
        </w:rPr>
        <w:fldChar w:fldCharType="begin"/>
      </w:r>
      <w:r w:rsidRPr="00E9421A">
        <w:instrText xml:space="preserve"> TOC \c "Figure" </w:instrText>
      </w:r>
      <w:r w:rsidRPr="00417548">
        <w:rPr>
          <w:lang w:val="en-GB"/>
        </w:rPr>
        <w:fldChar w:fldCharType="separate"/>
      </w:r>
      <w:r w:rsidR="00245EB0">
        <w:rPr>
          <w:b/>
          <w:bCs/>
          <w:noProof/>
          <w:lang w:val="en-US"/>
        </w:rPr>
        <w:t>No table of figures entries found.</w:t>
      </w:r>
      <w:r w:rsidRPr="00417548">
        <w:rPr>
          <w:lang w:val="en-GB"/>
        </w:rPr>
        <w:fldChar w:fldCharType="end"/>
      </w:r>
    </w:p>
    <w:p w:rsidR="005C4CDB" w:rsidRPr="00E9421A" w:rsidRDefault="005C4CDB" w:rsidP="005C4CDB"/>
    <w:p w:rsidR="005C4CDB" w:rsidRPr="00417548" w:rsidRDefault="00101982" w:rsidP="00CE4967">
      <w:pPr>
        <w:pStyle w:val="Heading1"/>
        <w:rPr>
          <w:lang w:val="en-GB"/>
        </w:rPr>
      </w:pPr>
      <w:bookmarkStart w:id="237" w:name="_Toc259707925"/>
      <w:bookmarkStart w:id="238" w:name="_Toc346013028"/>
      <w:r>
        <w:rPr>
          <w:lang w:val="es-ES"/>
        </w:rPr>
        <w:lastRenderedPageBreak/>
        <w:t>I</w:t>
      </w:r>
      <w:r w:rsidR="005C4CDB" w:rsidRPr="00417548">
        <w:rPr>
          <w:lang w:val="en-GB"/>
        </w:rPr>
        <w:t>ntroduction</w:t>
      </w:r>
      <w:bookmarkEnd w:id="237"/>
      <w:bookmarkEnd w:id="238"/>
    </w:p>
    <w:p w:rsidR="005C4CDB" w:rsidRPr="00C03BA4" w:rsidDel="00002047" w:rsidRDefault="00926CBF" w:rsidP="005C4CDB">
      <w:pPr>
        <w:rPr>
          <w:del w:id="239" w:author="Lavignotte Fabien" w:date="2013-01-15T10:23:00Z"/>
          <w:rFonts w:ascii="Verdana" w:eastAsia="Times New Roman" w:hAnsi="Verdana" w:cs="Times New Roman"/>
          <w:sz w:val="18"/>
          <w:szCs w:val="24"/>
          <w:highlight w:val="yellow"/>
          <w:lang w:val="en-GB"/>
        </w:rPr>
      </w:pPr>
      <w:del w:id="240" w:author="Lavignotte Fabien" w:date="2013-01-15T10:23:00Z">
        <w:r w:rsidDel="00002047">
          <w:rPr>
            <w:rFonts w:ascii="Verdana" w:eastAsia="Times New Roman" w:hAnsi="Verdana" w:cs="Times New Roman"/>
            <w:sz w:val="18"/>
            <w:szCs w:val="24"/>
            <w:highlight w:val="yellow"/>
            <w:lang w:val="en-GB"/>
          </w:rPr>
          <w:delText>TODO</w:delText>
        </w:r>
        <w:r w:rsidR="001D6400" w:rsidRPr="00C03BA4" w:rsidDel="00002047">
          <w:rPr>
            <w:rFonts w:ascii="Verdana" w:eastAsia="Times New Roman" w:hAnsi="Verdana" w:cs="Times New Roman"/>
            <w:sz w:val="18"/>
            <w:szCs w:val="24"/>
            <w:highlight w:val="yellow"/>
            <w:lang w:val="en-GB"/>
          </w:rPr>
          <w:delText xml:space="preserve"> DDR</w:delText>
        </w:r>
        <w:bookmarkStart w:id="241" w:name="_Toc346012849"/>
        <w:bookmarkStart w:id="242" w:name="_Toc346012879"/>
        <w:bookmarkStart w:id="243" w:name="_Toc346012909"/>
        <w:bookmarkStart w:id="244" w:name="_Toc346012939"/>
        <w:bookmarkStart w:id="245" w:name="_Toc346012969"/>
        <w:bookmarkStart w:id="246" w:name="_Toc346012999"/>
        <w:bookmarkStart w:id="247" w:name="_Toc346013029"/>
        <w:bookmarkEnd w:id="241"/>
        <w:bookmarkEnd w:id="242"/>
        <w:bookmarkEnd w:id="243"/>
        <w:bookmarkEnd w:id="244"/>
        <w:bookmarkEnd w:id="245"/>
        <w:bookmarkEnd w:id="246"/>
        <w:bookmarkEnd w:id="247"/>
      </w:del>
    </w:p>
    <w:p w:rsidR="005C4CDB" w:rsidRPr="00417548" w:rsidRDefault="00101982" w:rsidP="00CE4967">
      <w:pPr>
        <w:pStyle w:val="Heading2"/>
        <w:numPr>
          <w:ilvl w:val="1"/>
          <w:numId w:val="13"/>
        </w:numPr>
        <w:rPr>
          <w:lang w:val="en-GB"/>
        </w:rPr>
      </w:pPr>
      <w:bookmarkStart w:id="248" w:name="_Toc259707926"/>
      <w:bookmarkStart w:id="249" w:name="_Toc346013030"/>
      <w:r>
        <w:rPr>
          <w:lang w:val="en-GB"/>
        </w:rPr>
        <w:t>P</w:t>
      </w:r>
      <w:r w:rsidR="005C4CDB" w:rsidRPr="00417548">
        <w:rPr>
          <w:lang w:val="en-GB"/>
        </w:rPr>
        <w:t>urpose</w:t>
      </w:r>
      <w:bookmarkEnd w:id="248"/>
      <w:bookmarkEnd w:id="249"/>
    </w:p>
    <w:p w:rsidR="00400631" w:rsidRPr="001A43E5" w:rsidRDefault="00400631" w:rsidP="00400631">
      <w:pPr>
        <w:rPr>
          <w:rFonts w:ascii="Verdana" w:hAnsi="Verdana"/>
          <w:sz w:val="18"/>
          <w:szCs w:val="18"/>
          <w:lang w:val="en-GB"/>
        </w:rPr>
      </w:pPr>
      <w:r w:rsidRPr="001A43E5">
        <w:rPr>
          <w:rFonts w:ascii="Verdana" w:hAnsi="Verdana"/>
          <w:sz w:val="18"/>
          <w:szCs w:val="18"/>
          <w:lang w:val="en-GB"/>
        </w:rPr>
        <w:t xml:space="preserve">This document defines the </w:t>
      </w:r>
      <w:r>
        <w:rPr>
          <w:rFonts w:ascii="Verdana" w:hAnsi="Verdana"/>
          <w:sz w:val="18"/>
          <w:szCs w:val="18"/>
          <w:lang w:val="en-GB"/>
        </w:rPr>
        <w:t>Installation and Operation manual</w:t>
      </w:r>
      <w:r w:rsidRPr="001A43E5">
        <w:rPr>
          <w:rFonts w:ascii="Verdana" w:hAnsi="Verdana"/>
          <w:sz w:val="18"/>
          <w:szCs w:val="18"/>
          <w:lang w:val="en-GB"/>
        </w:rPr>
        <w:t xml:space="preserve"> for the </w:t>
      </w:r>
      <w:r>
        <w:rPr>
          <w:rFonts w:ascii="Verdana" w:hAnsi="Verdana"/>
          <w:sz w:val="18"/>
          <w:szCs w:val="18"/>
          <w:lang w:val="en-GB"/>
        </w:rPr>
        <w:t>ngEO Web Client sub-system</w:t>
      </w:r>
      <w:r w:rsidRPr="001A43E5">
        <w:rPr>
          <w:rFonts w:ascii="Verdana" w:hAnsi="Verdana"/>
          <w:sz w:val="18"/>
          <w:szCs w:val="18"/>
          <w:lang w:val="en-GB"/>
        </w:rPr>
        <w:t xml:space="preserve">. </w:t>
      </w:r>
    </w:p>
    <w:p w:rsidR="00400631" w:rsidRPr="001A43E5" w:rsidRDefault="00400631" w:rsidP="00400631">
      <w:pPr>
        <w:rPr>
          <w:rFonts w:ascii="Verdana" w:hAnsi="Verdana"/>
          <w:sz w:val="18"/>
          <w:szCs w:val="18"/>
          <w:lang w:val="en-GB"/>
        </w:rPr>
      </w:pPr>
      <w:r w:rsidRPr="001A43E5">
        <w:rPr>
          <w:rFonts w:ascii="Verdana" w:hAnsi="Verdana"/>
          <w:sz w:val="18"/>
          <w:szCs w:val="18"/>
          <w:lang w:val="en-GB"/>
        </w:rPr>
        <w:t xml:space="preserve">This document provides the </w:t>
      </w:r>
      <w:r>
        <w:rPr>
          <w:rFonts w:ascii="Verdana" w:hAnsi="Verdana"/>
          <w:sz w:val="18"/>
          <w:szCs w:val="18"/>
          <w:lang w:val="en-GB"/>
        </w:rPr>
        <w:t>installation of the web client as a stand-alone application using a test server</w:t>
      </w:r>
      <w:r w:rsidRPr="001A43E5">
        <w:rPr>
          <w:rFonts w:ascii="Verdana" w:hAnsi="Verdana"/>
          <w:sz w:val="18"/>
          <w:szCs w:val="18"/>
          <w:lang w:val="en-GB"/>
        </w:rPr>
        <w:t>.</w:t>
      </w:r>
    </w:p>
    <w:p w:rsidR="00400631" w:rsidRPr="001A43E5" w:rsidRDefault="00400631" w:rsidP="00400631">
      <w:pPr>
        <w:rPr>
          <w:rFonts w:ascii="Verdana" w:hAnsi="Verdana"/>
          <w:sz w:val="18"/>
          <w:szCs w:val="18"/>
          <w:lang w:val="en-GB"/>
        </w:rPr>
      </w:pPr>
      <w:r w:rsidRPr="001A43E5">
        <w:rPr>
          <w:rFonts w:ascii="Verdana" w:hAnsi="Verdana"/>
          <w:sz w:val="18"/>
          <w:szCs w:val="18"/>
          <w:lang w:val="en-GB"/>
        </w:rPr>
        <w:t xml:space="preserve">This document will be updated during the </w:t>
      </w:r>
      <w:r>
        <w:rPr>
          <w:rFonts w:ascii="Verdana" w:hAnsi="Verdana"/>
          <w:sz w:val="18"/>
          <w:szCs w:val="18"/>
          <w:lang w:val="en-GB"/>
        </w:rPr>
        <w:t>ngEO project</w:t>
      </w:r>
      <w:r w:rsidRPr="001A43E5">
        <w:rPr>
          <w:rFonts w:ascii="Verdana" w:hAnsi="Verdana"/>
          <w:sz w:val="18"/>
          <w:szCs w:val="18"/>
          <w:lang w:val="en-GB"/>
        </w:rPr>
        <w:t>.</w:t>
      </w:r>
    </w:p>
    <w:p w:rsidR="005C4CDB" w:rsidRPr="00417548" w:rsidRDefault="00101982" w:rsidP="00CE4967">
      <w:pPr>
        <w:pStyle w:val="Heading2"/>
        <w:numPr>
          <w:ilvl w:val="1"/>
          <w:numId w:val="13"/>
        </w:numPr>
        <w:rPr>
          <w:lang w:val="en-GB"/>
        </w:rPr>
      </w:pPr>
      <w:bookmarkStart w:id="250" w:name="_Toc346013031"/>
      <w:r>
        <w:rPr>
          <w:lang w:val="en-GB"/>
        </w:rPr>
        <w:t>S</w:t>
      </w:r>
      <w:r w:rsidR="005C4CDB" w:rsidRPr="00417548">
        <w:rPr>
          <w:lang w:val="en-GB"/>
        </w:rPr>
        <w:t>cope</w:t>
      </w:r>
      <w:bookmarkEnd w:id="250"/>
    </w:p>
    <w:p w:rsidR="00400631" w:rsidRPr="00417548" w:rsidRDefault="00400631" w:rsidP="005C4CDB">
      <w:pPr>
        <w:rPr>
          <w:lang w:val="en-GB"/>
        </w:rPr>
      </w:pPr>
      <w:r>
        <w:rPr>
          <w:lang w:val="en-GB"/>
        </w:rPr>
        <w:t>This document does not include the User Manual.</w:t>
      </w:r>
    </w:p>
    <w:p w:rsidR="005C4CDB" w:rsidRPr="00417548" w:rsidRDefault="005C4CDB" w:rsidP="005C4CDB">
      <w:pPr>
        <w:rPr>
          <w:lang w:val="en-GB"/>
        </w:rPr>
      </w:pPr>
    </w:p>
    <w:p w:rsidR="005C4CDB" w:rsidRDefault="00101982" w:rsidP="00CE4967">
      <w:pPr>
        <w:pStyle w:val="Heading1"/>
        <w:rPr>
          <w:lang w:val="en-GB"/>
        </w:rPr>
      </w:pPr>
      <w:bookmarkStart w:id="251" w:name="_Toc259707927"/>
      <w:bookmarkStart w:id="252" w:name="_Toc346013032"/>
      <w:r>
        <w:rPr>
          <w:lang w:val="en-GB"/>
        </w:rPr>
        <w:lastRenderedPageBreak/>
        <w:t>Applicable and R</w:t>
      </w:r>
      <w:r w:rsidR="005C4CDB" w:rsidRPr="00417548">
        <w:rPr>
          <w:lang w:val="en-GB"/>
        </w:rPr>
        <w:t>efer</w:t>
      </w:r>
      <w:r>
        <w:rPr>
          <w:lang w:val="en-GB"/>
        </w:rPr>
        <w:t>e</w:t>
      </w:r>
      <w:r w:rsidR="005C4CDB" w:rsidRPr="00417548">
        <w:rPr>
          <w:lang w:val="en-GB"/>
        </w:rPr>
        <w:t xml:space="preserve">nce </w:t>
      </w:r>
      <w:r>
        <w:rPr>
          <w:lang w:val="en-GB"/>
        </w:rPr>
        <w:t>D</w:t>
      </w:r>
      <w:r w:rsidR="005C4CDB" w:rsidRPr="00417548">
        <w:rPr>
          <w:lang w:val="en-GB"/>
        </w:rPr>
        <w:t>ocuments</w:t>
      </w:r>
      <w:bookmarkEnd w:id="251"/>
      <w:bookmarkEnd w:id="252"/>
    </w:p>
    <w:p w:rsidR="005C4CDB" w:rsidRPr="00417548" w:rsidRDefault="00101982" w:rsidP="00CE4967">
      <w:pPr>
        <w:pStyle w:val="Heading2"/>
        <w:numPr>
          <w:ilvl w:val="1"/>
          <w:numId w:val="13"/>
        </w:numPr>
        <w:rPr>
          <w:lang w:val="en-GB"/>
        </w:rPr>
      </w:pPr>
      <w:bookmarkStart w:id="253" w:name="_Toc215399298"/>
      <w:bookmarkStart w:id="254" w:name="_Toc259707928"/>
      <w:bookmarkStart w:id="255" w:name="_Toc346013033"/>
      <w:r>
        <w:rPr>
          <w:lang w:val="en-GB"/>
        </w:rPr>
        <w:t>A</w:t>
      </w:r>
      <w:r w:rsidR="005C4CDB" w:rsidRPr="00417548">
        <w:rPr>
          <w:lang w:val="en-GB"/>
        </w:rPr>
        <w:t xml:space="preserve">pplicable </w:t>
      </w:r>
      <w:r>
        <w:rPr>
          <w:lang w:val="en-GB"/>
        </w:rPr>
        <w:t>D</w:t>
      </w:r>
      <w:r w:rsidR="005C4CDB" w:rsidRPr="00417548">
        <w:rPr>
          <w:lang w:val="en-GB"/>
        </w:rPr>
        <w:t>ocuments</w:t>
      </w:r>
      <w:bookmarkEnd w:id="253"/>
      <w:bookmarkEnd w:id="254"/>
      <w:bookmarkEnd w:id="255"/>
    </w:p>
    <w:p w:rsidR="005C4CDB" w:rsidRPr="00417548" w:rsidRDefault="005C4CDB" w:rsidP="005C4CDB">
      <w:pPr>
        <w:rPr>
          <w:rFonts w:ascii="Verdana" w:hAnsi="Verdana"/>
          <w:sz w:val="18"/>
          <w:szCs w:val="18"/>
          <w:lang w:val="en-GB"/>
        </w:rPr>
      </w:pPr>
      <w:r w:rsidRPr="00417548">
        <w:rPr>
          <w:rFonts w:ascii="Verdana" w:hAnsi="Verdana"/>
          <w:sz w:val="18"/>
          <w:szCs w:val="18"/>
          <w:lang w:val="en-GB"/>
        </w:rPr>
        <w:t>The following documents, of the exact issue shown, form part of this document to the extent specified herein. Applicable documents are those referenced in the Contract or approved by the Approval Authority. They are referenced in this document in the form [AD.X]:</w:t>
      </w:r>
    </w:p>
    <w:p w:rsidR="005C4CDB" w:rsidRPr="00417548" w:rsidRDefault="005C4CDB" w:rsidP="005C4CDB">
      <w:pPr>
        <w:pStyle w:val="Caption"/>
        <w:rPr>
          <w:lang w:val="en-GB"/>
        </w:rPr>
      </w:pPr>
      <w:bookmarkStart w:id="256" w:name="_Toc180836520"/>
      <w:bookmarkStart w:id="257" w:name="_Toc184781922"/>
      <w:bookmarkStart w:id="258" w:name="_Toc189913983"/>
      <w:bookmarkStart w:id="259" w:name="_Toc189913987"/>
      <w:bookmarkStart w:id="260" w:name="_Toc189914121"/>
      <w:bookmarkStart w:id="261" w:name="_Toc189914125"/>
      <w:bookmarkStart w:id="262" w:name="_Toc189914167"/>
      <w:bookmarkStart w:id="263" w:name="_Toc200520781"/>
      <w:bookmarkStart w:id="264" w:name="_Toc200520787"/>
      <w:bookmarkStart w:id="265" w:name="_Toc215399327"/>
      <w:bookmarkStart w:id="266" w:name="_Toc259707963"/>
      <w:bookmarkStart w:id="267" w:name="_Toc337456132"/>
      <w:r w:rsidRPr="00417548">
        <w:rPr>
          <w:lang w:val="en-GB"/>
        </w:rPr>
        <w:t xml:space="preserve">Table </w:t>
      </w:r>
      <w:r w:rsidRPr="00417548">
        <w:rPr>
          <w:lang w:val="en-GB"/>
        </w:rPr>
        <w:fldChar w:fldCharType="begin"/>
      </w:r>
      <w:r w:rsidRPr="00417548">
        <w:rPr>
          <w:lang w:val="en-GB"/>
        </w:rPr>
        <w:instrText xml:space="preserve"> STYLEREF 1 \s </w:instrText>
      </w:r>
      <w:r w:rsidRPr="00417548">
        <w:rPr>
          <w:lang w:val="en-GB"/>
        </w:rPr>
        <w:fldChar w:fldCharType="separate"/>
      </w:r>
      <w:r w:rsidR="00245EB0">
        <w:rPr>
          <w:noProof/>
          <w:lang w:val="en-GB"/>
        </w:rPr>
        <w:t>2</w:t>
      </w:r>
      <w:r w:rsidRPr="00417548">
        <w:rPr>
          <w:noProof/>
          <w:lang w:val="en-GB"/>
        </w:rPr>
        <w:fldChar w:fldCharType="end"/>
      </w:r>
      <w:r w:rsidRPr="00417548">
        <w:rPr>
          <w:lang w:val="en-GB"/>
        </w:rPr>
        <w:noBreakHyphen/>
      </w:r>
      <w:r w:rsidRPr="00417548">
        <w:rPr>
          <w:lang w:val="en-GB"/>
        </w:rPr>
        <w:fldChar w:fldCharType="begin"/>
      </w:r>
      <w:r w:rsidRPr="00417548">
        <w:rPr>
          <w:lang w:val="en-GB"/>
        </w:rPr>
        <w:instrText xml:space="preserve"> SEQ Table \* ARABIC \s 1 </w:instrText>
      </w:r>
      <w:r w:rsidRPr="00417548">
        <w:rPr>
          <w:lang w:val="en-GB"/>
        </w:rPr>
        <w:fldChar w:fldCharType="separate"/>
      </w:r>
      <w:r w:rsidR="00245EB0">
        <w:rPr>
          <w:noProof/>
          <w:lang w:val="en-GB"/>
        </w:rPr>
        <w:t>1</w:t>
      </w:r>
      <w:r w:rsidRPr="00417548">
        <w:rPr>
          <w:noProof/>
          <w:lang w:val="en-GB"/>
        </w:rPr>
        <w:fldChar w:fldCharType="end"/>
      </w:r>
      <w:r w:rsidRPr="00417548">
        <w:rPr>
          <w:lang w:val="en-GB"/>
        </w:rPr>
        <w:t xml:space="preserve"> </w:t>
      </w:r>
      <w:bookmarkEnd w:id="256"/>
      <w:bookmarkEnd w:id="257"/>
      <w:r w:rsidRPr="00417548">
        <w:rPr>
          <w:lang w:val="en-GB"/>
        </w:rPr>
        <w:t>Applicable Documents</w:t>
      </w:r>
      <w:bookmarkEnd w:id="258"/>
      <w:bookmarkEnd w:id="259"/>
      <w:bookmarkEnd w:id="260"/>
      <w:bookmarkEnd w:id="261"/>
      <w:bookmarkEnd w:id="262"/>
      <w:bookmarkEnd w:id="263"/>
      <w:bookmarkEnd w:id="264"/>
      <w:bookmarkEnd w:id="265"/>
      <w:bookmarkEnd w:id="266"/>
      <w:bookmarkEnd w:id="267"/>
    </w:p>
    <w:tbl>
      <w:tblPr>
        <w:tblW w:w="9296" w:type="dxa"/>
        <w:jc w:val="center"/>
        <w:tblInd w:w="10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70" w:type="dxa"/>
          <w:right w:w="70" w:type="dxa"/>
        </w:tblCellMar>
        <w:tblLook w:val="0000" w:firstRow="0" w:lastRow="0" w:firstColumn="0" w:lastColumn="0" w:noHBand="0" w:noVBand="0"/>
      </w:tblPr>
      <w:tblGrid>
        <w:gridCol w:w="691"/>
        <w:gridCol w:w="5234"/>
        <w:gridCol w:w="1276"/>
        <w:gridCol w:w="850"/>
        <w:gridCol w:w="1245"/>
      </w:tblGrid>
      <w:tr w:rsidR="005C4CDB" w:rsidRPr="00417548" w:rsidTr="00532CAE">
        <w:trPr>
          <w:tblHeader/>
          <w:jc w:val="center"/>
        </w:trPr>
        <w:tc>
          <w:tcPr>
            <w:tcW w:w="691" w:type="dxa"/>
            <w:shd w:val="clear" w:color="auto" w:fill="8B8D8E"/>
          </w:tcPr>
          <w:p w:rsidR="005C4CDB" w:rsidRPr="00417548" w:rsidRDefault="005C4CDB" w:rsidP="00532CAE">
            <w:pPr>
              <w:pStyle w:val="tableheader"/>
              <w:rPr>
                <w:lang w:val="en-GB"/>
              </w:rPr>
            </w:pPr>
            <w:r w:rsidRPr="00417548">
              <w:rPr>
                <w:lang w:val="en-GB"/>
              </w:rPr>
              <w:t>Ref.</w:t>
            </w:r>
          </w:p>
        </w:tc>
        <w:tc>
          <w:tcPr>
            <w:tcW w:w="5234" w:type="dxa"/>
            <w:shd w:val="clear" w:color="auto" w:fill="8B8D8E"/>
          </w:tcPr>
          <w:p w:rsidR="005C4CDB" w:rsidRPr="00417548" w:rsidRDefault="005C4CDB" w:rsidP="00532CAE">
            <w:pPr>
              <w:pStyle w:val="tableheader"/>
              <w:rPr>
                <w:lang w:val="en-GB"/>
              </w:rPr>
            </w:pPr>
            <w:r w:rsidRPr="00417548">
              <w:rPr>
                <w:lang w:val="en-GB"/>
              </w:rPr>
              <w:t>Title</w:t>
            </w:r>
          </w:p>
        </w:tc>
        <w:tc>
          <w:tcPr>
            <w:tcW w:w="1276" w:type="dxa"/>
            <w:shd w:val="clear" w:color="auto" w:fill="8B8D8E"/>
          </w:tcPr>
          <w:p w:rsidR="005C4CDB" w:rsidRPr="00417548" w:rsidRDefault="005C4CDB" w:rsidP="00532CAE">
            <w:pPr>
              <w:pStyle w:val="tableheader"/>
              <w:rPr>
                <w:lang w:val="en-GB"/>
              </w:rPr>
            </w:pPr>
            <w:r w:rsidRPr="00417548">
              <w:rPr>
                <w:lang w:val="en-GB"/>
              </w:rPr>
              <w:t>Code</w:t>
            </w:r>
          </w:p>
        </w:tc>
        <w:tc>
          <w:tcPr>
            <w:tcW w:w="850" w:type="dxa"/>
            <w:shd w:val="clear" w:color="auto" w:fill="8B8D8E"/>
          </w:tcPr>
          <w:p w:rsidR="005C4CDB" w:rsidRPr="00417548" w:rsidRDefault="005C4CDB" w:rsidP="00532CAE">
            <w:pPr>
              <w:pStyle w:val="tableheader"/>
              <w:rPr>
                <w:lang w:val="en-GB"/>
              </w:rPr>
            </w:pPr>
            <w:r w:rsidRPr="00417548">
              <w:rPr>
                <w:lang w:val="en-GB"/>
              </w:rPr>
              <w:t>Version</w:t>
            </w:r>
          </w:p>
        </w:tc>
        <w:tc>
          <w:tcPr>
            <w:tcW w:w="1245" w:type="dxa"/>
            <w:shd w:val="clear" w:color="auto" w:fill="8B8D8E"/>
          </w:tcPr>
          <w:p w:rsidR="005C4CDB" w:rsidRPr="00417548" w:rsidRDefault="005C4CDB" w:rsidP="00532CAE">
            <w:pPr>
              <w:pStyle w:val="tableheader"/>
              <w:rPr>
                <w:lang w:val="en-GB"/>
              </w:rPr>
            </w:pPr>
            <w:r w:rsidRPr="00417548">
              <w:rPr>
                <w:lang w:val="en-GB"/>
              </w:rPr>
              <w:t>Date</w:t>
            </w:r>
          </w:p>
        </w:tc>
      </w:tr>
      <w:tr w:rsidR="00400631" w:rsidRPr="00417548" w:rsidTr="00532CAE">
        <w:trPr>
          <w:jc w:val="center"/>
        </w:trPr>
        <w:tc>
          <w:tcPr>
            <w:tcW w:w="691" w:type="dxa"/>
          </w:tcPr>
          <w:p w:rsidR="00400631" w:rsidRPr="00417548" w:rsidRDefault="00400631" w:rsidP="005C4CDB">
            <w:pPr>
              <w:pStyle w:val="tabletext"/>
              <w:numPr>
                <w:ilvl w:val="0"/>
                <w:numId w:val="6"/>
              </w:numPr>
              <w:ind w:left="357" w:hanging="357"/>
              <w:rPr>
                <w:lang w:val="en-GB"/>
              </w:rPr>
            </w:pPr>
          </w:p>
        </w:tc>
        <w:tc>
          <w:tcPr>
            <w:tcW w:w="5234" w:type="dxa"/>
          </w:tcPr>
          <w:p w:rsidR="00400631" w:rsidRPr="00417548" w:rsidRDefault="00400631" w:rsidP="00532CAE">
            <w:pPr>
              <w:pStyle w:val="tabletext"/>
              <w:rPr>
                <w:lang w:val="en-GB"/>
              </w:rPr>
            </w:pPr>
            <w:r w:rsidRPr="00417548">
              <w:rPr>
                <w:lang w:val="en-GB"/>
              </w:rPr>
              <w:t>Space Engineering - Software</w:t>
            </w:r>
          </w:p>
        </w:tc>
        <w:tc>
          <w:tcPr>
            <w:tcW w:w="1276" w:type="dxa"/>
          </w:tcPr>
          <w:p w:rsidR="00400631" w:rsidRPr="00417548" w:rsidRDefault="00400631" w:rsidP="00532CAE">
            <w:pPr>
              <w:pStyle w:val="tabletext"/>
              <w:rPr>
                <w:lang w:val="en-GB"/>
              </w:rPr>
            </w:pPr>
            <w:r w:rsidRPr="00417548">
              <w:rPr>
                <w:lang w:val="en-GB"/>
              </w:rPr>
              <w:t>ECSS-E-ST-40</w:t>
            </w:r>
          </w:p>
        </w:tc>
        <w:tc>
          <w:tcPr>
            <w:tcW w:w="850" w:type="dxa"/>
          </w:tcPr>
          <w:p w:rsidR="00400631" w:rsidRPr="00417548" w:rsidRDefault="00400631" w:rsidP="00532CAE">
            <w:pPr>
              <w:pStyle w:val="tabletext"/>
              <w:jc w:val="center"/>
              <w:rPr>
                <w:lang w:val="en-GB"/>
              </w:rPr>
            </w:pPr>
            <w:r w:rsidRPr="00417548">
              <w:rPr>
                <w:lang w:val="en-GB"/>
              </w:rPr>
              <w:t>C</w:t>
            </w:r>
          </w:p>
        </w:tc>
        <w:tc>
          <w:tcPr>
            <w:tcW w:w="1245" w:type="dxa"/>
          </w:tcPr>
          <w:p w:rsidR="00400631" w:rsidRPr="00417548" w:rsidRDefault="00400631" w:rsidP="00532CAE">
            <w:pPr>
              <w:pStyle w:val="tabletext"/>
              <w:rPr>
                <w:lang w:val="en-GB"/>
              </w:rPr>
            </w:pPr>
            <w:r w:rsidRPr="00417548">
              <w:rPr>
                <w:lang w:val="en-GB"/>
              </w:rPr>
              <w:t>6 March 2009</w:t>
            </w:r>
          </w:p>
        </w:tc>
      </w:tr>
      <w:tr w:rsidR="00400631" w:rsidRPr="00417548" w:rsidTr="00532CAE">
        <w:trPr>
          <w:jc w:val="center"/>
        </w:trPr>
        <w:tc>
          <w:tcPr>
            <w:tcW w:w="691" w:type="dxa"/>
          </w:tcPr>
          <w:p w:rsidR="00400631" w:rsidRPr="00417548" w:rsidRDefault="00400631" w:rsidP="005C4CDB">
            <w:pPr>
              <w:pStyle w:val="tabletext"/>
              <w:numPr>
                <w:ilvl w:val="0"/>
                <w:numId w:val="6"/>
              </w:numPr>
              <w:ind w:left="357" w:hanging="357"/>
              <w:rPr>
                <w:lang w:val="en-GB"/>
              </w:rPr>
            </w:pPr>
            <w:bookmarkStart w:id="268" w:name="_Ref346013258"/>
          </w:p>
        </w:tc>
        <w:bookmarkEnd w:id="268"/>
        <w:tc>
          <w:tcPr>
            <w:tcW w:w="5234" w:type="dxa"/>
          </w:tcPr>
          <w:p w:rsidR="00400631" w:rsidRPr="00417548" w:rsidRDefault="00400631" w:rsidP="00532CAE">
            <w:pPr>
              <w:pStyle w:val="tabletext"/>
              <w:rPr>
                <w:lang w:val="en-GB"/>
              </w:rPr>
            </w:pPr>
            <w:r w:rsidRPr="005624DE">
              <w:rPr>
                <w:lang w:val="en-GB"/>
              </w:rPr>
              <w:t>SUBSYSTEM REQUIREMENT DOCUMENT FOR NGEO WEB USER CLIENT</w:t>
            </w:r>
          </w:p>
        </w:tc>
        <w:tc>
          <w:tcPr>
            <w:tcW w:w="1276" w:type="dxa"/>
          </w:tcPr>
          <w:p w:rsidR="00400631" w:rsidRPr="00417548" w:rsidRDefault="00400631" w:rsidP="00532CAE">
            <w:pPr>
              <w:pStyle w:val="tabletext"/>
              <w:rPr>
                <w:lang w:val="en-GB"/>
              </w:rPr>
            </w:pPr>
            <w:r w:rsidRPr="005624DE">
              <w:rPr>
                <w:lang w:val="en-GB"/>
              </w:rPr>
              <w:t>ngEO-14-SRD-ELC-005</w:t>
            </w:r>
          </w:p>
        </w:tc>
        <w:tc>
          <w:tcPr>
            <w:tcW w:w="850" w:type="dxa"/>
          </w:tcPr>
          <w:p w:rsidR="00400631" w:rsidRPr="00417548" w:rsidRDefault="00400631" w:rsidP="00532CAE">
            <w:pPr>
              <w:pStyle w:val="tabletext"/>
              <w:jc w:val="center"/>
              <w:rPr>
                <w:lang w:val="en-GB"/>
              </w:rPr>
            </w:pPr>
            <w:r w:rsidRPr="005624DE">
              <w:rPr>
                <w:lang w:val="en-GB"/>
              </w:rPr>
              <w:t>1.2</w:t>
            </w:r>
          </w:p>
        </w:tc>
        <w:tc>
          <w:tcPr>
            <w:tcW w:w="1245" w:type="dxa"/>
          </w:tcPr>
          <w:p w:rsidR="00400631" w:rsidRPr="00417548" w:rsidRDefault="00400631" w:rsidP="00532CAE">
            <w:pPr>
              <w:pStyle w:val="tabletext"/>
              <w:rPr>
                <w:lang w:val="en-GB"/>
              </w:rPr>
            </w:pPr>
            <w:r>
              <w:rPr>
                <w:lang w:val="en-GB"/>
              </w:rPr>
              <w:t>23 March 2012</w:t>
            </w:r>
          </w:p>
        </w:tc>
      </w:tr>
      <w:tr w:rsidR="00400631" w:rsidRPr="00417548" w:rsidTr="00532CAE">
        <w:trPr>
          <w:jc w:val="center"/>
        </w:trPr>
        <w:tc>
          <w:tcPr>
            <w:tcW w:w="691" w:type="dxa"/>
          </w:tcPr>
          <w:p w:rsidR="00400631" w:rsidRPr="00417548" w:rsidRDefault="00400631" w:rsidP="005C4CDB">
            <w:pPr>
              <w:pStyle w:val="tabletext"/>
              <w:numPr>
                <w:ilvl w:val="0"/>
                <w:numId w:val="6"/>
              </w:numPr>
              <w:ind w:left="357" w:hanging="357"/>
              <w:rPr>
                <w:lang w:val="en-GB"/>
              </w:rPr>
            </w:pPr>
          </w:p>
        </w:tc>
        <w:tc>
          <w:tcPr>
            <w:tcW w:w="5234" w:type="dxa"/>
          </w:tcPr>
          <w:p w:rsidR="00400631" w:rsidRPr="005624DE" w:rsidRDefault="00400631" w:rsidP="00532CAE">
            <w:pPr>
              <w:pStyle w:val="tabletext"/>
              <w:rPr>
                <w:lang w:val="en-GB"/>
              </w:rPr>
            </w:pPr>
            <w:r>
              <w:rPr>
                <w:lang w:val="en-GB"/>
              </w:rPr>
              <w:t>Installation Operation and Maintenance Manual</w:t>
            </w:r>
          </w:p>
        </w:tc>
        <w:tc>
          <w:tcPr>
            <w:tcW w:w="1276" w:type="dxa"/>
          </w:tcPr>
          <w:p w:rsidR="00400631" w:rsidRPr="005624DE" w:rsidRDefault="00400631" w:rsidP="00532CAE">
            <w:pPr>
              <w:pStyle w:val="tabletext"/>
              <w:rPr>
                <w:lang w:val="en-GB"/>
              </w:rPr>
            </w:pPr>
            <w:r>
              <w:rPr>
                <w:lang w:val="en-GB"/>
              </w:rPr>
              <w:t>ngEO-WEBC-IOM</w:t>
            </w:r>
          </w:p>
        </w:tc>
        <w:tc>
          <w:tcPr>
            <w:tcW w:w="850" w:type="dxa"/>
          </w:tcPr>
          <w:p w:rsidR="00400631" w:rsidRPr="005624DE" w:rsidRDefault="00400631" w:rsidP="00532CAE">
            <w:pPr>
              <w:pStyle w:val="tabletext"/>
              <w:jc w:val="center"/>
              <w:rPr>
                <w:lang w:val="en-GB"/>
              </w:rPr>
            </w:pPr>
            <w:r>
              <w:rPr>
                <w:lang w:val="en-GB"/>
              </w:rPr>
              <w:t>0.1</w:t>
            </w:r>
          </w:p>
        </w:tc>
        <w:tc>
          <w:tcPr>
            <w:tcW w:w="1245" w:type="dxa"/>
          </w:tcPr>
          <w:p w:rsidR="00400631" w:rsidRDefault="00400631" w:rsidP="00532CAE">
            <w:pPr>
              <w:pStyle w:val="tabletext"/>
              <w:rPr>
                <w:lang w:val="en-GB"/>
              </w:rPr>
            </w:pPr>
            <w:r>
              <w:rPr>
                <w:lang w:val="en-GB"/>
              </w:rPr>
              <w:t>15 October 2012</w:t>
            </w:r>
          </w:p>
        </w:tc>
      </w:tr>
      <w:tr w:rsidR="00400631" w:rsidRPr="00417548" w:rsidTr="00532CAE">
        <w:trPr>
          <w:jc w:val="center"/>
        </w:trPr>
        <w:tc>
          <w:tcPr>
            <w:tcW w:w="691" w:type="dxa"/>
          </w:tcPr>
          <w:p w:rsidR="00400631" w:rsidRPr="00417548" w:rsidRDefault="00400631" w:rsidP="005C4CDB">
            <w:pPr>
              <w:pStyle w:val="tabletext"/>
              <w:numPr>
                <w:ilvl w:val="0"/>
                <w:numId w:val="6"/>
              </w:numPr>
              <w:ind w:left="357" w:hanging="357"/>
              <w:rPr>
                <w:lang w:val="en-GB"/>
              </w:rPr>
            </w:pPr>
          </w:p>
        </w:tc>
        <w:tc>
          <w:tcPr>
            <w:tcW w:w="5234" w:type="dxa"/>
          </w:tcPr>
          <w:p w:rsidR="00400631" w:rsidRDefault="00400631" w:rsidP="00532CAE">
            <w:pPr>
              <w:pStyle w:val="tabletext"/>
              <w:rPr>
                <w:lang w:val="en-GB"/>
              </w:rPr>
            </w:pPr>
            <w:r w:rsidRPr="00801651">
              <w:rPr>
                <w:rFonts w:cs="Verdana"/>
                <w:bCs w:val="0"/>
                <w:color w:val="000000"/>
                <w:szCs w:val="14"/>
                <w:lang w:val="fr-FR"/>
              </w:rPr>
              <w:t>INTERNAL INTERFACE CONTROL DOCUMENT WEB CLIENT - WEB SERVER</w:t>
            </w:r>
            <w:r>
              <w:rPr>
                <w:rFonts w:cs="Verdana"/>
                <w:b/>
                <w:bCs w:val="0"/>
                <w:color w:val="000000"/>
                <w:sz w:val="28"/>
                <w:szCs w:val="28"/>
                <w:lang w:val="fr-FR"/>
              </w:rPr>
              <w:t xml:space="preserve"> </w:t>
            </w:r>
            <w:r>
              <w:rPr>
                <w:rFonts w:cs="Verdana"/>
                <w:b/>
                <w:bCs w:val="0"/>
                <w:color w:val="000000"/>
                <w:sz w:val="36"/>
                <w:szCs w:val="36"/>
                <w:lang w:val="fr-FR"/>
              </w:rPr>
              <w:t xml:space="preserve"> </w:t>
            </w:r>
          </w:p>
        </w:tc>
        <w:tc>
          <w:tcPr>
            <w:tcW w:w="1276" w:type="dxa"/>
          </w:tcPr>
          <w:p w:rsidR="00400631" w:rsidRPr="00801651" w:rsidRDefault="00400631" w:rsidP="00BC2296">
            <w:pPr>
              <w:autoSpaceDE w:val="0"/>
              <w:autoSpaceDN w:val="0"/>
              <w:adjustRightInd w:val="0"/>
              <w:spacing w:after="0" w:line="240" w:lineRule="auto"/>
              <w:rPr>
                <w:rFonts w:ascii="Verdana" w:hAnsi="Verdana" w:cs="Verdana"/>
                <w:color w:val="000000"/>
                <w:sz w:val="14"/>
                <w:szCs w:val="14"/>
                <w:lang w:val="fr-FR"/>
              </w:rPr>
            </w:pPr>
            <w:r w:rsidRPr="00801651">
              <w:rPr>
                <w:rFonts w:ascii="Verdana" w:hAnsi="Verdana" w:cs="Verdana"/>
                <w:color w:val="000000"/>
                <w:sz w:val="14"/>
                <w:szCs w:val="14"/>
                <w:lang w:val="fr-FR"/>
              </w:rPr>
              <w:t>ngEO-14-ICD-ELC-075</w:t>
            </w:r>
          </w:p>
          <w:p w:rsidR="00400631" w:rsidRDefault="00400631" w:rsidP="00532CAE">
            <w:pPr>
              <w:pStyle w:val="tabletext"/>
              <w:rPr>
                <w:lang w:val="en-GB"/>
              </w:rPr>
            </w:pPr>
          </w:p>
        </w:tc>
        <w:tc>
          <w:tcPr>
            <w:tcW w:w="850" w:type="dxa"/>
          </w:tcPr>
          <w:p w:rsidR="00400631" w:rsidRDefault="00400631" w:rsidP="00532CAE">
            <w:pPr>
              <w:pStyle w:val="tabletext"/>
              <w:jc w:val="center"/>
              <w:rPr>
                <w:lang w:val="en-GB"/>
              </w:rPr>
            </w:pPr>
            <w:r>
              <w:rPr>
                <w:lang w:val="en-GB"/>
              </w:rPr>
              <w:t>1.2</w:t>
            </w:r>
          </w:p>
        </w:tc>
        <w:tc>
          <w:tcPr>
            <w:tcW w:w="1245" w:type="dxa"/>
          </w:tcPr>
          <w:p w:rsidR="00400631" w:rsidRDefault="00400631" w:rsidP="00532CAE">
            <w:pPr>
              <w:pStyle w:val="tabletext"/>
              <w:rPr>
                <w:lang w:val="en-GB"/>
              </w:rPr>
            </w:pPr>
            <w:r>
              <w:rPr>
                <w:lang w:val="en-GB"/>
              </w:rPr>
              <w:t>29 March 2012</w:t>
            </w:r>
          </w:p>
        </w:tc>
      </w:tr>
    </w:tbl>
    <w:p w:rsidR="005C4CDB" w:rsidRPr="00417548" w:rsidRDefault="00101982" w:rsidP="00CE4967">
      <w:pPr>
        <w:pStyle w:val="Heading2"/>
        <w:numPr>
          <w:ilvl w:val="1"/>
          <w:numId w:val="13"/>
        </w:numPr>
        <w:rPr>
          <w:lang w:val="en-GB"/>
        </w:rPr>
      </w:pPr>
      <w:bookmarkStart w:id="269" w:name="_Toc215399299"/>
      <w:bookmarkStart w:id="270" w:name="_Toc259707929"/>
      <w:bookmarkStart w:id="271" w:name="_Toc346013034"/>
      <w:r>
        <w:rPr>
          <w:lang w:val="en-GB"/>
        </w:rPr>
        <w:t>R</w:t>
      </w:r>
      <w:r w:rsidR="005C4CDB" w:rsidRPr="00417548">
        <w:rPr>
          <w:lang w:val="en-GB"/>
        </w:rPr>
        <w:t xml:space="preserve">eference </w:t>
      </w:r>
      <w:r>
        <w:rPr>
          <w:lang w:val="en-GB"/>
        </w:rPr>
        <w:t>D</w:t>
      </w:r>
      <w:r w:rsidR="005C4CDB" w:rsidRPr="00417548">
        <w:rPr>
          <w:lang w:val="en-GB"/>
        </w:rPr>
        <w:t>ocuments</w:t>
      </w:r>
      <w:bookmarkEnd w:id="269"/>
      <w:bookmarkEnd w:id="270"/>
      <w:bookmarkEnd w:id="271"/>
    </w:p>
    <w:p w:rsidR="005C4CDB" w:rsidRPr="00417548" w:rsidRDefault="005C4CDB" w:rsidP="005C4CDB">
      <w:pPr>
        <w:rPr>
          <w:rFonts w:ascii="Verdana" w:hAnsi="Verdana"/>
          <w:sz w:val="18"/>
          <w:szCs w:val="18"/>
          <w:lang w:val="en-GB"/>
        </w:rPr>
      </w:pPr>
      <w:r w:rsidRPr="00417548">
        <w:rPr>
          <w:rFonts w:ascii="Verdana" w:hAnsi="Verdana"/>
          <w:sz w:val="18"/>
          <w:szCs w:val="18"/>
          <w:lang w:val="en-GB"/>
        </w:rPr>
        <w:t>The following documents, although not part of this document, amplify or clarify its contents. Reference documents are those not applicable and referenced within this document. They are referenced in this document in the form [RD.X]:</w:t>
      </w:r>
    </w:p>
    <w:p w:rsidR="005C4CDB" w:rsidRPr="00417548" w:rsidRDefault="005C4CDB" w:rsidP="005C4CDB">
      <w:pPr>
        <w:pStyle w:val="Caption"/>
        <w:rPr>
          <w:lang w:val="en-GB"/>
        </w:rPr>
      </w:pPr>
      <w:bookmarkStart w:id="272" w:name="_Toc180836521"/>
      <w:bookmarkStart w:id="273" w:name="_Toc184781923"/>
      <w:bookmarkStart w:id="274" w:name="_Toc189913984"/>
      <w:bookmarkStart w:id="275" w:name="_Toc189913988"/>
      <w:bookmarkStart w:id="276" w:name="_Toc189914122"/>
      <w:bookmarkStart w:id="277" w:name="_Toc189914126"/>
      <w:bookmarkStart w:id="278" w:name="_Toc189914168"/>
      <w:bookmarkStart w:id="279" w:name="_Toc200520782"/>
      <w:bookmarkStart w:id="280" w:name="_Toc200520788"/>
      <w:bookmarkStart w:id="281" w:name="_Toc215399328"/>
      <w:bookmarkStart w:id="282" w:name="_Toc259707964"/>
      <w:bookmarkStart w:id="283" w:name="_Toc337456133"/>
      <w:r w:rsidRPr="00417548">
        <w:rPr>
          <w:lang w:val="en-GB"/>
        </w:rPr>
        <w:t xml:space="preserve">Table </w:t>
      </w:r>
      <w:r w:rsidRPr="00417548">
        <w:rPr>
          <w:lang w:val="en-GB"/>
        </w:rPr>
        <w:fldChar w:fldCharType="begin"/>
      </w:r>
      <w:r w:rsidRPr="00417548">
        <w:rPr>
          <w:lang w:val="en-GB"/>
        </w:rPr>
        <w:instrText xml:space="preserve"> STYLEREF 1 \s </w:instrText>
      </w:r>
      <w:r w:rsidRPr="00417548">
        <w:rPr>
          <w:lang w:val="en-GB"/>
        </w:rPr>
        <w:fldChar w:fldCharType="separate"/>
      </w:r>
      <w:r w:rsidR="00245EB0">
        <w:rPr>
          <w:noProof/>
          <w:lang w:val="en-GB"/>
        </w:rPr>
        <w:t>2</w:t>
      </w:r>
      <w:r w:rsidRPr="00417548">
        <w:rPr>
          <w:noProof/>
          <w:lang w:val="en-GB"/>
        </w:rPr>
        <w:fldChar w:fldCharType="end"/>
      </w:r>
      <w:r w:rsidRPr="00417548">
        <w:rPr>
          <w:lang w:val="en-GB"/>
        </w:rPr>
        <w:noBreakHyphen/>
      </w:r>
      <w:r w:rsidRPr="00417548">
        <w:rPr>
          <w:lang w:val="en-GB"/>
        </w:rPr>
        <w:fldChar w:fldCharType="begin"/>
      </w:r>
      <w:r w:rsidRPr="00417548">
        <w:rPr>
          <w:lang w:val="en-GB"/>
        </w:rPr>
        <w:instrText xml:space="preserve"> SEQ Table \* ARABIC \s 1 </w:instrText>
      </w:r>
      <w:r w:rsidRPr="00417548">
        <w:rPr>
          <w:lang w:val="en-GB"/>
        </w:rPr>
        <w:fldChar w:fldCharType="separate"/>
      </w:r>
      <w:r w:rsidR="00245EB0">
        <w:rPr>
          <w:noProof/>
          <w:lang w:val="en-GB"/>
        </w:rPr>
        <w:t>2</w:t>
      </w:r>
      <w:r w:rsidRPr="00417548">
        <w:rPr>
          <w:noProof/>
          <w:lang w:val="en-GB"/>
        </w:rPr>
        <w:fldChar w:fldCharType="end"/>
      </w:r>
      <w:r w:rsidRPr="00417548">
        <w:rPr>
          <w:lang w:val="en-GB"/>
        </w:rPr>
        <w:t xml:space="preserve"> </w:t>
      </w:r>
      <w:bookmarkEnd w:id="272"/>
      <w:bookmarkEnd w:id="273"/>
      <w:r w:rsidRPr="00417548">
        <w:rPr>
          <w:lang w:val="en-GB"/>
        </w:rPr>
        <w:t>Reference Documents</w:t>
      </w:r>
      <w:bookmarkEnd w:id="274"/>
      <w:bookmarkEnd w:id="275"/>
      <w:bookmarkEnd w:id="276"/>
      <w:bookmarkEnd w:id="277"/>
      <w:bookmarkEnd w:id="278"/>
      <w:bookmarkEnd w:id="279"/>
      <w:bookmarkEnd w:id="280"/>
      <w:bookmarkEnd w:id="281"/>
      <w:bookmarkEnd w:id="282"/>
      <w:bookmarkEnd w:id="283"/>
    </w:p>
    <w:tbl>
      <w:tblPr>
        <w:tblW w:w="9296" w:type="dxa"/>
        <w:jc w:val="center"/>
        <w:tblInd w:w="10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70" w:type="dxa"/>
          <w:right w:w="70" w:type="dxa"/>
        </w:tblCellMar>
        <w:tblLook w:val="0000" w:firstRow="0" w:lastRow="0" w:firstColumn="0" w:lastColumn="0" w:noHBand="0" w:noVBand="0"/>
      </w:tblPr>
      <w:tblGrid>
        <w:gridCol w:w="691"/>
        <w:gridCol w:w="5659"/>
        <w:gridCol w:w="1268"/>
        <w:gridCol w:w="778"/>
        <w:gridCol w:w="900"/>
      </w:tblGrid>
      <w:tr w:rsidR="005C4CDB" w:rsidRPr="00417548" w:rsidTr="00532CAE">
        <w:trPr>
          <w:tblHeader/>
          <w:jc w:val="center"/>
        </w:trPr>
        <w:tc>
          <w:tcPr>
            <w:tcW w:w="691" w:type="dxa"/>
            <w:shd w:val="clear" w:color="auto" w:fill="8B8D8E"/>
          </w:tcPr>
          <w:p w:rsidR="005C4CDB" w:rsidRPr="00417548" w:rsidRDefault="005C4CDB" w:rsidP="00532CAE">
            <w:pPr>
              <w:pStyle w:val="tableheader"/>
              <w:rPr>
                <w:lang w:val="en-GB"/>
              </w:rPr>
            </w:pPr>
            <w:r w:rsidRPr="00417548">
              <w:rPr>
                <w:lang w:val="en-GB"/>
              </w:rPr>
              <w:t>Ref.</w:t>
            </w:r>
          </w:p>
        </w:tc>
        <w:tc>
          <w:tcPr>
            <w:tcW w:w="5659" w:type="dxa"/>
            <w:shd w:val="clear" w:color="auto" w:fill="8B8D8E"/>
          </w:tcPr>
          <w:p w:rsidR="005C4CDB" w:rsidRPr="00417548" w:rsidRDefault="005C4CDB" w:rsidP="00532CAE">
            <w:pPr>
              <w:pStyle w:val="tableheader"/>
              <w:rPr>
                <w:lang w:val="en-GB"/>
              </w:rPr>
            </w:pPr>
            <w:r w:rsidRPr="00417548">
              <w:rPr>
                <w:lang w:val="en-GB"/>
              </w:rPr>
              <w:t>Title</w:t>
            </w:r>
          </w:p>
        </w:tc>
        <w:tc>
          <w:tcPr>
            <w:tcW w:w="1268" w:type="dxa"/>
            <w:shd w:val="clear" w:color="auto" w:fill="8B8D8E"/>
          </w:tcPr>
          <w:p w:rsidR="005C4CDB" w:rsidRPr="00417548" w:rsidRDefault="005C4CDB" w:rsidP="00532CAE">
            <w:pPr>
              <w:pStyle w:val="tableheader"/>
              <w:rPr>
                <w:lang w:val="en-GB"/>
              </w:rPr>
            </w:pPr>
            <w:r w:rsidRPr="00417548">
              <w:rPr>
                <w:lang w:val="en-GB"/>
              </w:rPr>
              <w:t>Code</w:t>
            </w:r>
          </w:p>
        </w:tc>
        <w:tc>
          <w:tcPr>
            <w:tcW w:w="778" w:type="dxa"/>
            <w:shd w:val="clear" w:color="auto" w:fill="8B8D8E"/>
          </w:tcPr>
          <w:p w:rsidR="005C4CDB" w:rsidRPr="00417548" w:rsidRDefault="005C4CDB" w:rsidP="00532CAE">
            <w:pPr>
              <w:pStyle w:val="tableheader"/>
              <w:rPr>
                <w:lang w:val="en-GB"/>
              </w:rPr>
            </w:pPr>
            <w:r w:rsidRPr="00417548">
              <w:rPr>
                <w:lang w:val="en-GB"/>
              </w:rPr>
              <w:t>Version</w:t>
            </w:r>
          </w:p>
        </w:tc>
        <w:tc>
          <w:tcPr>
            <w:tcW w:w="900" w:type="dxa"/>
            <w:shd w:val="clear" w:color="auto" w:fill="8B8D8E"/>
          </w:tcPr>
          <w:p w:rsidR="005C4CDB" w:rsidRPr="00417548" w:rsidRDefault="005C4CDB" w:rsidP="00532CAE">
            <w:pPr>
              <w:pStyle w:val="tableheader"/>
              <w:rPr>
                <w:lang w:val="en-GB"/>
              </w:rPr>
            </w:pPr>
            <w:r w:rsidRPr="00417548">
              <w:rPr>
                <w:lang w:val="en-GB"/>
              </w:rPr>
              <w:t>Date</w:t>
            </w:r>
          </w:p>
        </w:tc>
      </w:tr>
      <w:tr w:rsidR="005C4CDB" w:rsidRPr="00417548" w:rsidTr="00532CAE">
        <w:trPr>
          <w:jc w:val="center"/>
        </w:trPr>
        <w:tc>
          <w:tcPr>
            <w:tcW w:w="691" w:type="dxa"/>
          </w:tcPr>
          <w:p w:rsidR="005C4CDB" w:rsidRPr="00417548" w:rsidRDefault="005C4CDB" w:rsidP="005C4CDB">
            <w:pPr>
              <w:pStyle w:val="tabletext"/>
              <w:numPr>
                <w:ilvl w:val="0"/>
                <w:numId w:val="7"/>
              </w:numPr>
              <w:ind w:left="357" w:hanging="357"/>
              <w:rPr>
                <w:lang w:val="en-GB"/>
              </w:rPr>
            </w:pPr>
          </w:p>
        </w:tc>
        <w:tc>
          <w:tcPr>
            <w:tcW w:w="5659" w:type="dxa"/>
          </w:tcPr>
          <w:p w:rsidR="005C4CDB" w:rsidRPr="00417548" w:rsidRDefault="00CB5A92" w:rsidP="00532CAE">
            <w:pPr>
              <w:pStyle w:val="tabletext"/>
              <w:rPr>
                <w:lang w:val="en-GB"/>
              </w:rPr>
            </w:pPr>
            <w:r>
              <w:rPr>
                <w:lang w:val="en-GB"/>
              </w:rPr>
              <w:t>ngEO-WEBS-IOM_v1 0.docx</w:t>
            </w:r>
          </w:p>
        </w:tc>
        <w:tc>
          <w:tcPr>
            <w:tcW w:w="1268" w:type="dxa"/>
          </w:tcPr>
          <w:p w:rsidR="005C4CDB" w:rsidRPr="00417548" w:rsidRDefault="005C4CDB" w:rsidP="00532CAE">
            <w:pPr>
              <w:pStyle w:val="tabletext"/>
              <w:rPr>
                <w:lang w:val="en-GB"/>
              </w:rPr>
            </w:pPr>
          </w:p>
        </w:tc>
        <w:tc>
          <w:tcPr>
            <w:tcW w:w="778" w:type="dxa"/>
          </w:tcPr>
          <w:p w:rsidR="005C4CDB" w:rsidRPr="00417548" w:rsidRDefault="005C4CDB" w:rsidP="00532CAE">
            <w:pPr>
              <w:pStyle w:val="tabletext"/>
              <w:rPr>
                <w:lang w:val="en-GB"/>
              </w:rPr>
            </w:pPr>
          </w:p>
        </w:tc>
        <w:tc>
          <w:tcPr>
            <w:tcW w:w="900" w:type="dxa"/>
          </w:tcPr>
          <w:p w:rsidR="005C4CDB" w:rsidRPr="00417548" w:rsidRDefault="005C4CDB" w:rsidP="00532CAE">
            <w:pPr>
              <w:pStyle w:val="tabletext"/>
              <w:rPr>
                <w:lang w:val="en-GB"/>
              </w:rPr>
            </w:pPr>
          </w:p>
        </w:tc>
      </w:tr>
    </w:tbl>
    <w:p w:rsidR="005C4CDB" w:rsidRPr="00417548" w:rsidRDefault="005C4CDB" w:rsidP="005C4CDB">
      <w:pPr>
        <w:rPr>
          <w:lang w:val="en-GB"/>
        </w:rPr>
      </w:pPr>
    </w:p>
    <w:p w:rsidR="005C4CDB" w:rsidRPr="00417548" w:rsidRDefault="005C4CDB" w:rsidP="005C4CDB">
      <w:pPr>
        <w:rPr>
          <w:lang w:val="en-GB"/>
        </w:rPr>
      </w:pPr>
    </w:p>
    <w:p w:rsidR="005C4CDB" w:rsidRPr="00417548" w:rsidRDefault="00101982" w:rsidP="008C1922">
      <w:pPr>
        <w:pStyle w:val="Heading1"/>
        <w:rPr>
          <w:lang w:val="en-GB"/>
        </w:rPr>
      </w:pPr>
      <w:bookmarkStart w:id="284" w:name="_Toc259707930"/>
      <w:bookmarkStart w:id="285" w:name="_Toc346013035"/>
      <w:r>
        <w:rPr>
          <w:lang w:val="en-GB"/>
        </w:rPr>
        <w:lastRenderedPageBreak/>
        <w:t>T</w:t>
      </w:r>
      <w:r w:rsidR="005C4CDB" w:rsidRPr="00417548">
        <w:rPr>
          <w:lang w:val="en-GB"/>
        </w:rPr>
        <w:t xml:space="preserve">erms, </w:t>
      </w:r>
      <w:r>
        <w:rPr>
          <w:lang w:val="en-GB"/>
        </w:rPr>
        <w:t>D</w:t>
      </w:r>
      <w:r w:rsidR="005C4CDB" w:rsidRPr="00417548">
        <w:rPr>
          <w:lang w:val="en-GB"/>
        </w:rPr>
        <w:t xml:space="preserve">efinitions and </w:t>
      </w:r>
      <w:r>
        <w:rPr>
          <w:lang w:val="en-GB"/>
        </w:rPr>
        <w:t>A</w:t>
      </w:r>
      <w:r w:rsidR="005C4CDB" w:rsidRPr="00417548">
        <w:rPr>
          <w:lang w:val="en-GB"/>
        </w:rPr>
        <w:t xml:space="preserve">bbreviated </w:t>
      </w:r>
      <w:r>
        <w:rPr>
          <w:lang w:val="en-GB"/>
        </w:rPr>
        <w:t>T</w:t>
      </w:r>
      <w:r w:rsidR="005C4CDB" w:rsidRPr="00417548">
        <w:rPr>
          <w:lang w:val="en-GB"/>
        </w:rPr>
        <w:t>erms</w:t>
      </w:r>
      <w:bookmarkEnd w:id="284"/>
      <w:bookmarkEnd w:id="285"/>
    </w:p>
    <w:p w:rsidR="005C4CDB" w:rsidRPr="00417548" w:rsidRDefault="005C4CDB" w:rsidP="00CE4967">
      <w:pPr>
        <w:pStyle w:val="Heading2"/>
        <w:numPr>
          <w:ilvl w:val="1"/>
          <w:numId w:val="13"/>
        </w:numPr>
        <w:rPr>
          <w:lang w:val="en-GB"/>
        </w:rPr>
      </w:pPr>
      <w:bookmarkStart w:id="286" w:name="_Toc215399295"/>
      <w:bookmarkStart w:id="287" w:name="_Toc259707931"/>
      <w:bookmarkStart w:id="288" w:name="_Toc346013036"/>
      <w:r w:rsidRPr="00417548">
        <w:rPr>
          <w:lang w:val="en-GB"/>
        </w:rPr>
        <w:t>Definitions</w:t>
      </w:r>
      <w:bookmarkEnd w:id="286"/>
      <w:bookmarkEnd w:id="287"/>
      <w:bookmarkEnd w:id="288"/>
    </w:p>
    <w:p w:rsidR="005C4CDB" w:rsidRPr="00417548" w:rsidRDefault="005C4CDB" w:rsidP="005C4CDB">
      <w:pPr>
        <w:rPr>
          <w:rFonts w:ascii="Verdana" w:hAnsi="Verdana"/>
          <w:sz w:val="18"/>
          <w:szCs w:val="18"/>
          <w:lang w:val="en-GB"/>
        </w:rPr>
      </w:pPr>
      <w:r w:rsidRPr="00417548">
        <w:rPr>
          <w:rFonts w:ascii="Verdana" w:hAnsi="Verdana"/>
          <w:sz w:val="18"/>
          <w:szCs w:val="18"/>
          <w:lang w:val="en-GB"/>
        </w:rPr>
        <w:t>Concepts and terms used in this document and needing a definition are included in the following table:</w:t>
      </w:r>
    </w:p>
    <w:p w:rsidR="005C4CDB" w:rsidRPr="00417548" w:rsidRDefault="005C4CDB" w:rsidP="005C4CDB">
      <w:pPr>
        <w:pStyle w:val="Caption"/>
        <w:rPr>
          <w:lang w:val="en-GB"/>
        </w:rPr>
      </w:pPr>
      <w:bookmarkStart w:id="289" w:name="_Toc189913981"/>
      <w:bookmarkStart w:id="290" w:name="_Toc189913985"/>
      <w:bookmarkStart w:id="291" w:name="_Toc189914119"/>
      <w:bookmarkStart w:id="292" w:name="_Toc189914123"/>
      <w:bookmarkStart w:id="293" w:name="_Toc189914165"/>
      <w:bookmarkStart w:id="294" w:name="_Toc200520779"/>
      <w:bookmarkStart w:id="295" w:name="_Toc200520785"/>
      <w:bookmarkStart w:id="296" w:name="_Toc215399325"/>
      <w:bookmarkStart w:id="297" w:name="_Toc259707965"/>
      <w:bookmarkStart w:id="298" w:name="_Toc337456134"/>
      <w:r w:rsidRPr="00417548">
        <w:rPr>
          <w:lang w:val="en-GB"/>
        </w:rPr>
        <w:t xml:space="preserve">Table </w:t>
      </w:r>
      <w:r w:rsidRPr="00417548">
        <w:rPr>
          <w:lang w:val="en-GB"/>
        </w:rPr>
        <w:fldChar w:fldCharType="begin"/>
      </w:r>
      <w:r w:rsidRPr="00417548">
        <w:rPr>
          <w:lang w:val="en-GB"/>
        </w:rPr>
        <w:instrText xml:space="preserve"> STYLEREF 1 \s </w:instrText>
      </w:r>
      <w:r w:rsidRPr="00417548">
        <w:rPr>
          <w:lang w:val="en-GB"/>
        </w:rPr>
        <w:fldChar w:fldCharType="separate"/>
      </w:r>
      <w:r w:rsidR="00245EB0">
        <w:rPr>
          <w:noProof/>
          <w:lang w:val="en-GB"/>
        </w:rPr>
        <w:t>3</w:t>
      </w:r>
      <w:r w:rsidRPr="00417548">
        <w:rPr>
          <w:noProof/>
          <w:lang w:val="en-GB"/>
        </w:rPr>
        <w:fldChar w:fldCharType="end"/>
      </w:r>
      <w:r w:rsidRPr="00417548">
        <w:rPr>
          <w:lang w:val="en-GB"/>
        </w:rPr>
        <w:noBreakHyphen/>
      </w:r>
      <w:r w:rsidRPr="00417548">
        <w:rPr>
          <w:lang w:val="en-GB"/>
        </w:rPr>
        <w:fldChar w:fldCharType="begin"/>
      </w:r>
      <w:r w:rsidRPr="00417548">
        <w:rPr>
          <w:lang w:val="en-GB"/>
        </w:rPr>
        <w:instrText xml:space="preserve"> SEQ Table \* ARABIC \s 1 </w:instrText>
      </w:r>
      <w:r w:rsidRPr="00417548">
        <w:rPr>
          <w:lang w:val="en-GB"/>
        </w:rPr>
        <w:fldChar w:fldCharType="separate"/>
      </w:r>
      <w:r w:rsidR="00245EB0">
        <w:rPr>
          <w:noProof/>
          <w:lang w:val="en-GB"/>
        </w:rPr>
        <w:t>1</w:t>
      </w:r>
      <w:r w:rsidRPr="00417548">
        <w:rPr>
          <w:noProof/>
          <w:lang w:val="en-GB"/>
        </w:rPr>
        <w:fldChar w:fldCharType="end"/>
      </w:r>
      <w:r w:rsidRPr="00417548">
        <w:rPr>
          <w:lang w:val="en-GB"/>
        </w:rPr>
        <w:t xml:space="preserve"> Definitions</w:t>
      </w:r>
      <w:bookmarkEnd w:id="289"/>
      <w:bookmarkEnd w:id="290"/>
      <w:bookmarkEnd w:id="291"/>
      <w:bookmarkEnd w:id="292"/>
      <w:bookmarkEnd w:id="293"/>
      <w:bookmarkEnd w:id="294"/>
      <w:bookmarkEnd w:id="295"/>
      <w:bookmarkEnd w:id="296"/>
      <w:bookmarkEnd w:id="297"/>
      <w:bookmarkEnd w:id="298"/>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left w:w="70" w:type="dxa"/>
          <w:right w:w="70" w:type="dxa"/>
        </w:tblCellMar>
        <w:tblLook w:val="0000" w:firstRow="0" w:lastRow="0" w:firstColumn="0" w:lastColumn="0" w:noHBand="0" w:noVBand="0"/>
      </w:tblPr>
      <w:tblGrid>
        <w:gridCol w:w="2590"/>
        <w:gridCol w:w="6840"/>
      </w:tblGrid>
      <w:tr w:rsidR="005C4CDB" w:rsidRPr="00417548" w:rsidTr="00532CAE">
        <w:trPr>
          <w:tblHeader/>
        </w:trPr>
        <w:tc>
          <w:tcPr>
            <w:tcW w:w="2590" w:type="dxa"/>
            <w:shd w:val="clear" w:color="auto" w:fill="8B8D8E"/>
          </w:tcPr>
          <w:p w:rsidR="005C4CDB" w:rsidRPr="00417548" w:rsidRDefault="005C4CDB" w:rsidP="00532CAE">
            <w:pPr>
              <w:pStyle w:val="tableheader"/>
              <w:rPr>
                <w:lang w:val="en-GB"/>
              </w:rPr>
            </w:pPr>
            <w:r w:rsidRPr="00417548">
              <w:rPr>
                <w:lang w:val="en-GB"/>
              </w:rPr>
              <w:t>Concept / Term</w:t>
            </w:r>
          </w:p>
        </w:tc>
        <w:tc>
          <w:tcPr>
            <w:tcW w:w="6840" w:type="dxa"/>
            <w:shd w:val="clear" w:color="auto" w:fill="8B8D8E"/>
          </w:tcPr>
          <w:p w:rsidR="005C4CDB" w:rsidRPr="00417548" w:rsidRDefault="005C4CDB" w:rsidP="00532CAE">
            <w:pPr>
              <w:pStyle w:val="tableheader"/>
              <w:rPr>
                <w:lang w:val="en-GB"/>
              </w:rPr>
            </w:pPr>
            <w:r w:rsidRPr="00417548">
              <w:rPr>
                <w:lang w:val="en-GB"/>
              </w:rPr>
              <w:t>Definition</w:t>
            </w:r>
          </w:p>
        </w:tc>
      </w:tr>
      <w:tr w:rsidR="005C4CDB" w:rsidRPr="00417548" w:rsidTr="00532CAE">
        <w:tc>
          <w:tcPr>
            <w:tcW w:w="2590" w:type="dxa"/>
          </w:tcPr>
          <w:p w:rsidR="005C4CDB" w:rsidRPr="00417548" w:rsidRDefault="005C4CDB" w:rsidP="00532CAE">
            <w:pPr>
              <w:pStyle w:val="tabletext"/>
              <w:rPr>
                <w:lang w:val="en-GB"/>
              </w:rPr>
            </w:pPr>
          </w:p>
        </w:tc>
        <w:tc>
          <w:tcPr>
            <w:tcW w:w="6840" w:type="dxa"/>
          </w:tcPr>
          <w:p w:rsidR="005C4CDB" w:rsidRPr="00417548" w:rsidRDefault="005C4CDB" w:rsidP="00532CAE">
            <w:pPr>
              <w:pStyle w:val="tabletext"/>
              <w:rPr>
                <w:lang w:val="en-GB"/>
              </w:rPr>
            </w:pPr>
          </w:p>
        </w:tc>
      </w:tr>
    </w:tbl>
    <w:p w:rsidR="005C4CDB" w:rsidRPr="00417548" w:rsidRDefault="00101982" w:rsidP="00CE4967">
      <w:pPr>
        <w:pStyle w:val="Heading2"/>
        <w:numPr>
          <w:ilvl w:val="1"/>
          <w:numId w:val="13"/>
        </w:numPr>
        <w:rPr>
          <w:lang w:val="en-GB"/>
        </w:rPr>
      </w:pPr>
      <w:bookmarkStart w:id="299" w:name="_Toc215399296"/>
      <w:bookmarkStart w:id="300" w:name="_Toc259707932"/>
      <w:bookmarkStart w:id="301" w:name="_Toc346013037"/>
      <w:r>
        <w:rPr>
          <w:lang w:val="en-GB"/>
        </w:rPr>
        <w:t>A</w:t>
      </w:r>
      <w:r w:rsidR="005C4CDB" w:rsidRPr="00417548">
        <w:rPr>
          <w:lang w:val="en-GB"/>
        </w:rPr>
        <w:t>cronyms</w:t>
      </w:r>
      <w:bookmarkEnd w:id="299"/>
      <w:bookmarkEnd w:id="300"/>
      <w:bookmarkEnd w:id="301"/>
    </w:p>
    <w:p w:rsidR="005C4CDB" w:rsidRPr="00417548" w:rsidRDefault="005C4CDB" w:rsidP="005C4CDB">
      <w:pPr>
        <w:rPr>
          <w:rFonts w:ascii="Verdana" w:hAnsi="Verdana"/>
          <w:sz w:val="18"/>
          <w:szCs w:val="18"/>
          <w:lang w:val="en-GB"/>
        </w:rPr>
      </w:pPr>
      <w:r w:rsidRPr="00417548">
        <w:rPr>
          <w:rFonts w:ascii="Verdana" w:hAnsi="Verdana"/>
          <w:sz w:val="18"/>
          <w:szCs w:val="18"/>
          <w:lang w:val="en-GB"/>
        </w:rPr>
        <w:t>Acronyms used in this document and needing a definition are included in the following table:</w:t>
      </w:r>
    </w:p>
    <w:p w:rsidR="005C4CDB" w:rsidRPr="00417548" w:rsidRDefault="005C4CDB" w:rsidP="005C4CDB">
      <w:pPr>
        <w:pStyle w:val="Caption"/>
        <w:rPr>
          <w:lang w:val="en-GB"/>
        </w:rPr>
      </w:pPr>
      <w:bookmarkStart w:id="302" w:name="_Toc180836519"/>
      <w:bookmarkStart w:id="303" w:name="_Toc184781921"/>
      <w:bookmarkStart w:id="304" w:name="_Toc189913982"/>
      <w:bookmarkStart w:id="305" w:name="_Toc189913986"/>
      <w:bookmarkStart w:id="306" w:name="_Toc189914120"/>
      <w:bookmarkStart w:id="307" w:name="_Toc189914124"/>
      <w:bookmarkStart w:id="308" w:name="_Toc189914166"/>
      <w:bookmarkStart w:id="309" w:name="_Toc200520780"/>
      <w:bookmarkStart w:id="310" w:name="_Toc200520786"/>
      <w:bookmarkStart w:id="311" w:name="_Toc215399326"/>
      <w:bookmarkStart w:id="312" w:name="_Toc259707966"/>
      <w:bookmarkStart w:id="313" w:name="_Toc337456135"/>
      <w:r w:rsidRPr="00417548">
        <w:rPr>
          <w:lang w:val="en-GB"/>
        </w:rPr>
        <w:t xml:space="preserve">Table </w:t>
      </w:r>
      <w:r w:rsidRPr="00417548">
        <w:rPr>
          <w:lang w:val="en-GB"/>
        </w:rPr>
        <w:fldChar w:fldCharType="begin"/>
      </w:r>
      <w:r w:rsidRPr="00417548">
        <w:rPr>
          <w:lang w:val="en-GB"/>
        </w:rPr>
        <w:instrText xml:space="preserve"> STYLEREF 1 \s </w:instrText>
      </w:r>
      <w:r w:rsidRPr="00417548">
        <w:rPr>
          <w:lang w:val="en-GB"/>
        </w:rPr>
        <w:fldChar w:fldCharType="separate"/>
      </w:r>
      <w:r w:rsidR="00245EB0">
        <w:rPr>
          <w:noProof/>
          <w:lang w:val="en-GB"/>
        </w:rPr>
        <w:t>3</w:t>
      </w:r>
      <w:r w:rsidRPr="00417548">
        <w:rPr>
          <w:noProof/>
          <w:lang w:val="en-GB"/>
        </w:rPr>
        <w:fldChar w:fldCharType="end"/>
      </w:r>
      <w:r w:rsidRPr="00417548">
        <w:rPr>
          <w:lang w:val="en-GB"/>
        </w:rPr>
        <w:noBreakHyphen/>
      </w:r>
      <w:r w:rsidRPr="00417548">
        <w:rPr>
          <w:lang w:val="en-GB"/>
        </w:rPr>
        <w:fldChar w:fldCharType="begin"/>
      </w:r>
      <w:r w:rsidRPr="00417548">
        <w:rPr>
          <w:lang w:val="en-GB"/>
        </w:rPr>
        <w:instrText xml:space="preserve"> SEQ Table \* ARABIC \s 1 </w:instrText>
      </w:r>
      <w:r w:rsidRPr="00417548">
        <w:rPr>
          <w:lang w:val="en-GB"/>
        </w:rPr>
        <w:fldChar w:fldCharType="separate"/>
      </w:r>
      <w:r w:rsidR="00245EB0">
        <w:rPr>
          <w:noProof/>
          <w:lang w:val="en-GB"/>
        </w:rPr>
        <w:t>2</w:t>
      </w:r>
      <w:r w:rsidRPr="00417548">
        <w:rPr>
          <w:noProof/>
          <w:lang w:val="en-GB"/>
        </w:rPr>
        <w:fldChar w:fldCharType="end"/>
      </w:r>
      <w:r w:rsidRPr="00417548">
        <w:rPr>
          <w:lang w:val="en-GB"/>
        </w:rPr>
        <w:t xml:space="preserve"> </w:t>
      </w:r>
      <w:bookmarkEnd w:id="302"/>
      <w:bookmarkEnd w:id="303"/>
      <w:r w:rsidRPr="00417548">
        <w:rPr>
          <w:lang w:val="en-GB"/>
        </w:rPr>
        <w:t>Acronyms</w:t>
      </w:r>
      <w:bookmarkEnd w:id="304"/>
      <w:bookmarkEnd w:id="305"/>
      <w:bookmarkEnd w:id="306"/>
      <w:bookmarkEnd w:id="307"/>
      <w:bookmarkEnd w:id="308"/>
      <w:bookmarkEnd w:id="309"/>
      <w:bookmarkEnd w:id="310"/>
      <w:bookmarkEnd w:id="311"/>
      <w:bookmarkEnd w:id="312"/>
      <w:bookmarkEnd w:id="313"/>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left w:w="70" w:type="dxa"/>
          <w:right w:w="70" w:type="dxa"/>
        </w:tblCellMar>
        <w:tblLook w:val="0000" w:firstRow="0" w:lastRow="0" w:firstColumn="0" w:lastColumn="0" w:noHBand="0" w:noVBand="0"/>
      </w:tblPr>
      <w:tblGrid>
        <w:gridCol w:w="2590"/>
        <w:gridCol w:w="6840"/>
      </w:tblGrid>
      <w:tr w:rsidR="005C4CDB" w:rsidRPr="00417548" w:rsidTr="00532CAE">
        <w:trPr>
          <w:tblHeader/>
        </w:trPr>
        <w:tc>
          <w:tcPr>
            <w:tcW w:w="2590" w:type="dxa"/>
            <w:shd w:val="clear" w:color="auto" w:fill="8B8D8E"/>
          </w:tcPr>
          <w:p w:rsidR="005C4CDB" w:rsidRPr="00417548" w:rsidRDefault="005C4CDB" w:rsidP="00532CAE">
            <w:pPr>
              <w:pStyle w:val="tableheader"/>
              <w:rPr>
                <w:lang w:val="en-GB"/>
              </w:rPr>
            </w:pPr>
            <w:r w:rsidRPr="00417548">
              <w:rPr>
                <w:lang w:val="en-GB"/>
              </w:rPr>
              <w:t>Acronym</w:t>
            </w:r>
          </w:p>
        </w:tc>
        <w:tc>
          <w:tcPr>
            <w:tcW w:w="6840" w:type="dxa"/>
            <w:shd w:val="clear" w:color="auto" w:fill="8B8D8E"/>
          </w:tcPr>
          <w:p w:rsidR="005C4CDB" w:rsidRPr="00417548" w:rsidRDefault="005C4CDB" w:rsidP="00532CAE">
            <w:pPr>
              <w:pStyle w:val="tableheader"/>
              <w:rPr>
                <w:lang w:val="en-GB"/>
              </w:rPr>
            </w:pPr>
            <w:r w:rsidRPr="00417548">
              <w:rPr>
                <w:lang w:val="en-GB"/>
              </w:rPr>
              <w:t>Definition</w:t>
            </w:r>
          </w:p>
        </w:tc>
      </w:tr>
      <w:tr w:rsidR="0086089D" w:rsidRPr="00417548" w:rsidTr="00532CAE">
        <w:tc>
          <w:tcPr>
            <w:tcW w:w="2590" w:type="dxa"/>
          </w:tcPr>
          <w:p w:rsidR="0086089D" w:rsidRDefault="0086089D" w:rsidP="00532CAE">
            <w:pPr>
              <w:pStyle w:val="tabletext"/>
              <w:rPr>
                <w:lang w:val="en-GB"/>
              </w:rPr>
            </w:pPr>
            <w:r>
              <w:rPr>
                <w:lang w:val="en-GB"/>
              </w:rPr>
              <w:t>RPM</w:t>
            </w:r>
          </w:p>
        </w:tc>
        <w:tc>
          <w:tcPr>
            <w:tcW w:w="6840" w:type="dxa"/>
          </w:tcPr>
          <w:p w:rsidR="0086089D" w:rsidRDefault="0086089D" w:rsidP="00532CAE">
            <w:pPr>
              <w:pStyle w:val="tabletext"/>
              <w:rPr>
                <w:lang w:val="en-GB"/>
              </w:rPr>
            </w:pPr>
            <w:r>
              <w:rPr>
                <w:lang w:val="en-GB"/>
              </w:rPr>
              <w:t>RPM Package Manager</w:t>
            </w:r>
          </w:p>
        </w:tc>
      </w:tr>
      <w:tr w:rsidR="00F97E7B" w:rsidRPr="00417548" w:rsidTr="00532CAE">
        <w:tc>
          <w:tcPr>
            <w:tcW w:w="2590" w:type="dxa"/>
          </w:tcPr>
          <w:p w:rsidR="00F97E7B" w:rsidRDefault="00F97E7B" w:rsidP="00532CAE">
            <w:pPr>
              <w:pStyle w:val="tabletext"/>
              <w:rPr>
                <w:lang w:val="en-GB"/>
              </w:rPr>
            </w:pPr>
            <w:r>
              <w:rPr>
                <w:lang w:val="en-GB"/>
              </w:rPr>
              <w:t>OS</w:t>
            </w:r>
          </w:p>
        </w:tc>
        <w:tc>
          <w:tcPr>
            <w:tcW w:w="6840" w:type="dxa"/>
          </w:tcPr>
          <w:p w:rsidR="00F97E7B" w:rsidRDefault="00F97E7B" w:rsidP="00532CAE">
            <w:pPr>
              <w:pStyle w:val="tabletext"/>
              <w:rPr>
                <w:lang w:val="en-GB"/>
              </w:rPr>
            </w:pPr>
            <w:r>
              <w:rPr>
                <w:lang w:val="en-GB"/>
              </w:rPr>
              <w:t>Operating System</w:t>
            </w:r>
          </w:p>
        </w:tc>
      </w:tr>
      <w:tr w:rsidR="003372E8" w:rsidRPr="00417548" w:rsidTr="00532CAE">
        <w:tc>
          <w:tcPr>
            <w:tcW w:w="2590" w:type="dxa"/>
          </w:tcPr>
          <w:p w:rsidR="003372E8" w:rsidRDefault="003372E8" w:rsidP="00532CAE">
            <w:pPr>
              <w:pStyle w:val="tabletext"/>
              <w:rPr>
                <w:lang w:val="en-GB"/>
              </w:rPr>
            </w:pPr>
            <w:r>
              <w:rPr>
                <w:lang w:val="en-GB"/>
              </w:rPr>
              <w:t>OSS</w:t>
            </w:r>
          </w:p>
        </w:tc>
        <w:tc>
          <w:tcPr>
            <w:tcW w:w="6840" w:type="dxa"/>
          </w:tcPr>
          <w:p w:rsidR="003372E8" w:rsidRDefault="003372E8" w:rsidP="00532CAE">
            <w:pPr>
              <w:pStyle w:val="tabletext"/>
              <w:rPr>
                <w:lang w:val="en-GB"/>
              </w:rPr>
            </w:pPr>
            <w:r>
              <w:rPr>
                <w:lang w:val="en-GB"/>
              </w:rPr>
              <w:t>Open Source Software</w:t>
            </w:r>
          </w:p>
        </w:tc>
      </w:tr>
      <w:tr w:rsidR="003372E8" w:rsidRPr="00417548" w:rsidTr="00532CAE">
        <w:tc>
          <w:tcPr>
            <w:tcW w:w="2590" w:type="dxa"/>
          </w:tcPr>
          <w:p w:rsidR="003372E8" w:rsidRDefault="003372E8" w:rsidP="00532CAE">
            <w:pPr>
              <w:pStyle w:val="tabletext"/>
              <w:rPr>
                <w:lang w:val="en-GB"/>
              </w:rPr>
            </w:pPr>
            <w:r>
              <w:rPr>
                <w:lang w:val="en-GB"/>
              </w:rPr>
              <w:t>COTS</w:t>
            </w:r>
          </w:p>
        </w:tc>
        <w:tc>
          <w:tcPr>
            <w:tcW w:w="6840" w:type="dxa"/>
          </w:tcPr>
          <w:p w:rsidR="003372E8" w:rsidRDefault="003372E8" w:rsidP="00532CAE">
            <w:pPr>
              <w:pStyle w:val="tabletext"/>
              <w:rPr>
                <w:lang w:val="en-GB"/>
              </w:rPr>
            </w:pPr>
            <w:r>
              <w:rPr>
                <w:lang w:val="en-GB"/>
              </w:rPr>
              <w:t>Commercial Off The Shelf</w:t>
            </w:r>
          </w:p>
        </w:tc>
      </w:tr>
    </w:tbl>
    <w:p w:rsidR="005C4CDB" w:rsidRPr="00417548" w:rsidRDefault="005C4CDB" w:rsidP="005C4CDB">
      <w:pPr>
        <w:rPr>
          <w:lang w:val="en-GB"/>
        </w:rPr>
      </w:pPr>
    </w:p>
    <w:p w:rsidR="005C4CDB" w:rsidRPr="00417548" w:rsidRDefault="005C4CDB" w:rsidP="005C4CDB">
      <w:pPr>
        <w:rPr>
          <w:lang w:val="en-GB"/>
        </w:rPr>
      </w:pPr>
    </w:p>
    <w:p w:rsidR="005C4CDB" w:rsidRPr="00417548" w:rsidRDefault="005C4CDB" w:rsidP="005C4CDB">
      <w:pPr>
        <w:rPr>
          <w:lang w:val="en-GB"/>
        </w:rPr>
      </w:pPr>
    </w:p>
    <w:p w:rsidR="005C4CDB" w:rsidRPr="00417548" w:rsidRDefault="005C4CDB" w:rsidP="005C4CDB">
      <w:pPr>
        <w:rPr>
          <w:lang w:val="en-GB"/>
        </w:rPr>
      </w:pPr>
    </w:p>
    <w:p w:rsidR="005C4CDB" w:rsidRDefault="00E9421A" w:rsidP="008C1922">
      <w:pPr>
        <w:pStyle w:val="Heading1"/>
        <w:rPr>
          <w:lang w:val="en-GB"/>
        </w:rPr>
      </w:pPr>
      <w:bookmarkStart w:id="314" w:name="_Toc346013038"/>
      <w:r>
        <w:rPr>
          <w:lang w:val="en-GB"/>
        </w:rPr>
        <w:lastRenderedPageBreak/>
        <w:t xml:space="preserve">Installation </w:t>
      </w:r>
      <w:r w:rsidR="00195A86">
        <w:rPr>
          <w:lang w:val="en-GB"/>
        </w:rPr>
        <w:t>Manual</w:t>
      </w:r>
      <w:bookmarkEnd w:id="314"/>
    </w:p>
    <w:p w:rsidR="001D6400" w:rsidRPr="001D6400" w:rsidRDefault="00E9421A">
      <w:pPr>
        <w:pStyle w:val="Heading2"/>
        <w:numPr>
          <w:ilvl w:val="1"/>
          <w:numId w:val="13"/>
        </w:numPr>
        <w:rPr>
          <w:lang w:val="en-GB"/>
        </w:rPr>
      </w:pPr>
      <w:bookmarkStart w:id="315" w:name="_Toc346013039"/>
      <w:r>
        <w:rPr>
          <w:lang w:val="en-GB"/>
        </w:rPr>
        <w:t>Overall Description and Flow Diagram</w:t>
      </w:r>
      <w:bookmarkEnd w:id="315"/>
    </w:p>
    <w:p w:rsidR="005C4CDB" w:rsidRPr="00E9421A" w:rsidRDefault="00C50800" w:rsidP="00C50800">
      <w:pPr>
        <w:ind w:firstLine="4"/>
        <w:rPr>
          <w:rFonts w:ascii="Verdana" w:eastAsia="Times New Roman" w:hAnsi="Verdana" w:cs="Times New Roman"/>
          <w:sz w:val="18"/>
          <w:szCs w:val="24"/>
          <w:lang w:val="en-GB"/>
        </w:rPr>
      </w:pPr>
      <w:r>
        <w:rPr>
          <w:rFonts w:ascii="Verdana" w:eastAsia="Times New Roman" w:hAnsi="Verdana" w:cs="Times New Roman"/>
          <w:sz w:val="18"/>
          <w:szCs w:val="24"/>
          <w:lang w:val="en-GB"/>
        </w:rPr>
        <w:t>Web Client installation is very simple. The installation must be done on the</w:t>
      </w:r>
      <w:r w:rsidR="004A19A3">
        <w:rPr>
          <w:rFonts w:ascii="Verdana" w:eastAsia="Times New Roman" w:hAnsi="Verdana" w:cs="Times New Roman"/>
          <w:sz w:val="18"/>
          <w:szCs w:val="24"/>
          <w:lang w:val="en-GB"/>
        </w:rPr>
        <w:t xml:space="preserve"> same</w:t>
      </w:r>
      <w:r>
        <w:rPr>
          <w:rFonts w:ascii="Verdana" w:eastAsia="Times New Roman" w:hAnsi="Verdana" w:cs="Times New Roman"/>
          <w:sz w:val="18"/>
          <w:szCs w:val="24"/>
          <w:lang w:val="en-GB"/>
        </w:rPr>
        <w:t xml:space="preserve"> computer used for the Web Server. The Web Client is installed through rpm after web server one.</w:t>
      </w:r>
    </w:p>
    <w:p w:rsidR="005C4CDB" w:rsidRDefault="00E9421A" w:rsidP="00CE4967">
      <w:pPr>
        <w:pStyle w:val="Heading2"/>
        <w:numPr>
          <w:ilvl w:val="1"/>
          <w:numId w:val="13"/>
        </w:numPr>
        <w:rPr>
          <w:lang w:val="en-GB"/>
        </w:rPr>
      </w:pPr>
      <w:bookmarkStart w:id="316" w:name="_Toc346013040"/>
      <w:r>
        <w:rPr>
          <w:lang w:val="en-GB"/>
        </w:rPr>
        <w:t>Prerequisites</w:t>
      </w:r>
      <w:bookmarkEnd w:id="316"/>
    </w:p>
    <w:p w:rsidR="00FD3DF8" w:rsidRPr="00FD3DF8" w:rsidRDefault="00FD3DF8" w:rsidP="00DB6AB2">
      <w:pPr>
        <w:rPr>
          <w:rFonts w:ascii="Verdana" w:eastAsia="Times New Roman" w:hAnsi="Verdana" w:cs="Times New Roman"/>
          <w:sz w:val="18"/>
          <w:szCs w:val="24"/>
          <w:lang w:val="en-GB"/>
        </w:rPr>
      </w:pPr>
      <w:r w:rsidRPr="00FD3DF8">
        <w:rPr>
          <w:rFonts w:ascii="Verdana" w:eastAsia="Times New Roman" w:hAnsi="Verdana" w:cs="Times New Roman"/>
          <w:sz w:val="18"/>
          <w:szCs w:val="24"/>
          <w:lang w:val="en-GB"/>
        </w:rPr>
        <w:t>The Web</w:t>
      </w:r>
      <w:r>
        <w:rPr>
          <w:rFonts w:ascii="Verdana" w:eastAsia="Times New Roman" w:hAnsi="Verdana" w:cs="Times New Roman"/>
          <w:sz w:val="18"/>
          <w:szCs w:val="24"/>
          <w:lang w:val="en-GB"/>
        </w:rPr>
        <w:t xml:space="preserve"> </w:t>
      </w:r>
      <w:r w:rsidRPr="00FD3DF8">
        <w:rPr>
          <w:rFonts w:ascii="Verdana" w:eastAsia="Times New Roman" w:hAnsi="Verdana" w:cs="Times New Roman"/>
          <w:sz w:val="18"/>
          <w:szCs w:val="24"/>
          <w:lang w:val="en-GB"/>
        </w:rPr>
        <w:t>Client need</w:t>
      </w:r>
      <w:r>
        <w:rPr>
          <w:rFonts w:ascii="Verdana" w:eastAsia="Times New Roman" w:hAnsi="Verdana" w:cs="Times New Roman"/>
          <w:sz w:val="18"/>
          <w:szCs w:val="24"/>
          <w:lang w:val="en-GB"/>
        </w:rPr>
        <w:t>s</w:t>
      </w:r>
      <w:r w:rsidRPr="00FD3DF8">
        <w:rPr>
          <w:rFonts w:ascii="Verdana" w:eastAsia="Times New Roman" w:hAnsi="Verdana" w:cs="Times New Roman"/>
          <w:sz w:val="18"/>
          <w:szCs w:val="24"/>
          <w:lang w:val="en-GB"/>
        </w:rPr>
        <w:t xml:space="preserve"> a standard RedHat </w:t>
      </w:r>
      <w:r w:rsidR="004770F1">
        <w:rPr>
          <w:rFonts w:ascii="Verdana" w:eastAsia="Times New Roman" w:hAnsi="Verdana" w:cs="Times New Roman"/>
          <w:sz w:val="18"/>
          <w:szCs w:val="24"/>
          <w:lang w:val="en-GB"/>
        </w:rPr>
        <w:t>system</w:t>
      </w:r>
      <w:r>
        <w:rPr>
          <w:rFonts w:ascii="Verdana" w:eastAsia="Times New Roman" w:hAnsi="Verdana" w:cs="Times New Roman"/>
          <w:sz w:val="18"/>
          <w:szCs w:val="24"/>
          <w:lang w:val="en-GB"/>
        </w:rPr>
        <w:t xml:space="preserve"> (or any compatible system as CentOS)</w:t>
      </w:r>
      <w:r w:rsidRPr="00FD3DF8">
        <w:rPr>
          <w:rFonts w:ascii="Verdana" w:eastAsia="Times New Roman" w:hAnsi="Verdana" w:cs="Times New Roman"/>
          <w:sz w:val="18"/>
          <w:szCs w:val="24"/>
          <w:lang w:val="en-GB"/>
        </w:rPr>
        <w:t xml:space="preserve"> to be installed.</w:t>
      </w:r>
      <w:r>
        <w:rPr>
          <w:rFonts w:ascii="Verdana" w:eastAsia="Times New Roman" w:hAnsi="Verdana" w:cs="Times New Roman"/>
          <w:sz w:val="18"/>
          <w:szCs w:val="24"/>
          <w:lang w:val="en-GB"/>
        </w:rPr>
        <w:t xml:space="preserve"> The Web Client is collocated with the Web Server, see Web Server prerequisites.</w:t>
      </w:r>
    </w:p>
    <w:p w:rsidR="00FD3DF8" w:rsidRPr="00FD3DF8" w:rsidRDefault="00FD3DF8" w:rsidP="00DB6AB2">
      <w:pPr>
        <w:rPr>
          <w:rFonts w:ascii="Verdana" w:eastAsia="Times New Roman" w:hAnsi="Verdana" w:cs="Times New Roman"/>
          <w:sz w:val="18"/>
          <w:szCs w:val="24"/>
          <w:lang w:val="en-GB"/>
        </w:rPr>
      </w:pPr>
      <w:r w:rsidRPr="00FD3DF8">
        <w:rPr>
          <w:rFonts w:ascii="Verdana" w:eastAsia="Times New Roman" w:hAnsi="Verdana" w:cs="Times New Roman"/>
          <w:sz w:val="18"/>
          <w:szCs w:val="24"/>
          <w:lang w:val="en-GB"/>
        </w:rPr>
        <w:t>There are no specific prerequisites on the hardware</w:t>
      </w:r>
      <w:r>
        <w:rPr>
          <w:rFonts w:ascii="Verdana" w:eastAsia="Times New Roman" w:hAnsi="Verdana" w:cs="Times New Roman"/>
          <w:sz w:val="18"/>
          <w:szCs w:val="24"/>
          <w:lang w:val="en-GB"/>
        </w:rPr>
        <w:t>.</w:t>
      </w:r>
    </w:p>
    <w:p w:rsidR="007D0C4F" w:rsidRDefault="00101982" w:rsidP="00CE4967">
      <w:pPr>
        <w:pStyle w:val="Heading2"/>
        <w:numPr>
          <w:ilvl w:val="1"/>
          <w:numId w:val="13"/>
        </w:numPr>
        <w:rPr>
          <w:lang w:val="en-GB"/>
        </w:rPr>
      </w:pPr>
      <w:bookmarkStart w:id="317" w:name="_Toc346013041"/>
      <w:r>
        <w:rPr>
          <w:lang w:val="en-GB"/>
        </w:rPr>
        <w:t xml:space="preserve">OS </w:t>
      </w:r>
      <w:r w:rsidR="00C66F6A" w:rsidRPr="003B3992">
        <w:rPr>
          <w:lang w:val="en-GB"/>
        </w:rPr>
        <w:t>Installation</w:t>
      </w:r>
      <w:bookmarkEnd w:id="317"/>
      <w:r w:rsidR="00C66F6A" w:rsidRPr="003B3992">
        <w:rPr>
          <w:lang w:val="en-GB"/>
        </w:rPr>
        <w:t xml:space="preserve"> </w:t>
      </w:r>
    </w:p>
    <w:p w:rsidR="00FD3DF8" w:rsidRDefault="00C50800" w:rsidP="00DB6AB2">
      <w:pPr>
        <w:rPr>
          <w:rFonts w:ascii="Verdana" w:eastAsia="Times New Roman" w:hAnsi="Verdana" w:cs="Times New Roman"/>
          <w:sz w:val="18"/>
          <w:szCs w:val="24"/>
          <w:lang w:val="en-GB"/>
        </w:rPr>
      </w:pPr>
      <w:r>
        <w:rPr>
          <w:rFonts w:ascii="Verdana" w:eastAsia="Times New Roman" w:hAnsi="Verdana" w:cs="Times New Roman"/>
          <w:sz w:val="18"/>
          <w:szCs w:val="24"/>
          <w:lang w:val="en-GB"/>
        </w:rPr>
        <w:t>Same as Web Server, s</w:t>
      </w:r>
      <w:r w:rsidR="00FD3DF8" w:rsidRPr="00FD3DF8">
        <w:rPr>
          <w:rFonts w:ascii="Verdana" w:eastAsia="Times New Roman" w:hAnsi="Verdana" w:cs="Times New Roman"/>
          <w:sz w:val="18"/>
          <w:szCs w:val="24"/>
          <w:lang w:val="en-GB"/>
        </w:rPr>
        <w:t>ee Web Server OS installation</w:t>
      </w:r>
      <w:r w:rsidR="00440B38">
        <w:rPr>
          <w:rFonts w:ascii="Verdana" w:eastAsia="Times New Roman" w:hAnsi="Verdana" w:cs="Times New Roman"/>
          <w:sz w:val="18"/>
          <w:szCs w:val="24"/>
          <w:lang w:val="en-GB"/>
        </w:rPr>
        <w:t xml:space="preserve"> in [RD.</w:t>
      </w:r>
      <w:r w:rsidR="00CB5A92">
        <w:rPr>
          <w:rFonts w:ascii="Verdana" w:eastAsia="Times New Roman" w:hAnsi="Verdana" w:cs="Times New Roman"/>
          <w:sz w:val="18"/>
          <w:szCs w:val="24"/>
          <w:lang w:val="en-GB"/>
        </w:rPr>
        <w:t>1]</w:t>
      </w:r>
      <w:r w:rsidR="00FD3DF8" w:rsidRPr="00FD3DF8">
        <w:rPr>
          <w:rFonts w:ascii="Verdana" w:eastAsia="Times New Roman" w:hAnsi="Verdana" w:cs="Times New Roman"/>
          <w:sz w:val="18"/>
          <w:szCs w:val="24"/>
          <w:lang w:val="en-GB"/>
        </w:rPr>
        <w:t>.</w:t>
      </w:r>
    </w:p>
    <w:p w:rsidR="00564E9E" w:rsidRPr="00FD3DF8" w:rsidRDefault="00564E9E" w:rsidP="00DB6AB2">
      <w:pPr>
        <w:rPr>
          <w:rFonts w:ascii="Verdana" w:eastAsia="Times New Roman" w:hAnsi="Verdana" w:cs="Times New Roman"/>
          <w:sz w:val="18"/>
          <w:szCs w:val="24"/>
          <w:lang w:val="en-GB"/>
        </w:rPr>
      </w:pPr>
      <w:r>
        <w:rPr>
          <w:rFonts w:ascii="Verdana" w:eastAsia="Times New Roman" w:hAnsi="Verdana" w:cs="Times New Roman"/>
          <w:sz w:val="18"/>
          <w:szCs w:val="24"/>
          <w:lang w:val="en-GB"/>
        </w:rPr>
        <w:t>At least, httpd must be installed.</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3969"/>
      </w:tblGrid>
      <w:tr w:rsidR="00101982" w:rsidRPr="004E5884" w:rsidTr="00BB4D79">
        <w:tc>
          <w:tcPr>
            <w:tcW w:w="8613" w:type="dxa"/>
            <w:gridSpan w:val="6"/>
            <w:tcBorders>
              <w:top w:val="single" w:sz="2" w:space="0" w:color="auto"/>
              <w:bottom w:val="single" w:sz="6" w:space="0" w:color="auto"/>
            </w:tcBorders>
            <w:shd w:val="clear" w:color="auto" w:fill="548DD4" w:themeFill="text2" w:themeFillTint="99"/>
          </w:tcPr>
          <w:p w:rsidR="00101982" w:rsidRPr="004E5884" w:rsidRDefault="00101982">
            <w:pPr>
              <w:spacing w:after="0"/>
              <w:jc w:val="center"/>
              <w:rPr>
                <w:b/>
                <w:i/>
                <w:color w:val="FFFFFF"/>
                <w:szCs w:val="18"/>
                <w:lang w:val="en-US"/>
              </w:rPr>
            </w:pPr>
            <w:r>
              <w:rPr>
                <w:b/>
                <w:i/>
                <w:color w:val="FFFFFF"/>
                <w:szCs w:val="18"/>
                <w:lang w:val="en-US"/>
              </w:rPr>
              <w:t>NGEO INSTALLATION PROCEDURE</w:t>
            </w:r>
          </w:p>
        </w:tc>
      </w:tr>
      <w:tr w:rsidR="00101982" w:rsidRPr="004E5884" w:rsidTr="00BB4D79">
        <w:tc>
          <w:tcPr>
            <w:tcW w:w="1607" w:type="dxa"/>
            <w:gridSpan w:val="2"/>
            <w:tcBorders>
              <w:top w:val="single" w:sz="6" w:space="0" w:color="auto"/>
            </w:tcBorders>
            <w:shd w:val="clear" w:color="auto" w:fill="548DD4" w:themeFill="text2" w:themeFillTint="99"/>
          </w:tcPr>
          <w:p w:rsidR="00101982" w:rsidRPr="00544FC8" w:rsidRDefault="00953255" w:rsidP="00BB4D79">
            <w:pPr>
              <w:spacing w:after="0"/>
              <w:jc w:val="center"/>
              <w:rPr>
                <w:b/>
                <w:color w:val="FFFFFF"/>
                <w:sz w:val="14"/>
                <w:szCs w:val="14"/>
              </w:rPr>
            </w:pPr>
            <w:r>
              <w:rPr>
                <w:b/>
                <w:color w:val="FFFFFF"/>
                <w:sz w:val="14"/>
                <w:szCs w:val="14"/>
              </w:rPr>
              <w:t>Identifier</w:t>
            </w:r>
          </w:p>
        </w:tc>
        <w:tc>
          <w:tcPr>
            <w:tcW w:w="1903" w:type="dxa"/>
            <w:tcBorders>
              <w:top w:val="single" w:sz="6" w:space="0" w:color="auto"/>
            </w:tcBorders>
            <w:shd w:val="clear" w:color="auto" w:fill="auto"/>
          </w:tcPr>
          <w:p w:rsidR="00101982" w:rsidRPr="00544FC8" w:rsidRDefault="00101982">
            <w:pPr>
              <w:spacing w:after="0"/>
              <w:rPr>
                <w:i/>
                <w:color w:val="548DD4"/>
                <w:sz w:val="16"/>
                <w:szCs w:val="16"/>
              </w:rPr>
            </w:pPr>
            <w:r>
              <w:rPr>
                <w:i/>
                <w:color w:val="548DD4"/>
                <w:sz w:val="16"/>
                <w:szCs w:val="16"/>
              </w:rPr>
              <w:t>NGEO-CTRL-</w:t>
            </w:r>
            <w:r w:rsidR="00953255">
              <w:rPr>
                <w:i/>
                <w:color w:val="548DD4"/>
                <w:sz w:val="16"/>
                <w:szCs w:val="16"/>
              </w:rPr>
              <w:t>INST-0010</w:t>
            </w:r>
          </w:p>
        </w:tc>
        <w:tc>
          <w:tcPr>
            <w:tcW w:w="1134" w:type="dxa"/>
            <w:gridSpan w:val="2"/>
            <w:tcBorders>
              <w:top w:val="single" w:sz="6" w:space="0" w:color="auto"/>
            </w:tcBorders>
            <w:shd w:val="clear" w:color="auto" w:fill="548DD4" w:themeFill="text2" w:themeFillTint="99"/>
          </w:tcPr>
          <w:p w:rsidR="00101982" w:rsidRPr="00544FC8" w:rsidRDefault="00953255" w:rsidP="00BB4D79">
            <w:pPr>
              <w:spacing w:after="0"/>
              <w:jc w:val="center"/>
              <w:rPr>
                <w:b/>
                <w:color w:val="FFFFFF"/>
                <w:sz w:val="14"/>
                <w:szCs w:val="14"/>
              </w:rPr>
            </w:pPr>
            <w:r>
              <w:rPr>
                <w:b/>
                <w:color w:val="FFFFFF"/>
                <w:sz w:val="14"/>
                <w:szCs w:val="14"/>
              </w:rPr>
              <w:t>Title</w:t>
            </w:r>
          </w:p>
        </w:tc>
        <w:tc>
          <w:tcPr>
            <w:tcW w:w="3969" w:type="dxa"/>
            <w:tcBorders>
              <w:top w:val="single" w:sz="6" w:space="0" w:color="auto"/>
            </w:tcBorders>
            <w:shd w:val="clear" w:color="auto" w:fill="auto"/>
          </w:tcPr>
          <w:p w:rsidR="00101982" w:rsidRPr="004E5884" w:rsidRDefault="00101982" w:rsidP="00BB4D79">
            <w:pPr>
              <w:spacing w:after="0"/>
              <w:rPr>
                <w:i/>
                <w:color w:val="548DD4"/>
                <w:sz w:val="16"/>
                <w:szCs w:val="16"/>
                <w:lang w:val="en-US"/>
              </w:rPr>
            </w:pPr>
            <w:r>
              <w:rPr>
                <w:i/>
                <w:color w:val="548DD4"/>
                <w:sz w:val="16"/>
                <w:szCs w:val="16"/>
                <w:lang w:val="en-US"/>
              </w:rPr>
              <w:t>OS Installation</w:t>
            </w:r>
          </w:p>
        </w:tc>
      </w:tr>
      <w:tr w:rsidR="00101982" w:rsidRPr="00B17EAC" w:rsidTr="00BB4D79">
        <w:tc>
          <w:tcPr>
            <w:tcW w:w="8613" w:type="dxa"/>
            <w:gridSpan w:val="6"/>
            <w:shd w:val="clear" w:color="auto" w:fill="A6A6A6"/>
          </w:tcPr>
          <w:p w:rsidR="00101982" w:rsidRPr="00544FC8" w:rsidRDefault="00953255" w:rsidP="00BB4D79">
            <w:pPr>
              <w:spacing w:after="0"/>
              <w:rPr>
                <w:sz w:val="14"/>
                <w:szCs w:val="14"/>
              </w:rPr>
            </w:pPr>
            <w:r>
              <w:rPr>
                <w:b/>
                <w:sz w:val="14"/>
                <w:szCs w:val="14"/>
              </w:rPr>
              <w:t>Procedure Objective</w:t>
            </w:r>
          </w:p>
        </w:tc>
      </w:tr>
      <w:tr w:rsidR="00101982" w:rsidRPr="00DB6AB2" w:rsidTr="00BB4D79">
        <w:tc>
          <w:tcPr>
            <w:tcW w:w="8613" w:type="dxa"/>
            <w:gridSpan w:val="6"/>
            <w:shd w:val="clear" w:color="auto" w:fill="auto"/>
          </w:tcPr>
          <w:p w:rsidR="00195A86" w:rsidRPr="00DB6AB2" w:rsidRDefault="00101982" w:rsidP="00BB4D79">
            <w:pPr>
              <w:spacing w:after="0"/>
              <w:rPr>
                <w:rFonts w:cstheme="minorHAnsi"/>
                <w:sz w:val="16"/>
                <w:szCs w:val="16"/>
                <w:lang w:val="en-US"/>
              </w:rPr>
            </w:pPr>
            <w:r>
              <w:rPr>
                <w:rFonts w:cstheme="minorHAnsi"/>
                <w:sz w:val="16"/>
                <w:szCs w:val="16"/>
                <w:lang w:val="en-US"/>
              </w:rPr>
              <w:t xml:space="preserve">Install </w:t>
            </w:r>
            <w:r w:rsidR="00195A86">
              <w:rPr>
                <w:rFonts w:cstheme="minorHAnsi"/>
                <w:sz w:val="16"/>
                <w:szCs w:val="16"/>
                <w:lang w:val="en-US"/>
              </w:rPr>
              <w:t xml:space="preserve">and configure </w:t>
            </w:r>
            <w:r>
              <w:rPr>
                <w:rFonts w:cstheme="minorHAnsi"/>
                <w:sz w:val="16"/>
                <w:szCs w:val="16"/>
                <w:lang w:val="en-US"/>
              </w:rPr>
              <w:t>Operating System</w:t>
            </w:r>
          </w:p>
        </w:tc>
      </w:tr>
      <w:tr w:rsidR="00101982" w:rsidRPr="00195A86" w:rsidTr="00BB4D79">
        <w:tc>
          <w:tcPr>
            <w:tcW w:w="8613" w:type="dxa"/>
            <w:gridSpan w:val="6"/>
            <w:shd w:val="clear" w:color="auto" w:fill="A6A6A6"/>
          </w:tcPr>
          <w:p w:rsidR="00101982" w:rsidRPr="00DB6AB2" w:rsidRDefault="00195A86" w:rsidP="00BB4D79">
            <w:pPr>
              <w:spacing w:after="0"/>
              <w:rPr>
                <w:sz w:val="14"/>
                <w:szCs w:val="14"/>
                <w:lang w:val="en-US"/>
              </w:rPr>
            </w:pPr>
            <w:r w:rsidRPr="00DB6AB2">
              <w:rPr>
                <w:b/>
                <w:sz w:val="14"/>
                <w:szCs w:val="14"/>
                <w:lang w:val="en-US"/>
              </w:rPr>
              <w:t>Files</w:t>
            </w:r>
            <w:r>
              <w:rPr>
                <w:b/>
                <w:sz w:val="14"/>
                <w:szCs w:val="14"/>
                <w:lang w:val="en-US"/>
              </w:rPr>
              <w:t xml:space="preserve"> needed</w:t>
            </w:r>
          </w:p>
        </w:tc>
      </w:tr>
      <w:tr w:rsidR="00101982" w:rsidRPr="00195A86" w:rsidTr="00BB4D79">
        <w:tc>
          <w:tcPr>
            <w:tcW w:w="8613" w:type="dxa"/>
            <w:gridSpan w:val="6"/>
            <w:shd w:val="clear" w:color="auto" w:fill="auto"/>
          </w:tcPr>
          <w:p w:rsidR="00101982" w:rsidRPr="004E5884" w:rsidRDefault="00101982" w:rsidP="00BB4D79">
            <w:pPr>
              <w:spacing w:after="0"/>
              <w:rPr>
                <w:lang w:val="en-US"/>
              </w:rPr>
            </w:pPr>
          </w:p>
        </w:tc>
      </w:tr>
      <w:tr w:rsidR="00101982" w:rsidRPr="00195A86" w:rsidTr="00BB4D79">
        <w:tc>
          <w:tcPr>
            <w:tcW w:w="865" w:type="dxa"/>
            <w:shd w:val="clear" w:color="auto" w:fill="A6A6A6"/>
          </w:tcPr>
          <w:p w:rsidR="00101982" w:rsidRPr="00DB6AB2" w:rsidRDefault="00101982" w:rsidP="00BB4D79">
            <w:pPr>
              <w:spacing w:after="0"/>
              <w:jc w:val="center"/>
              <w:rPr>
                <w:b/>
                <w:sz w:val="14"/>
                <w:szCs w:val="14"/>
                <w:lang w:val="en-US"/>
              </w:rPr>
            </w:pPr>
            <w:r w:rsidRPr="00DB6AB2">
              <w:rPr>
                <w:b/>
                <w:sz w:val="14"/>
                <w:szCs w:val="14"/>
                <w:lang w:val="en-US"/>
              </w:rPr>
              <w:t>Step</w:t>
            </w:r>
          </w:p>
        </w:tc>
        <w:tc>
          <w:tcPr>
            <w:tcW w:w="3499" w:type="dxa"/>
            <w:gridSpan w:val="3"/>
            <w:shd w:val="clear" w:color="auto" w:fill="A6A6A6"/>
          </w:tcPr>
          <w:p w:rsidR="00101982" w:rsidRPr="00DB6AB2" w:rsidRDefault="00101982" w:rsidP="00BB4D79">
            <w:pPr>
              <w:spacing w:after="0"/>
              <w:jc w:val="center"/>
              <w:rPr>
                <w:b/>
                <w:sz w:val="14"/>
                <w:szCs w:val="14"/>
                <w:lang w:val="en-US"/>
              </w:rPr>
            </w:pPr>
            <w:r w:rsidRPr="00DB6AB2">
              <w:rPr>
                <w:b/>
                <w:sz w:val="14"/>
                <w:szCs w:val="14"/>
                <w:lang w:val="en-US"/>
              </w:rPr>
              <w:t>Action</w:t>
            </w:r>
          </w:p>
        </w:tc>
        <w:tc>
          <w:tcPr>
            <w:tcW w:w="4249" w:type="dxa"/>
            <w:gridSpan w:val="2"/>
            <w:shd w:val="clear" w:color="auto" w:fill="A6A6A6"/>
          </w:tcPr>
          <w:p w:rsidR="00101982" w:rsidRPr="00DB6AB2" w:rsidRDefault="00101982" w:rsidP="00BB4D79">
            <w:pPr>
              <w:spacing w:after="0"/>
              <w:jc w:val="center"/>
              <w:rPr>
                <w:b/>
                <w:sz w:val="14"/>
                <w:szCs w:val="14"/>
                <w:lang w:val="en-US"/>
              </w:rPr>
            </w:pPr>
            <w:r w:rsidRPr="00DB6AB2">
              <w:rPr>
                <w:b/>
                <w:sz w:val="14"/>
                <w:szCs w:val="14"/>
                <w:lang w:val="en-US"/>
              </w:rPr>
              <w:t>Expected output</w:t>
            </w:r>
          </w:p>
        </w:tc>
      </w:tr>
      <w:tr w:rsidR="00101982" w:rsidRPr="00195A86" w:rsidTr="00DB6AB2">
        <w:tc>
          <w:tcPr>
            <w:tcW w:w="865" w:type="dxa"/>
            <w:shd w:val="clear" w:color="auto" w:fill="auto"/>
            <w:vAlign w:val="center"/>
          </w:tcPr>
          <w:p w:rsidR="00101982" w:rsidRPr="00DB6AB2" w:rsidRDefault="00101982" w:rsidP="00BB4D79">
            <w:pPr>
              <w:spacing w:after="0"/>
              <w:jc w:val="center"/>
              <w:rPr>
                <w:i/>
                <w:sz w:val="14"/>
                <w:szCs w:val="14"/>
                <w:lang w:val="en-US"/>
              </w:rPr>
            </w:pPr>
            <w:r w:rsidRPr="00DB6AB2">
              <w:rPr>
                <w:i/>
                <w:sz w:val="14"/>
                <w:szCs w:val="14"/>
                <w:lang w:val="en-US"/>
              </w:rPr>
              <w:t>Step-10</w:t>
            </w:r>
          </w:p>
        </w:tc>
        <w:tc>
          <w:tcPr>
            <w:tcW w:w="3499" w:type="dxa"/>
            <w:gridSpan w:val="3"/>
            <w:shd w:val="clear" w:color="auto" w:fill="auto"/>
            <w:vAlign w:val="center"/>
          </w:tcPr>
          <w:p w:rsidR="00101982" w:rsidRDefault="00564E9E">
            <w:pPr>
              <w:pStyle w:val="NormalStep"/>
            </w:pPr>
            <w:r>
              <w:rPr>
                <w:rFonts w:cs="Verdana"/>
                <w:lang w:val="fr-FR"/>
              </w:rPr>
              <w:t>yum install httpd</w:t>
            </w:r>
          </w:p>
        </w:tc>
        <w:tc>
          <w:tcPr>
            <w:tcW w:w="4249" w:type="dxa"/>
            <w:gridSpan w:val="2"/>
            <w:shd w:val="clear" w:color="auto" w:fill="auto"/>
            <w:vAlign w:val="center"/>
          </w:tcPr>
          <w:p w:rsidR="00101982" w:rsidRPr="00DB6AB2" w:rsidRDefault="00101982" w:rsidP="00DB6AB2">
            <w:pPr>
              <w:spacing w:after="0"/>
              <w:rPr>
                <w:i/>
                <w:sz w:val="14"/>
                <w:szCs w:val="14"/>
                <w:lang w:val="en-US"/>
              </w:rPr>
            </w:pPr>
            <w:r w:rsidRPr="004E5884">
              <w:rPr>
                <w:lang w:val="en-US"/>
              </w:rPr>
              <w:t xml:space="preserve"> </w:t>
            </w:r>
          </w:p>
        </w:tc>
      </w:tr>
      <w:tr w:rsidR="00101982" w:rsidRPr="00195A86" w:rsidTr="00DB6AB2">
        <w:tc>
          <w:tcPr>
            <w:tcW w:w="865" w:type="dxa"/>
            <w:shd w:val="clear" w:color="auto" w:fill="auto"/>
            <w:vAlign w:val="center"/>
          </w:tcPr>
          <w:p w:rsidR="00101982" w:rsidRPr="00DB6AB2" w:rsidRDefault="00101982" w:rsidP="00BB4D79">
            <w:pPr>
              <w:spacing w:after="0"/>
              <w:jc w:val="center"/>
              <w:rPr>
                <w:i/>
                <w:sz w:val="14"/>
                <w:szCs w:val="14"/>
                <w:lang w:val="en-US"/>
              </w:rPr>
            </w:pPr>
            <w:r w:rsidRPr="00DB6AB2">
              <w:rPr>
                <w:i/>
                <w:sz w:val="14"/>
                <w:szCs w:val="14"/>
                <w:lang w:val="en-US"/>
              </w:rPr>
              <w:t>Step-20</w:t>
            </w:r>
          </w:p>
        </w:tc>
        <w:tc>
          <w:tcPr>
            <w:tcW w:w="3499" w:type="dxa"/>
            <w:gridSpan w:val="3"/>
            <w:shd w:val="clear" w:color="auto" w:fill="auto"/>
            <w:vAlign w:val="center"/>
          </w:tcPr>
          <w:p w:rsidR="00101982" w:rsidRDefault="00101982">
            <w:pPr>
              <w:pStyle w:val="NormalStep"/>
            </w:pPr>
          </w:p>
        </w:tc>
        <w:tc>
          <w:tcPr>
            <w:tcW w:w="4249" w:type="dxa"/>
            <w:gridSpan w:val="2"/>
            <w:shd w:val="clear" w:color="auto" w:fill="auto"/>
            <w:vAlign w:val="center"/>
          </w:tcPr>
          <w:p w:rsidR="00101982" w:rsidRPr="004E5884" w:rsidRDefault="00101982" w:rsidP="00DB6AB2">
            <w:pPr>
              <w:spacing w:after="0"/>
              <w:rPr>
                <w:sz w:val="14"/>
                <w:szCs w:val="14"/>
                <w:highlight w:val="yellow"/>
                <w:lang w:val="en-US"/>
              </w:rPr>
            </w:pPr>
            <w:r w:rsidRPr="004E5884">
              <w:rPr>
                <w:lang w:val="en-US"/>
              </w:rPr>
              <w:t xml:space="preserve"> </w:t>
            </w:r>
          </w:p>
        </w:tc>
      </w:tr>
      <w:tr w:rsidR="00101982" w:rsidRPr="00195A86" w:rsidTr="00DB6AB2">
        <w:tc>
          <w:tcPr>
            <w:tcW w:w="865" w:type="dxa"/>
            <w:shd w:val="clear" w:color="auto" w:fill="auto"/>
            <w:vAlign w:val="center"/>
          </w:tcPr>
          <w:p w:rsidR="00101982" w:rsidRPr="00DB6AB2" w:rsidRDefault="00101982" w:rsidP="00BB4D79">
            <w:pPr>
              <w:spacing w:after="0"/>
              <w:jc w:val="center"/>
              <w:rPr>
                <w:i/>
                <w:sz w:val="14"/>
                <w:szCs w:val="14"/>
                <w:lang w:val="en-US"/>
              </w:rPr>
            </w:pPr>
            <w:r w:rsidRPr="00DB6AB2">
              <w:rPr>
                <w:i/>
                <w:sz w:val="14"/>
                <w:szCs w:val="14"/>
                <w:lang w:val="en-US"/>
              </w:rPr>
              <w:t>Step-30</w:t>
            </w:r>
          </w:p>
        </w:tc>
        <w:tc>
          <w:tcPr>
            <w:tcW w:w="3499" w:type="dxa"/>
            <w:gridSpan w:val="3"/>
            <w:shd w:val="clear" w:color="auto" w:fill="auto"/>
            <w:vAlign w:val="center"/>
          </w:tcPr>
          <w:p w:rsidR="00101982" w:rsidRDefault="00101982">
            <w:pPr>
              <w:pStyle w:val="NormalStep"/>
            </w:pPr>
          </w:p>
        </w:tc>
        <w:tc>
          <w:tcPr>
            <w:tcW w:w="4249" w:type="dxa"/>
            <w:gridSpan w:val="2"/>
            <w:shd w:val="clear" w:color="auto" w:fill="auto"/>
            <w:vAlign w:val="center"/>
          </w:tcPr>
          <w:p w:rsidR="00101982" w:rsidRPr="004E5884" w:rsidRDefault="00101982" w:rsidP="00DB6AB2">
            <w:pPr>
              <w:spacing w:after="0"/>
              <w:rPr>
                <w:sz w:val="14"/>
                <w:szCs w:val="14"/>
                <w:lang w:val="en-US"/>
              </w:rPr>
            </w:pPr>
          </w:p>
        </w:tc>
      </w:tr>
    </w:tbl>
    <w:p w:rsidR="00101982" w:rsidRDefault="00101982" w:rsidP="00DB6AB2">
      <w:pPr>
        <w:rPr>
          <w:lang w:val="en-GB"/>
        </w:rPr>
      </w:pPr>
    </w:p>
    <w:p w:rsidR="00101982" w:rsidRDefault="00101982" w:rsidP="00101982">
      <w:pPr>
        <w:pStyle w:val="Heading2"/>
        <w:numPr>
          <w:ilvl w:val="1"/>
          <w:numId w:val="13"/>
        </w:numPr>
        <w:rPr>
          <w:lang w:val="en-GB"/>
        </w:rPr>
      </w:pPr>
      <w:bookmarkStart w:id="318" w:name="_Toc346013042"/>
      <w:r>
        <w:rPr>
          <w:lang w:val="en-GB"/>
        </w:rPr>
        <w:t xml:space="preserve">OSS/COTS </w:t>
      </w:r>
      <w:r w:rsidRPr="003B3992">
        <w:rPr>
          <w:lang w:val="en-GB"/>
        </w:rPr>
        <w:t>Installation</w:t>
      </w:r>
      <w:bookmarkEnd w:id="318"/>
      <w:r w:rsidRPr="003B3992">
        <w:rPr>
          <w:lang w:val="en-GB"/>
        </w:rPr>
        <w:t xml:space="preserve"> </w:t>
      </w:r>
    </w:p>
    <w:p w:rsidR="00FD3DF8" w:rsidRPr="00FD3DF8" w:rsidRDefault="00456FC8" w:rsidP="00DB6AB2">
      <w:pPr>
        <w:rPr>
          <w:rFonts w:ascii="Verdana" w:eastAsia="Times New Roman" w:hAnsi="Verdana" w:cs="Times New Roman"/>
          <w:sz w:val="18"/>
          <w:szCs w:val="24"/>
          <w:lang w:val="en-GB"/>
        </w:rPr>
      </w:pPr>
      <w:r>
        <w:rPr>
          <w:rFonts w:ascii="Verdana" w:eastAsia="Times New Roman" w:hAnsi="Verdana" w:cs="Times New Roman"/>
          <w:sz w:val="18"/>
          <w:szCs w:val="24"/>
          <w:lang w:val="en-GB"/>
        </w:rPr>
        <w:t>Node.js is needed for the Web Client Test Server. The test server is not strictly needed for the production, but during integration phase.</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3969"/>
      </w:tblGrid>
      <w:tr w:rsidR="00101982" w:rsidRPr="00195A86" w:rsidTr="00BB4D79">
        <w:tc>
          <w:tcPr>
            <w:tcW w:w="8613" w:type="dxa"/>
            <w:gridSpan w:val="6"/>
            <w:tcBorders>
              <w:top w:val="single" w:sz="2" w:space="0" w:color="auto"/>
              <w:bottom w:val="single" w:sz="6" w:space="0" w:color="auto"/>
            </w:tcBorders>
            <w:shd w:val="clear" w:color="auto" w:fill="548DD4" w:themeFill="text2" w:themeFillTint="99"/>
          </w:tcPr>
          <w:p w:rsidR="00101982" w:rsidRPr="004E5884" w:rsidRDefault="00101982" w:rsidP="00BB4D79">
            <w:pPr>
              <w:spacing w:after="0"/>
              <w:jc w:val="center"/>
              <w:rPr>
                <w:b/>
                <w:i/>
                <w:color w:val="FFFFFF"/>
                <w:szCs w:val="18"/>
                <w:lang w:val="en-US"/>
              </w:rPr>
            </w:pPr>
            <w:r>
              <w:rPr>
                <w:b/>
                <w:i/>
                <w:color w:val="FFFFFF"/>
                <w:szCs w:val="18"/>
                <w:lang w:val="en-US"/>
              </w:rPr>
              <w:t>NGEO INSTALLATION PROCEDURE</w:t>
            </w:r>
          </w:p>
        </w:tc>
      </w:tr>
      <w:tr w:rsidR="00101982" w:rsidRPr="004E5884" w:rsidTr="00BB4D79">
        <w:tc>
          <w:tcPr>
            <w:tcW w:w="1607" w:type="dxa"/>
            <w:gridSpan w:val="2"/>
            <w:tcBorders>
              <w:top w:val="single" w:sz="6" w:space="0" w:color="auto"/>
            </w:tcBorders>
            <w:shd w:val="clear" w:color="auto" w:fill="548DD4" w:themeFill="text2" w:themeFillTint="99"/>
          </w:tcPr>
          <w:p w:rsidR="00101982" w:rsidRPr="00544FC8" w:rsidRDefault="00953255" w:rsidP="00BB4D79">
            <w:pPr>
              <w:spacing w:after="0"/>
              <w:jc w:val="center"/>
              <w:rPr>
                <w:b/>
                <w:color w:val="FFFFFF"/>
                <w:sz w:val="14"/>
                <w:szCs w:val="14"/>
              </w:rPr>
            </w:pPr>
            <w:r>
              <w:rPr>
                <w:b/>
                <w:color w:val="FFFFFF"/>
                <w:sz w:val="14"/>
                <w:szCs w:val="14"/>
              </w:rPr>
              <w:t>Identifier</w:t>
            </w:r>
          </w:p>
        </w:tc>
        <w:tc>
          <w:tcPr>
            <w:tcW w:w="1903" w:type="dxa"/>
            <w:tcBorders>
              <w:top w:val="single" w:sz="6" w:space="0" w:color="auto"/>
            </w:tcBorders>
            <w:shd w:val="clear" w:color="auto" w:fill="auto"/>
          </w:tcPr>
          <w:p w:rsidR="00101982" w:rsidRPr="00544FC8" w:rsidRDefault="00101982">
            <w:pPr>
              <w:spacing w:after="0"/>
              <w:rPr>
                <w:i/>
                <w:color w:val="548DD4"/>
                <w:sz w:val="16"/>
                <w:szCs w:val="16"/>
              </w:rPr>
            </w:pPr>
            <w:r>
              <w:rPr>
                <w:i/>
                <w:color w:val="548DD4"/>
                <w:sz w:val="16"/>
                <w:szCs w:val="16"/>
              </w:rPr>
              <w:t>NGEO-CTRL-</w:t>
            </w:r>
            <w:r w:rsidR="00953255">
              <w:rPr>
                <w:i/>
                <w:color w:val="548DD4"/>
                <w:sz w:val="16"/>
                <w:szCs w:val="16"/>
              </w:rPr>
              <w:t>INST-0020</w:t>
            </w:r>
          </w:p>
        </w:tc>
        <w:tc>
          <w:tcPr>
            <w:tcW w:w="1134" w:type="dxa"/>
            <w:gridSpan w:val="2"/>
            <w:tcBorders>
              <w:top w:val="single" w:sz="6" w:space="0" w:color="auto"/>
            </w:tcBorders>
            <w:shd w:val="clear" w:color="auto" w:fill="548DD4" w:themeFill="text2" w:themeFillTint="99"/>
          </w:tcPr>
          <w:p w:rsidR="00101982" w:rsidRPr="00544FC8" w:rsidRDefault="00953255" w:rsidP="00BB4D79">
            <w:pPr>
              <w:spacing w:after="0"/>
              <w:jc w:val="center"/>
              <w:rPr>
                <w:b/>
                <w:color w:val="FFFFFF"/>
                <w:sz w:val="14"/>
                <w:szCs w:val="14"/>
              </w:rPr>
            </w:pPr>
            <w:r>
              <w:rPr>
                <w:b/>
                <w:color w:val="FFFFFF"/>
                <w:sz w:val="14"/>
                <w:szCs w:val="14"/>
              </w:rPr>
              <w:t>Title</w:t>
            </w:r>
          </w:p>
        </w:tc>
        <w:tc>
          <w:tcPr>
            <w:tcW w:w="3969" w:type="dxa"/>
            <w:tcBorders>
              <w:top w:val="single" w:sz="6" w:space="0" w:color="auto"/>
            </w:tcBorders>
            <w:shd w:val="clear" w:color="auto" w:fill="auto"/>
          </w:tcPr>
          <w:p w:rsidR="00101982" w:rsidRPr="004E5884" w:rsidRDefault="00101982" w:rsidP="00BB4D79">
            <w:pPr>
              <w:spacing w:after="0"/>
              <w:rPr>
                <w:i/>
                <w:color w:val="548DD4"/>
                <w:sz w:val="16"/>
                <w:szCs w:val="16"/>
                <w:lang w:val="en-US"/>
              </w:rPr>
            </w:pPr>
            <w:r>
              <w:rPr>
                <w:i/>
                <w:color w:val="548DD4"/>
                <w:sz w:val="16"/>
                <w:szCs w:val="16"/>
                <w:lang w:val="en-US"/>
              </w:rPr>
              <w:t>OSS/COTS Installation</w:t>
            </w:r>
          </w:p>
        </w:tc>
      </w:tr>
      <w:tr w:rsidR="00101982" w:rsidRPr="00B17EAC" w:rsidTr="00BB4D79">
        <w:tc>
          <w:tcPr>
            <w:tcW w:w="8613" w:type="dxa"/>
            <w:gridSpan w:val="6"/>
            <w:shd w:val="clear" w:color="auto" w:fill="A6A6A6"/>
          </w:tcPr>
          <w:p w:rsidR="00101982" w:rsidRPr="00544FC8" w:rsidRDefault="00953255" w:rsidP="00BB4D79">
            <w:pPr>
              <w:spacing w:after="0"/>
              <w:rPr>
                <w:sz w:val="14"/>
                <w:szCs w:val="14"/>
              </w:rPr>
            </w:pPr>
            <w:r>
              <w:rPr>
                <w:b/>
                <w:sz w:val="14"/>
                <w:szCs w:val="14"/>
              </w:rPr>
              <w:t>Procedure Objective</w:t>
            </w:r>
          </w:p>
        </w:tc>
      </w:tr>
      <w:tr w:rsidR="00101982" w:rsidRPr="00DB6AB2" w:rsidTr="00BB4D79">
        <w:tc>
          <w:tcPr>
            <w:tcW w:w="8613" w:type="dxa"/>
            <w:gridSpan w:val="6"/>
            <w:shd w:val="clear" w:color="auto" w:fill="auto"/>
          </w:tcPr>
          <w:p w:rsidR="00101982" w:rsidRDefault="00101982">
            <w:pPr>
              <w:spacing w:after="0"/>
              <w:rPr>
                <w:rFonts w:cstheme="minorHAnsi"/>
                <w:sz w:val="16"/>
                <w:szCs w:val="16"/>
                <w:lang w:val="en-US"/>
              </w:rPr>
            </w:pPr>
            <w:r w:rsidRPr="004E5884">
              <w:rPr>
                <w:rFonts w:cstheme="minorHAnsi"/>
                <w:sz w:val="16"/>
                <w:szCs w:val="16"/>
                <w:lang w:val="en-US"/>
              </w:rPr>
              <w:t xml:space="preserve">Install </w:t>
            </w:r>
            <w:r w:rsidR="00195A86">
              <w:rPr>
                <w:rFonts w:cstheme="minorHAnsi"/>
                <w:sz w:val="16"/>
                <w:szCs w:val="16"/>
                <w:lang w:val="en-US"/>
              </w:rPr>
              <w:t xml:space="preserve">and configure </w:t>
            </w:r>
            <w:r>
              <w:rPr>
                <w:rFonts w:cstheme="minorHAnsi"/>
                <w:sz w:val="16"/>
                <w:szCs w:val="16"/>
                <w:lang w:val="en-US"/>
              </w:rPr>
              <w:t xml:space="preserve">Open Source Software </w:t>
            </w:r>
            <w:r w:rsidR="00195A86">
              <w:rPr>
                <w:rFonts w:cstheme="minorHAnsi"/>
                <w:sz w:val="16"/>
                <w:szCs w:val="16"/>
                <w:lang w:val="en-US"/>
              </w:rPr>
              <w:t xml:space="preserve">/ Common Of-The-Self Software </w:t>
            </w:r>
          </w:p>
          <w:p w:rsidR="00195A86" w:rsidRPr="00DB6AB2" w:rsidRDefault="00195A86">
            <w:pPr>
              <w:spacing w:after="0"/>
              <w:rPr>
                <w:rFonts w:cstheme="minorHAnsi"/>
                <w:sz w:val="16"/>
                <w:szCs w:val="16"/>
                <w:lang w:val="en-US"/>
              </w:rPr>
            </w:pPr>
            <w:r>
              <w:rPr>
                <w:rFonts w:cstheme="minorHAnsi"/>
                <w:sz w:val="16"/>
                <w:szCs w:val="16"/>
                <w:lang w:val="en-US"/>
              </w:rPr>
              <w:t xml:space="preserve">Note: this applies to software rpms not installed already in OS installation procedure. </w:t>
            </w:r>
          </w:p>
        </w:tc>
      </w:tr>
      <w:tr w:rsidR="00101982" w:rsidRPr="00B17EAC" w:rsidTr="00BB4D79">
        <w:tc>
          <w:tcPr>
            <w:tcW w:w="8613" w:type="dxa"/>
            <w:gridSpan w:val="6"/>
            <w:shd w:val="clear" w:color="auto" w:fill="A6A6A6"/>
          </w:tcPr>
          <w:p w:rsidR="00101982" w:rsidRPr="00544FC8" w:rsidRDefault="00195A86" w:rsidP="00BB4D79">
            <w:pPr>
              <w:spacing w:after="0"/>
              <w:rPr>
                <w:sz w:val="14"/>
                <w:szCs w:val="14"/>
              </w:rPr>
            </w:pPr>
            <w:r>
              <w:rPr>
                <w:b/>
                <w:sz w:val="14"/>
                <w:szCs w:val="14"/>
              </w:rPr>
              <w:t>Files needed</w:t>
            </w:r>
          </w:p>
        </w:tc>
      </w:tr>
      <w:tr w:rsidR="00101982" w:rsidRPr="004E5884" w:rsidTr="00BB4D79">
        <w:tc>
          <w:tcPr>
            <w:tcW w:w="8613" w:type="dxa"/>
            <w:gridSpan w:val="6"/>
            <w:shd w:val="clear" w:color="auto" w:fill="auto"/>
          </w:tcPr>
          <w:p w:rsidR="00101982" w:rsidRPr="004E5884" w:rsidRDefault="00456FC8" w:rsidP="00BB4D79">
            <w:pPr>
              <w:spacing w:after="0"/>
              <w:rPr>
                <w:lang w:val="en-US"/>
              </w:rPr>
            </w:pPr>
            <w:r w:rsidRPr="001A23D5">
              <w:rPr>
                <w:lang w:val="en-US"/>
              </w:rPr>
              <w:t>nodejs-0.8.11-1.x86_64</w:t>
            </w:r>
            <w:r>
              <w:rPr>
                <w:lang w:val="en-US"/>
              </w:rPr>
              <w:t>.rpm</w:t>
            </w:r>
          </w:p>
        </w:tc>
      </w:tr>
      <w:tr w:rsidR="00101982" w:rsidRPr="00544FC8" w:rsidTr="00BB4D79">
        <w:tc>
          <w:tcPr>
            <w:tcW w:w="865" w:type="dxa"/>
            <w:shd w:val="clear" w:color="auto" w:fill="A6A6A6"/>
          </w:tcPr>
          <w:p w:rsidR="00101982" w:rsidRPr="00544FC8" w:rsidRDefault="00101982" w:rsidP="00BB4D79">
            <w:pPr>
              <w:spacing w:after="0"/>
              <w:jc w:val="center"/>
              <w:rPr>
                <w:b/>
                <w:sz w:val="14"/>
                <w:szCs w:val="14"/>
              </w:rPr>
            </w:pPr>
            <w:r w:rsidRPr="00544FC8">
              <w:rPr>
                <w:b/>
                <w:sz w:val="14"/>
                <w:szCs w:val="14"/>
              </w:rPr>
              <w:t>Step</w:t>
            </w:r>
          </w:p>
        </w:tc>
        <w:tc>
          <w:tcPr>
            <w:tcW w:w="3499" w:type="dxa"/>
            <w:gridSpan w:val="3"/>
            <w:shd w:val="clear" w:color="auto" w:fill="A6A6A6"/>
          </w:tcPr>
          <w:p w:rsidR="00101982" w:rsidRPr="00544FC8" w:rsidRDefault="00101982" w:rsidP="00BB4D79">
            <w:pPr>
              <w:spacing w:after="0"/>
              <w:jc w:val="center"/>
              <w:rPr>
                <w:b/>
                <w:sz w:val="14"/>
                <w:szCs w:val="14"/>
              </w:rPr>
            </w:pPr>
            <w:r w:rsidRPr="00544FC8">
              <w:rPr>
                <w:b/>
                <w:sz w:val="14"/>
                <w:szCs w:val="14"/>
              </w:rPr>
              <w:t>Action</w:t>
            </w:r>
          </w:p>
        </w:tc>
        <w:tc>
          <w:tcPr>
            <w:tcW w:w="4249" w:type="dxa"/>
            <w:gridSpan w:val="2"/>
            <w:shd w:val="clear" w:color="auto" w:fill="A6A6A6"/>
          </w:tcPr>
          <w:p w:rsidR="00101982" w:rsidRPr="00544FC8" w:rsidRDefault="00101982" w:rsidP="00BB4D79">
            <w:pPr>
              <w:spacing w:after="0"/>
              <w:jc w:val="center"/>
              <w:rPr>
                <w:b/>
                <w:sz w:val="14"/>
                <w:szCs w:val="14"/>
              </w:rPr>
            </w:pPr>
            <w:r>
              <w:rPr>
                <w:b/>
                <w:sz w:val="14"/>
                <w:szCs w:val="14"/>
              </w:rPr>
              <w:t>Expected output</w:t>
            </w:r>
          </w:p>
        </w:tc>
      </w:tr>
      <w:tr w:rsidR="00101982" w:rsidRPr="004E5884" w:rsidTr="00BB4D79">
        <w:tc>
          <w:tcPr>
            <w:tcW w:w="865" w:type="dxa"/>
            <w:shd w:val="clear" w:color="auto" w:fill="auto"/>
            <w:vAlign w:val="center"/>
          </w:tcPr>
          <w:p w:rsidR="00101982" w:rsidRPr="00544FC8" w:rsidRDefault="00101982" w:rsidP="00BB4D79">
            <w:pPr>
              <w:spacing w:after="0"/>
              <w:jc w:val="center"/>
              <w:rPr>
                <w:i/>
                <w:sz w:val="14"/>
                <w:szCs w:val="14"/>
              </w:rPr>
            </w:pPr>
            <w:r w:rsidRPr="005D1206">
              <w:rPr>
                <w:i/>
                <w:sz w:val="14"/>
                <w:szCs w:val="14"/>
              </w:rPr>
              <w:t>Step-10</w:t>
            </w:r>
          </w:p>
        </w:tc>
        <w:tc>
          <w:tcPr>
            <w:tcW w:w="3499" w:type="dxa"/>
            <w:gridSpan w:val="3"/>
            <w:shd w:val="clear" w:color="auto" w:fill="auto"/>
            <w:vAlign w:val="center"/>
          </w:tcPr>
          <w:p w:rsidR="00101982" w:rsidRPr="00456FC8" w:rsidRDefault="00456FC8" w:rsidP="00BB4D79">
            <w:pPr>
              <w:pStyle w:val="NormalStep"/>
              <w:rPr>
                <w:lang w:val="es-ES"/>
              </w:rPr>
            </w:pPr>
            <w:r>
              <w:rPr>
                <w:lang w:val="es-ES"/>
              </w:rPr>
              <w:t xml:space="preserve">rpm –Uvh </w:t>
            </w:r>
            <w:r w:rsidRPr="00814C40">
              <w:rPr>
                <w:lang w:val="es-ES"/>
              </w:rPr>
              <w:t>nodejs-0.8.11-1.x86_64.rpm</w:t>
            </w:r>
          </w:p>
        </w:tc>
        <w:tc>
          <w:tcPr>
            <w:tcW w:w="4249" w:type="dxa"/>
            <w:gridSpan w:val="2"/>
            <w:shd w:val="clear" w:color="auto" w:fill="auto"/>
            <w:vAlign w:val="center"/>
          </w:tcPr>
          <w:p w:rsidR="00101982" w:rsidRPr="004E5884" w:rsidRDefault="00101982" w:rsidP="00BB4D79">
            <w:pPr>
              <w:spacing w:after="0"/>
              <w:rPr>
                <w:i/>
                <w:sz w:val="14"/>
                <w:szCs w:val="14"/>
              </w:rPr>
            </w:pPr>
            <w:r w:rsidRPr="001A23D5">
              <w:t xml:space="preserve"> </w:t>
            </w:r>
          </w:p>
        </w:tc>
      </w:tr>
      <w:tr w:rsidR="00101982" w:rsidRPr="004E5884" w:rsidTr="00BB4D79">
        <w:tc>
          <w:tcPr>
            <w:tcW w:w="865" w:type="dxa"/>
            <w:shd w:val="clear" w:color="auto" w:fill="auto"/>
            <w:vAlign w:val="center"/>
          </w:tcPr>
          <w:p w:rsidR="00101982" w:rsidRPr="00544FC8" w:rsidRDefault="00101982" w:rsidP="00BB4D79">
            <w:pPr>
              <w:spacing w:after="0"/>
              <w:jc w:val="center"/>
              <w:rPr>
                <w:i/>
                <w:sz w:val="14"/>
                <w:szCs w:val="14"/>
              </w:rPr>
            </w:pPr>
            <w:r w:rsidRPr="005D1206">
              <w:rPr>
                <w:i/>
                <w:sz w:val="14"/>
                <w:szCs w:val="14"/>
              </w:rPr>
              <w:t>Step-20</w:t>
            </w:r>
          </w:p>
        </w:tc>
        <w:tc>
          <w:tcPr>
            <w:tcW w:w="3499" w:type="dxa"/>
            <w:gridSpan w:val="3"/>
            <w:shd w:val="clear" w:color="auto" w:fill="auto"/>
            <w:vAlign w:val="center"/>
          </w:tcPr>
          <w:p w:rsidR="00101982" w:rsidRDefault="00456FC8" w:rsidP="00BB4D79">
            <w:pPr>
              <w:pStyle w:val="NormalStep"/>
            </w:pPr>
            <w:r>
              <w:t>node –-version</w:t>
            </w:r>
          </w:p>
        </w:tc>
        <w:tc>
          <w:tcPr>
            <w:tcW w:w="4249" w:type="dxa"/>
            <w:gridSpan w:val="2"/>
            <w:shd w:val="clear" w:color="auto" w:fill="auto"/>
            <w:vAlign w:val="center"/>
          </w:tcPr>
          <w:p w:rsidR="00101982" w:rsidRPr="004E5884" w:rsidRDefault="00101982" w:rsidP="00BB4D79">
            <w:pPr>
              <w:spacing w:after="0"/>
              <w:rPr>
                <w:sz w:val="14"/>
                <w:szCs w:val="14"/>
                <w:highlight w:val="yellow"/>
                <w:lang w:val="en-US"/>
              </w:rPr>
            </w:pPr>
            <w:r w:rsidRPr="004E5884">
              <w:rPr>
                <w:lang w:val="en-US"/>
              </w:rPr>
              <w:t xml:space="preserve"> </w:t>
            </w:r>
            <w:r w:rsidR="00456FC8">
              <w:rPr>
                <w:lang w:val="en-US"/>
              </w:rPr>
              <w:t>v0.8.11</w:t>
            </w:r>
          </w:p>
        </w:tc>
      </w:tr>
    </w:tbl>
    <w:p w:rsidR="00101982" w:rsidRDefault="00101982" w:rsidP="00DB6AB2">
      <w:pPr>
        <w:rPr>
          <w:lang w:val="en-GB"/>
        </w:rPr>
      </w:pPr>
    </w:p>
    <w:p w:rsidR="00101982" w:rsidRDefault="00101982" w:rsidP="00101982">
      <w:pPr>
        <w:pStyle w:val="Heading2"/>
        <w:numPr>
          <w:ilvl w:val="1"/>
          <w:numId w:val="13"/>
        </w:numPr>
        <w:rPr>
          <w:lang w:val="en-GB"/>
        </w:rPr>
      </w:pPr>
      <w:bookmarkStart w:id="319" w:name="_Toc346013043"/>
      <w:bookmarkStart w:id="320" w:name="_Ref346013246"/>
      <w:r>
        <w:rPr>
          <w:lang w:val="en-GB"/>
        </w:rPr>
        <w:t xml:space="preserve">Component </w:t>
      </w:r>
      <w:r w:rsidRPr="003B3992">
        <w:rPr>
          <w:lang w:val="en-GB"/>
        </w:rPr>
        <w:t>Installation</w:t>
      </w:r>
      <w:bookmarkEnd w:id="319"/>
      <w:bookmarkEnd w:id="320"/>
      <w:r w:rsidRPr="003B3992">
        <w:rPr>
          <w:lang w:val="en-GB"/>
        </w:rPr>
        <w:t xml:space="preserve"> </w:t>
      </w:r>
    </w:p>
    <w:p w:rsidR="004917A3" w:rsidRDefault="00FD3DF8" w:rsidP="00DB6AB2">
      <w:pPr>
        <w:rPr>
          <w:lang w:val="en-GB"/>
        </w:rPr>
      </w:pPr>
      <w:r>
        <w:rPr>
          <w:lang w:val="en-GB"/>
        </w:rPr>
        <w:t xml:space="preserve">The component is installed through </w:t>
      </w:r>
      <w:r w:rsidR="004917A3">
        <w:rPr>
          <w:lang w:val="en-GB"/>
        </w:rPr>
        <w:t xml:space="preserve">two </w:t>
      </w:r>
      <w:r w:rsidR="001A564B">
        <w:rPr>
          <w:lang w:val="en-GB"/>
        </w:rPr>
        <w:t>rpm</w:t>
      </w:r>
      <w:r w:rsidR="004917A3">
        <w:rPr>
          <w:lang w:val="en-GB"/>
        </w:rPr>
        <w:t>s</w:t>
      </w:r>
      <w:r w:rsidR="001A564B">
        <w:rPr>
          <w:lang w:val="en-GB"/>
        </w:rPr>
        <w:t>:</w:t>
      </w:r>
      <w:r>
        <w:rPr>
          <w:lang w:val="en-GB"/>
        </w:rPr>
        <w:t xml:space="preserve"> </w:t>
      </w:r>
    </w:p>
    <w:p w:rsidR="004917A3" w:rsidRDefault="00FD3DF8" w:rsidP="00814C40">
      <w:pPr>
        <w:pStyle w:val="ListParagraph"/>
        <w:numPr>
          <w:ilvl w:val="0"/>
          <w:numId w:val="39"/>
        </w:numPr>
        <w:rPr>
          <w:lang w:val="en-GB"/>
        </w:rPr>
      </w:pPr>
      <w:r w:rsidRPr="00814C40">
        <w:rPr>
          <w:lang w:val="en-GB"/>
        </w:rPr>
        <w:lastRenderedPageBreak/>
        <w:t>esa-webclient-ngeo-XX-YY.noarch.rpm</w:t>
      </w:r>
      <w:r w:rsidR="004917A3">
        <w:rPr>
          <w:lang w:val="en-GB"/>
        </w:rPr>
        <w:t>;</w:t>
      </w:r>
    </w:p>
    <w:p w:rsidR="007D0C4F" w:rsidRDefault="004917A3" w:rsidP="00814C40">
      <w:pPr>
        <w:pStyle w:val="ListParagraph"/>
        <w:numPr>
          <w:ilvl w:val="0"/>
          <w:numId w:val="39"/>
        </w:numPr>
        <w:rPr>
          <w:lang w:val="en-GB"/>
        </w:rPr>
      </w:pPr>
      <w:r w:rsidRPr="00D46AFC">
        <w:rPr>
          <w:lang w:val="en-GB"/>
        </w:rPr>
        <w:t>esa-webclient</w:t>
      </w:r>
      <w:r>
        <w:rPr>
          <w:lang w:val="en-GB"/>
        </w:rPr>
        <w:t>-testserver</w:t>
      </w:r>
      <w:r w:rsidRPr="00D46AFC">
        <w:rPr>
          <w:lang w:val="en-GB"/>
        </w:rPr>
        <w:t>-ngeo-XX-YY.noarch.rpm</w:t>
      </w:r>
    </w:p>
    <w:p w:rsidR="00A026C4" w:rsidRPr="00814C40" w:rsidRDefault="00A026C4" w:rsidP="00814C40">
      <w:pPr>
        <w:pStyle w:val="ListParagraph"/>
        <w:rPr>
          <w:lang w:val="en-GB"/>
        </w:rPr>
      </w:pPr>
    </w:p>
    <w:p w:rsidR="001A564B" w:rsidRDefault="00FD3DF8" w:rsidP="00DB6AB2">
      <w:pPr>
        <w:rPr>
          <w:lang w:val="en-GB"/>
        </w:rPr>
      </w:pPr>
      <w:r>
        <w:rPr>
          <w:lang w:val="en-GB"/>
        </w:rPr>
        <w:t xml:space="preserve">XX is for the version </w:t>
      </w:r>
    </w:p>
    <w:p w:rsidR="00FD3DF8" w:rsidRPr="001D6400" w:rsidRDefault="00FD3DF8" w:rsidP="00DB6AB2">
      <w:pPr>
        <w:rPr>
          <w:lang w:val="en-GB"/>
        </w:rPr>
      </w:pPr>
      <w:r>
        <w:rPr>
          <w:lang w:val="en-GB"/>
        </w:rPr>
        <w:t>YY is</w:t>
      </w:r>
      <w:r w:rsidR="001A564B">
        <w:rPr>
          <w:lang w:val="en-GB"/>
        </w:rPr>
        <w:t xml:space="preserve"> for the release following &lt;type&gt;&lt;</w:t>
      </w:r>
      <w:r>
        <w:rPr>
          <w:lang w:val="en-GB"/>
        </w:rPr>
        <w:t>date</w:t>
      </w:r>
      <w:r w:rsidR="001A564B">
        <w:rPr>
          <w:lang w:val="en-GB"/>
        </w:rPr>
        <w:t>&gt; with type=SNAPSHOPT|BETA|FINAL and date is the date of the release.</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3969"/>
      </w:tblGrid>
      <w:tr w:rsidR="00101982" w:rsidRPr="004E5884" w:rsidTr="00BB4D79">
        <w:tc>
          <w:tcPr>
            <w:tcW w:w="8613" w:type="dxa"/>
            <w:gridSpan w:val="6"/>
            <w:tcBorders>
              <w:top w:val="single" w:sz="2" w:space="0" w:color="auto"/>
              <w:bottom w:val="single" w:sz="6" w:space="0" w:color="auto"/>
            </w:tcBorders>
            <w:shd w:val="clear" w:color="auto" w:fill="548DD4" w:themeFill="text2" w:themeFillTint="99"/>
          </w:tcPr>
          <w:p w:rsidR="00101982" w:rsidRPr="004E5884" w:rsidRDefault="00101982" w:rsidP="00BB4D79">
            <w:pPr>
              <w:spacing w:after="0"/>
              <w:jc w:val="center"/>
              <w:rPr>
                <w:b/>
                <w:i/>
                <w:color w:val="FFFFFF"/>
                <w:szCs w:val="18"/>
                <w:lang w:val="en-US"/>
              </w:rPr>
            </w:pPr>
            <w:r>
              <w:rPr>
                <w:b/>
                <w:i/>
                <w:color w:val="FFFFFF"/>
                <w:szCs w:val="18"/>
                <w:lang w:val="en-US"/>
              </w:rPr>
              <w:t>NGEO INSTALLATION PROCEDURE</w:t>
            </w:r>
          </w:p>
        </w:tc>
      </w:tr>
      <w:tr w:rsidR="00101982" w:rsidRPr="004E5884" w:rsidTr="00BB4D79">
        <w:tc>
          <w:tcPr>
            <w:tcW w:w="1607" w:type="dxa"/>
            <w:gridSpan w:val="2"/>
            <w:tcBorders>
              <w:top w:val="single" w:sz="6" w:space="0" w:color="auto"/>
            </w:tcBorders>
            <w:shd w:val="clear" w:color="auto" w:fill="548DD4" w:themeFill="text2" w:themeFillTint="99"/>
          </w:tcPr>
          <w:p w:rsidR="00101982" w:rsidRPr="00544FC8" w:rsidRDefault="00953255" w:rsidP="00BB4D79">
            <w:pPr>
              <w:spacing w:after="0"/>
              <w:jc w:val="center"/>
              <w:rPr>
                <w:b/>
                <w:color w:val="FFFFFF"/>
                <w:sz w:val="14"/>
                <w:szCs w:val="14"/>
              </w:rPr>
            </w:pPr>
            <w:r>
              <w:rPr>
                <w:b/>
                <w:color w:val="FFFFFF"/>
                <w:sz w:val="14"/>
                <w:szCs w:val="14"/>
              </w:rPr>
              <w:t>Identifier</w:t>
            </w:r>
          </w:p>
        </w:tc>
        <w:tc>
          <w:tcPr>
            <w:tcW w:w="1903" w:type="dxa"/>
            <w:tcBorders>
              <w:top w:val="single" w:sz="6" w:space="0" w:color="auto"/>
            </w:tcBorders>
            <w:shd w:val="clear" w:color="auto" w:fill="auto"/>
          </w:tcPr>
          <w:p w:rsidR="00101982" w:rsidRPr="00544FC8" w:rsidRDefault="00101982">
            <w:pPr>
              <w:spacing w:after="0"/>
              <w:rPr>
                <w:i/>
                <w:color w:val="548DD4"/>
                <w:sz w:val="16"/>
                <w:szCs w:val="16"/>
              </w:rPr>
            </w:pPr>
            <w:r>
              <w:rPr>
                <w:i/>
                <w:color w:val="548DD4"/>
                <w:sz w:val="16"/>
                <w:szCs w:val="16"/>
              </w:rPr>
              <w:t>NGEO-CTRL-</w:t>
            </w:r>
            <w:r w:rsidR="00953255">
              <w:rPr>
                <w:i/>
                <w:color w:val="548DD4"/>
                <w:sz w:val="16"/>
                <w:szCs w:val="16"/>
              </w:rPr>
              <w:t>INST-0030</w:t>
            </w:r>
          </w:p>
        </w:tc>
        <w:tc>
          <w:tcPr>
            <w:tcW w:w="1134" w:type="dxa"/>
            <w:gridSpan w:val="2"/>
            <w:tcBorders>
              <w:top w:val="single" w:sz="6" w:space="0" w:color="auto"/>
            </w:tcBorders>
            <w:shd w:val="clear" w:color="auto" w:fill="548DD4" w:themeFill="text2" w:themeFillTint="99"/>
          </w:tcPr>
          <w:p w:rsidR="00101982" w:rsidRPr="00544FC8" w:rsidRDefault="00953255" w:rsidP="00BB4D79">
            <w:pPr>
              <w:spacing w:after="0"/>
              <w:jc w:val="center"/>
              <w:rPr>
                <w:b/>
                <w:color w:val="FFFFFF"/>
                <w:sz w:val="14"/>
                <w:szCs w:val="14"/>
              </w:rPr>
            </w:pPr>
            <w:r>
              <w:rPr>
                <w:b/>
                <w:color w:val="FFFFFF"/>
                <w:sz w:val="14"/>
                <w:szCs w:val="14"/>
              </w:rPr>
              <w:t>Title</w:t>
            </w:r>
          </w:p>
        </w:tc>
        <w:tc>
          <w:tcPr>
            <w:tcW w:w="3969" w:type="dxa"/>
            <w:tcBorders>
              <w:top w:val="single" w:sz="6" w:space="0" w:color="auto"/>
            </w:tcBorders>
            <w:shd w:val="clear" w:color="auto" w:fill="auto"/>
          </w:tcPr>
          <w:p w:rsidR="00101982" w:rsidRPr="004E5884" w:rsidRDefault="00101982" w:rsidP="00BB4D79">
            <w:pPr>
              <w:spacing w:after="0"/>
              <w:rPr>
                <w:i/>
                <w:color w:val="548DD4"/>
                <w:sz w:val="16"/>
                <w:szCs w:val="16"/>
                <w:lang w:val="en-US"/>
              </w:rPr>
            </w:pPr>
            <w:r>
              <w:rPr>
                <w:i/>
                <w:color w:val="548DD4"/>
                <w:sz w:val="16"/>
                <w:szCs w:val="16"/>
                <w:lang w:val="en-US"/>
              </w:rPr>
              <w:t>Component Installation</w:t>
            </w:r>
          </w:p>
        </w:tc>
      </w:tr>
      <w:tr w:rsidR="00101982" w:rsidRPr="00B17EAC" w:rsidTr="00BB4D79">
        <w:tc>
          <w:tcPr>
            <w:tcW w:w="8613" w:type="dxa"/>
            <w:gridSpan w:val="6"/>
            <w:shd w:val="clear" w:color="auto" w:fill="A6A6A6"/>
          </w:tcPr>
          <w:p w:rsidR="00101982" w:rsidRPr="00544FC8" w:rsidRDefault="00953255" w:rsidP="00BB4D79">
            <w:pPr>
              <w:spacing w:after="0"/>
              <w:rPr>
                <w:sz w:val="14"/>
                <w:szCs w:val="14"/>
              </w:rPr>
            </w:pPr>
            <w:r>
              <w:rPr>
                <w:b/>
                <w:sz w:val="14"/>
                <w:szCs w:val="14"/>
              </w:rPr>
              <w:t>Procedure Objective</w:t>
            </w:r>
          </w:p>
        </w:tc>
      </w:tr>
      <w:tr w:rsidR="00101982" w:rsidRPr="00DB6AB2" w:rsidTr="00BB4D79">
        <w:tc>
          <w:tcPr>
            <w:tcW w:w="8613" w:type="dxa"/>
            <w:gridSpan w:val="6"/>
            <w:shd w:val="clear" w:color="auto" w:fill="auto"/>
          </w:tcPr>
          <w:p w:rsidR="00101982" w:rsidRDefault="00195A86" w:rsidP="00BB4D79">
            <w:pPr>
              <w:spacing w:after="0"/>
              <w:rPr>
                <w:sz w:val="16"/>
                <w:szCs w:val="16"/>
                <w:lang w:val="en-US"/>
              </w:rPr>
            </w:pPr>
            <w:r w:rsidRPr="00DB6AB2">
              <w:rPr>
                <w:sz w:val="16"/>
                <w:szCs w:val="16"/>
                <w:lang w:val="en-US"/>
              </w:rPr>
              <w:t>Install and configure the NGEO component</w:t>
            </w:r>
            <w:r>
              <w:rPr>
                <w:sz w:val="16"/>
                <w:szCs w:val="16"/>
                <w:lang w:val="en-US"/>
              </w:rPr>
              <w:t>.</w:t>
            </w:r>
          </w:p>
          <w:p w:rsidR="00BB4D79" w:rsidRDefault="00195A86" w:rsidP="00BB4D79">
            <w:pPr>
              <w:spacing w:after="0"/>
              <w:rPr>
                <w:sz w:val="16"/>
                <w:szCs w:val="16"/>
                <w:lang w:val="en-US"/>
              </w:rPr>
            </w:pPr>
            <w:r>
              <w:rPr>
                <w:sz w:val="16"/>
                <w:szCs w:val="16"/>
                <w:lang w:val="en-US"/>
              </w:rPr>
              <w:t>Note</w:t>
            </w:r>
            <w:r w:rsidR="00BB4D79">
              <w:rPr>
                <w:sz w:val="16"/>
                <w:szCs w:val="16"/>
                <w:lang w:val="en-US"/>
              </w:rPr>
              <w:t>s</w:t>
            </w:r>
            <w:r>
              <w:rPr>
                <w:sz w:val="16"/>
                <w:szCs w:val="16"/>
                <w:lang w:val="en-US"/>
              </w:rPr>
              <w:t>:</w:t>
            </w:r>
          </w:p>
          <w:p w:rsidR="00195A86" w:rsidRPr="00DB6AB2" w:rsidRDefault="00195A86" w:rsidP="00DB6AB2">
            <w:pPr>
              <w:pStyle w:val="ListParagraph"/>
              <w:numPr>
                <w:ilvl w:val="0"/>
                <w:numId w:val="36"/>
              </w:numPr>
              <w:spacing w:after="0"/>
              <w:rPr>
                <w:rFonts w:cstheme="minorHAnsi"/>
                <w:sz w:val="16"/>
                <w:szCs w:val="16"/>
              </w:rPr>
            </w:pPr>
            <w:r w:rsidRPr="00DB6AB2">
              <w:rPr>
                <w:rFonts w:asciiTheme="minorHAnsi" w:hAnsiTheme="minorHAnsi" w:cstheme="minorHAnsi"/>
                <w:sz w:val="16"/>
                <w:szCs w:val="16"/>
              </w:rPr>
              <w:t>Since in V1 controller is not present, specify also any particular configuration needed after installation.</w:t>
            </w:r>
          </w:p>
          <w:p w:rsidR="00BB4D79" w:rsidRPr="00DB6AB2" w:rsidRDefault="00BB4D79" w:rsidP="00DB6AB2">
            <w:pPr>
              <w:pStyle w:val="ListParagraph"/>
              <w:numPr>
                <w:ilvl w:val="0"/>
                <w:numId w:val="36"/>
              </w:numPr>
              <w:spacing w:after="0"/>
              <w:rPr>
                <w:sz w:val="16"/>
                <w:szCs w:val="16"/>
              </w:rPr>
            </w:pPr>
            <w:r w:rsidRPr="00DB6AB2">
              <w:rPr>
                <w:rFonts w:asciiTheme="minorHAnsi" w:hAnsiTheme="minorHAnsi" w:cstheme="minorHAnsi"/>
                <w:sz w:val="16"/>
                <w:szCs w:val="16"/>
              </w:rPr>
              <w:t xml:space="preserve">Include </w:t>
            </w:r>
            <w:r>
              <w:rPr>
                <w:rFonts w:asciiTheme="minorHAnsi" w:hAnsiTheme="minorHAnsi" w:cstheme="minorHAnsi"/>
                <w:sz w:val="16"/>
                <w:szCs w:val="16"/>
              </w:rPr>
              <w:t>some steps</w:t>
            </w:r>
            <w:r w:rsidRPr="00DB6AB2">
              <w:rPr>
                <w:rFonts w:asciiTheme="minorHAnsi" w:hAnsiTheme="minorHAnsi" w:cstheme="minorHAnsi"/>
                <w:sz w:val="16"/>
                <w:szCs w:val="16"/>
              </w:rPr>
              <w:t xml:space="preserve"> to check that the installation was successful.</w:t>
            </w:r>
          </w:p>
        </w:tc>
      </w:tr>
      <w:tr w:rsidR="00101982" w:rsidRPr="00B17EAC" w:rsidTr="00BB4D79">
        <w:tc>
          <w:tcPr>
            <w:tcW w:w="8613" w:type="dxa"/>
            <w:gridSpan w:val="6"/>
            <w:shd w:val="clear" w:color="auto" w:fill="A6A6A6"/>
          </w:tcPr>
          <w:p w:rsidR="00101982" w:rsidRPr="00544FC8" w:rsidRDefault="00195A86" w:rsidP="00BB4D79">
            <w:pPr>
              <w:spacing w:after="0"/>
              <w:rPr>
                <w:sz w:val="14"/>
                <w:szCs w:val="14"/>
              </w:rPr>
            </w:pPr>
            <w:r>
              <w:rPr>
                <w:b/>
                <w:sz w:val="14"/>
                <w:szCs w:val="14"/>
              </w:rPr>
              <w:t>Files needed</w:t>
            </w:r>
          </w:p>
        </w:tc>
      </w:tr>
      <w:tr w:rsidR="00101982" w:rsidRPr="004E5884" w:rsidTr="00BB4D79">
        <w:tc>
          <w:tcPr>
            <w:tcW w:w="8613" w:type="dxa"/>
            <w:gridSpan w:val="6"/>
            <w:shd w:val="clear" w:color="auto" w:fill="auto"/>
          </w:tcPr>
          <w:p w:rsidR="00101982" w:rsidRPr="004E5884" w:rsidRDefault="001A564B" w:rsidP="00BB4D79">
            <w:pPr>
              <w:spacing w:after="0"/>
              <w:rPr>
                <w:lang w:val="en-US"/>
              </w:rPr>
            </w:pPr>
            <w:r>
              <w:rPr>
                <w:lang w:val="en-GB"/>
              </w:rPr>
              <w:t>esa-webclient-ngeo-XX-YY.noarch.rpm</w:t>
            </w:r>
          </w:p>
        </w:tc>
      </w:tr>
      <w:tr w:rsidR="00101982" w:rsidRPr="00544FC8" w:rsidTr="00BB4D79">
        <w:tc>
          <w:tcPr>
            <w:tcW w:w="865" w:type="dxa"/>
            <w:shd w:val="clear" w:color="auto" w:fill="A6A6A6"/>
          </w:tcPr>
          <w:p w:rsidR="00101982" w:rsidRPr="00544FC8" w:rsidRDefault="00101982" w:rsidP="00BB4D79">
            <w:pPr>
              <w:spacing w:after="0"/>
              <w:jc w:val="center"/>
              <w:rPr>
                <w:b/>
                <w:sz w:val="14"/>
                <w:szCs w:val="14"/>
              </w:rPr>
            </w:pPr>
            <w:r w:rsidRPr="00544FC8">
              <w:rPr>
                <w:b/>
                <w:sz w:val="14"/>
                <w:szCs w:val="14"/>
              </w:rPr>
              <w:t>Step</w:t>
            </w:r>
          </w:p>
        </w:tc>
        <w:tc>
          <w:tcPr>
            <w:tcW w:w="3499" w:type="dxa"/>
            <w:gridSpan w:val="3"/>
            <w:shd w:val="clear" w:color="auto" w:fill="A6A6A6"/>
          </w:tcPr>
          <w:p w:rsidR="00101982" w:rsidRPr="00544FC8" w:rsidRDefault="00101982" w:rsidP="00BB4D79">
            <w:pPr>
              <w:spacing w:after="0"/>
              <w:jc w:val="center"/>
              <w:rPr>
                <w:b/>
                <w:sz w:val="14"/>
                <w:szCs w:val="14"/>
              </w:rPr>
            </w:pPr>
            <w:r w:rsidRPr="00544FC8">
              <w:rPr>
                <w:b/>
                <w:sz w:val="14"/>
                <w:szCs w:val="14"/>
              </w:rPr>
              <w:t>Action</w:t>
            </w:r>
          </w:p>
        </w:tc>
        <w:tc>
          <w:tcPr>
            <w:tcW w:w="4249" w:type="dxa"/>
            <w:gridSpan w:val="2"/>
            <w:shd w:val="clear" w:color="auto" w:fill="A6A6A6"/>
          </w:tcPr>
          <w:p w:rsidR="00101982" w:rsidRPr="00544FC8" w:rsidRDefault="00101982" w:rsidP="00BB4D79">
            <w:pPr>
              <w:spacing w:after="0"/>
              <w:jc w:val="center"/>
              <w:rPr>
                <w:b/>
                <w:sz w:val="14"/>
                <w:szCs w:val="14"/>
              </w:rPr>
            </w:pPr>
            <w:r>
              <w:rPr>
                <w:b/>
                <w:sz w:val="14"/>
                <w:szCs w:val="14"/>
              </w:rPr>
              <w:t>Expected output</w:t>
            </w:r>
          </w:p>
        </w:tc>
      </w:tr>
      <w:tr w:rsidR="00101982" w:rsidRPr="004E5884" w:rsidTr="00BB4D79">
        <w:tc>
          <w:tcPr>
            <w:tcW w:w="865" w:type="dxa"/>
            <w:shd w:val="clear" w:color="auto" w:fill="auto"/>
            <w:vAlign w:val="center"/>
          </w:tcPr>
          <w:p w:rsidR="00101982" w:rsidRPr="00544FC8" w:rsidRDefault="00101982" w:rsidP="00BB4D79">
            <w:pPr>
              <w:spacing w:after="0"/>
              <w:jc w:val="center"/>
              <w:rPr>
                <w:i/>
                <w:sz w:val="14"/>
                <w:szCs w:val="14"/>
              </w:rPr>
            </w:pPr>
            <w:r w:rsidRPr="005D1206">
              <w:rPr>
                <w:i/>
                <w:sz w:val="14"/>
                <w:szCs w:val="14"/>
              </w:rPr>
              <w:t>Step-10</w:t>
            </w:r>
          </w:p>
        </w:tc>
        <w:tc>
          <w:tcPr>
            <w:tcW w:w="3499" w:type="dxa"/>
            <w:gridSpan w:val="3"/>
            <w:shd w:val="clear" w:color="auto" w:fill="auto"/>
            <w:vAlign w:val="center"/>
          </w:tcPr>
          <w:p w:rsidR="00101982" w:rsidRPr="00564E9E" w:rsidRDefault="001A564B" w:rsidP="00564E9E">
            <w:pPr>
              <w:pStyle w:val="NormalStep"/>
              <w:rPr>
                <w:lang w:val="es-ES"/>
              </w:rPr>
            </w:pPr>
            <w:r w:rsidRPr="00564E9E">
              <w:rPr>
                <w:lang w:val="es-ES"/>
              </w:rPr>
              <w:t>rpm –</w:t>
            </w:r>
            <w:r w:rsidR="00564E9E" w:rsidRPr="00564E9E">
              <w:rPr>
                <w:lang w:val="es-ES"/>
              </w:rPr>
              <w:t>Uvh</w:t>
            </w:r>
            <w:r w:rsidRPr="00564E9E">
              <w:rPr>
                <w:lang w:val="es-ES"/>
              </w:rPr>
              <w:t xml:space="preserve"> esa-webclient-ngeo-XX-YY.noarch.rpm</w:t>
            </w:r>
          </w:p>
        </w:tc>
        <w:tc>
          <w:tcPr>
            <w:tcW w:w="4249" w:type="dxa"/>
            <w:gridSpan w:val="2"/>
            <w:shd w:val="clear" w:color="auto" w:fill="auto"/>
            <w:vAlign w:val="center"/>
          </w:tcPr>
          <w:p w:rsidR="00101982" w:rsidRPr="004E5884" w:rsidRDefault="001A564B" w:rsidP="00BB4D79">
            <w:pPr>
              <w:spacing w:after="0"/>
              <w:rPr>
                <w:i/>
                <w:sz w:val="14"/>
                <w:szCs w:val="14"/>
              </w:rPr>
            </w:pPr>
            <w:r>
              <w:rPr>
                <w:i/>
                <w:sz w:val="14"/>
                <w:szCs w:val="14"/>
              </w:rPr>
              <w:t>-</w:t>
            </w:r>
          </w:p>
        </w:tc>
      </w:tr>
      <w:tr w:rsidR="00101982" w:rsidRPr="004E5884" w:rsidTr="00BB4D79">
        <w:tc>
          <w:tcPr>
            <w:tcW w:w="865" w:type="dxa"/>
            <w:shd w:val="clear" w:color="auto" w:fill="auto"/>
            <w:vAlign w:val="center"/>
          </w:tcPr>
          <w:p w:rsidR="00101982" w:rsidRPr="00544FC8" w:rsidRDefault="00101982" w:rsidP="00BB4D79">
            <w:pPr>
              <w:spacing w:after="0"/>
              <w:jc w:val="center"/>
              <w:rPr>
                <w:i/>
                <w:sz w:val="14"/>
                <w:szCs w:val="14"/>
              </w:rPr>
            </w:pPr>
            <w:r w:rsidRPr="005D1206">
              <w:rPr>
                <w:i/>
                <w:sz w:val="14"/>
                <w:szCs w:val="14"/>
              </w:rPr>
              <w:t>Step-20</w:t>
            </w:r>
          </w:p>
        </w:tc>
        <w:tc>
          <w:tcPr>
            <w:tcW w:w="3499" w:type="dxa"/>
            <w:gridSpan w:val="3"/>
            <w:shd w:val="clear" w:color="auto" w:fill="auto"/>
            <w:vAlign w:val="center"/>
          </w:tcPr>
          <w:p w:rsidR="00101982" w:rsidRDefault="001A564B" w:rsidP="00BB4D79">
            <w:pPr>
              <w:pStyle w:val="NormalStep"/>
            </w:pPr>
            <w:r>
              <w:t>rpm –q –a | grep esa-webclient-ngeo</w:t>
            </w:r>
          </w:p>
        </w:tc>
        <w:tc>
          <w:tcPr>
            <w:tcW w:w="4249" w:type="dxa"/>
            <w:gridSpan w:val="2"/>
            <w:shd w:val="clear" w:color="auto" w:fill="auto"/>
            <w:vAlign w:val="center"/>
          </w:tcPr>
          <w:p w:rsidR="00101982" w:rsidRPr="001A564B" w:rsidRDefault="001A564B" w:rsidP="00BB4D79">
            <w:pPr>
              <w:spacing w:after="0"/>
              <w:rPr>
                <w:i/>
                <w:sz w:val="14"/>
                <w:szCs w:val="14"/>
              </w:rPr>
            </w:pPr>
            <w:r w:rsidRPr="001A564B">
              <w:t>esa-webclient-ngeo-XX-YY.noarch</w:t>
            </w:r>
          </w:p>
        </w:tc>
      </w:tr>
      <w:tr w:rsidR="00101982" w:rsidRPr="004E5884" w:rsidTr="00BB4D79">
        <w:tc>
          <w:tcPr>
            <w:tcW w:w="865" w:type="dxa"/>
            <w:shd w:val="clear" w:color="auto" w:fill="auto"/>
            <w:vAlign w:val="center"/>
          </w:tcPr>
          <w:p w:rsidR="00101982" w:rsidRPr="005D1206" w:rsidRDefault="00101982" w:rsidP="00BB4D79">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vAlign w:val="center"/>
          </w:tcPr>
          <w:p w:rsidR="00101982" w:rsidRDefault="001A564B" w:rsidP="00BB4D79">
            <w:pPr>
              <w:pStyle w:val="NormalStep"/>
            </w:pPr>
            <w:r>
              <w:t>ls /usr/local/ngeo/webclient/index.html</w:t>
            </w:r>
          </w:p>
        </w:tc>
        <w:tc>
          <w:tcPr>
            <w:tcW w:w="4249" w:type="dxa"/>
            <w:gridSpan w:val="2"/>
            <w:shd w:val="clear" w:color="auto" w:fill="auto"/>
            <w:vAlign w:val="center"/>
          </w:tcPr>
          <w:p w:rsidR="00101982" w:rsidRPr="001A564B" w:rsidRDefault="001A564B" w:rsidP="00BB4D79">
            <w:pPr>
              <w:spacing w:after="0"/>
              <w:rPr>
                <w:sz w:val="14"/>
                <w:szCs w:val="14"/>
                <w:lang w:val="en-GB"/>
              </w:rPr>
            </w:pPr>
            <w:r>
              <w:t>/usr/local/ngeo/webclient/index.html</w:t>
            </w:r>
          </w:p>
        </w:tc>
      </w:tr>
      <w:tr w:rsidR="00A026C4" w:rsidRPr="004E5884" w:rsidTr="00BB4D79">
        <w:tc>
          <w:tcPr>
            <w:tcW w:w="865" w:type="dxa"/>
            <w:shd w:val="clear" w:color="auto" w:fill="auto"/>
            <w:vAlign w:val="center"/>
          </w:tcPr>
          <w:p w:rsidR="00A026C4" w:rsidRDefault="00A026C4" w:rsidP="00BB4D79">
            <w:pPr>
              <w:spacing w:after="0"/>
              <w:jc w:val="center"/>
              <w:rPr>
                <w:i/>
                <w:sz w:val="14"/>
                <w:szCs w:val="14"/>
              </w:rPr>
            </w:pPr>
            <w:r>
              <w:rPr>
                <w:i/>
                <w:sz w:val="14"/>
                <w:szCs w:val="14"/>
              </w:rPr>
              <w:t>Step-40</w:t>
            </w:r>
          </w:p>
        </w:tc>
        <w:tc>
          <w:tcPr>
            <w:tcW w:w="3499" w:type="dxa"/>
            <w:gridSpan w:val="3"/>
            <w:shd w:val="clear" w:color="auto" w:fill="auto"/>
            <w:vAlign w:val="center"/>
          </w:tcPr>
          <w:p w:rsidR="00A026C4" w:rsidRPr="00814C40" w:rsidRDefault="00A026C4" w:rsidP="00BB4D79">
            <w:pPr>
              <w:pStyle w:val="NormalStep"/>
              <w:rPr>
                <w:lang w:val="es-ES"/>
              </w:rPr>
            </w:pPr>
            <w:r w:rsidRPr="00564E9E">
              <w:rPr>
                <w:lang w:val="es-ES"/>
              </w:rPr>
              <w:t>rpm –Uvh esa-webclient-</w:t>
            </w:r>
            <w:r>
              <w:rPr>
                <w:lang w:val="es-ES"/>
              </w:rPr>
              <w:t>testserver-</w:t>
            </w:r>
            <w:r w:rsidRPr="00564E9E">
              <w:rPr>
                <w:lang w:val="es-ES"/>
              </w:rPr>
              <w:t>ngeo-XX-YY.noarch.rpm</w:t>
            </w:r>
          </w:p>
        </w:tc>
        <w:tc>
          <w:tcPr>
            <w:tcW w:w="4249" w:type="dxa"/>
            <w:gridSpan w:val="2"/>
            <w:shd w:val="clear" w:color="auto" w:fill="auto"/>
            <w:vAlign w:val="center"/>
          </w:tcPr>
          <w:p w:rsidR="00A026C4" w:rsidRDefault="00A026C4" w:rsidP="00BB4D79">
            <w:pPr>
              <w:spacing w:after="0"/>
            </w:pPr>
            <w:r>
              <w:t>-</w:t>
            </w:r>
          </w:p>
        </w:tc>
      </w:tr>
      <w:tr w:rsidR="00A026C4" w:rsidRPr="004E5884" w:rsidTr="00BB4D79">
        <w:tc>
          <w:tcPr>
            <w:tcW w:w="865" w:type="dxa"/>
            <w:shd w:val="clear" w:color="auto" w:fill="auto"/>
            <w:vAlign w:val="center"/>
          </w:tcPr>
          <w:p w:rsidR="00A026C4" w:rsidRDefault="00A026C4" w:rsidP="00BB4D79">
            <w:pPr>
              <w:spacing w:after="0"/>
              <w:jc w:val="center"/>
              <w:rPr>
                <w:i/>
                <w:sz w:val="14"/>
                <w:szCs w:val="14"/>
              </w:rPr>
            </w:pPr>
            <w:r>
              <w:rPr>
                <w:i/>
                <w:sz w:val="14"/>
                <w:szCs w:val="14"/>
              </w:rPr>
              <w:t>Step-50</w:t>
            </w:r>
          </w:p>
        </w:tc>
        <w:tc>
          <w:tcPr>
            <w:tcW w:w="3499" w:type="dxa"/>
            <w:gridSpan w:val="3"/>
            <w:shd w:val="clear" w:color="auto" w:fill="auto"/>
            <w:vAlign w:val="center"/>
          </w:tcPr>
          <w:p w:rsidR="00A026C4" w:rsidRPr="00564E9E" w:rsidRDefault="00A026C4" w:rsidP="00E80619">
            <w:pPr>
              <w:pStyle w:val="NormalStep"/>
              <w:rPr>
                <w:lang w:val="es-ES"/>
              </w:rPr>
            </w:pPr>
            <w:r>
              <w:t>ls /usr/local/ngeo/webclient-testserver/app.js</w:t>
            </w:r>
          </w:p>
        </w:tc>
        <w:tc>
          <w:tcPr>
            <w:tcW w:w="4249" w:type="dxa"/>
            <w:gridSpan w:val="2"/>
            <w:shd w:val="clear" w:color="auto" w:fill="auto"/>
            <w:vAlign w:val="center"/>
          </w:tcPr>
          <w:p w:rsidR="00A026C4" w:rsidRDefault="00A026C4">
            <w:pPr>
              <w:spacing w:after="0"/>
            </w:pPr>
            <w:r>
              <w:t>/usr/local/ngeo/webclient-testserver/app.js</w:t>
            </w:r>
          </w:p>
        </w:tc>
      </w:tr>
    </w:tbl>
    <w:p w:rsidR="00101982" w:rsidRPr="00814C40" w:rsidRDefault="00101982" w:rsidP="00DB6AB2"/>
    <w:p w:rsidR="007D0C4F" w:rsidRPr="00814C40" w:rsidRDefault="007D0C4F" w:rsidP="00DB6AB2">
      <w:pPr>
        <w:pStyle w:val="ListParagraph"/>
        <w:rPr>
          <w:lang w:val="es-ES"/>
        </w:rPr>
      </w:pPr>
    </w:p>
    <w:p w:rsidR="00195A86" w:rsidRDefault="006F23C0" w:rsidP="00195A86">
      <w:pPr>
        <w:pStyle w:val="Heading2"/>
        <w:numPr>
          <w:ilvl w:val="1"/>
          <w:numId w:val="13"/>
        </w:numPr>
        <w:rPr>
          <w:lang w:val="en-GB"/>
        </w:rPr>
      </w:pPr>
      <w:bookmarkStart w:id="321" w:name="_Toc346013044"/>
      <w:r>
        <w:rPr>
          <w:lang w:val="en-GB"/>
        </w:rPr>
        <w:t>Uni</w:t>
      </w:r>
      <w:r w:rsidR="00195A86" w:rsidRPr="003B3992">
        <w:rPr>
          <w:lang w:val="en-GB"/>
        </w:rPr>
        <w:t>nstallation</w:t>
      </w:r>
      <w:bookmarkEnd w:id="321"/>
      <w:r w:rsidR="00195A86" w:rsidRPr="003B3992">
        <w:rPr>
          <w:lang w:val="en-GB"/>
        </w:rPr>
        <w:t xml:space="preserve"> </w:t>
      </w:r>
    </w:p>
    <w:p w:rsidR="00195A86" w:rsidRPr="001A564B" w:rsidRDefault="00195A86" w:rsidP="00A72EFA">
      <w:pPr>
        <w:pStyle w:val="ListParagraph"/>
        <w:rPr>
          <w:highlight w:val="yellow"/>
          <w:lang w:val="en-GB"/>
        </w:rPr>
      </w:pP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3969"/>
      </w:tblGrid>
      <w:tr w:rsidR="00195A86" w:rsidRPr="004E5884" w:rsidTr="00BB4D79">
        <w:tc>
          <w:tcPr>
            <w:tcW w:w="8613" w:type="dxa"/>
            <w:gridSpan w:val="6"/>
            <w:tcBorders>
              <w:top w:val="single" w:sz="2" w:space="0" w:color="auto"/>
              <w:bottom w:val="single" w:sz="6" w:space="0" w:color="auto"/>
            </w:tcBorders>
            <w:shd w:val="clear" w:color="auto" w:fill="548DD4" w:themeFill="text2" w:themeFillTint="99"/>
          </w:tcPr>
          <w:p w:rsidR="00195A86" w:rsidRPr="004E5884" w:rsidRDefault="006F23C0">
            <w:pPr>
              <w:spacing w:after="0"/>
              <w:jc w:val="center"/>
              <w:rPr>
                <w:b/>
                <w:i/>
                <w:color w:val="FFFFFF"/>
                <w:szCs w:val="18"/>
                <w:lang w:val="en-US"/>
              </w:rPr>
            </w:pPr>
            <w:r>
              <w:rPr>
                <w:b/>
                <w:i/>
                <w:color w:val="FFFFFF"/>
                <w:szCs w:val="18"/>
                <w:lang w:val="en-US"/>
              </w:rPr>
              <w:t>NGEO UN</w:t>
            </w:r>
            <w:r w:rsidR="00195A86">
              <w:rPr>
                <w:b/>
                <w:i/>
                <w:color w:val="FFFFFF"/>
                <w:szCs w:val="18"/>
                <w:lang w:val="en-US"/>
              </w:rPr>
              <w:t>INSTALL PROCEDURE</w:t>
            </w:r>
          </w:p>
        </w:tc>
      </w:tr>
      <w:tr w:rsidR="00195A86" w:rsidRPr="004E5884" w:rsidTr="00BB4D79">
        <w:tc>
          <w:tcPr>
            <w:tcW w:w="1607" w:type="dxa"/>
            <w:gridSpan w:val="2"/>
            <w:tcBorders>
              <w:top w:val="single" w:sz="6" w:space="0" w:color="auto"/>
            </w:tcBorders>
            <w:shd w:val="clear" w:color="auto" w:fill="548DD4" w:themeFill="text2" w:themeFillTint="99"/>
          </w:tcPr>
          <w:p w:rsidR="00195A86" w:rsidRPr="00544FC8" w:rsidRDefault="00953255" w:rsidP="00BB4D79">
            <w:pPr>
              <w:spacing w:after="0"/>
              <w:jc w:val="center"/>
              <w:rPr>
                <w:b/>
                <w:color w:val="FFFFFF"/>
                <w:sz w:val="14"/>
                <w:szCs w:val="14"/>
              </w:rPr>
            </w:pPr>
            <w:r>
              <w:rPr>
                <w:b/>
                <w:color w:val="FFFFFF"/>
                <w:sz w:val="14"/>
                <w:szCs w:val="14"/>
              </w:rPr>
              <w:t>Identifier</w:t>
            </w:r>
          </w:p>
        </w:tc>
        <w:tc>
          <w:tcPr>
            <w:tcW w:w="1903" w:type="dxa"/>
            <w:tcBorders>
              <w:top w:val="single" w:sz="6" w:space="0" w:color="auto"/>
            </w:tcBorders>
            <w:shd w:val="clear" w:color="auto" w:fill="auto"/>
          </w:tcPr>
          <w:p w:rsidR="00195A86" w:rsidRPr="00544FC8" w:rsidRDefault="006F23C0">
            <w:pPr>
              <w:spacing w:after="0"/>
              <w:rPr>
                <w:i/>
                <w:color w:val="548DD4"/>
                <w:sz w:val="16"/>
                <w:szCs w:val="16"/>
              </w:rPr>
            </w:pPr>
            <w:r>
              <w:rPr>
                <w:i/>
                <w:color w:val="548DD4"/>
                <w:sz w:val="16"/>
                <w:szCs w:val="16"/>
              </w:rPr>
              <w:t>NGEO-CTRL-</w:t>
            </w:r>
            <w:r w:rsidR="00953255">
              <w:rPr>
                <w:i/>
                <w:color w:val="548DD4"/>
                <w:sz w:val="16"/>
                <w:szCs w:val="16"/>
              </w:rPr>
              <w:t>INST-0040</w:t>
            </w:r>
          </w:p>
        </w:tc>
        <w:tc>
          <w:tcPr>
            <w:tcW w:w="1134" w:type="dxa"/>
            <w:gridSpan w:val="2"/>
            <w:tcBorders>
              <w:top w:val="single" w:sz="6" w:space="0" w:color="auto"/>
            </w:tcBorders>
            <w:shd w:val="clear" w:color="auto" w:fill="548DD4" w:themeFill="text2" w:themeFillTint="99"/>
          </w:tcPr>
          <w:p w:rsidR="00195A86" w:rsidRPr="00544FC8" w:rsidRDefault="00953255" w:rsidP="00BB4D79">
            <w:pPr>
              <w:spacing w:after="0"/>
              <w:jc w:val="center"/>
              <w:rPr>
                <w:b/>
                <w:color w:val="FFFFFF"/>
                <w:sz w:val="14"/>
                <w:szCs w:val="14"/>
              </w:rPr>
            </w:pPr>
            <w:r>
              <w:rPr>
                <w:b/>
                <w:color w:val="FFFFFF"/>
                <w:sz w:val="14"/>
                <w:szCs w:val="14"/>
              </w:rPr>
              <w:t>Title</w:t>
            </w:r>
          </w:p>
        </w:tc>
        <w:tc>
          <w:tcPr>
            <w:tcW w:w="3969" w:type="dxa"/>
            <w:tcBorders>
              <w:top w:val="single" w:sz="6" w:space="0" w:color="auto"/>
            </w:tcBorders>
            <w:shd w:val="clear" w:color="auto" w:fill="auto"/>
          </w:tcPr>
          <w:p w:rsidR="00195A86" w:rsidRPr="004E5884" w:rsidRDefault="006F23C0" w:rsidP="00BB4D79">
            <w:pPr>
              <w:spacing w:after="0"/>
              <w:rPr>
                <w:i/>
                <w:color w:val="548DD4"/>
                <w:sz w:val="16"/>
                <w:szCs w:val="16"/>
                <w:lang w:val="en-US"/>
              </w:rPr>
            </w:pPr>
            <w:r>
              <w:rPr>
                <w:i/>
                <w:color w:val="548DD4"/>
                <w:sz w:val="16"/>
                <w:szCs w:val="16"/>
                <w:lang w:val="en-US"/>
              </w:rPr>
              <w:t>Component unnstall</w:t>
            </w:r>
          </w:p>
        </w:tc>
      </w:tr>
      <w:tr w:rsidR="00195A86" w:rsidRPr="00B17EAC" w:rsidTr="00BB4D79">
        <w:tc>
          <w:tcPr>
            <w:tcW w:w="8613" w:type="dxa"/>
            <w:gridSpan w:val="6"/>
            <w:shd w:val="clear" w:color="auto" w:fill="A6A6A6"/>
          </w:tcPr>
          <w:p w:rsidR="00195A86" w:rsidRPr="00544FC8" w:rsidRDefault="00953255" w:rsidP="00BB4D79">
            <w:pPr>
              <w:spacing w:after="0"/>
              <w:rPr>
                <w:sz w:val="14"/>
                <w:szCs w:val="14"/>
              </w:rPr>
            </w:pPr>
            <w:r>
              <w:rPr>
                <w:b/>
                <w:sz w:val="14"/>
                <w:szCs w:val="14"/>
              </w:rPr>
              <w:t>Procedure Objective</w:t>
            </w:r>
          </w:p>
        </w:tc>
      </w:tr>
      <w:tr w:rsidR="00195A86" w:rsidRPr="004E5884" w:rsidTr="00BB4D79">
        <w:tc>
          <w:tcPr>
            <w:tcW w:w="8613" w:type="dxa"/>
            <w:gridSpan w:val="6"/>
            <w:shd w:val="clear" w:color="auto" w:fill="auto"/>
          </w:tcPr>
          <w:p w:rsidR="00195A86" w:rsidRPr="004E5884" w:rsidRDefault="006F23C0" w:rsidP="00BB4D79">
            <w:pPr>
              <w:spacing w:after="0"/>
              <w:rPr>
                <w:sz w:val="16"/>
                <w:szCs w:val="16"/>
                <w:lang w:val="en-US"/>
              </w:rPr>
            </w:pPr>
            <w:r>
              <w:rPr>
                <w:sz w:val="16"/>
                <w:szCs w:val="16"/>
                <w:lang w:val="en-US"/>
              </w:rPr>
              <w:t>Uni</w:t>
            </w:r>
            <w:r w:rsidR="00195A86" w:rsidRPr="004E5884">
              <w:rPr>
                <w:sz w:val="16"/>
                <w:szCs w:val="16"/>
                <w:lang w:val="en-US"/>
              </w:rPr>
              <w:t>nstall the NGEO component</w:t>
            </w:r>
            <w:r>
              <w:rPr>
                <w:sz w:val="16"/>
                <w:szCs w:val="16"/>
                <w:lang w:val="en-US"/>
              </w:rPr>
              <w:t>.</w:t>
            </w:r>
          </w:p>
        </w:tc>
      </w:tr>
      <w:tr w:rsidR="00195A86" w:rsidRPr="00B17EAC" w:rsidTr="00BB4D79">
        <w:tc>
          <w:tcPr>
            <w:tcW w:w="8613" w:type="dxa"/>
            <w:gridSpan w:val="6"/>
            <w:shd w:val="clear" w:color="auto" w:fill="A6A6A6"/>
          </w:tcPr>
          <w:p w:rsidR="00195A86" w:rsidRPr="00544FC8" w:rsidRDefault="00195A86" w:rsidP="00BB4D79">
            <w:pPr>
              <w:spacing w:after="0"/>
              <w:rPr>
                <w:sz w:val="14"/>
                <w:szCs w:val="14"/>
              </w:rPr>
            </w:pPr>
            <w:r>
              <w:rPr>
                <w:b/>
                <w:sz w:val="14"/>
                <w:szCs w:val="14"/>
              </w:rPr>
              <w:t>Files needed</w:t>
            </w:r>
          </w:p>
        </w:tc>
      </w:tr>
      <w:tr w:rsidR="00195A86" w:rsidRPr="004E5884" w:rsidTr="00BB4D79">
        <w:tc>
          <w:tcPr>
            <w:tcW w:w="8613" w:type="dxa"/>
            <w:gridSpan w:val="6"/>
            <w:shd w:val="clear" w:color="auto" w:fill="auto"/>
          </w:tcPr>
          <w:p w:rsidR="00195A86" w:rsidRPr="004E5884" w:rsidRDefault="001A564B" w:rsidP="00BB4D79">
            <w:pPr>
              <w:spacing w:after="0"/>
              <w:rPr>
                <w:lang w:val="en-US"/>
              </w:rPr>
            </w:pPr>
            <w:r>
              <w:rPr>
                <w:lang w:val="en-US"/>
              </w:rPr>
              <w:t>None</w:t>
            </w:r>
          </w:p>
        </w:tc>
      </w:tr>
      <w:tr w:rsidR="00195A86" w:rsidRPr="00544FC8" w:rsidTr="00BB4D79">
        <w:tc>
          <w:tcPr>
            <w:tcW w:w="865" w:type="dxa"/>
            <w:shd w:val="clear" w:color="auto" w:fill="A6A6A6"/>
          </w:tcPr>
          <w:p w:rsidR="00195A86" w:rsidRPr="00544FC8" w:rsidRDefault="00195A86" w:rsidP="00BB4D79">
            <w:pPr>
              <w:spacing w:after="0"/>
              <w:jc w:val="center"/>
              <w:rPr>
                <w:b/>
                <w:sz w:val="14"/>
                <w:szCs w:val="14"/>
              </w:rPr>
            </w:pPr>
            <w:r w:rsidRPr="00544FC8">
              <w:rPr>
                <w:b/>
                <w:sz w:val="14"/>
                <w:szCs w:val="14"/>
              </w:rPr>
              <w:t>Step</w:t>
            </w:r>
          </w:p>
        </w:tc>
        <w:tc>
          <w:tcPr>
            <w:tcW w:w="3499" w:type="dxa"/>
            <w:gridSpan w:val="3"/>
            <w:shd w:val="clear" w:color="auto" w:fill="A6A6A6"/>
          </w:tcPr>
          <w:p w:rsidR="00195A86" w:rsidRPr="00544FC8" w:rsidRDefault="00195A86" w:rsidP="00BB4D79">
            <w:pPr>
              <w:spacing w:after="0"/>
              <w:jc w:val="center"/>
              <w:rPr>
                <w:b/>
                <w:sz w:val="14"/>
                <w:szCs w:val="14"/>
              </w:rPr>
            </w:pPr>
            <w:r w:rsidRPr="00544FC8">
              <w:rPr>
                <w:b/>
                <w:sz w:val="14"/>
                <w:szCs w:val="14"/>
              </w:rPr>
              <w:t>Action</w:t>
            </w:r>
          </w:p>
        </w:tc>
        <w:tc>
          <w:tcPr>
            <w:tcW w:w="4249" w:type="dxa"/>
            <w:gridSpan w:val="2"/>
            <w:shd w:val="clear" w:color="auto" w:fill="A6A6A6"/>
          </w:tcPr>
          <w:p w:rsidR="00195A86" w:rsidRPr="00544FC8" w:rsidRDefault="00195A86" w:rsidP="00BB4D79">
            <w:pPr>
              <w:spacing w:after="0"/>
              <w:jc w:val="center"/>
              <w:rPr>
                <w:b/>
                <w:sz w:val="14"/>
                <w:szCs w:val="14"/>
              </w:rPr>
            </w:pPr>
            <w:r>
              <w:rPr>
                <w:b/>
                <w:sz w:val="14"/>
                <w:szCs w:val="14"/>
              </w:rPr>
              <w:t>Expected output</w:t>
            </w:r>
          </w:p>
        </w:tc>
      </w:tr>
      <w:tr w:rsidR="00195A86" w:rsidRPr="004E5884" w:rsidTr="00BB4D79">
        <w:tc>
          <w:tcPr>
            <w:tcW w:w="865" w:type="dxa"/>
            <w:shd w:val="clear" w:color="auto" w:fill="auto"/>
            <w:vAlign w:val="center"/>
          </w:tcPr>
          <w:p w:rsidR="00195A86" w:rsidRPr="00544FC8" w:rsidRDefault="00195A86" w:rsidP="00BB4D79">
            <w:pPr>
              <w:spacing w:after="0"/>
              <w:jc w:val="center"/>
              <w:rPr>
                <w:i/>
                <w:sz w:val="14"/>
                <w:szCs w:val="14"/>
              </w:rPr>
            </w:pPr>
            <w:r w:rsidRPr="005D1206">
              <w:rPr>
                <w:i/>
                <w:sz w:val="14"/>
                <w:szCs w:val="14"/>
              </w:rPr>
              <w:t>Step-10</w:t>
            </w:r>
          </w:p>
        </w:tc>
        <w:tc>
          <w:tcPr>
            <w:tcW w:w="3499" w:type="dxa"/>
            <w:gridSpan w:val="3"/>
            <w:shd w:val="clear" w:color="auto" w:fill="auto"/>
            <w:vAlign w:val="center"/>
          </w:tcPr>
          <w:p w:rsidR="00195A86" w:rsidRDefault="001A564B" w:rsidP="00C7070A">
            <w:pPr>
              <w:pStyle w:val="NormalStep"/>
            </w:pPr>
            <w:r>
              <w:t>rpm –e esa-webclient-ngeo</w:t>
            </w:r>
          </w:p>
        </w:tc>
        <w:tc>
          <w:tcPr>
            <w:tcW w:w="4249" w:type="dxa"/>
            <w:gridSpan w:val="2"/>
            <w:shd w:val="clear" w:color="auto" w:fill="auto"/>
            <w:vAlign w:val="center"/>
          </w:tcPr>
          <w:p w:rsidR="00195A86" w:rsidRPr="004E5884" w:rsidRDefault="00195A86" w:rsidP="00BB4D79">
            <w:pPr>
              <w:spacing w:after="0"/>
              <w:rPr>
                <w:i/>
                <w:sz w:val="14"/>
                <w:szCs w:val="14"/>
              </w:rPr>
            </w:pPr>
            <w:r w:rsidRPr="004E5884">
              <w:rPr>
                <w:lang w:val="en-US"/>
              </w:rPr>
              <w:t xml:space="preserve"> </w:t>
            </w:r>
            <w:r w:rsidR="001A564B">
              <w:rPr>
                <w:lang w:val="en-US"/>
              </w:rPr>
              <w:t>None</w:t>
            </w:r>
          </w:p>
        </w:tc>
      </w:tr>
      <w:tr w:rsidR="00195A86" w:rsidRPr="004E5884" w:rsidTr="00BB4D79">
        <w:tc>
          <w:tcPr>
            <w:tcW w:w="865" w:type="dxa"/>
            <w:shd w:val="clear" w:color="auto" w:fill="auto"/>
            <w:vAlign w:val="center"/>
          </w:tcPr>
          <w:p w:rsidR="00195A86" w:rsidRPr="00544FC8" w:rsidRDefault="00195A86" w:rsidP="00BB4D79">
            <w:pPr>
              <w:spacing w:after="0"/>
              <w:jc w:val="center"/>
              <w:rPr>
                <w:i/>
                <w:sz w:val="14"/>
                <w:szCs w:val="14"/>
              </w:rPr>
            </w:pPr>
            <w:r w:rsidRPr="005D1206">
              <w:rPr>
                <w:i/>
                <w:sz w:val="14"/>
                <w:szCs w:val="14"/>
              </w:rPr>
              <w:t>Step-20</w:t>
            </w:r>
          </w:p>
        </w:tc>
        <w:tc>
          <w:tcPr>
            <w:tcW w:w="3499" w:type="dxa"/>
            <w:gridSpan w:val="3"/>
            <w:shd w:val="clear" w:color="auto" w:fill="auto"/>
            <w:vAlign w:val="center"/>
          </w:tcPr>
          <w:p w:rsidR="00195A86" w:rsidRDefault="001A564B" w:rsidP="00F5756E">
            <w:pPr>
              <w:pStyle w:val="NormalStep"/>
            </w:pPr>
            <w:r>
              <w:t>rpm –</w:t>
            </w:r>
            <w:r w:rsidR="00F5756E">
              <w:t>qi</w:t>
            </w:r>
            <w:r>
              <w:t xml:space="preserve"> esa-webclient-ngeo</w:t>
            </w:r>
          </w:p>
        </w:tc>
        <w:tc>
          <w:tcPr>
            <w:tcW w:w="4249" w:type="dxa"/>
            <w:gridSpan w:val="2"/>
            <w:shd w:val="clear" w:color="auto" w:fill="auto"/>
            <w:vAlign w:val="center"/>
          </w:tcPr>
          <w:p w:rsidR="00195A86" w:rsidRPr="004E5884" w:rsidRDefault="00195A86" w:rsidP="00F5756E">
            <w:pPr>
              <w:spacing w:after="0"/>
              <w:rPr>
                <w:sz w:val="14"/>
                <w:szCs w:val="14"/>
                <w:highlight w:val="yellow"/>
                <w:lang w:val="en-US"/>
              </w:rPr>
            </w:pPr>
            <w:r w:rsidRPr="004E5884">
              <w:rPr>
                <w:lang w:val="en-US"/>
              </w:rPr>
              <w:t xml:space="preserve"> </w:t>
            </w:r>
            <w:r w:rsidR="00F5756E">
              <w:rPr>
                <w:lang w:val="en-US"/>
              </w:rPr>
              <w:t xml:space="preserve">Package </w:t>
            </w:r>
            <w:r w:rsidR="00F5756E">
              <w:rPr>
                <w:lang w:val="en-GB"/>
              </w:rPr>
              <w:t>esa-webclient-ngeo is not installed</w:t>
            </w:r>
          </w:p>
        </w:tc>
      </w:tr>
      <w:tr w:rsidR="00195A86" w:rsidRPr="004E5884" w:rsidTr="00BB4D79">
        <w:tc>
          <w:tcPr>
            <w:tcW w:w="865" w:type="dxa"/>
            <w:shd w:val="clear" w:color="auto" w:fill="auto"/>
            <w:vAlign w:val="center"/>
          </w:tcPr>
          <w:p w:rsidR="00195A86" w:rsidRPr="005D1206" w:rsidRDefault="00195A86" w:rsidP="00BB4D79">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vAlign w:val="center"/>
          </w:tcPr>
          <w:p w:rsidR="00195A86" w:rsidRDefault="00C7070A" w:rsidP="00BB4D79">
            <w:pPr>
              <w:pStyle w:val="NormalStep"/>
            </w:pPr>
            <w:r>
              <w:t>ls /usr/local/ngeo/webclient/index.html</w:t>
            </w:r>
          </w:p>
        </w:tc>
        <w:tc>
          <w:tcPr>
            <w:tcW w:w="4249" w:type="dxa"/>
            <w:gridSpan w:val="2"/>
            <w:shd w:val="clear" w:color="auto" w:fill="auto"/>
            <w:vAlign w:val="center"/>
          </w:tcPr>
          <w:p w:rsidR="00195A86" w:rsidRPr="004E5884" w:rsidRDefault="00C7070A" w:rsidP="00BB4D79">
            <w:pPr>
              <w:spacing w:after="0"/>
              <w:rPr>
                <w:sz w:val="14"/>
                <w:szCs w:val="14"/>
                <w:lang w:val="en-US"/>
              </w:rPr>
            </w:pPr>
            <w:r w:rsidRPr="00C7070A">
              <w:t>ls : cannot access</w:t>
            </w:r>
            <w:r>
              <w:rPr>
                <w:sz w:val="14"/>
                <w:szCs w:val="14"/>
                <w:lang w:val="en-US"/>
              </w:rPr>
              <w:t xml:space="preserve"> </w:t>
            </w:r>
            <w:r>
              <w:t>/usr/local/ngeo/webclient/index.html: no such file or directory.</w:t>
            </w:r>
          </w:p>
        </w:tc>
      </w:tr>
      <w:tr w:rsidR="00331B9C" w:rsidRPr="004E5884" w:rsidTr="00BB4D79">
        <w:tc>
          <w:tcPr>
            <w:tcW w:w="865" w:type="dxa"/>
            <w:shd w:val="clear" w:color="auto" w:fill="auto"/>
            <w:vAlign w:val="center"/>
          </w:tcPr>
          <w:p w:rsidR="00331B9C" w:rsidRDefault="00331B9C" w:rsidP="00E80619">
            <w:pPr>
              <w:spacing w:after="0"/>
              <w:jc w:val="center"/>
              <w:rPr>
                <w:i/>
                <w:sz w:val="14"/>
                <w:szCs w:val="14"/>
              </w:rPr>
            </w:pPr>
            <w:r w:rsidRPr="005D1206">
              <w:rPr>
                <w:i/>
                <w:sz w:val="14"/>
                <w:szCs w:val="14"/>
              </w:rPr>
              <w:t>Step-</w:t>
            </w:r>
            <w:r>
              <w:rPr>
                <w:i/>
                <w:sz w:val="14"/>
                <w:szCs w:val="14"/>
              </w:rPr>
              <w:t>4</w:t>
            </w:r>
            <w:r w:rsidRPr="005D1206">
              <w:rPr>
                <w:i/>
                <w:sz w:val="14"/>
                <w:szCs w:val="14"/>
              </w:rPr>
              <w:t>0</w:t>
            </w:r>
          </w:p>
        </w:tc>
        <w:tc>
          <w:tcPr>
            <w:tcW w:w="3499" w:type="dxa"/>
            <w:gridSpan w:val="3"/>
            <w:shd w:val="clear" w:color="auto" w:fill="auto"/>
            <w:vAlign w:val="center"/>
          </w:tcPr>
          <w:p w:rsidR="00331B9C" w:rsidRDefault="00331B9C" w:rsidP="00BB4D79">
            <w:pPr>
              <w:pStyle w:val="NormalStep"/>
            </w:pPr>
            <w:r>
              <w:t>rpm –e esa-webclient-testserver-ngeo</w:t>
            </w:r>
          </w:p>
        </w:tc>
        <w:tc>
          <w:tcPr>
            <w:tcW w:w="4249" w:type="dxa"/>
            <w:gridSpan w:val="2"/>
            <w:shd w:val="clear" w:color="auto" w:fill="auto"/>
            <w:vAlign w:val="center"/>
          </w:tcPr>
          <w:p w:rsidR="00331B9C" w:rsidRPr="00C7070A" w:rsidRDefault="00331B9C" w:rsidP="00BB4D79">
            <w:pPr>
              <w:spacing w:after="0"/>
            </w:pPr>
            <w:r w:rsidRPr="004E5884">
              <w:rPr>
                <w:lang w:val="en-US"/>
              </w:rPr>
              <w:t xml:space="preserve"> </w:t>
            </w:r>
            <w:r>
              <w:rPr>
                <w:lang w:val="en-US"/>
              </w:rPr>
              <w:t>None</w:t>
            </w:r>
          </w:p>
        </w:tc>
      </w:tr>
      <w:tr w:rsidR="00331B9C" w:rsidRPr="004E5884" w:rsidTr="00BB4D79">
        <w:tc>
          <w:tcPr>
            <w:tcW w:w="865" w:type="dxa"/>
            <w:shd w:val="clear" w:color="auto" w:fill="auto"/>
            <w:vAlign w:val="center"/>
          </w:tcPr>
          <w:p w:rsidR="00331B9C" w:rsidRPr="005D1206" w:rsidRDefault="00331B9C" w:rsidP="00E80619">
            <w:pPr>
              <w:spacing w:after="0"/>
              <w:jc w:val="center"/>
              <w:rPr>
                <w:i/>
                <w:sz w:val="14"/>
                <w:szCs w:val="14"/>
              </w:rPr>
            </w:pPr>
            <w:r w:rsidRPr="005D1206">
              <w:rPr>
                <w:i/>
                <w:sz w:val="14"/>
                <w:szCs w:val="14"/>
              </w:rPr>
              <w:t>Step-</w:t>
            </w:r>
            <w:r>
              <w:rPr>
                <w:i/>
                <w:sz w:val="14"/>
                <w:szCs w:val="14"/>
              </w:rPr>
              <w:t>5</w:t>
            </w:r>
            <w:r w:rsidRPr="005D1206">
              <w:rPr>
                <w:i/>
                <w:sz w:val="14"/>
                <w:szCs w:val="14"/>
              </w:rPr>
              <w:t>0</w:t>
            </w:r>
          </w:p>
        </w:tc>
        <w:tc>
          <w:tcPr>
            <w:tcW w:w="3499" w:type="dxa"/>
            <w:gridSpan w:val="3"/>
            <w:shd w:val="clear" w:color="auto" w:fill="auto"/>
            <w:vAlign w:val="center"/>
          </w:tcPr>
          <w:p w:rsidR="00331B9C" w:rsidRDefault="00331B9C" w:rsidP="00BB4D79">
            <w:pPr>
              <w:pStyle w:val="NormalStep"/>
            </w:pPr>
            <w:r>
              <w:t>rpm –qi esa-webclient-testserver-ngeo</w:t>
            </w:r>
          </w:p>
        </w:tc>
        <w:tc>
          <w:tcPr>
            <w:tcW w:w="4249" w:type="dxa"/>
            <w:gridSpan w:val="2"/>
            <w:shd w:val="clear" w:color="auto" w:fill="auto"/>
            <w:vAlign w:val="center"/>
          </w:tcPr>
          <w:p w:rsidR="00331B9C" w:rsidRPr="004E5884" w:rsidRDefault="00331B9C" w:rsidP="00BB4D79">
            <w:pPr>
              <w:spacing w:after="0"/>
              <w:rPr>
                <w:lang w:val="en-US"/>
              </w:rPr>
            </w:pPr>
            <w:r w:rsidRPr="004E5884">
              <w:rPr>
                <w:lang w:val="en-US"/>
              </w:rPr>
              <w:t xml:space="preserve"> </w:t>
            </w:r>
            <w:r>
              <w:rPr>
                <w:lang w:val="en-US"/>
              </w:rPr>
              <w:t xml:space="preserve">Package </w:t>
            </w:r>
            <w:r>
              <w:rPr>
                <w:lang w:val="en-GB"/>
              </w:rPr>
              <w:t>esa-webclient-testserver-ngeo is not installed</w:t>
            </w:r>
          </w:p>
        </w:tc>
      </w:tr>
    </w:tbl>
    <w:p w:rsidR="00195A86" w:rsidRPr="004E5884" w:rsidRDefault="00195A86" w:rsidP="00195A86">
      <w:pPr>
        <w:ind w:left="360"/>
        <w:rPr>
          <w:lang w:val="en-GB"/>
        </w:rPr>
      </w:pPr>
    </w:p>
    <w:p w:rsidR="00195A86" w:rsidRPr="00DB6AB2" w:rsidRDefault="00195A86" w:rsidP="00DB6AB2">
      <w:pPr>
        <w:rPr>
          <w:lang w:val="en-GB"/>
        </w:rPr>
      </w:pPr>
    </w:p>
    <w:p w:rsidR="00195A86" w:rsidRPr="00564E9E" w:rsidRDefault="00195A86" w:rsidP="00195A86">
      <w:pPr>
        <w:pStyle w:val="Heading1"/>
        <w:rPr>
          <w:lang w:val="en-GB"/>
        </w:rPr>
      </w:pPr>
      <w:bookmarkStart w:id="322" w:name="_Toc346013045"/>
      <w:r w:rsidRPr="00564E9E">
        <w:rPr>
          <w:lang w:val="en-GB"/>
        </w:rPr>
        <w:lastRenderedPageBreak/>
        <w:t>Operation Manual</w:t>
      </w:r>
      <w:bookmarkEnd w:id="322"/>
    </w:p>
    <w:p w:rsidR="00953255" w:rsidRDefault="00617098" w:rsidP="00DB6AB2">
      <w:pPr>
        <w:rPr>
          <w:rFonts w:ascii="Verdana" w:eastAsia="Times New Roman" w:hAnsi="Verdana" w:cs="Times New Roman"/>
          <w:sz w:val="18"/>
          <w:szCs w:val="24"/>
          <w:lang w:val="en-GB"/>
        </w:rPr>
      </w:pPr>
      <w:r>
        <w:rPr>
          <w:rFonts w:ascii="Verdana" w:eastAsia="Times New Roman" w:hAnsi="Verdana" w:cs="Times New Roman"/>
          <w:sz w:val="18"/>
          <w:szCs w:val="24"/>
          <w:lang w:val="en-GB"/>
        </w:rPr>
        <w:t>WebClient is started/stopped with the WebServer, see [RD.1].</w:t>
      </w:r>
    </w:p>
    <w:p w:rsidR="00617098" w:rsidRPr="00564E9E" w:rsidRDefault="00617098" w:rsidP="00DB6AB2">
      <w:pPr>
        <w:rPr>
          <w:rFonts w:ascii="Verdana" w:eastAsia="Times New Roman" w:hAnsi="Verdana" w:cs="Times New Roman"/>
          <w:sz w:val="18"/>
          <w:szCs w:val="24"/>
          <w:lang w:val="en-GB"/>
        </w:rPr>
      </w:pPr>
      <w:r>
        <w:rPr>
          <w:rFonts w:ascii="Verdana" w:eastAsia="Times New Roman" w:hAnsi="Verdana" w:cs="Times New Roman"/>
          <w:sz w:val="18"/>
          <w:szCs w:val="24"/>
          <w:lang w:val="en-GB"/>
        </w:rPr>
        <w:t>The following operations are to use the Web Client with its Test Server.</w:t>
      </w:r>
    </w:p>
    <w:p w:rsidR="007D0C4F" w:rsidRPr="00564E9E" w:rsidRDefault="00BB4D79" w:rsidP="00DB6AB2">
      <w:pPr>
        <w:pStyle w:val="Heading2"/>
        <w:numPr>
          <w:ilvl w:val="1"/>
          <w:numId w:val="13"/>
        </w:numPr>
        <w:rPr>
          <w:lang w:val="en-GB"/>
        </w:rPr>
      </w:pPr>
      <w:bookmarkStart w:id="323" w:name="_Toc346013046"/>
      <w:bookmarkStart w:id="324" w:name="_Ref346013430"/>
      <w:r w:rsidRPr="00564E9E">
        <w:rPr>
          <w:lang w:val="en-GB"/>
        </w:rPr>
        <w:t>Start</w:t>
      </w:r>
      <w:bookmarkEnd w:id="323"/>
      <w:bookmarkEnd w:id="324"/>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3969"/>
      </w:tblGrid>
      <w:tr w:rsidR="00BB4D79" w:rsidRPr="00564E9E" w:rsidTr="00BB4D79">
        <w:tc>
          <w:tcPr>
            <w:tcW w:w="8613" w:type="dxa"/>
            <w:gridSpan w:val="6"/>
            <w:tcBorders>
              <w:top w:val="single" w:sz="2" w:space="0" w:color="auto"/>
              <w:bottom w:val="single" w:sz="6" w:space="0" w:color="auto"/>
            </w:tcBorders>
            <w:shd w:val="clear" w:color="auto" w:fill="548DD4" w:themeFill="text2" w:themeFillTint="99"/>
          </w:tcPr>
          <w:p w:rsidR="00BB4D79" w:rsidRPr="00564E9E" w:rsidRDefault="00BB4D79">
            <w:pPr>
              <w:spacing w:after="0"/>
              <w:jc w:val="center"/>
              <w:rPr>
                <w:b/>
                <w:i/>
                <w:color w:val="FFFFFF"/>
                <w:szCs w:val="18"/>
                <w:lang w:val="en-US"/>
              </w:rPr>
            </w:pPr>
            <w:r w:rsidRPr="00564E9E">
              <w:rPr>
                <w:b/>
                <w:i/>
                <w:color w:val="FFFFFF"/>
                <w:szCs w:val="18"/>
                <w:lang w:val="en-US"/>
              </w:rPr>
              <w:t xml:space="preserve">NGEO </w:t>
            </w:r>
            <w:r w:rsidR="00953255" w:rsidRPr="00564E9E">
              <w:rPr>
                <w:b/>
                <w:i/>
                <w:color w:val="FFFFFF"/>
                <w:szCs w:val="18"/>
                <w:lang w:val="en-US"/>
              </w:rPr>
              <w:t>OPERATION</w:t>
            </w:r>
            <w:r w:rsidRPr="00564E9E">
              <w:rPr>
                <w:b/>
                <w:i/>
                <w:color w:val="FFFFFF"/>
                <w:szCs w:val="18"/>
                <w:lang w:val="en-US"/>
              </w:rPr>
              <w:t xml:space="preserve"> PROCEDURE</w:t>
            </w:r>
          </w:p>
        </w:tc>
      </w:tr>
      <w:tr w:rsidR="00BB4D79" w:rsidRPr="00564E9E" w:rsidTr="00BB4D79">
        <w:tc>
          <w:tcPr>
            <w:tcW w:w="1607" w:type="dxa"/>
            <w:gridSpan w:val="2"/>
            <w:tcBorders>
              <w:top w:val="single" w:sz="6" w:space="0" w:color="auto"/>
            </w:tcBorders>
            <w:shd w:val="clear" w:color="auto" w:fill="548DD4" w:themeFill="text2" w:themeFillTint="99"/>
          </w:tcPr>
          <w:p w:rsidR="00BB4D79" w:rsidRPr="00564E9E" w:rsidRDefault="00BB4D79" w:rsidP="00BB4D79">
            <w:pPr>
              <w:spacing w:after="0"/>
              <w:jc w:val="center"/>
              <w:rPr>
                <w:b/>
                <w:color w:val="FFFFFF"/>
                <w:sz w:val="14"/>
                <w:szCs w:val="14"/>
              </w:rPr>
            </w:pPr>
            <w:r w:rsidRPr="00564E9E">
              <w:rPr>
                <w:b/>
                <w:color w:val="FFFFFF"/>
                <w:sz w:val="14"/>
                <w:szCs w:val="14"/>
              </w:rPr>
              <w:t>Identifier</w:t>
            </w:r>
          </w:p>
        </w:tc>
        <w:tc>
          <w:tcPr>
            <w:tcW w:w="1903" w:type="dxa"/>
            <w:tcBorders>
              <w:top w:val="single" w:sz="6" w:space="0" w:color="auto"/>
            </w:tcBorders>
            <w:shd w:val="clear" w:color="auto" w:fill="auto"/>
          </w:tcPr>
          <w:p w:rsidR="00BB4D79" w:rsidRPr="00564E9E" w:rsidRDefault="00BB4D79">
            <w:pPr>
              <w:spacing w:after="0"/>
              <w:rPr>
                <w:i/>
                <w:color w:val="548DD4"/>
                <w:sz w:val="16"/>
                <w:szCs w:val="16"/>
              </w:rPr>
            </w:pPr>
            <w:r w:rsidRPr="00564E9E">
              <w:rPr>
                <w:i/>
                <w:color w:val="548DD4"/>
                <w:sz w:val="16"/>
                <w:szCs w:val="16"/>
              </w:rPr>
              <w:t>NGEO-CTRL-</w:t>
            </w:r>
            <w:r w:rsidR="00953255" w:rsidRPr="00564E9E">
              <w:rPr>
                <w:i/>
                <w:color w:val="548DD4"/>
                <w:sz w:val="16"/>
                <w:szCs w:val="16"/>
              </w:rPr>
              <w:t>OPE-0010</w:t>
            </w:r>
          </w:p>
        </w:tc>
        <w:tc>
          <w:tcPr>
            <w:tcW w:w="1134" w:type="dxa"/>
            <w:gridSpan w:val="2"/>
            <w:tcBorders>
              <w:top w:val="single" w:sz="6" w:space="0" w:color="auto"/>
            </w:tcBorders>
            <w:shd w:val="clear" w:color="auto" w:fill="548DD4" w:themeFill="text2" w:themeFillTint="99"/>
          </w:tcPr>
          <w:p w:rsidR="00BB4D79" w:rsidRPr="00564E9E" w:rsidRDefault="00BB4D79" w:rsidP="00BB4D79">
            <w:pPr>
              <w:spacing w:after="0"/>
              <w:jc w:val="center"/>
              <w:rPr>
                <w:b/>
                <w:color w:val="FFFFFF"/>
                <w:sz w:val="14"/>
                <w:szCs w:val="14"/>
              </w:rPr>
            </w:pPr>
            <w:r w:rsidRPr="00564E9E">
              <w:rPr>
                <w:b/>
                <w:color w:val="FFFFFF"/>
                <w:sz w:val="14"/>
                <w:szCs w:val="14"/>
              </w:rPr>
              <w:t>Title</w:t>
            </w:r>
          </w:p>
        </w:tc>
        <w:tc>
          <w:tcPr>
            <w:tcW w:w="3969" w:type="dxa"/>
            <w:tcBorders>
              <w:top w:val="single" w:sz="6" w:space="0" w:color="auto"/>
            </w:tcBorders>
            <w:shd w:val="clear" w:color="auto" w:fill="auto"/>
          </w:tcPr>
          <w:p w:rsidR="00BB4D79" w:rsidRPr="00564E9E" w:rsidRDefault="00BB4D79" w:rsidP="00BB4D79">
            <w:pPr>
              <w:spacing w:after="0"/>
              <w:rPr>
                <w:i/>
                <w:color w:val="548DD4"/>
                <w:sz w:val="16"/>
                <w:szCs w:val="16"/>
                <w:lang w:val="en-US"/>
              </w:rPr>
            </w:pPr>
            <w:r w:rsidRPr="00564E9E">
              <w:rPr>
                <w:i/>
                <w:color w:val="548DD4"/>
                <w:sz w:val="16"/>
                <w:szCs w:val="16"/>
                <w:lang w:val="en-US"/>
              </w:rPr>
              <w:t>Component start</w:t>
            </w:r>
          </w:p>
        </w:tc>
      </w:tr>
      <w:tr w:rsidR="00BB4D79" w:rsidRPr="00564E9E" w:rsidTr="00BB4D79">
        <w:tc>
          <w:tcPr>
            <w:tcW w:w="8613" w:type="dxa"/>
            <w:gridSpan w:val="6"/>
            <w:shd w:val="clear" w:color="auto" w:fill="A6A6A6"/>
          </w:tcPr>
          <w:p w:rsidR="00BB4D79" w:rsidRPr="00564E9E" w:rsidRDefault="00BB4D79" w:rsidP="00BB4D79">
            <w:pPr>
              <w:spacing w:after="0"/>
              <w:rPr>
                <w:sz w:val="14"/>
                <w:szCs w:val="14"/>
              </w:rPr>
            </w:pPr>
            <w:r w:rsidRPr="00564E9E">
              <w:rPr>
                <w:b/>
                <w:sz w:val="14"/>
                <w:szCs w:val="14"/>
              </w:rPr>
              <w:t>Procedure Objective</w:t>
            </w:r>
          </w:p>
        </w:tc>
      </w:tr>
      <w:tr w:rsidR="00BB4D79" w:rsidRPr="00564E9E" w:rsidTr="00BB4D79">
        <w:tc>
          <w:tcPr>
            <w:tcW w:w="8613" w:type="dxa"/>
            <w:gridSpan w:val="6"/>
            <w:shd w:val="clear" w:color="auto" w:fill="auto"/>
          </w:tcPr>
          <w:p w:rsidR="00BB4D79" w:rsidRPr="00564E9E" w:rsidRDefault="00BB4D79" w:rsidP="00BB4D79">
            <w:pPr>
              <w:spacing w:after="0"/>
              <w:rPr>
                <w:rFonts w:cstheme="minorHAnsi"/>
                <w:sz w:val="16"/>
                <w:szCs w:val="16"/>
                <w:lang w:val="en-US"/>
              </w:rPr>
            </w:pPr>
            <w:r w:rsidRPr="00564E9E">
              <w:rPr>
                <w:rFonts w:cstheme="minorHAnsi"/>
                <w:sz w:val="16"/>
                <w:szCs w:val="16"/>
                <w:lang w:val="en-US"/>
              </w:rPr>
              <w:t xml:space="preserve">Start </w:t>
            </w:r>
            <w:r w:rsidR="00617098">
              <w:rPr>
                <w:rFonts w:cstheme="minorHAnsi"/>
                <w:sz w:val="16"/>
                <w:szCs w:val="16"/>
                <w:lang w:val="en-US"/>
              </w:rPr>
              <w:t>the test server.</w:t>
            </w:r>
          </w:p>
          <w:p w:rsidR="006F23C0" w:rsidRPr="00564E9E" w:rsidRDefault="006F23C0" w:rsidP="00814C40">
            <w:pPr>
              <w:pStyle w:val="ListParagraph"/>
              <w:spacing w:after="0"/>
              <w:ind w:left="360"/>
              <w:rPr>
                <w:rFonts w:cstheme="minorHAnsi"/>
                <w:sz w:val="16"/>
                <w:szCs w:val="16"/>
              </w:rPr>
            </w:pPr>
            <w:r w:rsidRPr="00564E9E">
              <w:rPr>
                <w:rFonts w:cstheme="minorHAnsi"/>
                <w:sz w:val="16"/>
                <w:szCs w:val="16"/>
              </w:rPr>
              <w:t xml:space="preserve"> </w:t>
            </w:r>
          </w:p>
        </w:tc>
      </w:tr>
      <w:tr w:rsidR="00BB4D79" w:rsidRPr="00564E9E" w:rsidTr="00BB4D79">
        <w:tc>
          <w:tcPr>
            <w:tcW w:w="865" w:type="dxa"/>
            <w:shd w:val="clear" w:color="auto" w:fill="A6A6A6"/>
          </w:tcPr>
          <w:p w:rsidR="00BB4D79" w:rsidRPr="00564E9E" w:rsidRDefault="00BB4D79" w:rsidP="00BB4D79">
            <w:pPr>
              <w:spacing w:after="0"/>
              <w:jc w:val="center"/>
              <w:rPr>
                <w:b/>
                <w:sz w:val="14"/>
                <w:szCs w:val="14"/>
                <w:lang w:val="en-US"/>
              </w:rPr>
            </w:pPr>
            <w:r w:rsidRPr="00564E9E">
              <w:rPr>
                <w:b/>
                <w:sz w:val="14"/>
                <w:szCs w:val="14"/>
                <w:lang w:val="en-US"/>
              </w:rPr>
              <w:t>Step</w:t>
            </w:r>
          </w:p>
        </w:tc>
        <w:tc>
          <w:tcPr>
            <w:tcW w:w="3499" w:type="dxa"/>
            <w:gridSpan w:val="3"/>
            <w:shd w:val="clear" w:color="auto" w:fill="A6A6A6"/>
          </w:tcPr>
          <w:p w:rsidR="00BB4D79" w:rsidRPr="00564E9E" w:rsidRDefault="00BB4D79" w:rsidP="00BB4D79">
            <w:pPr>
              <w:spacing w:after="0"/>
              <w:jc w:val="center"/>
              <w:rPr>
                <w:b/>
                <w:sz w:val="14"/>
                <w:szCs w:val="14"/>
                <w:lang w:val="en-US"/>
              </w:rPr>
            </w:pPr>
            <w:r w:rsidRPr="00564E9E">
              <w:rPr>
                <w:b/>
                <w:sz w:val="14"/>
                <w:szCs w:val="14"/>
                <w:lang w:val="en-US"/>
              </w:rPr>
              <w:t>Action</w:t>
            </w:r>
          </w:p>
        </w:tc>
        <w:tc>
          <w:tcPr>
            <w:tcW w:w="4249" w:type="dxa"/>
            <w:gridSpan w:val="2"/>
            <w:shd w:val="clear" w:color="auto" w:fill="A6A6A6"/>
          </w:tcPr>
          <w:p w:rsidR="00BB4D79" w:rsidRPr="00564E9E" w:rsidRDefault="00BB4D79" w:rsidP="00BB4D79">
            <w:pPr>
              <w:spacing w:after="0"/>
              <w:jc w:val="center"/>
              <w:rPr>
                <w:b/>
                <w:sz w:val="14"/>
                <w:szCs w:val="14"/>
                <w:lang w:val="en-US"/>
              </w:rPr>
            </w:pPr>
            <w:r w:rsidRPr="00564E9E">
              <w:rPr>
                <w:b/>
                <w:sz w:val="14"/>
                <w:szCs w:val="14"/>
                <w:lang w:val="en-US"/>
              </w:rPr>
              <w:t>Expected output</w:t>
            </w:r>
          </w:p>
        </w:tc>
      </w:tr>
      <w:tr w:rsidR="00BB4D79" w:rsidRPr="00564E9E" w:rsidTr="00BB4D79">
        <w:tc>
          <w:tcPr>
            <w:tcW w:w="865" w:type="dxa"/>
            <w:shd w:val="clear" w:color="auto" w:fill="auto"/>
            <w:vAlign w:val="center"/>
          </w:tcPr>
          <w:p w:rsidR="00BB4D79" w:rsidRPr="00564E9E" w:rsidRDefault="00BB4D79" w:rsidP="00BB4D79">
            <w:pPr>
              <w:spacing w:after="0"/>
              <w:jc w:val="center"/>
              <w:rPr>
                <w:i/>
                <w:sz w:val="14"/>
                <w:szCs w:val="14"/>
                <w:lang w:val="en-US"/>
              </w:rPr>
            </w:pPr>
            <w:r w:rsidRPr="00564E9E">
              <w:rPr>
                <w:i/>
                <w:sz w:val="14"/>
                <w:szCs w:val="14"/>
                <w:lang w:val="en-US"/>
              </w:rPr>
              <w:t>Step-10</w:t>
            </w:r>
          </w:p>
        </w:tc>
        <w:tc>
          <w:tcPr>
            <w:tcW w:w="3499" w:type="dxa"/>
            <w:gridSpan w:val="3"/>
            <w:shd w:val="clear" w:color="auto" w:fill="auto"/>
            <w:vAlign w:val="center"/>
          </w:tcPr>
          <w:p w:rsidR="00BB4D79" w:rsidRPr="00564E9E" w:rsidRDefault="00400631" w:rsidP="00BB4D79">
            <w:pPr>
              <w:pStyle w:val="NormalStep"/>
            </w:pPr>
            <w:r>
              <w:rPr>
                <w:rFonts w:cs="Verdana"/>
                <w:lang w:val="en-US"/>
              </w:rPr>
              <w:t>Open a new terminal as root</w:t>
            </w:r>
          </w:p>
        </w:tc>
        <w:tc>
          <w:tcPr>
            <w:tcW w:w="4249" w:type="dxa"/>
            <w:gridSpan w:val="2"/>
            <w:shd w:val="clear" w:color="auto" w:fill="auto"/>
            <w:vAlign w:val="center"/>
          </w:tcPr>
          <w:p w:rsidR="00BB4D79" w:rsidRPr="00564E9E" w:rsidRDefault="00BB4D79">
            <w:pPr>
              <w:spacing w:after="0"/>
              <w:rPr>
                <w:i/>
                <w:sz w:val="14"/>
                <w:szCs w:val="14"/>
                <w:lang w:val="en-US"/>
              </w:rPr>
            </w:pPr>
            <w:r w:rsidRPr="00564E9E">
              <w:rPr>
                <w:lang w:val="en-US"/>
              </w:rPr>
              <w:t xml:space="preserve"> </w:t>
            </w:r>
          </w:p>
        </w:tc>
      </w:tr>
      <w:tr w:rsidR="00400631" w:rsidRPr="00564E9E" w:rsidTr="00BB4D79">
        <w:tc>
          <w:tcPr>
            <w:tcW w:w="865" w:type="dxa"/>
            <w:shd w:val="clear" w:color="auto" w:fill="auto"/>
            <w:vAlign w:val="center"/>
          </w:tcPr>
          <w:p w:rsidR="00400631" w:rsidRPr="00564E9E" w:rsidRDefault="00400631">
            <w:pPr>
              <w:spacing w:after="0"/>
              <w:jc w:val="center"/>
              <w:rPr>
                <w:i/>
                <w:sz w:val="14"/>
                <w:szCs w:val="14"/>
                <w:lang w:val="en-US"/>
              </w:rPr>
            </w:pPr>
            <w:r w:rsidRPr="00564E9E">
              <w:rPr>
                <w:i/>
                <w:sz w:val="14"/>
                <w:szCs w:val="14"/>
                <w:lang w:val="en-US"/>
              </w:rPr>
              <w:t>Step-</w:t>
            </w:r>
            <w:r>
              <w:rPr>
                <w:i/>
                <w:sz w:val="14"/>
                <w:szCs w:val="14"/>
                <w:lang w:val="en-US"/>
              </w:rPr>
              <w:t>2</w:t>
            </w:r>
            <w:r w:rsidRPr="00564E9E">
              <w:rPr>
                <w:i/>
                <w:sz w:val="14"/>
                <w:szCs w:val="14"/>
                <w:lang w:val="en-US"/>
              </w:rPr>
              <w:t>0</w:t>
            </w:r>
          </w:p>
        </w:tc>
        <w:tc>
          <w:tcPr>
            <w:tcW w:w="3499" w:type="dxa"/>
            <w:gridSpan w:val="3"/>
            <w:shd w:val="clear" w:color="auto" w:fill="auto"/>
            <w:vAlign w:val="center"/>
          </w:tcPr>
          <w:p w:rsidR="00400631" w:rsidRPr="00617098" w:rsidDel="00617098" w:rsidRDefault="00400631" w:rsidP="00BB4D79">
            <w:pPr>
              <w:pStyle w:val="NormalStep"/>
              <w:rPr>
                <w:rFonts w:cs="Verdana"/>
                <w:lang w:val="en-US"/>
              </w:rPr>
            </w:pPr>
            <w:r w:rsidRPr="00D46AFC">
              <w:rPr>
                <w:rFonts w:cs="Verdana"/>
                <w:lang w:val="en-US"/>
              </w:rPr>
              <w:t>node /usr/local/webclient-testserver/app.js</w:t>
            </w:r>
          </w:p>
        </w:tc>
        <w:tc>
          <w:tcPr>
            <w:tcW w:w="4249" w:type="dxa"/>
            <w:gridSpan w:val="2"/>
            <w:shd w:val="clear" w:color="auto" w:fill="auto"/>
            <w:vAlign w:val="center"/>
          </w:tcPr>
          <w:p w:rsidR="00400631" w:rsidRPr="00564E9E" w:rsidRDefault="00400631" w:rsidP="00BB4D79">
            <w:pPr>
              <w:spacing w:after="0"/>
              <w:rPr>
                <w:lang w:val="en-US"/>
              </w:rPr>
            </w:pPr>
            <w:r w:rsidRPr="00564E9E">
              <w:rPr>
                <w:lang w:val="en-US"/>
              </w:rPr>
              <w:t xml:space="preserve"> </w:t>
            </w:r>
            <w:r>
              <w:rPr>
                <w:lang w:val="en-US"/>
              </w:rPr>
              <w:t>Express server listening on port 3000.</w:t>
            </w:r>
          </w:p>
        </w:tc>
      </w:tr>
    </w:tbl>
    <w:p w:rsidR="00BB4D79" w:rsidRPr="00564E9E" w:rsidRDefault="00BB4D79" w:rsidP="00BB4D79">
      <w:pPr>
        <w:rPr>
          <w:lang w:val="en-GB"/>
        </w:rPr>
      </w:pPr>
    </w:p>
    <w:p w:rsidR="008B41BE" w:rsidRPr="00564E9E" w:rsidRDefault="00FD21C3" w:rsidP="008B41BE">
      <w:pPr>
        <w:pStyle w:val="Heading2"/>
        <w:numPr>
          <w:ilvl w:val="1"/>
          <w:numId w:val="13"/>
        </w:numPr>
        <w:rPr>
          <w:ins w:id="325" w:author="Lavignotte Fabien" w:date="2013-01-15T11:33:00Z"/>
          <w:lang w:val="en-GB"/>
        </w:rPr>
      </w:pPr>
      <w:bookmarkStart w:id="326" w:name="_Toc346013047"/>
      <w:ins w:id="327" w:author="Lavignotte Fabien" w:date="2013-01-15T11:33:00Z">
        <w:r>
          <w:rPr>
            <w:lang w:val="en-GB"/>
          </w:rPr>
          <w:t>Stop</w:t>
        </w:r>
        <w:bookmarkEnd w:id="326"/>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3969"/>
      </w:tblGrid>
      <w:tr w:rsidR="00BB4D79" w:rsidRPr="00564E9E" w:rsidTr="00BB4D79">
        <w:tc>
          <w:tcPr>
            <w:tcW w:w="8613" w:type="dxa"/>
            <w:gridSpan w:val="6"/>
            <w:tcBorders>
              <w:top w:val="single" w:sz="2" w:space="0" w:color="auto"/>
              <w:bottom w:val="single" w:sz="6" w:space="0" w:color="auto"/>
            </w:tcBorders>
            <w:shd w:val="clear" w:color="auto" w:fill="548DD4" w:themeFill="text2" w:themeFillTint="99"/>
          </w:tcPr>
          <w:p w:rsidR="00BB4D79" w:rsidRPr="00564E9E" w:rsidRDefault="00BB4D79" w:rsidP="00BB4D79">
            <w:pPr>
              <w:spacing w:after="0"/>
              <w:jc w:val="center"/>
              <w:rPr>
                <w:b/>
                <w:i/>
                <w:color w:val="FFFFFF"/>
                <w:szCs w:val="18"/>
                <w:lang w:val="en-US"/>
              </w:rPr>
            </w:pPr>
            <w:r w:rsidRPr="00564E9E">
              <w:rPr>
                <w:b/>
                <w:i/>
                <w:color w:val="FFFFFF"/>
                <w:szCs w:val="18"/>
                <w:lang w:val="en-US"/>
              </w:rPr>
              <w:t xml:space="preserve">NGEO </w:t>
            </w:r>
            <w:r w:rsidR="00953255" w:rsidRPr="00564E9E">
              <w:rPr>
                <w:b/>
                <w:i/>
                <w:color w:val="FFFFFF"/>
                <w:szCs w:val="18"/>
                <w:lang w:val="en-US"/>
              </w:rPr>
              <w:t xml:space="preserve">OPERATION </w:t>
            </w:r>
            <w:r w:rsidRPr="00564E9E">
              <w:rPr>
                <w:b/>
                <w:i/>
                <w:color w:val="FFFFFF"/>
                <w:szCs w:val="18"/>
                <w:lang w:val="en-US"/>
              </w:rPr>
              <w:t>PROCEDURE</w:t>
            </w:r>
          </w:p>
        </w:tc>
      </w:tr>
      <w:tr w:rsidR="00BB4D79" w:rsidRPr="00564E9E" w:rsidTr="00BB4D79">
        <w:tc>
          <w:tcPr>
            <w:tcW w:w="1607" w:type="dxa"/>
            <w:gridSpan w:val="2"/>
            <w:tcBorders>
              <w:top w:val="single" w:sz="6" w:space="0" w:color="auto"/>
            </w:tcBorders>
            <w:shd w:val="clear" w:color="auto" w:fill="548DD4" w:themeFill="text2" w:themeFillTint="99"/>
          </w:tcPr>
          <w:p w:rsidR="00BB4D79" w:rsidRPr="00564E9E" w:rsidRDefault="00BB4D79" w:rsidP="00BB4D79">
            <w:pPr>
              <w:spacing w:after="0"/>
              <w:jc w:val="center"/>
              <w:rPr>
                <w:b/>
                <w:color w:val="FFFFFF"/>
                <w:sz w:val="14"/>
                <w:szCs w:val="14"/>
              </w:rPr>
            </w:pPr>
            <w:r w:rsidRPr="00564E9E">
              <w:rPr>
                <w:b/>
                <w:color w:val="FFFFFF"/>
                <w:sz w:val="14"/>
                <w:szCs w:val="14"/>
              </w:rPr>
              <w:t>Identifier</w:t>
            </w:r>
          </w:p>
        </w:tc>
        <w:tc>
          <w:tcPr>
            <w:tcW w:w="1903" w:type="dxa"/>
            <w:tcBorders>
              <w:top w:val="single" w:sz="6" w:space="0" w:color="auto"/>
            </w:tcBorders>
            <w:shd w:val="clear" w:color="auto" w:fill="auto"/>
          </w:tcPr>
          <w:p w:rsidR="00BB4D79" w:rsidRPr="00564E9E" w:rsidRDefault="00BB4D79">
            <w:pPr>
              <w:spacing w:after="0"/>
              <w:rPr>
                <w:i/>
                <w:color w:val="548DD4"/>
                <w:sz w:val="16"/>
                <w:szCs w:val="16"/>
              </w:rPr>
            </w:pPr>
            <w:r w:rsidRPr="00564E9E">
              <w:rPr>
                <w:i/>
                <w:color w:val="548DD4"/>
                <w:sz w:val="16"/>
                <w:szCs w:val="16"/>
              </w:rPr>
              <w:t>NGEO-CTRL-</w:t>
            </w:r>
            <w:r w:rsidR="00953255" w:rsidRPr="00564E9E">
              <w:rPr>
                <w:i/>
                <w:color w:val="548DD4"/>
                <w:sz w:val="16"/>
                <w:szCs w:val="16"/>
              </w:rPr>
              <w:t>OPE-0020</w:t>
            </w:r>
          </w:p>
        </w:tc>
        <w:tc>
          <w:tcPr>
            <w:tcW w:w="1134" w:type="dxa"/>
            <w:gridSpan w:val="2"/>
            <w:tcBorders>
              <w:top w:val="single" w:sz="6" w:space="0" w:color="auto"/>
            </w:tcBorders>
            <w:shd w:val="clear" w:color="auto" w:fill="548DD4" w:themeFill="text2" w:themeFillTint="99"/>
          </w:tcPr>
          <w:p w:rsidR="00BB4D79" w:rsidRPr="00564E9E" w:rsidRDefault="00BB4D79" w:rsidP="00BB4D79">
            <w:pPr>
              <w:spacing w:after="0"/>
              <w:jc w:val="center"/>
              <w:rPr>
                <w:b/>
                <w:color w:val="FFFFFF"/>
                <w:sz w:val="14"/>
                <w:szCs w:val="14"/>
              </w:rPr>
            </w:pPr>
            <w:r w:rsidRPr="00564E9E">
              <w:rPr>
                <w:b/>
                <w:color w:val="FFFFFF"/>
                <w:sz w:val="14"/>
                <w:szCs w:val="14"/>
              </w:rPr>
              <w:t>Title</w:t>
            </w:r>
          </w:p>
        </w:tc>
        <w:tc>
          <w:tcPr>
            <w:tcW w:w="3969" w:type="dxa"/>
            <w:tcBorders>
              <w:top w:val="single" w:sz="6" w:space="0" w:color="auto"/>
            </w:tcBorders>
            <w:shd w:val="clear" w:color="auto" w:fill="auto"/>
          </w:tcPr>
          <w:p w:rsidR="00BB4D79" w:rsidRPr="00564E9E" w:rsidRDefault="00BB4D79">
            <w:pPr>
              <w:spacing w:after="0"/>
              <w:rPr>
                <w:i/>
                <w:color w:val="548DD4"/>
                <w:sz w:val="16"/>
                <w:szCs w:val="16"/>
                <w:lang w:val="en-US"/>
              </w:rPr>
            </w:pPr>
            <w:r w:rsidRPr="00564E9E">
              <w:rPr>
                <w:i/>
                <w:color w:val="548DD4"/>
                <w:sz w:val="16"/>
                <w:szCs w:val="16"/>
                <w:lang w:val="en-US"/>
              </w:rPr>
              <w:t>Component stop</w:t>
            </w:r>
          </w:p>
        </w:tc>
      </w:tr>
      <w:tr w:rsidR="00BB4D79" w:rsidRPr="00564E9E" w:rsidTr="00BB4D79">
        <w:tc>
          <w:tcPr>
            <w:tcW w:w="8613" w:type="dxa"/>
            <w:gridSpan w:val="6"/>
            <w:shd w:val="clear" w:color="auto" w:fill="A6A6A6"/>
          </w:tcPr>
          <w:p w:rsidR="00BB4D79" w:rsidRPr="00564E9E" w:rsidRDefault="00BB4D79" w:rsidP="00BB4D79">
            <w:pPr>
              <w:spacing w:after="0"/>
              <w:rPr>
                <w:sz w:val="14"/>
                <w:szCs w:val="14"/>
              </w:rPr>
            </w:pPr>
            <w:r w:rsidRPr="00564E9E">
              <w:rPr>
                <w:b/>
                <w:sz w:val="14"/>
                <w:szCs w:val="14"/>
              </w:rPr>
              <w:t>Procedure Objective</w:t>
            </w:r>
          </w:p>
        </w:tc>
      </w:tr>
      <w:tr w:rsidR="00BB4D79" w:rsidRPr="00564E9E" w:rsidTr="00BB4D79">
        <w:tc>
          <w:tcPr>
            <w:tcW w:w="8613" w:type="dxa"/>
            <w:gridSpan w:val="6"/>
            <w:shd w:val="clear" w:color="auto" w:fill="auto"/>
          </w:tcPr>
          <w:p w:rsidR="00953255" w:rsidRPr="00564E9E" w:rsidRDefault="00953255" w:rsidP="00953255">
            <w:pPr>
              <w:spacing w:after="0"/>
              <w:rPr>
                <w:rFonts w:cstheme="minorHAnsi"/>
                <w:sz w:val="16"/>
                <w:szCs w:val="16"/>
                <w:lang w:val="en-US"/>
              </w:rPr>
            </w:pPr>
            <w:r w:rsidRPr="00564E9E">
              <w:rPr>
                <w:rFonts w:cstheme="minorHAnsi"/>
                <w:sz w:val="16"/>
                <w:szCs w:val="16"/>
                <w:lang w:val="en-US"/>
              </w:rPr>
              <w:t xml:space="preserve">Stop </w:t>
            </w:r>
            <w:r w:rsidR="00E80619">
              <w:rPr>
                <w:rFonts w:cstheme="minorHAnsi"/>
                <w:sz w:val="16"/>
                <w:szCs w:val="16"/>
                <w:lang w:val="en-US"/>
              </w:rPr>
              <w:t>the test server.</w:t>
            </w:r>
          </w:p>
          <w:p w:rsidR="00BB4D79" w:rsidRPr="00564E9E" w:rsidRDefault="00BB4D79" w:rsidP="00814C40">
            <w:pPr>
              <w:pStyle w:val="ListParagraph"/>
              <w:spacing w:after="0"/>
              <w:ind w:left="360"/>
              <w:rPr>
                <w:rFonts w:cstheme="minorHAnsi"/>
                <w:sz w:val="16"/>
                <w:szCs w:val="16"/>
              </w:rPr>
            </w:pPr>
          </w:p>
        </w:tc>
      </w:tr>
      <w:tr w:rsidR="00BB4D79" w:rsidRPr="00564E9E" w:rsidTr="00BB4D79">
        <w:tc>
          <w:tcPr>
            <w:tcW w:w="865" w:type="dxa"/>
            <w:shd w:val="clear" w:color="auto" w:fill="A6A6A6"/>
          </w:tcPr>
          <w:p w:rsidR="00BB4D79" w:rsidRPr="00564E9E" w:rsidRDefault="00BB4D79" w:rsidP="00BB4D79">
            <w:pPr>
              <w:spacing w:after="0"/>
              <w:jc w:val="center"/>
              <w:rPr>
                <w:b/>
                <w:sz w:val="14"/>
                <w:szCs w:val="14"/>
                <w:lang w:val="en-US"/>
              </w:rPr>
            </w:pPr>
            <w:r w:rsidRPr="00564E9E">
              <w:rPr>
                <w:b/>
                <w:sz w:val="14"/>
                <w:szCs w:val="14"/>
                <w:lang w:val="en-US"/>
              </w:rPr>
              <w:t>Step</w:t>
            </w:r>
          </w:p>
        </w:tc>
        <w:tc>
          <w:tcPr>
            <w:tcW w:w="3499" w:type="dxa"/>
            <w:gridSpan w:val="3"/>
            <w:shd w:val="clear" w:color="auto" w:fill="A6A6A6"/>
          </w:tcPr>
          <w:p w:rsidR="00BB4D79" w:rsidRPr="00564E9E" w:rsidRDefault="00BB4D79" w:rsidP="00BB4D79">
            <w:pPr>
              <w:spacing w:after="0"/>
              <w:jc w:val="center"/>
              <w:rPr>
                <w:b/>
                <w:sz w:val="14"/>
                <w:szCs w:val="14"/>
                <w:lang w:val="en-US"/>
              </w:rPr>
            </w:pPr>
            <w:r w:rsidRPr="00564E9E">
              <w:rPr>
                <w:b/>
                <w:sz w:val="14"/>
                <w:szCs w:val="14"/>
                <w:lang w:val="en-US"/>
              </w:rPr>
              <w:t>Action</w:t>
            </w:r>
          </w:p>
        </w:tc>
        <w:tc>
          <w:tcPr>
            <w:tcW w:w="4249" w:type="dxa"/>
            <w:gridSpan w:val="2"/>
            <w:shd w:val="clear" w:color="auto" w:fill="A6A6A6"/>
          </w:tcPr>
          <w:p w:rsidR="00BB4D79" w:rsidRPr="00564E9E" w:rsidRDefault="00BB4D79" w:rsidP="00BB4D79">
            <w:pPr>
              <w:spacing w:after="0"/>
              <w:jc w:val="center"/>
              <w:rPr>
                <w:b/>
                <w:sz w:val="14"/>
                <w:szCs w:val="14"/>
                <w:lang w:val="en-US"/>
              </w:rPr>
            </w:pPr>
            <w:r w:rsidRPr="00564E9E">
              <w:rPr>
                <w:b/>
                <w:sz w:val="14"/>
                <w:szCs w:val="14"/>
                <w:lang w:val="en-US"/>
              </w:rPr>
              <w:t>Expected output</w:t>
            </w:r>
          </w:p>
        </w:tc>
      </w:tr>
      <w:tr w:rsidR="00BB4D79" w:rsidRPr="00564E9E" w:rsidTr="00BB4D79">
        <w:tc>
          <w:tcPr>
            <w:tcW w:w="865" w:type="dxa"/>
            <w:shd w:val="clear" w:color="auto" w:fill="auto"/>
            <w:vAlign w:val="center"/>
          </w:tcPr>
          <w:p w:rsidR="00BB4D79" w:rsidRPr="00564E9E" w:rsidRDefault="00BB4D79" w:rsidP="00BB4D79">
            <w:pPr>
              <w:spacing w:after="0"/>
              <w:jc w:val="center"/>
              <w:rPr>
                <w:i/>
                <w:sz w:val="14"/>
                <w:szCs w:val="14"/>
                <w:lang w:val="en-US"/>
              </w:rPr>
            </w:pPr>
            <w:r w:rsidRPr="00564E9E">
              <w:rPr>
                <w:i/>
                <w:sz w:val="14"/>
                <w:szCs w:val="14"/>
                <w:lang w:val="en-US"/>
              </w:rPr>
              <w:t>Step-10</w:t>
            </w:r>
          </w:p>
        </w:tc>
        <w:tc>
          <w:tcPr>
            <w:tcW w:w="3499" w:type="dxa"/>
            <w:gridSpan w:val="3"/>
            <w:shd w:val="clear" w:color="auto" w:fill="auto"/>
            <w:vAlign w:val="center"/>
          </w:tcPr>
          <w:p w:rsidR="00BB4D79" w:rsidRPr="00814C40" w:rsidRDefault="00E80619" w:rsidP="00564E9E">
            <w:pPr>
              <w:pStyle w:val="NormalStep"/>
              <w:rPr>
                <w:lang w:val="en-US"/>
              </w:rPr>
            </w:pPr>
            <w:r w:rsidRPr="00814C40">
              <w:rPr>
                <w:rFonts w:cs="Verdana"/>
                <w:lang w:val="en-US"/>
              </w:rPr>
              <w:t>Ctrl^C in the node terminal</w:t>
            </w:r>
          </w:p>
        </w:tc>
        <w:tc>
          <w:tcPr>
            <w:tcW w:w="4249" w:type="dxa"/>
            <w:gridSpan w:val="2"/>
            <w:shd w:val="clear" w:color="auto" w:fill="auto"/>
            <w:vAlign w:val="center"/>
          </w:tcPr>
          <w:p w:rsidR="00BB4D79" w:rsidRPr="00564E9E" w:rsidRDefault="00BB4D79" w:rsidP="00BB4D79">
            <w:pPr>
              <w:spacing w:after="0"/>
              <w:rPr>
                <w:i/>
                <w:sz w:val="14"/>
                <w:szCs w:val="14"/>
                <w:lang w:val="en-US"/>
              </w:rPr>
            </w:pPr>
            <w:r w:rsidRPr="00564E9E">
              <w:rPr>
                <w:lang w:val="en-US"/>
              </w:rPr>
              <w:t xml:space="preserve"> </w:t>
            </w:r>
            <w:r w:rsidR="00E80619">
              <w:rPr>
                <w:lang w:val="en-US"/>
              </w:rPr>
              <w:t>None</w:t>
            </w:r>
          </w:p>
        </w:tc>
      </w:tr>
    </w:tbl>
    <w:p w:rsidR="00BB4D79" w:rsidRPr="00564E9E" w:rsidDel="00AC51B8" w:rsidRDefault="00BB4D79" w:rsidP="00BB4D79">
      <w:pPr>
        <w:rPr>
          <w:del w:id="328" w:author="Lavignotte Fabien" w:date="2013-01-15T11:31:00Z"/>
          <w:lang w:val="en-GB"/>
        </w:rPr>
      </w:pPr>
      <w:bookmarkStart w:id="329" w:name="_Toc346012868"/>
      <w:bookmarkStart w:id="330" w:name="_Toc346012898"/>
      <w:bookmarkStart w:id="331" w:name="_Toc346012928"/>
      <w:bookmarkStart w:id="332" w:name="_Toc346012958"/>
      <w:bookmarkStart w:id="333" w:name="_Toc346012988"/>
      <w:bookmarkStart w:id="334" w:name="_Toc346013018"/>
      <w:bookmarkStart w:id="335" w:name="_Toc346013048"/>
      <w:bookmarkEnd w:id="329"/>
      <w:bookmarkEnd w:id="330"/>
      <w:bookmarkEnd w:id="331"/>
      <w:bookmarkEnd w:id="332"/>
      <w:bookmarkEnd w:id="333"/>
      <w:bookmarkEnd w:id="334"/>
      <w:bookmarkEnd w:id="335"/>
    </w:p>
    <w:p w:rsidR="00BB4D79" w:rsidRDefault="00BB4D79" w:rsidP="00BB4D79">
      <w:pPr>
        <w:pStyle w:val="Heading1"/>
        <w:rPr>
          <w:lang w:val="en-GB"/>
        </w:rPr>
      </w:pPr>
      <w:del w:id="336" w:author="Lavignotte Fabien" w:date="2013-01-15T11:31:00Z">
        <w:r w:rsidDel="00AC51B8">
          <w:rPr>
            <w:lang w:val="en-GB"/>
          </w:rPr>
          <w:lastRenderedPageBreak/>
          <w:delText>R</w:delText>
        </w:r>
      </w:del>
      <w:bookmarkStart w:id="337" w:name="_Toc346013049"/>
      <w:ins w:id="338" w:author="Lavignotte Fabien" w:date="2013-01-15T11:31:00Z">
        <w:r w:rsidR="00AC51B8">
          <w:rPr>
            <w:lang w:val="en-GB"/>
          </w:rPr>
          <w:t>R</w:t>
        </w:r>
      </w:ins>
      <w:r>
        <w:rPr>
          <w:lang w:val="en-GB"/>
        </w:rPr>
        <w:t>eference Manual</w:t>
      </w:r>
      <w:bookmarkEnd w:id="337"/>
    </w:p>
    <w:p w:rsidR="00BB4D79" w:rsidRDefault="00BB4D79" w:rsidP="00BB4D79">
      <w:pPr>
        <w:pStyle w:val="Heading2"/>
        <w:numPr>
          <w:ilvl w:val="1"/>
          <w:numId w:val="13"/>
        </w:numPr>
        <w:rPr>
          <w:lang w:val="en-GB"/>
        </w:rPr>
      </w:pPr>
      <w:bookmarkStart w:id="339" w:name="_Toc346013050"/>
      <w:r>
        <w:rPr>
          <w:lang w:val="en-GB"/>
        </w:rPr>
        <w:t>Log Events</w:t>
      </w:r>
      <w:bookmarkEnd w:id="339"/>
      <w:r w:rsidRPr="003B3992">
        <w:rPr>
          <w:lang w:val="en-GB"/>
        </w:rPr>
        <w:t xml:space="preserve"> </w:t>
      </w:r>
    </w:p>
    <w:p w:rsidR="001D6400" w:rsidRPr="00C03BA4" w:rsidDel="00EA29D6" w:rsidRDefault="001D6400" w:rsidP="00DB6AB2">
      <w:pPr>
        <w:rPr>
          <w:del w:id="340" w:author="Lavignotte Fabien" w:date="2013-01-15T11:42:00Z"/>
          <w:rFonts w:ascii="Verdana" w:eastAsia="Times New Roman" w:hAnsi="Verdana" w:cs="Times New Roman"/>
          <w:sz w:val="18"/>
          <w:szCs w:val="24"/>
          <w:highlight w:val="yellow"/>
          <w:lang w:val="en-GB"/>
        </w:rPr>
      </w:pPr>
      <w:del w:id="341" w:author="Lavignotte Fabien" w:date="2013-01-15T11:42:00Z">
        <w:r w:rsidRPr="00C03BA4" w:rsidDel="00EA29D6">
          <w:rPr>
            <w:rFonts w:ascii="Verdana" w:eastAsia="Times New Roman" w:hAnsi="Verdana" w:cs="Times New Roman"/>
            <w:sz w:val="18"/>
            <w:szCs w:val="24"/>
            <w:highlight w:val="yellow"/>
            <w:lang w:val="en-GB"/>
          </w:rPr>
          <w:delText>Needed for sprint2 delivery</w:delText>
        </w:r>
      </w:del>
    </w:p>
    <w:p w:rsidR="006F23C0" w:rsidRPr="007D0C4F" w:rsidRDefault="006F23C0" w:rsidP="00DB6AB2">
      <w:pPr>
        <w:rPr>
          <w:lang w:val="en-GB"/>
        </w:rPr>
      </w:pPr>
      <w:del w:id="342" w:author="Lavignotte Fabien" w:date="2013-01-15T11:42:00Z">
        <w:r w:rsidDel="00EA29D6">
          <w:rPr>
            <w:rFonts w:ascii="Verdana" w:eastAsia="Times New Roman" w:hAnsi="Verdana" w:cs="Times New Roman"/>
            <w:sz w:val="18"/>
            <w:szCs w:val="24"/>
            <w:lang w:val="en-GB"/>
          </w:rPr>
          <w:delText>This section shall provide a list (sorted alphabetically or numerically for the coded error messages) of all the possible error messages, their cause and the different possible ways to recover from the error. The errors of installation and de-installation shall be listed separately.</w:delText>
        </w:r>
      </w:del>
    </w:p>
    <w:tbl>
      <w:tblPr>
        <w:tblW w:w="487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3499"/>
        <w:gridCol w:w="4957"/>
      </w:tblGrid>
      <w:tr w:rsidR="00BB4D79" w:rsidRPr="004E5884" w:rsidTr="00DB6AB2">
        <w:tc>
          <w:tcPr>
            <w:tcW w:w="9322" w:type="dxa"/>
            <w:gridSpan w:val="3"/>
            <w:tcBorders>
              <w:top w:val="single" w:sz="2" w:space="0" w:color="auto"/>
              <w:bottom w:val="single" w:sz="6" w:space="0" w:color="auto"/>
            </w:tcBorders>
            <w:shd w:val="clear" w:color="auto" w:fill="548DD4" w:themeFill="text2" w:themeFillTint="99"/>
          </w:tcPr>
          <w:p w:rsidR="00BB4D79" w:rsidRPr="004E5884" w:rsidRDefault="00BB4D79" w:rsidP="00BB4D79">
            <w:pPr>
              <w:spacing w:after="0"/>
              <w:jc w:val="center"/>
              <w:rPr>
                <w:b/>
                <w:i/>
                <w:color w:val="FFFFFF"/>
                <w:szCs w:val="18"/>
                <w:lang w:val="en-US"/>
              </w:rPr>
            </w:pPr>
            <w:r>
              <w:rPr>
                <w:b/>
                <w:i/>
                <w:color w:val="FFFFFF"/>
                <w:szCs w:val="18"/>
                <w:lang w:val="en-US"/>
              </w:rPr>
              <w:t>LOG EVENTS</w:t>
            </w:r>
          </w:p>
        </w:tc>
      </w:tr>
      <w:tr w:rsidR="00BB4D79" w:rsidRPr="004E5884" w:rsidTr="00DB6AB2">
        <w:tc>
          <w:tcPr>
            <w:tcW w:w="865" w:type="dxa"/>
            <w:shd w:val="clear" w:color="auto" w:fill="A6A6A6"/>
          </w:tcPr>
          <w:p w:rsidR="00BB4D79" w:rsidRPr="004E5884" w:rsidRDefault="00BB4D79" w:rsidP="00BB4D79">
            <w:pPr>
              <w:spacing w:after="0"/>
              <w:jc w:val="center"/>
              <w:rPr>
                <w:b/>
                <w:sz w:val="14"/>
                <w:szCs w:val="14"/>
                <w:lang w:val="en-US"/>
              </w:rPr>
            </w:pPr>
            <w:r>
              <w:rPr>
                <w:b/>
                <w:sz w:val="14"/>
                <w:szCs w:val="14"/>
                <w:lang w:val="en-US"/>
              </w:rPr>
              <w:t>ID</w:t>
            </w:r>
          </w:p>
        </w:tc>
        <w:tc>
          <w:tcPr>
            <w:tcW w:w="3499" w:type="dxa"/>
            <w:shd w:val="clear" w:color="auto" w:fill="A6A6A6"/>
          </w:tcPr>
          <w:p w:rsidR="00BB4D79" w:rsidRPr="004E5884" w:rsidRDefault="00BB4D79" w:rsidP="00BB4D79">
            <w:pPr>
              <w:spacing w:after="0"/>
              <w:jc w:val="center"/>
              <w:rPr>
                <w:b/>
                <w:sz w:val="14"/>
                <w:szCs w:val="14"/>
                <w:lang w:val="en-US"/>
              </w:rPr>
            </w:pPr>
            <w:r>
              <w:rPr>
                <w:b/>
                <w:sz w:val="14"/>
                <w:szCs w:val="14"/>
                <w:lang w:val="en-US"/>
              </w:rPr>
              <w:t>Description</w:t>
            </w:r>
            <w:r w:rsidR="00953255">
              <w:rPr>
                <w:b/>
                <w:sz w:val="14"/>
                <w:szCs w:val="14"/>
                <w:lang w:val="en-US"/>
              </w:rPr>
              <w:t xml:space="preserve"> and cause</w:t>
            </w:r>
          </w:p>
        </w:tc>
        <w:tc>
          <w:tcPr>
            <w:tcW w:w="4958" w:type="dxa"/>
            <w:shd w:val="clear" w:color="auto" w:fill="A6A6A6"/>
          </w:tcPr>
          <w:p w:rsidR="00BB4D79" w:rsidRPr="004E5884" w:rsidRDefault="00BB4D79" w:rsidP="00BB4D79">
            <w:pPr>
              <w:spacing w:after="0"/>
              <w:jc w:val="center"/>
              <w:rPr>
                <w:b/>
                <w:sz w:val="14"/>
                <w:szCs w:val="14"/>
                <w:lang w:val="en-US"/>
              </w:rPr>
            </w:pPr>
            <w:r>
              <w:rPr>
                <w:b/>
                <w:sz w:val="14"/>
                <w:szCs w:val="14"/>
                <w:lang w:val="en-US"/>
              </w:rPr>
              <w:t>How to proceed</w:t>
            </w:r>
            <w:r w:rsidR="00953255">
              <w:rPr>
                <w:b/>
                <w:sz w:val="14"/>
                <w:szCs w:val="14"/>
                <w:lang w:val="en-US"/>
              </w:rPr>
              <w:t xml:space="preserve"> / recovery</w:t>
            </w:r>
          </w:p>
        </w:tc>
      </w:tr>
      <w:tr w:rsidR="00BB4D79" w:rsidRPr="004E5884" w:rsidTr="00DB6AB2">
        <w:tc>
          <w:tcPr>
            <w:tcW w:w="865" w:type="dxa"/>
            <w:shd w:val="clear" w:color="auto" w:fill="auto"/>
            <w:vAlign w:val="center"/>
          </w:tcPr>
          <w:p w:rsidR="00BB4D79" w:rsidRPr="004E5884" w:rsidRDefault="00BB4D79" w:rsidP="00BB4D79">
            <w:pPr>
              <w:spacing w:after="0"/>
              <w:jc w:val="center"/>
              <w:rPr>
                <w:i/>
                <w:sz w:val="14"/>
                <w:szCs w:val="14"/>
                <w:lang w:val="en-US"/>
              </w:rPr>
            </w:pPr>
          </w:p>
        </w:tc>
        <w:tc>
          <w:tcPr>
            <w:tcW w:w="3499" w:type="dxa"/>
            <w:shd w:val="clear" w:color="auto" w:fill="auto"/>
            <w:vAlign w:val="center"/>
          </w:tcPr>
          <w:p w:rsidR="00BB4D79" w:rsidRDefault="00BB4D79" w:rsidP="00BB4D79">
            <w:pPr>
              <w:pStyle w:val="NormalStep"/>
            </w:pPr>
          </w:p>
        </w:tc>
        <w:tc>
          <w:tcPr>
            <w:tcW w:w="4958" w:type="dxa"/>
            <w:shd w:val="clear" w:color="auto" w:fill="auto"/>
            <w:vAlign w:val="center"/>
          </w:tcPr>
          <w:p w:rsidR="00BB4D79" w:rsidRPr="004E5884" w:rsidRDefault="00BB4D79" w:rsidP="00BB4D79">
            <w:pPr>
              <w:spacing w:after="0"/>
              <w:rPr>
                <w:i/>
                <w:sz w:val="14"/>
                <w:szCs w:val="14"/>
                <w:lang w:val="en-US"/>
              </w:rPr>
            </w:pPr>
            <w:r w:rsidRPr="004E5884">
              <w:rPr>
                <w:lang w:val="en-US"/>
              </w:rPr>
              <w:t xml:space="preserve"> </w:t>
            </w:r>
          </w:p>
        </w:tc>
      </w:tr>
      <w:tr w:rsidR="00BB4D79" w:rsidRPr="004E5884" w:rsidTr="00DB6AB2">
        <w:tc>
          <w:tcPr>
            <w:tcW w:w="865" w:type="dxa"/>
            <w:shd w:val="clear" w:color="auto" w:fill="auto"/>
            <w:vAlign w:val="center"/>
          </w:tcPr>
          <w:p w:rsidR="00BB4D79" w:rsidRPr="004E5884" w:rsidRDefault="00BB4D79" w:rsidP="00BB4D79">
            <w:pPr>
              <w:spacing w:after="0"/>
              <w:jc w:val="center"/>
              <w:rPr>
                <w:i/>
                <w:sz w:val="14"/>
                <w:szCs w:val="14"/>
                <w:lang w:val="en-US"/>
              </w:rPr>
            </w:pPr>
          </w:p>
        </w:tc>
        <w:tc>
          <w:tcPr>
            <w:tcW w:w="3499" w:type="dxa"/>
            <w:shd w:val="clear" w:color="auto" w:fill="auto"/>
            <w:vAlign w:val="center"/>
          </w:tcPr>
          <w:p w:rsidR="00BB4D79" w:rsidRDefault="00BB4D79" w:rsidP="00BB4D79">
            <w:pPr>
              <w:pStyle w:val="NormalStep"/>
            </w:pPr>
          </w:p>
        </w:tc>
        <w:tc>
          <w:tcPr>
            <w:tcW w:w="4958" w:type="dxa"/>
            <w:shd w:val="clear" w:color="auto" w:fill="auto"/>
            <w:vAlign w:val="center"/>
          </w:tcPr>
          <w:p w:rsidR="00BB4D79" w:rsidRPr="004E5884" w:rsidRDefault="00BB4D79" w:rsidP="00BB4D79">
            <w:pPr>
              <w:spacing w:after="0"/>
              <w:rPr>
                <w:sz w:val="14"/>
                <w:szCs w:val="14"/>
                <w:highlight w:val="yellow"/>
                <w:lang w:val="en-US"/>
              </w:rPr>
            </w:pPr>
            <w:r w:rsidRPr="004E5884">
              <w:rPr>
                <w:lang w:val="en-US"/>
              </w:rPr>
              <w:t xml:space="preserve"> </w:t>
            </w:r>
          </w:p>
        </w:tc>
      </w:tr>
      <w:tr w:rsidR="00BB4D79" w:rsidRPr="004E5884" w:rsidTr="00DB6AB2">
        <w:tc>
          <w:tcPr>
            <w:tcW w:w="865" w:type="dxa"/>
            <w:shd w:val="clear" w:color="auto" w:fill="auto"/>
            <w:vAlign w:val="center"/>
          </w:tcPr>
          <w:p w:rsidR="00BB4D79" w:rsidRPr="004E5884" w:rsidRDefault="00BB4D79" w:rsidP="00BB4D79">
            <w:pPr>
              <w:spacing w:after="0"/>
              <w:jc w:val="center"/>
              <w:rPr>
                <w:i/>
                <w:sz w:val="14"/>
                <w:szCs w:val="14"/>
                <w:lang w:val="en-US"/>
              </w:rPr>
            </w:pPr>
          </w:p>
        </w:tc>
        <w:tc>
          <w:tcPr>
            <w:tcW w:w="3499" w:type="dxa"/>
            <w:shd w:val="clear" w:color="auto" w:fill="auto"/>
            <w:vAlign w:val="center"/>
          </w:tcPr>
          <w:p w:rsidR="00BB4D79" w:rsidRDefault="00BB4D79" w:rsidP="00BB4D79">
            <w:pPr>
              <w:pStyle w:val="NormalStep"/>
            </w:pPr>
          </w:p>
        </w:tc>
        <w:tc>
          <w:tcPr>
            <w:tcW w:w="4958" w:type="dxa"/>
            <w:shd w:val="clear" w:color="auto" w:fill="auto"/>
            <w:vAlign w:val="center"/>
          </w:tcPr>
          <w:p w:rsidR="00BB4D79" w:rsidRPr="004E5884" w:rsidRDefault="00BB4D79" w:rsidP="00BB4D79">
            <w:pPr>
              <w:spacing w:after="0"/>
              <w:rPr>
                <w:sz w:val="14"/>
                <w:szCs w:val="14"/>
                <w:lang w:val="en-US"/>
              </w:rPr>
            </w:pPr>
          </w:p>
        </w:tc>
      </w:tr>
    </w:tbl>
    <w:p w:rsidR="00BB4D79" w:rsidRPr="007D0C4F" w:rsidRDefault="00BB4D79" w:rsidP="00DB6AB2">
      <w:pPr>
        <w:rPr>
          <w:lang w:val="en-GB"/>
        </w:rPr>
      </w:pPr>
    </w:p>
    <w:p w:rsidR="00BB4D79" w:rsidRDefault="00BB4D79" w:rsidP="00BB4D79">
      <w:pPr>
        <w:rPr>
          <w:lang w:val="en-GB"/>
        </w:rPr>
      </w:pPr>
    </w:p>
    <w:p w:rsidR="00BB4D79" w:rsidRPr="007D0C4F" w:rsidRDefault="00BB4D79" w:rsidP="00DB6AB2">
      <w:pPr>
        <w:rPr>
          <w:lang w:val="en-GB"/>
        </w:rPr>
      </w:pPr>
    </w:p>
    <w:p w:rsidR="00195A86" w:rsidRDefault="00195A86" w:rsidP="00195A86">
      <w:pPr>
        <w:pStyle w:val="Heading1"/>
        <w:rPr>
          <w:lang w:val="en-GB"/>
        </w:rPr>
      </w:pPr>
      <w:bookmarkStart w:id="343" w:name="_Toc346013051"/>
      <w:r>
        <w:rPr>
          <w:lang w:val="en-GB"/>
        </w:rPr>
        <w:lastRenderedPageBreak/>
        <w:t>Maintenance Manual</w:t>
      </w:r>
      <w:bookmarkEnd w:id="343"/>
    </w:p>
    <w:p w:rsidR="001D6400" w:rsidRPr="00C03BA4" w:rsidDel="00BC2296" w:rsidRDefault="001D6400" w:rsidP="001D6400">
      <w:pPr>
        <w:rPr>
          <w:del w:id="344" w:author="Lavignotte Fabien" w:date="2013-01-15T09:14:00Z"/>
          <w:rFonts w:ascii="Verdana" w:eastAsia="Times New Roman" w:hAnsi="Verdana" w:cs="Times New Roman"/>
          <w:sz w:val="18"/>
          <w:szCs w:val="24"/>
          <w:highlight w:val="yellow"/>
          <w:lang w:val="en-GB"/>
        </w:rPr>
      </w:pPr>
      <w:del w:id="345" w:author="Lavignotte Fabien" w:date="2013-01-15T09:14:00Z">
        <w:r w:rsidRPr="00C03BA4" w:rsidDel="00BC2296">
          <w:rPr>
            <w:rFonts w:ascii="Verdana" w:eastAsia="Times New Roman" w:hAnsi="Verdana" w:cs="Times New Roman"/>
            <w:sz w:val="18"/>
            <w:szCs w:val="24"/>
            <w:highlight w:val="yellow"/>
            <w:lang w:val="en-GB"/>
          </w:rPr>
          <w:delText>Needed for DDR or later</w:delText>
        </w:r>
        <w:bookmarkStart w:id="346" w:name="_Toc346012872"/>
        <w:bookmarkStart w:id="347" w:name="_Toc346012902"/>
        <w:bookmarkStart w:id="348" w:name="_Toc346012932"/>
        <w:bookmarkStart w:id="349" w:name="_Toc346012962"/>
        <w:bookmarkStart w:id="350" w:name="_Toc346012992"/>
        <w:bookmarkStart w:id="351" w:name="_Toc346013022"/>
        <w:bookmarkStart w:id="352" w:name="_Toc346013052"/>
        <w:bookmarkEnd w:id="346"/>
        <w:bookmarkEnd w:id="347"/>
        <w:bookmarkEnd w:id="348"/>
        <w:bookmarkEnd w:id="349"/>
        <w:bookmarkEnd w:id="350"/>
        <w:bookmarkEnd w:id="351"/>
        <w:bookmarkEnd w:id="352"/>
      </w:del>
    </w:p>
    <w:p w:rsidR="00BB4D79" w:rsidRDefault="00BB4D79" w:rsidP="00BB4D79">
      <w:pPr>
        <w:pStyle w:val="Heading2"/>
        <w:numPr>
          <w:ilvl w:val="1"/>
          <w:numId w:val="13"/>
        </w:numPr>
        <w:rPr>
          <w:lang w:val="en-GB"/>
        </w:rPr>
      </w:pPr>
      <w:bookmarkStart w:id="353" w:name="_Toc346013053"/>
      <w:r>
        <w:rPr>
          <w:lang w:val="en-GB"/>
        </w:rPr>
        <w:t>Periodic maintenance</w:t>
      </w:r>
      <w:bookmarkEnd w:id="353"/>
    </w:p>
    <w:p w:rsidR="00BC2296" w:rsidRPr="00C03BA4" w:rsidRDefault="006F23C0" w:rsidP="00BB4D79">
      <w:pPr>
        <w:rPr>
          <w:rFonts w:ascii="Verdana" w:eastAsia="Times New Roman" w:hAnsi="Verdana" w:cs="Times New Roman"/>
          <w:sz w:val="18"/>
          <w:szCs w:val="24"/>
          <w:lang w:val="en-GB"/>
        </w:rPr>
      </w:pPr>
      <w:del w:id="354" w:author="Lavignotte Fabien" w:date="2013-01-15T09:14:00Z">
        <w:r w:rsidRPr="00C03BA4" w:rsidDel="00BC2296">
          <w:rPr>
            <w:rFonts w:ascii="Verdana" w:eastAsia="Times New Roman" w:hAnsi="Verdana" w:cs="Times New Roman"/>
            <w:sz w:val="18"/>
            <w:szCs w:val="24"/>
            <w:lang w:val="en-GB"/>
          </w:rPr>
          <w:delText>Detail any periodic ma</w:delText>
        </w:r>
        <w:r w:rsidR="00653F44" w:rsidRPr="00C03BA4" w:rsidDel="00BC2296">
          <w:rPr>
            <w:rFonts w:ascii="Verdana" w:eastAsia="Times New Roman" w:hAnsi="Verdana" w:cs="Times New Roman"/>
            <w:sz w:val="18"/>
            <w:szCs w:val="24"/>
            <w:lang w:val="en-GB"/>
          </w:rPr>
          <w:delText>i</w:delText>
        </w:r>
        <w:r w:rsidRPr="00C03BA4" w:rsidDel="00BC2296">
          <w:rPr>
            <w:rFonts w:ascii="Verdana" w:eastAsia="Times New Roman" w:hAnsi="Verdana" w:cs="Times New Roman"/>
            <w:sz w:val="18"/>
            <w:szCs w:val="24"/>
            <w:lang w:val="en-GB"/>
          </w:rPr>
          <w:delText xml:space="preserve">ntenance needed: internal log (ex: OSS logs) deletion, database maintenance, etc. </w:delText>
        </w:r>
      </w:del>
      <w:ins w:id="355" w:author="Lavignotte Fabien" w:date="2013-01-15T09:14:00Z">
        <w:r w:rsidR="00BC2296">
          <w:rPr>
            <w:rFonts w:ascii="Verdana" w:eastAsia="Times New Roman" w:hAnsi="Verdana" w:cs="Times New Roman"/>
            <w:sz w:val="18"/>
            <w:szCs w:val="24"/>
            <w:lang w:val="en-GB"/>
          </w:rPr>
          <w:t>Not applicable.</w:t>
        </w:r>
      </w:ins>
    </w:p>
    <w:p w:rsidR="006F23C0" w:rsidRDefault="006F23C0" w:rsidP="006F23C0">
      <w:pPr>
        <w:pStyle w:val="Heading2"/>
        <w:numPr>
          <w:ilvl w:val="1"/>
          <w:numId w:val="13"/>
        </w:numPr>
        <w:rPr>
          <w:lang w:val="en-GB"/>
        </w:rPr>
      </w:pPr>
      <w:bookmarkStart w:id="356" w:name="_Toc346013054"/>
      <w:r>
        <w:rPr>
          <w:lang w:val="en-GB"/>
        </w:rPr>
        <w:t>Non-Periodic maintenance</w:t>
      </w:r>
      <w:bookmarkEnd w:id="356"/>
    </w:p>
    <w:p w:rsidR="00BC2296" w:rsidRPr="00C03BA4" w:rsidRDefault="00BC2296" w:rsidP="00BC2296">
      <w:pPr>
        <w:rPr>
          <w:ins w:id="357" w:author="Lavignotte Fabien" w:date="2013-01-15T09:17:00Z"/>
          <w:rFonts w:ascii="Verdana" w:eastAsia="Times New Roman" w:hAnsi="Verdana" w:cs="Times New Roman"/>
          <w:sz w:val="18"/>
          <w:szCs w:val="24"/>
          <w:lang w:val="en-GB"/>
        </w:rPr>
      </w:pPr>
      <w:ins w:id="358" w:author="Lavignotte Fabien" w:date="2013-01-15T09:17:00Z">
        <w:r>
          <w:rPr>
            <w:rFonts w:ascii="Verdana" w:eastAsia="Times New Roman" w:hAnsi="Verdana" w:cs="Times New Roman"/>
            <w:sz w:val="18"/>
            <w:szCs w:val="24"/>
            <w:lang w:val="en-GB"/>
          </w:rPr>
          <w:t>Not applicable.</w:t>
        </w:r>
      </w:ins>
    </w:p>
    <w:p w:rsidR="00BC2296" w:rsidRDefault="00AC51B8" w:rsidP="00BC2296">
      <w:pPr>
        <w:pStyle w:val="Heading2"/>
        <w:numPr>
          <w:ilvl w:val="1"/>
          <w:numId w:val="13"/>
        </w:numPr>
        <w:rPr>
          <w:ins w:id="359" w:author="Lavignotte Fabien" w:date="2013-01-15T09:17:00Z"/>
          <w:lang w:val="en-GB"/>
        </w:rPr>
      </w:pPr>
      <w:bookmarkStart w:id="360" w:name="_Toc346013055"/>
      <w:ins w:id="361" w:author="Lavignotte Fabien" w:date="2013-01-15T11:26:00Z">
        <w:r>
          <w:rPr>
            <w:lang w:val="en-GB"/>
          </w:rPr>
          <w:t>M</w:t>
        </w:r>
      </w:ins>
      <w:ins w:id="362" w:author="Lavignotte Fabien" w:date="2013-01-15T09:17:00Z">
        <w:r w:rsidR="00BC2296">
          <w:rPr>
            <w:lang w:val="en-GB"/>
          </w:rPr>
          <w:t>odifications</w:t>
        </w:r>
        <w:bookmarkEnd w:id="360"/>
      </w:ins>
    </w:p>
    <w:p w:rsidR="00EA29D6" w:rsidRDefault="00EA29D6" w:rsidP="00BC2296">
      <w:pPr>
        <w:rPr>
          <w:ins w:id="363" w:author="Lavignotte Fabien" w:date="2013-01-15T11:37:00Z"/>
          <w:lang w:val="en-GB"/>
        </w:rPr>
        <w:pPrChange w:id="364" w:author="Lavignotte Fabien" w:date="2013-01-15T09:17:00Z">
          <w:pPr>
            <w:pStyle w:val="Heading2"/>
            <w:numPr>
              <w:numId w:val="13"/>
            </w:numPr>
          </w:pPr>
        </w:pPrChange>
      </w:pPr>
      <w:ins w:id="365" w:author="Lavignotte Fabien" w:date="2013-01-15T11:34:00Z">
        <w:r>
          <w:rPr>
            <w:lang w:val="en-GB"/>
          </w:rPr>
          <w:t xml:space="preserve">As stated </w:t>
        </w:r>
      </w:ins>
      <w:ins w:id="366" w:author="Lavignotte Fabien" w:date="2013-01-15T11:35:00Z">
        <w:r>
          <w:rPr>
            <w:lang w:val="en-GB"/>
          </w:rPr>
          <w:t>in</w:t>
        </w:r>
      </w:ins>
      <w:ins w:id="367" w:author="Lavignotte Fabien" w:date="2013-01-15T11:38:00Z">
        <w:r>
          <w:rPr>
            <w:lang w:val="en-GB"/>
          </w:rPr>
          <w:t xml:space="preserve"> </w:t>
        </w:r>
        <w:r>
          <w:rPr>
            <w:lang w:val="en-GB"/>
          </w:rPr>
          <w:fldChar w:fldCharType="begin"/>
        </w:r>
        <w:r>
          <w:rPr>
            <w:lang w:val="en-GB"/>
          </w:rPr>
          <w:instrText xml:space="preserve"> REF _Ref346013258 \r \h </w:instrText>
        </w:r>
        <w:r>
          <w:rPr>
            <w:lang w:val="en-GB"/>
          </w:rPr>
        </w:r>
      </w:ins>
      <w:r>
        <w:rPr>
          <w:lang w:val="en-GB"/>
        </w:rPr>
        <w:fldChar w:fldCharType="separate"/>
      </w:r>
      <w:ins w:id="368" w:author="Lavignotte Fabien" w:date="2013-01-15T11:38:00Z">
        <w:r>
          <w:rPr>
            <w:lang w:val="en-GB"/>
          </w:rPr>
          <w:t>[AD</w:t>
        </w:r>
        <w:r>
          <w:rPr>
            <w:lang w:val="en-GB"/>
          </w:rPr>
          <w:t>.</w:t>
        </w:r>
        <w:r>
          <w:rPr>
            <w:lang w:val="en-GB"/>
          </w:rPr>
          <w:t>2]</w:t>
        </w:r>
        <w:r>
          <w:rPr>
            <w:lang w:val="en-GB"/>
          </w:rPr>
          <w:fldChar w:fldCharType="end"/>
        </w:r>
      </w:ins>
      <w:ins w:id="369" w:author="Lavignotte Fabien" w:date="2013-01-15T11:35:00Z">
        <w:r>
          <w:rPr>
            <w:lang w:val="en-GB"/>
          </w:rPr>
          <w:t>, an administrator with HTML skills should be able to modify the GUI instances.</w:t>
        </w:r>
      </w:ins>
      <w:ins w:id="370" w:author="Lavignotte Fabien" w:date="2013-01-15T11:36:00Z">
        <w:r>
          <w:rPr>
            <w:lang w:val="en-GB"/>
          </w:rPr>
          <w:t xml:space="preserve"> The RPM delivered for WebClient contains a minified and optimized version that cannot be modified easily.</w:t>
        </w:r>
      </w:ins>
    </w:p>
    <w:p w:rsidR="00EA29D6" w:rsidRDefault="00EA29D6" w:rsidP="00BC2296">
      <w:pPr>
        <w:rPr>
          <w:ins w:id="371" w:author="Lavignotte Fabien" w:date="2013-01-15T11:40:00Z"/>
          <w:lang w:val="en-GB"/>
        </w:rPr>
        <w:pPrChange w:id="372" w:author="Lavignotte Fabien" w:date="2013-01-15T09:17:00Z">
          <w:pPr>
            <w:pStyle w:val="Heading2"/>
            <w:numPr>
              <w:numId w:val="13"/>
            </w:numPr>
          </w:pPr>
        </w:pPrChange>
      </w:pPr>
      <w:ins w:id="373" w:author="Lavignotte Fabien" w:date="2013-01-15T11:37:00Z">
        <w:r>
          <w:rPr>
            <w:lang w:val="en-GB"/>
          </w:rPr>
          <w:t xml:space="preserve">A RPM </w:t>
        </w:r>
        <w:r w:rsidRPr="00814C40">
          <w:rPr>
            <w:lang w:val="en-GB"/>
          </w:rPr>
          <w:t>esa-webclient</w:t>
        </w:r>
        <w:r>
          <w:rPr>
            <w:lang w:val="en-GB"/>
          </w:rPr>
          <w:t>-dev</w:t>
        </w:r>
        <w:r w:rsidRPr="00814C40">
          <w:rPr>
            <w:lang w:val="en-GB"/>
          </w:rPr>
          <w:t>-ngeo-XX-YY.noarch.rpm</w:t>
        </w:r>
        <w:r>
          <w:rPr>
            <w:lang w:val="en-GB"/>
          </w:rPr>
          <w:t xml:space="preserve"> is also delivered to provide </w:t>
        </w:r>
      </w:ins>
      <w:ins w:id="374" w:author="Lavignotte Fabien" w:date="2013-01-15T11:40:00Z">
        <w:r>
          <w:rPr>
            <w:lang w:val="en-GB"/>
          </w:rPr>
          <w:t xml:space="preserve">the clean sources and </w:t>
        </w:r>
      </w:ins>
      <w:ins w:id="375" w:author="Lavignotte Fabien" w:date="2013-01-15T11:37:00Z">
        <w:r>
          <w:rPr>
            <w:lang w:val="en-GB"/>
          </w:rPr>
          <w:t xml:space="preserve">a way to modify the Web Client. </w:t>
        </w:r>
      </w:ins>
      <w:ins w:id="376" w:author="Lavignotte Fabien" w:date="2013-01-15T11:38:00Z">
        <w:r>
          <w:rPr>
            <w:lang w:val="en-GB"/>
          </w:rPr>
          <w:t xml:space="preserve">The installation steps are the same as described in </w:t>
        </w:r>
        <w:r>
          <w:rPr>
            <w:lang w:val="en-GB"/>
          </w:rPr>
          <w:fldChar w:fldCharType="begin"/>
        </w:r>
        <w:r>
          <w:rPr>
            <w:lang w:val="en-GB"/>
          </w:rPr>
          <w:instrText xml:space="preserve"> REF _Ref346013246 \r \h </w:instrText>
        </w:r>
        <w:r>
          <w:rPr>
            <w:lang w:val="en-GB"/>
          </w:rPr>
        </w:r>
      </w:ins>
      <w:r>
        <w:rPr>
          <w:lang w:val="en-GB"/>
        </w:rPr>
        <w:fldChar w:fldCharType="separate"/>
      </w:r>
      <w:ins w:id="377" w:author="Lavignotte Fabien" w:date="2013-01-15T11:38:00Z">
        <w:r>
          <w:rPr>
            <w:lang w:val="en-GB"/>
          </w:rPr>
          <w:t>4.5</w:t>
        </w:r>
        <w:r>
          <w:rPr>
            <w:lang w:val="en-GB"/>
          </w:rPr>
          <w:fldChar w:fldCharType="end"/>
        </w:r>
        <w:r>
          <w:rPr>
            <w:lang w:val="en-GB"/>
          </w:rPr>
          <w:t>.</w:t>
        </w:r>
      </w:ins>
    </w:p>
    <w:p w:rsidR="00EA29D6" w:rsidRDefault="00EA29D6" w:rsidP="00BC2296">
      <w:pPr>
        <w:rPr>
          <w:ins w:id="378" w:author="Lavignotte Fabien" w:date="2013-01-15T11:41:00Z"/>
          <w:lang w:val="en-GB"/>
        </w:rPr>
        <w:pPrChange w:id="379" w:author="Lavignotte Fabien" w:date="2013-01-15T09:17:00Z">
          <w:pPr>
            <w:pStyle w:val="Heading2"/>
            <w:numPr>
              <w:numId w:val="13"/>
            </w:numPr>
          </w:pPr>
        </w:pPrChange>
      </w:pPr>
      <w:ins w:id="380" w:author="Lavignotte Fabien" w:date="2013-01-15T11:40:00Z">
        <w:r>
          <w:rPr>
            <w:lang w:val="en-GB"/>
          </w:rPr>
          <w:t xml:space="preserve">The development version can be tested using the ngeo test server </w:t>
        </w:r>
      </w:ins>
      <w:ins w:id="381" w:author="Lavignotte Fabien" w:date="2013-01-15T11:41:00Z">
        <w:r>
          <w:rPr>
            <w:lang w:val="en-GB"/>
          </w:rPr>
          <w:t>(see</w:t>
        </w:r>
      </w:ins>
      <w:ins w:id="382" w:author="Lavignotte Fabien" w:date="2013-01-15T11:43:00Z">
        <w:r w:rsidR="006B13E4">
          <w:rPr>
            <w:lang w:val="en-GB"/>
          </w:rPr>
          <w:t xml:space="preserve"> </w:t>
        </w:r>
        <w:r w:rsidR="006B13E4">
          <w:rPr>
            <w:lang w:val="en-GB"/>
          </w:rPr>
          <w:t>how to start it</w:t>
        </w:r>
        <w:r w:rsidR="006B13E4">
          <w:rPr>
            <w:lang w:val="en-GB"/>
          </w:rPr>
          <w:t xml:space="preserve"> in</w:t>
        </w:r>
      </w:ins>
      <w:ins w:id="383" w:author="Lavignotte Fabien" w:date="2013-01-15T11:41:00Z">
        <w:r>
          <w:rPr>
            <w:lang w:val="en-GB"/>
          </w:rPr>
          <w:t xml:space="preserve"> </w:t>
        </w:r>
        <w:r>
          <w:rPr>
            <w:lang w:val="en-GB"/>
          </w:rPr>
          <w:fldChar w:fldCharType="begin"/>
        </w:r>
        <w:r>
          <w:rPr>
            <w:lang w:val="en-GB"/>
          </w:rPr>
          <w:instrText xml:space="preserve"> REF _Ref346013430 \r \h </w:instrText>
        </w:r>
        <w:r>
          <w:rPr>
            <w:lang w:val="en-GB"/>
          </w:rPr>
        </w:r>
      </w:ins>
      <w:r>
        <w:rPr>
          <w:lang w:val="en-GB"/>
        </w:rPr>
        <w:fldChar w:fldCharType="separate"/>
      </w:r>
      <w:ins w:id="384" w:author="Lavignotte Fabien" w:date="2013-01-15T11:41:00Z">
        <w:r>
          <w:rPr>
            <w:lang w:val="en-GB"/>
          </w:rPr>
          <w:t>5.1</w:t>
        </w:r>
        <w:r>
          <w:rPr>
            <w:lang w:val="en-GB"/>
          </w:rPr>
          <w:fldChar w:fldCharType="end"/>
        </w:r>
        <w:r>
          <w:rPr>
            <w:lang w:val="en-GB"/>
          </w:rPr>
          <w:t xml:space="preserve">) </w:t>
        </w:r>
      </w:ins>
      <w:ins w:id="385" w:author="Lavignotte Fabien" w:date="2013-01-15T11:40:00Z">
        <w:r>
          <w:rPr>
            <w:lang w:val="en-GB"/>
          </w:rPr>
          <w:t xml:space="preserve">and accessing the URL </w:t>
        </w:r>
      </w:ins>
      <w:ins w:id="386" w:author="Lavignotte Fabien" w:date="2013-01-15T11:41:00Z">
        <w:r>
          <w:rPr>
            <w:lang w:val="en-GB"/>
          </w:rPr>
          <w:fldChar w:fldCharType="begin"/>
        </w:r>
        <w:r>
          <w:rPr>
            <w:lang w:val="en-GB"/>
          </w:rPr>
          <w:instrText xml:space="preserve"> HYPERLINK "</w:instrText>
        </w:r>
      </w:ins>
      <w:ins w:id="387" w:author="Lavignotte Fabien" w:date="2013-01-15T11:40:00Z">
        <w:r>
          <w:rPr>
            <w:lang w:val="en-GB"/>
          </w:rPr>
          <w:instrText>http://localhost:3000/client-dev</w:instrText>
        </w:r>
      </w:ins>
      <w:ins w:id="388" w:author="Lavignotte Fabien" w:date="2013-01-15T11:41:00Z">
        <w:r>
          <w:rPr>
            <w:lang w:val="en-GB"/>
          </w:rPr>
          <w:instrText xml:space="preserve">" </w:instrText>
        </w:r>
        <w:r>
          <w:rPr>
            <w:lang w:val="en-GB"/>
          </w:rPr>
          <w:fldChar w:fldCharType="separate"/>
        </w:r>
      </w:ins>
      <w:ins w:id="389" w:author="Lavignotte Fabien" w:date="2013-01-15T11:40:00Z">
        <w:r w:rsidRPr="00122273">
          <w:rPr>
            <w:rStyle w:val="Hyperlink"/>
            <w:lang w:val="en-GB"/>
          </w:rPr>
          <w:t>http://localhost:3000/client-dev</w:t>
        </w:r>
      </w:ins>
      <w:ins w:id="390" w:author="Lavignotte Fabien" w:date="2013-01-15T11:41:00Z">
        <w:r>
          <w:rPr>
            <w:lang w:val="en-GB"/>
          </w:rPr>
          <w:fldChar w:fldCharType="end"/>
        </w:r>
      </w:ins>
      <w:ins w:id="391" w:author="Lavignotte Fabien" w:date="2013-01-15T11:40:00Z">
        <w:r>
          <w:rPr>
            <w:lang w:val="en-GB"/>
          </w:rPr>
          <w:t>.</w:t>
        </w:r>
      </w:ins>
    </w:p>
    <w:p w:rsidR="003E7402" w:rsidRDefault="006B13E4" w:rsidP="00BC2296">
      <w:pPr>
        <w:rPr>
          <w:ins w:id="392" w:author="Lavignotte Fabien" w:date="2013-01-15T11:47:00Z"/>
          <w:lang w:val="en-GB"/>
        </w:rPr>
        <w:pPrChange w:id="393" w:author="Lavignotte Fabien" w:date="2013-01-15T09:17:00Z">
          <w:pPr>
            <w:pStyle w:val="Heading2"/>
            <w:numPr>
              <w:numId w:val="13"/>
            </w:numPr>
          </w:pPr>
        </w:pPrChange>
      </w:pPr>
      <w:ins w:id="394" w:author="Lavignotte Fabien" w:date="2013-01-15T11:43:00Z">
        <w:r>
          <w:rPr>
            <w:lang w:val="en-GB"/>
          </w:rPr>
          <w:t xml:space="preserve">Once modified, an optimized version can be produced by executing the </w:t>
        </w:r>
      </w:ins>
      <w:ins w:id="395" w:author="Lavignotte Fabien" w:date="2013-01-15T11:44:00Z">
        <w:r>
          <w:rPr>
            <w:lang w:val="en-GB"/>
          </w:rPr>
          <w:t>script</w:t>
        </w:r>
      </w:ins>
      <w:ins w:id="396" w:author="Lavignotte Fabien" w:date="2013-01-15T11:43:00Z">
        <w:r>
          <w:rPr>
            <w:lang w:val="en-GB"/>
          </w:rPr>
          <w:t xml:space="preserve"> </w:t>
        </w:r>
      </w:ins>
      <w:ins w:id="397" w:author="Lavignotte Fabien" w:date="2013-01-15T11:44:00Z">
        <w:r>
          <w:rPr>
            <w:lang w:val="en-GB"/>
          </w:rPr>
          <w:t>build.sh in the directory /usr/local/ngeo/webclient-dev</w:t>
        </w:r>
      </w:ins>
      <w:ins w:id="398" w:author="Lavignotte Fabien" w:date="2013-01-15T11:45:00Z">
        <w:r>
          <w:rPr>
            <w:lang w:val="en-GB"/>
          </w:rPr>
          <w:t>/build</w:t>
        </w:r>
      </w:ins>
      <w:ins w:id="399" w:author="Lavignotte Fabien" w:date="2013-01-15T11:44:00Z">
        <w:r>
          <w:rPr>
            <w:lang w:val="en-GB"/>
          </w:rPr>
          <w:t xml:space="preserve">. </w:t>
        </w:r>
      </w:ins>
    </w:p>
    <w:p w:rsidR="003E7402" w:rsidRPr="003E7402" w:rsidRDefault="003E7402" w:rsidP="003E7402">
      <w:pPr>
        <w:spacing w:after="0"/>
        <w:rPr>
          <w:ins w:id="400" w:author="Lavignotte Fabien" w:date="2013-01-15T11:47:00Z"/>
          <w:rFonts w:ascii="Arial" w:hAnsi="Arial" w:cs="Arial"/>
          <w:sz w:val="16"/>
          <w:szCs w:val="16"/>
          <w:lang w:val="en-GB"/>
          <w:rPrChange w:id="401" w:author="Lavignotte Fabien" w:date="2013-01-15T11:47:00Z">
            <w:rPr>
              <w:ins w:id="402" w:author="Lavignotte Fabien" w:date="2013-01-15T11:47:00Z"/>
              <w:lang w:val="en-GB"/>
            </w:rPr>
          </w:rPrChange>
        </w:rPr>
        <w:pPrChange w:id="403" w:author="Lavignotte Fabien" w:date="2013-01-15T11:48:00Z">
          <w:pPr>
            <w:pStyle w:val="Heading2"/>
            <w:numPr>
              <w:numId w:val="13"/>
            </w:numPr>
          </w:pPr>
        </w:pPrChange>
      </w:pPr>
      <w:ins w:id="404" w:author="Lavignotte Fabien" w:date="2013-01-15T11:47:00Z">
        <w:r w:rsidRPr="003E7402">
          <w:rPr>
            <w:rFonts w:ascii="Arial" w:hAnsi="Arial" w:cs="Arial"/>
            <w:sz w:val="16"/>
            <w:szCs w:val="16"/>
            <w:lang w:val="en-GB"/>
            <w:rPrChange w:id="405" w:author="Lavignotte Fabien" w:date="2013-01-15T11:47:00Z">
              <w:rPr>
                <w:lang w:val="en-GB"/>
              </w:rPr>
            </w:rPrChange>
          </w:rPr>
          <w:t xml:space="preserve">cd </w:t>
        </w:r>
        <w:r w:rsidRPr="003E7402">
          <w:rPr>
            <w:rFonts w:ascii="Arial" w:hAnsi="Arial" w:cs="Arial"/>
            <w:sz w:val="16"/>
            <w:szCs w:val="16"/>
            <w:lang w:val="en-GB"/>
            <w:rPrChange w:id="406" w:author="Lavignotte Fabien" w:date="2013-01-15T11:47:00Z">
              <w:rPr>
                <w:lang w:val="en-GB"/>
              </w:rPr>
            </w:rPrChange>
          </w:rPr>
          <w:t>/usr/local/ngeo/webclient-dev/build</w:t>
        </w:r>
      </w:ins>
    </w:p>
    <w:p w:rsidR="003E7402" w:rsidRPr="003E7402" w:rsidRDefault="003E7402" w:rsidP="00BC2296">
      <w:pPr>
        <w:rPr>
          <w:ins w:id="407" w:author="Lavignotte Fabien" w:date="2013-01-15T11:47:00Z"/>
          <w:rFonts w:ascii="Arial" w:hAnsi="Arial" w:cs="Arial"/>
          <w:sz w:val="16"/>
          <w:szCs w:val="16"/>
          <w:lang w:val="en-GB"/>
          <w:rPrChange w:id="408" w:author="Lavignotte Fabien" w:date="2013-01-15T11:47:00Z">
            <w:rPr>
              <w:ins w:id="409" w:author="Lavignotte Fabien" w:date="2013-01-15T11:47:00Z"/>
              <w:lang w:val="en-GB"/>
            </w:rPr>
          </w:rPrChange>
        </w:rPr>
        <w:pPrChange w:id="410" w:author="Lavignotte Fabien" w:date="2013-01-15T09:17:00Z">
          <w:pPr>
            <w:pStyle w:val="Heading2"/>
            <w:numPr>
              <w:numId w:val="13"/>
            </w:numPr>
          </w:pPr>
        </w:pPrChange>
      </w:pPr>
      <w:ins w:id="411" w:author="Lavignotte Fabien" w:date="2013-01-15T11:47:00Z">
        <w:r w:rsidRPr="003E7402">
          <w:rPr>
            <w:rFonts w:ascii="Arial" w:hAnsi="Arial" w:cs="Arial"/>
            <w:sz w:val="16"/>
            <w:szCs w:val="16"/>
            <w:lang w:val="en-GB"/>
            <w:rPrChange w:id="412" w:author="Lavignotte Fabien" w:date="2013-01-15T11:47:00Z">
              <w:rPr>
                <w:lang w:val="en-GB"/>
              </w:rPr>
            </w:rPrChange>
          </w:rPr>
          <w:t>./build.sh</w:t>
        </w:r>
      </w:ins>
    </w:p>
    <w:p w:rsidR="00EA29D6" w:rsidRDefault="006B13E4" w:rsidP="00BC2296">
      <w:pPr>
        <w:rPr>
          <w:ins w:id="413" w:author="Lavignotte Fabien" w:date="2013-01-15T11:44:00Z"/>
          <w:lang w:val="en-GB"/>
        </w:rPr>
        <w:pPrChange w:id="414" w:author="Lavignotte Fabien" w:date="2013-01-15T09:17:00Z">
          <w:pPr>
            <w:pStyle w:val="Heading2"/>
            <w:numPr>
              <w:numId w:val="13"/>
            </w:numPr>
          </w:pPr>
        </w:pPrChange>
      </w:pPr>
      <w:ins w:id="415" w:author="Lavignotte Fabien" w:date="2013-01-15T11:44:00Z">
        <w:r>
          <w:rPr>
            <w:lang w:val="en-GB"/>
          </w:rPr>
          <w:t xml:space="preserve">The </w:t>
        </w:r>
      </w:ins>
      <w:ins w:id="416" w:author="Lavignotte Fabien" w:date="2013-01-15T11:45:00Z">
        <w:r>
          <w:rPr>
            <w:lang w:val="en-GB"/>
          </w:rPr>
          <w:t xml:space="preserve">optimized version is put in </w:t>
        </w:r>
        <w:r>
          <w:rPr>
            <w:lang w:val="en-GB"/>
          </w:rPr>
          <w:t>/usr/local/ngeo/webclient-dev/build</w:t>
        </w:r>
        <w:r>
          <w:rPr>
            <w:lang w:val="en-GB"/>
          </w:rPr>
          <w:t xml:space="preserve">/output. It can be tested using URL </w:t>
        </w:r>
        <w:r>
          <w:rPr>
            <w:lang w:val="en-GB"/>
          </w:rPr>
          <w:fldChar w:fldCharType="begin"/>
        </w:r>
        <w:r>
          <w:rPr>
            <w:lang w:val="en-GB"/>
          </w:rPr>
          <w:instrText xml:space="preserve"> HYPERLINK "</w:instrText>
        </w:r>
        <w:r w:rsidRPr="006B13E4">
          <w:rPr>
            <w:lang w:val="en-GB"/>
            <w:rPrChange w:id="417" w:author="Lavignotte Fabien" w:date="2013-01-15T11:45:00Z">
              <w:rPr>
                <w:rStyle w:val="Hyperlink"/>
                <w:lang w:val="en-GB"/>
              </w:rPr>
            </w:rPrChange>
          </w:rPr>
          <w:instrText>http://localhost:3000/client-</w:instrText>
        </w:r>
        <w:r>
          <w:rPr>
            <w:lang w:val="en-GB"/>
          </w:rPr>
          <w:instrText xml:space="preserve">opt" </w:instrText>
        </w:r>
        <w:r>
          <w:rPr>
            <w:lang w:val="en-GB"/>
          </w:rPr>
          <w:fldChar w:fldCharType="separate"/>
        </w:r>
        <w:r w:rsidRPr="00122273">
          <w:rPr>
            <w:rStyle w:val="Hyperlink"/>
            <w:lang w:val="en-GB"/>
            <w:rPrChange w:id="418" w:author="Lavignotte Fabien" w:date="2013-01-15T11:45:00Z">
              <w:rPr>
                <w:rStyle w:val="Hyperlink"/>
                <w:lang w:val="en-GB"/>
              </w:rPr>
            </w:rPrChange>
          </w:rPr>
          <w:t>http://localhost:3000/client-</w:t>
        </w:r>
        <w:r w:rsidRPr="00122273">
          <w:rPr>
            <w:rStyle w:val="Hyperlink"/>
            <w:lang w:val="en-GB"/>
          </w:rPr>
          <w:t>opt</w:t>
        </w:r>
        <w:r>
          <w:rPr>
            <w:lang w:val="en-GB"/>
          </w:rPr>
          <w:fldChar w:fldCharType="end"/>
        </w:r>
        <w:r>
          <w:rPr>
            <w:lang w:val="en-GB"/>
          </w:rPr>
          <w:t>.</w:t>
        </w:r>
      </w:ins>
    </w:p>
    <w:p w:rsidR="006B13E4" w:rsidRDefault="006B13E4" w:rsidP="00BC2296">
      <w:pPr>
        <w:rPr>
          <w:ins w:id="419" w:author="Lavignotte Fabien" w:date="2013-01-15T11:43:00Z"/>
          <w:lang w:val="en-GB"/>
        </w:rPr>
        <w:pPrChange w:id="420" w:author="Lavignotte Fabien" w:date="2013-01-15T09:17:00Z">
          <w:pPr>
            <w:pStyle w:val="Heading2"/>
            <w:numPr>
              <w:numId w:val="13"/>
            </w:numPr>
          </w:pPr>
        </w:pPrChange>
      </w:pPr>
      <w:ins w:id="421" w:author="Lavignotte Fabien" w:date="2013-01-15T11:45:00Z">
        <w:r>
          <w:rPr>
            <w:lang w:val="en-GB"/>
          </w:rPr>
          <w:t xml:space="preserve">All contents of </w:t>
        </w:r>
      </w:ins>
      <w:ins w:id="422" w:author="Lavignotte Fabien" w:date="2013-01-15T11:46:00Z">
        <w:r>
          <w:rPr>
            <w:lang w:val="en-GB"/>
          </w:rPr>
          <w:t>/usr/local/ngeo/webclient-dev/build/output</w:t>
        </w:r>
        <w:r>
          <w:rPr>
            <w:lang w:val="en-GB"/>
          </w:rPr>
          <w:t xml:space="preserve"> must be copied to WebClient installation in order to update the prod</w:t>
        </w:r>
        <w:r w:rsidR="00327FE2">
          <w:rPr>
            <w:lang w:val="en-GB"/>
          </w:rPr>
          <w:t>uction version</w:t>
        </w:r>
        <w:r>
          <w:rPr>
            <w:lang w:val="en-GB"/>
          </w:rPr>
          <w:t>.</w:t>
        </w:r>
      </w:ins>
    </w:p>
    <w:p w:rsidR="006B13E4" w:rsidRPr="003E7402" w:rsidRDefault="006B13E4" w:rsidP="00BC2296">
      <w:pPr>
        <w:rPr>
          <w:ins w:id="423" w:author="Lavignotte Fabien" w:date="2013-01-15T09:17:00Z"/>
          <w:rFonts w:ascii="Arial" w:hAnsi="Arial" w:cs="Arial"/>
          <w:sz w:val="16"/>
          <w:szCs w:val="16"/>
          <w:lang w:val="en-GB"/>
          <w:rPrChange w:id="424" w:author="Lavignotte Fabien" w:date="2013-01-15T11:47:00Z">
            <w:rPr>
              <w:ins w:id="425" w:author="Lavignotte Fabien" w:date="2013-01-15T09:17:00Z"/>
              <w:lang w:val="en-GB"/>
            </w:rPr>
          </w:rPrChange>
        </w:rPr>
        <w:pPrChange w:id="426" w:author="Lavignotte Fabien" w:date="2013-01-15T09:17:00Z">
          <w:pPr>
            <w:pStyle w:val="Heading2"/>
            <w:numPr>
              <w:numId w:val="13"/>
            </w:numPr>
          </w:pPr>
        </w:pPrChange>
      </w:pPr>
      <w:ins w:id="427" w:author="Lavignotte Fabien" w:date="2013-01-15T11:46:00Z">
        <w:r w:rsidRPr="003E7402">
          <w:rPr>
            <w:rFonts w:ascii="Arial" w:hAnsi="Arial" w:cs="Arial"/>
            <w:sz w:val="16"/>
            <w:szCs w:val="16"/>
            <w:lang w:val="en-GB"/>
            <w:rPrChange w:id="428" w:author="Lavignotte Fabien" w:date="2013-01-15T11:47:00Z">
              <w:rPr>
                <w:lang w:val="en-GB"/>
              </w:rPr>
            </w:rPrChange>
          </w:rPr>
          <w:t xml:space="preserve">cp –r </w:t>
        </w:r>
        <w:r w:rsidRPr="003E7402">
          <w:rPr>
            <w:rFonts w:ascii="Arial" w:hAnsi="Arial" w:cs="Arial"/>
            <w:sz w:val="16"/>
            <w:szCs w:val="16"/>
            <w:lang w:val="en-GB"/>
            <w:rPrChange w:id="429" w:author="Lavignotte Fabien" w:date="2013-01-15T11:47:00Z">
              <w:rPr>
                <w:lang w:val="en-GB"/>
              </w:rPr>
            </w:rPrChange>
          </w:rPr>
          <w:t>/usr/local/ngeo/webclient-dev/build/output</w:t>
        </w:r>
        <w:r w:rsidRPr="003E7402">
          <w:rPr>
            <w:rFonts w:ascii="Arial" w:hAnsi="Arial" w:cs="Arial"/>
            <w:sz w:val="16"/>
            <w:szCs w:val="16"/>
            <w:lang w:val="en-GB"/>
            <w:rPrChange w:id="430" w:author="Lavignotte Fabien" w:date="2013-01-15T11:47:00Z">
              <w:rPr>
                <w:lang w:val="en-GB"/>
              </w:rPr>
            </w:rPrChange>
          </w:rPr>
          <w:t xml:space="preserve">/* </w:t>
        </w:r>
        <w:r w:rsidRPr="003E7402">
          <w:rPr>
            <w:rFonts w:ascii="Arial" w:hAnsi="Arial" w:cs="Arial"/>
            <w:sz w:val="16"/>
            <w:szCs w:val="16"/>
            <w:lang w:val="en-GB"/>
            <w:rPrChange w:id="431" w:author="Lavignotte Fabien" w:date="2013-01-15T11:47:00Z">
              <w:rPr>
                <w:lang w:val="en-GB"/>
              </w:rPr>
            </w:rPrChange>
          </w:rPr>
          <w:t>/usr/local/ngeo/webclient</w:t>
        </w:r>
      </w:ins>
    </w:p>
    <w:p w:rsidR="006F23C0" w:rsidRPr="00C03BA4" w:rsidDel="00BC2296" w:rsidRDefault="006F23C0" w:rsidP="006F23C0">
      <w:pPr>
        <w:rPr>
          <w:del w:id="432" w:author="Lavignotte Fabien" w:date="2013-01-15T09:17:00Z"/>
          <w:rFonts w:ascii="Verdana" w:eastAsia="Times New Roman" w:hAnsi="Verdana" w:cs="Times New Roman"/>
          <w:sz w:val="18"/>
          <w:szCs w:val="24"/>
          <w:lang w:val="en-GB"/>
        </w:rPr>
      </w:pPr>
      <w:del w:id="433" w:author="Lavignotte Fabien" w:date="2013-01-15T09:17:00Z">
        <w:r w:rsidRPr="00C03BA4" w:rsidDel="00BC2296">
          <w:rPr>
            <w:rFonts w:ascii="Verdana" w:eastAsia="Times New Roman" w:hAnsi="Verdana" w:cs="Times New Roman"/>
            <w:sz w:val="18"/>
            <w:szCs w:val="24"/>
            <w:lang w:val="en-GB"/>
          </w:rPr>
          <w:delText>If any</w:delText>
        </w:r>
        <w:r w:rsidR="00953255" w:rsidRPr="00C03BA4" w:rsidDel="00BC2296">
          <w:rPr>
            <w:rFonts w:ascii="Verdana" w:eastAsia="Times New Roman" w:hAnsi="Verdana" w:cs="Times New Roman"/>
            <w:sz w:val="18"/>
            <w:szCs w:val="24"/>
            <w:lang w:val="en-GB"/>
          </w:rPr>
          <w:delText xml:space="preserve"> d</w:delText>
        </w:r>
        <w:r w:rsidRPr="00C03BA4" w:rsidDel="00BC2296">
          <w:rPr>
            <w:rFonts w:ascii="Verdana" w:eastAsia="Times New Roman" w:hAnsi="Verdana" w:cs="Times New Roman"/>
            <w:sz w:val="18"/>
            <w:szCs w:val="24"/>
            <w:lang w:val="en-GB"/>
          </w:rPr>
          <w:delText xml:space="preserve">etail any </w:delText>
        </w:r>
        <w:r w:rsidR="00953255" w:rsidRPr="00C03BA4" w:rsidDel="00BC2296">
          <w:rPr>
            <w:rFonts w:ascii="Verdana" w:eastAsia="Times New Roman" w:hAnsi="Verdana" w:cs="Times New Roman"/>
            <w:sz w:val="18"/>
            <w:szCs w:val="24"/>
            <w:lang w:val="en-GB"/>
          </w:rPr>
          <w:delText>non-</w:delText>
        </w:r>
        <w:r w:rsidRPr="00C03BA4" w:rsidDel="00BC2296">
          <w:rPr>
            <w:rFonts w:ascii="Verdana" w:eastAsia="Times New Roman" w:hAnsi="Verdana" w:cs="Times New Roman"/>
            <w:sz w:val="18"/>
            <w:szCs w:val="24"/>
            <w:lang w:val="en-GB"/>
          </w:rPr>
          <w:delText>periodic ma</w:delText>
        </w:r>
        <w:r w:rsidR="00B56EEF" w:rsidRPr="00C03BA4" w:rsidDel="00BC2296">
          <w:rPr>
            <w:rFonts w:ascii="Verdana" w:eastAsia="Times New Roman" w:hAnsi="Verdana" w:cs="Times New Roman"/>
            <w:sz w:val="18"/>
            <w:szCs w:val="24"/>
            <w:lang w:val="en-GB"/>
          </w:rPr>
          <w:delText>i</w:delText>
        </w:r>
        <w:r w:rsidRPr="00C03BA4" w:rsidDel="00BC2296">
          <w:rPr>
            <w:rFonts w:ascii="Verdana" w:eastAsia="Times New Roman" w:hAnsi="Verdana" w:cs="Times New Roman"/>
            <w:sz w:val="18"/>
            <w:szCs w:val="24"/>
            <w:lang w:val="en-GB"/>
          </w:rPr>
          <w:delText>ntenance</w:delText>
        </w:r>
        <w:r w:rsidR="00953255" w:rsidRPr="00C03BA4" w:rsidDel="00BC2296">
          <w:rPr>
            <w:rFonts w:ascii="Verdana" w:eastAsia="Times New Roman" w:hAnsi="Verdana" w:cs="Times New Roman"/>
            <w:sz w:val="18"/>
            <w:szCs w:val="24"/>
            <w:lang w:val="en-GB"/>
          </w:rPr>
          <w:delText xml:space="preserve"> (ex: upon reception of a maintenance event)</w:delText>
        </w:r>
        <w:r w:rsidRPr="00C03BA4" w:rsidDel="00BC2296">
          <w:rPr>
            <w:rFonts w:ascii="Verdana" w:eastAsia="Times New Roman" w:hAnsi="Verdana" w:cs="Times New Roman"/>
            <w:sz w:val="18"/>
            <w:szCs w:val="24"/>
            <w:lang w:val="en-GB"/>
          </w:rPr>
          <w:delText xml:space="preserve">. </w:delText>
        </w:r>
      </w:del>
    </w:p>
    <w:p w:rsidR="006F23C0" w:rsidRPr="007D0C4F" w:rsidDel="00EA29D6" w:rsidRDefault="006F23C0" w:rsidP="00DB6AB2">
      <w:pPr>
        <w:rPr>
          <w:del w:id="434" w:author="Lavignotte Fabien" w:date="2013-01-15T11:34:00Z"/>
          <w:lang w:val="en-GB"/>
        </w:rPr>
      </w:pPr>
    </w:p>
    <w:p w:rsidR="00195A86" w:rsidRPr="001D6400" w:rsidDel="00EA29D6" w:rsidRDefault="00195A86" w:rsidP="00DB6AB2">
      <w:pPr>
        <w:rPr>
          <w:del w:id="435" w:author="Lavignotte Fabien" w:date="2013-01-15T11:34:00Z"/>
          <w:lang w:val="en-GB"/>
        </w:rPr>
      </w:pPr>
    </w:p>
    <w:p w:rsidR="005C4CDB" w:rsidRPr="00417548" w:rsidRDefault="00F24061" w:rsidP="008C1922">
      <w:pPr>
        <w:pStyle w:val="Heading1"/>
        <w:rPr>
          <w:lang w:val="en-GB"/>
        </w:rPr>
      </w:pPr>
      <w:bookmarkStart w:id="436" w:name="_Toc346013056"/>
      <w:r>
        <w:rPr>
          <w:lang w:val="en-GB"/>
        </w:rPr>
        <w:lastRenderedPageBreak/>
        <w:t>Summary of steps</w:t>
      </w:r>
      <w:bookmarkEnd w:id="436"/>
    </w:p>
    <w:p w:rsidR="001D6400" w:rsidRPr="00C03BA4" w:rsidDel="00BC2296" w:rsidRDefault="001D6400" w:rsidP="001D6400">
      <w:pPr>
        <w:rPr>
          <w:del w:id="437" w:author="Lavignotte Fabien" w:date="2013-01-15T09:15:00Z"/>
          <w:rFonts w:ascii="Verdana" w:eastAsia="Times New Roman" w:hAnsi="Verdana" w:cs="Times New Roman"/>
          <w:sz w:val="18"/>
          <w:szCs w:val="24"/>
          <w:highlight w:val="yellow"/>
          <w:lang w:val="en-GB"/>
        </w:rPr>
      </w:pPr>
      <w:del w:id="438" w:author="Lavignotte Fabien" w:date="2013-01-15T09:15:00Z">
        <w:r w:rsidRPr="00C03BA4" w:rsidDel="00BC2296">
          <w:rPr>
            <w:rFonts w:ascii="Verdana" w:eastAsia="Times New Roman" w:hAnsi="Verdana" w:cs="Times New Roman"/>
            <w:sz w:val="18"/>
            <w:szCs w:val="24"/>
            <w:highlight w:val="yellow"/>
            <w:lang w:val="en-GB"/>
          </w:rPr>
          <w:delText>Needed for DDR or later</w:delText>
        </w:r>
      </w:del>
    </w:p>
    <w:p w:rsidR="005C4CDB" w:rsidRPr="00417548" w:rsidRDefault="005C4CDB" w:rsidP="003C2B04">
      <w:pPr>
        <w:spacing w:before="60" w:after="60" w:line="240" w:lineRule="auto"/>
        <w:ind w:left="705" w:hanging="705"/>
        <w:rPr>
          <w:rFonts w:ascii="Verdana" w:eastAsia="Times New Roman" w:hAnsi="Verdana" w:cs="Times New Roman"/>
          <w:sz w:val="18"/>
          <w:szCs w:val="24"/>
          <w:lang w:val="en-GB"/>
        </w:rPr>
      </w:pPr>
      <w:del w:id="439" w:author="Lavignotte Fabien" w:date="2013-01-15T09:15:00Z">
        <w:r w:rsidRPr="00417548" w:rsidDel="00BC2296">
          <w:rPr>
            <w:rFonts w:ascii="Verdana" w:eastAsia="Times New Roman" w:hAnsi="Verdana" w:cs="Times New Roman"/>
            <w:sz w:val="18"/>
            <w:szCs w:val="24"/>
            <w:lang w:val="en-GB"/>
          </w:rPr>
          <w:delText>a.</w:delText>
        </w:r>
        <w:r w:rsidRPr="00417548" w:rsidDel="00BC2296">
          <w:rPr>
            <w:rFonts w:ascii="Verdana" w:eastAsia="Times New Roman" w:hAnsi="Verdana" w:cs="Times New Roman"/>
            <w:sz w:val="18"/>
            <w:szCs w:val="24"/>
            <w:lang w:val="en-GB"/>
          </w:rPr>
          <w:tab/>
        </w:r>
        <w:r w:rsidR="003C2B04" w:rsidDel="00BC2296">
          <w:rPr>
            <w:rFonts w:ascii="Verdana" w:eastAsia="Times New Roman" w:hAnsi="Verdana" w:cs="Times New Roman"/>
            <w:sz w:val="18"/>
            <w:szCs w:val="24"/>
            <w:lang w:val="en-GB"/>
          </w:rPr>
          <w:delText>An easily accessible summary table for each step shall be provided specifying in a telegraphic and complete way all the possible options. The steps of installation and de-installation shall be described separately.</w:delText>
        </w:r>
      </w:del>
      <w:ins w:id="440" w:author="Lavignotte Fabien" w:date="2013-01-15T09:15:00Z">
        <w:r w:rsidR="00BC2296">
          <w:rPr>
            <w:rFonts w:ascii="Verdana" w:eastAsia="Times New Roman" w:hAnsi="Verdana" w:cs="Times New Roman"/>
            <w:sz w:val="18"/>
            <w:szCs w:val="24"/>
            <w:lang w:val="en-GB"/>
          </w:rPr>
          <w:t>Not applicable.</w:t>
        </w:r>
      </w:ins>
    </w:p>
    <w:p w:rsidR="005C4CDB" w:rsidRPr="00417548" w:rsidRDefault="005C4CDB" w:rsidP="005C4CDB">
      <w:pPr>
        <w:rPr>
          <w:lang w:val="en-GB"/>
        </w:rPr>
      </w:pPr>
    </w:p>
    <w:p w:rsidR="00F24061" w:rsidRPr="00417548" w:rsidRDefault="00F24061" w:rsidP="00F24061">
      <w:pPr>
        <w:pStyle w:val="Heading1"/>
        <w:rPr>
          <w:lang w:val="en-GB"/>
        </w:rPr>
      </w:pPr>
      <w:bookmarkStart w:id="441" w:name="_Toc346013057"/>
      <w:r>
        <w:rPr>
          <w:lang w:val="en-GB"/>
        </w:rPr>
        <w:lastRenderedPageBreak/>
        <w:t>Summary of problems and their correction</w:t>
      </w:r>
      <w:bookmarkEnd w:id="441"/>
    </w:p>
    <w:p w:rsidR="00EA29D6" w:rsidRPr="00417548" w:rsidRDefault="00EA29D6" w:rsidP="00EA29D6">
      <w:pPr>
        <w:spacing w:before="60" w:after="60" w:line="240" w:lineRule="auto"/>
        <w:ind w:left="705" w:hanging="705"/>
        <w:rPr>
          <w:ins w:id="442" w:author="Lavignotte Fabien" w:date="2013-01-15T11:43:00Z"/>
          <w:rFonts w:ascii="Verdana" w:eastAsia="Times New Roman" w:hAnsi="Verdana" w:cs="Times New Roman"/>
          <w:sz w:val="18"/>
          <w:szCs w:val="24"/>
          <w:lang w:val="en-GB"/>
        </w:rPr>
      </w:pPr>
      <w:ins w:id="443" w:author="Lavignotte Fabien" w:date="2013-01-15T11:43:00Z">
        <w:r>
          <w:rPr>
            <w:rFonts w:ascii="Verdana" w:eastAsia="Times New Roman" w:hAnsi="Verdana" w:cs="Times New Roman"/>
            <w:sz w:val="18"/>
            <w:szCs w:val="24"/>
            <w:lang w:val="en-GB"/>
          </w:rPr>
          <w:t>Not applicable.</w:t>
        </w:r>
      </w:ins>
    </w:p>
    <w:p w:rsidR="001D6400" w:rsidRPr="00C03BA4" w:rsidDel="00EA29D6" w:rsidRDefault="001D6400" w:rsidP="001D6400">
      <w:pPr>
        <w:rPr>
          <w:del w:id="444" w:author="Lavignotte Fabien" w:date="2013-01-15T11:43:00Z"/>
          <w:rFonts w:ascii="Verdana" w:eastAsia="Times New Roman" w:hAnsi="Verdana" w:cs="Times New Roman"/>
          <w:sz w:val="18"/>
          <w:szCs w:val="24"/>
          <w:lang w:val="en-GB"/>
        </w:rPr>
      </w:pPr>
      <w:del w:id="445" w:author="Lavignotte Fabien" w:date="2013-01-15T11:43:00Z">
        <w:r w:rsidRPr="00C03BA4" w:rsidDel="00EA29D6">
          <w:rPr>
            <w:rFonts w:ascii="Verdana" w:eastAsia="Times New Roman" w:hAnsi="Verdana" w:cs="Times New Roman"/>
            <w:sz w:val="18"/>
            <w:szCs w:val="24"/>
            <w:highlight w:val="yellow"/>
            <w:lang w:val="en-GB"/>
          </w:rPr>
          <w:delText>Needed for DDR or later</w:delText>
        </w:r>
      </w:del>
    </w:p>
    <w:p w:rsidR="001D6400" w:rsidDel="00EA29D6" w:rsidRDefault="001D6400" w:rsidP="00F24061">
      <w:pPr>
        <w:spacing w:before="60" w:after="60" w:line="240" w:lineRule="auto"/>
        <w:ind w:left="705" w:hanging="705"/>
        <w:rPr>
          <w:del w:id="446" w:author="Lavignotte Fabien" w:date="2013-01-15T11:43:00Z"/>
          <w:rFonts w:ascii="Verdana" w:eastAsia="Times New Roman" w:hAnsi="Verdana" w:cs="Times New Roman"/>
          <w:sz w:val="18"/>
          <w:szCs w:val="24"/>
          <w:lang w:val="en-GB"/>
        </w:rPr>
      </w:pPr>
    </w:p>
    <w:p w:rsidR="00F24061" w:rsidRPr="00417548" w:rsidDel="00EA29D6" w:rsidRDefault="00F24061" w:rsidP="00F24061">
      <w:pPr>
        <w:spacing w:before="60" w:after="60" w:line="240" w:lineRule="auto"/>
        <w:ind w:left="705" w:hanging="705"/>
        <w:rPr>
          <w:del w:id="447" w:author="Lavignotte Fabien" w:date="2013-01-15T11:43:00Z"/>
          <w:rFonts w:ascii="Verdana" w:eastAsia="Times New Roman" w:hAnsi="Verdana" w:cs="Times New Roman"/>
          <w:sz w:val="18"/>
          <w:szCs w:val="24"/>
          <w:lang w:val="en-GB"/>
        </w:rPr>
      </w:pPr>
      <w:del w:id="448" w:author="Lavignotte Fabien" w:date="2013-01-15T11:43:00Z">
        <w:r w:rsidRPr="00417548" w:rsidDel="00EA29D6">
          <w:rPr>
            <w:rFonts w:ascii="Verdana" w:eastAsia="Times New Roman" w:hAnsi="Verdana" w:cs="Times New Roman"/>
            <w:sz w:val="18"/>
            <w:szCs w:val="24"/>
            <w:lang w:val="en-GB"/>
          </w:rPr>
          <w:delText>a.</w:delText>
        </w:r>
        <w:r w:rsidRPr="00417548" w:rsidDel="00EA29D6">
          <w:rPr>
            <w:rFonts w:ascii="Verdana" w:eastAsia="Times New Roman" w:hAnsi="Verdana" w:cs="Times New Roman"/>
            <w:sz w:val="18"/>
            <w:szCs w:val="24"/>
            <w:lang w:val="en-GB"/>
          </w:rPr>
          <w:tab/>
        </w:r>
        <w:r w:rsidR="003C2B04" w:rsidDel="00EA29D6">
          <w:rPr>
            <w:rFonts w:ascii="Verdana" w:eastAsia="Times New Roman" w:hAnsi="Verdana" w:cs="Times New Roman"/>
            <w:sz w:val="18"/>
            <w:szCs w:val="24"/>
            <w:lang w:val="en-GB"/>
          </w:rPr>
          <w:delText>An easily accessible</w:delText>
        </w:r>
        <w:r w:rsidDel="00EA29D6">
          <w:rPr>
            <w:rFonts w:ascii="Verdana" w:eastAsia="Times New Roman" w:hAnsi="Verdana" w:cs="Times New Roman"/>
            <w:sz w:val="18"/>
            <w:szCs w:val="24"/>
            <w:lang w:val="en-GB"/>
          </w:rPr>
          <w:delText xml:space="preserve"> summary table for each problem shall be provided specifying all the possible solutions. The problems of installation and de</w:delText>
        </w:r>
        <w:r w:rsidR="003C2B04" w:rsidDel="00EA29D6">
          <w:rPr>
            <w:rFonts w:ascii="Verdana" w:eastAsia="Times New Roman" w:hAnsi="Verdana" w:cs="Times New Roman"/>
            <w:sz w:val="18"/>
            <w:szCs w:val="24"/>
            <w:lang w:val="en-GB"/>
          </w:rPr>
          <w:delText>-</w:delText>
        </w:r>
        <w:r w:rsidDel="00EA29D6">
          <w:rPr>
            <w:rFonts w:ascii="Verdana" w:eastAsia="Times New Roman" w:hAnsi="Verdana" w:cs="Times New Roman"/>
            <w:sz w:val="18"/>
            <w:szCs w:val="24"/>
            <w:lang w:val="en-GB"/>
          </w:rPr>
          <w:delText xml:space="preserve">installation shall be </w:delText>
        </w:r>
        <w:r w:rsidR="003C2B04" w:rsidDel="00EA29D6">
          <w:rPr>
            <w:rFonts w:ascii="Verdana" w:eastAsia="Times New Roman" w:hAnsi="Verdana" w:cs="Times New Roman"/>
            <w:sz w:val="18"/>
            <w:szCs w:val="24"/>
            <w:lang w:val="en-GB"/>
          </w:rPr>
          <w:delText>described separately.</w:delText>
        </w:r>
      </w:del>
    </w:p>
    <w:p w:rsidR="005C4CDB" w:rsidRPr="0054286C" w:rsidRDefault="005C4CDB" w:rsidP="005C4CDB">
      <w:pPr>
        <w:rPr>
          <w:lang w:val="en-US"/>
        </w:rPr>
      </w:pPr>
    </w:p>
    <w:p w:rsidR="005C4CDB" w:rsidRPr="00417548" w:rsidRDefault="005C4CDB" w:rsidP="005C4CDB">
      <w:pPr>
        <w:pStyle w:val="blankpage"/>
        <w:rPr>
          <w:lang w:val="en-GB"/>
        </w:rPr>
      </w:pPr>
      <w:r w:rsidRPr="00417548">
        <w:rPr>
          <w:lang w:val="en-GB"/>
        </w:rPr>
        <w:lastRenderedPageBreak/>
        <w:t xml:space="preserve">END </w:t>
      </w:r>
      <w:bookmarkStart w:id="449" w:name="end_of_document"/>
      <w:r w:rsidRPr="00417548">
        <w:rPr>
          <w:lang w:val="en-GB"/>
        </w:rPr>
        <w:t xml:space="preserve">OF </w:t>
      </w:r>
      <w:bookmarkEnd w:id="449"/>
      <w:r w:rsidRPr="00417548">
        <w:rPr>
          <w:lang w:val="en-GB"/>
        </w:rPr>
        <w:t>DOCUMENT</w:t>
      </w:r>
    </w:p>
    <w:p w:rsidR="005C4CDB" w:rsidRPr="00417548" w:rsidRDefault="005C4CDB" w:rsidP="005C4CDB">
      <w:pPr>
        <w:rPr>
          <w:lang w:val="en-GB"/>
        </w:rPr>
      </w:pPr>
    </w:p>
    <w:p w:rsidR="005C4CDB" w:rsidRPr="00417548" w:rsidRDefault="005C4CDB" w:rsidP="005C4CDB">
      <w:pPr>
        <w:rPr>
          <w:lang w:val="en-GB"/>
        </w:rPr>
      </w:pPr>
    </w:p>
    <w:p w:rsidR="00B24AE0" w:rsidRPr="00417548" w:rsidRDefault="00B24AE0">
      <w:pPr>
        <w:rPr>
          <w:lang w:val="en-GB"/>
        </w:rPr>
      </w:pPr>
    </w:p>
    <w:sectPr w:rsidR="00B24AE0" w:rsidRPr="00417548" w:rsidSect="005C4CDB">
      <w:headerReference w:type="even" r:id="rId9"/>
      <w:headerReference w:type="default" r:id="rId10"/>
      <w:footerReference w:type="even" r:id="rId11"/>
      <w:footerReference w:type="default" r:id="rId12"/>
      <w:headerReference w:type="first" r:id="rId13"/>
      <w:footerReference w:type="first" r:id="rId14"/>
      <w:pgSz w:w="11906" w:h="16838" w:code="9"/>
      <w:pgMar w:top="1985" w:right="1134" w:bottom="663" w:left="1134" w:header="567" w:footer="624" w:gutter="284"/>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1C68" w:rsidRDefault="00711C68" w:rsidP="005C4CDB">
      <w:pPr>
        <w:spacing w:after="0" w:line="240" w:lineRule="auto"/>
      </w:pPr>
      <w:r>
        <w:separator/>
      </w:r>
    </w:p>
  </w:endnote>
  <w:endnote w:type="continuationSeparator" w:id="0">
    <w:p w:rsidR="00711C68" w:rsidRDefault="00711C68" w:rsidP="005C4C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2296" w:rsidRDefault="00BC229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CellMar>
        <w:left w:w="70" w:type="dxa"/>
        <w:right w:w="70" w:type="dxa"/>
      </w:tblCellMar>
      <w:tblLook w:val="0000" w:firstRow="0" w:lastRow="0" w:firstColumn="0" w:lastColumn="0" w:noHBand="0" w:noVBand="0"/>
    </w:tblPr>
    <w:tblGrid>
      <w:gridCol w:w="2590"/>
      <w:gridCol w:w="2520"/>
      <w:gridCol w:w="4384"/>
    </w:tblGrid>
    <w:tr w:rsidR="00BC2296" w:rsidRPr="00E9421A" w:rsidTr="007C12E0">
      <w:trPr>
        <w:trHeight w:val="284"/>
      </w:trPr>
      <w:tc>
        <w:tcPr>
          <w:tcW w:w="2590" w:type="dxa"/>
        </w:tcPr>
        <w:p w:rsidR="00BC2296" w:rsidRDefault="00BC2296">
          <w:pPr>
            <w:pStyle w:val="Footer"/>
            <w:rPr>
              <w:lang w:val="en-GB"/>
            </w:rPr>
          </w:pPr>
          <w:fldSimple w:instr=" DOCPROPERTY &quot;project&quot;  \* MERGEFORMAT ">
            <w:r>
              <w:t>ngEO Task 4</w:t>
            </w:r>
          </w:fldSimple>
        </w:p>
      </w:tc>
      <w:tc>
        <w:tcPr>
          <w:tcW w:w="2520" w:type="dxa"/>
        </w:tcPr>
        <w:p w:rsidR="00BC2296" w:rsidRDefault="00BC2296">
          <w:pPr>
            <w:pStyle w:val="Footer"/>
            <w:rPr>
              <w:lang w:val="en-GB"/>
            </w:rPr>
          </w:pPr>
          <w:r>
            <w:sym w:font="Symbol" w:char="F0D3"/>
          </w:r>
          <w:r>
            <w:rPr>
              <w:lang w:val="en-GB"/>
            </w:rPr>
            <w:t xml:space="preserve"> GMV </w:t>
          </w:r>
          <w:r>
            <w:rPr>
              <w:bCs/>
            </w:rPr>
            <w:fldChar w:fldCharType="begin"/>
          </w:r>
          <w:r>
            <w:rPr>
              <w:bCs/>
            </w:rPr>
            <w:instrText xml:space="preserve"> SAVEDATE \@ "yyyy" \* MERGEFORMAT </w:instrText>
          </w:r>
          <w:r>
            <w:rPr>
              <w:bCs/>
            </w:rPr>
            <w:fldChar w:fldCharType="separate"/>
          </w:r>
          <w:r>
            <w:rPr>
              <w:bCs/>
              <w:noProof/>
            </w:rPr>
            <w:t>2012</w:t>
          </w:r>
          <w:r>
            <w:rPr>
              <w:bCs/>
            </w:rPr>
            <w:fldChar w:fldCharType="end"/>
          </w:r>
          <w:r>
            <w:rPr>
              <w:lang w:val="en-GB"/>
            </w:rPr>
            <w:t>; all rights reserved</w:t>
          </w:r>
        </w:p>
      </w:tc>
      <w:tc>
        <w:tcPr>
          <w:tcW w:w="4384" w:type="dxa"/>
        </w:tcPr>
        <w:p w:rsidR="00BC2296" w:rsidRPr="00E561D0" w:rsidRDefault="00BC2296">
          <w:pPr>
            <w:pStyle w:val="Footer"/>
          </w:pPr>
          <w:fldSimple w:instr=" DOCPROPERTY  Subsystem  \* MERGEFORMAT ">
            <w:r>
              <w:t>Controller Server</w:t>
            </w:r>
          </w:fldSimple>
          <w:r>
            <w:t xml:space="preserve"> - </w:t>
          </w:r>
          <w:fldSimple w:instr=" DOCPROPERTY  Title  \* MERGEFORMAT ">
            <w:r>
              <w:t>Installation Manual</w:t>
            </w:r>
          </w:fldSimple>
        </w:p>
      </w:tc>
    </w:tr>
  </w:tbl>
  <w:p w:rsidR="00BC2296" w:rsidRPr="00E561D0" w:rsidRDefault="00BC229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4570" w:type="dxa"/>
      <w:tblCellMar>
        <w:left w:w="70" w:type="dxa"/>
        <w:right w:w="70" w:type="dxa"/>
      </w:tblCellMar>
      <w:tblLook w:val="0000" w:firstRow="0" w:lastRow="0" w:firstColumn="0" w:lastColumn="0" w:noHBand="0" w:noVBand="0"/>
    </w:tblPr>
    <w:tblGrid>
      <w:gridCol w:w="1620"/>
      <w:gridCol w:w="3240"/>
    </w:tblGrid>
    <w:tr w:rsidR="00BC2296" w:rsidRPr="006D68AB">
      <w:tc>
        <w:tcPr>
          <w:tcW w:w="1620" w:type="dxa"/>
        </w:tcPr>
        <w:p w:rsidR="00BC2296" w:rsidRPr="006D68AB" w:rsidRDefault="00BC2296">
          <w:pPr>
            <w:rPr>
              <w:rFonts w:ascii="Verdana" w:hAnsi="Verdana"/>
              <w:sz w:val="18"/>
              <w:szCs w:val="18"/>
            </w:rPr>
          </w:pPr>
          <w:r w:rsidRPr="006D68AB">
            <w:rPr>
              <w:rFonts w:ascii="Verdana" w:hAnsi="Verdana"/>
              <w:sz w:val="18"/>
              <w:szCs w:val="18"/>
            </w:rPr>
            <w:t>Prepared by:</w:t>
          </w:r>
          <w:r>
            <w:rPr>
              <w:rFonts w:ascii="Verdana" w:hAnsi="Verdana"/>
              <w:sz w:val="18"/>
              <w:szCs w:val="18"/>
            </w:rPr>
            <w:t xml:space="preserve"> </w:t>
          </w:r>
        </w:p>
      </w:tc>
      <w:tc>
        <w:tcPr>
          <w:tcW w:w="3240" w:type="dxa"/>
        </w:tcPr>
        <w:p w:rsidR="00BC2296" w:rsidRPr="00061441" w:rsidRDefault="00BC2296" w:rsidP="00F8129F">
          <w:pPr>
            <w:pStyle w:val="Header"/>
            <w:tabs>
              <w:tab w:val="clear" w:pos="4252"/>
              <w:tab w:val="clear" w:pos="8504"/>
            </w:tabs>
            <w:spacing w:before="40" w:after="40"/>
          </w:pPr>
          <w:fldSimple w:instr=" DOCPROPERTY  &quot;prepared by&quot;  \* MERGEFORMAT ">
            <w:r>
              <w:t>Fabien Lavignotte</w:t>
            </w:r>
          </w:fldSimple>
        </w:p>
        <w:p w:rsidR="00BC2296" w:rsidRPr="006D68AB" w:rsidRDefault="00BC2296">
          <w:pPr>
            <w:rPr>
              <w:rFonts w:ascii="Verdana" w:hAnsi="Verdana"/>
              <w:sz w:val="18"/>
              <w:szCs w:val="18"/>
            </w:rPr>
          </w:pPr>
        </w:p>
      </w:tc>
    </w:tr>
    <w:tr w:rsidR="00BC2296" w:rsidRPr="006D68AB">
      <w:tc>
        <w:tcPr>
          <w:tcW w:w="1620" w:type="dxa"/>
        </w:tcPr>
        <w:p w:rsidR="00BC2296" w:rsidRPr="006D68AB" w:rsidRDefault="00BC2296">
          <w:pPr>
            <w:rPr>
              <w:rFonts w:ascii="Verdana" w:hAnsi="Verdana"/>
              <w:sz w:val="18"/>
              <w:szCs w:val="18"/>
            </w:rPr>
          </w:pPr>
        </w:p>
      </w:tc>
      <w:tc>
        <w:tcPr>
          <w:tcW w:w="3240" w:type="dxa"/>
        </w:tcPr>
        <w:p w:rsidR="00BC2296" w:rsidRPr="006D68AB" w:rsidRDefault="00BC2296">
          <w:pPr>
            <w:rPr>
              <w:rFonts w:ascii="Verdana" w:hAnsi="Verdana"/>
              <w:sz w:val="18"/>
              <w:szCs w:val="18"/>
            </w:rPr>
          </w:pPr>
        </w:p>
      </w:tc>
    </w:tr>
    <w:tr w:rsidR="00BC2296" w:rsidRPr="006D68AB">
      <w:tc>
        <w:tcPr>
          <w:tcW w:w="1620" w:type="dxa"/>
        </w:tcPr>
        <w:p w:rsidR="00BC2296" w:rsidRPr="006D68AB" w:rsidRDefault="00BC2296">
          <w:pPr>
            <w:rPr>
              <w:rFonts w:ascii="Verdana" w:hAnsi="Verdana"/>
              <w:sz w:val="18"/>
              <w:szCs w:val="18"/>
            </w:rPr>
          </w:pPr>
          <w:r w:rsidRPr="006D68AB">
            <w:rPr>
              <w:rFonts w:ascii="Verdana" w:hAnsi="Verdana"/>
              <w:sz w:val="18"/>
              <w:szCs w:val="18"/>
            </w:rPr>
            <w:t>Authorized by:</w:t>
          </w:r>
        </w:p>
      </w:tc>
      <w:tc>
        <w:tcPr>
          <w:tcW w:w="3240" w:type="dxa"/>
        </w:tcPr>
        <w:p w:rsidR="00BC2296" w:rsidRPr="00061441" w:rsidRDefault="00BC2296" w:rsidP="00F8129F">
          <w:pPr>
            <w:pStyle w:val="Header"/>
            <w:tabs>
              <w:tab w:val="clear" w:pos="4252"/>
              <w:tab w:val="clear" w:pos="8504"/>
            </w:tabs>
            <w:spacing w:before="40" w:after="40"/>
          </w:pPr>
          <w:fldSimple w:instr=" DOCPROPERTY  &quot;authorized by&quot;  \* MERGEFORMAT ">
            <w:r>
              <w:t>Magalie Bellou</w:t>
            </w:r>
          </w:fldSimple>
        </w:p>
        <w:p w:rsidR="00BC2296" w:rsidRPr="006D68AB" w:rsidRDefault="00BC2296">
          <w:pPr>
            <w:rPr>
              <w:rFonts w:ascii="Verdana" w:hAnsi="Verdana"/>
              <w:sz w:val="18"/>
              <w:szCs w:val="18"/>
              <w:lang w:val="en-GB"/>
            </w:rPr>
          </w:pPr>
        </w:p>
      </w:tc>
    </w:tr>
    <w:tr w:rsidR="00BC2296" w:rsidRPr="006D68AB">
      <w:tc>
        <w:tcPr>
          <w:tcW w:w="1620" w:type="dxa"/>
        </w:tcPr>
        <w:p w:rsidR="00BC2296" w:rsidRPr="006D68AB" w:rsidRDefault="00BC2296">
          <w:pPr>
            <w:rPr>
              <w:rFonts w:ascii="Verdana" w:hAnsi="Verdana"/>
              <w:sz w:val="18"/>
              <w:szCs w:val="18"/>
              <w:lang w:val="en-GB"/>
            </w:rPr>
          </w:pPr>
        </w:p>
      </w:tc>
      <w:tc>
        <w:tcPr>
          <w:tcW w:w="3240" w:type="dxa"/>
        </w:tcPr>
        <w:p w:rsidR="00BC2296" w:rsidRPr="006D68AB" w:rsidRDefault="00BC2296">
          <w:pPr>
            <w:rPr>
              <w:rFonts w:ascii="Verdana" w:hAnsi="Verdana"/>
              <w:sz w:val="18"/>
              <w:szCs w:val="18"/>
              <w:lang w:val="en-GB"/>
            </w:rPr>
          </w:pPr>
        </w:p>
      </w:tc>
    </w:tr>
  </w:tbl>
  <w:p w:rsidR="00BC2296" w:rsidRPr="006D68AB" w:rsidRDefault="00BC2296">
    <w:pPr>
      <w:pStyle w:val="Footer"/>
      <w:tabs>
        <w:tab w:val="clear" w:pos="4252"/>
        <w:tab w:val="clear" w:pos="8504"/>
        <w:tab w:val="center" w:pos="4750"/>
        <w:tab w:val="right" w:pos="8644"/>
      </w:tabs>
      <w:rPr>
        <w:bCs/>
        <w:sz w:val="18"/>
        <w:szCs w:val="18"/>
      </w:rPr>
    </w:pPr>
  </w:p>
  <w:p w:rsidR="00BC2296" w:rsidRPr="006D68AB" w:rsidRDefault="00BC2296">
    <w:pPr>
      <w:pStyle w:val="Footer"/>
      <w:tabs>
        <w:tab w:val="clear" w:pos="4252"/>
        <w:tab w:val="clear" w:pos="8504"/>
        <w:tab w:val="center" w:pos="4750"/>
        <w:tab w:val="right" w:pos="8644"/>
      </w:tabs>
      <w:rPr>
        <w:bCs/>
        <w:sz w:val="18"/>
        <w:szCs w:val="18"/>
      </w:rPr>
    </w:pPr>
  </w:p>
  <w:tbl>
    <w:tblPr>
      <w:tblW w:w="0" w:type="auto"/>
      <w:jc w:val="right"/>
      <w:tblInd w:w="-1030" w:type="dxa"/>
      <w:tblCellMar>
        <w:left w:w="70" w:type="dxa"/>
        <w:right w:w="70" w:type="dxa"/>
      </w:tblCellMar>
      <w:tblLook w:val="0000" w:firstRow="0" w:lastRow="0" w:firstColumn="0" w:lastColumn="0" w:noHBand="0" w:noVBand="0"/>
    </w:tblPr>
    <w:tblGrid>
      <w:gridCol w:w="1620"/>
      <w:gridCol w:w="3304"/>
    </w:tblGrid>
    <w:tr w:rsidR="00BC2296" w:rsidRPr="006D68AB">
      <w:trPr>
        <w:jc w:val="right"/>
      </w:trPr>
      <w:tc>
        <w:tcPr>
          <w:tcW w:w="1620" w:type="dxa"/>
        </w:tcPr>
        <w:p w:rsidR="00BC2296" w:rsidRPr="006D68AB" w:rsidRDefault="00BC2296">
          <w:pPr>
            <w:rPr>
              <w:rFonts w:ascii="Verdana" w:hAnsi="Verdana"/>
              <w:sz w:val="18"/>
              <w:szCs w:val="18"/>
              <w:lang w:val="fr-FR"/>
            </w:rPr>
          </w:pPr>
          <w:r w:rsidRPr="006D68AB">
            <w:rPr>
              <w:rFonts w:ascii="Verdana" w:hAnsi="Verdana"/>
              <w:sz w:val="18"/>
              <w:szCs w:val="18"/>
              <w:lang w:val="fr-FR"/>
            </w:rPr>
            <w:t>Code:</w:t>
          </w:r>
        </w:p>
      </w:tc>
      <w:tc>
        <w:tcPr>
          <w:tcW w:w="3304" w:type="dxa"/>
        </w:tcPr>
        <w:p w:rsidR="00BC2296" w:rsidRPr="006D68AB" w:rsidRDefault="00BC2296">
          <w:pPr>
            <w:rPr>
              <w:rFonts w:ascii="Verdana" w:hAnsi="Verdana"/>
              <w:sz w:val="18"/>
              <w:szCs w:val="18"/>
              <w:lang w:val="fr-FR"/>
            </w:rPr>
          </w:pPr>
          <w:r w:rsidRPr="006D68AB">
            <w:rPr>
              <w:rFonts w:ascii="Verdana" w:hAnsi="Verdana"/>
              <w:sz w:val="18"/>
              <w:szCs w:val="18"/>
            </w:rPr>
            <w:fldChar w:fldCharType="begin"/>
          </w:r>
          <w:r w:rsidRPr="006D68AB">
            <w:rPr>
              <w:rFonts w:ascii="Verdana" w:hAnsi="Verdana"/>
              <w:sz w:val="18"/>
              <w:szCs w:val="18"/>
            </w:rPr>
            <w:instrText xml:space="preserve"> DOCPROPERTY "code"  \* MERGEFORMAT </w:instrText>
          </w:r>
          <w:r w:rsidRPr="006D68AB">
            <w:rPr>
              <w:rFonts w:ascii="Verdana" w:hAnsi="Verdana"/>
              <w:sz w:val="18"/>
              <w:szCs w:val="18"/>
            </w:rPr>
            <w:fldChar w:fldCharType="separate"/>
          </w:r>
          <w:r>
            <w:rPr>
              <w:rFonts w:ascii="Verdana" w:hAnsi="Verdana"/>
              <w:sz w:val="18"/>
              <w:szCs w:val="18"/>
            </w:rPr>
            <w:t>ngEO-WEBC-IOM</w:t>
          </w:r>
          <w:r w:rsidRPr="006D68AB">
            <w:rPr>
              <w:rFonts w:ascii="Verdana" w:hAnsi="Verdana"/>
              <w:sz w:val="18"/>
              <w:szCs w:val="18"/>
            </w:rPr>
            <w:fldChar w:fldCharType="end"/>
          </w:r>
        </w:p>
      </w:tc>
    </w:tr>
    <w:tr w:rsidR="00BC2296" w:rsidRPr="006D68AB">
      <w:trPr>
        <w:jc w:val="right"/>
      </w:trPr>
      <w:tc>
        <w:tcPr>
          <w:tcW w:w="1620" w:type="dxa"/>
        </w:tcPr>
        <w:p w:rsidR="00BC2296" w:rsidRPr="006D68AB" w:rsidRDefault="00BC2296">
          <w:pPr>
            <w:rPr>
              <w:rFonts w:ascii="Verdana" w:hAnsi="Verdana"/>
              <w:sz w:val="18"/>
              <w:szCs w:val="18"/>
            </w:rPr>
          </w:pPr>
          <w:r w:rsidRPr="006D68AB">
            <w:rPr>
              <w:rFonts w:ascii="Verdana" w:hAnsi="Verdana"/>
              <w:sz w:val="18"/>
              <w:szCs w:val="18"/>
            </w:rPr>
            <w:t>Version:</w:t>
          </w:r>
        </w:p>
      </w:tc>
      <w:tc>
        <w:tcPr>
          <w:tcW w:w="3304" w:type="dxa"/>
        </w:tcPr>
        <w:p w:rsidR="00BC2296" w:rsidRPr="006D68AB" w:rsidRDefault="00BC2296">
          <w:pPr>
            <w:rPr>
              <w:rFonts w:ascii="Verdana" w:hAnsi="Verdana"/>
              <w:sz w:val="18"/>
              <w:szCs w:val="18"/>
            </w:rPr>
          </w:pPr>
          <w:r w:rsidRPr="006D68AB">
            <w:rPr>
              <w:rFonts w:ascii="Verdana" w:hAnsi="Verdana"/>
              <w:sz w:val="18"/>
              <w:szCs w:val="18"/>
            </w:rPr>
            <w:fldChar w:fldCharType="begin"/>
          </w:r>
          <w:r w:rsidRPr="006D68AB">
            <w:rPr>
              <w:rFonts w:ascii="Verdana" w:hAnsi="Verdana"/>
              <w:sz w:val="18"/>
              <w:szCs w:val="18"/>
            </w:rPr>
            <w:instrText xml:space="preserve"> DOCPROPERTY "version"  \* MERGEFORMAT </w:instrText>
          </w:r>
          <w:r w:rsidRPr="006D68AB">
            <w:rPr>
              <w:rFonts w:ascii="Verdana" w:hAnsi="Verdana"/>
              <w:sz w:val="18"/>
              <w:szCs w:val="18"/>
            </w:rPr>
            <w:fldChar w:fldCharType="separate"/>
          </w:r>
          <w:r>
            <w:rPr>
              <w:rFonts w:ascii="Verdana" w:hAnsi="Verdana"/>
              <w:sz w:val="18"/>
              <w:szCs w:val="18"/>
            </w:rPr>
            <w:t>0.2</w:t>
          </w:r>
          <w:r w:rsidRPr="006D68AB">
            <w:rPr>
              <w:rFonts w:ascii="Verdana" w:hAnsi="Verdana"/>
              <w:sz w:val="18"/>
              <w:szCs w:val="18"/>
            </w:rPr>
            <w:fldChar w:fldCharType="end"/>
          </w:r>
        </w:p>
      </w:tc>
    </w:tr>
    <w:tr w:rsidR="00BC2296" w:rsidRPr="006D68AB">
      <w:trPr>
        <w:jc w:val="right"/>
      </w:trPr>
      <w:tc>
        <w:tcPr>
          <w:tcW w:w="1620" w:type="dxa"/>
        </w:tcPr>
        <w:p w:rsidR="00BC2296" w:rsidRPr="006D68AB" w:rsidRDefault="00BC2296">
          <w:pPr>
            <w:rPr>
              <w:rFonts w:ascii="Verdana" w:hAnsi="Verdana"/>
              <w:sz w:val="18"/>
              <w:szCs w:val="18"/>
            </w:rPr>
          </w:pPr>
          <w:r w:rsidRPr="006D68AB">
            <w:rPr>
              <w:rFonts w:ascii="Verdana" w:hAnsi="Verdana"/>
              <w:sz w:val="18"/>
              <w:szCs w:val="18"/>
            </w:rPr>
            <w:t>Date:</w:t>
          </w:r>
        </w:p>
      </w:tc>
      <w:tc>
        <w:tcPr>
          <w:tcW w:w="3304" w:type="dxa"/>
        </w:tcPr>
        <w:p w:rsidR="00BC2296" w:rsidRPr="006D68AB" w:rsidRDefault="00BC2296">
          <w:pPr>
            <w:rPr>
              <w:rFonts w:ascii="Verdana" w:hAnsi="Verdana"/>
              <w:sz w:val="18"/>
              <w:szCs w:val="18"/>
            </w:rPr>
          </w:pPr>
          <w:r w:rsidRPr="006D68AB">
            <w:rPr>
              <w:rFonts w:ascii="Verdana" w:hAnsi="Verdana"/>
              <w:sz w:val="18"/>
              <w:szCs w:val="18"/>
            </w:rPr>
            <w:fldChar w:fldCharType="begin"/>
          </w:r>
          <w:r w:rsidRPr="006D68AB">
            <w:rPr>
              <w:rFonts w:ascii="Verdana" w:hAnsi="Verdana"/>
              <w:sz w:val="18"/>
              <w:szCs w:val="18"/>
            </w:rPr>
            <w:instrText xml:space="preserve"> DOCPROPERTY "date"  \* MERGEFORMAT </w:instrText>
          </w:r>
          <w:r w:rsidRPr="006D68AB">
            <w:rPr>
              <w:rFonts w:ascii="Verdana" w:hAnsi="Verdana"/>
              <w:sz w:val="18"/>
              <w:szCs w:val="18"/>
            </w:rPr>
            <w:fldChar w:fldCharType="separate"/>
          </w:r>
          <w:r>
            <w:rPr>
              <w:rFonts w:ascii="Verdana" w:hAnsi="Verdana"/>
              <w:sz w:val="18"/>
              <w:szCs w:val="18"/>
            </w:rPr>
            <w:t>19/11/2012</w:t>
          </w:r>
          <w:r w:rsidRPr="006D68AB">
            <w:rPr>
              <w:rFonts w:ascii="Verdana" w:hAnsi="Verdana"/>
              <w:sz w:val="18"/>
              <w:szCs w:val="18"/>
            </w:rPr>
            <w:fldChar w:fldCharType="end"/>
          </w:r>
        </w:p>
      </w:tc>
    </w:tr>
  </w:tbl>
  <w:p w:rsidR="00BC2296" w:rsidRDefault="00BC2296">
    <w:pPr>
      <w:pStyle w:val="Footer"/>
      <w:tabs>
        <w:tab w:val="clear" w:pos="4252"/>
        <w:tab w:val="clear" w:pos="8504"/>
        <w:tab w:val="center" w:pos="4750"/>
        <w:tab w:val="right" w:pos="8644"/>
      </w:tabs>
      <w:rPr>
        <w:bCs/>
      </w:rPr>
    </w:pPr>
  </w:p>
  <w:p w:rsidR="00BC2296" w:rsidRDefault="00BC2296">
    <w:pPr>
      <w:pStyle w:val="Footer"/>
      <w:tabs>
        <w:tab w:val="clear" w:pos="4252"/>
        <w:tab w:val="clear" w:pos="8504"/>
        <w:tab w:val="center" w:pos="4750"/>
        <w:tab w:val="right" w:pos="8644"/>
      </w:tabs>
      <w:rPr>
        <w:bCs/>
      </w:rPr>
    </w:pPr>
  </w:p>
  <w:p w:rsidR="00BC2296" w:rsidRDefault="00BC2296">
    <w:pPr>
      <w:pStyle w:val="Footer"/>
      <w:tabs>
        <w:tab w:val="clear" w:pos="4252"/>
        <w:tab w:val="clear" w:pos="8504"/>
        <w:tab w:val="center" w:pos="4750"/>
        <w:tab w:val="right" w:pos="8644"/>
      </w:tabs>
      <w:rPr>
        <w:bCs/>
      </w:rPr>
    </w:pPr>
  </w:p>
  <w:p w:rsidR="00BC2296" w:rsidRDefault="00BC2296">
    <w:pPr>
      <w:pStyle w:val="Footer"/>
      <w:tabs>
        <w:tab w:val="clear" w:pos="4252"/>
        <w:tab w:val="clear" w:pos="8504"/>
        <w:tab w:val="center" w:pos="4750"/>
        <w:tab w:val="right" w:pos="8644"/>
      </w:tabs>
      <w:rPr>
        <w:bCs/>
      </w:rPr>
    </w:pPr>
  </w:p>
  <w:tbl>
    <w:tblPr>
      <w:tblW w:w="0" w:type="auto"/>
      <w:tblCellMar>
        <w:left w:w="70" w:type="dxa"/>
        <w:right w:w="70" w:type="dxa"/>
      </w:tblCellMar>
      <w:tblLook w:val="0000" w:firstRow="0" w:lastRow="0" w:firstColumn="0" w:lastColumn="0" w:noHBand="0" w:noVBand="0"/>
    </w:tblPr>
    <w:tblGrid>
      <w:gridCol w:w="4750"/>
      <w:gridCol w:w="3894"/>
    </w:tblGrid>
    <w:tr w:rsidR="00BC2296">
      <w:trPr>
        <w:cantSplit/>
      </w:trPr>
      <w:tc>
        <w:tcPr>
          <w:tcW w:w="4750" w:type="dxa"/>
        </w:tcPr>
        <w:p w:rsidR="00BC2296" w:rsidRDefault="00BC2296">
          <w:pPr>
            <w:pStyle w:val="Footer"/>
          </w:pPr>
        </w:p>
      </w:tc>
      <w:tc>
        <w:tcPr>
          <w:tcW w:w="3894" w:type="dxa"/>
        </w:tcPr>
        <w:p w:rsidR="00BC2296" w:rsidRDefault="00BC2296">
          <w:pPr>
            <w:pStyle w:val="Footer"/>
          </w:pPr>
          <w:r>
            <w:rPr>
              <w:bCs/>
            </w:rPr>
            <w:sym w:font="Symbol" w:char="F0D3"/>
          </w:r>
          <w:r>
            <w:rPr>
              <w:bCs/>
            </w:rPr>
            <w:t xml:space="preserve"> GMV, </w:t>
          </w:r>
          <w:r>
            <w:rPr>
              <w:bCs/>
            </w:rPr>
            <w:fldChar w:fldCharType="begin"/>
          </w:r>
          <w:r>
            <w:rPr>
              <w:bCs/>
            </w:rPr>
            <w:instrText xml:space="preserve"> SAVEDATE \@ "yyyy" \* MERGEFORMAT </w:instrText>
          </w:r>
          <w:r>
            <w:rPr>
              <w:bCs/>
            </w:rPr>
            <w:fldChar w:fldCharType="separate"/>
          </w:r>
          <w:r>
            <w:rPr>
              <w:bCs/>
              <w:noProof/>
            </w:rPr>
            <w:t>2012</w:t>
          </w:r>
          <w:r>
            <w:rPr>
              <w:bCs/>
            </w:rPr>
            <w:fldChar w:fldCharType="end"/>
          </w:r>
          <w:r>
            <w:rPr>
              <w:bCs/>
            </w:rPr>
            <w:t>; all rights reserved</w:t>
          </w:r>
        </w:p>
      </w:tc>
    </w:tr>
  </w:tbl>
  <w:p w:rsidR="00BC2296" w:rsidRDefault="00BC229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1C68" w:rsidRDefault="00711C68" w:rsidP="005C4CDB">
      <w:pPr>
        <w:spacing w:after="0" w:line="240" w:lineRule="auto"/>
      </w:pPr>
      <w:r>
        <w:separator/>
      </w:r>
    </w:p>
  </w:footnote>
  <w:footnote w:type="continuationSeparator" w:id="0">
    <w:p w:rsidR="00711C68" w:rsidRDefault="00711C68" w:rsidP="005C4CD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2296" w:rsidRDefault="00BC229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CellMar>
        <w:left w:w="70" w:type="dxa"/>
        <w:right w:w="70" w:type="dxa"/>
      </w:tblCellMar>
      <w:tblLook w:val="0000" w:firstRow="0" w:lastRow="0" w:firstColumn="0" w:lastColumn="0" w:noHBand="0" w:noVBand="0"/>
    </w:tblPr>
    <w:tblGrid>
      <w:gridCol w:w="2654"/>
      <w:gridCol w:w="2816"/>
      <w:gridCol w:w="1260"/>
    </w:tblGrid>
    <w:tr w:rsidR="00BC2296">
      <w:tc>
        <w:tcPr>
          <w:tcW w:w="2654" w:type="dxa"/>
        </w:tcPr>
        <w:p w:rsidR="00BC2296" w:rsidRDefault="00BC2296">
          <w:r>
            <w:rPr>
              <w:noProof/>
              <w:lang w:val="fr-FR" w:eastAsia="fr-FR"/>
            </w:rPr>
            <w:drawing>
              <wp:inline distT="0" distB="0" distL="0" distR="0" wp14:anchorId="1E944E76" wp14:editId="3A92CB3A">
                <wp:extent cx="1567543" cy="588787"/>
                <wp:effectExtent l="0" t="0" r="0" b="19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67928" cy="588932"/>
                        </a:xfrm>
                        <a:prstGeom prst="rect">
                          <a:avLst/>
                        </a:prstGeom>
                        <a:noFill/>
                        <a:ln>
                          <a:noFill/>
                        </a:ln>
                      </pic:spPr>
                    </pic:pic>
                  </a:graphicData>
                </a:graphic>
              </wp:inline>
            </w:drawing>
          </w:r>
        </w:p>
      </w:tc>
      <w:tc>
        <w:tcPr>
          <w:tcW w:w="2816" w:type="dxa"/>
        </w:tcPr>
        <w:p w:rsidR="00BC2296" w:rsidRDefault="00BC2296">
          <w:pPr>
            <w:pStyle w:val="Header"/>
            <w:jc w:val="right"/>
            <w:rPr>
              <w:b/>
              <w:bCs/>
              <w:lang w:val="fr-FR"/>
            </w:rPr>
          </w:pPr>
        </w:p>
      </w:tc>
      <w:tc>
        <w:tcPr>
          <w:tcW w:w="1260" w:type="dxa"/>
        </w:tcPr>
        <w:p w:rsidR="00BC2296" w:rsidRDefault="00BC2296">
          <w:pPr>
            <w:pStyle w:val="Header"/>
            <w:spacing w:before="40" w:after="40"/>
            <w:jc w:val="right"/>
            <w:rPr>
              <w:lang w:val="fr-FR"/>
            </w:rPr>
          </w:pPr>
          <w:r>
            <w:rPr>
              <w:noProof/>
              <w:lang w:val="fr-FR" w:eastAsia="fr-FR"/>
            </w:rPr>
            <mc:AlternateContent>
              <mc:Choice Requires="wps">
                <w:drawing>
                  <wp:anchor distT="0" distB="0" distL="114300" distR="114300" simplePos="0" relativeHeight="251659264" behindDoc="0" locked="0" layoutInCell="1" allowOverlap="1" wp14:anchorId="2C8B390D" wp14:editId="74187E69">
                    <wp:simplePos x="0" y="0"/>
                    <wp:positionH relativeFrom="column">
                      <wp:posOffset>1189990</wp:posOffset>
                    </wp:positionH>
                    <wp:positionV relativeFrom="paragraph">
                      <wp:posOffset>-51435</wp:posOffset>
                    </wp:positionV>
                    <wp:extent cx="1327150" cy="799465"/>
                    <wp:effectExtent l="0" t="0" r="0" b="444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7150" cy="799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C2296" w:rsidRPr="00061441" w:rsidRDefault="00BC2296">
                                <w:pPr>
                                  <w:pStyle w:val="Header"/>
                                  <w:tabs>
                                    <w:tab w:val="clear" w:pos="4252"/>
                                    <w:tab w:val="clear" w:pos="8504"/>
                                  </w:tabs>
                                  <w:spacing w:before="40" w:after="40"/>
                                  <w:jc w:val="right"/>
                                </w:pPr>
                                <w:fldSimple w:instr=" DOCPROPERTY &quot;code&quot;  \* MERGEFORMAT ">
                                  <w:r>
                                    <w:t>ngEO-WEBC-IOM</w:t>
                                  </w:r>
                                </w:fldSimple>
                              </w:p>
                              <w:p w:rsidR="00BC2296" w:rsidRDefault="00BC2296">
                                <w:pPr>
                                  <w:pStyle w:val="Header"/>
                                  <w:tabs>
                                    <w:tab w:val="clear" w:pos="4252"/>
                                    <w:tab w:val="clear" w:pos="8504"/>
                                  </w:tabs>
                                  <w:spacing w:before="40" w:after="40"/>
                                  <w:jc w:val="right"/>
                                </w:pPr>
                                <w:fldSimple w:instr=" DOCPROPERTY &quot;date&quot;  \* MERGEFORMAT ">
                                  <w:r>
                                    <w:t>19/11/2012</w:t>
                                  </w:r>
                                </w:fldSimple>
                              </w:p>
                              <w:p w:rsidR="00BC2296" w:rsidRDefault="00BC2296">
                                <w:pPr>
                                  <w:pStyle w:val="Header"/>
                                  <w:tabs>
                                    <w:tab w:val="clear" w:pos="4252"/>
                                    <w:tab w:val="clear" w:pos="8504"/>
                                  </w:tabs>
                                  <w:spacing w:before="40" w:after="40"/>
                                  <w:jc w:val="right"/>
                                </w:pPr>
                                <w:fldSimple w:instr=" DOCPROPERTY &quot;version&quot;  \* MERGEFORMAT ">
                                  <w:r>
                                    <w:t>0.2</w:t>
                                  </w:r>
                                </w:fldSimple>
                              </w:p>
                              <w:p w:rsidR="00BC2296" w:rsidRDefault="00BC2296">
                                <w:pPr>
                                  <w:pStyle w:val="Header"/>
                                  <w:spacing w:before="40" w:after="40"/>
                                  <w:jc w:val="right"/>
                                </w:pPr>
                                <w:r>
                                  <w:fldChar w:fldCharType="begin"/>
                                </w:r>
                                <w:r>
                                  <w:instrText xml:space="preserve"> PAGE  \* MERGEFORMAT </w:instrText>
                                </w:r>
                                <w:r>
                                  <w:fldChar w:fldCharType="separate"/>
                                </w:r>
                                <w:r w:rsidR="003548EE">
                                  <w:rPr>
                                    <w:noProof/>
                                  </w:rPr>
                                  <w:t>2</w:t>
                                </w:r>
                                <w:r>
                                  <w:rPr>
                                    <w:noProof/>
                                  </w:rPr>
                                  <w:fldChar w:fldCharType="end"/>
                                </w:r>
                                <w:r>
                                  <w:t xml:space="preserve"> of </w:t>
                                </w:r>
                                <w:r>
                                  <w:fldChar w:fldCharType="begin"/>
                                </w:r>
                                <w:r>
                                  <w:instrText xml:space="preserve"> PAGEREF end_of_document \h </w:instrText>
                                </w:r>
                                <w:r>
                                  <w:fldChar w:fldCharType="separate"/>
                                </w:r>
                                <w:ins w:id="450" w:author="Lavignotte Fabien" w:date="2013-01-15T11:57:00Z">
                                  <w:r w:rsidR="003548EE">
                                    <w:rPr>
                                      <w:noProof/>
                                    </w:rPr>
                                    <w:t>15</w:t>
                                  </w:r>
                                </w:ins>
                                <w:del w:id="451" w:author="Lavignotte Fabien" w:date="2013-01-14T17:06:00Z">
                                  <w:r w:rsidDel="00BC2296">
                                    <w:rPr>
                                      <w:noProof/>
                                    </w:rPr>
                                    <w:delText>15</w:delText>
                                  </w:r>
                                </w:del>
                                <w: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93.7pt;margin-top:-4.05pt;width:104.5pt;height:62.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" filled="f" stroked="f">
                    <v:textbox>
                      <w:txbxContent>
                        <w:p w:rsidR="00BC2296" w:rsidRPr="00061441" w:rsidRDefault="00BC2296">
                          <w:pPr>
                            <w:pStyle w:val="Header"/>
                            <w:tabs>
                              <w:tab w:val="clear" w:pos="4252"/>
                              <w:tab w:val="clear" w:pos="8504"/>
                            </w:tabs>
                            <w:spacing w:before="40" w:after="40"/>
                            <w:jc w:val="right"/>
                          </w:pPr>
                          <w:fldSimple w:instr=" DOCPROPERTY &quot;code&quot;  \* MERGEFORMAT ">
                            <w:r>
                              <w:t>ngEO-WEBC-IOM</w:t>
                            </w:r>
                          </w:fldSimple>
                        </w:p>
                        <w:p w:rsidR="00BC2296" w:rsidRDefault="00BC2296">
                          <w:pPr>
                            <w:pStyle w:val="Header"/>
                            <w:tabs>
                              <w:tab w:val="clear" w:pos="4252"/>
                              <w:tab w:val="clear" w:pos="8504"/>
                            </w:tabs>
                            <w:spacing w:before="40" w:after="40"/>
                            <w:jc w:val="right"/>
                          </w:pPr>
                          <w:fldSimple w:instr=" DOCPROPERTY &quot;date&quot;  \* MERGEFORMAT ">
                            <w:r>
                              <w:t>19/11/2012</w:t>
                            </w:r>
                          </w:fldSimple>
                        </w:p>
                        <w:p w:rsidR="00BC2296" w:rsidRDefault="00BC2296">
                          <w:pPr>
                            <w:pStyle w:val="Header"/>
                            <w:tabs>
                              <w:tab w:val="clear" w:pos="4252"/>
                              <w:tab w:val="clear" w:pos="8504"/>
                            </w:tabs>
                            <w:spacing w:before="40" w:after="40"/>
                            <w:jc w:val="right"/>
                          </w:pPr>
                          <w:fldSimple w:instr=" DOCPROPERTY &quot;version&quot;  \* MERGEFORMAT ">
                            <w:r>
                              <w:t>0.2</w:t>
                            </w:r>
                          </w:fldSimple>
                        </w:p>
                        <w:p w:rsidR="00BC2296" w:rsidRDefault="00BC2296">
                          <w:pPr>
                            <w:pStyle w:val="Header"/>
                            <w:spacing w:before="40" w:after="40"/>
                            <w:jc w:val="right"/>
                          </w:pPr>
                          <w:r>
                            <w:fldChar w:fldCharType="begin"/>
                          </w:r>
                          <w:r>
                            <w:instrText xml:space="preserve"> PAGE  \* MERGEFORMAT </w:instrText>
                          </w:r>
                          <w:r>
                            <w:fldChar w:fldCharType="separate"/>
                          </w:r>
                          <w:r w:rsidR="003548EE">
                            <w:rPr>
                              <w:noProof/>
                            </w:rPr>
                            <w:t>2</w:t>
                          </w:r>
                          <w:r>
                            <w:rPr>
                              <w:noProof/>
                            </w:rPr>
                            <w:fldChar w:fldCharType="end"/>
                          </w:r>
                          <w:r>
                            <w:t xml:space="preserve"> of </w:t>
                          </w:r>
                          <w:r>
                            <w:fldChar w:fldCharType="begin"/>
                          </w:r>
                          <w:r>
                            <w:instrText xml:space="preserve"> PAGEREF end_of_document \h </w:instrText>
                          </w:r>
                          <w:r>
                            <w:fldChar w:fldCharType="separate"/>
                          </w:r>
                          <w:ins w:id="452" w:author="Lavignotte Fabien" w:date="2013-01-15T11:57:00Z">
                            <w:r w:rsidR="003548EE">
                              <w:rPr>
                                <w:noProof/>
                              </w:rPr>
                              <w:t>15</w:t>
                            </w:r>
                          </w:ins>
                          <w:del w:id="453" w:author="Lavignotte Fabien" w:date="2013-01-14T17:06:00Z">
                            <w:r w:rsidDel="00BC2296">
                              <w:rPr>
                                <w:noProof/>
                              </w:rPr>
                              <w:delText>15</w:delText>
                            </w:r>
                          </w:del>
                          <w:r>
                            <w:fldChar w:fldCharType="end"/>
                          </w:r>
                        </w:p>
                      </w:txbxContent>
                    </v:textbox>
                  </v:shape>
                </w:pict>
              </mc:Fallback>
            </mc:AlternateContent>
          </w:r>
          <w:r>
            <w:rPr>
              <w:lang w:val="fr-FR"/>
            </w:rPr>
            <w:t>Code:</w:t>
          </w:r>
        </w:p>
        <w:p w:rsidR="00BC2296" w:rsidRDefault="00BC2296">
          <w:pPr>
            <w:pStyle w:val="Header"/>
            <w:spacing w:before="40" w:after="40"/>
            <w:jc w:val="right"/>
            <w:rPr>
              <w:lang w:val="fr-FR"/>
            </w:rPr>
          </w:pPr>
          <w:r>
            <w:rPr>
              <w:lang w:val="fr-FR"/>
            </w:rPr>
            <w:t>Date:</w:t>
          </w:r>
        </w:p>
        <w:p w:rsidR="00BC2296" w:rsidRDefault="00BC2296">
          <w:pPr>
            <w:pStyle w:val="Header"/>
            <w:spacing w:before="40" w:after="40"/>
            <w:jc w:val="right"/>
            <w:rPr>
              <w:lang w:val="fr-FR"/>
            </w:rPr>
          </w:pPr>
          <w:r>
            <w:rPr>
              <w:lang w:val="fr-FR"/>
            </w:rPr>
            <w:t>Version:</w:t>
          </w:r>
        </w:p>
        <w:p w:rsidR="00BC2296" w:rsidRDefault="00BC2296">
          <w:pPr>
            <w:pStyle w:val="Header"/>
            <w:spacing w:before="40" w:after="40"/>
            <w:jc w:val="right"/>
            <w:rPr>
              <w:b/>
              <w:bCs/>
            </w:rPr>
          </w:pPr>
          <w:r>
            <w:t>Page:</w:t>
          </w:r>
        </w:p>
      </w:tc>
    </w:tr>
  </w:tbl>
  <w:p w:rsidR="00BC2296" w:rsidRDefault="00BC229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70" w:type="dxa"/>
        <w:right w:w="70" w:type="dxa"/>
      </w:tblCellMar>
      <w:tblLook w:val="0000" w:firstRow="0" w:lastRow="0" w:firstColumn="0" w:lastColumn="0" w:noHBand="0" w:noVBand="0"/>
    </w:tblPr>
    <w:tblGrid>
      <w:gridCol w:w="4747"/>
      <w:gridCol w:w="4747"/>
    </w:tblGrid>
    <w:tr w:rsidR="00BC2296" w:rsidTr="00780D9E">
      <w:trPr>
        <w:trHeight w:val="992"/>
      </w:trPr>
      <w:tc>
        <w:tcPr>
          <w:tcW w:w="4747" w:type="dxa"/>
        </w:tcPr>
        <w:p w:rsidR="00BC2296" w:rsidRDefault="00BC2296" w:rsidP="00532CAE">
          <w:pPr>
            <w:pStyle w:val="Header"/>
            <w:ind w:left="6372"/>
            <w:rPr>
              <w:noProof/>
              <w:lang w:val="es-ES"/>
            </w:rPr>
          </w:pPr>
        </w:p>
        <w:p w:rsidR="00BC2296" w:rsidRPr="00E561D0" w:rsidRDefault="00BC2296" w:rsidP="00532CAE">
          <w:pPr>
            <w:tabs>
              <w:tab w:val="left" w:pos="3844"/>
            </w:tabs>
          </w:pPr>
          <w:r>
            <w:rPr>
              <w:noProof/>
              <w:lang w:val="fr-FR" w:eastAsia="fr-FR"/>
            </w:rPr>
            <w:drawing>
              <wp:inline distT="0" distB="0" distL="0" distR="0" wp14:anchorId="6AB6886A" wp14:editId="779C3787">
                <wp:extent cx="1567543" cy="588787"/>
                <wp:effectExtent l="0" t="0" r="0" b="190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67928" cy="588932"/>
                        </a:xfrm>
                        <a:prstGeom prst="rect">
                          <a:avLst/>
                        </a:prstGeom>
                        <a:noFill/>
                        <a:ln>
                          <a:noFill/>
                        </a:ln>
                      </pic:spPr>
                    </pic:pic>
                  </a:graphicData>
                </a:graphic>
              </wp:inline>
            </w:drawing>
          </w:r>
        </w:p>
      </w:tc>
      <w:tc>
        <w:tcPr>
          <w:tcW w:w="4747" w:type="dxa"/>
        </w:tcPr>
        <w:p w:rsidR="00BC2296" w:rsidRDefault="00BC2296" w:rsidP="00780D9E">
          <w:pPr>
            <w:pStyle w:val="Header"/>
            <w:jc w:val="right"/>
          </w:pPr>
        </w:p>
      </w:tc>
    </w:tr>
  </w:tbl>
  <w:p w:rsidR="00BC2296" w:rsidRDefault="00BC2296">
    <w:pPr>
      <w:pStyle w:val="Header"/>
    </w:pPr>
  </w:p>
  <w:p w:rsidR="00BC2296" w:rsidRDefault="00BC2296"/>
  <w:p w:rsidR="00BC2296" w:rsidRDefault="00BC2296" w:rsidP="005C4CDB">
    <w:pPr>
      <w:rPr>
        <w:lang w:val="en-US"/>
      </w:rPr>
    </w:pPr>
  </w:p>
  <w:p w:rsidR="00BC2296" w:rsidRDefault="00BC2296" w:rsidP="005C4CDB">
    <w:pPr>
      <w:rPr>
        <w:lang w:val="en-US"/>
      </w:rPr>
    </w:pPr>
  </w:p>
  <w:p w:rsidR="00BC2296" w:rsidRDefault="00BC2296" w:rsidP="005C4CDB">
    <w:pPr>
      <w:rPr>
        <w:lang w:val="en-US"/>
      </w:rPr>
    </w:pPr>
  </w:p>
  <w:p w:rsidR="00BC2296" w:rsidRPr="005C4CDB" w:rsidRDefault="00BC2296">
    <w:pPr>
      <w:rPr>
        <w:lang w:val="en-US"/>
      </w:rPr>
    </w:pPr>
  </w:p>
  <w:p w:rsidR="00BC2296" w:rsidRDefault="00BC229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2F4C9D"/>
    <w:multiLevelType w:val="hybridMultilevel"/>
    <w:tmpl w:val="3FC865E4"/>
    <w:lvl w:ilvl="0" w:tplc="9D7E5272">
      <w:numFmt w:val="bullet"/>
      <w:lvlText w:val=""/>
      <w:lvlJc w:val="left"/>
      <w:pPr>
        <w:ind w:left="2118" w:hanging="705"/>
      </w:pPr>
      <w:rPr>
        <w:rFonts w:ascii="Symbol" w:eastAsia="Times New Roman" w:hAnsi="Symbol" w:cs="Times New Roman" w:hint="default"/>
      </w:rPr>
    </w:lvl>
    <w:lvl w:ilvl="1" w:tplc="0C0A0003" w:tentative="1">
      <w:start w:val="1"/>
      <w:numFmt w:val="bullet"/>
      <w:lvlText w:val="o"/>
      <w:lvlJc w:val="left"/>
      <w:pPr>
        <w:ind w:left="2493" w:hanging="360"/>
      </w:pPr>
      <w:rPr>
        <w:rFonts w:ascii="Courier New" w:hAnsi="Courier New" w:cs="Courier New" w:hint="default"/>
      </w:rPr>
    </w:lvl>
    <w:lvl w:ilvl="2" w:tplc="0C0A0005" w:tentative="1">
      <w:start w:val="1"/>
      <w:numFmt w:val="bullet"/>
      <w:lvlText w:val=""/>
      <w:lvlJc w:val="left"/>
      <w:pPr>
        <w:ind w:left="3213" w:hanging="360"/>
      </w:pPr>
      <w:rPr>
        <w:rFonts w:ascii="Wingdings" w:hAnsi="Wingdings" w:hint="default"/>
      </w:rPr>
    </w:lvl>
    <w:lvl w:ilvl="3" w:tplc="0C0A0001" w:tentative="1">
      <w:start w:val="1"/>
      <w:numFmt w:val="bullet"/>
      <w:lvlText w:val=""/>
      <w:lvlJc w:val="left"/>
      <w:pPr>
        <w:ind w:left="3933" w:hanging="360"/>
      </w:pPr>
      <w:rPr>
        <w:rFonts w:ascii="Symbol" w:hAnsi="Symbol" w:hint="default"/>
      </w:rPr>
    </w:lvl>
    <w:lvl w:ilvl="4" w:tplc="0C0A0003" w:tentative="1">
      <w:start w:val="1"/>
      <w:numFmt w:val="bullet"/>
      <w:lvlText w:val="o"/>
      <w:lvlJc w:val="left"/>
      <w:pPr>
        <w:ind w:left="4653" w:hanging="360"/>
      </w:pPr>
      <w:rPr>
        <w:rFonts w:ascii="Courier New" w:hAnsi="Courier New" w:cs="Courier New" w:hint="default"/>
      </w:rPr>
    </w:lvl>
    <w:lvl w:ilvl="5" w:tplc="0C0A0005" w:tentative="1">
      <w:start w:val="1"/>
      <w:numFmt w:val="bullet"/>
      <w:lvlText w:val=""/>
      <w:lvlJc w:val="left"/>
      <w:pPr>
        <w:ind w:left="5373" w:hanging="360"/>
      </w:pPr>
      <w:rPr>
        <w:rFonts w:ascii="Wingdings" w:hAnsi="Wingdings" w:hint="default"/>
      </w:rPr>
    </w:lvl>
    <w:lvl w:ilvl="6" w:tplc="0C0A0001" w:tentative="1">
      <w:start w:val="1"/>
      <w:numFmt w:val="bullet"/>
      <w:lvlText w:val=""/>
      <w:lvlJc w:val="left"/>
      <w:pPr>
        <w:ind w:left="6093" w:hanging="360"/>
      </w:pPr>
      <w:rPr>
        <w:rFonts w:ascii="Symbol" w:hAnsi="Symbol" w:hint="default"/>
      </w:rPr>
    </w:lvl>
    <w:lvl w:ilvl="7" w:tplc="0C0A0003" w:tentative="1">
      <w:start w:val="1"/>
      <w:numFmt w:val="bullet"/>
      <w:lvlText w:val="o"/>
      <w:lvlJc w:val="left"/>
      <w:pPr>
        <w:ind w:left="6813" w:hanging="360"/>
      </w:pPr>
      <w:rPr>
        <w:rFonts w:ascii="Courier New" w:hAnsi="Courier New" w:cs="Courier New" w:hint="default"/>
      </w:rPr>
    </w:lvl>
    <w:lvl w:ilvl="8" w:tplc="0C0A0005" w:tentative="1">
      <w:start w:val="1"/>
      <w:numFmt w:val="bullet"/>
      <w:lvlText w:val=""/>
      <w:lvlJc w:val="left"/>
      <w:pPr>
        <w:ind w:left="7533" w:hanging="360"/>
      </w:pPr>
      <w:rPr>
        <w:rFonts w:ascii="Wingdings" w:hAnsi="Wingdings" w:hint="default"/>
      </w:rPr>
    </w:lvl>
  </w:abstractNum>
  <w:abstractNum w:abstractNumId="1">
    <w:nsid w:val="079F208F"/>
    <w:multiLevelType w:val="hybridMultilevel"/>
    <w:tmpl w:val="C63C95CE"/>
    <w:lvl w:ilvl="0" w:tplc="3A820224">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
    <w:nsid w:val="12E80C51"/>
    <w:multiLevelType w:val="hybridMultilevel"/>
    <w:tmpl w:val="70A28D52"/>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3">
    <w:nsid w:val="16450C1D"/>
    <w:multiLevelType w:val="hybridMultilevel"/>
    <w:tmpl w:val="EB722276"/>
    <w:lvl w:ilvl="0" w:tplc="9D7E5272">
      <w:numFmt w:val="bullet"/>
      <w:lvlText w:val=""/>
      <w:lvlJc w:val="left"/>
      <w:pPr>
        <w:ind w:left="2118" w:hanging="705"/>
      </w:pPr>
      <w:rPr>
        <w:rFonts w:ascii="Symbol" w:eastAsia="Times New Roman" w:hAnsi="Symbol"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1EE86647"/>
    <w:multiLevelType w:val="hybridMultilevel"/>
    <w:tmpl w:val="F572A322"/>
    <w:lvl w:ilvl="0" w:tplc="142AD156">
      <w:start w:val="1"/>
      <w:numFmt w:val="decimal"/>
      <w:lvlText w:val="[RD.%1]"/>
      <w:lvlJc w:val="left"/>
      <w:pPr>
        <w:ind w:left="720" w:hanging="360"/>
      </w:pPr>
      <w:rPr>
        <w:rFonts w:ascii="Verdana" w:hAnsi="Verdana" w:hint="default"/>
        <w:b w:val="0"/>
        <w:i w:val="0"/>
        <w:color w:val="auto"/>
        <w:sz w:val="1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218363FE"/>
    <w:multiLevelType w:val="multilevel"/>
    <w:tmpl w:val="E66412D0"/>
    <w:lvl w:ilvl="0">
      <w:start w:val="1"/>
      <w:numFmt w:val="decimal"/>
      <w:lvlText w:val="%1."/>
      <w:lvlJc w:val="left"/>
      <w:pPr>
        <w:ind w:left="360" w:hanging="360"/>
      </w:pPr>
      <w:rPr>
        <w:rFonts w:hint="default"/>
        <w:b w:val="0"/>
        <w:i w:val="0"/>
        <w:vanish w:val="0"/>
        <w:color w:val="4F81BD" w:themeColor="accent1"/>
        <w:spacing w:val="-20"/>
        <w:sz w:val="28"/>
      </w:rPr>
    </w:lvl>
    <w:lvl w:ilvl="1">
      <w:start w:val="1"/>
      <w:numFmt w:val="decimal"/>
      <w:suff w:val="space"/>
      <w:lvlText w:val="%1.%2."/>
      <w:lvlJc w:val="left"/>
      <w:pPr>
        <w:ind w:left="0" w:firstLine="0"/>
      </w:pPr>
      <w:rPr>
        <w:rFonts w:ascii="Verdana" w:hAnsi="Verdana" w:hint="default"/>
        <w:b w:val="0"/>
        <w:i w:val="0"/>
        <w:color w:val="auto"/>
        <w:spacing w:val="-20"/>
        <w:sz w:val="26"/>
      </w:rPr>
    </w:lvl>
    <w:lvl w:ilvl="2">
      <w:start w:val="1"/>
      <w:numFmt w:val="decimal"/>
      <w:suff w:val="space"/>
      <w:lvlText w:val="%1.%2.%3."/>
      <w:lvlJc w:val="left"/>
      <w:pPr>
        <w:ind w:left="0" w:firstLine="0"/>
      </w:pPr>
      <w:rPr>
        <w:rFonts w:ascii="Verdana" w:hAnsi="Verdana" w:hint="default"/>
        <w:b w:val="0"/>
        <w:i w:val="0"/>
        <w:caps w:val="0"/>
        <w:strike w:val="0"/>
        <w:dstrike w:val="0"/>
        <w:vanish w:val="0"/>
        <w:color w:val="auto"/>
        <w:spacing w:val="-2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space"/>
      <w:lvlText w:val="%1.%2.%3.%4."/>
      <w:lvlJc w:val="left"/>
      <w:pPr>
        <w:ind w:left="0" w:firstLine="0"/>
      </w:pPr>
      <w:rPr>
        <w:rFonts w:ascii="Verdana" w:hAnsi="Verdana" w:hint="default"/>
        <w:b w:val="0"/>
        <w:i w:val="0"/>
        <w:color w:val="auto"/>
        <w:spacing w:val="-10"/>
        <w:sz w:val="22"/>
      </w:rPr>
    </w:lvl>
    <w:lvl w:ilvl="4">
      <w:start w:val="1"/>
      <w:numFmt w:val="decimal"/>
      <w:suff w:val="space"/>
      <w:lvlText w:val="%1.%2.%3.%4.%5."/>
      <w:lvlJc w:val="left"/>
      <w:pPr>
        <w:ind w:left="0" w:firstLine="0"/>
      </w:pPr>
      <w:rPr>
        <w:rFonts w:ascii="Verdana" w:hAnsi="Verdana" w:hint="default"/>
        <w:b w:val="0"/>
        <w:i w:val="0"/>
        <w:color w:val="auto"/>
        <w:spacing w:val="-10"/>
        <w:sz w:val="21"/>
      </w:rPr>
    </w:lvl>
    <w:lvl w:ilvl="5">
      <w:start w:val="1"/>
      <w:numFmt w:val="decimal"/>
      <w:lvlText w:val="%1.%2.%3.%4.%5.%6"/>
      <w:lvlJc w:val="left"/>
      <w:pPr>
        <w:tabs>
          <w:tab w:val="num" w:pos="1800"/>
        </w:tabs>
        <w:ind w:left="0" w:firstLine="0"/>
      </w:pPr>
      <w:rPr>
        <w:rFonts w:hint="default"/>
      </w:rPr>
    </w:lvl>
    <w:lvl w:ilvl="6">
      <w:start w:val="1"/>
      <w:numFmt w:val="decimal"/>
      <w:lvlText w:val="%1.%2.%3.%4.%5.%6.%7"/>
      <w:lvlJc w:val="left"/>
      <w:pPr>
        <w:tabs>
          <w:tab w:val="num" w:pos="2160"/>
        </w:tabs>
        <w:ind w:left="0" w:firstLine="0"/>
      </w:pPr>
      <w:rPr>
        <w:rFonts w:hint="default"/>
      </w:rPr>
    </w:lvl>
    <w:lvl w:ilvl="7">
      <w:start w:val="1"/>
      <w:numFmt w:val="decimal"/>
      <w:lvlText w:val="%1.%2.%3.%4.%5.%6.%7.%8"/>
      <w:lvlJc w:val="left"/>
      <w:pPr>
        <w:tabs>
          <w:tab w:val="num" w:pos="2520"/>
        </w:tabs>
        <w:ind w:left="0" w:firstLine="0"/>
      </w:pPr>
      <w:rPr>
        <w:rFonts w:hint="default"/>
      </w:rPr>
    </w:lvl>
    <w:lvl w:ilvl="8">
      <w:start w:val="1"/>
      <w:numFmt w:val="decimal"/>
      <w:lvlText w:val="%1.%2.%3.%4.%5.%6.%7.%8.%9"/>
      <w:lvlJc w:val="left"/>
      <w:pPr>
        <w:tabs>
          <w:tab w:val="num" w:pos="2880"/>
        </w:tabs>
        <w:ind w:left="0" w:firstLine="0"/>
      </w:pPr>
      <w:rPr>
        <w:rFonts w:hint="default"/>
      </w:rPr>
    </w:lvl>
  </w:abstractNum>
  <w:abstractNum w:abstractNumId="6">
    <w:nsid w:val="291C6052"/>
    <w:multiLevelType w:val="hybridMultilevel"/>
    <w:tmpl w:val="02F2409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7">
    <w:nsid w:val="39912281"/>
    <w:multiLevelType w:val="hybridMultilevel"/>
    <w:tmpl w:val="9B105D80"/>
    <w:lvl w:ilvl="0" w:tplc="AB707AA0">
      <w:numFmt w:val="bullet"/>
      <w:lvlText w:val="•"/>
      <w:lvlJc w:val="left"/>
      <w:pPr>
        <w:ind w:left="5790" w:hanging="360"/>
      </w:pPr>
      <w:rPr>
        <w:rFonts w:ascii="Verdana" w:eastAsia="Times New Roman" w:hAnsi="Verdana" w:cs="Times New Roman" w:hint="default"/>
      </w:rPr>
    </w:lvl>
    <w:lvl w:ilvl="1" w:tplc="0C0A0003" w:tentative="1">
      <w:start w:val="1"/>
      <w:numFmt w:val="bullet"/>
      <w:lvlText w:val="o"/>
      <w:lvlJc w:val="left"/>
      <w:pPr>
        <w:ind w:left="6510" w:hanging="360"/>
      </w:pPr>
      <w:rPr>
        <w:rFonts w:ascii="Courier New" w:hAnsi="Courier New" w:cs="Courier New" w:hint="default"/>
      </w:rPr>
    </w:lvl>
    <w:lvl w:ilvl="2" w:tplc="0C0A0005" w:tentative="1">
      <w:start w:val="1"/>
      <w:numFmt w:val="bullet"/>
      <w:lvlText w:val=""/>
      <w:lvlJc w:val="left"/>
      <w:pPr>
        <w:ind w:left="7230" w:hanging="360"/>
      </w:pPr>
      <w:rPr>
        <w:rFonts w:ascii="Wingdings" w:hAnsi="Wingdings" w:hint="default"/>
      </w:rPr>
    </w:lvl>
    <w:lvl w:ilvl="3" w:tplc="0C0A0001" w:tentative="1">
      <w:start w:val="1"/>
      <w:numFmt w:val="bullet"/>
      <w:lvlText w:val=""/>
      <w:lvlJc w:val="left"/>
      <w:pPr>
        <w:ind w:left="7950" w:hanging="360"/>
      </w:pPr>
      <w:rPr>
        <w:rFonts w:ascii="Symbol" w:hAnsi="Symbol" w:hint="default"/>
      </w:rPr>
    </w:lvl>
    <w:lvl w:ilvl="4" w:tplc="0C0A0003" w:tentative="1">
      <w:start w:val="1"/>
      <w:numFmt w:val="bullet"/>
      <w:lvlText w:val="o"/>
      <w:lvlJc w:val="left"/>
      <w:pPr>
        <w:ind w:left="8670" w:hanging="360"/>
      </w:pPr>
      <w:rPr>
        <w:rFonts w:ascii="Courier New" w:hAnsi="Courier New" w:cs="Courier New" w:hint="default"/>
      </w:rPr>
    </w:lvl>
    <w:lvl w:ilvl="5" w:tplc="0C0A0005" w:tentative="1">
      <w:start w:val="1"/>
      <w:numFmt w:val="bullet"/>
      <w:lvlText w:val=""/>
      <w:lvlJc w:val="left"/>
      <w:pPr>
        <w:ind w:left="9390" w:hanging="360"/>
      </w:pPr>
      <w:rPr>
        <w:rFonts w:ascii="Wingdings" w:hAnsi="Wingdings" w:hint="default"/>
      </w:rPr>
    </w:lvl>
    <w:lvl w:ilvl="6" w:tplc="0C0A0001" w:tentative="1">
      <w:start w:val="1"/>
      <w:numFmt w:val="bullet"/>
      <w:lvlText w:val=""/>
      <w:lvlJc w:val="left"/>
      <w:pPr>
        <w:ind w:left="10110" w:hanging="360"/>
      </w:pPr>
      <w:rPr>
        <w:rFonts w:ascii="Symbol" w:hAnsi="Symbol" w:hint="default"/>
      </w:rPr>
    </w:lvl>
    <w:lvl w:ilvl="7" w:tplc="0C0A0003" w:tentative="1">
      <w:start w:val="1"/>
      <w:numFmt w:val="bullet"/>
      <w:lvlText w:val="o"/>
      <w:lvlJc w:val="left"/>
      <w:pPr>
        <w:ind w:left="10830" w:hanging="360"/>
      </w:pPr>
      <w:rPr>
        <w:rFonts w:ascii="Courier New" w:hAnsi="Courier New" w:cs="Courier New" w:hint="default"/>
      </w:rPr>
    </w:lvl>
    <w:lvl w:ilvl="8" w:tplc="0C0A0005" w:tentative="1">
      <w:start w:val="1"/>
      <w:numFmt w:val="bullet"/>
      <w:lvlText w:val=""/>
      <w:lvlJc w:val="left"/>
      <w:pPr>
        <w:ind w:left="11550" w:hanging="360"/>
      </w:pPr>
      <w:rPr>
        <w:rFonts w:ascii="Wingdings" w:hAnsi="Wingdings" w:hint="default"/>
      </w:rPr>
    </w:lvl>
  </w:abstractNum>
  <w:abstractNum w:abstractNumId="8">
    <w:nsid w:val="3DB933D3"/>
    <w:multiLevelType w:val="multilevel"/>
    <w:tmpl w:val="9166853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nsid w:val="3E3A64D3"/>
    <w:multiLevelType w:val="hybridMultilevel"/>
    <w:tmpl w:val="0F963E8E"/>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42C24257"/>
    <w:multiLevelType w:val="hybridMultilevel"/>
    <w:tmpl w:val="8E327556"/>
    <w:lvl w:ilvl="0" w:tplc="AB707AA0">
      <w:numFmt w:val="bullet"/>
      <w:lvlText w:val="•"/>
      <w:lvlJc w:val="left"/>
      <w:pPr>
        <w:ind w:left="2550" w:hanging="360"/>
      </w:pPr>
      <w:rPr>
        <w:rFonts w:ascii="Verdana" w:eastAsia="Times New Roman" w:hAnsi="Verdana"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4CA34483"/>
    <w:multiLevelType w:val="hybridMultilevel"/>
    <w:tmpl w:val="2D78B578"/>
    <w:lvl w:ilvl="0" w:tplc="C2AE291C">
      <w:start w:val="1"/>
      <w:numFmt w:val="decimal"/>
      <w:lvlText w:val="[AD.%1]"/>
      <w:lvlJc w:val="left"/>
      <w:pPr>
        <w:ind w:left="720" w:hanging="360"/>
      </w:pPr>
      <w:rPr>
        <w:rFonts w:ascii="Verdana" w:hAnsi="Verdana" w:hint="default"/>
        <w:b w:val="0"/>
        <w:i w:val="0"/>
        <w:color w:val="auto"/>
        <w:sz w:val="1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4FED0456"/>
    <w:multiLevelType w:val="hybridMultilevel"/>
    <w:tmpl w:val="02B42A8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3">
    <w:nsid w:val="533C5DD0"/>
    <w:multiLevelType w:val="hybridMultilevel"/>
    <w:tmpl w:val="8906243C"/>
    <w:lvl w:ilvl="0" w:tplc="0C0A0001">
      <w:start w:val="1"/>
      <w:numFmt w:val="bullet"/>
      <w:lvlText w:val=""/>
      <w:lvlJc w:val="left"/>
      <w:pPr>
        <w:ind w:left="2136" w:hanging="360"/>
      </w:pPr>
      <w:rPr>
        <w:rFonts w:ascii="Symbol" w:hAnsi="Symbol" w:hint="default"/>
      </w:rPr>
    </w:lvl>
    <w:lvl w:ilvl="1" w:tplc="0C0A0003" w:tentative="1">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14">
    <w:nsid w:val="557C40F8"/>
    <w:multiLevelType w:val="hybridMultilevel"/>
    <w:tmpl w:val="FA88BEDC"/>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56960E6C"/>
    <w:multiLevelType w:val="multilevel"/>
    <w:tmpl w:val="EA928B78"/>
    <w:styleLink w:val="Estilo1"/>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6">
    <w:nsid w:val="5FE52161"/>
    <w:multiLevelType w:val="hybridMultilevel"/>
    <w:tmpl w:val="8FE0E86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7">
    <w:nsid w:val="632D7EBC"/>
    <w:multiLevelType w:val="hybridMultilevel"/>
    <w:tmpl w:val="C6C4FA08"/>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65071C38"/>
    <w:multiLevelType w:val="hybridMultilevel"/>
    <w:tmpl w:val="6D34EABE"/>
    <w:lvl w:ilvl="0" w:tplc="0C0A0001">
      <w:start w:val="1"/>
      <w:numFmt w:val="bullet"/>
      <w:lvlText w:val=""/>
      <w:lvlJc w:val="left"/>
      <w:pPr>
        <w:ind w:left="1423" w:hanging="360"/>
      </w:pPr>
      <w:rPr>
        <w:rFonts w:ascii="Symbol" w:hAnsi="Symbol" w:hint="default"/>
      </w:rPr>
    </w:lvl>
    <w:lvl w:ilvl="1" w:tplc="0C0A0003" w:tentative="1">
      <w:start w:val="1"/>
      <w:numFmt w:val="bullet"/>
      <w:lvlText w:val="o"/>
      <w:lvlJc w:val="left"/>
      <w:pPr>
        <w:ind w:left="2143" w:hanging="360"/>
      </w:pPr>
      <w:rPr>
        <w:rFonts w:ascii="Courier New" w:hAnsi="Courier New" w:cs="Courier New" w:hint="default"/>
      </w:rPr>
    </w:lvl>
    <w:lvl w:ilvl="2" w:tplc="0C0A0005" w:tentative="1">
      <w:start w:val="1"/>
      <w:numFmt w:val="bullet"/>
      <w:lvlText w:val=""/>
      <w:lvlJc w:val="left"/>
      <w:pPr>
        <w:ind w:left="2863" w:hanging="360"/>
      </w:pPr>
      <w:rPr>
        <w:rFonts w:ascii="Wingdings" w:hAnsi="Wingdings" w:hint="default"/>
      </w:rPr>
    </w:lvl>
    <w:lvl w:ilvl="3" w:tplc="0C0A0001" w:tentative="1">
      <w:start w:val="1"/>
      <w:numFmt w:val="bullet"/>
      <w:lvlText w:val=""/>
      <w:lvlJc w:val="left"/>
      <w:pPr>
        <w:ind w:left="3583" w:hanging="360"/>
      </w:pPr>
      <w:rPr>
        <w:rFonts w:ascii="Symbol" w:hAnsi="Symbol" w:hint="default"/>
      </w:rPr>
    </w:lvl>
    <w:lvl w:ilvl="4" w:tplc="0C0A0003" w:tentative="1">
      <w:start w:val="1"/>
      <w:numFmt w:val="bullet"/>
      <w:lvlText w:val="o"/>
      <w:lvlJc w:val="left"/>
      <w:pPr>
        <w:ind w:left="4303" w:hanging="360"/>
      </w:pPr>
      <w:rPr>
        <w:rFonts w:ascii="Courier New" w:hAnsi="Courier New" w:cs="Courier New" w:hint="default"/>
      </w:rPr>
    </w:lvl>
    <w:lvl w:ilvl="5" w:tplc="0C0A0005" w:tentative="1">
      <w:start w:val="1"/>
      <w:numFmt w:val="bullet"/>
      <w:lvlText w:val=""/>
      <w:lvlJc w:val="left"/>
      <w:pPr>
        <w:ind w:left="5023" w:hanging="360"/>
      </w:pPr>
      <w:rPr>
        <w:rFonts w:ascii="Wingdings" w:hAnsi="Wingdings" w:hint="default"/>
      </w:rPr>
    </w:lvl>
    <w:lvl w:ilvl="6" w:tplc="0C0A0001" w:tentative="1">
      <w:start w:val="1"/>
      <w:numFmt w:val="bullet"/>
      <w:lvlText w:val=""/>
      <w:lvlJc w:val="left"/>
      <w:pPr>
        <w:ind w:left="5743" w:hanging="360"/>
      </w:pPr>
      <w:rPr>
        <w:rFonts w:ascii="Symbol" w:hAnsi="Symbol" w:hint="default"/>
      </w:rPr>
    </w:lvl>
    <w:lvl w:ilvl="7" w:tplc="0C0A0003" w:tentative="1">
      <w:start w:val="1"/>
      <w:numFmt w:val="bullet"/>
      <w:lvlText w:val="o"/>
      <w:lvlJc w:val="left"/>
      <w:pPr>
        <w:ind w:left="6463" w:hanging="360"/>
      </w:pPr>
      <w:rPr>
        <w:rFonts w:ascii="Courier New" w:hAnsi="Courier New" w:cs="Courier New" w:hint="default"/>
      </w:rPr>
    </w:lvl>
    <w:lvl w:ilvl="8" w:tplc="0C0A0005" w:tentative="1">
      <w:start w:val="1"/>
      <w:numFmt w:val="bullet"/>
      <w:lvlText w:val=""/>
      <w:lvlJc w:val="left"/>
      <w:pPr>
        <w:ind w:left="7183" w:hanging="360"/>
      </w:pPr>
      <w:rPr>
        <w:rFonts w:ascii="Wingdings" w:hAnsi="Wingdings" w:hint="default"/>
      </w:rPr>
    </w:lvl>
  </w:abstractNum>
  <w:abstractNum w:abstractNumId="19">
    <w:nsid w:val="7CBD2FFA"/>
    <w:multiLevelType w:val="hybridMultilevel"/>
    <w:tmpl w:val="B19C4D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10"/>
  </w:num>
  <w:num w:numId="4">
    <w:abstractNumId w:val="0"/>
  </w:num>
  <w:num w:numId="5">
    <w:abstractNumId w:val="3"/>
  </w:num>
  <w:num w:numId="6">
    <w:abstractNumId w:val="11"/>
  </w:num>
  <w:num w:numId="7">
    <w:abstractNumId w:val="4"/>
  </w:num>
  <w:num w:numId="8">
    <w:abstractNumId w:val="1"/>
  </w:num>
  <w:num w:numId="9">
    <w:abstractNumId w:val="13"/>
  </w:num>
  <w:num w:numId="10">
    <w:abstractNumId w:val="1"/>
    <w:lvlOverride w:ilvl="0">
      <w:lvl w:ilvl="0" w:tplc="3A820224">
        <w:start w:val="1"/>
        <w:numFmt w:val="decimal"/>
        <w:lvlText w:val="%1."/>
        <w:lvlJc w:val="left"/>
        <w:pPr>
          <w:ind w:left="360" w:hanging="360"/>
        </w:pPr>
        <w:rPr>
          <w:rFonts w:hint="default"/>
        </w:rPr>
      </w:lvl>
    </w:lvlOverride>
    <w:lvlOverride w:ilvl="1">
      <w:lvl w:ilvl="1" w:tplc="0C0A0019">
        <w:start w:val="1"/>
        <w:numFmt w:val="decimal"/>
        <w:lvlText w:val="%1.%2"/>
        <w:lvlJc w:val="left"/>
        <w:pPr>
          <w:ind w:left="1080" w:hanging="360"/>
        </w:pPr>
        <w:rPr>
          <w:rFonts w:hint="default"/>
        </w:rPr>
      </w:lvl>
    </w:lvlOverride>
    <w:lvlOverride w:ilvl="2">
      <w:lvl w:ilvl="2" w:tplc="0C0A001B">
        <w:start w:val="1"/>
        <w:numFmt w:val="decimal"/>
        <w:lvlText w:val="%1.%2.%3"/>
        <w:lvlJc w:val="right"/>
        <w:pPr>
          <w:ind w:left="1800" w:hanging="180"/>
        </w:pPr>
        <w:rPr>
          <w:rFonts w:hint="default"/>
        </w:rPr>
      </w:lvl>
    </w:lvlOverride>
    <w:lvlOverride w:ilvl="3">
      <w:lvl w:ilvl="3" w:tplc="0C0A000F">
        <w:start w:val="1"/>
        <w:numFmt w:val="decimal"/>
        <w:lvlText w:val="%1.%2.%3.%4"/>
        <w:lvlJc w:val="left"/>
        <w:pPr>
          <w:ind w:left="2520" w:hanging="360"/>
        </w:pPr>
        <w:rPr>
          <w:rFonts w:hint="default"/>
        </w:rPr>
      </w:lvl>
    </w:lvlOverride>
    <w:lvlOverride w:ilvl="4">
      <w:lvl w:ilvl="4" w:tplc="0C0A0019">
        <w:start w:val="1"/>
        <w:numFmt w:val="decimal"/>
        <w:lvlText w:val="%1.%2.%3.%4.%5"/>
        <w:lvlJc w:val="left"/>
        <w:pPr>
          <w:ind w:left="3240" w:hanging="360"/>
        </w:pPr>
        <w:rPr>
          <w:rFonts w:hint="default"/>
        </w:rPr>
      </w:lvl>
    </w:lvlOverride>
    <w:lvlOverride w:ilvl="5">
      <w:lvl w:ilvl="5" w:tplc="0C0A001B">
        <w:start w:val="1"/>
        <w:numFmt w:val="lowerRoman"/>
        <w:lvlText w:val="%6."/>
        <w:lvlJc w:val="right"/>
        <w:pPr>
          <w:ind w:left="3960" w:hanging="180"/>
        </w:pPr>
        <w:rPr>
          <w:rFonts w:hint="default"/>
        </w:rPr>
      </w:lvl>
    </w:lvlOverride>
    <w:lvlOverride w:ilvl="6">
      <w:lvl w:ilvl="6" w:tplc="0C0A000F">
        <w:start w:val="1"/>
        <w:numFmt w:val="decimal"/>
        <w:lvlText w:val="%7."/>
        <w:lvlJc w:val="left"/>
        <w:pPr>
          <w:ind w:left="4680" w:hanging="360"/>
        </w:pPr>
        <w:rPr>
          <w:rFonts w:hint="default"/>
        </w:rPr>
      </w:lvl>
    </w:lvlOverride>
    <w:lvlOverride w:ilvl="7">
      <w:lvl w:ilvl="7" w:tplc="0C0A0019">
        <w:start w:val="1"/>
        <w:numFmt w:val="lowerLetter"/>
        <w:lvlText w:val="%8."/>
        <w:lvlJc w:val="left"/>
        <w:pPr>
          <w:ind w:left="5400" w:hanging="360"/>
        </w:pPr>
        <w:rPr>
          <w:rFonts w:hint="default"/>
        </w:rPr>
      </w:lvl>
    </w:lvlOverride>
    <w:lvlOverride w:ilvl="8">
      <w:lvl w:ilvl="8" w:tplc="0C0A001B">
        <w:start w:val="1"/>
        <w:numFmt w:val="lowerRoman"/>
        <w:lvlText w:val="%9."/>
        <w:lvlJc w:val="right"/>
        <w:pPr>
          <w:ind w:left="6120" w:hanging="180"/>
        </w:pPr>
        <w:rPr>
          <w:rFonts w:hint="default"/>
        </w:rPr>
      </w:lvl>
    </w:lvlOverride>
  </w:num>
  <w:num w:numId="11">
    <w:abstractNumId w:val="8"/>
  </w:num>
  <w:num w:numId="12">
    <w:abstractNumId w:val="15"/>
  </w:num>
  <w:num w:numId="1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5"/>
  </w:num>
  <w:num w:numId="15">
    <w:abstractNumId w:val="15"/>
  </w:num>
  <w:num w:numId="16">
    <w:abstractNumId w:val="15"/>
  </w:num>
  <w:num w:numId="17">
    <w:abstractNumId w:val="15"/>
  </w:num>
  <w:num w:numId="18">
    <w:abstractNumId w:val="15"/>
  </w:num>
  <w:num w:numId="19">
    <w:abstractNumId w:val="15"/>
  </w:num>
  <w:num w:numId="20">
    <w:abstractNumId w:val="15"/>
  </w:num>
  <w:num w:numId="21">
    <w:abstractNumId w:val="15"/>
  </w:num>
  <w:num w:numId="22">
    <w:abstractNumId w:val="15"/>
  </w:num>
  <w:num w:numId="23">
    <w:abstractNumId w:val="15"/>
  </w:num>
  <w:num w:numId="24">
    <w:abstractNumId w:val="15"/>
  </w:num>
  <w:num w:numId="25">
    <w:abstractNumId w:val="15"/>
  </w:num>
  <w:num w:numId="26">
    <w:abstractNumId w:val="15"/>
  </w:num>
  <w:num w:numId="27">
    <w:abstractNumId w:val="15"/>
  </w:num>
  <w:num w:numId="28">
    <w:abstractNumId w:val="15"/>
  </w:num>
  <w:num w:numId="29">
    <w:abstractNumId w:val="15"/>
  </w:num>
  <w:num w:numId="30">
    <w:abstractNumId w:val="15"/>
  </w:num>
  <w:num w:numId="31">
    <w:abstractNumId w:val="14"/>
  </w:num>
  <w:num w:numId="32">
    <w:abstractNumId w:val="2"/>
  </w:num>
  <w:num w:numId="33">
    <w:abstractNumId w:val="18"/>
  </w:num>
  <w:num w:numId="34">
    <w:abstractNumId w:val="17"/>
  </w:num>
  <w:num w:numId="35">
    <w:abstractNumId w:val="9"/>
  </w:num>
  <w:num w:numId="36">
    <w:abstractNumId w:val="6"/>
  </w:num>
  <w:num w:numId="37">
    <w:abstractNumId w:val="16"/>
  </w:num>
  <w:num w:numId="38">
    <w:abstractNumId w:val="12"/>
  </w:num>
  <w:num w:numId="3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trackRevision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4CDB"/>
    <w:rsid w:val="00002047"/>
    <w:rsid w:val="00023BC8"/>
    <w:rsid w:val="000A2813"/>
    <w:rsid w:val="000A489A"/>
    <w:rsid w:val="00101982"/>
    <w:rsid w:val="00105D59"/>
    <w:rsid w:val="001075FD"/>
    <w:rsid w:val="00113CC4"/>
    <w:rsid w:val="00142BFC"/>
    <w:rsid w:val="001624C5"/>
    <w:rsid w:val="00195A86"/>
    <w:rsid w:val="001A23D5"/>
    <w:rsid w:val="001A564B"/>
    <w:rsid w:val="001B0069"/>
    <w:rsid w:val="001D6400"/>
    <w:rsid w:val="001F1877"/>
    <w:rsid w:val="00230BAF"/>
    <w:rsid w:val="00245EB0"/>
    <w:rsid w:val="00283EC7"/>
    <w:rsid w:val="002C3C62"/>
    <w:rsid w:val="002F0DDC"/>
    <w:rsid w:val="00327FE2"/>
    <w:rsid w:val="00331B9C"/>
    <w:rsid w:val="003372E8"/>
    <w:rsid w:val="003548EE"/>
    <w:rsid w:val="00370310"/>
    <w:rsid w:val="003A6F7B"/>
    <w:rsid w:val="003B3992"/>
    <w:rsid w:val="003C2B04"/>
    <w:rsid w:val="003E7402"/>
    <w:rsid w:val="00400631"/>
    <w:rsid w:val="00417548"/>
    <w:rsid w:val="00440B38"/>
    <w:rsid w:val="0044389E"/>
    <w:rsid w:val="00456FC8"/>
    <w:rsid w:val="004770F1"/>
    <w:rsid w:val="004917A3"/>
    <w:rsid w:val="004920FA"/>
    <w:rsid w:val="004A19A3"/>
    <w:rsid w:val="00532CAE"/>
    <w:rsid w:val="0054286C"/>
    <w:rsid w:val="00564E9E"/>
    <w:rsid w:val="00582375"/>
    <w:rsid w:val="005C4CDB"/>
    <w:rsid w:val="00617098"/>
    <w:rsid w:val="00653F44"/>
    <w:rsid w:val="00663F33"/>
    <w:rsid w:val="006B13E4"/>
    <w:rsid w:val="006B1512"/>
    <w:rsid w:val="006D68AB"/>
    <w:rsid w:val="006F23C0"/>
    <w:rsid w:val="00711C68"/>
    <w:rsid w:val="007177EC"/>
    <w:rsid w:val="0074563E"/>
    <w:rsid w:val="007731BF"/>
    <w:rsid w:val="00780D9E"/>
    <w:rsid w:val="007A1B84"/>
    <w:rsid w:val="007A5782"/>
    <w:rsid w:val="007C12E0"/>
    <w:rsid w:val="007D0C4F"/>
    <w:rsid w:val="007E040D"/>
    <w:rsid w:val="00814C40"/>
    <w:rsid w:val="00837AE9"/>
    <w:rsid w:val="008445AD"/>
    <w:rsid w:val="0086089D"/>
    <w:rsid w:val="00862732"/>
    <w:rsid w:val="008B41BE"/>
    <w:rsid w:val="008C1922"/>
    <w:rsid w:val="00926CBF"/>
    <w:rsid w:val="009339F9"/>
    <w:rsid w:val="009411A8"/>
    <w:rsid w:val="009422BA"/>
    <w:rsid w:val="009441B9"/>
    <w:rsid w:val="009449B2"/>
    <w:rsid w:val="00953255"/>
    <w:rsid w:val="009D3D48"/>
    <w:rsid w:val="00A026C4"/>
    <w:rsid w:val="00A26838"/>
    <w:rsid w:val="00A72EFA"/>
    <w:rsid w:val="00AB2A3A"/>
    <w:rsid w:val="00AC51B8"/>
    <w:rsid w:val="00B24AE0"/>
    <w:rsid w:val="00B56EEF"/>
    <w:rsid w:val="00B87F45"/>
    <w:rsid w:val="00BB4D79"/>
    <w:rsid w:val="00BC2296"/>
    <w:rsid w:val="00C03BA4"/>
    <w:rsid w:val="00C11387"/>
    <w:rsid w:val="00C46844"/>
    <w:rsid w:val="00C50800"/>
    <w:rsid w:val="00C66F6A"/>
    <w:rsid w:val="00C7070A"/>
    <w:rsid w:val="00C92978"/>
    <w:rsid w:val="00CA056B"/>
    <w:rsid w:val="00CB5A92"/>
    <w:rsid w:val="00CC0840"/>
    <w:rsid w:val="00CE4967"/>
    <w:rsid w:val="00D20FED"/>
    <w:rsid w:val="00D244A1"/>
    <w:rsid w:val="00D70B1D"/>
    <w:rsid w:val="00D85D65"/>
    <w:rsid w:val="00DB6AB2"/>
    <w:rsid w:val="00DB7131"/>
    <w:rsid w:val="00DC62F7"/>
    <w:rsid w:val="00DF4EBE"/>
    <w:rsid w:val="00E107AC"/>
    <w:rsid w:val="00E80619"/>
    <w:rsid w:val="00E9421A"/>
    <w:rsid w:val="00EA29D6"/>
    <w:rsid w:val="00F02EB0"/>
    <w:rsid w:val="00F15023"/>
    <w:rsid w:val="00F24061"/>
    <w:rsid w:val="00F46C24"/>
    <w:rsid w:val="00F5756E"/>
    <w:rsid w:val="00F8129F"/>
    <w:rsid w:val="00F86112"/>
    <w:rsid w:val="00F919AD"/>
    <w:rsid w:val="00F97E7B"/>
    <w:rsid w:val="00FD21C3"/>
    <w:rsid w:val="00FD3DF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index heading" w:uiPriority="0"/>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CE4967"/>
    <w:pPr>
      <w:keepNext/>
      <w:pageBreakBefore/>
      <w:numPr>
        <w:numId w:val="12"/>
      </w:numPr>
      <w:spacing w:before="120" w:line="240" w:lineRule="auto"/>
      <w:outlineLvl w:val="0"/>
    </w:pPr>
    <w:rPr>
      <w:rFonts w:ascii="Verdana" w:eastAsia="Times New Roman" w:hAnsi="Verdana" w:cs="Times New Roman"/>
      <w:b/>
      <w:bCs/>
      <w:caps/>
      <w:sz w:val="28"/>
      <w:szCs w:val="20"/>
      <w:lang w:val="en-US"/>
    </w:rPr>
  </w:style>
  <w:style w:type="paragraph" w:styleId="Heading2">
    <w:name w:val="heading 2"/>
    <w:basedOn w:val="Normal"/>
    <w:next w:val="Normal"/>
    <w:link w:val="Heading2Char"/>
    <w:qFormat/>
    <w:rsid w:val="00CE4967"/>
    <w:pPr>
      <w:keepNext/>
      <w:numPr>
        <w:ilvl w:val="1"/>
        <w:numId w:val="12"/>
      </w:numPr>
      <w:spacing w:before="120" w:line="240" w:lineRule="auto"/>
      <w:outlineLvl w:val="1"/>
    </w:pPr>
    <w:rPr>
      <w:rFonts w:ascii="Verdana" w:eastAsia="Times New Roman" w:hAnsi="Verdana" w:cs="Times New Roman"/>
      <w:caps/>
      <w:sz w:val="26"/>
      <w:szCs w:val="20"/>
      <w:lang w:val="en-US"/>
    </w:rPr>
  </w:style>
  <w:style w:type="paragraph" w:styleId="Heading3">
    <w:name w:val="heading 3"/>
    <w:basedOn w:val="Normal"/>
    <w:next w:val="Normal"/>
    <w:link w:val="Heading3Char"/>
    <w:qFormat/>
    <w:rsid w:val="00CE4967"/>
    <w:pPr>
      <w:keepNext/>
      <w:numPr>
        <w:ilvl w:val="2"/>
        <w:numId w:val="12"/>
      </w:numPr>
      <w:spacing w:before="120" w:line="240" w:lineRule="auto"/>
      <w:outlineLvl w:val="2"/>
    </w:pPr>
    <w:rPr>
      <w:rFonts w:ascii="Verdana" w:eastAsia="Times New Roman" w:hAnsi="Verdana" w:cs="Times New Roman"/>
      <w:bCs/>
      <w:caps/>
      <w:sz w:val="24"/>
      <w:szCs w:val="20"/>
      <w:lang w:val="en-US"/>
    </w:rPr>
  </w:style>
  <w:style w:type="paragraph" w:styleId="Heading4">
    <w:name w:val="heading 4"/>
    <w:basedOn w:val="Normal"/>
    <w:next w:val="Normal"/>
    <w:link w:val="Heading4Char"/>
    <w:qFormat/>
    <w:rsid w:val="003A6F7B"/>
    <w:pPr>
      <w:keepNext/>
      <w:numPr>
        <w:ilvl w:val="3"/>
        <w:numId w:val="12"/>
      </w:numPr>
      <w:spacing w:before="120" w:line="240" w:lineRule="auto"/>
      <w:outlineLvl w:val="3"/>
    </w:pPr>
    <w:rPr>
      <w:rFonts w:ascii="Verdana" w:eastAsia="Times New Roman" w:hAnsi="Verdana" w:cs="Times New Roman"/>
      <w:bCs/>
      <w:sz w:val="18"/>
      <w:szCs w:val="20"/>
      <w:lang w:val="en-US"/>
    </w:rPr>
  </w:style>
  <w:style w:type="paragraph" w:styleId="Heading5">
    <w:name w:val="heading 5"/>
    <w:basedOn w:val="Normal"/>
    <w:next w:val="Normal"/>
    <w:link w:val="Heading5Char"/>
    <w:qFormat/>
    <w:rsid w:val="00D85D65"/>
    <w:pPr>
      <w:keepNext/>
      <w:numPr>
        <w:ilvl w:val="4"/>
        <w:numId w:val="12"/>
      </w:numPr>
      <w:spacing w:before="120" w:line="240" w:lineRule="auto"/>
      <w:outlineLvl w:val="4"/>
    </w:pPr>
    <w:rPr>
      <w:rFonts w:ascii="Verdana" w:eastAsia="Times New Roman" w:hAnsi="Verdana" w:cs="Times New Roman"/>
      <w:bCs/>
      <w:sz w:val="18"/>
      <w:szCs w:val="20"/>
      <w:lang w:val="en-US"/>
    </w:rPr>
  </w:style>
  <w:style w:type="paragraph" w:styleId="Heading6">
    <w:name w:val="heading 6"/>
    <w:basedOn w:val="Normal"/>
    <w:next w:val="Normal"/>
    <w:link w:val="Heading6Char"/>
    <w:uiPriority w:val="9"/>
    <w:semiHidden/>
    <w:unhideWhenUsed/>
    <w:qFormat/>
    <w:rsid w:val="00CE4967"/>
    <w:pPr>
      <w:keepNext/>
      <w:keepLines/>
      <w:numPr>
        <w:ilvl w:val="5"/>
        <w:numId w:val="1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E4967"/>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E4967"/>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E4967"/>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E4967"/>
    <w:rPr>
      <w:rFonts w:ascii="Verdana" w:eastAsia="Times New Roman" w:hAnsi="Verdana" w:cs="Times New Roman"/>
      <w:b/>
      <w:bCs/>
      <w:caps/>
      <w:sz w:val="28"/>
      <w:szCs w:val="20"/>
      <w:lang w:val="en-US"/>
    </w:rPr>
  </w:style>
  <w:style w:type="character" w:customStyle="1" w:styleId="Heading2Char">
    <w:name w:val="Heading 2 Char"/>
    <w:basedOn w:val="DefaultParagraphFont"/>
    <w:link w:val="Heading2"/>
    <w:rsid w:val="00CE4967"/>
    <w:rPr>
      <w:rFonts w:ascii="Verdana" w:eastAsia="Times New Roman" w:hAnsi="Verdana" w:cs="Times New Roman"/>
      <w:caps/>
      <w:sz w:val="26"/>
      <w:szCs w:val="20"/>
      <w:lang w:val="en-US"/>
    </w:rPr>
  </w:style>
  <w:style w:type="character" w:customStyle="1" w:styleId="Heading3Char">
    <w:name w:val="Heading 3 Char"/>
    <w:basedOn w:val="DefaultParagraphFont"/>
    <w:link w:val="Heading3"/>
    <w:rsid w:val="00CE4967"/>
    <w:rPr>
      <w:rFonts w:ascii="Verdana" w:eastAsia="Times New Roman" w:hAnsi="Verdana" w:cs="Times New Roman"/>
      <w:bCs/>
      <w:caps/>
      <w:sz w:val="24"/>
      <w:szCs w:val="20"/>
      <w:lang w:val="en-US"/>
    </w:rPr>
  </w:style>
  <w:style w:type="character" w:customStyle="1" w:styleId="Heading4Char">
    <w:name w:val="Heading 4 Char"/>
    <w:basedOn w:val="DefaultParagraphFont"/>
    <w:link w:val="Heading4"/>
    <w:rsid w:val="003A6F7B"/>
    <w:rPr>
      <w:rFonts w:ascii="Verdana" w:eastAsia="Times New Roman" w:hAnsi="Verdana" w:cs="Times New Roman"/>
      <w:bCs/>
      <w:sz w:val="18"/>
      <w:szCs w:val="20"/>
      <w:lang w:val="en-US"/>
    </w:rPr>
  </w:style>
  <w:style w:type="character" w:customStyle="1" w:styleId="Heading5Char">
    <w:name w:val="Heading 5 Char"/>
    <w:basedOn w:val="DefaultParagraphFont"/>
    <w:link w:val="Heading5"/>
    <w:rsid w:val="00D85D65"/>
    <w:rPr>
      <w:rFonts w:ascii="Verdana" w:eastAsia="Times New Roman" w:hAnsi="Verdana" w:cs="Times New Roman"/>
      <w:bCs/>
      <w:sz w:val="18"/>
      <w:szCs w:val="20"/>
      <w:lang w:val="en-US"/>
    </w:rPr>
  </w:style>
  <w:style w:type="paragraph" w:customStyle="1" w:styleId="Coverpagesubtitle">
    <w:name w:val="Cover page subtitle"/>
    <w:basedOn w:val="Normal"/>
    <w:next w:val="Normal"/>
    <w:rsid w:val="005C4CDB"/>
    <w:pPr>
      <w:spacing w:before="60" w:after="60" w:line="240" w:lineRule="auto"/>
    </w:pPr>
    <w:rPr>
      <w:rFonts w:ascii="Verdana" w:eastAsia="Times New Roman" w:hAnsi="Verdana" w:cs="Times New Roman"/>
      <w:bCs/>
      <w:caps/>
      <w:color w:val="DF0024"/>
      <w:sz w:val="36"/>
      <w:szCs w:val="20"/>
      <w:lang w:val="en-US"/>
    </w:rPr>
  </w:style>
  <w:style w:type="paragraph" w:styleId="Caption">
    <w:name w:val="caption"/>
    <w:basedOn w:val="Normal"/>
    <w:next w:val="Normal"/>
    <w:qFormat/>
    <w:rsid w:val="005C4CDB"/>
    <w:pPr>
      <w:keepNext/>
      <w:spacing w:before="60" w:after="120" w:line="240" w:lineRule="auto"/>
      <w:jc w:val="center"/>
    </w:pPr>
    <w:rPr>
      <w:rFonts w:ascii="Verdana" w:eastAsia="Times New Roman" w:hAnsi="Verdana" w:cs="Times New Roman"/>
      <w:b/>
      <w:bCs/>
      <w:sz w:val="16"/>
      <w:szCs w:val="20"/>
      <w:lang w:val="en-US"/>
    </w:rPr>
  </w:style>
  <w:style w:type="paragraph" w:customStyle="1" w:styleId="tableheader">
    <w:name w:val="table header"/>
    <w:basedOn w:val="Normal"/>
    <w:rsid w:val="005C4CDB"/>
    <w:pPr>
      <w:keepNext/>
      <w:spacing w:before="40" w:after="40" w:line="240" w:lineRule="auto"/>
      <w:jc w:val="center"/>
    </w:pPr>
    <w:rPr>
      <w:rFonts w:ascii="Verdana" w:eastAsia="Times New Roman" w:hAnsi="Verdana" w:cs="Times New Roman"/>
      <w:b/>
      <w:bCs/>
      <w:color w:val="FFFFFF"/>
      <w:sz w:val="14"/>
      <w:szCs w:val="20"/>
      <w:lang w:val="en-US"/>
    </w:rPr>
  </w:style>
  <w:style w:type="paragraph" w:customStyle="1" w:styleId="tabletext">
    <w:name w:val="table text"/>
    <w:basedOn w:val="Normal"/>
    <w:rsid w:val="005C4CDB"/>
    <w:pPr>
      <w:spacing w:before="40" w:after="40" w:line="240" w:lineRule="auto"/>
    </w:pPr>
    <w:rPr>
      <w:rFonts w:ascii="Verdana" w:eastAsia="Times New Roman" w:hAnsi="Verdana" w:cs="Times New Roman"/>
      <w:bCs/>
      <w:sz w:val="14"/>
      <w:szCs w:val="20"/>
      <w:lang w:val="en-US"/>
    </w:rPr>
  </w:style>
  <w:style w:type="paragraph" w:styleId="TOC1">
    <w:name w:val="toc 1"/>
    <w:basedOn w:val="Normal"/>
    <w:next w:val="Normal"/>
    <w:autoRedefine/>
    <w:uiPriority w:val="39"/>
    <w:rsid w:val="005C4CDB"/>
    <w:pPr>
      <w:tabs>
        <w:tab w:val="right" w:leader="dot" w:pos="9072"/>
      </w:tabs>
      <w:spacing w:before="120" w:after="0" w:line="240" w:lineRule="auto"/>
      <w:ind w:left="397" w:hanging="397"/>
    </w:pPr>
    <w:rPr>
      <w:rFonts w:ascii="Verdana" w:eastAsia="Times New Roman" w:hAnsi="Verdana" w:cs="Times New Roman"/>
      <w:caps/>
      <w:noProof/>
      <w:spacing w:val="-8"/>
      <w:sz w:val="18"/>
      <w:szCs w:val="24"/>
      <w:lang w:eastAsia="es-ES"/>
    </w:rPr>
  </w:style>
  <w:style w:type="paragraph" w:styleId="TOC2">
    <w:name w:val="toc 2"/>
    <w:basedOn w:val="Normal"/>
    <w:next w:val="Normal"/>
    <w:uiPriority w:val="39"/>
    <w:rsid w:val="005C4CDB"/>
    <w:pPr>
      <w:tabs>
        <w:tab w:val="right" w:leader="dot" w:pos="9072"/>
      </w:tabs>
      <w:spacing w:before="120" w:after="0" w:line="240" w:lineRule="auto"/>
      <w:ind w:left="851" w:hanging="454"/>
    </w:pPr>
    <w:rPr>
      <w:rFonts w:ascii="Verdana" w:eastAsia="Times New Roman" w:hAnsi="Verdana" w:cs="Times New Roman"/>
      <w:bCs/>
      <w:caps/>
      <w:noProof/>
      <w:spacing w:val="-8"/>
      <w:sz w:val="18"/>
      <w:szCs w:val="18"/>
      <w:lang w:val="en-GB"/>
    </w:rPr>
  </w:style>
  <w:style w:type="paragraph" w:styleId="TOC3">
    <w:name w:val="toc 3"/>
    <w:basedOn w:val="Normal"/>
    <w:next w:val="Normal"/>
    <w:uiPriority w:val="39"/>
    <w:rsid w:val="005C4CDB"/>
    <w:pPr>
      <w:tabs>
        <w:tab w:val="right" w:leader="dot" w:pos="9072"/>
      </w:tabs>
      <w:spacing w:before="60" w:after="0" w:line="240" w:lineRule="auto"/>
      <w:ind w:left="1305" w:hanging="454"/>
    </w:pPr>
    <w:rPr>
      <w:rFonts w:ascii="Verdana" w:eastAsia="Times New Roman" w:hAnsi="Verdana" w:cs="Times New Roman"/>
      <w:bCs/>
      <w:iCs/>
      <w:caps/>
      <w:noProof/>
      <w:color w:val="333333"/>
      <w:spacing w:val="-8"/>
      <w:sz w:val="16"/>
      <w:szCs w:val="16"/>
      <w:lang w:val="en-GB"/>
    </w:rPr>
  </w:style>
  <w:style w:type="paragraph" w:styleId="Index1">
    <w:name w:val="index 1"/>
    <w:basedOn w:val="Normal"/>
    <w:next w:val="Normal"/>
    <w:autoRedefine/>
    <w:uiPriority w:val="99"/>
    <w:semiHidden/>
    <w:unhideWhenUsed/>
    <w:rsid w:val="005C4CDB"/>
    <w:pPr>
      <w:spacing w:after="0" w:line="240" w:lineRule="auto"/>
      <w:ind w:left="220" w:hanging="220"/>
    </w:pPr>
  </w:style>
  <w:style w:type="paragraph" w:styleId="IndexHeading">
    <w:name w:val="index heading"/>
    <w:basedOn w:val="Normal"/>
    <w:next w:val="Normal"/>
    <w:semiHidden/>
    <w:rsid w:val="00CA056B"/>
    <w:pPr>
      <w:pageBreakBefore/>
      <w:spacing w:before="60" w:after="240" w:line="240" w:lineRule="auto"/>
    </w:pPr>
    <w:rPr>
      <w:rFonts w:ascii="Verdana" w:eastAsia="Times New Roman" w:hAnsi="Verdana" w:cs="Times New Roman"/>
      <w:b/>
      <w:bCs/>
      <w:caps/>
      <w:sz w:val="28"/>
      <w:szCs w:val="20"/>
      <w:lang w:val="en-US"/>
    </w:rPr>
  </w:style>
  <w:style w:type="paragraph" w:styleId="Header">
    <w:name w:val="header"/>
    <w:basedOn w:val="Normal"/>
    <w:link w:val="HeaderChar"/>
    <w:semiHidden/>
    <w:rsid w:val="005C4CDB"/>
    <w:pPr>
      <w:tabs>
        <w:tab w:val="center" w:pos="4252"/>
        <w:tab w:val="right" w:pos="8504"/>
      </w:tabs>
      <w:spacing w:before="60" w:after="60" w:line="240" w:lineRule="auto"/>
    </w:pPr>
    <w:rPr>
      <w:rFonts w:ascii="Verdana" w:eastAsia="Times New Roman" w:hAnsi="Verdana" w:cs="Times New Roman"/>
      <w:sz w:val="16"/>
      <w:szCs w:val="24"/>
      <w:lang w:val="en-US" w:eastAsia="es-ES"/>
    </w:rPr>
  </w:style>
  <w:style w:type="character" w:customStyle="1" w:styleId="HeaderChar">
    <w:name w:val="Header Char"/>
    <w:basedOn w:val="DefaultParagraphFont"/>
    <w:link w:val="Header"/>
    <w:semiHidden/>
    <w:rsid w:val="005C4CDB"/>
    <w:rPr>
      <w:rFonts w:ascii="Verdana" w:eastAsia="Times New Roman" w:hAnsi="Verdana" w:cs="Times New Roman"/>
      <w:sz w:val="16"/>
      <w:szCs w:val="24"/>
      <w:lang w:val="en-US" w:eastAsia="es-ES"/>
    </w:rPr>
  </w:style>
  <w:style w:type="paragraph" w:styleId="Footer">
    <w:name w:val="footer"/>
    <w:basedOn w:val="Normal"/>
    <w:link w:val="FooterChar"/>
    <w:semiHidden/>
    <w:rsid w:val="005C4CDB"/>
    <w:pPr>
      <w:tabs>
        <w:tab w:val="center" w:pos="4252"/>
        <w:tab w:val="right" w:pos="8504"/>
      </w:tabs>
      <w:spacing w:before="60" w:after="60" w:line="240" w:lineRule="auto"/>
    </w:pPr>
    <w:rPr>
      <w:rFonts w:ascii="Verdana" w:eastAsia="Times New Roman" w:hAnsi="Verdana" w:cs="Times New Roman"/>
      <w:sz w:val="14"/>
      <w:szCs w:val="24"/>
      <w:lang w:val="en-US" w:eastAsia="es-ES"/>
    </w:rPr>
  </w:style>
  <w:style w:type="character" w:customStyle="1" w:styleId="FooterChar">
    <w:name w:val="Footer Char"/>
    <w:basedOn w:val="DefaultParagraphFont"/>
    <w:link w:val="Footer"/>
    <w:semiHidden/>
    <w:rsid w:val="005C4CDB"/>
    <w:rPr>
      <w:rFonts w:ascii="Verdana" w:eastAsia="Times New Roman" w:hAnsi="Verdana" w:cs="Times New Roman"/>
      <w:sz w:val="14"/>
      <w:szCs w:val="24"/>
      <w:lang w:val="en-US" w:eastAsia="es-ES"/>
    </w:rPr>
  </w:style>
  <w:style w:type="paragraph" w:styleId="TableofFigures">
    <w:name w:val="table of figures"/>
    <w:basedOn w:val="Normal"/>
    <w:next w:val="Normal"/>
    <w:uiPriority w:val="99"/>
    <w:rsid w:val="005C4CDB"/>
    <w:pPr>
      <w:spacing w:before="60" w:after="60" w:line="240" w:lineRule="auto"/>
      <w:ind w:left="360" w:hanging="360"/>
    </w:pPr>
    <w:rPr>
      <w:rFonts w:ascii="Verdana" w:eastAsia="Times New Roman" w:hAnsi="Verdana" w:cs="Times New Roman"/>
      <w:sz w:val="18"/>
      <w:szCs w:val="24"/>
      <w:lang w:val="en-US" w:eastAsia="es-ES"/>
    </w:rPr>
  </w:style>
  <w:style w:type="paragraph" w:customStyle="1" w:styleId="blankpage">
    <w:name w:val="blank page"/>
    <w:basedOn w:val="Normal"/>
    <w:rsid w:val="005C4CDB"/>
    <w:pPr>
      <w:pageBreakBefore/>
      <w:widowControl w:val="0"/>
      <w:spacing w:before="6000" w:after="60" w:line="240" w:lineRule="auto"/>
      <w:jc w:val="center"/>
    </w:pPr>
    <w:rPr>
      <w:rFonts w:ascii="Verdana" w:eastAsia="Times New Roman" w:hAnsi="Verdana" w:cs="Times New Roman"/>
      <w:sz w:val="18"/>
      <w:szCs w:val="24"/>
      <w:lang w:val="en-US" w:eastAsia="es-ES"/>
    </w:rPr>
  </w:style>
  <w:style w:type="paragraph" w:styleId="ListParagraph">
    <w:name w:val="List Paragraph"/>
    <w:basedOn w:val="Normal"/>
    <w:uiPriority w:val="34"/>
    <w:qFormat/>
    <w:rsid w:val="005C4CDB"/>
    <w:pPr>
      <w:spacing w:before="60" w:after="60" w:line="240" w:lineRule="auto"/>
      <w:ind w:left="720"/>
      <w:contextualSpacing/>
    </w:pPr>
    <w:rPr>
      <w:rFonts w:ascii="Verdana" w:eastAsia="Times New Roman" w:hAnsi="Verdana" w:cs="Times New Roman"/>
      <w:sz w:val="18"/>
      <w:szCs w:val="24"/>
      <w:lang w:val="en-US" w:eastAsia="es-ES"/>
    </w:rPr>
  </w:style>
  <w:style w:type="paragraph" w:customStyle="1" w:styleId="paragraph">
    <w:name w:val="paragraph"/>
    <w:link w:val="paragraphChar"/>
    <w:rsid w:val="005C4CDB"/>
    <w:pPr>
      <w:suppressAutoHyphens/>
      <w:spacing w:before="120" w:after="0" w:line="240" w:lineRule="auto"/>
      <w:ind w:left="1985"/>
      <w:jc w:val="both"/>
    </w:pPr>
    <w:rPr>
      <w:rFonts w:ascii="Palatino Linotype" w:eastAsia="Times New Roman" w:hAnsi="Palatino Linotype" w:cs="Times New Roman"/>
      <w:sz w:val="20"/>
      <w:lang w:val="en-GB" w:eastAsia="en-GB"/>
    </w:rPr>
  </w:style>
  <w:style w:type="character" w:customStyle="1" w:styleId="paragraphChar">
    <w:name w:val="paragraph Char"/>
    <w:link w:val="paragraph"/>
    <w:rsid w:val="005C4CDB"/>
    <w:rPr>
      <w:rFonts w:ascii="Palatino Linotype" w:eastAsia="Times New Roman" w:hAnsi="Palatino Linotype" w:cs="Times New Roman"/>
      <w:sz w:val="20"/>
      <w:lang w:val="en-GB" w:eastAsia="en-GB"/>
    </w:rPr>
  </w:style>
  <w:style w:type="paragraph" w:styleId="BalloonText">
    <w:name w:val="Balloon Text"/>
    <w:basedOn w:val="Normal"/>
    <w:link w:val="BalloonTextChar"/>
    <w:uiPriority w:val="99"/>
    <w:semiHidden/>
    <w:unhideWhenUsed/>
    <w:rsid w:val="005C4C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4CDB"/>
    <w:rPr>
      <w:rFonts w:ascii="Tahoma" w:hAnsi="Tahoma" w:cs="Tahoma"/>
      <w:sz w:val="16"/>
      <w:szCs w:val="16"/>
    </w:rPr>
  </w:style>
  <w:style w:type="character" w:styleId="IntenseEmphasis">
    <w:name w:val="Intense Emphasis"/>
    <w:basedOn w:val="DefaultParagraphFont"/>
    <w:uiPriority w:val="21"/>
    <w:qFormat/>
    <w:rsid w:val="004920FA"/>
    <w:rPr>
      <w:b/>
      <w:bCs/>
      <w:i/>
      <w:iCs/>
      <w:color w:val="4F81BD" w:themeColor="accent1"/>
    </w:rPr>
  </w:style>
  <w:style w:type="paragraph" w:styleId="Title">
    <w:name w:val="Title"/>
    <w:basedOn w:val="Normal"/>
    <w:next w:val="Normal"/>
    <w:link w:val="TitleChar"/>
    <w:uiPriority w:val="10"/>
    <w:qFormat/>
    <w:rsid w:val="00780D9E"/>
    <w:pPr>
      <w:pBdr>
        <w:bottom w:val="single" w:sz="1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80D9E"/>
    <w:rPr>
      <w:rFonts w:asciiTheme="majorHAnsi" w:eastAsiaTheme="majorEastAsia" w:hAnsiTheme="majorHAnsi" w:cstheme="majorBidi"/>
      <w:color w:val="17365D" w:themeColor="text2" w:themeShade="BF"/>
      <w:spacing w:val="5"/>
      <w:kern w:val="28"/>
      <w:sz w:val="52"/>
      <w:szCs w:val="52"/>
    </w:rPr>
  </w:style>
  <w:style w:type="paragraph" w:customStyle="1" w:styleId="TtuloProject">
    <w:name w:val="Título Project"/>
    <w:basedOn w:val="Title"/>
    <w:link w:val="TtuloProjectCar"/>
    <w:qFormat/>
    <w:rsid w:val="00780D9E"/>
    <w:rPr>
      <w:b/>
      <w:bCs/>
      <w:iCs/>
    </w:rPr>
  </w:style>
  <w:style w:type="character" w:customStyle="1" w:styleId="Heading6Char">
    <w:name w:val="Heading 6 Char"/>
    <w:basedOn w:val="DefaultParagraphFont"/>
    <w:link w:val="Heading6"/>
    <w:uiPriority w:val="9"/>
    <w:semiHidden/>
    <w:rsid w:val="00CE4967"/>
    <w:rPr>
      <w:rFonts w:asciiTheme="majorHAnsi" w:eastAsiaTheme="majorEastAsia" w:hAnsiTheme="majorHAnsi" w:cstheme="majorBidi"/>
      <w:i/>
      <w:iCs/>
      <w:color w:val="243F60" w:themeColor="accent1" w:themeShade="7F"/>
    </w:rPr>
  </w:style>
  <w:style w:type="character" w:customStyle="1" w:styleId="TtuloProjectCar">
    <w:name w:val="Título Project Car"/>
    <w:basedOn w:val="TitleChar"/>
    <w:link w:val="TtuloProject"/>
    <w:rsid w:val="00780D9E"/>
    <w:rPr>
      <w:rFonts w:asciiTheme="majorHAnsi" w:eastAsiaTheme="majorEastAsia" w:hAnsiTheme="majorHAnsi" w:cstheme="majorBidi"/>
      <w:b/>
      <w:bCs/>
      <w:iCs/>
      <w:color w:val="17365D" w:themeColor="text2" w:themeShade="BF"/>
      <w:spacing w:val="5"/>
      <w:kern w:val="28"/>
      <w:sz w:val="52"/>
      <w:szCs w:val="52"/>
    </w:rPr>
  </w:style>
  <w:style w:type="character" w:customStyle="1" w:styleId="Heading7Char">
    <w:name w:val="Heading 7 Char"/>
    <w:basedOn w:val="DefaultParagraphFont"/>
    <w:link w:val="Heading7"/>
    <w:uiPriority w:val="9"/>
    <w:semiHidden/>
    <w:rsid w:val="00CE496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E496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E4967"/>
    <w:rPr>
      <w:rFonts w:asciiTheme="majorHAnsi" w:eastAsiaTheme="majorEastAsia" w:hAnsiTheme="majorHAnsi" w:cstheme="majorBidi"/>
      <w:i/>
      <w:iCs/>
      <w:color w:val="404040" w:themeColor="text1" w:themeTint="BF"/>
      <w:sz w:val="20"/>
      <w:szCs w:val="20"/>
    </w:rPr>
  </w:style>
  <w:style w:type="numbering" w:customStyle="1" w:styleId="Estilo1">
    <w:name w:val="Estilo1"/>
    <w:uiPriority w:val="99"/>
    <w:rsid w:val="00CE4967"/>
    <w:pPr>
      <w:numPr>
        <w:numId w:val="12"/>
      </w:numPr>
    </w:pPr>
  </w:style>
  <w:style w:type="paragraph" w:styleId="TOC4">
    <w:name w:val="toc 4"/>
    <w:basedOn w:val="Normal"/>
    <w:next w:val="Normal"/>
    <w:autoRedefine/>
    <w:uiPriority w:val="39"/>
    <w:unhideWhenUsed/>
    <w:rsid w:val="008445AD"/>
    <w:pPr>
      <w:tabs>
        <w:tab w:val="left" w:pos="1935"/>
        <w:tab w:val="right" w:leader="dot" w:pos="9072"/>
      </w:tabs>
      <w:spacing w:before="60" w:after="60" w:line="240" w:lineRule="auto"/>
      <w:ind w:left="1644" w:hanging="397"/>
    </w:pPr>
    <w:rPr>
      <w:rFonts w:ascii="Verdana" w:hAnsi="Verdana"/>
      <w:color w:val="333333"/>
      <w:sz w:val="16"/>
    </w:rPr>
  </w:style>
  <w:style w:type="paragraph" w:styleId="TOC5">
    <w:name w:val="toc 5"/>
    <w:basedOn w:val="Normal"/>
    <w:next w:val="Normal"/>
    <w:autoRedefine/>
    <w:uiPriority w:val="39"/>
    <w:unhideWhenUsed/>
    <w:rsid w:val="008445AD"/>
    <w:pPr>
      <w:tabs>
        <w:tab w:val="left" w:pos="2605"/>
        <w:tab w:val="right" w:leader="dot" w:pos="9072"/>
      </w:tabs>
      <w:spacing w:before="60" w:after="60"/>
      <w:ind w:left="2041" w:hanging="397"/>
    </w:pPr>
    <w:rPr>
      <w:rFonts w:ascii="Verdana" w:hAnsi="Verdana"/>
      <w:color w:val="333333"/>
      <w:sz w:val="16"/>
    </w:rPr>
  </w:style>
  <w:style w:type="paragraph" w:customStyle="1" w:styleId="NormalStep">
    <w:name w:val="Normal_Step"/>
    <w:basedOn w:val="Normal"/>
    <w:qFormat/>
    <w:rsid w:val="00101982"/>
    <w:pPr>
      <w:spacing w:before="120" w:after="0" w:line="240" w:lineRule="auto"/>
    </w:pPr>
    <w:rPr>
      <w:rFonts w:ascii="Verdana" w:eastAsia="Times New Roman" w:hAnsi="Verdana" w:cs="Times New Roman"/>
      <w:bCs/>
      <w:spacing w:val="-8"/>
      <w:sz w:val="14"/>
      <w:szCs w:val="14"/>
      <w:lang w:val="en-GB"/>
    </w:rPr>
  </w:style>
  <w:style w:type="character" w:styleId="Hyperlink">
    <w:name w:val="Hyperlink"/>
    <w:basedOn w:val="DefaultParagraphFont"/>
    <w:uiPriority w:val="99"/>
    <w:unhideWhenUsed/>
    <w:rsid w:val="00EA29D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index heading" w:uiPriority="0"/>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CE4967"/>
    <w:pPr>
      <w:keepNext/>
      <w:pageBreakBefore/>
      <w:numPr>
        <w:numId w:val="12"/>
      </w:numPr>
      <w:spacing w:before="120" w:line="240" w:lineRule="auto"/>
      <w:outlineLvl w:val="0"/>
    </w:pPr>
    <w:rPr>
      <w:rFonts w:ascii="Verdana" w:eastAsia="Times New Roman" w:hAnsi="Verdana" w:cs="Times New Roman"/>
      <w:b/>
      <w:bCs/>
      <w:caps/>
      <w:sz w:val="28"/>
      <w:szCs w:val="20"/>
      <w:lang w:val="en-US"/>
    </w:rPr>
  </w:style>
  <w:style w:type="paragraph" w:styleId="Heading2">
    <w:name w:val="heading 2"/>
    <w:basedOn w:val="Normal"/>
    <w:next w:val="Normal"/>
    <w:link w:val="Heading2Char"/>
    <w:qFormat/>
    <w:rsid w:val="00CE4967"/>
    <w:pPr>
      <w:keepNext/>
      <w:numPr>
        <w:ilvl w:val="1"/>
        <w:numId w:val="12"/>
      </w:numPr>
      <w:spacing w:before="120" w:line="240" w:lineRule="auto"/>
      <w:outlineLvl w:val="1"/>
    </w:pPr>
    <w:rPr>
      <w:rFonts w:ascii="Verdana" w:eastAsia="Times New Roman" w:hAnsi="Verdana" w:cs="Times New Roman"/>
      <w:caps/>
      <w:sz w:val="26"/>
      <w:szCs w:val="20"/>
      <w:lang w:val="en-US"/>
    </w:rPr>
  </w:style>
  <w:style w:type="paragraph" w:styleId="Heading3">
    <w:name w:val="heading 3"/>
    <w:basedOn w:val="Normal"/>
    <w:next w:val="Normal"/>
    <w:link w:val="Heading3Char"/>
    <w:qFormat/>
    <w:rsid w:val="00CE4967"/>
    <w:pPr>
      <w:keepNext/>
      <w:numPr>
        <w:ilvl w:val="2"/>
        <w:numId w:val="12"/>
      </w:numPr>
      <w:spacing w:before="120" w:line="240" w:lineRule="auto"/>
      <w:outlineLvl w:val="2"/>
    </w:pPr>
    <w:rPr>
      <w:rFonts w:ascii="Verdana" w:eastAsia="Times New Roman" w:hAnsi="Verdana" w:cs="Times New Roman"/>
      <w:bCs/>
      <w:caps/>
      <w:sz w:val="24"/>
      <w:szCs w:val="20"/>
      <w:lang w:val="en-US"/>
    </w:rPr>
  </w:style>
  <w:style w:type="paragraph" w:styleId="Heading4">
    <w:name w:val="heading 4"/>
    <w:basedOn w:val="Normal"/>
    <w:next w:val="Normal"/>
    <w:link w:val="Heading4Char"/>
    <w:qFormat/>
    <w:rsid w:val="003A6F7B"/>
    <w:pPr>
      <w:keepNext/>
      <w:numPr>
        <w:ilvl w:val="3"/>
        <w:numId w:val="12"/>
      </w:numPr>
      <w:spacing w:before="120" w:line="240" w:lineRule="auto"/>
      <w:outlineLvl w:val="3"/>
    </w:pPr>
    <w:rPr>
      <w:rFonts w:ascii="Verdana" w:eastAsia="Times New Roman" w:hAnsi="Verdana" w:cs="Times New Roman"/>
      <w:bCs/>
      <w:sz w:val="18"/>
      <w:szCs w:val="20"/>
      <w:lang w:val="en-US"/>
    </w:rPr>
  </w:style>
  <w:style w:type="paragraph" w:styleId="Heading5">
    <w:name w:val="heading 5"/>
    <w:basedOn w:val="Normal"/>
    <w:next w:val="Normal"/>
    <w:link w:val="Heading5Char"/>
    <w:qFormat/>
    <w:rsid w:val="00D85D65"/>
    <w:pPr>
      <w:keepNext/>
      <w:numPr>
        <w:ilvl w:val="4"/>
        <w:numId w:val="12"/>
      </w:numPr>
      <w:spacing w:before="120" w:line="240" w:lineRule="auto"/>
      <w:outlineLvl w:val="4"/>
    </w:pPr>
    <w:rPr>
      <w:rFonts w:ascii="Verdana" w:eastAsia="Times New Roman" w:hAnsi="Verdana" w:cs="Times New Roman"/>
      <w:bCs/>
      <w:sz w:val="18"/>
      <w:szCs w:val="20"/>
      <w:lang w:val="en-US"/>
    </w:rPr>
  </w:style>
  <w:style w:type="paragraph" w:styleId="Heading6">
    <w:name w:val="heading 6"/>
    <w:basedOn w:val="Normal"/>
    <w:next w:val="Normal"/>
    <w:link w:val="Heading6Char"/>
    <w:uiPriority w:val="9"/>
    <w:semiHidden/>
    <w:unhideWhenUsed/>
    <w:qFormat/>
    <w:rsid w:val="00CE4967"/>
    <w:pPr>
      <w:keepNext/>
      <w:keepLines/>
      <w:numPr>
        <w:ilvl w:val="5"/>
        <w:numId w:val="1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E4967"/>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E4967"/>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E4967"/>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E4967"/>
    <w:rPr>
      <w:rFonts w:ascii="Verdana" w:eastAsia="Times New Roman" w:hAnsi="Verdana" w:cs="Times New Roman"/>
      <w:b/>
      <w:bCs/>
      <w:caps/>
      <w:sz w:val="28"/>
      <w:szCs w:val="20"/>
      <w:lang w:val="en-US"/>
    </w:rPr>
  </w:style>
  <w:style w:type="character" w:customStyle="1" w:styleId="Heading2Char">
    <w:name w:val="Heading 2 Char"/>
    <w:basedOn w:val="DefaultParagraphFont"/>
    <w:link w:val="Heading2"/>
    <w:rsid w:val="00CE4967"/>
    <w:rPr>
      <w:rFonts w:ascii="Verdana" w:eastAsia="Times New Roman" w:hAnsi="Verdana" w:cs="Times New Roman"/>
      <w:caps/>
      <w:sz w:val="26"/>
      <w:szCs w:val="20"/>
      <w:lang w:val="en-US"/>
    </w:rPr>
  </w:style>
  <w:style w:type="character" w:customStyle="1" w:styleId="Heading3Char">
    <w:name w:val="Heading 3 Char"/>
    <w:basedOn w:val="DefaultParagraphFont"/>
    <w:link w:val="Heading3"/>
    <w:rsid w:val="00CE4967"/>
    <w:rPr>
      <w:rFonts w:ascii="Verdana" w:eastAsia="Times New Roman" w:hAnsi="Verdana" w:cs="Times New Roman"/>
      <w:bCs/>
      <w:caps/>
      <w:sz w:val="24"/>
      <w:szCs w:val="20"/>
      <w:lang w:val="en-US"/>
    </w:rPr>
  </w:style>
  <w:style w:type="character" w:customStyle="1" w:styleId="Heading4Char">
    <w:name w:val="Heading 4 Char"/>
    <w:basedOn w:val="DefaultParagraphFont"/>
    <w:link w:val="Heading4"/>
    <w:rsid w:val="003A6F7B"/>
    <w:rPr>
      <w:rFonts w:ascii="Verdana" w:eastAsia="Times New Roman" w:hAnsi="Verdana" w:cs="Times New Roman"/>
      <w:bCs/>
      <w:sz w:val="18"/>
      <w:szCs w:val="20"/>
      <w:lang w:val="en-US"/>
    </w:rPr>
  </w:style>
  <w:style w:type="character" w:customStyle="1" w:styleId="Heading5Char">
    <w:name w:val="Heading 5 Char"/>
    <w:basedOn w:val="DefaultParagraphFont"/>
    <w:link w:val="Heading5"/>
    <w:rsid w:val="00D85D65"/>
    <w:rPr>
      <w:rFonts w:ascii="Verdana" w:eastAsia="Times New Roman" w:hAnsi="Verdana" w:cs="Times New Roman"/>
      <w:bCs/>
      <w:sz w:val="18"/>
      <w:szCs w:val="20"/>
      <w:lang w:val="en-US"/>
    </w:rPr>
  </w:style>
  <w:style w:type="paragraph" w:customStyle="1" w:styleId="Coverpagesubtitle">
    <w:name w:val="Cover page subtitle"/>
    <w:basedOn w:val="Normal"/>
    <w:next w:val="Normal"/>
    <w:rsid w:val="005C4CDB"/>
    <w:pPr>
      <w:spacing w:before="60" w:after="60" w:line="240" w:lineRule="auto"/>
    </w:pPr>
    <w:rPr>
      <w:rFonts w:ascii="Verdana" w:eastAsia="Times New Roman" w:hAnsi="Verdana" w:cs="Times New Roman"/>
      <w:bCs/>
      <w:caps/>
      <w:color w:val="DF0024"/>
      <w:sz w:val="36"/>
      <w:szCs w:val="20"/>
      <w:lang w:val="en-US"/>
    </w:rPr>
  </w:style>
  <w:style w:type="paragraph" w:styleId="Caption">
    <w:name w:val="caption"/>
    <w:basedOn w:val="Normal"/>
    <w:next w:val="Normal"/>
    <w:qFormat/>
    <w:rsid w:val="005C4CDB"/>
    <w:pPr>
      <w:keepNext/>
      <w:spacing w:before="60" w:after="120" w:line="240" w:lineRule="auto"/>
      <w:jc w:val="center"/>
    </w:pPr>
    <w:rPr>
      <w:rFonts w:ascii="Verdana" w:eastAsia="Times New Roman" w:hAnsi="Verdana" w:cs="Times New Roman"/>
      <w:b/>
      <w:bCs/>
      <w:sz w:val="16"/>
      <w:szCs w:val="20"/>
      <w:lang w:val="en-US"/>
    </w:rPr>
  </w:style>
  <w:style w:type="paragraph" w:customStyle="1" w:styleId="tableheader">
    <w:name w:val="table header"/>
    <w:basedOn w:val="Normal"/>
    <w:rsid w:val="005C4CDB"/>
    <w:pPr>
      <w:keepNext/>
      <w:spacing w:before="40" w:after="40" w:line="240" w:lineRule="auto"/>
      <w:jc w:val="center"/>
    </w:pPr>
    <w:rPr>
      <w:rFonts w:ascii="Verdana" w:eastAsia="Times New Roman" w:hAnsi="Verdana" w:cs="Times New Roman"/>
      <w:b/>
      <w:bCs/>
      <w:color w:val="FFFFFF"/>
      <w:sz w:val="14"/>
      <w:szCs w:val="20"/>
      <w:lang w:val="en-US"/>
    </w:rPr>
  </w:style>
  <w:style w:type="paragraph" w:customStyle="1" w:styleId="tabletext">
    <w:name w:val="table text"/>
    <w:basedOn w:val="Normal"/>
    <w:rsid w:val="005C4CDB"/>
    <w:pPr>
      <w:spacing w:before="40" w:after="40" w:line="240" w:lineRule="auto"/>
    </w:pPr>
    <w:rPr>
      <w:rFonts w:ascii="Verdana" w:eastAsia="Times New Roman" w:hAnsi="Verdana" w:cs="Times New Roman"/>
      <w:bCs/>
      <w:sz w:val="14"/>
      <w:szCs w:val="20"/>
      <w:lang w:val="en-US"/>
    </w:rPr>
  </w:style>
  <w:style w:type="paragraph" w:styleId="TOC1">
    <w:name w:val="toc 1"/>
    <w:basedOn w:val="Normal"/>
    <w:next w:val="Normal"/>
    <w:autoRedefine/>
    <w:uiPriority w:val="39"/>
    <w:rsid w:val="005C4CDB"/>
    <w:pPr>
      <w:tabs>
        <w:tab w:val="right" w:leader="dot" w:pos="9072"/>
      </w:tabs>
      <w:spacing w:before="120" w:after="0" w:line="240" w:lineRule="auto"/>
      <w:ind w:left="397" w:hanging="397"/>
    </w:pPr>
    <w:rPr>
      <w:rFonts w:ascii="Verdana" w:eastAsia="Times New Roman" w:hAnsi="Verdana" w:cs="Times New Roman"/>
      <w:caps/>
      <w:noProof/>
      <w:spacing w:val="-8"/>
      <w:sz w:val="18"/>
      <w:szCs w:val="24"/>
      <w:lang w:eastAsia="es-ES"/>
    </w:rPr>
  </w:style>
  <w:style w:type="paragraph" w:styleId="TOC2">
    <w:name w:val="toc 2"/>
    <w:basedOn w:val="Normal"/>
    <w:next w:val="Normal"/>
    <w:uiPriority w:val="39"/>
    <w:rsid w:val="005C4CDB"/>
    <w:pPr>
      <w:tabs>
        <w:tab w:val="right" w:leader="dot" w:pos="9072"/>
      </w:tabs>
      <w:spacing w:before="120" w:after="0" w:line="240" w:lineRule="auto"/>
      <w:ind w:left="851" w:hanging="454"/>
    </w:pPr>
    <w:rPr>
      <w:rFonts w:ascii="Verdana" w:eastAsia="Times New Roman" w:hAnsi="Verdana" w:cs="Times New Roman"/>
      <w:bCs/>
      <w:caps/>
      <w:noProof/>
      <w:spacing w:val="-8"/>
      <w:sz w:val="18"/>
      <w:szCs w:val="18"/>
      <w:lang w:val="en-GB"/>
    </w:rPr>
  </w:style>
  <w:style w:type="paragraph" w:styleId="TOC3">
    <w:name w:val="toc 3"/>
    <w:basedOn w:val="Normal"/>
    <w:next w:val="Normal"/>
    <w:uiPriority w:val="39"/>
    <w:rsid w:val="005C4CDB"/>
    <w:pPr>
      <w:tabs>
        <w:tab w:val="right" w:leader="dot" w:pos="9072"/>
      </w:tabs>
      <w:spacing w:before="60" w:after="0" w:line="240" w:lineRule="auto"/>
      <w:ind w:left="1305" w:hanging="454"/>
    </w:pPr>
    <w:rPr>
      <w:rFonts w:ascii="Verdana" w:eastAsia="Times New Roman" w:hAnsi="Verdana" w:cs="Times New Roman"/>
      <w:bCs/>
      <w:iCs/>
      <w:caps/>
      <w:noProof/>
      <w:color w:val="333333"/>
      <w:spacing w:val="-8"/>
      <w:sz w:val="16"/>
      <w:szCs w:val="16"/>
      <w:lang w:val="en-GB"/>
    </w:rPr>
  </w:style>
  <w:style w:type="paragraph" w:styleId="Index1">
    <w:name w:val="index 1"/>
    <w:basedOn w:val="Normal"/>
    <w:next w:val="Normal"/>
    <w:autoRedefine/>
    <w:uiPriority w:val="99"/>
    <w:semiHidden/>
    <w:unhideWhenUsed/>
    <w:rsid w:val="005C4CDB"/>
    <w:pPr>
      <w:spacing w:after="0" w:line="240" w:lineRule="auto"/>
      <w:ind w:left="220" w:hanging="220"/>
    </w:pPr>
  </w:style>
  <w:style w:type="paragraph" w:styleId="IndexHeading">
    <w:name w:val="index heading"/>
    <w:basedOn w:val="Normal"/>
    <w:next w:val="Normal"/>
    <w:semiHidden/>
    <w:rsid w:val="00CA056B"/>
    <w:pPr>
      <w:pageBreakBefore/>
      <w:spacing w:before="60" w:after="240" w:line="240" w:lineRule="auto"/>
    </w:pPr>
    <w:rPr>
      <w:rFonts w:ascii="Verdana" w:eastAsia="Times New Roman" w:hAnsi="Verdana" w:cs="Times New Roman"/>
      <w:b/>
      <w:bCs/>
      <w:caps/>
      <w:sz w:val="28"/>
      <w:szCs w:val="20"/>
      <w:lang w:val="en-US"/>
    </w:rPr>
  </w:style>
  <w:style w:type="paragraph" w:styleId="Header">
    <w:name w:val="header"/>
    <w:basedOn w:val="Normal"/>
    <w:link w:val="HeaderChar"/>
    <w:semiHidden/>
    <w:rsid w:val="005C4CDB"/>
    <w:pPr>
      <w:tabs>
        <w:tab w:val="center" w:pos="4252"/>
        <w:tab w:val="right" w:pos="8504"/>
      </w:tabs>
      <w:spacing w:before="60" w:after="60" w:line="240" w:lineRule="auto"/>
    </w:pPr>
    <w:rPr>
      <w:rFonts w:ascii="Verdana" w:eastAsia="Times New Roman" w:hAnsi="Verdana" w:cs="Times New Roman"/>
      <w:sz w:val="16"/>
      <w:szCs w:val="24"/>
      <w:lang w:val="en-US" w:eastAsia="es-ES"/>
    </w:rPr>
  </w:style>
  <w:style w:type="character" w:customStyle="1" w:styleId="HeaderChar">
    <w:name w:val="Header Char"/>
    <w:basedOn w:val="DefaultParagraphFont"/>
    <w:link w:val="Header"/>
    <w:semiHidden/>
    <w:rsid w:val="005C4CDB"/>
    <w:rPr>
      <w:rFonts w:ascii="Verdana" w:eastAsia="Times New Roman" w:hAnsi="Verdana" w:cs="Times New Roman"/>
      <w:sz w:val="16"/>
      <w:szCs w:val="24"/>
      <w:lang w:val="en-US" w:eastAsia="es-ES"/>
    </w:rPr>
  </w:style>
  <w:style w:type="paragraph" w:styleId="Footer">
    <w:name w:val="footer"/>
    <w:basedOn w:val="Normal"/>
    <w:link w:val="FooterChar"/>
    <w:semiHidden/>
    <w:rsid w:val="005C4CDB"/>
    <w:pPr>
      <w:tabs>
        <w:tab w:val="center" w:pos="4252"/>
        <w:tab w:val="right" w:pos="8504"/>
      </w:tabs>
      <w:spacing w:before="60" w:after="60" w:line="240" w:lineRule="auto"/>
    </w:pPr>
    <w:rPr>
      <w:rFonts w:ascii="Verdana" w:eastAsia="Times New Roman" w:hAnsi="Verdana" w:cs="Times New Roman"/>
      <w:sz w:val="14"/>
      <w:szCs w:val="24"/>
      <w:lang w:val="en-US" w:eastAsia="es-ES"/>
    </w:rPr>
  </w:style>
  <w:style w:type="character" w:customStyle="1" w:styleId="FooterChar">
    <w:name w:val="Footer Char"/>
    <w:basedOn w:val="DefaultParagraphFont"/>
    <w:link w:val="Footer"/>
    <w:semiHidden/>
    <w:rsid w:val="005C4CDB"/>
    <w:rPr>
      <w:rFonts w:ascii="Verdana" w:eastAsia="Times New Roman" w:hAnsi="Verdana" w:cs="Times New Roman"/>
      <w:sz w:val="14"/>
      <w:szCs w:val="24"/>
      <w:lang w:val="en-US" w:eastAsia="es-ES"/>
    </w:rPr>
  </w:style>
  <w:style w:type="paragraph" w:styleId="TableofFigures">
    <w:name w:val="table of figures"/>
    <w:basedOn w:val="Normal"/>
    <w:next w:val="Normal"/>
    <w:uiPriority w:val="99"/>
    <w:rsid w:val="005C4CDB"/>
    <w:pPr>
      <w:spacing w:before="60" w:after="60" w:line="240" w:lineRule="auto"/>
      <w:ind w:left="360" w:hanging="360"/>
    </w:pPr>
    <w:rPr>
      <w:rFonts w:ascii="Verdana" w:eastAsia="Times New Roman" w:hAnsi="Verdana" w:cs="Times New Roman"/>
      <w:sz w:val="18"/>
      <w:szCs w:val="24"/>
      <w:lang w:val="en-US" w:eastAsia="es-ES"/>
    </w:rPr>
  </w:style>
  <w:style w:type="paragraph" w:customStyle="1" w:styleId="blankpage">
    <w:name w:val="blank page"/>
    <w:basedOn w:val="Normal"/>
    <w:rsid w:val="005C4CDB"/>
    <w:pPr>
      <w:pageBreakBefore/>
      <w:widowControl w:val="0"/>
      <w:spacing w:before="6000" w:after="60" w:line="240" w:lineRule="auto"/>
      <w:jc w:val="center"/>
    </w:pPr>
    <w:rPr>
      <w:rFonts w:ascii="Verdana" w:eastAsia="Times New Roman" w:hAnsi="Verdana" w:cs="Times New Roman"/>
      <w:sz w:val="18"/>
      <w:szCs w:val="24"/>
      <w:lang w:val="en-US" w:eastAsia="es-ES"/>
    </w:rPr>
  </w:style>
  <w:style w:type="paragraph" w:styleId="ListParagraph">
    <w:name w:val="List Paragraph"/>
    <w:basedOn w:val="Normal"/>
    <w:uiPriority w:val="34"/>
    <w:qFormat/>
    <w:rsid w:val="005C4CDB"/>
    <w:pPr>
      <w:spacing w:before="60" w:after="60" w:line="240" w:lineRule="auto"/>
      <w:ind w:left="720"/>
      <w:contextualSpacing/>
    </w:pPr>
    <w:rPr>
      <w:rFonts w:ascii="Verdana" w:eastAsia="Times New Roman" w:hAnsi="Verdana" w:cs="Times New Roman"/>
      <w:sz w:val="18"/>
      <w:szCs w:val="24"/>
      <w:lang w:val="en-US" w:eastAsia="es-ES"/>
    </w:rPr>
  </w:style>
  <w:style w:type="paragraph" w:customStyle="1" w:styleId="paragraph">
    <w:name w:val="paragraph"/>
    <w:link w:val="paragraphChar"/>
    <w:rsid w:val="005C4CDB"/>
    <w:pPr>
      <w:suppressAutoHyphens/>
      <w:spacing w:before="120" w:after="0" w:line="240" w:lineRule="auto"/>
      <w:ind w:left="1985"/>
      <w:jc w:val="both"/>
    </w:pPr>
    <w:rPr>
      <w:rFonts w:ascii="Palatino Linotype" w:eastAsia="Times New Roman" w:hAnsi="Palatino Linotype" w:cs="Times New Roman"/>
      <w:sz w:val="20"/>
      <w:lang w:val="en-GB" w:eastAsia="en-GB"/>
    </w:rPr>
  </w:style>
  <w:style w:type="character" w:customStyle="1" w:styleId="paragraphChar">
    <w:name w:val="paragraph Char"/>
    <w:link w:val="paragraph"/>
    <w:rsid w:val="005C4CDB"/>
    <w:rPr>
      <w:rFonts w:ascii="Palatino Linotype" w:eastAsia="Times New Roman" w:hAnsi="Palatino Linotype" w:cs="Times New Roman"/>
      <w:sz w:val="20"/>
      <w:lang w:val="en-GB" w:eastAsia="en-GB"/>
    </w:rPr>
  </w:style>
  <w:style w:type="paragraph" w:styleId="BalloonText">
    <w:name w:val="Balloon Text"/>
    <w:basedOn w:val="Normal"/>
    <w:link w:val="BalloonTextChar"/>
    <w:uiPriority w:val="99"/>
    <w:semiHidden/>
    <w:unhideWhenUsed/>
    <w:rsid w:val="005C4C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4CDB"/>
    <w:rPr>
      <w:rFonts w:ascii="Tahoma" w:hAnsi="Tahoma" w:cs="Tahoma"/>
      <w:sz w:val="16"/>
      <w:szCs w:val="16"/>
    </w:rPr>
  </w:style>
  <w:style w:type="character" w:styleId="IntenseEmphasis">
    <w:name w:val="Intense Emphasis"/>
    <w:basedOn w:val="DefaultParagraphFont"/>
    <w:uiPriority w:val="21"/>
    <w:qFormat/>
    <w:rsid w:val="004920FA"/>
    <w:rPr>
      <w:b/>
      <w:bCs/>
      <w:i/>
      <w:iCs/>
      <w:color w:val="4F81BD" w:themeColor="accent1"/>
    </w:rPr>
  </w:style>
  <w:style w:type="paragraph" w:styleId="Title">
    <w:name w:val="Title"/>
    <w:basedOn w:val="Normal"/>
    <w:next w:val="Normal"/>
    <w:link w:val="TitleChar"/>
    <w:uiPriority w:val="10"/>
    <w:qFormat/>
    <w:rsid w:val="00780D9E"/>
    <w:pPr>
      <w:pBdr>
        <w:bottom w:val="single" w:sz="1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80D9E"/>
    <w:rPr>
      <w:rFonts w:asciiTheme="majorHAnsi" w:eastAsiaTheme="majorEastAsia" w:hAnsiTheme="majorHAnsi" w:cstheme="majorBidi"/>
      <w:color w:val="17365D" w:themeColor="text2" w:themeShade="BF"/>
      <w:spacing w:val="5"/>
      <w:kern w:val="28"/>
      <w:sz w:val="52"/>
      <w:szCs w:val="52"/>
    </w:rPr>
  </w:style>
  <w:style w:type="paragraph" w:customStyle="1" w:styleId="TtuloProject">
    <w:name w:val="Título Project"/>
    <w:basedOn w:val="Title"/>
    <w:link w:val="TtuloProjectCar"/>
    <w:qFormat/>
    <w:rsid w:val="00780D9E"/>
    <w:rPr>
      <w:b/>
      <w:bCs/>
      <w:iCs/>
    </w:rPr>
  </w:style>
  <w:style w:type="character" w:customStyle="1" w:styleId="Heading6Char">
    <w:name w:val="Heading 6 Char"/>
    <w:basedOn w:val="DefaultParagraphFont"/>
    <w:link w:val="Heading6"/>
    <w:uiPriority w:val="9"/>
    <w:semiHidden/>
    <w:rsid w:val="00CE4967"/>
    <w:rPr>
      <w:rFonts w:asciiTheme="majorHAnsi" w:eastAsiaTheme="majorEastAsia" w:hAnsiTheme="majorHAnsi" w:cstheme="majorBidi"/>
      <w:i/>
      <w:iCs/>
      <w:color w:val="243F60" w:themeColor="accent1" w:themeShade="7F"/>
    </w:rPr>
  </w:style>
  <w:style w:type="character" w:customStyle="1" w:styleId="TtuloProjectCar">
    <w:name w:val="Título Project Car"/>
    <w:basedOn w:val="TitleChar"/>
    <w:link w:val="TtuloProject"/>
    <w:rsid w:val="00780D9E"/>
    <w:rPr>
      <w:rFonts w:asciiTheme="majorHAnsi" w:eastAsiaTheme="majorEastAsia" w:hAnsiTheme="majorHAnsi" w:cstheme="majorBidi"/>
      <w:b/>
      <w:bCs/>
      <w:iCs/>
      <w:color w:val="17365D" w:themeColor="text2" w:themeShade="BF"/>
      <w:spacing w:val="5"/>
      <w:kern w:val="28"/>
      <w:sz w:val="52"/>
      <w:szCs w:val="52"/>
    </w:rPr>
  </w:style>
  <w:style w:type="character" w:customStyle="1" w:styleId="Heading7Char">
    <w:name w:val="Heading 7 Char"/>
    <w:basedOn w:val="DefaultParagraphFont"/>
    <w:link w:val="Heading7"/>
    <w:uiPriority w:val="9"/>
    <w:semiHidden/>
    <w:rsid w:val="00CE496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E496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E4967"/>
    <w:rPr>
      <w:rFonts w:asciiTheme="majorHAnsi" w:eastAsiaTheme="majorEastAsia" w:hAnsiTheme="majorHAnsi" w:cstheme="majorBidi"/>
      <w:i/>
      <w:iCs/>
      <w:color w:val="404040" w:themeColor="text1" w:themeTint="BF"/>
      <w:sz w:val="20"/>
      <w:szCs w:val="20"/>
    </w:rPr>
  </w:style>
  <w:style w:type="numbering" w:customStyle="1" w:styleId="Estilo1">
    <w:name w:val="Estilo1"/>
    <w:uiPriority w:val="99"/>
    <w:rsid w:val="00CE4967"/>
    <w:pPr>
      <w:numPr>
        <w:numId w:val="12"/>
      </w:numPr>
    </w:pPr>
  </w:style>
  <w:style w:type="paragraph" w:styleId="TOC4">
    <w:name w:val="toc 4"/>
    <w:basedOn w:val="Normal"/>
    <w:next w:val="Normal"/>
    <w:autoRedefine/>
    <w:uiPriority w:val="39"/>
    <w:unhideWhenUsed/>
    <w:rsid w:val="008445AD"/>
    <w:pPr>
      <w:tabs>
        <w:tab w:val="left" w:pos="1935"/>
        <w:tab w:val="right" w:leader="dot" w:pos="9072"/>
      </w:tabs>
      <w:spacing w:before="60" w:after="60" w:line="240" w:lineRule="auto"/>
      <w:ind w:left="1644" w:hanging="397"/>
    </w:pPr>
    <w:rPr>
      <w:rFonts w:ascii="Verdana" w:hAnsi="Verdana"/>
      <w:color w:val="333333"/>
      <w:sz w:val="16"/>
    </w:rPr>
  </w:style>
  <w:style w:type="paragraph" w:styleId="TOC5">
    <w:name w:val="toc 5"/>
    <w:basedOn w:val="Normal"/>
    <w:next w:val="Normal"/>
    <w:autoRedefine/>
    <w:uiPriority w:val="39"/>
    <w:unhideWhenUsed/>
    <w:rsid w:val="008445AD"/>
    <w:pPr>
      <w:tabs>
        <w:tab w:val="left" w:pos="2605"/>
        <w:tab w:val="right" w:leader="dot" w:pos="9072"/>
      </w:tabs>
      <w:spacing w:before="60" w:after="60"/>
      <w:ind w:left="2041" w:hanging="397"/>
    </w:pPr>
    <w:rPr>
      <w:rFonts w:ascii="Verdana" w:hAnsi="Verdana"/>
      <w:color w:val="333333"/>
      <w:sz w:val="16"/>
    </w:rPr>
  </w:style>
  <w:style w:type="paragraph" w:customStyle="1" w:styleId="NormalStep">
    <w:name w:val="Normal_Step"/>
    <w:basedOn w:val="Normal"/>
    <w:qFormat/>
    <w:rsid w:val="00101982"/>
    <w:pPr>
      <w:spacing w:before="120" w:after="0" w:line="240" w:lineRule="auto"/>
    </w:pPr>
    <w:rPr>
      <w:rFonts w:ascii="Verdana" w:eastAsia="Times New Roman" w:hAnsi="Verdana" w:cs="Times New Roman"/>
      <w:bCs/>
      <w:spacing w:val="-8"/>
      <w:sz w:val="14"/>
      <w:szCs w:val="14"/>
      <w:lang w:val="en-GB"/>
    </w:rPr>
  </w:style>
  <w:style w:type="character" w:styleId="Hyperlink">
    <w:name w:val="Hyperlink"/>
    <w:basedOn w:val="DefaultParagraphFont"/>
    <w:uiPriority w:val="99"/>
    <w:unhideWhenUsed/>
    <w:rsid w:val="00EA29D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7E180A-6C08-4F62-AA9B-17CD44BCC1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1261</TotalTime>
  <Pages>15</Pages>
  <Words>1772</Words>
  <Characters>9749</Characters>
  <Application>Microsoft Office Word</Application>
  <DocSecurity>0</DocSecurity>
  <Lines>81</Lines>
  <Paragraphs>22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Installation, Operation and Maintenance Manual</vt:lpstr>
      <vt:lpstr>Installation, Operation and Maintenance Manual</vt:lpstr>
    </vt:vector>
  </TitlesOfParts>
  <Company>GMV</Company>
  <LinksUpToDate>false</LinksUpToDate>
  <CharactersWithSpaces>11499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Installation, Operation and Maintenance Manual</dc:title>
  <dc:creator>gmv</dc:creator>
  <cp:keywords>ngEO, Task4</cp:keywords>
  <cp:lastModifiedBy>Lavignotte Fabien</cp:lastModifiedBy>
  <cp:revision>55</cp:revision>
  <dcterms:created xsi:type="dcterms:W3CDTF">2012-10-04T10:09:00Z</dcterms:created>
  <dcterms:modified xsi:type="dcterms:W3CDTF">2013-01-15T10:57:00Z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0.2</vt:lpwstr>
  </property>
  <property fmtid="{D5CDD505-2E9C-101B-9397-08002B2CF9AE}" pid="3" name="project">
    <vt:lpwstr>ngEO Task 4</vt:lpwstr>
  </property>
  <property fmtid="{D5CDD505-2E9C-101B-9397-08002B2CF9AE}" pid="4" name="date">
    <vt:lpwstr>19/11/2012</vt:lpwstr>
  </property>
  <property fmtid="{D5CDD505-2E9C-101B-9397-08002B2CF9AE}" pid="5" name="code">
    <vt:lpwstr>ngEO-WEBC-IOM</vt:lpwstr>
  </property>
  <property fmtid="{D5CDD505-2E9C-101B-9397-08002B2CF9AE}" pid="6" name="prepared by">
    <vt:lpwstr>Fabien Lavignotte</vt:lpwstr>
  </property>
  <property fmtid="{D5CDD505-2E9C-101B-9397-08002B2CF9AE}" pid="7" name="authorized by">
    <vt:lpwstr>Magalie Bellou</vt:lpwstr>
  </property>
  <property fmtid="{D5CDD505-2E9C-101B-9397-08002B2CF9AE}" pid="8" name="subsystem">
    <vt:lpwstr>Web Client</vt:lpwstr>
  </property>
</Properties>
</file>