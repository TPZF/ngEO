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20FA" w:rsidRPr="00417548" w:rsidRDefault="0081072C" w:rsidP="00C03A66">
      <w:pPr>
        <w:pStyle w:val="Lgende"/>
      </w:pPr>
      <w:r>
        <w:fldChar w:fldCharType="begin"/>
      </w:r>
      <w:r>
        <w:instrText xml:space="preserve"> DOCPROPERTY "project"  \* MERGEFORMAT </w:instrText>
      </w:r>
      <w:r>
        <w:fldChar w:fldCharType="separate"/>
      </w:r>
      <w:proofErr w:type="gramStart"/>
      <w:r w:rsidR="00A61C8A">
        <w:t>ngEO</w:t>
      </w:r>
      <w:proofErr w:type="gramEnd"/>
      <w:r w:rsidR="00A61C8A">
        <w:t xml:space="preserve"> Task 4</w:t>
      </w:r>
      <w:r>
        <w:fldChar w:fldCharType="end"/>
      </w:r>
    </w:p>
    <w:p w:rsidR="007C12E0" w:rsidRPr="00417548" w:rsidRDefault="007C12E0" w:rsidP="00780D9E">
      <w:pPr>
        <w:pStyle w:val="Titr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A61C8A">
        <w:rPr>
          <w:lang w:val="en-GB"/>
        </w:rPr>
        <w:t>Web Client</w:t>
      </w:r>
      <w:r w:rsidRPr="00417548">
        <w:rPr>
          <w:lang w:val="en-GB"/>
        </w:rPr>
        <w:fldChar w:fldCharType="end"/>
      </w:r>
    </w:p>
    <w:p w:rsidR="005C4CDB" w:rsidRPr="00417548" w:rsidRDefault="005C4CDB" w:rsidP="005C4CDB">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A61C8A">
        <w:rPr>
          <w:color w:val="auto"/>
          <w:sz w:val="56"/>
          <w:lang w:val="en-GB"/>
        </w:rPr>
        <w:t>Test Plan Document</w:t>
      </w:r>
      <w:r w:rsidRPr="00417548">
        <w:rPr>
          <w:color w:val="auto"/>
          <w:sz w:val="56"/>
          <w:lang w:val="en-GB"/>
        </w:rPr>
        <w:fldChar w:fldCharType="end"/>
      </w:r>
      <w:r w:rsidRPr="00417548">
        <w:rPr>
          <w:color w:val="auto"/>
          <w:sz w:val="56"/>
          <w:lang w:val="en-GB"/>
        </w:rPr>
        <w:t xml:space="preserve"> </w:t>
      </w:r>
    </w:p>
    <w:p w:rsidR="005C4CDB" w:rsidRPr="00417548" w:rsidRDefault="005C4CDB" w:rsidP="00CA056B">
      <w:pPr>
        <w:pStyle w:val="Titreindex"/>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5C4CDB" w:rsidRPr="00417548" w:rsidTr="003829C8">
        <w:trPr>
          <w:tblHeader/>
        </w:trPr>
        <w:tc>
          <w:tcPr>
            <w:tcW w:w="1488" w:type="dxa"/>
            <w:shd w:val="clear" w:color="auto" w:fill="8B8D8E"/>
          </w:tcPr>
          <w:p w:rsidR="005C4CDB" w:rsidRPr="00417548" w:rsidRDefault="005C4CDB" w:rsidP="003829C8">
            <w:pPr>
              <w:pStyle w:val="tableheader"/>
              <w:rPr>
                <w:lang w:val="en-GB"/>
              </w:rPr>
            </w:pPr>
            <w:r w:rsidRPr="00417548">
              <w:rPr>
                <w:lang w:val="en-GB"/>
              </w:rPr>
              <w:t>Version</w:t>
            </w:r>
          </w:p>
        </w:tc>
        <w:tc>
          <w:tcPr>
            <w:tcW w:w="1276" w:type="dxa"/>
            <w:shd w:val="clear" w:color="auto" w:fill="8B8D8E"/>
          </w:tcPr>
          <w:p w:rsidR="005C4CDB" w:rsidRPr="00417548" w:rsidRDefault="005C4CDB" w:rsidP="003829C8">
            <w:pPr>
              <w:pStyle w:val="tableheader"/>
              <w:rPr>
                <w:lang w:val="en-GB"/>
              </w:rPr>
            </w:pPr>
            <w:r w:rsidRPr="00417548">
              <w:rPr>
                <w:lang w:val="en-GB"/>
              </w:rPr>
              <w:t>Date</w:t>
            </w:r>
          </w:p>
        </w:tc>
        <w:tc>
          <w:tcPr>
            <w:tcW w:w="708" w:type="dxa"/>
            <w:shd w:val="clear" w:color="auto" w:fill="8B8D8E"/>
          </w:tcPr>
          <w:p w:rsidR="005C4CDB" w:rsidRPr="00417548" w:rsidRDefault="005C4CDB" w:rsidP="003829C8">
            <w:pPr>
              <w:pStyle w:val="tableheader"/>
              <w:rPr>
                <w:lang w:val="en-GB"/>
              </w:rPr>
            </w:pPr>
            <w:r w:rsidRPr="00417548">
              <w:rPr>
                <w:lang w:val="en-GB"/>
              </w:rPr>
              <w:t>Pages</w:t>
            </w:r>
          </w:p>
        </w:tc>
        <w:tc>
          <w:tcPr>
            <w:tcW w:w="5958" w:type="dxa"/>
            <w:shd w:val="clear" w:color="auto" w:fill="8B8D8E"/>
          </w:tcPr>
          <w:p w:rsidR="005C4CDB" w:rsidRPr="00417548" w:rsidRDefault="005C4CDB" w:rsidP="003829C8">
            <w:pPr>
              <w:pStyle w:val="tableheader"/>
              <w:rPr>
                <w:lang w:val="en-GB"/>
              </w:rPr>
            </w:pPr>
            <w:r w:rsidRPr="00417548">
              <w:rPr>
                <w:lang w:val="en-GB"/>
              </w:rPr>
              <w:t>Changes</w:t>
            </w:r>
          </w:p>
        </w:tc>
      </w:tr>
      <w:tr w:rsidR="005C4CDB" w:rsidRPr="00417548" w:rsidTr="003829C8">
        <w:tc>
          <w:tcPr>
            <w:tcW w:w="1488" w:type="dxa"/>
          </w:tcPr>
          <w:p w:rsidR="005C4CDB" w:rsidRPr="00417548" w:rsidRDefault="001A01DD" w:rsidP="003829C8">
            <w:pPr>
              <w:pStyle w:val="tabletext"/>
              <w:rPr>
                <w:lang w:val="en-GB"/>
              </w:rPr>
            </w:pPr>
            <w:r>
              <w:rPr>
                <w:lang w:val="en-GB"/>
              </w:rPr>
              <w:t>0.1</w:t>
            </w:r>
          </w:p>
        </w:tc>
        <w:tc>
          <w:tcPr>
            <w:tcW w:w="1276" w:type="dxa"/>
          </w:tcPr>
          <w:p w:rsidR="005C4CDB" w:rsidRPr="00417548" w:rsidRDefault="001A01DD" w:rsidP="003829C8">
            <w:pPr>
              <w:pStyle w:val="tabletext"/>
              <w:rPr>
                <w:lang w:val="en-GB"/>
              </w:rPr>
            </w:pPr>
            <w:r>
              <w:rPr>
                <w:lang w:val="en-GB"/>
              </w:rPr>
              <w:t>23/10/2012</w:t>
            </w:r>
          </w:p>
        </w:tc>
        <w:tc>
          <w:tcPr>
            <w:tcW w:w="708" w:type="dxa"/>
          </w:tcPr>
          <w:p w:rsidR="005C4CDB" w:rsidRPr="00417548" w:rsidRDefault="001A01DD" w:rsidP="003829C8">
            <w:pPr>
              <w:pStyle w:val="tabletext"/>
              <w:jc w:val="center"/>
              <w:rPr>
                <w:lang w:val="en-GB"/>
              </w:rPr>
            </w:pPr>
            <w:r>
              <w:rPr>
                <w:lang w:val="en-GB"/>
              </w:rPr>
              <w:t>29</w:t>
            </w:r>
          </w:p>
        </w:tc>
        <w:tc>
          <w:tcPr>
            <w:tcW w:w="5958" w:type="dxa"/>
          </w:tcPr>
          <w:p w:rsidR="005C4CDB" w:rsidRPr="00417548" w:rsidRDefault="005C4CDB" w:rsidP="003829C8">
            <w:pPr>
              <w:pStyle w:val="tabletext"/>
              <w:rPr>
                <w:lang w:val="en-GB"/>
              </w:rPr>
            </w:pPr>
            <w:r w:rsidRPr="00417548">
              <w:rPr>
                <w:lang w:val="en-GB"/>
              </w:rPr>
              <w:t>First published version</w:t>
            </w:r>
          </w:p>
        </w:tc>
      </w:tr>
      <w:tr w:rsidR="008B1038" w:rsidRPr="00417548" w:rsidTr="003829C8">
        <w:tc>
          <w:tcPr>
            <w:tcW w:w="1488" w:type="dxa"/>
          </w:tcPr>
          <w:p w:rsidR="008B1038" w:rsidRPr="00417548" w:rsidRDefault="008B1038" w:rsidP="003829C8">
            <w:pPr>
              <w:pStyle w:val="tabletext"/>
              <w:rPr>
                <w:lang w:val="en-GB"/>
              </w:rPr>
            </w:pPr>
            <w:r>
              <w:rPr>
                <w:lang w:val="en-GB"/>
              </w:rPr>
              <w:t>0.2</w:t>
            </w:r>
          </w:p>
        </w:tc>
        <w:tc>
          <w:tcPr>
            <w:tcW w:w="1276" w:type="dxa"/>
          </w:tcPr>
          <w:p w:rsidR="008B1038" w:rsidRPr="00417548" w:rsidRDefault="008B1038" w:rsidP="003829C8">
            <w:pPr>
              <w:pStyle w:val="tabletext"/>
              <w:rPr>
                <w:lang w:val="en-GB"/>
              </w:rPr>
            </w:pPr>
            <w:r>
              <w:rPr>
                <w:lang w:val="en-GB"/>
              </w:rPr>
              <w:t>25/10/2012</w:t>
            </w:r>
          </w:p>
        </w:tc>
        <w:tc>
          <w:tcPr>
            <w:tcW w:w="708" w:type="dxa"/>
          </w:tcPr>
          <w:p w:rsidR="008B1038" w:rsidRPr="00417548" w:rsidRDefault="008B1038" w:rsidP="003829C8">
            <w:pPr>
              <w:pStyle w:val="tabletext"/>
              <w:jc w:val="center"/>
              <w:rPr>
                <w:lang w:val="en-GB"/>
              </w:rPr>
            </w:pPr>
            <w:r w:rsidRPr="00417548">
              <w:rPr>
                <w:lang w:val="en-GB"/>
              </w:rPr>
              <w:fldChar w:fldCharType="begin"/>
            </w:r>
            <w:r w:rsidRPr="00417548">
              <w:rPr>
                <w:lang w:val="en-GB"/>
              </w:rPr>
              <w:instrText xml:space="preserve"> PAGEREF end_of_document \h </w:instrText>
            </w:r>
            <w:r w:rsidRPr="00417548">
              <w:rPr>
                <w:lang w:val="en-GB"/>
              </w:rPr>
            </w:r>
            <w:r w:rsidRPr="00417548">
              <w:rPr>
                <w:lang w:val="en-GB"/>
              </w:rPr>
              <w:fldChar w:fldCharType="separate"/>
            </w:r>
            <w:r>
              <w:rPr>
                <w:noProof/>
                <w:lang w:val="en-GB"/>
              </w:rPr>
              <w:t>33</w:t>
            </w:r>
            <w:r w:rsidRPr="00417548">
              <w:rPr>
                <w:lang w:val="en-GB"/>
              </w:rPr>
              <w:fldChar w:fldCharType="end"/>
            </w:r>
          </w:p>
        </w:tc>
        <w:tc>
          <w:tcPr>
            <w:tcW w:w="5958" w:type="dxa"/>
          </w:tcPr>
          <w:p w:rsidR="008B1038" w:rsidRPr="00417548" w:rsidRDefault="004B7FEB" w:rsidP="003829C8">
            <w:pPr>
              <w:pStyle w:val="tabletext"/>
              <w:rPr>
                <w:lang w:val="en-GB"/>
              </w:rPr>
            </w:pPr>
            <w:r>
              <w:rPr>
                <w:lang w:val="en-GB"/>
              </w:rPr>
              <w:t xml:space="preserve">First </w:t>
            </w:r>
            <w:r w:rsidR="008B1038">
              <w:rPr>
                <w:lang w:val="en-GB"/>
              </w:rPr>
              <w:t>DDR version</w:t>
            </w:r>
          </w:p>
        </w:tc>
      </w:tr>
      <w:tr w:rsidR="00537605" w:rsidRPr="00417548" w:rsidTr="003829C8">
        <w:tc>
          <w:tcPr>
            <w:tcW w:w="1488" w:type="dxa"/>
          </w:tcPr>
          <w:p w:rsidR="00537605" w:rsidRDefault="0002185A" w:rsidP="003829C8">
            <w:pPr>
              <w:pStyle w:val="tabletext"/>
              <w:rPr>
                <w:lang w:val="en-GB"/>
              </w:rPr>
            </w:pPr>
            <w:r>
              <w:rPr>
                <w:lang w:val="en-GB"/>
              </w:rPr>
              <w:t>0.3</w:t>
            </w:r>
          </w:p>
        </w:tc>
        <w:tc>
          <w:tcPr>
            <w:tcW w:w="1276" w:type="dxa"/>
          </w:tcPr>
          <w:p w:rsidR="00537605" w:rsidRDefault="00537605" w:rsidP="003829C8">
            <w:pPr>
              <w:pStyle w:val="tabletext"/>
              <w:rPr>
                <w:lang w:val="en-GB"/>
              </w:rPr>
            </w:pPr>
            <w:r>
              <w:rPr>
                <w:lang w:val="en-GB"/>
              </w:rPr>
              <w:t>29/10/2012</w:t>
            </w:r>
          </w:p>
        </w:tc>
        <w:tc>
          <w:tcPr>
            <w:tcW w:w="708" w:type="dxa"/>
          </w:tcPr>
          <w:p w:rsidR="00537605" w:rsidRPr="00417548" w:rsidRDefault="00303710" w:rsidP="003829C8">
            <w:pPr>
              <w:pStyle w:val="tabletext"/>
              <w:jc w:val="center"/>
              <w:rPr>
                <w:lang w:val="en-GB"/>
              </w:rPr>
            </w:pPr>
            <w:r>
              <w:rPr>
                <w:lang w:val="en-GB"/>
              </w:rPr>
              <w:t>39</w:t>
            </w:r>
          </w:p>
        </w:tc>
        <w:tc>
          <w:tcPr>
            <w:tcW w:w="5958" w:type="dxa"/>
          </w:tcPr>
          <w:p w:rsidR="00AD60A0" w:rsidRDefault="00537605" w:rsidP="00224D51">
            <w:pPr>
              <w:pStyle w:val="tabletext"/>
              <w:rPr>
                <w:lang w:val="en-GB"/>
              </w:rPr>
            </w:pPr>
            <w:r>
              <w:rPr>
                <w:lang w:val="en-GB"/>
              </w:rPr>
              <w:t>Added all sprint 2 test cases</w:t>
            </w:r>
          </w:p>
          <w:p w:rsidR="00AD60A0" w:rsidRDefault="00224D51" w:rsidP="00224D51">
            <w:pPr>
              <w:pStyle w:val="tabletext"/>
              <w:rPr>
                <w:lang w:val="en-GB"/>
              </w:rPr>
            </w:pPr>
            <w:r>
              <w:rPr>
                <w:lang w:val="en-GB"/>
              </w:rPr>
              <w:t>fixed headers’</w:t>
            </w:r>
            <w:r w:rsidR="00AD60A0">
              <w:rPr>
                <w:lang w:val="en-GB"/>
              </w:rPr>
              <w:t xml:space="preserve"> style </w:t>
            </w:r>
          </w:p>
          <w:p w:rsidR="00537605" w:rsidRDefault="00AD60A0" w:rsidP="00224D51">
            <w:pPr>
              <w:pStyle w:val="tabletext"/>
              <w:rPr>
                <w:lang w:val="en-GB"/>
              </w:rPr>
            </w:pPr>
            <w:r>
              <w:rPr>
                <w:lang w:val="en-GB"/>
              </w:rPr>
              <w:t xml:space="preserve">and </w:t>
            </w:r>
            <w:r w:rsidR="00224D51">
              <w:rPr>
                <w:lang w:val="en-GB"/>
              </w:rPr>
              <w:t>updated headers and footers</w:t>
            </w:r>
          </w:p>
        </w:tc>
      </w:tr>
      <w:tr w:rsidR="009430BD" w:rsidRPr="00417548" w:rsidTr="003829C8">
        <w:tc>
          <w:tcPr>
            <w:tcW w:w="1488" w:type="dxa"/>
          </w:tcPr>
          <w:p w:rsidR="009430BD" w:rsidRDefault="009430BD" w:rsidP="003829C8">
            <w:pPr>
              <w:pStyle w:val="tabletext"/>
              <w:rPr>
                <w:lang w:val="en-GB"/>
              </w:rPr>
            </w:pPr>
            <w:r>
              <w:rPr>
                <w:lang w:val="en-GB"/>
              </w:rPr>
              <w:t>0.4</w:t>
            </w:r>
          </w:p>
        </w:tc>
        <w:tc>
          <w:tcPr>
            <w:tcW w:w="1276" w:type="dxa"/>
          </w:tcPr>
          <w:p w:rsidR="009430BD" w:rsidRPr="00543E7F" w:rsidRDefault="00E6511D" w:rsidP="003829C8">
            <w:pPr>
              <w:pStyle w:val="tabletext"/>
              <w:rPr>
                <w:lang w:val="en-GB"/>
              </w:rPr>
            </w:pPr>
            <w:r>
              <w:rPr>
                <w:lang w:val="en-GB"/>
              </w:rPr>
              <w:t>19/11/2012</w:t>
            </w:r>
          </w:p>
        </w:tc>
        <w:tc>
          <w:tcPr>
            <w:tcW w:w="708" w:type="dxa"/>
          </w:tcPr>
          <w:p w:rsidR="009430BD" w:rsidRPr="005760DC" w:rsidRDefault="00824AD1" w:rsidP="003829C8">
            <w:pPr>
              <w:pStyle w:val="tabletext"/>
              <w:jc w:val="center"/>
              <w:rPr>
                <w:lang w:val="en-GB"/>
              </w:rPr>
            </w:pPr>
            <w:r>
              <w:rPr>
                <w:lang w:val="en-GB"/>
              </w:rPr>
              <w:t>42</w:t>
            </w:r>
          </w:p>
        </w:tc>
        <w:tc>
          <w:tcPr>
            <w:tcW w:w="5958" w:type="dxa"/>
          </w:tcPr>
          <w:p w:rsidR="009430BD" w:rsidRPr="00543E7F" w:rsidRDefault="009430BD" w:rsidP="00614913">
            <w:pPr>
              <w:pStyle w:val="tabletext"/>
            </w:pPr>
            <w:r w:rsidRPr="008C18FD">
              <w:t>NGEO-WEBC-VTP-0040: navigation between result pages is added (NGEOD-124)</w:t>
            </w:r>
          </w:p>
          <w:p w:rsidR="009430BD" w:rsidRPr="008E4735" w:rsidRDefault="009430BD" w:rsidP="00614913">
            <w:pPr>
              <w:pStyle w:val="tabletext"/>
            </w:pPr>
            <w:r w:rsidRPr="005760DC">
              <w:t>NGE</w:t>
            </w:r>
            <w:r w:rsidRPr="008E4735">
              <w:t>O-WEBC-VTP-0010</w:t>
            </w:r>
            <w:r w:rsidR="00BF5FE7" w:rsidRPr="008E4735">
              <w:t>:</w:t>
            </w:r>
            <w:r w:rsidRPr="008E4735">
              <w:t xml:space="preserve"> refer to IOM (NGEOD-121)</w:t>
            </w:r>
          </w:p>
          <w:p w:rsidR="009430BD" w:rsidRPr="00543E7F" w:rsidRDefault="00BF5FE7" w:rsidP="00224D51">
            <w:pPr>
              <w:pStyle w:val="tabletext"/>
            </w:pPr>
            <w:r w:rsidRPr="00543E7F">
              <w:t>NGEO-WEBC-VTC-0060: add test procedure for each map mode (2D/3D)</w:t>
            </w:r>
            <w:r w:rsidR="009430BD" w:rsidRPr="00543E7F">
              <w:t>. (NGEOD-126)</w:t>
            </w:r>
          </w:p>
          <w:p w:rsidR="001C4ACE" w:rsidRPr="00543E7F" w:rsidRDefault="001C4ACE" w:rsidP="00224D51">
            <w:pPr>
              <w:pStyle w:val="tabletext"/>
            </w:pPr>
            <w:r w:rsidRPr="00543E7F">
              <w:t>NGEO-WEBC-VTC-0060: add te</w:t>
            </w:r>
            <w:r w:rsidR="002E36FD">
              <w:t>st for different map background NGEOD-127</w:t>
            </w:r>
          </w:p>
          <w:p w:rsidR="008E4735" w:rsidRDefault="001C4ACE" w:rsidP="00A9632F">
            <w:pPr>
              <w:pStyle w:val="tabletext"/>
            </w:pPr>
            <w:r w:rsidRPr="00543E7F">
              <w:t xml:space="preserve">NGEO-WEBC-VTC-0060: some refinments on the location </w:t>
            </w:r>
          </w:p>
          <w:p w:rsidR="00614913" w:rsidRDefault="00614913" w:rsidP="00A9632F">
            <w:pPr>
              <w:pStyle w:val="tabletext"/>
              <w:rPr>
                <w:lang w:val="en-GB"/>
              </w:rPr>
            </w:pPr>
            <w:r w:rsidRPr="008E4735">
              <w:rPr>
                <w:lang w:val="en-GB"/>
              </w:rPr>
              <w:t>S</w:t>
            </w:r>
            <w:r w:rsidRPr="00543E7F">
              <w:rPr>
                <w:lang w:val="en-GB"/>
              </w:rPr>
              <w:t>oftware overwiew is added (NGEOD-158)</w:t>
            </w:r>
          </w:p>
          <w:p w:rsidR="008E4735" w:rsidRDefault="008E4735" w:rsidP="00A9632F">
            <w:pPr>
              <w:pStyle w:val="tabletext"/>
              <w:rPr>
                <w:lang w:val="en-GB"/>
              </w:rPr>
            </w:pPr>
            <w:r>
              <w:rPr>
                <w:lang w:val="en-GB"/>
              </w:rPr>
              <w:t>NGEO-WEBC-VTP-015 : add a test case procedure to check home page (NGEOD-129)</w:t>
            </w:r>
          </w:p>
          <w:p w:rsidR="00E6511D" w:rsidRPr="008E4735" w:rsidRDefault="00E6511D" w:rsidP="00A9632F">
            <w:pPr>
              <w:pStyle w:val="tabletext"/>
              <w:rPr>
                <w:lang w:val="en-GB"/>
              </w:rPr>
            </w:pPr>
            <w:r>
              <w:rPr>
                <w:lang w:val="en-GB"/>
              </w:rPr>
              <w:t>Add traceability matrixes (NGEOD-128)</w:t>
            </w:r>
          </w:p>
        </w:tc>
      </w:tr>
      <w:tr w:rsidR="00B80CF9" w:rsidRPr="00417548" w:rsidTr="003829C8">
        <w:tc>
          <w:tcPr>
            <w:tcW w:w="1488" w:type="dxa"/>
          </w:tcPr>
          <w:p w:rsidR="00B80CF9" w:rsidRDefault="00B80CF9" w:rsidP="003829C8">
            <w:pPr>
              <w:pStyle w:val="tabletext"/>
              <w:rPr>
                <w:lang w:val="en-GB"/>
              </w:rPr>
            </w:pPr>
            <w:r>
              <w:rPr>
                <w:lang w:val="en-GB"/>
              </w:rPr>
              <w:t>0.5</w:t>
            </w:r>
          </w:p>
        </w:tc>
        <w:tc>
          <w:tcPr>
            <w:tcW w:w="1276" w:type="dxa"/>
          </w:tcPr>
          <w:p w:rsidR="00B80CF9" w:rsidRDefault="00B80CF9" w:rsidP="003829C8">
            <w:pPr>
              <w:pStyle w:val="tabletext"/>
              <w:rPr>
                <w:lang w:val="en-GB"/>
              </w:rPr>
            </w:pPr>
            <w:r>
              <w:rPr>
                <w:lang w:val="en-GB"/>
              </w:rPr>
              <w:t>20/12/2012</w:t>
            </w:r>
          </w:p>
        </w:tc>
        <w:tc>
          <w:tcPr>
            <w:tcW w:w="708" w:type="dxa"/>
          </w:tcPr>
          <w:p w:rsidR="00B80CF9" w:rsidRDefault="002B140C" w:rsidP="003829C8">
            <w:pPr>
              <w:pStyle w:val="tabletext"/>
              <w:jc w:val="center"/>
              <w:rPr>
                <w:lang w:val="en-GB"/>
              </w:rPr>
            </w:pPr>
            <w:r>
              <w:rPr>
                <w:lang w:val="en-GB"/>
              </w:rPr>
              <w:t>53</w:t>
            </w:r>
          </w:p>
        </w:tc>
        <w:tc>
          <w:tcPr>
            <w:tcW w:w="5958" w:type="dxa"/>
          </w:tcPr>
          <w:p w:rsidR="00B80CF9" w:rsidRDefault="00B80CF9" w:rsidP="00B80CF9">
            <w:pPr>
              <w:pStyle w:val="tabletext"/>
            </w:pPr>
            <w:r>
              <w:t>NGEO-WEBC-VTC-0010 : add a check for ngEO-SUB-105-WEBC-FUN</w:t>
            </w:r>
          </w:p>
          <w:p w:rsidR="00B80CF9" w:rsidRDefault="00B80CF9" w:rsidP="00B80CF9">
            <w:pPr>
              <w:pStyle w:val="tabletext"/>
            </w:pPr>
            <w:r>
              <w:t>Add test cases for sprint 3</w:t>
            </w:r>
          </w:p>
          <w:p w:rsidR="0003276B" w:rsidRDefault="0003276B" w:rsidP="00B80CF9">
            <w:pPr>
              <w:pStyle w:val="tabletext"/>
            </w:pPr>
            <w:r>
              <w:t>Add SRD to applicable documents (NGEOD-163)</w:t>
            </w:r>
          </w:p>
          <w:p w:rsidR="0051259A" w:rsidRDefault="0051259A" w:rsidP="00B80CF9">
            <w:pPr>
              <w:pStyle w:val="tabletext"/>
            </w:pPr>
            <w:r>
              <w:t>Add regression tests section (NGEOD-171)</w:t>
            </w:r>
          </w:p>
          <w:p w:rsidR="006A4B58" w:rsidRPr="00B80CF9" w:rsidRDefault="006A4B58">
            <w:pPr>
              <w:pStyle w:val="tabletext"/>
            </w:pPr>
            <w:r>
              <w:t>Clarify the use of the simulator (test server) for testing (NGEOD-122)</w:t>
            </w:r>
          </w:p>
        </w:tc>
      </w:tr>
      <w:tr w:rsidR="00D44A58" w:rsidRPr="00417548" w:rsidTr="003829C8">
        <w:trPr>
          <w:ins w:id="0" w:author="Emna Mokaddem" w:date="2013-01-04T12:00:00Z"/>
        </w:trPr>
        <w:tc>
          <w:tcPr>
            <w:tcW w:w="1488" w:type="dxa"/>
          </w:tcPr>
          <w:p w:rsidR="00D44A58" w:rsidRDefault="00D44A58" w:rsidP="003829C8">
            <w:pPr>
              <w:pStyle w:val="tabletext"/>
              <w:rPr>
                <w:ins w:id="1" w:author="Emna Mokaddem" w:date="2013-01-04T12:00:00Z"/>
                <w:lang w:val="en-GB"/>
              </w:rPr>
            </w:pPr>
            <w:ins w:id="2" w:author="Emna Mokaddem" w:date="2013-01-04T12:00:00Z">
              <w:r>
                <w:rPr>
                  <w:lang w:val="en-GB"/>
                </w:rPr>
                <w:t>0.6</w:t>
              </w:r>
            </w:ins>
          </w:p>
        </w:tc>
        <w:tc>
          <w:tcPr>
            <w:tcW w:w="1276" w:type="dxa"/>
          </w:tcPr>
          <w:p w:rsidR="00D44A58" w:rsidRDefault="00D44A58" w:rsidP="003829C8">
            <w:pPr>
              <w:pStyle w:val="tabletext"/>
              <w:rPr>
                <w:ins w:id="3" w:author="Emna Mokaddem" w:date="2013-01-04T12:00:00Z"/>
                <w:lang w:val="en-GB"/>
              </w:rPr>
            </w:pPr>
            <w:ins w:id="4" w:author="Emna Mokaddem" w:date="2013-01-04T12:00:00Z">
              <w:del w:id="5" w:author="Lavignotte Fabien" w:date="2013-01-15T08:50:00Z">
                <w:r w:rsidDel="009A7336">
                  <w:rPr>
                    <w:lang w:val="en-GB"/>
                  </w:rPr>
                  <w:delText>05/02</w:delText>
                </w:r>
              </w:del>
            </w:ins>
            <w:ins w:id="6" w:author="Lavignotte Fabien" w:date="2013-01-15T08:50:00Z">
              <w:r w:rsidR="009A7336">
                <w:rPr>
                  <w:lang w:val="en-GB"/>
                </w:rPr>
                <w:t>18/01</w:t>
              </w:r>
            </w:ins>
            <w:ins w:id="7" w:author="Emna Mokaddem" w:date="2013-01-04T12:00:00Z">
              <w:r>
                <w:rPr>
                  <w:lang w:val="en-GB"/>
                </w:rPr>
                <w:t>/2013</w:t>
              </w:r>
            </w:ins>
          </w:p>
        </w:tc>
        <w:tc>
          <w:tcPr>
            <w:tcW w:w="708" w:type="dxa"/>
          </w:tcPr>
          <w:p w:rsidR="00D44A58" w:rsidRDefault="00C66B88" w:rsidP="003829C8">
            <w:pPr>
              <w:pStyle w:val="tabletext"/>
              <w:jc w:val="center"/>
              <w:rPr>
                <w:ins w:id="8" w:author="Emna Mokaddem" w:date="2013-01-04T12:00:00Z"/>
                <w:lang w:val="en-GB"/>
              </w:rPr>
            </w:pPr>
            <w:ins w:id="9" w:author="Emna Mokaddem" w:date="2013-01-04T12:08:00Z">
              <w:del w:id="10" w:author="Lavignotte Fabien" w:date="2013-01-21T16:58:00Z">
                <w:r w:rsidDel="001F1D8B">
                  <w:rPr>
                    <w:lang w:val="en-GB"/>
                  </w:rPr>
                  <w:delText>6</w:delText>
                </w:r>
              </w:del>
            </w:ins>
            <w:ins w:id="11" w:author="Lavignotte Fabien" w:date="2013-01-21T16:58:00Z">
              <w:r w:rsidR="001F1D8B">
                <w:rPr>
                  <w:lang w:val="en-GB"/>
                </w:rPr>
                <w:t>71</w:t>
              </w:r>
            </w:ins>
            <w:ins w:id="12" w:author="Emna Mokaddem" w:date="2013-01-04T12:08:00Z">
              <w:del w:id="13" w:author="Lavignotte Fabien" w:date="2013-01-15T08:50:00Z">
                <w:r w:rsidDel="009A7336">
                  <w:rPr>
                    <w:lang w:val="en-GB"/>
                  </w:rPr>
                  <w:delText>1</w:delText>
                </w:r>
              </w:del>
            </w:ins>
          </w:p>
        </w:tc>
        <w:tc>
          <w:tcPr>
            <w:tcW w:w="5958" w:type="dxa"/>
          </w:tcPr>
          <w:p w:rsidR="009A7336" w:rsidRDefault="009A7336" w:rsidP="009B3B1D">
            <w:pPr>
              <w:pStyle w:val="tabletext"/>
              <w:rPr>
                <w:ins w:id="14" w:author="Lavignotte Fabien" w:date="2013-01-15T08:50:00Z"/>
              </w:rPr>
            </w:pPr>
            <w:ins w:id="15" w:author="Lavignotte Fabien" w:date="2013-01-15T08:50:00Z">
              <w:r>
                <w:t>First CDR version delivery</w:t>
              </w:r>
            </w:ins>
          </w:p>
          <w:p w:rsidR="00D44A58" w:rsidRDefault="00D44A58" w:rsidP="009B3B1D">
            <w:pPr>
              <w:pStyle w:val="tabletext"/>
              <w:rPr>
                <w:ins w:id="16" w:author="Lavignotte Fabien" w:date="2013-01-15T08:50:00Z"/>
              </w:rPr>
            </w:pPr>
            <w:ins w:id="17" w:author="Emna Mokaddem" w:date="2013-01-04T12:00:00Z">
              <w:r>
                <w:t xml:space="preserve">Add </w:t>
              </w:r>
            </w:ins>
            <w:ins w:id="18" w:author="Lavignotte Fabien" w:date="2013-01-15T08:50:00Z">
              <w:r w:rsidR="009A7336">
                <w:t xml:space="preserve">some </w:t>
              </w:r>
            </w:ins>
            <w:ins w:id="19" w:author="Emna Mokaddem" w:date="2013-01-04T12:00:00Z">
              <w:r>
                <w:t>test cases for sprint 4</w:t>
              </w:r>
            </w:ins>
          </w:p>
          <w:p w:rsidR="009A7336" w:rsidRDefault="009A7336" w:rsidP="009B3B1D">
            <w:pPr>
              <w:pStyle w:val="tabletext"/>
              <w:rPr>
                <w:ins w:id="20" w:author="Emna Mokaddem" w:date="2013-01-04T12:00:00Z"/>
              </w:rPr>
            </w:pPr>
          </w:p>
          <w:p w:rsidR="00D44A58" w:rsidRDefault="00D44A58" w:rsidP="00B80CF9">
            <w:pPr>
              <w:pStyle w:val="tabletext"/>
              <w:rPr>
                <w:ins w:id="21" w:author="Emna Mokaddem" w:date="2013-01-04T12:00:00Z"/>
              </w:rPr>
            </w:pPr>
          </w:p>
        </w:tc>
      </w:tr>
      <w:tr w:rsidR="002B5F9C" w:rsidRPr="00417548" w:rsidTr="003829C8">
        <w:trPr>
          <w:ins w:id="22" w:author="Lavignotte Fabien" w:date="2013-01-30T18:41:00Z"/>
        </w:trPr>
        <w:tc>
          <w:tcPr>
            <w:tcW w:w="1488" w:type="dxa"/>
          </w:tcPr>
          <w:p w:rsidR="002B5F9C" w:rsidRDefault="002B5F9C" w:rsidP="003829C8">
            <w:pPr>
              <w:pStyle w:val="tabletext"/>
              <w:rPr>
                <w:ins w:id="23" w:author="Lavignotte Fabien" w:date="2013-01-30T18:41:00Z"/>
                <w:lang w:val="en-GB"/>
              </w:rPr>
            </w:pPr>
            <w:ins w:id="24" w:author="Lavignotte Fabien" w:date="2013-01-30T18:41:00Z">
              <w:r>
                <w:rPr>
                  <w:lang w:val="en-GB"/>
                </w:rPr>
                <w:t>1.0</w:t>
              </w:r>
            </w:ins>
          </w:p>
        </w:tc>
        <w:tc>
          <w:tcPr>
            <w:tcW w:w="1276" w:type="dxa"/>
          </w:tcPr>
          <w:p w:rsidR="002B5F9C" w:rsidDel="009A7336" w:rsidRDefault="002B5F9C" w:rsidP="003829C8">
            <w:pPr>
              <w:pStyle w:val="tabletext"/>
              <w:rPr>
                <w:ins w:id="25" w:author="Lavignotte Fabien" w:date="2013-01-30T18:41:00Z"/>
                <w:lang w:val="en-GB"/>
              </w:rPr>
            </w:pPr>
            <w:ins w:id="26" w:author="Lavignotte Fabien" w:date="2013-01-30T18:41:00Z">
              <w:r>
                <w:rPr>
                  <w:lang w:val="en-GB"/>
                </w:rPr>
                <w:t>08/02/2013</w:t>
              </w:r>
            </w:ins>
          </w:p>
        </w:tc>
        <w:tc>
          <w:tcPr>
            <w:tcW w:w="708" w:type="dxa"/>
          </w:tcPr>
          <w:p w:rsidR="002B5F9C" w:rsidDel="001F1D8B" w:rsidRDefault="002F4E6A" w:rsidP="003829C8">
            <w:pPr>
              <w:pStyle w:val="tabletext"/>
              <w:jc w:val="center"/>
              <w:rPr>
                <w:ins w:id="27" w:author="Lavignotte Fabien" w:date="2013-01-30T18:41:00Z"/>
                <w:lang w:val="en-GB"/>
              </w:rPr>
            </w:pPr>
            <w:ins w:id="28" w:author="Lavignotte Fabien" w:date="2013-02-08T15:04:00Z">
              <w:r>
                <w:rPr>
                  <w:lang w:val="en-GB"/>
                </w:rPr>
                <w:t>94</w:t>
              </w:r>
            </w:ins>
          </w:p>
        </w:tc>
        <w:tc>
          <w:tcPr>
            <w:tcW w:w="5958" w:type="dxa"/>
          </w:tcPr>
          <w:p w:rsidR="002B5F9C" w:rsidRDefault="002B5F9C" w:rsidP="009B3B1D">
            <w:pPr>
              <w:pStyle w:val="tabletext"/>
              <w:rPr>
                <w:ins w:id="29" w:author="Lavignotte Fabien" w:date="2013-01-30T18:41:00Z"/>
              </w:rPr>
            </w:pPr>
            <w:ins w:id="30" w:author="Lavignotte Fabien" w:date="2013-01-30T18:41:00Z">
              <w:r>
                <w:t>Sprint 4 delivery</w:t>
              </w:r>
            </w:ins>
          </w:p>
          <w:p w:rsidR="002B5F9C" w:rsidRDefault="002B5F9C" w:rsidP="009B3B1D">
            <w:pPr>
              <w:pStyle w:val="tabletext"/>
              <w:rPr>
                <w:ins w:id="31" w:author="Mokaddem Emna" w:date="2013-02-05T14:03:00Z"/>
              </w:rPr>
            </w:pPr>
            <w:ins w:id="32" w:author="Lavignotte Fabien" w:date="2013-01-30T18:41:00Z">
              <w:r>
                <w:t>Add all test cases for sprint 4</w:t>
              </w:r>
            </w:ins>
          </w:p>
          <w:p w:rsidR="00E04D70" w:rsidRDefault="00E04D70" w:rsidP="009B3B1D">
            <w:pPr>
              <w:pStyle w:val="tabletext"/>
              <w:rPr>
                <w:ins w:id="33" w:author="Mokaddem Emna" w:date="2013-02-08T10:19:00Z"/>
              </w:rPr>
            </w:pPr>
            <w:ins w:id="34" w:author="Mokaddem Emna" w:date="2013-02-05T14:03:00Z">
              <w:r>
                <w:t>Added section 7.4 to map interfaces to test cases</w:t>
              </w:r>
            </w:ins>
          </w:p>
          <w:p w:rsidR="00C819F4" w:rsidRDefault="00C819F4" w:rsidP="009B3B1D">
            <w:pPr>
              <w:pStyle w:val="tabletext"/>
              <w:rPr>
                <w:ins w:id="35" w:author="Lavignotte Fabien" w:date="2013-02-08T15:12:00Z"/>
              </w:rPr>
            </w:pPr>
            <w:ins w:id="36" w:author="Mokaddem Emna" w:date="2013-02-08T10:19:00Z">
              <w:r>
                <w:t>Added column Version in the requirements table for requirement version</w:t>
              </w:r>
            </w:ins>
            <w:ins w:id="37" w:author="Mokaddem Emna" w:date="2013-02-08T10:20:00Z">
              <w:r>
                <w:t>. Cf Section 7.1.</w:t>
              </w:r>
            </w:ins>
          </w:p>
          <w:p w:rsidR="00D3161E" w:rsidRDefault="00D3161E" w:rsidP="009B3B1D">
            <w:pPr>
              <w:pStyle w:val="tabletext"/>
              <w:rPr>
                <w:ins w:id="38" w:author="Lavignotte Fabien" w:date="2013-01-30T18:41:00Z"/>
              </w:rPr>
            </w:pPr>
            <w:ins w:id="39" w:author="Lavignotte Fabien" w:date="2013-02-08T15:12:00Z">
              <w:r>
                <w:t>Add a unit test</w:t>
              </w:r>
              <w:r w:rsidR="004F3519">
                <w:t xml:space="preserve"> for dataset search</w:t>
              </w:r>
            </w:ins>
          </w:p>
        </w:tc>
      </w:tr>
    </w:tbl>
    <w:p w:rsidR="005C4CDB" w:rsidRPr="00007424" w:rsidRDefault="005C4CDB" w:rsidP="005C4CDB"/>
    <w:p w:rsidR="005C4CDB" w:rsidRPr="00417548" w:rsidRDefault="005C4CDB" w:rsidP="00CA056B">
      <w:pPr>
        <w:pStyle w:val="Titreindex"/>
        <w:rPr>
          <w:lang w:val="en-GB"/>
        </w:rPr>
      </w:pPr>
      <w:r w:rsidRPr="00417548">
        <w:rPr>
          <w:lang w:val="en-GB"/>
        </w:rPr>
        <w:lastRenderedPageBreak/>
        <w:t>TABLE OF CONTENTS</w:t>
      </w:r>
    </w:p>
    <w:p w:rsidR="00C819F4" w:rsidRPr="00C819F4" w:rsidRDefault="009045C7">
      <w:pPr>
        <w:pStyle w:val="TM1"/>
        <w:rPr>
          <w:ins w:id="40" w:author="Mokaddem Emna" w:date="2013-02-08T10:19:00Z"/>
          <w:rFonts w:asciiTheme="minorHAnsi" w:eastAsiaTheme="minorEastAsia" w:hAnsiTheme="minorHAnsi" w:cstheme="minorBidi"/>
          <w:caps w:val="0"/>
          <w:spacing w:val="0"/>
          <w:sz w:val="22"/>
          <w:szCs w:val="22"/>
          <w:lang w:val="en-US" w:eastAsia="fr-FR"/>
          <w:rPrChange w:id="41" w:author="Mokaddem Emna" w:date="2013-02-08T10:19:00Z">
            <w:rPr>
              <w:ins w:id="42" w:author="Mokaddem Emna" w:date="2013-02-08T10:19:00Z"/>
              <w:rFonts w:asciiTheme="minorHAnsi" w:eastAsiaTheme="minorEastAsia" w:hAnsiTheme="minorHAnsi" w:cstheme="minorBidi"/>
              <w:caps w:val="0"/>
              <w:spacing w:val="0"/>
              <w:sz w:val="22"/>
              <w:szCs w:val="22"/>
              <w:lang w:val="fr-FR" w:eastAsia="fr-FR"/>
            </w:rPr>
          </w:rPrChange>
        </w:rPr>
      </w:pPr>
      <w:r>
        <w:rPr>
          <w:caps w:val="0"/>
          <w:lang w:val="en-GB"/>
        </w:rPr>
        <w:fldChar w:fldCharType="begin"/>
      </w:r>
      <w:r>
        <w:rPr>
          <w:caps w:val="0"/>
          <w:lang w:val="en-GB"/>
        </w:rPr>
        <w:instrText xml:space="preserve"> TOC \o "1-5" \u </w:instrText>
      </w:r>
      <w:r>
        <w:rPr>
          <w:caps w:val="0"/>
          <w:lang w:val="en-GB"/>
        </w:rPr>
        <w:fldChar w:fldCharType="separate"/>
      </w:r>
      <w:ins w:id="43" w:author="Mokaddem Emna" w:date="2013-02-08T10:19:00Z">
        <w:r w:rsidR="00C819F4" w:rsidRPr="004034C4">
          <w:rPr>
            <w:lang w:val="en-GB"/>
          </w:rPr>
          <w:t>1.</w:t>
        </w:r>
        <w:r w:rsidR="00C819F4" w:rsidRPr="00C819F4">
          <w:rPr>
            <w:rFonts w:asciiTheme="minorHAnsi" w:eastAsiaTheme="minorEastAsia" w:hAnsiTheme="minorHAnsi" w:cstheme="minorBidi"/>
            <w:caps w:val="0"/>
            <w:spacing w:val="0"/>
            <w:sz w:val="22"/>
            <w:szCs w:val="22"/>
            <w:lang w:val="en-US" w:eastAsia="fr-FR"/>
            <w:rPrChange w:id="44" w:author="Mokaddem Emna" w:date="2013-02-08T10:19:00Z">
              <w:rPr>
                <w:rFonts w:asciiTheme="minorHAnsi" w:eastAsiaTheme="minorEastAsia" w:hAnsiTheme="minorHAnsi" w:cstheme="minorBidi"/>
                <w:caps w:val="0"/>
                <w:noProof w:val="0"/>
                <w:spacing w:val="0"/>
                <w:sz w:val="22"/>
                <w:szCs w:val="22"/>
                <w:lang w:val="fr-FR" w:eastAsia="fr-FR"/>
              </w:rPr>
            </w:rPrChange>
          </w:rPr>
          <w:tab/>
        </w:r>
        <w:r w:rsidR="00C819F4" w:rsidRPr="004034C4">
          <w:rPr>
            <w:lang w:val="en-GB"/>
          </w:rPr>
          <w:t>Introduction</w:t>
        </w:r>
        <w:r w:rsidR="00C819F4">
          <w:tab/>
        </w:r>
        <w:r w:rsidR="00C819F4">
          <w:fldChar w:fldCharType="begin"/>
        </w:r>
        <w:r w:rsidR="00C819F4">
          <w:instrText xml:space="preserve"> PAGEREF _Toc348082071 \h </w:instrText>
        </w:r>
      </w:ins>
      <w:r w:rsidR="00C819F4">
        <w:fldChar w:fldCharType="separate"/>
      </w:r>
      <w:ins w:id="45" w:author="Lavignotte Fabien" w:date="2013-02-08T15:05:00Z">
        <w:r w:rsidR="000732CA">
          <w:t>8</w:t>
        </w:r>
      </w:ins>
      <w:ins w:id="46" w:author="Mokaddem Emna" w:date="2013-02-08T10:19:00Z">
        <w:r w:rsidR="00C819F4">
          <w:fldChar w:fldCharType="end"/>
        </w:r>
      </w:ins>
    </w:p>
    <w:p w:rsidR="00C819F4" w:rsidRPr="00C819F4" w:rsidRDefault="00C819F4">
      <w:pPr>
        <w:pStyle w:val="TM2"/>
        <w:tabs>
          <w:tab w:val="left" w:pos="1305"/>
        </w:tabs>
        <w:rPr>
          <w:ins w:id="47" w:author="Mokaddem Emna" w:date="2013-02-08T10:19:00Z"/>
          <w:rFonts w:asciiTheme="minorHAnsi" w:eastAsiaTheme="minorEastAsia" w:hAnsiTheme="minorHAnsi" w:cstheme="minorBidi"/>
          <w:bCs w:val="0"/>
          <w:caps w:val="0"/>
          <w:spacing w:val="0"/>
          <w:sz w:val="22"/>
          <w:szCs w:val="22"/>
          <w:lang w:val="en-US" w:eastAsia="fr-FR"/>
          <w:rPrChange w:id="48" w:author="Mokaddem Emna" w:date="2013-02-08T10:19:00Z">
            <w:rPr>
              <w:ins w:id="49" w:author="Mokaddem Emna" w:date="2013-02-08T10:19:00Z"/>
              <w:rFonts w:asciiTheme="minorHAnsi" w:eastAsiaTheme="minorEastAsia" w:hAnsiTheme="minorHAnsi" w:cstheme="minorBidi"/>
              <w:bCs w:val="0"/>
              <w:caps w:val="0"/>
              <w:spacing w:val="0"/>
              <w:sz w:val="22"/>
              <w:szCs w:val="22"/>
              <w:lang w:val="fr-FR" w:eastAsia="fr-FR"/>
            </w:rPr>
          </w:rPrChange>
        </w:rPr>
      </w:pPr>
      <w:ins w:id="50" w:author="Mokaddem Emna" w:date="2013-02-08T10:19:00Z">
        <w:r w:rsidRPr="004034C4">
          <w:t>1.1</w:t>
        </w:r>
        <w:r w:rsidRPr="00C819F4">
          <w:rPr>
            <w:rFonts w:asciiTheme="minorHAnsi" w:eastAsiaTheme="minorEastAsia" w:hAnsiTheme="minorHAnsi" w:cstheme="minorBidi"/>
            <w:bCs w:val="0"/>
            <w:caps w:val="0"/>
            <w:spacing w:val="0"/>
            <w:sz w:val="22"/>
            <w:szCs w:val="22"/>
            <w:lang w:val="en-US" w:eastAsia="fr-FR"/>
            <w:rPrChange w:id="51"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rsidRPr="004034C4">
          <w:t>Purpose</w:t>
        </w:r>
        <w:r>
          <w:tab/>
        </w:r>
        <w:r>
          <w:fldChar w:fldCharType="begin"/>
        </w:r>
        <w:r>
          <w:instrText xml:space="preserve"> PAGEREF _Toc348082072 \h </w:instrText>
        </w:r>
      </w:ins>
      <w:r>
        <w:fldChar w:fldCharType="separate"/>
      </w:r>
      <w:ins w:id="52" w:author="Lavignotte Fabien" w:date="2013-02-08T15:05:00Z">
        <w:r w:rsidR="000732CA">
          <w:t>8</w:t>
        </w:r>
      </w:ins>
      <w:ins w:id="53" w:author="Mokaddem Emna" w:date="2013-02-08T10:19:00Z">
        <w:r>
          <w:fldChar w:fldCharType="end"/>
        </w:r>
      </w:ins>
    </w:p>
    <w:p w:rsidR="00C819F4" w:rsidRPr="00C819F4" w:rsidRDefault="00C819F4">
      <w:pPr>
        <w:pStyle w:val="TM2"/>
        <w:tabs>
          <w:tab w:val="left" w:pos="1305"/>
        </w:tabs>
        <w:rPr>
          <w:ins w:id="54" w:author="Mokaddem Emna" w:date="2013-02-08T10:19:00Z"/>
          <w:rFonts w:asciiTheme="minorHAnsi" w:eastAsiaTheme="minorEastAsia" w:hAnsiTheme="minorHAnsi" w:cstheme="minorBidi"/>
          <w:bCs w:val="0"/>
          <w:caps w:val="0"/>
          <w:spacing w:val="0"/>
          <w:sz w:val="22"/>
          <w:szCs w:val="22"/>
          <w:lang w:val="en-US" w:eastAsia="fr-FR"/>
          <w:rPrChange w:id="55" w:author="Mokaddem Emna" w:date="2013-02-08T10:19:00Z">
            <w:rPr>
              <w:ins w:id="56" w:author="Mokaddem Emna" w:date="2013-02-08T10:19:00Z"/>
              <w:rFonts w:asciiTheme="minorHAnsi" w:eastAsiaTheme="minorEastAsia" w:hAnsiTheme="minorHAnsi" w:cstheme="minorBidi"/>
              <w:bCs w:val="0"/>
              <w:caps w:val="0"/>
              <w:spacing w:val="0"/>
              <w:sz w:val="22"/>
              <w:szCs w:val="22"/>
              <w:lang w:val="fr-FR" w:eastAsia="fr-FR"/>
            </w:rPr>
          </w:rPrChange>
        </w:rPr>
      </w:pPr>
      <w:ins w:id="57" w:author="Mokaddem Emna" w:date="2013-02-08T10:19:00Z">
        <w:r w:rsidRPr="004034C4">
          <w:t>1.2</w:t>
        </w:r>
        <w:r w:rsidRPr="00C819F4">
          <w:rPr>
            <w:rFonts w:asciiTheme="minorHAnsi" w:eastAsiaTheme="minorEastAsia" w:hAnsiTheme="minorHAnsi" w:cstheme="minorBidi"/>
            <w:bCs w:val="0"/>
            <w:caps w:val="0"/>
            <w:spacing w:val="0"/>
            <w:sz w:val="22"/>
            <w:szCs w:val="22"/>
            <w:lang w:val="en-US" w:eastAsia="fr-FR"/>
            <w:rPrChange w:id="58"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rsidRPr="004034C4">
          <w:t>Scope</w:t>
        </w:r>
        <w:r>
          <w:tab/>
        </w:r>
        <w:r>
          <w:fldChar w:fldCharType="begin"/>
        </w:r>
        <w:r>
          <w:instrText xml:space="preserve"> PAGEREF _Toc348082073 \h </w:instrText>
        </w:r>
      </w:ins>
      <w:r>
        <w:fldChar w:fldCharType="separate"/>
      </w:r>
      <w:ins w:id="59" w:author="Lavignotte Fabien" w:date="2013-02-08T15:05:00Z">
        <w:r w:rsidR="000732CA">
          <w:t>8</w:t>
        </w:r>
      </w:ins>
      <w:ins w:id="60" w:author="Mokaddem Emna" w:date="2013-02-08T10:19:00Z">
        <w:r>
          <w:fldChar w:fldCharType="end"/>
        </w:r>
      </w:ins>
    </w:p>
    <w:p w:rsidR="00C819F4" w:rsidRPr="00C819F4" w:rsidRDefault="00C819F4">
      <w:pPr>
        <w:pStyle w:val="TM1"/>
        <w:rPr>
          <w:ins w:id="61" w:author="Mokaddem Emna" w:date="2013-02-08T10:19:00Z"/>
          <w:rFonts w:asciiTheme="minorHAnsi" w:eastAsiaTheme="minorEastAsia" w:hAnsiTheme="minorHAnsi" w:cstheme="minorBidi"/>
          <w:caps w:val="0"/>
          <w:spacing w:val="0"/>
          <w:sz w:val="22"/>
          <w:szCs w:val="22"/>
          <w:lang w:val="en-US" w:eastAsia="fr-FR"/>
          <w:rPrChange w:id="62" w:author="Mokaddem Emna" w:date="2013-02-08T10:19:00Z">
            <w:rPr>
              <w:ins w:id="63" w:author="Mokaddem Emna" w:date="2013-02-08T10:19:00Z"/>
              <w:rFonts w:asciiTheme="minorHAnsi" w:eastAsiaTheme="minorEastAsia" w:hAnsiTheme="minorHAnsi" w:cstheme="minorBidi"/>
              <w:caps w:val="0"/>
              <w:spacing w:val="0"/>
              <w:sz w:val="22"/>
              <w:szCs w:val="22"/>
              <w:lang w:val="fr-FR" w:eastAsia="fr-FR"/>
            </w:rPr>
          </w:rPrChange>
        </w:rPr>
      </w:pPr>
      <w:ins w:id="64" w:author="Mokaddem Emna" w:date="2013-02-08T10:19:00Z">
        <w:r w:rsidRPr="004034C4">
          <w:rPr>
            <w:lang w:val="en-GB"/>
          </w:rPr>
          <w:t>2.</w:t>
        </w:r>
        <w:r w:rsidRPr="00C819F4">
          <w:rPr>
            <w:rFonts w:asciiTheme="minorHAnsi" w:eastAsiaTheme="minorEastAsia" w:hAnsiTheme="minorHAnsi" w:cstheme="minorBidi"/>
            <w:caps w:val="0"/>
            <w:spacing w:val="0"/>
            <w:sz w:val="22"/>
            <w:szCs w:val="22"/>
            <w:lang w:val="en-US" w:eastAsia="fr-FR"/>
            <w:rPrChange w:id="65" w:author="Mokaddem Emna" w:date="2013-02-08T10:19:00Z">
              <w:rPr>
                <w:rFonts w:asciiTheme="minorHAnsi" w:eastAsiaTheme="minorEastAsia" w:hAnsiTheme="minorHAnsi" w:cstheme="minorBidi"/>
                <w:caps w:val="0"/>
                <w:noProof w:val="0"/>
                <w:spacing w:val="0"/>
                <w:sz w:val="22"/>
                <w:szCs w:val="22"/>
                <w:lang w:val="fr-FR" w:eastAsia="fr-FR"/>
              </w:rPr>
            </w:rPrChange>
          </w:rPr>
          <w:tab/>
        </w:r>
        <w:r w:rsidRPr="004034C4">
          <w:rPr>
            <w:lang w:val="en-GB"/>
          </w:rPr>
          <w:t>Applicable and Reference Documents</w:t>
        </w:r>
        <w:r>
          <w:tab/>
        </w:r>
        <w:r>
          <w:fldChar w:fldCharType="begin"/>
        </w:r>
        <w:r>
          <w:instrText xml:space="preserve"> PAGEREF _Toc348082074 \h </w:instrText>
        </w:r>
      </w:ins>
      <w:r>
        <w:fldChar w:fldCharType="separate"/>
      </w:r>
      <w:ins w:id="66" w:author="Lavignotte Fabien" w:date="2013-02-08T15:05:00Z">
        <w:r w:rsidR="000732CA">
          <w:t>9</w:t>
        </w:r>
      </w:ins>
      <w:ins w:id="67" w:author="Mokaddem Emna" w:date="2013-02-08T10:19:00Z">
        <w:r>
          <w:fldChar w:fldCharType="end"/>
        </w:r>
      </w:ins>
    </w:p>
    <w:p w:rsidR="00C819F4" w:rsidRPr="00C819F4" w:rsidRDefault="00C819F4">
      <w:pPr>
        <w:pStyle w:val="TM2"/>
        <w:tabs>
          <w:tab w:val="left" w:pos="1305"/>
        </w:tabs>
        <w:rPr>
          <w:ins w:id="68" w:author="Mokaddem Emna" w:date="2013-02-08T10:19:00Z"/>
          <w:rFonts w:asciiTheme="minorHAnsi" w:eastAsiaTheme="minorEastAsia" w:hAnsiTheme="minorHAnsi" w:cstheme="minorBidi"/>
          <w:bCs w:val="0"/>
          <w:caps w:val="0"/>
          <w:spacing w:val="0"/>
          <w:sz w:val="22"/>
          <w:szCs w:val="22"/>
          <w:lang w:val="en-US" w:eastAsia="fr-FR"/>
          <w:rPrChange w:id="69" w:author="Mokaddem Emna" w:date="2013-02-08T10:19:00Z">
            <w:rPr>
              <w:ins w:id="70" w:author="Mokaddem Emna" w:date="2013-02-08T10:19:00Z"/>
              <w:rFonts w:asciiTheme="minorHAnsi" w:eastAsiaTheme="minorEastAsia" w:hAnsiTheme="minorHAnsi" w:cstheme="minorBidi"/>
              <w:bCs w:val="0"/>
              <w:caps w:val="0"/>
              <w:spacing w:val="0"/>
              <w:sz w:val="22"/>
              <w:szCs w:val="22"/>
              <w:lang w:val="fr-FR" w:eastAsia="fr-FR"/>
            </w:rPr>
          </w:rPrChange>
        </w:rPr>
      </w:pPr>
      <w:ins w:id="71" w:author="Mokaddem Emna" w:date="2013-02-08T10:19:00Z">
        <w:r w:rsidRPr="004034C4">
          <w:t>2.1</w:t>
        </w:r>
        <w:r w:rsidRPr="00C819F4">
          <w:rPr>
            <w:rFonts w:asciiTheme="minorHAnsi" w:eastAsiaTheme="minorEastAsia" w:hAnsiTheme="minorHAnsi" w:cstheme="minorBidi"/>
            <w:bCs w:val="0"/>
            <w:caps w:val="0"/>
            <w:spacing w:val="0"/>
            <w:sz w:val="22"/>
            <w:szCs w:val="22"/>
            <w:lang w:val="en-US" w:eastAsia="fr-FR"/>
            <w:rPrChange w:id="72"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rsidRPr="004034C4">
          <w:t>Applicable Documents</w:t>
        </w:r>
        <w:r>
          <w:tab/>
        </w:r>
        <w:r>
          <w:fldChar w:fldCharType="begin"/>
        </w:r>
        <w:r>
          <w:instrText xml:space="preserve"> PAGEREF _Toc348082075 \h </w:instrText>
        </w:r>
      </w:ins>
      <w:r>
        <w:fldChar w:fldCharType="separate"/>
      </w:r>
      <w:ins w:id="73" w:author="Lavignotte Fabien" w:date="2013-02-08T15:05:00Z">
        <w:r w:rsidR="000732CA">
          <w:t>9</w:t>
        </w:r>
      </w:ins>
      <w:ins w:id="74" w:author="Mokaddem Emna" w:date="2013-02-08T10:19:00Z">
        <w:r>
          <w:fldChar w:fldCharType="end"/>
        </w:r>
      </w:ins>
    </w:p>
    <w:p w:rsidR="00C819F4" w:rsidRPr="00C819F4" w:rsidRDefault="00C819F4">
      <w:pPr>
        <w:pStyle w:val="TM2"/>
        <w:tabs>
          <w:tab w:val="left" w:pos="1305"/>
        </w:tabs>
        <w:rPr>
          <w:ins w:id="75" w:author="Mokaddem Emna" w:date="2013-02-08T10:19:00Z"/>
          <w:rFonts w:asciiTheme="minorHAnsi" w:eastAsiaTheme="minorEastAsia" w:hAnsiTheme="minorHAnsi" w:cstheme="minorBidi"/>
          <w:bCs w:val="0"/>
          <w:caps w:val="0"/>
          <w:spacing w:val="0"/>
          <w:sz w:val="22"/>
          <w:szCs w:val="22"/>
          <w:lang w:val="en-US" w:eastAsia="fr-FR"/>
          <w:rPrChange w:id="76" w:author="Mokaddem Emna" w:date="2013-02-08T10:19:00Z">
            <w:rPr>
              <w:ins w:id="77" w:author="Mokaddem Emna" w:date="2013-02-08T10:19:00Z"/>
              <w:rFonts w:asciiTheme="minorHAnsi" w:eastAsiaTheme="minorEastAsia" w:hAnsiTheme="minorHAnsi" w:cstheme="minorBidi"/>
              <w:bCs w:val="0"/>
              <w:caps w:val="0"/>
              <w:spacing w:val="0"/>
              <w:sz w:val="22"/>
              <w:szCs w:val="22"/>
              <w:lang w:val="fr-FR" w:eastAsia="fr-FR"/>
            </w:rPr>
          </w:rPrChange>
        </w:rPr>
      </w:pPr>
      <w:ins w:id="78" w:author="Mokaddem Emna" w:date="2013-02-08T10:19:00Z">
        <w:r w:rsidRPr="004034C4">
          <w:t>2.2</w:t>
        </w:r>
        <w:r w:rsidRPr="00C819F4">
          <w:rPr>
            <w:rFonts w:asciiTheme="minorHAnsi" w:eastAsiaTheme="minorEastAsia" w:hAnsiTheme="minorHAnsi" w:cstheme="minorBidi"/>
            <w:bCs w:val="0"/>
            <w:caps w:val="0"/>
            <w:spacing w:val="0"/>
            <w:sz w:val="22"/>
            <w:szCs w:val="22"/>
            <w:lang w:val="en-US" w:eastAsia="fr-FR"/>
            <w:rPrChange w:id="79"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rsidRPr="004034C4">
          <w:t>Reference Documents</w:t>
        </w:r>
        <w:r>
          <w:tab/>
        </w:r>
        <w:r>
          <w:fldChar w:fldCharType="begin"/>
        </w:r>
        <w:r>
          <w:instrText xml:space="preserve"> PAGEREF _Toc348082076 \h </w:instrText>
        </w:r>
      </w:ins>
      <w:r>
        <w:fldChar w:fldCharType="separate"/>
      </w:r>
      <w:ins w:id="80" w:author="Lavignotte Fabien" w:date="2013-02-08T15:05:00Z">
        <w:r w:rsidR="000732CA">
          <w:t>9</w:t>
        </w:r>
      </w:ins>
      <w:ins w:id="81" w:author="Mokaddem Emna" w:date="2013-02-08T10:19:00Z">
        <w:r>
          <w:fldChar w:fldCharType="end"/>
        </w:r>
      </w:ins>
    </w:p>
    <w:p w:rsidR="00C819F4" w:rsidRPr="00C819F4" w:rsidRDefault="00C819F4">
      <w:pPr>
        <w:pStyle w:val="TM1"/>
        <w:rPr>
          <w:ins w:id="82" w:author="Mokaddem Emna" w:date="2013-02-08T10:19:00Z"/>
          <w:rFonts w:asciiTheme="minorHAnsi" w:eastAsiaTheme="minorEastAsia" w:hAnsiTheme="minorHAnsi" w:cstheme="minorBidi"/>
          <w:caps w:val="0"/>
          <w:spacing w:val="0"/>
          <w:sz w:val="22"/>
          <w:szCs w:val="22"/>
          <w:lang w:val="en-US" w:eastAsia="fr-FR"/>
          <w:rPrChange w:id="83" w:author="Mokaddem Emna" w:date="2013-02-08T10:19:00Z">
            <w:rPr>
              <w:ins w:id="84" w:author="Mokaddem Emna" w:date="2013-02-08T10:19:00Z"/>
              <w:rFonts w:asciiTheme="minorHAnsi" w:eastAsiaTheme="minorEastAsia" w:hAnsiTheme="minorHAnsi" w:cstheme="minorBidi"/>
              <w:caps w:val="0"/>
              <w:spacing w:val="0"/>
              <w:sz w:val="22"/>
              <w:szCs w:val="22"/>
              <w:lang w:val="fr-FR" w:eastAsia="fr-FR"/>
            </w:rPr>
          </w:rPrChange>
        </w:rPr>
      </w:pPr>
      <w:ins w:id="85" w:author="Mokaddem Emna" w:date="2013-02-08T10:19:00Z">
        <w:r w:rsidRPr="004034C4">
          <w:rPr>
            <w:lang w:val="en-GB"/>
          </w:rPr>
          <w:t>3.</w:t>
        </w:r>
        <w:r w:rsidRPr="00C819F4">
          <w:rPr>
            <w:rFonts w:asciiTheme="minorHAnsi" w:eastAsiaTheme="minorEastAsia" w:hAnsiTheme="minorHAnsi" w:cstheme="minorBidi"/>
            <w:caps w:val="0"/>
            <w:spacing w:val="0"/>
            <w:sz w:val="22"/>
            <w:szCs w:val="22"/>
            <w:lang w:val="en-US" w:eastAsia="fr-FR"/>
            <w:rPrChange w:id="86" w:author="Mokaddem Emna" w:date="2013-02-08T10:19:00Z">
              <w:rPr>
                <w:rFonts w:asciiTheme="minorHAnsi" w:eastAsiaTheme="minorEastAsia" w:hAnsiTheme="minorHAnsi" w:cstheme="minorBidi"/>
                <w:caps w:val="0"/>
                <w:noProof w:val="0"/>
                <w:spacing w:val="0"/>
                <w:sz w:val="22"/>
                <w:szCs w:val="22"/>
                <w:lang w:val="fr-FR" w:eastAsia="fr-FR"/>
              </w:rPr>
            </w:rPrChange>
          </w:rPr>
          <w:tab/>
        </w:r>
        <w:r w:rsidRPr="004034C4">
          <w:rPr>
            <w:lang w:val="en-GB"/>
          </w:rPr>
          <w:t>Terms, Definitions and Abbreviated Terms</w:t>
        </w:r>
        <w:r>
          <w:tab/>
        </w:r>
        <w:r>
          <w:fldChar w:fldCharType="begin"/>
        </w:r>
        <w:r>
          <w:instrText xml:space="preserve"> PAGEREF _Toc348082077 \h </w:instrText>
        </w:r>
      </w:ins>
      <w:r>
        <w:fldChar w:fldCharType="separate"/>
      </w:r>
      <w:ins w:id="87" w:author="Lavignotte Fabien" w:date="2013-02-08T15:05:00Z">
        <w:r w:rsidR="000732CA">
          <w:t>10</w:t>
        </w:r>
      </w:ins>
      <w:ins w:id="88" w:author="Mokaddem Emna" w:date="2013-02-08T10:19:00Z">
        <w:r>
          <w:fldChar w:fldCharType="end"/>
        </w:r>
      </w:ins>
    </w:p>
    <w:p w:rsidR="00C819F4" w:rsidRPr="00C819F4" w:rsidRDefault="00C819F4">
      <w:pPr>
        <w:pStyle w:val="TM2"/>
        <w:tabs>
          <w:tab w:val="left" w:pos="1305"/>
        </w:tabs>
        <w:rPr>
          <w:ins w:id="89" w:author="Mokaddem Emna" w:date="2013-02-08T10:19:00Z"/>
          <w:rFonts w:asciiTheme="minorHAnsi" w:eastAsiaTheme="minorEastAsia" w:hAnsiTheme="minorHAnsi" w:cstheme="minorBidi"/>
          <w:bCs w:val="0"/>
          <w:caps w:val="0"/>
          <w:spacing w:val="0"/>
          <w:sz w:val="22"/>
          <w:szCs w:val="22"/>
          <w:lang w:val="en-US" w:eastAsia="fr-FR"/>
          <w:rPrChange w:id="90" w:author="Mokaddem Emna" w:date="2013-02-08T10:19:00Z">
            <w:rPr>
              <w:ins w:id="91" w:author="Mokaddem Emna" w:date="2013-02-08T10:19:00Z"/>
              <w:rFonts w:asciiTheme="minorHAnsi" w:eastAsiaTheme="minorEastAsia" w:hAnsiTheme="minorHAnsi" w:cstheme="minorBidi"/>
              <w:bCs w:val="0"/>
              <w:caps w:val="0"/>
              <w:spacing w:val="0"/>
              <w:sz w:val="22"/>
              <w:szCs w:val="22"/>
              <w:lang w:val="fr-FR" w:eastAsia="fr-FR"/>
            </w:rPr>
          </w:rPrChange>
        </w:rPr>
      </w:pPr>
      <w:ins w:id="92" w:author="Mokaddem Emna" w:date="2013-02-08T10:19:00Z">
        <w:r w:rsidRPr="004034C4">
          <w:t>3.1</w:t>
        </w:r>
        <w:r w:rsidRPr="00C819F4">
          <w:rPr>
            <w:rFonts w:asciiTheme="minorHAnsi" w:eastAsiaTheme="minorEastAsia" w:hAnsiTheme="minorHAnsi" w:cstheme="minorBidi"/>
            <w:bCs w:val="0"/>
            <w:caps w:val="0"/>
            <w:spacing w:val="0"/>
            <w:sz w:val="22"/>
            <w:szCs w:val="22"/>
            <w:lang w:val="en-US" w:eastAsia="fr-FR"/>
            <w:rPrChange w:id="93"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rsidRPr="004034C4">
          <w:t>Definitions</w:t>
        </w:r>
        <w:r>
          <w:tab/>
        </w:r>
        <w:r>
          <w:fldChar w:fldCharType="begin"/>
        </w:r>
        <w:r>
          <w:instrText xml:space="preserve"> PAGEREF _Toc348082078 \h </w:instrText>
        </w:r>
      </w:ins>
      <w:r>
        <w:fldChar w:fldCharType="separate"/>
      </w:r>
      <w:ins w:id="94" w:author="Lavignotte Fabien" w:date="2013-02-08T15:05:00Z">
        <w:r w:rsidR="000732CA">
          <w:t>10</w:t>
        </w:r>
      </w:ins>
      <w:ins w:id="95" w:author="Mokaddem Emna" w:date="2013-02-08T10:19:00Z">
        <w:r>
          <w:fldChar w:fldCharType="end"/>
        </w:r>
      </w:ins>
    </w:p>
    <w:p w:rsidR="00C819F4" w:rsidRPr="00C819F4" w:rsidRDefault="00C819F4">
      <w:pPr>
        <w:pStyle w:val="TM2"/>
        <w:tabs>
          <w:tab w:val="left" w:pos="1305"/>
        </w:tabs>
        <w:rPr>
          <w:ins w:id="96" w:author="Mokaddem Emna" w:date="2013-02-08T10:19:00Z"/>
          <w:rFonts w:asciiTheme="minorHAnsi" w:eastAsiaTheme="minorEastAsia" w:hAnsiTheme="minorHAnsi" w:cstheme="minorBidi"/>
          <w:bCs w:val="0"/>
          <w:caps w:val="0"/>
          <w:spacing w:val="0"/>
          <w:sz w:val="22"/>
          <w:szCs w:val="22"/>
          <w:lang w:val="en-US" w:eastAsia="fr-FR"/>
          <w:rPrChange w:id="97" w:author="Mokaddem Emna" w:date="2013-02-08T10:19:00Z">
            <w:rPr>
              <w:ins w:id="98" w:author="Mokaddem Emna" w:date="2013-02-08T10:19:00Z"/>
              <w:rFonts w:asciiTheme="minorHAnsi" w:eastAsiaTheme="minorEastAsia" w:hAnsiTheme="minorHAnsi" w:cstheme="minorBidi"/>
              <w:bCs w:val="0"/>
              <w:caps w:val="0"/>
              <w:spacing w:val="0"/>
              <w:sz w:val="22"/>
              <w:szCs w:val="22"/>
              <w:lang w:val="fr-FR" w:eastAsia="fr-FR"/>
            </w:rPr>
          </w:rPrChange>
        </w:rPr>
      </w:pPr>
      <w:ins w:id="99" w:author="Mokaddem Emna" w:date="2013-02-08T10:19:00Z">
        <w:r w:rsidRPr="004034C4">
          <w:t>3.2</w:t>
        </w:r>
        <w:r w:rsidRPr="00C819F4">
          <w:rPr>
            <w:rFonts w:asciiTheme="minorHAnsi" w:eastAsiaTheme="minorEastAsia" w:hAnsiTheme="minorHAnsi" w:cstheme="minorBidi"/>
            <w:bCs w:val="0"/>
            <w:caps w:val="0"/>
            <w:spacing w:val="0"/>
            <w:sz w:val="22"/>
            <w:szCs w:val="22"/>
            <w:lang w:val="en-US" w:eastAsia="fr-FR"/>
            <w:rPrChange w:id="100"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rsidRPr="004034C4">
          <w:t>Acronyms</w:t>
        </w:r>
        <w:r>
          <w:tab/>
        </w:r>
        <w:r>
          <w:fldChar w:fldCharType="begin"/>
        </w:r>
        <w:r>
          <w:instrText xml:space="preserve"> PAGEREF _Toc348082079 \h </w:instrText>
        </w:r>
      </w:ins>
      <w:r>
        <w:fldChar w:fldCharType="separate"/>
      </w:r>
      <w:ins w:id="101" w:author="Lavignotte Fabien" w:date="2013-02-08T15:05:00Z">
        <w:r w:rsidR="000732CA">
          <w:t>10</w:t>
        </w:r>
      </w:ins>
      <w:ins w:id="102" w:author="Mokaddem Emna" w:date="2013-02-08T10:19:00Z">
        <w:r>
          <w:fldChar w:fldCharType="end"/>
        </w:r>
      </w:ins>
    </w:p>
    <w:p w:rsidR="00C819F4" w:rsidRPr="00C819F4" w:rsidRDefault="00C819F4">
      <w:pPr>
        <w:pStyle w:val="TM1"/>
        <w:rPr>
          <w:ins w:id="103" w:author="Mokaddem Emna" w:date="2013-02-08T10:19:00Z"/>
          <w:rFonts w:asciiTheme="minorHAnsi" w:eastAsiaTheme="minorEastAsia" w:hAnsiTheme="minorHAnsi" w:cstheme="minorBidi"/>
          <w:caps w:val="0"/>
          <w:spacing w:val="0"/>
          <w:sz w:val="22"/>
          <w:szCs w:val="22"/>
          <w:lang w:val="en-US" w:eastAsia="fr-FR"/>
          <w:rPrChange w:id="104" w:author="Mokaddem Emna" w:date="2013-02-08T10:19:00Z">
            <w:rPr>
              <w:ins w:id="105" w:author="Mokaddem Emna" w:date="2013-02-08T10:19:00Z"/>
              <w:rFonts w:asciiTheme="minorHAnsi" w:eastAsiaTheme="minorEastAsia" w:hAnsiTheme="minorHAnsi" w:cstheme="minorBidi"/>
              <w:caps w:val="0"/>
              <w:spacing w:val="0"/>
              <w:sz w:val="22"/>
              <w:szCs w:val="22"/>
              <w:lang w:val="fr-FR" w:eastAsia="fr-FR"/>
            </w:rPr>
          </w:rPrChange>
        </w:rPr>
      </w:pPr>
      <w:ins w:id="106" w:author="Mokaddem Emna" w:date="2013-02-08T10:19:00Z">
        <w:r w:rsidRPr="004034C4">
          <w:rPr>
            <w:lang w:val="en-GB"/>
          </w:rPr>
          <w:t>4.</w:t>
        </w:r>
        <w:r w:rsidRPr="00C819F4">
          <w:rPr>
            <w:rFonts w:asciiTheme="minorHAnsi" w:eastAsiaTheme="minorEastAsia" w:hAnsiTheme="minorHAnsi" w:cstheme="minorBidi"/>
            <w:caps w:val="0"/>
            <w:spacing w:val="0"/>
            <w:sz w:val="22"/>
            <w:szCs w:val="22"/>
            <w:lang w:val="en-US" w:eastAsia="fr-FR"/>
            <w:rPrChange w:id="107" w:author="Mokaddem Emna" w:date="2013-02-08T10:19:00Z">
              <w:rPr>
                <w:rFonts w:asciiTheme="minorHAnsi" w:eastAsiaTheme="minorEastAsia" w:hAnsiTheme="minorHAnsi" w:cstheme="minorBidi"/>
                <w:caps w:val="0"/>
                <w:noProof w:val="0"/>
                <w:spacing w:val="0"/>
                <w:sz w:val="22"/>
                <w:szCs w:val="22"/>
                <w:lang w:val="fr-FR" w:eastAsia="fr-FR"/>
              </w:rPr>
            </w:rPrChange>
          </w:rPr>
          <w:tab/>
        </w:r>
        <w:r w:rsidRPr="004034C4">
          <w:rPr>
            <w:lang w:val="en-GB"/>
          </w:rPr>
          <w:t>Software overview</w:t>
        </w:r>
        <w:r>
          <w:tab/>
        </w:r>
        <w:r>
          <w:fldChar w:fldCharType="begin"/>
        </w:r>
        <w:r>
          <w:instrText xml:space="preserve"> PAGEREF _Toc348082080 \h </w:instrText>
        </w:r>
      </w:ins>
      <w:r>
        <w:fldChar w:fldCharType="separate"/>
      </w:r>
      <w:ins w:id="108" w:author="Lavignotte Fabien" w:date="2013-02-08T15:05:00Z">
        <w:r w:rsidR="000732CA">
          <w:t>11</w:t>
        </w:r>
      </w:ins>
      <w:ins w:id="109" w:author="Mokaddem Emna" w:date="2013-02-08T10:19:00Z">
        <w:r>
          <w:fldChar w:fldCharType="end"/>
        </w:r>
      </w:ins>
    </w:p>
    <w:p w:rsidR="00C819F4" w:rsidRPr="00C819F4" w:rsidRDefault="00C819F4">
      <w:pPr>
        <w:pStyle w:val="TM1"/>
        <w:rPr>
          <w:ins w:id="110" w:author="Mokaddem Emna" w:date="2013-02-08T10:19:00Z"/>
          <w:rFonts w:asciiTheme="minorHAnsi" w:eastAsiaTheme="minorEastAsia" w:hAnsiTheme="minorHAnsi" w:cstheme="minorBidi"/>
          <w:caps w:val="0"/>
          <w:spacing w:val="0"/>
          <w:sz w:val="22"/>
          <w:szCs w:val="22"/>
          <w:lang w:val="en-US" w:eastAsia="fr-FR"/>
          <w:rPrChange w:id="111" w:author="Mokaddem Emna" w:date="2013-02-08T10:19:00Z">
            <w:rPr>
              <w:ins w:id="112" w:author="Mokaddem Emna" w:date="2013-02-08T10:19:00Z"/>
              <w:rFonts w:asciiTheme="minorHAnsi" w:eastAsiaTheme="minorEastAsia" w:hAnsiTheme="minorHAnsi" w:cstheme="minorBidi"/>
              <w:caps w:val="0"/>
              <w:spacing w:val="0"/>
              <w:sz w:val="22"/>
              <w:szCs w:val="22"/>
              <w:lang w:val="fr-FR" w:eastAsia="fr-FR"/>
            </w:rPr>
          </w:rPrChange>
        </w:rPr>
      </w:pPr>
      <w:ins w:id="113" w:author="Mokaddem Emna" w:date="2013-02-08T10:19:00Z">
        <w:r w:rsidRPr="004034C4">
          <w:rPr>
            <w:lang w:val="en-GB"/>
          </w:rPr>
          <w:t>5.</w:t>
        </w:r>
        <w:r w:rsidRPr="00C819F4">
          <w:rPr>
            <w:rFonts w:asciiTheme="minorHAnsi" w:eastAsiaTheme="minorEastAsia" w:hAnsiTheme="minorHAnsi" w:cstheme="minorBidi"/>
            <w:caps w:val="0"/>
            <w:spacing w:val="0"/>
            <w:sz w:val="22"/>
            <w:szCs w:val="22"/>
            <w:lang w:val="en-US" w:eastAsia="fr-FR"/>
            <w:rPrChange w:id="114" w:author="Mokaddem Emna" w:date="2013-02-08T10:19:00Z">
              <w:rPr>
                <w:rFonts w:asciiTheme="minorHAnsi" w:eastAsiaTheme="minorEastAsia" w:hAnsiTheme="minorHAnsi" w:cstheme="minorBidi"/>
                <w:caps w:val="0"/>
                <w:noProof w:val="0"/>
                <w:spacing w:val="0"/>
                <w:sz w:val="22"/>
                <w:szCs w:val="22"/>
                <w:lang w:val="fr-FR" w:eastAsia="fr-FR"/>
              </w:rPr>
            </w:rPrChange>
          </w:rPr>
          <w:tab/>
        </w:r>
        <w:r w:rsidRPr="004034C4">
          <w:rPr>
            <w:lang w:val="en-GB"/>
          </w:rPr>
          <w:t>Software Unit Testing and Software Integration Testing</w:t>
        </w:r>
        <w:r>
          <w:tab/>
        </w:r>
        <w:r>
          <w:fldChar w:fldCharType="begin"/>
        </w:r>
        <w:r>
          <w:instrText xml:space="preserve"> PAGEREF _Toc348082081 \h </w:instrText>
        </w:r>
      </w:ins>
      <w:r>
        <w:fldChar w:fldCharType="separate"/>
      </w:r>
      <w:ins w:id="115" w:author="Lavignotte Fabien" w:date="2013-02-08T15:05:00Z">
        <w:r w:rsidR="000732CA">
          <w:t>12</w:t>
        </w:r>
      </w:ins>
      <w:ins w:id="116" w:author="Mokaddem Emna" w:date="2013-02-08T10:19:00Z">
        <w:r>
          <w:fldChar w:fldCharType="end"/>
        </w:r>
      </w:ins>
    </w:p>
    <w:p w:rsidR="00C819F4" w:rsidRPr="00C819F4" w:rsidRDefault="00C819F4">
      <w:pPr>
        <w:pStyle w:val="TM2"/>
        <w:tabs>
          <w:tab w:val="left" w:pos="1305"/>
        </w:tabs>
        <w:rPr>
          <w:ins w:id="117" w:author="Mokaddem Emna" w:date="2013-02-08T10:19:00Z"/>
          <w:rFonts w:asciiTheme="minorHAnsi" w:eastAsiaTheme="minorEastAsia" w:hAnsiTheme="minorHAnsi" w:cstheme="minorBidi"/>
          <w:bCs w:val="0"/>
          <w:caps w:val="0"/>
          <w:spacing w:val="0"/>
          <w:sz w:val="22"/>
          <w:szCs w:val="22"/>
          <w:lang w:val="en-US" w:eastAsia="fr-FR"/>
          <w:rPrChange w:id="118" w:author="Mokaddem Emna" w:date="2013-02-08T10:19:00Z">
            <w:rPr>
              <w:ins w:id="119" w:author="Mokaddem Emna" w:date="2013-02-08T10:19:00Z"/>
              <w:rFonts w:asciiTheme="minorHAnsi" w:eastAsiaTheme="minorEastAsia" w:hAnsiTheme="minorHAnsi" w:cstheme="minorBidi"/>
              <w:bCs w:val="0"/>
              <w:caps w:val="0"/>
              <w:spacing w:val="0"/>
              <w:sz w:val="22"/>
              <w:szCs w:val="22"/>
              <w:lang w:val="fr-FR" w:eastAsia="fr-FR"/>
            </w:rPr>
          </w:rPrChange>
        </w:rPr>
      </w:pPr>
      <w:ins w:id="120" w:author="Mokaddem Emna" w:date="2013-02-08T10:19:00Z">
        <w:r w:rsidRPr="004034C4">
          <w:t>5.1</w:t>
        </w:r>
        <w:r w:rsidRPr="00C819F4">
          <w:rPr>
            <w:rFonts w:asciiTheme="minorHAnsi" w:eastAsiaTheme="minorEastAsia" w:hAnsiTheme="minorHAnsi" w:cstheme="minorBidi"/>
            <w:bCs w:val="0"/>
            <w:caps w:val="0"/>
            <w:spacing w:val="0"/>
            <w:sz w:val="22"/>
            <w:szCs w:val="22"/>
            <w:lang w:val="en-US" w:eastAsia="fr-FR"/>
            <w:rPrChange w:id="121"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rsidRPr="004034C4">
          <w:t>General</w:t>
        </w:r>
        <w:r>
          <w:tab/>
        </w:r>
        <w:r>
          <w:fldChar w:fldCharType="begin"/>
        </w:r>
        <w:r>
          <w:instrText xml:space="preserve"> PAGEREF _Toc348082082 \h </w:instrText>
        </w:r>
      </w:ins>
      <w:r>
        <w:fldChar w:fldCharType="separate"/>
      </w:r>
      <w:ins w:id="122" w:author="Lavignotte Fabien" w:date="2013-02-08T15:05:00Z">
        <w:r w:rsidR="000732CA">
          <w:t>12</w:t>
        </w:r>
      </w:ins>
      <w:ins w:id="123" w:author="Mokaddem Emna" w:date="2013-02-08T10:19:00Z">
        <w:r>
          <w:fldChar w:fldCharType="end"/>
        </w:r>
      </w:ins>
    </w:p>
    <w:p w:rsidR="00C819F4" w:rsidRPr="00C819F4" w:rsidRDefault="00C819F4">
      <w:pPr>
        <w:pStyle w:val="TM3"/>
        <w:tabs>
          <w:tab w:val="left" w:pos="2041"/>
        </w:tabs>
        <w:rPr>
          <w:ins w:id="124" w:author="Mokaddem Emna" w:date="2013-02-08T10:19:00Z"/>
          <w:rFonts w:asciiTheme="minorHAnsi" w:eastAsiaTheme="minorEastAsia" w:hAnsiTheme="minorHAnsi" w:cstheme="minorBidi"/>
          <w:bCs w:val="0"/>
          <w:iCs w:val="0"/>
          <w:caps w:val="0"/>
          <w:color w:val="auto"/>
          <w:spacing w:val="0"/>
          <w:sz w:val="22"/>
          <w:szCs w:val="22"/>
          <w:lang w:val="en-US" w:eastAsia="fr-FR"/>
          <w:rPrChange w:id="125" w:author="Mokaddem Emna" w:date="2013-02-08T10:19:00Z">
            <w:rPr>
              <w:ins w:id="12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27" w:author="Mokaddem Emna" w:date="2013-02-08T10:19:00Z">
        <w:r w:rsidRPr="004034C4">
          <w:t>5.1.1</w:t>
        </w:r>
        <w:r w:rsidRPr="00C819F4">
          <w:rPr>
            <w:rFonts w:asciiTheme="minorHAnsi" w:eastAsiaTheme="minorEastAsia" w:hAnsiTheme="minorHAnsi" w:cstheme="minorBidi"/>
            <w:bCs w:val="0"/>
            <w:iCs w:val="0"/>
            <w:caps w:val="0"/>
            <w:color w:val="auto"/>
            <w:spacing w:val="0"/>
            <w:sz w:val="22"/>
            <w:szCs w:val="22"/>
            <w:lang w:val="en-US" w:eastAsia="fr-FR"/>
            <w:rPrChange w:id="128"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034C4">
          <w:t>Organization</w:t>
        </w:r>
        <w:r>
          <w:tab/>
        </w:r>
        <w:r>
          <w:fldChar w:fldCharType="begin"/>
        </w:r>
        <w:r>
          <w:instrText xml:space="preserve"> PAGEREF _Toc348082083 \h </w:instrText>
        </w:r>
      </w:ins>
      <w:r>
        <w:fldChar w:fldCharType="separate"/>
      </w:r>
      <w:ins w:id="129" w:author="Lavignotte Fabien" w:date="2013-02-08T15:05:00Z">
        <w:r w:rsidR="000732CA">
          <w:t>12</w:t>
        </w:r>
      </w:ins>
      <w:ins w:id="130" w:author="Mokaddem Emna" w:date="2013-02-08T10:19:00Z">
        <w:r>
          <w:fldChar w:fldCharType="end"/>
        </w:r>
      </w:ins>
    </w:p>
    <w:p w:rsidR="00C819F4" w:rsidRPr="00C819F4" w:rsidRDefault="00C819F4">
      <w:pPr>
        <w:pStyle w:val="TM3"/>
        <w:tabs>
          <w:tab w:val="left" w:pos="2041"/>
        </w:tabs>
        <w:rPr>
          <w:ins w:id="131" w:author="Mokaddem Emna" w:date="2013-02-08T10:19:00Z"/>
          <w:rFonts w:asciiTheme="minorHAnsi" w:eastAsiaTheme="minorEastAsia" w:hAnsiTheme="minorHAnsi" w:cstheme="minorBidi"/>
          <w:bCs w:val="0"/>
          <w:iCs w:val="0"/>
          <w:caps w:val="0"/>
          <w:color w:val="auto"/>
          <w:spacing w:val="0"/>
          <w:sz w:val="22"/>
          <w:szCs w:val="22"/>
          <w:lang w:val="en-US" w:eastAsia="fr-FR"/>
          <w:rPrChange w:id="132" w:author="Mokaddem Emna" w:date="2013-02-08T10:19:00Z">
            <w:rPr>
              <w:ins w:id="13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34" w:author="Mokaddem Emna" w:date="2013-02-08T10:19:00Z">
        <w:r w:rsidRPr="004034C4">
          <w:t>5.1.2</w:t>
        </w:r>
        <w:r w:rsidRPr="00C819F4">
          <w:rPr>
            <w:rFonts w:asciiTheme="minorHAnsi" w:eastAsiaTheme="minorEastAsia" w:hAnsiTheme="minorHAnsi" w:cstheme="minorBidi"/>
            <w:bCs w:val="0"/>
            <w:iCs w:val="0"/>
            <w:caps w:val="0"/>
            <w:color w:val="auto"/>
            <w:spacing w:val="0"/>
            <w:sz w:val="22"/>
            <w:szCs w:val="22"/>
            <w:lang w:val="en-US" w:eastAsia="fr-FR"/>
            <w:rPrChange w:id="135"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034C4">
          <w:t>Master Schedule</w:t>
        </w:r>
        <w:r>
          <w:tab/>
        </w:r>
        <w:r>
          <w:fldChar w:fldCharType="begin"/>
        </w:r>
        <w:r>
          <w:instrText xml:space="preserve"> PAGEREF _Toc348082084 \h </w:instrText>
        </w:r>
      </w:ins>
      <w:r>
        <w:fldChar w:fldCharType="separate"/>
      </w:r>
      <w:ins w:id="136" w:author="Lavignotte Fabien" w:date="2013-02-08T15:05:00Z">
        <w:r w:rsidR="000732CA">
          <w:t>12</w:t>
        </w:r>
      </w:ins>
      <w:ins w:id="137" w:author="Mokaddem Emna" w:date="2013-02-08T10:19:00Z">
        <w:r>
          <w:fldChar w:fldCharType="end"/>
        </w:r>
      </w:ins>
    </w:p>
    <w:p w:rsidR="00C819F4" w:rsidRPr="00C819F4" w:rsidRDefault="00C819F4">
      <w:pPr>
        <w:pStyle w:val="TM3"/>
        <w:tabs>
          <w:tab w:val="left" w:pos="2041"/>
        </w:tabs>
        <w:rPr>
          <w:ins w:id="138" w:author="Mokaddem Emna" w:date="2013-02-08T10:19:00Z"/>
          <w:rFonts w:asciiTheme="minorHAnsi" w:eastAsiaTheme="minorEastAsia" w:hAnsiTheme="minorHAnsi" w:cstheme="minorBidi"/>
          <w:bCs w:val="0"/>
          <w:iCs w:val="0"/>
          <w:caps w:val="0"/>
          <w:color w:val="auto"/>
          <w:spacing w:val="0"/>
          <w:sz w:val="22"/>
          <w:szCs w:val="22"/>
          <w:lang w:val="en-US" w:eastAsia="fr-FR"/>
          <w:rPrChange w:id="139" w:author="Mokaddem Emna" w:date="2013-02-08T10:19:00Z">
            <w:rPr>
              <w:ins w:id="14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41" w:author="Mokaddem Emna" w:date="2013-02-08T10:19:00Z">
        <w:r w:rsidRPr="004034C4">
          <w:t>5.1.3</w:t>
        </w:r>
        <w:r w:rsidRPr="00C819F4">
          <w:rPr>
            <w:rFonts w:asciiTheme="minorHAnsi" w:eastAsiaTheme="minorEastAsia" w:hAnsiTheme="minorHAnsi" w:cstheme="minorBidi"/>
            <w:bCs w:val="0"/>
            <w:iCs w:val="0"/>
            <w:caps w:val="0"/>
            <w:color w:val="auto"/>
            <w:spacing w:val="0"/>
            <w:sz w:val="22"/>
            <w:szCs w:val="22"/>
            <w:lang w:val="en-US" w:eastAsia="fr-FR"/>
            <w:rPrChange w:id="142"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034C4">
          <w:t>Resource Summary</w:t>
        </w:r>
        <w:r>
          <w:tab/>
        </w:r>
        <w:r>
          <w:fldChar w:fldCharType="begin"/>
        </w:r>
        <w:r>
          <w:instrText xml:space="preserve"> PAGEREF _Toc348082085 \h </w:instrText>
        </w:r>
      </w:ins>
      <w:r>
        <w:fldChar w:fldCharType="separate"/>
      </w:r>
      <w:ins w:id="143" w:author="Lavignotte Fabien" w:date="2013-02-08T15:05:00Z">
        <w:r w:rsidR="000732CA">
          <w:t>12</w:t>
        </w:r>
      </w:ins>
      <w:ins w:id="144" w:author="Mokaddem Emna" w:date="2013-02-08T10:19:00Z">
        <w:r>
          <w:fldChar w:fldCharType="end"/>
        </w:r>
      </w:ins>
    </w:p>
    <w:p w:rsidR="00C819F4" w:rsidRPr="00C819F4" w:rsidRDefault="00C819F4">
      <w:pPr>
        <w:pStyle w:val="TM3"/>
        <w:tabs>
          <w:tab w:val="left" w:pos="2041"/>
        </w:tabs>
        <w:rPr>
          <w:ins w:id="145" w:author="Mokaddem Emna" w:date="2013-02-08T10:19:00Z"/>
          <w:rFonts w:asciiTheme="minorHAnsi" w:eastAsiaTheme="minorEastAsia" w:hAnsiTheme="minorHAnsi" w:cstheme="minorBidi"/>
          <w:bCs w:val="0"/>
          <w:iCs w:val="0"/>
          <w:caps w:val="0"/>
          <w:color w:val="auto"/>
          <w:spacing w:val="0"/>
          <w:sz w:val="22"/>
          <w:szCs w:val="22"/>
          <w:lang w:val="en-US" w:eastAsia="fr-FR"/>
          <w:rPrChange w:id="146" w:author="Mokaddem Emna" w:date="2013-02-08T10:19:00Z">
            <w:rPr>
              <w:ins w:id="14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48" w:author="Mokaddem Emna" w:date="2013-02-08T10:19:00Z">
        <w:r w:rsidRPr="004034C4">
          <w:t>5.1.4</w:t>
        </w:r>
        <w:r w:rsidRPr="00C819F4">
          <w:rPr>
            <w:rFonts w:asciiTheme="minorHAnsi" w:eastAsiaTheme="minorEastAsia" w:hAnsiTheme="minorHAnsi" w:cstheme="minorBidi"/>
            <w:bCs w:val="0"/>
            <w:iCs w:val="0"/>
            <w:caps w:val="0"/>
            <w:color w:val="auto"/>
            <w:spacing w:val="0"/>
            <w:sz w:val="22"/>
            <w:szCs w:val="22"/>
            <w:lang w:val="en-US" w:eastAsia="fr-FR"/>
            <w:rPrChange w:id="149"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034C4">
          <w:t>Responsibilities</w:t>
        </w:r>
        <w:r>
          <w:tab/>
        </w:r>
        <w:r>
          <w:fldChar w:fldCharType="begin"/>
        </w:r>
        <w:r>
          <w:instrText xml:space="preserve"> PAGEREF _Toc348082086 \h </w:instrText>
        </w:r>
      </w:ins>
      <w:r>
        <w:fldChar w:fldCharType="separate"/>
      </w:r>
      <w:ins w:id="150" w:author="Lavignotte Fabien" w:date="2013-02-08T15:05:00Z">
        <w:r w:rsidR="000732CA">
          <w:t>12</w:t>
        </w:r>
      </w:ins>
      <w:ins w:id="151" w:author="Mokaddem Emna" w:date="2013-02-08T10:19:00Z">
        <w:r>
          <w:fldChar w:fldCharType="end"/>
        </w:r>
      </w:ins>
    </w:p>
    <w:p w:rsidR="00C819F4" w:rsidRPr="00C819F4" w:rsidRDefault="00C819F4">
      <w:pPr>
        <w:pStyle w:val="TM3"/>
        <w:tabs>
          <w:tab w:val="left" w:pos="2041"/>
        </w:tabs>
        <w:rPr>
          <w:ins w:id="152" w:author="Mokaddem Emna" w:date="2013-02-08T10:19:00Z"/>
          <w:rFonts w:asciiTheme="minorHAnsi" w:eastAsiaTheme="minorEastAsia" w:hAnsiTheme="minorHAnsi" w:cstheme="minorBidi"/>
          <w:bCs w:val="0"/>
          <w:iCs w:val="0"/>
          <w:caps w:val="0"/>
          <w:color w:val="auto"/>
          <w:spacing w:val="0"/>
          <w:sz w:val="22"/>
          <w:szCs w:val="22"/>
          <w:lang w:val="en-US" w:eastAsia="fr-FR"/>
          <w:rPrChange w:id="153" w:author="Mokaddem Emna" w:date="2013-02-08T10:19:00Z">
            <w:rPr>
              <w:ins w:id="154"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55" w:author="Mokaddem Emna" w:date="2013-02-08T10:19:00Z">
        <w:r w:rsidRPr="004034C4">
          <w:t>5.1.5</w:t>
        </w:r>
        <w:r w:rsidRPr="00C819F4">
          <w:rPr>
            <w:rFonts w:asciiTheme="minorHAnsi" w:eastAsiaTheme="minorEastAsia" w:hAnsiTheme="minorHAnsi" w:cstheme="minorBidi"/>
            <w:bCs w:val="0"/>
            <w:iCs w:val="0"/>
            <w:caps w:val="0"/>
            <w:color w:val="auto"/>
            <w:spacing w:val="0"/>
            <w:sz w:val="22"/>
            <w:szCs w:val="22"/>
            <w:lang w:val="en-US" w:eastAsia="fr-FR"/>
            <w:rPrChange w:id="156"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034C4">
          <w:t>Tools, Techniques and Methods</w:t>
        </w:r>
        <w:r>
          <w:tab/>
        </w:r>
        <w:r>
          <w:fldChar w:fldCharType="begin"/>
        </w:r>
        <w:r>
          <w:instrText xml:space="preserve"> PAGEREF _Toc348082087 \h </w:instrText>
        </w:r>
      </w:ins>
      <w:r>
        <w:fldChar w:fldCharType="separate"/>
      </w:r>
      <w:ins w:id="157" w:author="Lavignotte Fabien" w:date="2013-02-08T15:05:00Z">
        <w:r w:rsidR="000732CA">
          <w:t>12</w:t>
        </w:r>
      </w:ins>
      <w:ins w:id="158" w:author="Mokaddem Emna" w:date="2013-02-08T10:19:00Z">
        <w:r>
          <w:fldChar w:fldCharType="end"/>
        </w:r>
      </w:ins>
    </w:p>
    <w:p w:rsidR="00C819F4" w:rsidRPr="00C819F4" w:rsidRDefault="00C819F4">
      <w:pPr>
        <w:pStyle w:val="TM3"/>
        <w:tabs>
          <w:tab w:val="left" w:pos="2041"/>
        </w:tabs>
        <w:rPr>
          <w:ins w:id="159" w:author="Mokaddem Emna" w:date="2013-02-08T10:19:00Z"/>
          <w:rFonts w:asciiTheme="minorHAnsi" w:eastAsiaTheme="minorEastAsia" w:hAnsiTheme="minorHAnsi" w:cstheme="minorBidi"/>
          <w:bCs w:val="0"/>
          <w:iCs w:val="0"/>
          <w:caps w:val="0"/>
          <w:color w:val="auto"/>
          <w:spacing w:val="0"/>
          <w:sz w:val="22"/>
          <w:szCs w:val="22"/>
          <w:lang w:val="en-US" w:eastAsia="fr-FR"/>
          <w:rPrChange w:id="160" w:author="Mokaddem Emna" w:date="2013-02-08T10:19:00Z">
            <w:rPr>
              <w:ins w:id="16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62" w:author="Mokaddem Emna" w:date="2013-02-08T10:19:00Z">
        <w:r w:rsidRPr="004034C4">
          <w:t>5.1.6</w:t>
        </w:r>
        <w:r w:rsidRPr="00C819F4">
          <w:rPr>
            <w:rFonts w:asciiTheme="minorHAnsi" w:eastAsiaTheme="minorEastAsia" w:hAnsiTheme="minorHAnsi" w:cstheme="minorBidi"/>
            <w:bCs w:val="0"/>
            <w:iCs w:val="0"/>
            <w:caps w:val="0"/>
            <w:color w:val="auto"/>
            <w:spacing w:val="0"/>
            <w:sz w:val="22"/>
            <w:szCs w:val="22"/>
            <w:lang w:val="en-US" w:eastAsia="fr-FR"/>
            <w:rPrChange w:id="163"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034C4">
          <w:t>Personnel and Personnel Training Requirements</w:t>
        </w:r>
        <w:r>
          <w:tab/>
        </w:r>
        <w:r>
          <w:fldChar w:fldCharType="begin"/>
        </w:r>
        <w:r>
          <w:instrText xml:space="preserve"> PAGEREF _Toc348082088 \h </w:instrText>
        </w:r>
      </w:ins>
      <w:r>
        <w:fldChar w:fldCharType="separate"/>
      </w:r>
      <w:ins w:id="164" w:author="Lavignotte Fabien" w:date="2013-02-08T15:05:00Z">
        <w:r w:rsidR="000732CA">
          <w:t>12</w:t>
        </w:r>
      </w:ins>
      <w:ins w:id="165" w:author="Mokaddem Emna" w:date="2013-02-08T10:19:00Z">
        <w:r>
          <w:fldChar w:fldCharType="end"/>
        </w:r>
      </w:ins>
    </w:p>
    <w:p w:rsidR="00C819F4" w:rsidRPr="00C819F4" w:rsidRDefault="00C819F4">
      <w:pPr>
        <w:pStyle w:val="TM3"/>
        <w:tabs>
          <w:tab w:val="left" w:pos="2041"/>
        </w:tabs>
        <w:rPr>
          <w:ins w:id="166" w:author="Mokaddem Emna" w:date="2013-02-08T10:19:00Z"/>
          <w:rFonts w:asciiTheme="minorHAnsi" w:eastAsiaTheme="minorEastAsia" w:hAnsiTheme="minorHAnsi" w:cstheme="minorBidi"/>
          <w:bCs w:val="0"/>
          <w:iCs w:val="0"/>
          <w:caps w:val="0"/>
          <w:color w:val="auto"/>
          <w:spacing w:val="0"/>
          <w:sz w:val="22"/>
          <w:szCs w:val="22"/>
          <w:lang w:val="en-US" w:eastAsia="fr-FR"/>
          <w:rPrChange w:id="167" w:author="Mokaddem Emna" w:date="2013-02-08T10:19:00Z">
            <w:rPr>
              <w:ins w:id="16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69" w:author="Mokaddem Emna" w:date="2013-02-08T10:19:00Z">
        <w:r w:rsidRPr="004034C4">
          <w:t>5.1.7</w:t>
        </w:r>
        <w:r w:rsidRPr="00C819F4">
          <w:rPr>
            <w:rFonts w:asciiTheme="minorHAnsi" w:eastAsiaTheme="minorEastAsia" w:hAnsiTheme="minorHAnsi" w:cstheme="minorBidi"/>
            <w:bCs w:val="0"/>
            <w:iCs w:val="0"/>
            <w:caps w:val="0"/>
            <w:color w:val="auto"/>
            <w:spacing w:val="0"/>
            <w:sz w:val="22"/>
            <w:szCs w:val="22"/>
            <w:lang w:val="en-US" w:eastAsia="fr-FR"/>
            <w:rPrChange w:id="170"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rsidRPr="004034C4">
          <w:t>Risks and Contingencies</w:t>
        </w:r>
        <w:r>
          <w:tab/>
        </w:r>
        <w:r>
          <w:fldChar w:fldCharType="begin"/>
        </w:r>
        <w:r>
          <w:instrText xml:space="preserve"> PAGEREF _Toc348082089 \h </w:instrText>
        </w:r>
      </w:ins>
      <w:r>
        <w:fldChar w:fldCharType="separate"/>
      </w:r>
      <w:ins w:id="171" w:author="Lavignotte Fabien" w:date="2013-02-08T15:05:00Z">
        <w:r w:rsidR="000732CA">
          <w:t>12</w:t>
        </w:r>
      </w:ins>
      <w:ins w:id="172" w:author="Mokaddem Emna" w:date="2013-02-08T10:19:00Z">
        <w:r>
          <w:fldChar w:fldCharType="end"/>
        </w:r>
      </w:ins>
    </w:p>
    <w:p w:rsidR="00C819F4" w:rsidRPr="00C819F4" w:rsidRDefault="00C819F4">
      <w:pPr>
        <w:pStyle w:val="TM2"/>
        <w:tabs>
          <w:tab w:val="left" w:pos="1305"/>
        </w:tabs>
        <w:rPr>
          <w:ins w:id="173" w:author="Mokaddem Emna" w:date="2013-02-08T10:19:00Z"/>
          <w:rFonts w:asciiTheme="minorHAnsi" w:eastAsiaTheme="minorEastAsia" w:hAnsiTheme="minorHAnsi" w:cstheme="minorBidi"/>
          <w:bCs w:val="0"/>
          <w:caps w:val="0"/>
          <w:spacing w:val="0"/>
          <w:sz w:val="22"/>
          <w:szCs w:val="22"/>
          <w:lang w:val="en-US" w:eastAsia="fr-FR"/>
          <w:rPrChange w:id="174" w:author="Mokaddem Emna" w:date="2013-02-08T10:19:00Z">
            <w:rPr>
              <w:ins w:id="175" w:author="Mokaddem Emna" w:date="2013-02-08T10:19:00Z"/>
              <w:rFonts w:asciiTheme="minorHAnsi" w:eastAsiaTheme="minorEastAsia" w:hAnsiTheme="minorHAnsi" w:cstheme="minorBidi"/>
              <w:bCs w:val="0"/>
              <w:caps w:val="0"/>
              <w:spacing w:val="0"/>
              <w:sz w:val="22"/>
              <w:szCs w:val="22"/>
              <w:lang w:val="fr-FR" w:eastAsia="fr-FR"/>
            </w:rPr>
          </w:rPrChange>
        </w:rPr>
      </w:pPr>
      <w:ins w:id="176" w:author="Mokaddem Emna" w:date="2013-02-08T10:19:00Z">
        <w:r w:rsidRPr="004034C4">
          <w:t>5.2</w:t>
        </w:r>
        <w:r w:rsidRPr="00C819F4">
          <w:rPr>
            <w:rFonts w:asciiTheme="minorHAnsi" w:eastAsiaTheme="minorEastAsia" w:hAnsiTheme="minorHAnsi" w:cstheme="minorBidi"/>
            <w:bCs w:val="0"/>
            <w:caps w:val="0"/>
            <w:spacing w:val="0"/>
            <w:sz w:val="22"/>
            <w:szCs w:val="22"/>
            <w:lang w:val="en-US" w:eastAsia="fr-FR"/>
            <w:rPrChange w:id="177"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rsidRPr="004034C4">
          <w:t>Control Procedures for Software Unit Testing/Integration testing</w:t>
        </w:r>
        <w:r>
          <w:tab/>
        </w:r>
        <w:r>
          <w:fldChar w:fldCharType="begin"/>
        </w:r>
        <w:r>
          <w:instrText xml:space="preserve"> PAGEREF _Toc348082090 \h </w:instrText>
        </w:r>
      </w:ins>
      <w:r>
        <w:fldChar w:fldCharType="separate"/>
      </w:r>
      <w:ins w:id="178" w:author="Lavignotte Fabien" w:date="2013-02-08T15:05:00Z">
        <w:r w:rsidR="000732CA">
          <w:t>13</w:t>
        </w:r>
      </w:ins>
      <w:ins w:id="179" w:author="Mokaddem Emna" w:date="2013-02-08T10:19:00Z">
        <w:r>
          <w:fldChar w:fldCharType="end"/>
        </w:r>
      </w:ins>
    </w:p>
    <w:p w:rsidR="00C819F4" w:rsidRPr="00C819F4" w:rsidRDefault="00C819F4">
      <w:pPr>
        <w:pStyle w:val="TM2"/>
        <w:tabs>
          <w:tab w:val="left" w:pos="1305"/>
        </w:tabs>
        <w:rPr>
          <w:ins w:id="180" w:author="Mokaddem Emna" w:date="2013-02-08T10:19:00Z"/>
          <w:rFonts w:asciiTheme="minorHAnsi" w:eastAsiaTheme="minorEastAsia" w:hAnsiTheme="minorHAnsi" w:cstheme="minorBidi"/>
          <w:bCs w:val="0"/>
          <w:caps w:val="0"/>
          <w:spacing w:val="0"/>
          <w:sz w:val="22"/>
          <w:szCs w:val="22"/>
          <w:lang w:val="en-US" w:eastAsia="fr-FR"/>
          <w:rPrChange w:id="181" w:author="Mokaddem Emna" w:date="2013-02-08T10:19:00Z">
            <w:rPr>
              <w:ins w:id="182" w:author="Mokaddem Emna" w:date="2013-02-08T10:19:00Z"/>
              <w:rFonts w:asciiTheme="minorHAnsi" w:eastAsiaTheme="minorEastAsia" w:hAnsiTheme="minorHAnsi" w:cstheme="minorBidi"/>
              <w:bCs w:val="0"/>
              <w:caps w:val="0"/>
              <w:spacing w:val="0"/>
              <w:sz w:val="22"/>
              <w:szCs w:val="22"/>
              <w:lang w:val="fr-FR" w:eastAsia="fr-FR"/>
            </w:rPr>
          </w:rPrChange>
        </w:rPr>
      </w:pPr>
      <w:ins w:id="183" w:author="Mokaddem Emna" w:date="2013-02-08T10:19:00Z">
        <w:r w:rsidRPr="004034C4">
          <w:t>5.3</w:t>
        </w:r>
        <w:r w:rsidRPr="00C819F4">
          <w:rPr>
            <w:rFonts w:asciiTheme="minorHAnsi" w:eastAsiaTheme="minorEastAsia" w:hAnsiTheme="minorHAnsi" w:cstheme="minorBidi"/>
            <w:bCs w:val="0"/>
            <w:caps w:val="0"/>
            <w:spacing w:val="0"/>
            <w:sz w:val="22"/>
            <w:szCs w:val="22"/>
            <w:lang w:val="en-US" w:eastAsia="fr-FR"/>
            <w:rPrChange w:id="184"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rsidRPr="004034C4">
          <w:t>Software Unit Testing and Integration testing Approach</w:t>
        </w:r>
        <w:r>
          <w:tab/>
        </w:r>
        <w:r>
          <w:fldChar w:fldCharType="begin"/>
        </w:r>
        <w:r>
          <w:instrText xml:space="preserve"> PAGEREF _Toc348082091 \h </w:instrText>
        </w:r>
      </w:ins>
      <w:r>
        <w:fldChar w:fldCharType="separate"/>
      </w:r>
      <w:ins w:id="185" w:author="Lavignotte Fabien" w:date="2013-02-08T15:05:00Z">
        <w:r w:rsidR="000732CA">
          <w:t>14</w:t>
        </w:r>
      </w:ins>
      <w:ins w:id="186" w:author="Mokaddem Emna" w:date="2013-02-08T10:19:00Z">
        <w:r>
          <w:fldChar w:fldCharType="end"/>
        </w:r>
      </w:ins>
    </w:p>
    <w:p w:rsidR="00C819F4" w:rsidRPr="00C819F4" w:rsidRDefault="00C819F4">
      <w:pPr>
        <w:pStyle w:val="TM3"/>
        <w:tabs>
          <w:tab w:val="left" w:pos="2041"/>
        </w:tabs>
        <w:rPr>
          <w:ins w:id="187" w:author="Mokaddem Emna" w:date="2013-02-08T10:19:00Z"/>
          <w:rFonts w:asciiTheme="minorHAnsi" w:eastAsiaTheme="minorEastAsia" w:hAnsiTheme="minorHAnsi" w:cstheme="minorBidi"/>
          <w:bCs w:val="0"/>
          <w:iCs w:val="0"/>
          <w:caps w:val="0"/>
          <w:color w:val="auto"/>
          <w:spacing w:val="0"/>
          <w:sz w:val="22"/>
          <w:szCs w:val="22"/>
          <w:lang w:val="en-US" w:eastAsia="fr-FR"/>
          <w:rPrChange w:id="188" w:author="Mokaddem Emna" w:date="2013-02-08T10:19:00Z">
            <w:rPr>
              <w:ins w:id="18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90" w:author="Mokaddem Emna" w:date="2013-02-08T10:19:00Z">
        <w:r w:rsidRPr="004034C4">
          <w:t>5.3.1</w:t>
        </w:r>
        <w:r w:rsidRPr="00C819F4">
          <w:rPr>
            <w:rFonts w:asciiTheme="minorHAnsi" w:eastAsiaTheme="minorEastAsia" w:hAnsiTheme="minorHAnsi" w:cstheme="minorBidi"/>
            <w:bCs w:val="0"/>
            <w:iCs w:val="0"/>
            <w:caps w:val="0"/>
            <w:color w:val="auto"/>
            <w:spacing w:val="0"/>
            <w:sz w:val="22"/>
            <w:szCs w:val="22"/>
            <w:lang w:val="en-US" w:eastAsia="fr-FR"/>
            <w:rPrChange w:id="191"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Unit/Integration Testing Strategy</w:t>
        </w:r>
        <w:r>
          <w:tab/>
        </w:r>
        <w:r>
          <w:fldChar w:fldCharType="begin"/>
        </w:r>
        <w:r>
          <w:instrText xml:space="preserve"> PAGEREF _Toc348082092 \h </w:instrText>
        </w:r>
      </w:ins>
      <w:r>
        <w:fldChar w:fldCharType="separate"/>
      </w:r>
      <w:ins w:id="192" w:author="Lavignotte Fabien" w:date="2013-02-08T15:05:00Z">
        <w:r w:rsidR="000732CA">
          <w:t>14</w:t>
        </w:r>
      </w:ins>
      <w:ins w:id="193" w:author="Mokaddem Emna" w:date="2013-02-08T10:19:00Z">
        <w:r>
          <w:fldChar w:fldCharType="end"/>
        </w:r>
      </w:ins>
    </w:p>
    <w:p w:rsidR="00C819F4" w:rsidRPr="00C819F4" w:rsidRDefault="00C819F4">
      <w:pPr>
        <w:pStyle w:val="TM3"/>
        <w:tabs>
          <w:tab w:val="left" w:pos="2041"/>
        </w:tabs>
        <w:rPr>
          <w:ins w:id="194" w:author="Mokaddem Emna" w:date="2013-02-08T10:19:00Z"/>
          <w:rFonts w:asciiTheme="minorHAnsi" w:eastAsiaTheme="minorEastAsia" w:hAnsiTheme="minorHAnsi" w:cstheme="minorBidi"/>
          <w:bCs w:val="0"/>
          <w:iCs w:val="0"/>
          <w:caps w:val="0"/>
          <w:color w:val="auto"/>
          <w:spacing w:val="0"/>
          <w:sz w:val="22"/>
          <w:szCs w:val="22"/>
          <w:lang w:val="en-US" w:eastAsia="fr-FR"/>
          <w:rPrChange w:id="195" w:author="Mokaddem Emna" w:date="2013-02-08T10:19:00Z">
            <w:rPr>
              <w:ins w:id="19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97" w:author="Mokaddem Emna" w:date="2013-02-08T10:19:00Z">
        <w:r w:rsidRPr="004034C4">
          <w:t>5.3.2</w:t>
        </w:r>
        <w:r w:rsidRPr="00C819F4">
          <w:rPr>
            <w:rFonts w:asciiTheme="minorHAnsi" w:eastAsiaTheme="minorEastAsia" w:hAnsiTheme="minorHAnsi" w:cstheme="minorBidi"/>
            <w:bCs w:val="0"/>
            <w:iCs w:val="0"/>
            <w:caps w:val="0"/>
            <w:color w:val="auto"/>
            <w:spacing w:val="0"/>
            <w:sz w:val="22"/>
            <w:szCs w:val="22"/>
            <w:lang w:val="en-US" w:eastAsia="fr-FR"/>
            <w:rPrChange w:id="198"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Tasks and Items under Test</w:t>
        </w:r>
        <w:r>
          <w:tab/>
        </w:r>
        <w:r>
          <w:fldChar w:fldCharType="begin"/>
        </w:r>
        <w:r>
          <w:instrText xml:space="preserve"> PAGEREF _Toc348082093 \h </w:instrText>
        </w:r>
      </w:ins>
      <w:r>
        <w:fldChar w:fldCharType="separate"/>
      </w:r>
      <w:ins w:id="199" w:author="Lavignotte Fabien" w:date="2013-02-08T15:05:00Z">
        <w:r w:rsidR="000732CA">
          <w:t>14</w:t>
        </w:r>
      </w:ins>
      <w:ins w:id="200" w:author="Mokaddem Emna" w:date="2013-02-08T10:19:00Z">
        <w:r>
          <w:fldChar w:fldCharType="end"/>
        </w:r>
      </w:ins>
    </w:p>
    <w:p w:rsidR="00C819F4" w:rsidRPr="00C819F4" w:rsidRDefault="00C819F4">
      <w:pPr>
        <w:pStyle w:val="TM3"/>
        <w:tabs>
          <w:tab w:val="left" w:pos="2041"/>
        </w:tabs>
        <w:rPr>
          <w:ins w:id="201" w:author="Mokaddem Emna" w:date="2013-02-08T10:19:00Z"/>
          <w:rFonts w:asciiTheme="minorHAnsi" w:eastAsiaTheme="minorEastAsia" w:hAnsiTheme="minorHAnsi" w:cstheme="minorBidi"/>
          <w:bCs w:val="0"/>
          <w:iCs w:val="0"/>
          <w:caps w:val="0"/>
          <w:color w:val="auto"/>
          <w:spacing w:val="0"/>
          <w:sz w:val="22"/>
          <w:szCs w:val="22"/>
          <w:lang w:val="en-US" w:eastAsia="fr-FR"/>
          <w:rPrChange w:id="202" w:author="Mokaddem Emna" w:date="2013-02-08T10:19:00Z">
            <w:rPr>
              <w:ins w:id="20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04" w:author="Mokaddem Emna" w:date="2013-02-08T10:19:00Z">
        <w:r w:rsidRPr="004034C4">
          <w:t>5.3.3</w:t>
        </w:r>
        <w:r w:rsidRPr="00C819F4">
          <w:rPr>
            <w:rFonts w:asciiTheme="minorHAnsi" w:eastAsiaTheme="minorEastAsia" w:hAnsiTheme="minorHAnsi" w:cstheme="minorBidi"/>
            <w:bCs w:val="0"/>
            <w:iCs w:val="0"/>
            <w:caps w:val="0"/>
            <w:color w:val="auto"/>
            <w:spacing w:val="0"/>
            <w:sz w:val="22"/>
            <w:szCs w:val="22"/>
            <w:lang w:val="en-US" w:eastAsia="fr-FR"/>
            <w:rPrChange w:id="205"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Features to be Tested</w:t>
        </w:r>
        <w:r>
          <w:tab/>
        </w:r>
        <w:r>
          <w:fldChar w:fldCharType="begin"/>
        </w:r>
        <w:r>
          <w:instrText xml:space="preserve"> PAGEREF _Toc348082094 \h </w:instrText>
        </w:r>
      </w:ins>
      <w:r>
        <w:fldChar w:fldCharType="separate"/>
      </w:r>
      <w:ins w:id="206" w:author="Lavignotte Fabien" w:date="2013-02-08T15:05:00Z">
        <w:r w:rsidR="000732CA">
          <w:t>14</w:t>
        </w:r>
      </w:ins>
      <w:ins w:id="207" w:author="Mokaddem Emna" w:date="2013-02-08T10:19:00Z">
        <w:r>
          <w:fldChar w:fldCharType="end"/>
        </w:r>
      </w:ins>
    </w:p>
    <w:p w:rsidR="00C819F4" w:rsidRPr="00C819F4" w:rsidRDefault="00C819F4">
      <w:pPr>
        <w:pStyle w:val="TM3"/>
        <w:tabs>
          <w:tab w:val="left" w:pos="2041"/>
        </w:tabs>
        <w:rPr>
          <w:ins w:id="208" w:author="Mokaddem Emna" w:date="2013-02-08T10:19:00Z"/>
          <w:rFonts w:asciiTheme="minorHAnsi" w:eastAsiaTheme="minorEastAsia" w:hAnsiTheme="minorHAnsi" w:cstheme="minorBidi"/>
          <w:bCs w:val="0"/>
          <w:iCs w:val="0"/>
          <w:caps w:val="0"/>
          <w:color w:val="auto"/>
          <w:spacing w:val="0"/>
          <w:sz w:val="22"/>
          <w:szCs w:val="22"/>
          <w:lang w:val="en-US" w:eastAsia="fr-FR"/>
          <w:rPrChange w:id="209" w:author="Mokaddem Emna" w:date="2013-02-08T10:19:00Z">
            <w:rPr>
              <w:ins w:id="21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11" w:author="Mokaddem Emna" w:date="2013-02-08T10:19:00Z">
        <w:r w:rsidRPr="004034C4">
          <w:t>5.3.4</w:t>
        </w:r>
        <w:r w:rsidRPr="00C819F4">
          <w:rPr>
            <w:rFonts w:asciiTheme="minorHAnsi" w:eastAsiaTheme="minorEastAsia" w:hAnsiTheme="minorHAnsi" w:cstheme="minorBidi"/>
            <w:bCs w:val="0"/>
            <w:iCs w:val="0"/>
            <w:caps w:val="0"/>
            <w:color w:val="auto"/>
            <w:spacing w:val="0"/>
            <w:sz w:val="22"/>
            <w:szCs w:val="22"/>
            <w:lang w:val="en-US" w:eastAsia="fr-FR"/>
            <w:rPrChange w:id="212"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Features not to be Tested</w:t>
        </w:r>
        <w:r>
          <w:tab/>
        </w:r>
        <w:r>
          <w:fldChar w:fldCharType="begin"/>
        </w:r>
        <w:r>
          <w:instrText xml:space="preserve"> PAGEREF _Toc348082095 \h </w:instrText>
        </w:r>
      </w:ins>
      <w:r>
        <w:fldChar w:fldCharType="separate"/>
      </w:r>
      <w:ins w:id="213" w:author="Lavignotte Fabien" w:date="2013-02-08T15:05:00Z">
        <w:r w:rsidR="000732CA">
          <w:t>14</w:t>
        </w:r>
      </w:ins>
      <w:ins w:id="214" w:author="Mokaddem Emna" w:date="2013-02-08T10:19:00Z">
        <w:r>
          <w:fldChar w:fldCharType="end"/>
        </w:r>
      </w:ins>
    </w:p>
    <w:p w:rsidR="00C819F4" w:rsidRPr="00C819F4" w:rsidRDefault="00C819F4">
      <w:pPr>
        <w:pStyle w:val="TM3"/>
        <w:tabs>
          <w:tab w:val="left" w:pos="2041"/>
        </w:tabs>
        <w:rPr>
          <w:ins w:id="215" w:author="Mokaddem Emna" w:date="2013-02-08T10:19:00Z"/>
          <w:rFonts w:asciiTheme="minorHAnsi" w:eastAsiaTheme="minorEastAsia" w:hAnsiTheme="minorHAnsi" w:cstheme="minorBidi"/>
          <w:bCs w:val="0"/>
          <w:iCs w:val="0"/>
          <w:caps w:val="0"/>
          <w:color w:val="auto"/>
          <w:spacing w:val="0"/>
          <w:sz w:val="22"/>
          <w:szCs w:val="22"/>
          <w:lang w:val="en-US" w:eastAsia="fr-FR"/>
          <w:rPrChange w:id="216" w:author="Mokaddem Emna" w:date="2013-02-08T10:19:00Z">
            <w:rPr>
              <w:ins w:id="21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18" w:author="Mokaddem Emna" w:date="2013-02-08T10:19:00Z">
        <w:r w:rsidRPr="004034C4">
          <w:t>5.3.5</w:t>
        </w:r>
        <w:r w:rsidRPr="00C819F4">
          <w:rPr>
            <w:rFonts w:asciiTheme="minorHAnsi" w:eastAsiaTheme="minorEastAsia" w:hAnsiTheme="minorHAnsi" w:cstheme="minorBidi"/>
            <w:bCs w:val="0"/>
            <w:iCs w:val="0"/>
            <w:caps w:val="0"/>
            <w:color w:val="auto"/>
            <w:spacing w:val="0"/>
            <w:sz w:val="22"/>
            <w:szCs w:val="22"/>
            <w:lang w:val="en-US" w:eastAsia="fr-FR"/>
            <w:rPrChange w:id="219"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Test Pass – Fail Criteria</w:t>
        </w:r>
        <w:r>
          <w:tab/>
        </w:r>
        <w:r>
          <w:fldChar w:fldCharType="begin"/>
        </w:r>
        <w:r>
          <w:instrText xml:space="preserve"> PAGEREF _Toc348082096 \h </w:instrText>
        </w:r>
      </w:ins>
      <w:r>
        <w:fldChar w:fldCharType="separate"/>
      </w:r>
      <w:ins w:id="220" w:author="Lavignotte Fabien" w:date="2013-02-08T15:05:00Z">
        <w:r w:rsidR="000732CA">
          <w:t>14</w:t>
        </w:r>
      </w:ins>
      <w:ins w:id="221" w:author="Mokaddem Emna" w:date="2013-02-08T10:19:00Z">
        <w:r>
          <w:fldChar w:fldCharType="end"/>
        </w:r>
      </w:ins>
    </w:p>
    <w:p w:rsidR="00C819F4" w:rsidRPr="00C819F4" w:rsidRDefault="00C819F4">
      <w:pPr>
        <w:pStyle w:val="TM2"/>
        <w:tabs>
          <w:tab w:val="left" w:pos="1305"/>
        </w:tabs>
        <w:rPr>
          <w:ins w:id="222" w:author="Mokaddem Emna" w:date="2013-02-08T10:19:00Z"/>
          <w:rFonts w:asciiTheme="minorHAnsi" w:eastAsiaTheme="minorEastAsia" w:hAnsiTheme="minorHAnsi" w:cstheme="minorBidi"/>
          <w:bCs w:val="0"/>
          <w:caps w:val="0"/>
          <w:spacing w:val="0"/>
          <w:sz w:val="22"/>
          <w:szCs w:val="22"/>
          <w:lang w:val="en-US" w:eastAsia="fr-FR"/>
          <w:rPrChange w:id="223" w:author="Mokaddem Emna" w:date="2013-02-08T10:19:00Z">
            <w:rPr>
              <w:ins w:id="224" w:author="Mokaddem Emna" w:date="2013-02-08T10:19:00Z"/>
              <w:rFonts w:asciiTheme="minorHAnsi" w:eastAsiaTheme="minorEastAsia" w:hAnsiTheme="minorHAnsi" w:cstheme="minorBidi"/>
              <w:bCs w:val="0"/>
              <w:caps w:val="0"/>
              <w:spacing w:val="0"/>
              <w:sz w:val="22"/>
              <w:szCs w:val="22"/>
              <w:lang w:val="fr-FR" w:eastAsia="fr-FR"/>
            </w:rPr>
          </w:rPrChange>
        </w:rPr>
      </w:pPr>
      <w:ins w:id="225" w:author="Mokaddem Emna" w:date="2013-02-08T10:19:00Z">
        <w:r>
          <w:t>5.4</w:t>
        </w:r>
        <w:r w:rsidRPr="00C819F4">
          <w:rPr>
            <w:rFonts w:asciiTheme="minorHAnsi" w:eastAsiaTheme="minorEastAsia" w:hAnsiTheme="minorHAnsi" w:cstheme="minorBidi"/>
            <w:bCs w:val="0"/>
            <w:caps w:val="0"/>
            <w:spacing w:val="0"/>
            <w:sz w:val="22"/>
            <w:szCs w:val="22"/>
            <w:lang w:val="en-US" w:eastAsia="fr-FR"/>
            <w:rPrChange w:id="226"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Software Unit Test / Integration Test Design</w:t>
        </w:r>
        <w:r>
          <w:tab/>
        </w:r>
        <w:r>
          <w:fldChar w:fldCharType="begin"/>
        </w:r>
        <w:r>
          <w:instrText xml:space="preserve"> PAGEREF _Toc348082098 \h </w:instrText>
        </w:r>
      </w:ins>
      <w:r>
        <w:fldChar w:fldCharType="separate"/>
      </w:r>
      <w:ins w:id="227" w:author="Lavignotte Fabien" w:date="2013-02-08T15:05:00Z">
        <w:r w:rsidR="000732CA">
          <w:t>15</w:t>
        </w:r>
      </w:ins>
      <w:ins w:id="228" w:author="Mokaddem Emna" w:date="2013-02-08T10:19:00Z">
        <w:r>
          <w:fldChar w:fldCharType="end"/>
        </w:r>
      </w:ins>
    </w:p>
    <w:p w:rsidR="00C819F4" w:rsidRPr="00C819F4" w:rsidRDefault="00C819F4">
      <w:pPr>
        <w:pStyle w:val="TM3"/>
        <w:tabs>
          <w:tab w:val="left" w:pos="2041"/>
        </w:tabs>
        <w:rPr>
          <w:ins w:id="229" w:author="Mokaddem Emna" w:date="2013-02-08T10:19:00Z"/>
          <w:rFonts w:asciiTheme="minorHAnsi" w:eastAsiaTheme="minorEastAsia" w:hAnsiTheme="minorHAnsi" w:cstheme="minorBidi"/>
          <w:bCs w:val="0"/>
          <w:iCs w:val="0"/>
          <w:caps w:val="0"/>
          <w:color w:val="auto"/>
          <w:spacing w:val="0"/>
          <w:sz w:val="22"/>
          <w:szCs w:val="22"/>
          <w:lang w:val="en-US" w:eastAsia="fr-FR"/>
          <w:rPrChange w:id="230" w:author="Mokaddem Emna" w:date="2013-02-08T10:19:00Z">
            <w:rPr>
              <w:ins w:id="23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32" w:author="Mokaddem Emna" w:date="2013-02-08T10:19:00Z">
        <w:r w:rsidRPr="004034C4">
          <w:t>5.4.1</w:t>
        </w:r>
        <w:r w:rsidRPr="00C819F4">
          <w:rPr>
            <w:rFonts w:asciiTheme="minorHAnsi" w:eastAsiaTheme="minorEastAsia" w:hAnsiTheme="minorHAnsi" w:cstheme="minorBidi"/>
            <w:bCs w:val="0"/>
            <w:iCs w:val="0"/>
            <w:caps w:val="0"/>
            <w:color w:val="auto"/>
            <w:spacing w:val="0"/>
            <w:sz w:val="22"/>
            <w:szCs w:val="22"/>
            <w:lang w:val="en-US" w:eastAsia="fr-FR"/>
            <w:rPrChange w:id="233"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General</w:t>
        </w:r>
        <w:r>
          <w:tab/>
        </w:r>
        <w:r>
          <w:fldChar w:fldCharType="begin"/>
        </w:r>
        <w:r>
          <w:instrText xml:space="preserve"> PAGEREF _Toc348082099 \h </w:instrText>
        </w:r>
      </w:ins>
      <w:r>
        <w:fldChar w:fldCharType="separate"/>
      </w:r>
      <w:ins w:id="234" w:author="Lavignotte Fabien" w:date="2013-02-08T15:05:00Z">
        <w:r w:rsidR="000732CA">
          <w:t>15</w:t>
        </w:r>
      </w:ins>
      <w:ins w:id="235" w:author="Mokaddem Emna" w:date="2013-02-08T10:19:00Z">
        <w:r>
          <w:fldChar w:fldCharType="end"/>
        </w:r>
      </w:ins>
    </w:p>
    <w:p w:rsidR="00C819F4" w:rsidRPr="00C819F4" w:rsidRDefault="00C819F4">
      <w:pPr>
        <w:pStyle w:val="TM3"/>
        <w:tabs>
          <w:tab w:val="left" w:pos="1305"/>
        </w:tabs>
        <w:rPr>
          <w:ins w:id="236" w:author="Mokaddem Emna" w:date="2013-02-08T10:19:00Z"/>
          <w:rFonts w:asciiTheme="minorHAnsi" w:eastAsiaTheme="minorEastAsia" w:hAnsiTheme="minorHAnsi" w:cstheme="minorBidi"/>
          <w:bCs w:val="0"/>
          <w:iCs w:val="0"/>
          <w:caps w:val="0"/>
          <w:color w:val="auto"/>
          <w:spacing w:val="0"/>
          <w:sz w:val="22"/>
          <w:szCs w:val="22"/>
          <w:lang w:val="en-US" w:eastAsia="fr-FR"/>
          <w:rPrChange w:id="237" w:author="Mokaddem Emna" w:date="2013-02-08T10:19:00Z">
            <w:rPr>
              <w:ins w:id="23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39" w:author="Mokaddem Emna" w:date="2013-02-08T10:19:00Z">
        <w:r w:rsidRPr="00C819F4">
          <w:rPr>
            <w:rFonts w:asciiTheme="minorHAnsi" w:eastAsiaTheme="minorEastAsia" w:hAnsiTheme="minorHAnsi" w:cstheme="minorBidi"/>
            <w:bCs w:val="0"/>
            <w:iCs w:val="0"/>
            <w:caps w:val="0"/>
            <w:color w:val="auto"/>
            <w:spacing w:val="0"/>
            <w:sz w:val="22"/>
            <w:szCs w:val="22"/>
            <w:lang w:val="en-US" w:eastAsia="fr-FR"/>
            <w:rPrChange w:id="240"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NGEO-WEBC-UTD-0010: Configuration</w:t>
        </w:r>
        <w:r>
          <w:tab/>
        </w:r>
        <w:r>
          <w:fldChar w:fldCharType="begin"/>
        </w:r>
        <w:r>
          <w:instrText xml:space="preserve"> PAGEREF _Toc348082103 \h </w:instrText>
        </w:r>
      </w:ins>
      <w:r>
        <w:fldChar w:fldCharType="separate"/>
      </w:r>
      <w:ins w:id="241" w:author="Lavignotte Fabien" w:date="2013-02-08T15:05:00Z">
        <w:r w:rsidR="000732CA">
          <w:t>15</w:t>
        </w:r>
      </w:ins>
      <w:ins w:id="242" w:author="Mokaddem Emna" w:date="2013-02-08T10:19:00Z">
        <w:r>
          <w:fldChar w:fldCharType="end"/>
        </w:r>
      </w:ins>
    </w:p>
    <w:p w:rsidR="00C819F4" w:rsidRPr="00C819F4" w:rsidRDefault="00C819F4">
      <w:pPr>
        <w:pStyle w:val="TM3"/>
        <w:rPr>
          <w:ins w:id="243" w:author="Mokaddem Emna" w:date="2013-02-08T10:19:00Z"/>
          <w:rFonts w:asciiTheme="minorHAnsi" w:eastAsiaTheme="minorEastAsia" w:hAnsiTheme="minorHAnsi" w:cstheme="minorBidi"/>
          <w:bCs w:val="0"/>
          <w:iCs w:val="0"/>
          <w:caps w:val="0"/>
          <w:color w:val="auto"/>
          <w:spacing w:val="0"/>
          <w:sz w:val="22"/>
          <w:szCs w:val="22"/>
          <w:lang w:val="en-US" w:eastAsia="fr-FR"/>
          <w:rPrChange w:id="244" w:author="Mokaddem Emna" w:date="2013-02-08T10:19:00Z">
            <w:rPr>
              <w:ins w:id="24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46" w:author="Mokaddem Emna" w:date="2013-02-08T10:19:00Z">
        <w:r w:rsidRPr="004034C4">
          <w:t>5.4.2</w:t>
        </w:r>
        <w:r>
          <w:tab/>
        </w:r>
        <w:r>
          <w:fldChar w:fldCharType="begin"/>
        </w:r>
        <w:r>
          <w:instrText xml:space="preserve"> PAGEREF _Toc348082118 \h </w:instrText>
        </w:r>
      </w:ins>
      <w:r>
        <w:fldChar w:fldCharType="separate"/>
      </w:r>
      <w:ins w:id="247" w:author="Lavignotte Fabien" w:date="2013-02-08T15:05:00Z">
        <w:r w:rsidR="000732CA">
          <w:t>15</w:t>
        </w:r>
      </w:ins>
      <w:ins w:id="248" w:author="Mokaddem Emna" w:date="2013-02-08T10:19:00Z">
        <w:r>
          <w:fldChar w:fldCharType="end"/>
        </w:r>
      </w:ins>
    </w:p>
    <w:p w:rsidR="00C819F4" w:rsidRPr="00C819F4" w:rsidRDefault="00C819F4">
      <w:pPr>
        <w:pStyle w:val="TM3"/>
        <w:tabs>
          <w:tab w:val="left" w:pos="2041"/>
        </w:tabs>
        <w:rPr>
          <w:ins w:id="249" w:author="Mokaddem Emna" w:date="2013-02-08T10:19:00Z"/>
          <w:rFonts w:asciiTheme="minorHAnsi" w:eastAsiaTheme="minorEastAsia" w:hAnsiTheme="minorHAnsi" w:cstheme="minorBidi"/>
          <w:bCs w:val="0"/>
          <w:iCs w:val="0"/>
          <w:caps w:val="0"/>
          <w:color w:val="auto"/>
          <w:spacing w:val="0"/>
          <w:sz w:val="22"/>
          <w:szCs w:val="22"/>
          <w:lang w:val="en-US" w:eastAsia="fr-FR"/>
          <w:rPrChange w:id="250" w:author="Mokaddem Emna" w:date="2013-02-08T10:19:00Z">
            <w:rPr>
              <w:ins w:id="25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52" w:author="Mokaddem Emna" w:date="2013-02-08T10:19:00Z">
        <w:r w:rsidRPr="004034C4">
          <w:t>5.4.3</w:t>
        </w:r>
        <w:r w:rsidRPr="00C819F4">
          <w:rPr>
            <w:rFonts w:asciiTheme="minorHAnsi" w:eastAsiaTheme="minorEastAsia" w:hAnsiTheme="minorHAnsi" w:cstheme="minorBidi"/>
            <w:bCs w:val="0"/>
            <w:iCs w:val="0"/>
            <w:caps w:val="0"/>
            <w:color w:val="auto"/>
            <w:spacing w:val="0"/>
            <w:sz w:val="22"/>
            <w:szCs w:val="22"/>
            <w:lang w:val="en-US" w:eastAsia="fr-FR"/>
            <w:rPrChange w:id="253"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NGEO-WEBC-UTD-0020: Dataset population</w:t>
        </w:r>
        <w:r>
          <w:tab/>
        </w:r>
        <w:r>
          <w:fldChar w:fldCharType="begin"/>
        </w:r>
        <w:r>
          <w:instrText xml:space="preserve"> PAGEREF _Toc348082119 \h </w:instrText>
        </w:r>
      </w:ins>
      <w:r>
        <w:fldChar w:fldCharType="separate"/>
      </w:r>
      <w:ins w:id="254" w:author="Lavignotte Fabien" w:date="2013-02-08T15:05:00Z">
        <w:r w:rsidR="000732CA">
          <w:t>16</w:t>
        </w:r>
      </w:ins>
      <w:ins w:id="255" w:author="Mokaddem Emna" w:date="2013-02-08T10:19:00Z">
        <w:r>
          <w:fldChar w:fldCharType="end"/>
        </w:r>
      </w:ins>
    </w:p>
    <w:p w:rsidR="00C819F4" w:rsidRPr="00C819F4" w:rsidRDefault="00C819F4">
      <w:pPr>
        <w:pStyle w:val="TM3"/>
        <w:tabs>
          <w:tab w:val="left" w:pos="2041"/>
        </w:tabs>
        <w:rPr>
          <w:ins w:id="256" w:author="Mokaddem Emna" w:date="2013-02-08T10:19:00Z"/>
          <w:rFonts w:asciiTheme="minorHAnsi" w:eastAsiaTheme="minorEastAsia" w:hAnsiTheme="minorHAnsi" w:cstheme="minorBidi"/>
          <w:bCs w:val="0"/>
          <w:iCs w:val="0"/>
          <w:caps w:val="0"/>
          <w:color w:val="auto"/>
          <w:spacing w:val="0"/>
          <w:sz w:val="22"/>
          <w:szCs w:val="22"/>
          <w:lang w:val="en-US" w:eastAsia="fr-FR"/>
          <w:rPrChange w:id="257" w:author="Mokaddem Emna" w:date="2013-02-08T10:19:00Z">
            <w:rPr>
              <w:ins w:id="25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59" w:author="Mokaddem Emna" w:date="2013-02-08T10:19:00Z">
        <w:r w:rsidRPr="004034C4">
          <w:t>5.4.4</w:t>
        </w:r>
        <w:r w:rsidRPr="00C819F4">
          <w:rPr>
            <w:rFonts w:asciiTheme="minorHAnsi" w:eastAsiaTheme="minorEastAsia" w:hAnsiTheme="minorHAnsi" w:cstheme="minorBidi"/>
            <w:bCs w:val="0"/>
            <w:iCs w:val="0"/>
            <w:caps w:val="0"/>
            <w:color w:val="auto"/>
            <w:spacing w:val="0"/>
            <w:sz w:val="22"/>
            <w:szCs w:val="22"/>
            <w:lang w:val="en-US" w:eastAsia="fr-FR"/>
            <w:rPrChange w:id="260"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NGEO-WEBC-UTD-0030: Dataset search information</w:t>
        </w:r>
        <w:r>
          <w:tab/>
        </w:r>
        <w:r>
          <w:fldChar w:fldCharType="begin"/>
        </w:r>
        <w:r>
          <w:instrText xml:space="preserve"> PAGEREF _Toc348082120 \h </w:instrText>
        </w:r>
      </w:ins>
      <w:r>
        <w:fldChar w:fldCharType="separate"/>
      </w:r>
      <w:ins w:id="261" w:author="Lavignotte Fabien" w:date="2013-02-08T15:05:00Z">
        <w:r w:rsidR="000732CA">
          <w:t>16</w:t>
        </w:r>
      </w:ins>
      <w:ins w:id="262" w:author="Mokaddem Emna" w:date="2013-02-08T10:19:00Z">
        <w:r>
          <w:fldChar w:fldCharType="end"/>
        </w:r>
      </w:ins>
    </w:p>
    <w:p w:rsidR="00C819F4" w:rsidRPr="00C819F4" w:rsidRDefault="00C819F4">
      <w:pPr>
        <w:pStyle w:val="TM3"/>
        <w:tabs>
          <w:tab w:val="left" w:pos="2041"/>
        </w:tabs>
        <w:rPr>
          <w:ins w:id="263" w:author="Mokaddem Emna" w:date="2013-02-08T10:19:00Z"/>
          <w:rFonts w:asciiTheme="minorHAnsi" w:eastAsiaTheme="minorEastAsia" w:hAnsiTheme="minorHAnsi" w:cstheme="minorBidi"/>
          <w:bCs w:val="0"/>
          <w:iCs w:val="0"/>
          <w:caps w:val="0"/>
          <w:color w:val="auto"/>
          <w:spacing w:val="0"/>
          <w:sz w:val="22"/>
          <w:szCs w:val="22"/>
          <w:lang w:val="en-US" w:eastAsia="fr-FR"/>
          <w:rPrChange w:id="264" w:author="Mokaddem Emna" w:date="2013-02-08T10:19:00Z">
            <w:rPr>
              <w:ins w:id="26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66" w:author="Mokaddem Emna" w:date="2013-02-08T10:19:00Z">
        <w:r w:rsidRPr="004034C4">
          <w:t>5.4.5</w:t>
        </w:r>
        <w:r w:rsidRPr="00C819F4">
          <w:rPr>
            <w:rFonts w:asciiTheme="minorHAnsi" w:eastAsiaTheme="minorEastAsia" w:hAnsiTheme="minorHAnsi" w:cstheme="minorBidi"/>
            <w:bCs w:val="0"/>
            <w:iCs w:val="0"/>
            <w:caps w:val="0"/>
            <w:color w:val="auto"/>
            <w:spacing w:val="0"/>
            <w:sz w:val="22"/>
            <w:szCs w:val="22"/>
            <w:lang w:val="en-US" w:eastAsia="fr-FR"/>
            <w:rPrChange w:id="267"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NGEO-WEBC-UTD-0040: Search results selection</w:t>
        </w:r>
        <w:r>
          <w:tab/>
        </w:r>
        <w:r>
          <w:fldChar w:fldCharType="begin"/>
        </w:r>
        <w:r>
          <w:instrText xml:space="preserve"> PAGEREF _Toc348082121 \h </w:instrText>
        </w:r>
      </w:ins>
      <w:r>
        <w:fldChar w:fldCharType="separate"/>
      </w:r>
      <w:ins w:id="268" w:author="Lavignotte Fabien" w:date="2013-02-08T15:05:00Z">
        <w:r w:rsidR="000732CA">
          <w:t>16</w:t>
        </w:r>
      </w:ins>
      <w:ins w:id="269" w:author="Mokaddem Emna" w:date="2013-02-08T10:19:00Z">
        <w:r>
          <w:fldChar w:fldCharType="end"/>
        </w:r>
      </w:ins>
    </w:p>
    <w:p w:rsidR="00C819F4" w:rsidRPr="00C819F4" w:rsidRDefault="00C819F4">
      <w:pPr>
        <w:pStyle w:val="TM3"/>
        <w:tabs>
          <w:tab w:val="left" w:pos="2041"/>
        </w:tabs>
        <w:rPr>
          <w:ins w:id="270" w:author="Mokaddem Emna" w:date="2013-02-08T10:19:00Z"/>
          <w:rFonts w:asciiTheme="minorHAnsi" w:eastAsiaTheme="minorEastAsia" w:hAnsiTheme="minorHAnsi" w:cstheme="minorBidi"/>
          <w:bCs w:val="0"/>
          <w:iCs w:val="0"/>
          <w:caps w:val="0"/>
          <w:color w:val="auto"/>
          <w:spacing w:val="0"/>
          <w:sz w:val="22"/>
          <w:szCs w:val="22"/>
          <w:lang w:val="en-US" w:eastAsia="fr-FR"/>
          <w:rPrChange w:id="271" w:author="Mokaddem Emna" w:date="2013-02-08T10:19:00Z">
            <w:rPr>
              <w:ins w:id="27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73" w:author="Mokaddem Emna" w:date="2013-02-08T10:19:00Z">
        <w:r w:rsidRPr="004034C4">
          <w:t>5.4.6</w:t>
        </w:r>
        <w:r w:rsidRPr="00C819F4">
          <w:rPr>
            <w:rFonts w:asciiTheme="minorHAnsi" w:eastAsiaTheme="minorEastAsia" w:hAnsiTheme="minorHAnsi" w:cstheme="minorBidi"/>
            <w:bCs w:val="0"/>
            <w:iCs w:val="0"/>
            <w:caps w:val="0"/>
            <w:color w:val="auto"/>
            <w:spacing w:val="0"/>
            <w:sz w:val="22"/>
            <w:szCs w:val="22"/>
            <w:lang w:val="en-US" w:eastAsia="fr-FR"/>
            <w:rPrChange w:id="274"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NGEO-WEBC-UTD-0050: Data Acess Request statuses</w:t>
        </w:r>
        <w:r>
          <w:tab/>
        </w:r>
        <w:r>
          <w:fldChar w:fldCharType="begin"/>
        </w:r>
        <w:r>
          <w:instrText xml:space="preserve"> PAGEREF _Toc348082122 \h </w:instrText>
        </w:r>
      </w:ins>
      <w:r>
        <w:fldChar w:fldCharType="separate"/>
      </w:r>
      <w:ins w:id="275" w:author="Lavignotte Fabien" w:date="2013-02-08T15:05:00Z">
        <w:r w:rsidR="000732CA">
          <w:t>17</w:t>
        </w:r>
      </w:ins>
      <w:ins w:id="276" w:author="Mokaddem Emna" w:date="2013-02-08T10:19:00Z">
        <w:r>
          <w:fldChar w:fldCharType="end"/>
        </w:r>
      </w:ins>
    </w:p>
    <w:p w:rsidR="00C819F4" w:rsidRPr="00C819F4" w:rsidRDefault="00C819F4">
      <w:pPr>
        <w:pStyle w:val="TM3"/>
        <w:tabs>
          <w:tab w:val="left" w:pos="2041"/>
        </w:tabs>
        <w:rPr>
          <w:ins w:id="277" w:author="Mokaddem Emna" w:date="2013-02-08T10:19:00Z"/>
          <w:rFonts w:asciiTheme="minorHAnsi" w:eastAsiaTheme="minorEastAsia" w:hAnsiTheme="minorHAnsi" w:cstheme="minorBidi"/>
          <w:bCs w:val="0"/>
          <w:iCs w:val="0"/>
          <w:caps w:val="0"/>
          <w:color w:val="auto"/>
          <w:spacing w:val="0"/>
          <w:sz w:val="22"/>
          <w:szCs w:val="22"/>
          <w:lang w:val="en-US" w:eastAsia="fr-FR"/>
          <w:rPrChange w:id="278" w:author="Mokaddem Emna" w:date="2013-02-08T10:19:00Z">
            <w:rPr>
              <w:ins w:id="27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80" w:author="Mokaddem Emna" w:date="2013-02-08T10:19:00Z">
        <w:r w:rsidRPr="004034C4">
          <w:t>5.4.7</w:t>
        </w:r>
        <w:r w:rsidRPr="00C819F4">
          <w:rPr>
            <w:rFonts w:asciiTheme="minorHAnsi" w:eastAsiaTheme="minorEastAsia" w:hAnsiTheme="minorHAnsi" w:cstheme="minorBidi"/>
            <w:bCs w:val="0"/>
            <w:iCs w:val="0"/>
            <w:caps w:val="0"/>
            <w:color w:val="auto"/>
            <w:spacing w:val="0"/>
            <w:sz w:val="22"/>
            <w:szCs w:val="22"/>
            <w:lang w:val="en-US" w:eastAsia="fr-FR"/>
            <w:rPrChange w:id="281"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NGEO-WEBC-UTD-0060: Simple Data Acess Request</w:t>
        </w:r>
        <w:r>
          <w:tab/>
        </w:r>
        <w:r>
          <w:fldChar w:fldCharType="begin"/>
        </w:r>
        <w:r>
          <w:instrText xml:space="preserve"> PAGEREF _Toc348082123 \h </w:instrText>
        </w:r>
      </w:ins>
      <w:r>
        <w:fldChar w:fldCharType="separate"/>
      </w:r>
      <w:ins w:id="282" w:author="Lavignotte Fabien" w:date="2013-02-08T15:05:00Z">
        <w:r w:rsidR="000732CA">
          <w:t>17</w:t>
        </w:r>
      </w:ins>
      <w:ins w:id="283" w:author="Mokaddem Emna" w:date="2013-02-08T10:19:00Z">
        <w:r>
          <w:fldChar w:fldCharType="end"/>
        </w:r>
      </w:ins>
    </w:p>
    <w:p w:rsidR="00C819F4" w:rsidRPr="00C819F4" w:rsidRDefault="00C819F4">
      <w:pPr>
        <w:pStyle w:val="TM3"/>
        <w:tabs>
          <w:tab w:val="left" w:pos="2041"/>
        </w:tabs>
        <w:rPr>
          <w:ins w:id="284" w:author="Mokaddem Emna" w:date="2013-02-08T10:19:00Z"/>
          <w:rFonts w:asciiTheme="minorHAnsi" w:eastAsiaTheme="minorEastAsia" w:hAnsiTheme="minorHAnsi" w:cstheme="minorBidi"/>
          <w:bCs w:val="0"/>
          <w:iCs w:val="0"/>
          <w:caps w:val="0"/>
          <w:color w:val="auto"/>
          <w:spacing w:val="0"/>
          <w:sz w:val="22"/>
          <w:szCs w:val="22"/>
          <w:lang w:val="en-US" w:eastAsia="fr-FR"/>
          <w:rPrChange w:id="285" w:author="Mokaddem Emna" w:date="2013-02-08T10:19:00Z">
            <w:rPr>
              <w:ins w:id="28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287" w:author="Mokaddem Emna" w:date="2013-02-08T10:19:00Z">
        <w:r w:rsidRPr="004034C4">
          <w:t>5.4.8</w:t>
        </w:r>
        <w:r w:rsidRPr="00C819F4">
          <w:rPr>
            <w:rFonts w:asciiTheme="minorHAnsi" w:eastAsiaTheme="minorEastAsia" w:hAnsiTheme="minorHAnsi" w:cstheme="minorBidi"/>
            <w:bCs w:val="0"/>
            <w:iCs w:val="0"/>
            <w:caps w:val="0"/>
            <w:color w:val="auto"/>
            <w:spacing w:val="0"/>
            <w:sz w:val="22"/>
            <w:szCs w:val="22"/>
            <w:lang w:val="en-US" w:eastAsia="fr-FR"/>
            <w:rPrChange w:id="288"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NGEO-WEBC-UTD-0070: Standing Order Data Acess Request</w:t>
        </w:r>
        <w:r>
          <w:tab/>
        </w:r>
        <w:r>
          <w:fldChar w:fldCharType="begin"/>
        </w:r>
        <w:r>
          <w:instrText xml:space="preserve"> PAGEREF _Toc348082124 \h </w:instrText>
        </w:r>
      </w:ins>
      <w:r>
        <w:fldChar w:fldCharType="separate"/>
      </w:r>
      <w:ins w:id="289" w:author="Lavignotte Fabien" w:date="2013-02-08T15:05:00Z">
        <w:r w:rsidR="000732CA">
          <w:t>17</w:t>
        </w:r>
      </w:ins>
      <w:ins w:id="290" w:author="Mokaddem Emna" w:date="2013-02-08T10:19:00Z">
        <w:r>
          <w:fldChar w:fldCharType="end"/>
        </w:r>
      </w:ins>
    </w:p>
    <w:p w:rsidR="00C819F4" w:rsidRPr="00C819F4" w:rsidRDefault="00C819F4">
      <w:pPr>
        <w:pStyle w:val="TM2"/>
        <w:tabs>
          <w:tab w:val="left" w:pos="1305"/>
        </w:tabs>
        <w:rPr>
          <w:ins w:id="291" w:author="Mokaddem Emna" w:date="2013-02-08T10:19:00Z"/>
          <w:rFonts w:asciiTheme="minorHAnsi" w:eastAsiaTheme="minorEastAsia" w:hAnsiTheme="minorHAnsi" w:cstheme="minorBidi"/>
          <w:bCs w:val="0"/>
          <w:caps w:val="0"/>
          <w:spacing w:val="0"/>
          <w:sz w:val="22"/>
          <w:szCs w:val="22"/>
          <w:lang w:val="en-US" w:eastAsia="fr-FR"/>
          <w:rPrChange w:id="292" w:author="Mokaddem Emna" w:date="2013-02-08T10:19:00Z">
            <w:rPr>
              <w:ins w:id="293" w:author="Mokaddem Emna" w:date="2013-02-08T10:19:00Z"/>
              <w:rFonts w:asciiTheme="minorHAnsi" w:eastAsiaTheme="minorEastAsia" w:hAnsiTheme="minorHAnsi" w:cstheme="minorBidi"/>
              <w:bCs w:val="0"/>
              <w:caps w:val="0"/>
              <w:spacing w:val="0"/>
              <w:sz w:val="22"/>
              <w:szCs w:val="22"/>
              <w:lang w:val="fr-FR" w:eastAsia="fr-FR"/>
            </w:rPr>
          </w:rPrChange>
        </w:rPr>
      </w:pPr>
      <w:ins w:id="294" w:author="Mokaddem Emna" w:date="2013-02-08T10:19:00Z">
        <w:r>
          <w:t>5.5</w:t>
        </w:r>
        <w:r w:rsidRPr="00C819F4">
          <w:rPr>
            <w:rFonts w:asciiTheme="minorHAnsi" w:eastAsiaTheme="minorEastAsia" w:hAnsiTheme="minorHAnsi" w:cstheme="minorBidi"/>
            <w:bCs w:val="0"/>
            <w:caps w:val="0"/>
            <w:spacing w:val="0"/>
            <w:sz w:val="22"/>
            <w:szCs w:val="22"/>
            <w:lang w:val="en-US" w:eastAsia="fr-FR"/>
            <w:rPrChange w:id="295"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Software Unit and Integration Test Case Specification</w:t>
        </w:r>
        <w:r>
          <w:tab/>
        </w:r>
        <w:r>
          <w:fldChar w:fldCharType="begin"/>
        </w:r>
        <w:r>
          <w:instrText xml:space="preserve"> PAGEREF _Toc348082125 \h </w:instrText>
        </w:r>
      </w:ins>
      <w:r>
        <w:fldChar w:fldCharType="separate"/>
      </w:r>
      <w:ins w:id="296" w:author="Lavignotte Fabien" w:date="2013-02-08T15:05:00Z">
        <w:r w:rsidR="000732CA">
          <w:t>19</w:t>
        </w:r>
      </w:ins>
      <w:ins w:id="297" w:author="Mokaddem Emna" w:date="2013-02-08T10:19:00Z">
        <w:r>
          <w:fldChar w:fldCharType="end"/>
        </w:r>
      </w:ins>
    </w:p>
    <w:p w:rsidR="00C819F4" w:rsidRPr="00C819F4" w:rsidRDefault="00C819F4">
      <w:pPr>
        <w:pStyle w:val="TM2"/>
        <w:tabs>
          <w:tab w:val="left" w:pos="1305"/>
        </w:tabs>
        <w:rPr>
          <w:ins w:id="298" w:author="Mokaddem Emna" w:date="2013-02-08T10:19:00Z"/>
          <w:rFonts w:asciiTheme="minorHAnsi" w:eastAsiaTheme="minorEastAsia" w:hAnsiTheme="minorHAnsi" w:cstheme="minorBidi"/>
          <w:bCs w:val="0"/>
          <w:caps w:val="0"/>
          <w:spacing w:val="0"/>
          <w:sz w:val="22"/>
          <w:szCs w:val="22"/>
          <w:lang w:val="en-US" w:eastAsia="fr-FR"/>
          <w:rPrChange w:id="299" w:author="Mokaddem Emna" w:date="2013-02-08T10:19:00Z">
            <w:rPr>
              <w:ins w:id="300" w:author="Mokaddem Emna" w:date="2013-02-08T10:19:00Z"/>
              <w:rFonts w:asciiTheme="minorHAnsi" w:eastAsiaTheme="minorEastAsia" w:hAnsiTheme="minorHAnsi" w:cstheme="minorBidi"/>
              <w:bCs w:val="0"/>
              <w:caps w:val="0"/>
              <w:spacing w:val="0"/>
              <w:sz w:val="22"/>
              <w:szCs w:val="22"/>
              <w:lang w:val="fr-FR" w:eastAsia="fr-FR"/>
            </w:rPr>
          </w:rPrChange>
        </w:rPr>
      </w:pPr>
      <w:ins w:id="301" w:author="Mokaddem Emna" w:date="2013-02-08T10:19:00Z">
        <w:r>
          <w:t>5.6</w:t>
        </w:r>
        <w:r w:rsidRPr="00C819F4">
          <w:rPr>
            <w:rFonts w:asciiTheme="minorHAnsi" w:eastAsiaTheme="minorEastAsia" w:hAnsiTheme="minorHAnsi" w:cstheme="minorBidi"/>
            <w:bCs w:val="0"/>
            <w:caps w:val="0"/>
            <w:spacing w:val="0"/>
            <w:sz w:val="22"/>
            <w:szCs w:val="22"/>
            <w:lang w:val="en-US" w:eastAsia="fr-FR"/>
            <w:rPrChange w:id="302"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Software Unit and Integration Test Procedures Specification</w:t>
        </w:r>
        <w:r>
          <w:tab/>
        </w:r>
        <w:r>
          <w:fldChar w:fldCharType="begin"/>
        </w:r>
        <w:r>
          <w:instrText xml:space="preserve"> PAGEREF _Toc348082137 \h </w:instrText>
        </w:r>
      </w:ins>
      <w:r>
        <w:fldChar w:fldCharType="separate"/>
      </w:r>
      <w:ins w:id="303" w:author="Lavignotte Fabien" w:date="2013-02-08T15:05:00Z">
        <w:r w:rsidR="000732CA">
          <w:t>21</w:t>
        </w:r>
      </w:ins>
      <w:ins w:id="304" w:author="Mokaddem Emna" w:date="2013-02-08T10:19:00Z">
        <w:r>
          <w:fldChar w:fldCharType="end"/>
        </w:r>
      </w:ins>
    </w:p>
    <w:p w:rsidR="00C819F4" w:rsidRPr="00C819F4" w:rsidRDefault="00C819F4">
      <w:pPr>
        <w:pStyle w:val="TM1"/>
        <w:rPr>
          <w:ins w:id="305" w:author="Mokaddem Emna" w:date="2013-02-08T10:19:00Z"/>
          <w:rFonts w:asciiTheme="minorHAnsi" w:eastAsiaTheme="minorEastAsia" w:hAnsiTheme="minorHAnsi" w:cstheme="minorBidi"/>
          <w:caps w:val="0"/>
          <w:spacing w:val="0"/>
          <w:sz w:val="22"/>
          <w:szCs w:val="22"/>
          <w:lang w:val="en-US" w:eastAsia="fr-FR"/>
          <w:rPrChange w:id="306" w:author="Mokaddem Emna" w:date="2013-02-08T10:19:00Z">
            <w:rPr>
              <w:ins w:id="307" w:author="Mokaddem Emna" w:date="2013-02-08T10:19:00Z"/>
              <w:rFonts w:asciiTheme="minorHAnsi" w:eastAsiaTheme="minorEastAsia" w:hAnsiTheme="minorHAnsi" w:cstheme="minorBidi"/>
              <w:caps w:val="0"/>
              <w:spacing w:val="0"/>
              <w:sz w:val="22"/>
              <w:szCs w:val="22"/>
              <w:lang w:val="fr-FR" w:eastAsia="fr-FR"/>
            </w:rPr>
          </w:rPrChange>
        </w:rPr>
      </w:pPr>
      <w:ins w:id="308" w:author="Mokaddem Emna" w:date="2013-02-08T10:19:00Z">
        <w:r>
          <w:t>6.</w:t>
        </w:r>
        <w:r w:rsidRPr="00C819F4">
          <w:rPr>
            <w:rFonts w:asciiTheme="minorHAnsi" w:eastAsiaTheme="minorEastAsia" w:hAnsiTheme="minorHAnsi" w:cstheme="minorBidi"/>
            <w:caps w:val="0"/>
            <w:spacing w:val="0"/>
            <w:sz w:val="22"/>
            <w:szCs w:val="22"/>
            <w:lang w:val="en-US" w:eastAsia="fr-FR"/>
            <w:rPrChange w:id="309" w:author="Mokaddem Emna" w:date="2013-02-08T10:19:00Z">
              <w:rPr>
                <w:rFonts w:asciiTheme="minorHAnsi" w:eastAsiaTheme="minorEastAsia" w:hAnsiTheme="minorHAnsi" w:cstheme="minorBidi"/>
                <w:caps w:val="0"/>
                <w:noProof w:val="0"/>
                <w:spacing w:val="0"/>
                <w:sz w:val="22"/>
                <w:szCs w:val="22"/>
                <w:lang w:val="fr-FR" w:eastAsia="fr-FR"/>
              </w:rPr>
            </w:rPrChange>
          </w:rPr>
          <w:tab/>
        </w:r>
        <w:r>
          <w:t>Software Validation Specification</w:t>
        </w:r>
        <w:r>
          <w:tab/>
        </w:r>
        <w:r>
          <w:fldChar w:fldCharType="begin"/>
        </w:r>
        <w:r>
          <w:instrText xml:space="preserve"> PAGEREF _Toc348082143 \h </w:instrText>
        </w:r>
      </w:ins>
      <w:r>
        <w:fldChar w:fldCharType="separate"/>
      </w:r>
      <w:ins w:id="310" w:author="Lavignotte Fabien" w:date="2013-02-08T15:05:00Z">
        <w:r w:rsidR="000732CA">
          <w:t>23</w:t>
        </w:r>
      </w:ins>
      <w:ins w:id="311" w:author="Mokaddem Emna" w:date="2013-02-08T10:19:00Z">
        <w:r>
          <w:fldChar w:fldCharType="end"/>
        </w:r>
      </w:ins>
    </w:p>
    <w:p w:rsidR="00C819F4" w:rsidRPr="00C819F4" w:rsidRDefault="00C819F4">
      <w:pPr>
        <w:pStyle w:val="TM2"/>
        <w:tabs>
          <w:tab w:val="left" w:pos="1305"/>
        </w:tabs>
        <w:rPr>
          <w:ins w:id="312" w:author="Mokaddem Emna" w:date="2013-02-08T10:19:00Z"/>
          <w:rFonts w:asciiTheme="minorHAnsi" w:eastAsiaTheme="minorEastAsia" w:hAnsiTheme="minorHAnsi" w:cstheme="minorBidi"/>
          <w:bCs w:val="0"/>
          <w:caps w:val="0"/>
          <w:spacing w:val="0"/>
          <w:sz w:val="22"/>
          <w:szCs w:val="22"/>
          <w:lang w:val="en-US" w:eastAsia="fr-FR"/>
          <w:rPrChange w:id="313" w:author="Mokaddem Emna" w:date="2013-02-08T10:19:00Z">
            <w:rPr>
              <w:ins w:id="314" w:author="Mokaddem Emna" w:date="2013-02-08T10:19:00Z"/>
              <w:rFonts w:asciiTheme="minorHAnsi" w:eastAsiaTheme="minorEastAsia" w:hAnsiTheme="minorHAnsi" w:cstheme="minorBidi"/>
              <w:bCs w:val="0"/>
              <w:caps w:val="0"/>
              <w:spacing w:val="0"/>
              <w:sz w:val="22"/>
              <w:szCs w:val="22"/>
              <w:lang w:val="fr-FR" w:eastAsia="fr-FR"/>
            </w:rPr>
          </w:rPrChange>
        </w:rPr>
      </w:pPr>
      <w:ins w:id="315" w:author="Mokaddem Emna" w:date="2013-02-08T10:19:00Z">
        <w:r>
          <w:t>6.1</w:t>
        </w:r>
        <w:r w:rsidRPr="00C819F4">
          <w:rPr>
            <w:rFonts w:asciiTheme="minorHAnsi" w:eastAsiaTheme="minorEastAsia" w:hAnsiTheme="minorHAnsi" w:cstheme="minorBidi"/>
            <w:bCs w:val="0"/>
            <w:caps w:val="0"/>
            <w:spacing w:val="0"/>
            <w:sz w:val="22"/>
            <w:szCs w:val="22"/>
            <w:lang w:val="en-US" w:eastAsia="fr-FR"/>
            <w:rPrChange w:id="316"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Software Validation Approach</w:t>
        </w:r>
        <w:r>
          <w:tab/>
        </w:r>
        <w:r>
          <w:fldChar w:fldCharType="begin"/>
        </w:r>
        <w:r>
          <w:instrText xml:space="preserve"> PAGEREF _Toc348082144 \h </w:instrText>
        </w:r>
      </w:ins>
      <w:r>
        <w:fldChar w:fldCharType="separate"/>
      </w:r>
      <w:ins w:id="317" w:author="Lavignotte Fabien" w:date="2013-02-08T15:05:00Z">
        <w:r w:rsidR="000732CA">
          <w:t>23</w:t>
        </w:r>
      </w:ins>
      <w:ins w:id="318" w:author="Mokaddem Emna" w:date="2013-02-08T10:19:00Z">
        <w:r>
          <w:fldChar w:fldCharType="end"/>
        </w:r>
      </w:ins>
    </w:p>
    <w:p w:rsidR="00C819F4" w:rsidRPr="00C819F4" w:rsidRDefault="00C819F4">
      <w:pPr>
        <w:pStyle w:val="TM3"/>
        <w:tabs>
          <w:tab w:val="left" w:pos="2041"/>
        </w:tabs>
        <w:rPr>
          <w:ins w:id="319" w:author="Mokaddem Emna" w:date="2013-02-08T10:19:00Z"/>
          <w:rFonts w:asciiTheme="minorHAnsi" w:eastAsiaTheme="minorEastAsia" w:hAnsiTheme="minorHAnsi" w:cstheme="minorBidi"/>
          <w:bCs w:val="0"/>
          <w:iCs w:val="0"/>
          <w:caps w:val="0"/>
          <w:color w:val="auto"/>
          <w:spacing w:val="0"/>
          <w:sz w:val="22"/>
          <w:szCs w:val="22"/>
          <w:lang w:val="en-US" w:eastAsia="fr-FR"/>
          <w:rPrChange w:id="320" w:author="Mokaddem Emna" w:date="2013-02-08T10:19:00Z">
            <w:rPr>
              <w:ins w:id="32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22" w:author="Mokaddem Emna" w:date="2013-02-08T10:19:00Z">
        <w:r w:rsidRPr="004034C4">
          <w:t>6.1.1</w:t>
        </w:r>
        <w:r w:rsidRPr="00C819F4">
          <w:rPr>
            <w:rFonts w:asciiTheme="minorHAnsi" w:eastAsiaTheme="minorEastAsia" w:hAnsiTheme="minorHAnsi" w:cstheme="minorBidi"/>
            <w:bCs w:val="0"/>
            <w:iCs w:val="0"/>
            <w:caps w:val="0"/>
            <w:color w:val="auto"/>
            <w:spacing w:val="0"/>
            <w:sz w:val="22"/>
            <w:szCs w:val="22"/>
            <w:lang w:val="en-US" w:eastAsia="fr-FR"/>
            <w:rPrChange w:id="323"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Task and criteria</w:t>
        </w:r>
        <w:r>
          <w:tab/>
        </w:r>
        <w:r>
          <w:fldChar w:fldCharType="begin"/>
        </w:r>
        <w:r>
          <w:instrText xml:space="preserve"> PAGEREF _Toc348082145 \h </w:instrText>
        </w:r>
      </w:ins>
      <w:r>
        <w:fldChar w:fldCharType="separate"/>
      </w:r>
      <w:ins w:id="324" w:author="Lavignotte Fabien" w:date="2013-02-08T15:05:00Z">
        <w:r w:rsidR="000732CA">
          <w:t>23</w:t>
        </w:r>
      </w:ins>
      <w:ins w:id="325" w:author="Mokaddem Emna" w:date="2013-02-08T10:19:00Z">
        <w:r>
          <w:fldChar w:fldCharType="end"/>
        </w:r>
      </w:ins>
    </w:p>
    <w:p w:rsidR="00C819F4" w:rsidRPr="00C819F4" w:rsidRDefault="00C819F4">
      <w:pPr>
        <w:pStyle w:val="TM3"/>
        <w:tabs>
          <w:tab w:val="left" w:pos="2041"/>
        </w:tabs>
        <w:rPr>
          <w:ins w:id="326" w:author="Mokaddem Emna" w:date="2013-02-08T10:19:00Z"/>
          <w:rFonts w:asciiTheme="minorHAnsi" w:eastAsiaTheme="minorEastAsia" w:hAnsiTheme="minorHAnsi" w:cstheme="minorBidi"/>
          <w:bCs w:val="0"/>
          <w:iCs w:val="0"/>
          <w:caps w:val="0"/>
          <w:color w:val="auto"/>
          <w:spacing w:val="0"/>
          <w:sz w:val="22"/>
          <w:szCs w:val="22"/>
          <w:lang w:val="en-US" w:eastAsia="fr-FR"/>
          <w:rPrChange w:id="327" w:author="Mokaddem Emna" w:date="2013-02-08T10:19:00Z">
            <w:rPr>
              <w:ins w:id="32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29" w:author="Mokaddem Emna" w:date="2013-02-08T10:19:00Z">
        <w:r w:rsidRPr="004034C4">
          <w:t>6.1.2</w:t>
        </w:r>
        <w:r w:rsidRPr="00C819F4">
          <w:rPr>
            <w:rFonts w:asciiTheme="minorHAnsi" w:eastAsiaTheme="minorEastAsia" w:hAnsiTheme="minorHAnsi" w:cstheme="minorBidi"/>
            <w:bCs w:val="0"/>
            <w:iCs w:val="0"/>
            <w:caps w:val="0"/>
            <w:color w:val="auto"/>
            <w:spacing w:val="0"/>
            <w:sz w:val="22"/>
            <w:szCs w:val="22"/>
            <w:lang w:val="en-US" w:eastAsia="fr-FR"/>
            <w:rPrChange w:id="330"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Features to be tested</w:t>
        </w:r>
        <w:r>
          <w:tab/>
        </w:r>
        <w:r>
          <w:fldChar w:fldCharType="begin"/>
        </w:r>
        <w:r>
          <w:instrText xml:space="preserve"> PAGEREF _Toc348082146 \h </w:instrText>
        </w:r>
      </w:ins>
      <w:r>
        <w:fldChar w:fldCharType="separate"/>
      </w:r>
      <w:ins w:id="331" w:author="Lavignotte Fabien" w:date="2013-02-08T15:05:00Z">
        <w:r w:rsidR="000732CA">
          <w:t>23</w:t>
        </w:r>
      </w:ins>
      <w:ins w:id="332" w:author="Mokaddem Emna" w:date="2013-02-08T10:19:00Z">
        <w:r>
          <w:fldChar w:fldCharType="end"/>
        </w:r>
      </w:ins>
    </w:p>
    <w:p w:rsidR="00C819F4" w:rsidRPr="00C819F4" w:rsidRDefault="00C819F4">
      <w:pPr>
        <w:pStyle w:val="TM3"/>
        <w:tabs>
          <w:tab w:val="left" w:pos="2041"/>
        </w:tabs>
        <w:rPr>
          <w:ins w:id="333" w:author="Mokaddem Emna" w:date="2013-02-08T10:19:00Z"/>
          <w:rFonts w:asciiTheme="minorHAnsi" w:eastAsiaTheme="minorEastAsia" w:hAnsiTheme="minorHAnsi" w:cstheme="minorBidi"/>
          <w:bCs w:val="0"/>
          <w:iCs w:val="0"/>
          <w:caps w:val="0"/>
          <w:color w:val="auto"/>
          <w:spacing w:val="0"/>
          <w:sz w:val="22"/>
          <w:szCs w:val="22"/>
          <w:lang w:val="en-US" w:eastAsia="fr-FR"/>
          <w:rPrChange w:id="334" w:author="Mokaddem Emna" w:date="2013-02-08T10:19:00Z">
            <w:rPr>
              <w:ins w:id="33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36" w:author="Mokaddem Emna" w:date="2013-02-08T10:19:00Z">
        <w:r w:rsidRPr="004034C4">
          <w:t>6.1.3</w:t>
        </w:r>
        <w:r w:rsidRPr="00C819F4">
          <w:rPr>
            <w:rFonts w:asciiTheme="minorHAnsi" w:eastAsiaTheme="minorEastAsia" w:hAnsiTheme="minorHAnsi" w:cstheme="minorBidi"/>
            <w:bCs w:val="0"/>
            <w:iCs w:val="0"/>
            <w:caps w:val="0"/>
            <w:color w:val="auto"/>
            <w:spacing w:val="0"/>
            <w:sz w:val="22"/>
            <w:szCs w:val="22"/>
            <w:lang w:val="en-US" w:eastAsia="fr-FR"/>
            <w:rPrChange w:id="337"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Features not to be tested</w:t>
        </w:r>
        <w:r>
          <w:tab/>
        </w:r>
        <w:r>
          <w:fldChar w:fldCharType="begin"/>
        </w:r>
        <w:r>
          <w:instrText xml:space="preserve"> PAGEREF _Toc348082147 \h </w:instrText>
        </w:r>
      </w:ins>
      <w:r>
        <w:fldChar w:fldCharType="separate"/>
      </w:r>
      <w:ins w:id="338" w:author="Lavignotte Fabien" w:date="2013-02-08T15:05:00Z">
        <w:r w:rsidR="000732CA">
          <w:t>23</w:t>
        </w:r>
      </w:ins>
      <w:ins w:id="339" w:author="Mokaddem Emna" w:date="2013-02-08T10:19:00Z">
        <w:r>
          <w:fldChar w:fldCharType="end"/>
        </w:r>
      </w:ins>
    </w:p>
    <w:p w:rsidR="00C819F4" w:rsidRPr="00C819F4" w:rsidRDefault="00C819F4">
      <w:pPr>
        <w:pStyle w:val="TM3"/>
        <w:tabs>
          <w:tab w:val="left" w:pos="2041"/>
        </w:tabs>
        <w:rPr>
          <w:ins w:id="340" w:author="Mokaddem Emna" w:date="2013-02-08T10:19:00Z"/>
          <w:rFonts w:asciiTheme="minorHAnsi" w:eastAsiaTheme="minorEastAsia" w:hAnsiTheme="minorHAnsi" w:cstheme="minorBidi"/>
          <w:bCs w:val="0"/>
          <w:iCs w:val="0"/>
          <w:caps w:val="0"/>
          <w:color w:val="auto"/>
          <w:spacing w:val="0"/>
          <w:sz w:val="22"/>
          <w:szCs w:val="22"/>
          <w:lang w:val="en-US" w:eastAsia="fr-FR"/>
          <w:rPrChange w:id="341" w:author="Mokaddem Emna" w:date="2013-02-08T10:19:00Z">
            <w:rPr>
              <w:ins w:id="34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43" w:author="Mokaddem Emna" w:date="2013-02-08T10:19:00Z">
        <w:r w:rsidRPr="004034C4">
          <w:t>6.1.4</w:t>
        </w:r>
        <w:r w:rsidRPr="00C819F4">
          <w:rPr>
            <w:rFonts w:asciiTheme="minorHAnsi" w:eastAsiaTheme="minorEastAsia" w:hAnsiTheme="minorHAnsi" w:cstheme="minorBidi"/>
            <w:bCs w:val="0"/>
            <w:iCs w:val="0"/>
            <w:caps w:val="0"/>
            <w:color w:val="auto"/>
            <w:spacing w:val="0"/>
            <w:sz w:val="22"/>
            <w:szCs w:val="22"/>
            <w:lang w:val="en-US" w:eastAsia="fr-FR"/>
            <w:rPrChange w:id="344"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Test pass - fail criteria</w:t>
        </w:r>
        <w:r>
          <w:tab/>
        </w:r>
        <w:r>
          <w:fldChar w:fldCharType="begin"/>
        </w:r>
        <w:r>
          <w:instrText xml:space="preserve"> PAGEREF _Toc348082148 \h </w:instrText>
        </w:r>
      </w:ins>
      <w:r>
        <w:fldChar w:fldCharType="separate"/>
      </w:r>
      <w:ins w:id="345" w:author="Lavignotte Fabien" w:date="2013-02-08T15:05:00Z">
        <w:r w:rsidR="000732CA">
          <w:t>23</w:t>
        </w:r>
      </w:ins>
      <w:ins w:id="346" w:author="Mokaddem Emna" w:date="2013-02-08T10:19:00Z">
        <w:r>
          <w:fldChar w:fldCharType="end"/>
        </w:r>
      </w:ins>
    </w:p>
    <w:p w:rsidR="00C819F4" w:rsidRPr="00C819F4" w:rsidRDefault="00C819F4">
      <w:pPr>
        <w:pStyle w:val="TM3"/>
        <w:tabs>
          <w:tab w:val="left" w:pos="2041"/>
        </w:tabs>
        <w:rPr>
          <w:ins w:id="347" w:author="Mokaddem Emna" w:date="2013-02-08T10:19:00Z"/>
          <w:rFonts w:asciiTheme="minorHAnsi" w:eastAsiaTheme="minorEastAsia" w:hAnsiTheme="minorHAnsi" w:cstheme="minorBidi"/>
          <w:bCs w:val="0"/>
          <w:iCs w:val="0"/>
          <w:caps w:val="0"/>
          <w:color w:val="auto"/>
          <w:spacing w:val="0"/>
          <w:sz w:val="22"/>
          <w:szCs w:val="22"/>
          <w:lang w:val="en-US" w:eastAsia="fr-FR"/>
          <w:rPrChange w:id="348" w:author="Mokaddem Emna" w:date="2013-02-08T10:19:00Z">
            <w:rPr>
              <w:ins w:id="34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50" w:author="Mokaddem Emna" w:date="2013-02-08T10:19:00Z">
        <w:r w:rsidRPr="004034C4">
          <w:lastRenderedPageBreak/>
          <w:t>6.1.5</w:t>
        </w:r>
        <w:r w:rsidRPr="00C819F4">
          <w:rPr>
            <w:rFonts w:asciiTheme="minorHAnsi" w:eastAsiaTheme="minorEastAsia" w:hAnsiTheme="minorHAnsi" w:cstheme="minorBidi"/>
            <w:bCs w:val="0"/>
            <w:iCs w:val="0"/>
            <w:caps w:val="0"/>
            <w:color w:val="auto"/>
            <w:spacing w:val="0"/>
            <w:sz w:val="22"/>
            <w:szCs w:val="22"/>
            <w:lang w:val="en-US" w:eastAsia="fr-FR"/>
            <w:rPrChange w:id="351"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Items that cannot be validated by test</w:t>
        </w:r>
        <w:r>
          <w:tab/>
        </w:r>
        <w:r>
          <w:fldChar w:fldCharType="begin"/>
        </w:r>
        <w:r>
          <w:instrText xml:space="preserve"> PAGEREF _Toc348082149 \h </w:instrText>
        </w:r>
      </w:ins>
      <w:r>
        <w:fldChar w:fldCharType="separate"/>
      </w:r>
      <w:ins w:id="352" w:author="Lavignotte Fabien" w:date="2013-02-08T15:05:00Z">
        <w:r w:rsidR="000732CA">
          <w:t>24</w:t>
        </w:r>
      </w:ins>
      <w:ins w:id="353" w:author="Mokaddem Emna" w:date="2013-02-08T10:19:00Z">
        <w:r>
          <w:fldChar w:fldCharType="end"/>
        </w:r>
      </w:ins>
    </w:p>
    <w:p w:rsidR="00C819F4" w:rsidRPr="00C819F4" w:rsidRDefault="00C819F4">
      <w:pPr>
        <w:pStyle w:val="TM3"/>
        <w:tabs>
          <w:tab w:val="left" w:pos="2041"/>
        </w:tabs>
        <w:rPr>
          <w:ins w:id="354" w:author="Mokaddem Emna" w:date="2013-02-08T10:19:00Z"/>
          <w:rFonts w:asciiTheme="minorHAnsi" w:eastAsiaTheme="minorEastAsia" w:hAnsiTheme="minorHAnsi" w:cstheme="minorBidi"/>
          <w:bCs w:val="0"/>
          <w:iCs w:val="0"/>
          <w:caps w:val="0"/>
          <w:color w:val="auto"/>
          <w:spacing w:val="0"/>
          <w:sz w:val="22"/>
          <w:szCs w:val="22"/>
          <w:lang w:val="en-US" w:eastAsia="fr-FR"/>
          <w:rPrChange w:id="355" w:author="Mokaddem Emna" w:date="2013-02-08T10:19:00Z">
            <w:rPr>
              <w:ins w:id="35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57" w:author="Mokaddem Emna" w:date="2013-02-08T10:19:00Z">
        <w:r w:rsidRPr="004034C4">
          <w:t>6.1.6</w:t>
        </w:r>
        <w:r w:rsidRPr="00C819F4">
          <w:rPr>
            <w:rFonts w:asciiTheme="minorHAnsi" w:eastAsiaTheme="minorEastAsia" w:hAnsiTheme="minorHAnsi" w:cstheme="minorBidi"/>
            <w:bCs w:val="0"/>
            <w:iCs w:val="0"/>
            <w:caps w:val="0"/>
            <w:color w:val="auto"/>
            <w:spacing w:val="0"/>
            <w:sz w:val="22"/>
            <w:szCs w:val="22"/>
            <w:lang w:val="en-US" w:eastAsia="fr-FR"/>
            <w:rPrChange w:id="358"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Regression Tests</w:t>
        </w:r>
        <w:r>
          <w:tab/>
        </w:r>
        <w:r>
          <w:fldChar w:fldCharType="begin"/>
        </w:r>
        <w:r>
          <w:instrText xml:space="preserve"> PAGEREF _Toc348082150 \h </w:instrText>
        </w:r>
      </w:ins>
      <w:r>
        <w:fldChar w:fldCharType="separate"/>
      </w:r>
      <w:ins w:id="359" w:author="Lavignotte Fabien" w:date="2013-02-08T15:05:00Z">
        <w:r w:rsidR="000732CA">
          <w:t>24</w:t>
        </w:r>
      </w:ins>
      <w:ins w:id="360" w:author="Mokaddem Emna" w:date="2013-02-08T10:19:00Z">
        <w:r>
          <w:fldChar w:fldCharType="end"/>
        </w:r>
      </w:ins>
    </w:p>
    <w:p w:rsidR="00C819F4" w:rsidRPr="00C819F4" w:rsidRDefault="00C819F4">
      <w:pPr>
        <w:pStyle w:val="TM2"/>
        <w:tabs>
          <w:tab w:val="left" w:pos="1305"/>
        </w:tabs>
        <w:rPr>
          <w:ins w:id="361" w:author="Mokaddem Emna" w:date="2013-02-08T10:19:00Z"/>
          <w:rFonts w:asciiTheme="minorHAnsi" w:eastAsiaTheme="minorEastAsia" w:hAnsiTheme="minorHAnsi" w:cstheme="minorBidi"/>
          <w:bCs w:val="0"/>
          <w:caps w:val="0"/>
          <w:spacing w:val="0"/>
          <w:sz w:val="22"/>
          <w:szCs w:val="22"/>
          <w:lang w:val="en-US" w:eastAsia="fr-FR"/>
          <w:rPrChange w:id="362" w:author="Mokaddem Emna" w:date="2013-02-08T10:19:00Z">
            <w:rPr>
              <w:ins w:id="363" w:author="Mokaddem Emna" w:date="2013-02-08T10:19:00Z"/>
              <w:rFonts w:asciiTheme="minorHAnsi" w:eastAsiaTheme="minorEastAsia" w:hAnsiTheme="minorHAnsi" w:cstheme="minorBidi"/>
              <w:bCs w:val="0"/>
              <w:caps w:val="0"/>
              <w:spacing w:val="0"/>
              <w:sz w:val="22"/>
              <w:szCs w:val="22"/>
              <w:lang w:val="fr-FR" w:eastAsia="fr-FR"/>
            </w:rPr>
          </w:rPrChange>
        </w:rPr>
      </w:pPr>
      <w:ins w:id="364" w:author="Mokaddem Emna" w:date="2013-02-08T10:19:00Z">
        <w:r>
          <w:t>6.2</w:t>
        </w:r>
        <w:r w:rsidRPr="00C819F4">
          <w:rPr>
            <w:rFonts w:asciiTheme="minorHAnsi" w:eastAsiaTheme="minorEastAsia" w:hAnsiTheme="minorHAnsi" w:cstheme="minorBidi"/>
            <w:bCs w:val="0"/>
            <w:caps w:val="0"/>
            <w:spacing w:val="0"/>
            <w:sz w:val="22"/>
            <w:szCs w:val="22"/>
            <w:lang w:val="en-US" w:eastAsia="fr-FR"/>
            <w:rPrChange w:id="365"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Software Validation Testing Specification Design</w:t>
        </w:r>
        <w:r>
          <w:tab/>
        </w:r>
        <w:r>
          <w:fldChar w:fldCharType="begin"/>
        </w:r>
        <w:r>
          <w:instrText xml:space="preserve"> PAGEREF _Toc348082151 \h </w:instrText>
        </w:r>
      </w:ins>
      <w:r>
        <w:fldChar w:fldCharType="separate"/>
      </w:r>
      <w:ins w:id="366" w:author="Lavignotte Fabien" w:date="2013-02-08T15:05:00Z">
        <w:r w:rsidR="000732CA">
          <w:t>25</w:t>
        </w:r>
      </w:ins>
      <w:ins w:id="367" w:author="Mokaddem Emna" w:date="2013-02-08T10:19:00Z">
        <w:r>
          <w:fldChar w:fldCharType="end"/>
        </w:r>
      </w:ins>
    </w:p>
    <w:p w:rsidR="00C819F4" w:rsidRPr="00C819F4" w:rsidRDefault="00C819F4">
      <w:pPr>
        <w:pStyle w:val="TM3"/>
        <w:tabs>
          <w:tab w:val="left" w:pos="2041"/>
        </w:tabs>
        <w:rPr>
          <w:ins w:id="368" w:author="Mokaddem Emna" w:date="2013-02-08T10:19:00Z"/>
          <w:rFonts w:asciiTheme="minorHAnsi" w:eastAsiaTheme="minorEastAsia" w:hAnsiTheme="minorHAnsi" w:cstheme="minorBidi"/>
          <w:bCs w:val="0"/>
          <w:iCs w:val="0"/>
          <w:caps w:val="0"/>
          <w:color w:val="auto"/>
          <w:spacing w:val="0"/>
          <w:sz w:val="22"/>
          <w:szCs w:val="22"/>
          <w:lang w:val="en-US" w:eastAsia="fr-FR"/>
          <w:rPrChange w:id="369" w:author="Mokaddem Emna" w:date="2013-02-08T10:19:00Z">
            <w:rPr>
              <w:ins w:id="37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71" w:author="Mokaddem Emna" w:date="2013-02-08T10:19:00Z">
        <w:r w:rsidRPr="004034C4">
          <w:t>6.2.1</w:t>
        </w:r>
        <w:r w:rsidRPr="00C819F4">
          <w:rPr>
            <w:rFonts w:asciiTheme="minorHAnsi" w:eastAsiaTheme="minorEastAsia" w:hAnsiTheme="minorHAnsi" w:cstheme="minorBidi"/>
            <w:bCs w:val="0"/>
            <w:iCs w:val="0"/>
            <w:caps w:val="0"/>
            <w:color w:val="auto"/>
            <w:spacing w:val="0"/>
            <w:sz w:val="22"/>
            <w:szCs w:val="22"/>
            <w:lang w:val="en-US" w:eastAsia="fr-FR"/>
            <w:rPrChange w:id="372"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General</w:t>
        </w:r>
        <w:r>
          <w:tab/>
        </w:r>
        <w:r>
          <w:fldChar w:fldCharType="begin"/>
        </w:r>
        <w:r>
          <w:instrText xml:space="preserve"> PAGEREF _Toc348082152 \h </w:instrText>
        </w:r>
      </w:ins>
      <w:r>
        <w:fldChar w:fldCharType="separate"/>
      </w:r>
      <w:ins w:id="373" w:author="Lavignotte Fabien" w:date="2013-02-08T15:05:00Z">
        <w:r w:rsidR="000732CA">
          <w:t>25</w:t>
        </w:r>
      </w:ins>
      <w:ins w:id="374" w:author="Mokaddem Emna" w:date="2013-02-08T10:19:00Z">
        <w:r>
          <w:fldChar w:fldCharType="end"/>
        </w:r>
      </w:ins>
    </w:p>
    <w:p w:rsidR="00C819F4" w:rsidRPr="00C819F4" w:rsidRDefault="00C819F4">
      <w:pPr>
        <w:pStyle w:val="TM3"/>
        <w:tabs>
          <w:tab w:val="left" w:pos="2041"/>
        </w:tabs>
        <w:rPr>
          <w:ins w:id="375" w:author="Mokaddem Emna" w:date="2013-02-08T10:19:00Z"/>
          <w:rFonts w:asciiTheme="minorHAnsi" w:eastAsiaTheme="minorEastAsia" w:hAnsiTheme="minorHAnsi" w:cstheme="minorBidi"/>
          <w:bCs w:val="0"/>
          <w:iCs w:val="0"/>
          <w:caps w:val="0"/>
          <w:color w:val="auto"/>
          <w:spacing w:val="0"/>
          <w:sz w:val="22"/>
          <w:szCs w:val="22"/>
          <w:lang w:val="en-US" w:eastAsia="fr-FR"/>
          <w:rPrChange w:id="376" w:author="Mokaddem Emna" w:date="2013-02-08T10:19:00Z">
            <w:rPr>
              <w:ins w:id="37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78" w:author="Mokaddem Emna" w:date="2013-02-08T10:19:00Z">
        <w:r w:rsidRPr="004034C4">
          <w:t>6.2.2</w:t>
        </w:r>
        <w:r w:rsidRPr="00C819F4">
          <w:rPr>
            <w:rFonts w:asciiTheme="minorHAnsi" w:eastAsiaTheme="minorEastAsia" w:hAnsiTheme="minorHAnsi" w:cstheme="minorBidi"/>
            <w:bCs w:val="0"/>
            <w:iCs w:val="0"/>
            <w:caps w:val="0"/>
            <w:color w:val="auto"/>
            <w:spacing w:val="0"/>
            <w:sz w:val="22"/>
            <w:szCs w:val="22"/>
            <w:lang w:val="en-US" w:eastAsia="fr-FR"/>
            <w:rPrChange w:id="379"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NGEO-WEBC-VTD-0010: Installation of Web Client and home page check</w:t>
        </w:r>
        <w:r>
          <w:tab/>
        </w:r>
        <w:r>
          <w:fldChar w:fldCharType="begin"/>
        </w:r>
        <w:r>
          <w:instrText xml:space="preserve"> PAGEREF _Toc348082153 \h </w:instrText>
        </w:r>
      </w:ins>
      <w:r>
        <w:fldChar w:fldCharType="separate"/>
      </w:r>
      <w:ins w:id="380" w:author="Lavignotte Fabien" w:date="2013-02-08T15:05:00Z">
        <w:r w:rsidR="000732CA">
          <w:t>25</w:t>
        </w:r>
      </w:ins>
      <w:ins w:id="381" w:author="Mokaddem Emna" w:date="2013-02-08T10:19:00Z">
        <w:r>
          <w:fldChar w:fldCharType="end"/>
        </w:r>
      </w:ins>
    </w:p>
    <w:p w:rsidR="00C819F4" w:rsidRPr="00C819F4" w:rsidRDefault="00C819F4">
      <w:pPr>
        <w:pStyle w:val="TM3"/>
        <w:tabs>
          <w:tab w:val="left" w:pos="2041"/>
        </w:tabs>
        <w:rPr>
          <w:ins w:id="382" w:author="Mokaddem Emna" w:date="2013-02-08T10:19:00Z"/>
          <w:rFonts w:asciiTheme="minorHAnsi" w:eastAsiaTheme="minorEastAsia" w:hAnsiTheme="minorHAnsi" w:cstheme="minorBidi"/>
          <w:bCs w:val="0"/>
          <w:iCs w:val="0"/>
          <w:caps w:val="0"/>
          <w:color w:val="auto"/>
          <w:spacing w:val="0"/>
          <w:sz w:val="22"/>
          <w:szCs w:val="22"/>
          <w:lang w:val="en-US" w:eastAsia="fr-FR"/>
          <w:rPrChange w:id="383" w:author="Mokaddem Emna" w:date="2013-02-08T10:19:00Z">
            <w:rPr>
              <w:ins w:id="384"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85" w:author="Mokaddem Emna" w:date="2013-02-08T10:19:00Z">
        <w:r w:rsidRPr="004034C4">
          <w:t>6.2.3</w:t>
        </w:r>
        <w:r w:rsidRPr="00C819F4">
          <w:rPr>
            <w:rFonts w:asciiTheme="minorHAnsi" w:eastAsiaTheme="minorEastAsia" w:hAnsiTheme="minorHAnsi" w:cstheme="minorBidi"/>
            <w:bCs w:val="0"/>
            <w:iCs w:val="0"/>
            <w:caps w:val="0"/>
            <w:color w:val="auto"/>
            <w:spacing w:val="0"/>
            <w:sz w:val="22"/>
            <w:szCs w:val="22"/>
            <w:lang w:val="en-US" w:eastAsia="fr-FR"/>
            <w:rPrChange w:id="386"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NGEO-WEBC-VTD-0020: Dataset selection</w:t>
        </w:r>
        <w:r>
          <w:tab/>
        </w:r>
        <w:r>
          <w:fldChar w:fldCharType="begin"/>
        </w:r>
        <w:r>
          <w:instrText xml:space="preserve"> PAGEREF _Toc348082154 \h </w:instrText>
        </w:r>
      </w:ins>
      <w:r>
        <w:fldChar w:fldCharType="separate"/>
      </w:r>
      <w:ins w:id="387" w:author="Lavignotte Fabien" w:date="2013-02-08T15:05:00Z">
        <w:r w:rsidR="000732CA">
          <w:t>25</w:t>
        </w:r>
      </w:ins>
      <w:ins w:id="388" w:author="Mokaddem Emna" w:date="2013-02-08T10:19:00Z">
        <w:r>
          <w:fldChar w:fldCharType="end"/>
        </w:r>
      </w:ins>
    </w:p>
    <w:p w:rsidR="00C819F4" w:rsidRPr="00C819F4" w:rsidRDefault="00C819F4">
      <w:pPr>
        <w:pStyle w:val="TM3"/>
        <w:tabs>
          <w:tab w:val="left" w:pos="2041"/>
        </w:tabs>
        <w:rPr>
          <w:ins w:id="389" w:author="Mokaddem Emna" w:date="2013-02-08T10:19:00Z"/>
          <w:rFonts w:asciiTheme="minorHAnsi" w:eastAsiaTheme="minorEastAsia" w:hAnsiTheme="minorHAnsi" w:cstheme="minorBidi"/>
          <w:bCs w:val="0"/>
          <w:iCs w:val="0"/>
          <w:caps w:val="0"/>
          <w:color w:val="auto"/>
          <w:spacing w:val="0"/>
          <w:sz w:val="22"/>
          <w:szCs w:val="22"/>
          <w:lang w:val="en-US" w:eastAsia="fr-FR"/>
          <w:rPrChange w:id="390" w:author="Mokaddem Emna" w:date="2013-02-08T10:19:00Z">
            <w:rPr>
              <w:ins w:id="39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92" w:author="Mokaddem Emna" w:date="2013-02-08T10:19:00Z">
        <w:r w:rsidRPr="004034C4">
          <w:t>6.2.4</w:t>
        </w:r>
        <w:r w:rsidRPr="00C819F4">
          <w:rPr>
            <w:rFonts w:asciiTheme="minorHAnsi" w:eastAsiaTheme="minorEastAsia" w:hAnsiTheme="minorHAnsi" w:cstheme="minorBidi"/>
            <w:bCs w:val="0"/>
            <w:iCs w:val="0"/>
            <w:caps w:val="0"/>
            <w:color w:val="auto"/>
            <w:spacing w:val="0"/>
            <w:sz w:val="22"/>
            <w:szCs w:val="22"/>
            <w:lang w:val="en-US" w:eastAsia="fr-FR"/>
            <w:rPrChange w:id="393"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NGEO-WEBC-VTD-0030: Simple search formulation</w:t>
        </w:r>
        <w:r>
          <w:tab/>
        </w:r>
        <w:r>
          <w:fldChar w:fldCharType="begin"/>
        </w:r>
        <w:r>
          <w:instrText xml:space="preserve"> PAGEREF _Toc348082155 \h </w:instrText>
        </w:r>
      </w:ins>
      <w:r>
        <w:fldChar w:fldCharType="separate"/>
      </w:r>
      <w:ins w:id="394" w:author="Lavignotte Fabien" w:date="2013-02-08T15:05:00Z">
        <w:r w:rsidR="000732CA">
          <w:t>26</w:t>
        </w:r>
      </w:ins>
      <w:ins w:id="395" w:author="Mokaddem Emna" w:date="2013-02-08T10:19:00Z">
        <w:r>
          <w:fldChar w:fldCharType="end"/>
        </w:r>
      </w:ins>
    </w:p>
    <w:p w:rsidR="00C819F4" w:rsidRPr="00C819F4" w:rsidRDefault="00C819F4">
      <w:pPr>
        <w:pStyle w:val="TM3"/>
        <w:tabs>
          <w:tab w:val="left" w:pos="2041"/>
        </w:tabs>
        <w:rPr>
          <w:ins w:id="396" w:author="Mokaddem Emna" w:date="2013-02-08T10:19:00Z"/>
          <w:rFonts w:asciiTheme="minorHAnsi" w:eastAsiaTheme="minorEastAsia" w:hAnsiTheme="minorHAnsi" w:cstheme="minorBidi"/>
          <w:bCs w:val="0"/>
          <w:iCs w:val="0"/>
          <w:caps w:val="0"/>
          <w:color w:val="auto"/>
          <w:spacing w:val="0"/>
          <w:sz w:val="22"/>
          <w:szCs w:val="22"/>
          <w:lang w:val="en-US" w:eastAsia="fr-FR"/>
          <w:rPrChange w:id="397" w:author="Mokaddem Emna" w:date="2013-02-08T10:19:00Z">
            <w:rPr>
              <w:ins w:id="39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399" w:author="Mokaddem Emna" w:date="2013-02-08T10:19:00Z">
        <w:r w:rsidRPr="004034C4">
          <w:t>6.2.5</w:t>
        </w:r>
        <w:r w:rsidRPr="00C819F4">
          <w:rPr>
            <w:rFonts w:asciiTheme="minorHAnsi" w:eastAsiaTheme="minorEastAsia" w:hAnsiTheme="minorHAnsi" w:cstheme="minorBidi"/>
            <w:bCs w:val="0"/>
            <w:iCs w:val="0"/>
            <w:caps w:val="0"/>
            <w:color w:val="auto"/>
            <w:spacing w:val="0"/>
            <w:sz w:val="22"/>
            <w:szCs w:val="22"/>
            <w:lang w:val="en-US" w:eastAsia="fr-FR"/>
            <w:rPrChange w:id="400"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NGEO-WEBC-VTD-0040: Search results in a table</w:t>
        </w:r>
        <w:r>
          <w:tab/>
        </w:r>
        <w:r>
          <w:fldChar w:fldCharType="begin"/>
        </w:r>
        <w:r>
          <w:instrText xml:space="preserve"> PAGEREF _Toc348082156 \h </w:instrText>
        </w:r>
      </w:ins>
      <w:r>
        <w:fldChar w:fldCharType="separate"/>
      </w:r>
      <w:ins w:id="401" w:author="Lavignotte Fabien" w:date="2013-02-08T15:05:00Z">
        <w:r w:rsidR="000732CA">
          <w:t>26</w:t>
        </w:r>
      </w:ins>
      <w:ins w:id="402" w:author="Mokaddem Emna" w:date="2013-02-08T10:19:00Z">
        <w:r>
          <w:fldChar w:fldCharType="end"/>
        </w:r>
      </w:ins>
    </w:p>
    <w:p w:rsidR="00C819F4" w:rsidRPr="00C819F4" w:rsidRDefault="00C819F4">
      <w:pPr>
        <w:pStyle w:val="TM3"/>
        <w:tabs>
          <w:tab w:val="left" w:pos="2041"/>
        </w:tabs>
        <w:rPr>
          <w:ins w:id="403" w:author="Mokaddem Emna" w:date="2013-02-08T10:19:00Z"/>
          <w:rFonts w:asciiTheme="minorHAnsi" w:eastAsiaTheme="minorEastAsia" w:hAnsiTheme="minorHAnsi" w:cstheme="minorBidi"/>
          <w:bCs w:val="0"/>
          <w:iCs w:val="0"/>
          <w:caps w:val="0"/>
          <w:color w:val="auto"/>
          <w:spacing w:val="0"/>
          <w:sz w:val="22"/>
          <w:szCs w:val="22"/>
          <w:lang w:val="en-US" w:eastAsia="fr-FR"/>
          <w:rPrChange w:id="404" w:author="Mokaddem Emna" w:date="2013-02-08T10:19:00Z">
            <w:rPr>
              <w:ins w:id="40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06" w:author="Mokaddem Emna" w:date="2013-02-08T10:19:00Z">
        <w:r w:rsidRPr="004034C4">
          <w:t>6.2.6</w:t>
        </w:r>
        <w:r w:rsidRPr="00C819F4">
          <w:rPr>
            <w:rFonts w:asciiTheme="minorHAnsi" w:eastAsiaTheme="minorEastAsia" w:hAnsiTheme="minorHAnsi" w:cstheme="minorBidi"/>
            <w:bCs w:val="0"/>
            <w:iCs w:val="0"/>
            <w:caps w:val="0"/>
            <w:color w:val="auto"/>
            <w:spacing w:val="0"/>
            <w:sz w:val="22"/>
            <w:szCs w:val="22"/>
            <w:lang w:val="en-US" w:eastAsia="fr-FR"/>
            <w:rPrChange w:id="407"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NGEO-WEBC-VTD-0050: Search results on the map</w:t>
        </w:r>
        <w:r>
          <w:tab/>
        </w:r>
        <w:r>
          <w:fldChar w:fldCharType="begin"/>
        </w:r>
        <w:r>
          <w:instrText xml:space="preserve"> PAGEREF _Toc348082157 \h </w:instrText>
        </w:r>
      </w:ins>
      <w:r>
        <w:fldChar w:fldCharType="separate"/>
      </w:r>
      <w:ins w:id="408" w:author="Lavignotte Fabien" w:date="2013-02-08T15:05:00Z">
        <w:r w:rsidR="000732CA">
          <w:t>26</w:t>
        </w:r>
      </w:ins>
      <w:ins w:id="409" w:author="Mokaddem Emna" w:date="2013-02-08T10:19:00Z">
        <w:r>
          <w:fldChar w:fldCharType="end"/>
        </w:r>
      </w:ins>
    </w:p>
    <w:p w:rsidR="00C819F4" w:rsidRPr="00C819F4" w:rsidRDefault="00C819F4">
      <w:pPr>
        <w:pStyle w:val="TM3"/>
        <w:tabs>
          <w:tab w:val="left" w:pos="2041"/>
        </w:tabs>
        <w:rPr>
          <w:ins w:id="410" w:author="Mokaddem Emna" w:date="2013-02-08T10:19:00Z"/>
          <w:rFonts w:asciiTheme="minorHAnsi" w:eastAsiaTheme="minorEastAsia" w:hAnsiTheme="minorHAnsi" w:cstheme="minorBidi"/>
          <w:bCs w:val="0"/>
          <w:iCs w:val="0"/>
          <w:caps w:val="0"/>
          <w:color w:val="auto"/>
          <w:spacing w:val="0"/>
          <w:sz w:val="22"/>
          <w:szCs w:val="22"/>
          <w:lang w:val="en-US" w:eastAsia="fr-FR"/>
          <w:rPrChange w:id="411" w:author="Mokaddem Emna" w:date="2013-02-08T10:19:00Z">
            <w:rPr>
              <w:ins w:id="41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13" w:author="Mokaddem Emna" w:date="2013-02-08T10:19:00Z">
        <w:r w:rsidRPr="004034C4">
          <w:t>6.2.7</w:t>
        </w:r>
        <w:r w:rsidRPr="00C819F4">
          <w:rPr>
            <w:rFonts w:asciiTheme="minorHAnsi" w:eastAsiaTheme="minorEastAsia" w:hAnsiTheme="minorHAnsi" w:cstheme="minorBidi"/>
            <w:bCs w:val="0"/>
            <w:iCs w:val="0"/>
            <w:caps w:val="0"/>
            <w:color w:val="auto"/>
            <w:spacing w:val="0"/>
            <w:sz w:val="22"/>
            <w:szCs w:val="22"/>
            <w:lang w:val="en-US" w:eastAsia="fr-FR"/>
            <w:rPrChange w:id="414"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NGEO-WEBC-VTD-0060: Browse visualization</w:t>
        </w:r>
        <w:r>
          <w:tab/>
        </w:r>
        <w:r>
          <w:fldChar w:fldCharType="begin"/>
        </w:r>
        <w:r>
          <w:instrText xml:space="preserve"> PAGEREF _Toc348082158 \h </w:instrText>
        </w:r>
      </w:ins>
      <w:r>
        <w:fldChar w:fldCharType="separate"/>
      </w:r>
      <w:ins w:id="415" w:author="Lavignotte Fabien" w:date="2013-02-08T15:05:00Z">
        <w:r w:rsidR="000732CA">
          <w:t>27</w:t>
        </w:r>
      </w:ins>
      <w:ins w:id="416" w:author="Mokaddem Emna" w:date="2013-02-08T10:19:00Z">
        <w:r>
          <w:fldChar w:fldCharType="end"/>
        </w:r>
      </w:ins>
    </w:p>
    <w:p w:rsidR="00C819F4" w:rsidRPr="00C819F4" w:rsidRDefault="00C819F4">
      <w:pPr>
        <w:pStyle w:val="TM3"/>
        <w:tabs>
          <w:tab w:val="left" w:pos="2041"/>
        </w:tabs>
        <w:rPr>
          <w:ins w:id="417" w:author="Mokaddem Emna" w:date="2013-02-08T10:19:00Z"/>
          <w:rFonts w:asciiTheme="minorHAnsi" w:eastAsiaTheme="minorEastAsia" w:hAnsiTheme="minorHAnsi" w:cstheme="minorBidi"/>
          <w:bCs w:val="0"/>
          <w:iCs w:val="0"/>
          <w:caps w:val="0"/>
          <w:color w:val="auto"/>
          <w:spacing w:val="0"/>
          <w:sz w:val="22"/>
          <w:szCs w:val="22"/>
          <w:lang w:val="en-US" w:eastAsia="fr-FR"/>
          <w:rPrChange w:id="418" w:author="Mokaddem Emna" w:date="2013-02-08T10:19:00Z">
            <w:rPr>
              <w:ins w:id="41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20" w:author="Mokaddem Emna" w:date="2013-02-08T10:19:00Z">
        <w:r w:rsidRPr="004034C4">
          <w:t>6.2.8</w:t>
        </w:r>
        <w:r w:rsidRPr="00C819F4">
          <w:rPr>
            <w:rFonts w:asciiTheme="minorHAnsi" w:eastAsiaTheme="minorEastAsia" w:hAnsiTheme="minorHAnsi" w:cstheme="minorBidi"/>
            <w:bCs w:val="0"/>
            <w:iCs w:val="0"/>
            <w:caps w:val="0"/>
            <w:color w:val="auto"/>
            <w:spacing w:val="0"/>
            <w:sz w:val="22"/>
            <w:szCs w:val="22"/>
            <w:lang w:val="en-US" w:eastAsia="fr-FR"/>
            <w:rPrChange w:id="421"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NGEO-WEBC-VTD-0070: Filtered dataset selection</w:t>
        </w:r>
        <w:r>
          <w:tab/>
        </w:r>
        <w:r>
          <w:fldChar w:fldCharType="begin"/>
        </w:r>
        <w:r>
          <w:instrText xml:space="preserve"> PAGEREF _Toc348082159 \h </w:instrText>
        </w:r>
      </w:ins>
      <w:r>
        <w:fldChar w:fldCharType="separate"/>
      </w:r>
      <w:ins w:id="422" w:author="Lavignotte Fabien" w:date="2013-02-08T15:05:00Z">
        <w:r w:rsidR="000732CA">
          <w:t>27</w:t>
        </w:r>
      </w:ins>
      <w:ins w:id="423" w:author="Mokaddem Emna" w:date="2013-02-08T10:19:00Z">
        <w:r>
          <w:fldChar w:fldCharType="end"/>
        </w:r>
      </w:ins>
    </w:p>
    <w:p w:rsidR="00C819F4" w:rsidRPr="00C819F4" w:rsidRDefault="00C819F4">
      <w:pPr>
        <w:pStyle w:val="TM3"/>
        <w:tabs>
          <w:tab w:val="left" w:pos="2041"/>
        </w:tabs>
        <w:rPr>
          <w:ins w:id="424" w:author="Mokaddem Emna" w:date="2013-02-08T10:19:00Z"/>
          <w:rFonts w:asciiTheme="minorHAnsi" w:eastAsiaTheme="minorEastAsia" w:hAnsiTheme="minorHAnsi" w:cstheme="minorBidi"/>
          <w:bCs w:val="0"/>
          <w:iCs w:val="0"/>
          <w:caps w:val="0"/>
          <w:color w:val="auto"/>
          <w:spacing w:val="0"/>
          <w:sz w:val="22"/>
          <w:szCs w:val="22"/>
          <w:lang w:val="en-US" w:eastAsia="fr-FR"/>
          <w:rPrChange w:id="425" w:author="Mokaddem Emna" w:date="2013-02-08T10:19:00Z">
            <w:rPr>
              <w:ins w:id="42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27" w:author="Mokaddem Emna" w:date="2013-02-08T10:19:00Z">
        <w:r w:rsidRPr="004034C4">
          <w:t>6.2.9</w:t>
        </w:r>
        <w:r w:rsidRPr="00C819F4">
          <w:rPr>
            <w:rFonts w:asciiTheme="minorHAnsi" w:eastAsiaTheme="minorEastAsia" w:hAnsiTheme="minorHAnsi" w:cstheme="minorBidi"/>
            <w:bCs w:val="0"/>
            <w:iCs w:val="0"/>
            <w:caps w:val="0"/>
            <w:color w:val="auto"/>
            <w:spacing w:val="0"/>
            <w:sz w:val="22"/>
            <w:szCs w:val="22"/>
            <w:lang w:val="en-US" w:eastAsia="fr-FR"/>
            <w:rPrChange w:id="428"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NGEO-WEBC-VTD-0080: Searching with a URL</w:t>
        </w:r>
        <w:r>
          <w:tab/>
        </w:r>
        <w:r>
          <w:fldChar w:fldCharType="begin"/>
        </w:r>
        <w:r>
          <w:instrText xml:space="preserve"> PAGEREF _Toc348082160 \h </w:instrText>
        </w:r>
      </w:ins>
      <w:r>
        <w:fldChar w:fldCharType="separate"/>
      </w:r>
      <w:ins w:id="429" w:author="Lavignotte Fabien" w:date="2013-02-08T15:05:00Z">
        <w:r w:rsidR="000732CA">
          <w:t>27</w:t>
        </w:r>
      </w:ins>
      <w:ins w:id="430" w:author="Mokaddem Emna" w:date="2013-02-08T10:19:00Z">
        <w:r>
          <w:fldChar w:fldCharType="end"/>
        </w:r>
      </w:ins>
    </w:p>
    <w:p w:rsidR="00C819F4" w:rsidRPr="00C819F4" w:rsidRDefault="00C819F4">
      <w:pPr>
        <w:pStyle w:val="TM3"/>
        <w:tabs>
          <w:tab w:val="left" w:pos="2041"/>
        </w:tabs>
        <w:rPr>
          <w:ins w:id="431" w:author="Mokaddem Emna" w:date="2013-02-08T10:19:00Z"/>
          <w:rFonts w:asciiTheme="minorHAnsi" w:eastAsiaTheme="minorEastAsia" w:hAnsiTheme="minorHAnsi" w:cstheme="minorBidi"/>
          <w:bCs w:val="0"/>
          <w:iCs w:val="0"/>
          <w:caps w:val="0"/>
          <w:color w:val="auto"/>
          <w:spacing w:val="0"/>
          <w:sz w:val="22"/>
          <w:szCs w:val="22"/>
          <w:lang w:val="en-US" w:eastAsia="fr-FR"/>
          <w:rPrChange w:id="432" w:author="Mokaddem Emna" w:date="2013-02-08T10:19:00Z">
            <w:rPr>
              <w:ins w:id="43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34" w:author="Mokaddem Emna" w:date="2013-02-08T10:19:00Z">
        <w:r w:rsidRPr="004034C4">
          <w:t>6.2.10</w:t>
        </w:r>
      </w:ins>
      <w:ins w:id="435" w:author="Mokaddem Emna" w:date="2013-02-08T10:20:00Z">
        <w:r w:rsidR="00123B8C">
          <w:rPr>
            <w:rFonts w:asciiTheme="minorHAnsi" w:eastAsiaTheme="minorEastAsia" w:hAnsiTheme="minorHAnsi" w:cstheme="minorBidi"/>
            <w:bCs w:val="0"/>
            <w:iCs w:val="0"/>
            <w:caps w:val="0"/>
            <w:color w:val="auto"/>
            <w:spacing w:val="0"/>
            <w:sz w:val="22"/>
            <w:szCs w:val="22"/>
            <w:lang w:val="en-US" w:eastAsia="fr-FR"/>
          </w:rPr>
          <w:t xml:space="preserve"> </w:t>
        </w:r>
      </w:ins>
      <w:ins w:id="436" w:author="Mokaddem Emna" w:date="2013-02-08T10:19:00Z">
        <w:r>
          <w:t>NGEO-WEBC-VTD-0090: Map layers management</w:t>
        </w:r>
        <w:r>
          <w:tab/>
        </w:r>
        <w:r>
          <w:fldChar w:fldCharType="begin"/>
        </w:r>
        <w:r>
          <w:instrText xml:space="preserve"> PAGEREF _Toc348082161 \h </w:instrText>
        </w:r>
      </w:ins>
      <w:r>
        <w:fldChar w:fldCharType="separate"/>
      </w:r>
      <w:ins w:id="437" w:author="Lavignotte Fabien" w:date="2013-02-08T15:05:00Z">
        <w:r w:rsidR="000732CA">
          <w:t>27</w:t>
        </w:r>
      </w:ins>
      <w:ins w:id="438" w:author="Mokaddem Emna" w:date="2013-02-08T10:19:00Z">
        <w:r>
          <w:fldChar w:fldCharType="end"/>
        </w:r>
      </w:ins>
    </w:p>
    <w:p w:rsidR="00C819F4" w:rsidRPr="00C819F4" w:rsidRDefault="00C819F4">
      <w:pPr>
        <w:pStyle w:val="TM3"/>
        <w:tabs>
          <w:tab w:val="left" w:pos="2041"/>
        </w:tabs>
        <w:rPr>
          <w:ins w:id="439" w:author="Mokaddem Emna" w:date="2013-02-08T10:19:00Z"/>
          <w:rFonts w:asciiTheme="minorHAnsi" w:eastAsiaTheme="minorEastAsia" w:hAnsiTheme="minorHAnsi" w:cstheme="minorBidi"/>
          <w:bCs w:val="0"/>
          <w:iCs w:val="0"/>
          <w:caps w:val="0"/>
          <w:color w:val="auto"/>
          <w:spacing w:val="0"/>
          <w:sz w:val="22"/>
          <w:szCs w:val="22"/>
          <w:lang w:val="en-US" w:eastAsia="fr-FR"/>
          <w:rPrChange w:id="440" w:author="Mokaddem Emna" w:date="2013-02-08T10:19:00Z">
            <w:rPr>
              <w:ins w:id="44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42" w:author="Mokaddem Emna" w:date="2013-02-08T10:19:00Z">
        <w:r w:rsidRPr="004034C4">
          <w:t>6.2.11</w:t>
        </w:r>
      </w:ins>
      <w:ins w:id="443" w:author="Mokaddem Emna" w:date="2013-02-08T10:20:00Z">
        <w:r w:rsidR="00123B8C">
          <w:rPr>
            <w:rFonts w:asciiTheme="minorHAnsi" w:eastAsiaTheme="minorEastAsia" w:hAnsiTheme="minorHAnsi" w:cstheme="minorBidi"/>
            <w:bCs w:val="0"/>
            <w:iCs w:val="0"/>
            <w:caps w:val="0"/>
            <w:color w:val="auto"/>
            <w:spacing w:val="0"/>
            <w:sz w:val="22"/>
            <w:szCs w:val="22"/>
            <w:lang w:val="en-US" w:eastAsia="fr-FR"/>
          </w:rPr>
          <w:t xml:space="preserve"> </w:t>
        </w:r>
      </w:ins>
      <w:ins w:id="444" w:author="Mokaddem Emna" w:date="2013-02-08T10:19:00Z">
        <w:r>
          <w:t>NGEO-WEBC-VTD-0100: Map navigation and selection</w:t>
        </w:r>
        <w:r>
          <w:tab/>
        </w:r>
        <w:r>
          <w:fldChar w:fldCharType="begin"/>
        </w:r>
        <w:r>
          <w:instrText xml:space="preserve"> PAGEREF _Toc348082162 \h </w:instrText>
        </w:r>
      </w:ins>
      <w:r>
        <w:fldChar w:fldCharType="separate"/>
      </w:r>
      <w:ins w:id="445" w:author="Lavignotte Fabien" w:date="2013-02-08T15:05:00Z">
        <w:r w:rsidR="000732CA">
          <w:t>28</w:t>
        </w:r>
      </w:ins>
      <w:ins w:id="446" w:author="Mokaddem Emna" w:date="2013-02-08T10:19:00Z">
        <w:r>
          <w:fldChar w:fldCharType="end"/>
        </w:r>
      </w:ins>
    </w:p>
    <w:p w:rsidR="00C819F4" w:rsidRPr="00C819F4" w:rsidRDefault="00C819F4">
      <w:pPr>
        <w:pStyle w:val="TM3"/>
        <w:tabs>
          <w:tab w:val="left" w:pos="2041"/>
        </w:tabs>
        <w:rPr>
          <w:ins w:id="447" w:author="Mokaddem Emna" w:date="2013-02-08T10:19:00Z"/>
          <w:rFonts w:asciiTheme="minorHAnsi" w:eastAsiaTheme="minorEastAsia" w:hAnsiTheme="minorHAnsi" w:cstheme="minorBidi"/>
          <w:bCs w:val="0"/>
          <w:iCs w:val="0"/>
          <w:caps w:val="0"/>
          <w:color w:val="auto"/>
          <w:spacing w:val="0"/>
          <w:sz w:val="22"/>
          <w:szCs w:val="22"/>
          <w:lang w:val="en-US" w:eastAsia="fr-FR"/>
          <w:rPrChange w:id="448" w:author="Mokaddem Emna" w:date="2013-02-08T10:19:00Z">
            <w:rPr>
              <w:ins w:id="44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50" w:author="Mokaddem Emna" w:date="2013-02-08T10:19:00Z">
        <w:r w:rsidRPr="004034C4">
          <w:t>6.2.12</w:t>
        </w:r>
      </w:ins>
      <w:ins w:id="451" w:author="Mokaddem Emna" w:date="2013-02-08T10:20:00Z">
        <w:r w:rsidR="00123B8C">
          <w:rPr>
            <w:rFonts w:asciiTheme="minorHAnsi" w:eastAsiaTheme="minorEastAsia" w:hAnsiTheme="minorHAnsi" w:cstheme="minorBidi"/>
            <w:bCs w:val="0"/>
            <w:iCs w:val="0"/>
            <w:caps w:val="0"/>
            <w:color w:val="auto"/>
            <w:spacing w:val="0"/>
            <w:sz w:val="22"/>
            <w:szCs w:val="22"/>
            <w:lang w:val="en-US" w:eastAsia="fr-FR"/>
          </w:rPr>
          <w:t xml:space="preserve"> </w:t>
        </w:r>
      </w:ins>
      <w:ins w:id="452" w:author="Mokaddem Emna" w:date="2013-02-08T10:19:00Z">
        <w:r>
          <w:t>NGEO-WEBC-VTD-0110: Simple Data Access Request</w:t>
        </w:r>
        <w:r>
          <w:tab/>
        </w:r>
        <w:r>
          <w:fldChar w:fldCharType="begin"/>
        </w:r>
        <w:r>
          <w:instrText xml:space="preserve"> PAGEREF _Toc348082163 \h </w:instrText>
        </w:r>
      </w:ins>
      <w:r>
        <w:fldChar w:fldCharType="separate"/>
      </w:r>
      <w:ins w:id="453" w:author="Lavignotte Fabien" w:date="2013-02-08T15:05:00Z">
        <w:r w:rsidR="000732CA">
          <w:t>28</w:t>
        </w:r>
      </w:ins>
      <w:ins w:id="454" w:author="Mokaddem Emna" w:date="2013-02-08T10:19:00Z">
        <w:r>
          <w:fldChar w:fldCharType="end"/>
        </w:r>
      </w:ins>
    </w:p>
    <w:p w:rsidR="00C819F4" w:rsidRPr="00C819F4" w:rsidRDefault="00C819F4">
      <w:pPr>
        <w:pStyle w:val="TM3"/>
        <w:tabs>
          <w:tab w:val="left" w:pos="2041"/>
        </w:tabs>
        <w:rPr>
          <w:ins w:id="455" w:author="Mokaddem Emna" w:date="2013-02-08T10:19:00Z"/>
          <w:rFonts w:asciiTheme="minorHAnsi" w:eastAsiaTheme="minorEastAsia" w:hAnsiTheme="minorHAnsi" w:cstheme="minorBidi"/>
          <w:bCs w:val="0"/>
          <w:iCs w:val="0"/>
          <w:caps w:val="0"/>
          <w:color w:val="auto"/>
          <w:spacing w:val="0"/>
          <w:sz w:val="22"/>
          <w:szCs w:val="22"/>
          <w:lang w:val="en-US" w:eastAsia="fr-FR"/>
          <w:rPrChange w:id="456" w:author="Mokaddem Emna" w:date="2013-02-08T10:19:00Z">
            <w:rPr>
              <w:ins w:id="45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58" w:author="Mokaddem Emna" w:date="2013-02-08T10:19:00Z">
        <w:r w:rsidRPr="004034C4">
          <w:t>6.2.13</w:t>
        </w:r>
      </w:ins>
      <w:ins w:id="459" w:author="Mokaddem Emna" w:date="2013-02-08T10:20:00Z">
        <w:r w:rsidR="00123B8C">
          <w:rPr>
            <w:rFonts w:asciiTheme="minorHAnsi" w:eastAsiaTheme="minorEastAsia" w:hAnsiTheme="minorHAnsi" w:cstheme="minorBidi"/>
            <w:bCs w:val="0"/>
            <w:iCs w:val="0"/>
            <w:caps w:val="0"/>
            <w:color w:val="auto"/>
            <w:spacing w:val="0"/>
            <w:sz w:val="22"/>
            <w:szCs w:val="22"/>
            <w:lang w:val="en-US" w:eastAsia="fr-FR"/>
          </w:rPr>
          <w:t xml:space="preserve"> </w:t>
        </w:r>
      </w:ins>
      <w:ins w:id="460" w:author="Mokaddem Emna" w:date="2013-02-08T10:19:00Z">
        <w:r>
          <w:t>NGEO-WEBC-VTD-0120: Standing Order Data Access Request</w:t>
        </w:r>
        <w:r>
          <w:tab/>
        </w:r>
        <w:r>
          <w:fldChar w:fldCharType="begin"/>
        </w:r>
        <w:r>
          <w:instrText xml:space="preserve"> PAGEREF _Toc348082164 \h </w:instrText>
        </w:r>
      </w:ins>
      <w:r>
        <w:fldChar w:fldCharType="separate"/>
      </w:r>
      <w:ins w:id="461" w:author="Lavignotte Fabien" w:date="2013-02-08T15:05:00Z">
        <w:r w:rsidR="000732CA">
          <w:t>28</w:t>
        </w:r>
      </w:ins>
      <w:ins w:id="462" w:author="Mokaddem Emna" w:date="2013-02-08T10:19:00Z">
        <w:r>
          <w:fldChar w:fldCharType="end"/>
        </w:r>
      </w:ins>
    </w:p>
    <w:p w:rsidR="00C819F4" w:rsidRPr="00C819F4" w:rsidRDefault="00C819F4">
      <w:pPr>
        <w:pStyle w:val="TM3"/>
        <w:tabs>
          <w:tab w:val="left" w:pos="2041"/>
        </w:tabs>
        <w:rPr>
          <w:ins w:id="463" w:author="Mokaddem Emna" w:date="2013-02-08T10:19:00Z"/>
          <w:rFonts w:asciiTheme="minorHAnsi" w:eastAsiaTheme="minorEastAsia" w:hAnsiTheme="minorHAnsi" w:cstheme="minorBidi"/>
          <w:bCs w:val="0"/>
          <w:iCs w:val="0"/>
          <w:caps w:val="0"/>
          <w:color w:val="auto"/>
          <w:spacing w:val="0"/>
          <w:sz w:val="22"/>
          <w:szCs w:val="22"/>
          <w:lang w:val="en-US" w:eastAsia="fr-FR"/>
          <w:rPrChange w:id="464" w:author="Mokaddem Emna" w:date="2013-02-08T10:19:00Z">
            <w:rPr>
              <w:ins w:id="46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66" w:author="Mokaddem Emna" w:date="2013-02-08T10:19:00Z">
        <w:r w:rsidRPr="004034C4">
          <w:t>6.2.14</w:t>
        </w:r>
      </w:ins>
      <w:ins w:id="467" w:author="Mokaddem Emna" w:date="2013-02-08T10:20:00Z">
        <w:r w:rsidR="00123B8C">
          <w:rPr>
            <w:rFonts w:asciiTheme="minorHAnsi" w:eastAsiaTheme="minorEastAsia" w:hAnsiTheme="minorHAnsi" w:cstheme="minorBidi"/>
            <w:bCs w:val="0"/>
            <w:iCs w:val="0"/>
            <w:caps w:val="0"/>
            <w:color w:val="auto"/>
            <w:spacing w:val="0"/>
            <w:sz w:val="22"/>
            <w:szCs w:val="22"/>
            <w:lang w:val="en-US" w:eastAsia="fr-FR"/>
          </w:rPr>
          <w:t xml:space="preserve"> </w:t>
        </w:r>
      </w:ins>
      <w:ins w:id="468" w:author="Mokaddem Emna" w:date="2013-02-08T10:19:00Z">
        <w:r>
          <w:t>NGEO-WEBC-VTD-0130: Download Managers Monitoring</w:t>
        </w:r>
        <w:r>
          <w:tab/>
        </w:r>
        <w:r>
          <w:fldChar w:fldCharType="begin"/>
        </w:r>
        <w:r>
          <w:instrText xml:space="preserve"> PAGEREF _Toc348082165 \h </w:instrText>
        </w:r>
      </w:ins>
      <w:r>
        <w:fldChar w:fldCharType="separate"/>
      </w:r>
      <w:ins w:id="469" w:author="Lavignotte Fabien" w:date="2013-02-08T15:05:00Z">
        <w:r w:rsidR="000732CA">
          <w:t>29</w:t>
        </w:r>
      </w:ins>
      <w:ins w:id="470" w:author="Mokaddem Emna" w:date="2013-02-08T10:19:00Z">
        <w:r>
          <w:fldChar w:fldCharType="end"/>
        </w:r>
      </w:ins>
    </w:p>
    <w:p w:rsidR="00C819F4" w:rsidRPr="00C819F4" w:rsidRDefault="00C819F4">
      <w:pPr>
        <w:pStyle w:val="TM3"/>
        <w:tabs>
          <w:tab w:val="left" w:pos="2041"/>
        </w:tabs>
        <w:rPr>
          <w:ins w:id="471" w:author="Mokaddem Emna" w:date="2013-02-08T10:19:00Z"/>
          <w:rFonts w:asciiTheme="minorHAnsi" w:eastAsiaTheme="minorEastAsia" w:hAnsiTheme="minorHAnsi" w:cstheme="minorBidi"/>
          <w:bCs w:val="0"/>
          <w:iCs w:val="0"/>
          <w:caps w:val="0"/>
          <w:color w:val="auto"/>
          <w:spacing w:val="0"/>
          <w:sz w:val="22"/>
          <w:szCs w:val="22"/>
          <w:lang w:val="en-US" w:eastAsia="fr-FR"/>
          <w:rPrChange w:id="472" w:author="Mokaddem Emna" w:date="2013-02-08T10:19:00Z">
            <w:rPr>
              <w:ins w:id="47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74" w:author="Mokaddem Emna" w:date="2013-02-08T10:19:00Z">
        <w:r w:rsidRPr="004034C4">
          <w:t>6.2.15</w:t>
        </w:r>
      </w:ins>
      <w:ins w:id="475" w:author="Mokaddem Emna" w:date="2013-02-08T10:20:00Z">
        <w:r w:rsidR="00123B8C">
          <w:rPr>
            <w:rFonts w:asciiTheme="minorHAnsi" w:eastAsiaTheme="minorEastAsia" w:hAnsiTheme="minorHAnsi" w:cstheme="minorBidi"/>
            <w:bCs w:val="0"/>
            <w:iCs w:val="0"/>
            <w:caps w:val="0"/>
            <w:color w:val="auto"/>
            <w:spacing w:val="0"/>
            <w:sz w:val="22"/>
            <w:szCs w:val="22"/>
            <w:lang w:val="en-US" w:eastAsia="fr-FR"/>
          </w:rPr>
          <w:t xml:space="preserve"> </w:t>
        </w:r>
      </w:ins>
      <w:ins w:id="476" w:author="Mokaddem Emna" w:date="2013-02-08T10:19:00Z">
        <w:r>
          <w:t>NGEO-WEBC-VTD-0140: Data Access Requests Monitoring</w:t>
        </w:r>
        <w:r>
          <w:tab/>
        </w:r>
        <w:r>
          <w:fldChar w:fldCharType="begin"/>
        </w:r>
        <w:r>
          <w:instrText xml:space="preserve"> PAGEREF _Toc348082166 \h </w:instrText>
        </w:r>
      </w:ins>
      <w:r>
        <w:fldChar w:fldCharType="separate"/>
      </w:r>
      <w:ins w:id="477" w:author="Lavignotte Fabien" w:date="2013-02-08T15:05:00Z">
        <w:r w:rsidR="000732CA">
          <w:t>29</w:t>
        </w:r>
      </w:ins>
      <w:ins w:id="478" w:author="Mokaddem Emna" w:date="2013-02-08T10:19:00Z">
        <w:r>
          <w:fldChar w:fldCharType="end"/>
        </w:r>
      </w:ins>
    </w:p>
    <w:p w:rsidR="00C819F4" w:rsidRPr="00C819F4" w:rsidRDefault="00C819F4">
      <w:pPr>
        <w:pStyle w:val="TM3"/>
        <w:tabs>
          <w:tab w:val="left" w:pos="2041"/>
        </w:tabs>
        <w:rPr>
          <w:ins w:id="479" w:author="Mokaddem Emna" w:date="2013-02-08T10:19:00Z"/>
          <w:rFonts w:asciiTheme="minorHAnsi" w:eastAsiaTheme="minorEastAsia" w:hAnsiTheme="minorHAnsi" w:cstheme="minorBidi"/>
          <w:bCs w:val="0"/>
          <w:iCs w:val="0"/>
          <w:caps w:val="0"/>
          <w:color w:val="auto"/>
          <w:spacing w:val="0"/>
          <w:sz w:val="22"/>
          <w:szCs w:val="22"/>
          <w:lang w:val="en-US" w:eastAsia="fr-FR"/>
          <w:rPrChange w:id="480" w:author="Mokaddem Emna" w:date="2013-02-08T10:19:00Z">
            <w:rPr>
              <w:ins w:id="48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82" w:author="Mokaddem Emna" w:date="2013-02-08T10:19:00Z">
        <w:r w:rsidRPr="004034C4">
          <w:t>6.2.16</w:t>
        </w:r>
      </w:ins>
      <w:ins w:id="483" w:author="Mokaddem Emna" w:date="2013-02-08T10:20:00Z">
        <w:r w:rsidR="00123B8C">
          <w:rPr>
            <w:rFonts w:asciiTheme="minorHAnsi" w:eastAsiaTheme="minorEastAsia" w:hAnsiTheme="minorHAnsi" w:cstheme="minorBidi"/>
            <w:bCs w:val="0"/>
            <w:iCs w:val="0"/>
            <w:caps w:val="0"/>
            <w:color w:val="auto"/>
            <w:spacing w:val="0"/>
            <w:sz w:val="22"/>
            <w:szCs w:val="22"/>
            <w:lang w:val="en-US" w:eastAsia="fr-FR"/>
          </w:rPr>
          <w:t xml:space="preserve"> </w:t>
        </w:r>
      </w:ins>
      <w:ins w:id="484" w:author="Mokaddem Emna" w:date="2013-02-08T10:19:00Z">
        <w:r>
          <w:t>NGEO-WEBC-VTD-0150: Direct Download</w:t>
        </w:r>
        <w:r>
          <w:tab/>
        </w:r>
        <w:r>
          <w:fldChar w:fldCharType="begin"/>
        </w:r>
        <w:r>
          <w:instrText xml:space="preserve"> PAGEREF _Toc348082167 \h </w:instrText>
        </w:r>
      </w:ins>
      <w:r>
        <w:fldChar w:fldCharType="separate"/>
      </w:r>
      <w:ins w:id="485" w:author="Lavignotte Fabien" w:date="2013-02-08T15:05:00Z">
        <w:r w:rsidR="000732CA">
          <w:t>29</w:t>
        </w:r>
      </w:ins>
      <w:ins w:id="486" w:author="Mokaddem Emna" w:date="2013-02-08T10:19:00Z">
        <w:r>
          <w:fldChar w:fldCharType="end"/>
        </w:r>
      </w:ins>
    </w:p>
    <w:p w:rsidR="00C819F4" w:rsidRPr="00C819F4" w:rsidRDefault="00C819F4">
      <w:pPr>
        <w:pStyle w:val="TM3"/>
        <w:tabs>
          <w:tab w:val="left" w:pos="2041"/>
        </w:tabs>
        <w:rPr>
          <w:ins w:id="487" w:author="Mokaddem Emna" w:date="2013-02-08T10:19:00Z"/>
          <w:rFonts w:asciiTheme="minorHAnsi" w:eastAsiaTheme="minorEastAsia" w:hAnsiTheme="minorHAnsi" w:cstheme="minorBidi"/>
          <w:bCs w:val="0"/>
          <w:iCs w:val="0"/>
          <w:caps w:val="0"/>
          <w:color w:val="auto"/>
          <w:spacing w:val="0"/>
          <w:sz w:val="22"/>
          <w:szCs w:val="22"/>
          <w:lang w:val="en-US" w:eastAsia="fr-FR"/>
          <w:rPrChange w:id="488" w:author="Mokaddem Emna" w:date="2013-02-08T10:19:00Z">
            <w:rPr>
              <w:ins w:id="48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90" w:author="Mokaddem Emna" w:date="2013-02-08T10:19:00Z">
        <w:r w:rsidRPr="004034C4">
          <w:t>6.2.17</w:t>
        </w:r>
      </w:ins>
      <w:ins w:id="491" w:author="Mokaddem Emna" w:date="2013-02-08T10:21:00Z">
        <w:r w:rsidR="00123B8C">
          <w:rPr>
            <w:rFonts w:asciiTheme="minorHAnsi" w:eastAsiaTheme="minorEastAsia" w:hAnsiTheme="minorHAnsi" w:cstheme="minorBidi"/>
            <w:bCs w:val="0"/>
            <w:iCs w:val="0"/>
            <w:caps w:val="0"/>
            <w:color w:val="auto"/>
            <w:spacing w:val="0"/>
            <w:sz w:val="22"/>
            <w:szCs w:val="22"/>
            <w:lang w:val="en-US" w:eastAsia="fr-FR"/>
          </w:rPr>
          <w:t xml:space="preserve"> </w:t>
        </w:r>
      </w:ins>
      <w:ins w:id="492" w:author="Mokaddem Emna" w:date="2013-02-08T10:19:00Z">
        <w:r>
          <w:t>NGEO-WEBC-VTD-0160: Advanced Search Criteria</w:t>
        </w:r>
        <w:r>
          <w:tab/>
        </w:r>
        <w:r>
          <w:fldChar w:fldCharType="begin"/>
        </w:r>
        <w:r>
          <w:instrText xml:space="preserve"> PAGEREF _Toc348082168 \h </w:instrText>
        </w:r>
      </w:ins>
      <w:r>
        <w:fldChar w:fldCharType="separate"/>
      </w:r>
      <w:ins w:id="493" w:author="Lavignotte Fabien" w:date="2013-02-08T15:05:00Z">
        <w:r w:rsidR="000732CA">
          <w:t>30</w:t>
        </w:r>
      </w:ins>
      <w:ins w:id="494" w:author="Mokaddem Emna" w:date="2013-02-08T10:19:00Z">
        <w:r>
          <w:fldChar w:fldCharType="end"/>
        </w:r>
      </w:ins>
    </w:p>
    <w:p w:rsidR="00C819F4" w:rsidRPr="00C819F4" w:rsidRDefault="00C819F4">
      <w:pPr>
        <w:pStyle w:val="TM3"/>
        <w:tabs>
          <w:tab w:val="left" w:pos="2041"/>
        </w:tabs>
        <w:rPr>
          <w:ins w:id="495" w:author="Mokaddem Emna" w:date="2013-02-08T10:19:00Z"/>
          <w:rFonts w:asciiTheme="minorHAnsi" w:eastAsiaTheme="minorEastAsia" w:hAnsiTheme="minorHAnsi" w:cstheme="minorBidi"/>
          <w:bCs w:val="0"/>
          <w:iCs w:val="0"/>
          <w:caps w:val="0"/>
          <w:color w:val="auto"/>
          <w:spacing w:val="0"/>
          <w:sz w:val="22"/>
          <w:szCs w:val="22"/>
          <w:lang w:val="en-US" w:eastAsia="fr-FR"/>
          <w:rPrChange w:id="496" w:author="Mokaddem Emna" w:date="2013-02-08T10:19:00Z">
            <w:rPr>
              <w:ins w:id="49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498" w:author="Mokaddem Emna" w:date="2013-02-08T10:19:00Z">
        <w:r w:rsidRPr="004034C4">
          <w:t>6.2.1</w:t>
        </w:r>
        <w:r w:rsidRPr="00C819F4">
          <w:rPr>
            <w:rFonts w:asciiTheme="minorHAnsi" w:eastAsiaTheme="minorEastAsia" w:hAnsiTheme="minorHAnsi" w:cstheme="minorBidi"/>
            <w:bCs w:val="0"/>
            <w:iCs w:val="0"/>
            <w:caps w:val="0"/>
            <w:color w:val="auto"/>
            <w:spacing w:val="0"/>
            <w:sz w:val="22"/>
            <w:szCs w:val="22"/>
            <w:lang w:val="en-US" w:eastAsia="fr-FR"/>
            <w:rPrChange w:id="499"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NGEO-WEBC-VTD-0170: Download options</w:t>
        </w:r>
        <w:r>
          <w:tab/>
        </w:r>
        <w:r>
          <w:fldChar w:fldCharType="begin"/>
        </w:r>
        <w:r>
          <w:instrText xml:space="preserve"> PAGEREF _Toc348082169 \h </w:instrText>
        </w:r>
      </w:ins>
      <w:r>
        <w:fldChar w:fldCharType="separate"/>
      </w:r>
      <w:ins w:id="500" w:author="Lavignotte Fabien" w:date="2013-02-08T15:05:00Z">
        <w:r w:rsidR="000732CA">
          <w:t>30</w:t>
        </w:r>
      </w:ins>
      <w:ins w:id="501" w:author="Mokaddem Emna" w:date="2013-02-08T10:19:00Z">
        <w:r>
          <w:fldChar w:fldCharType="end"/>
        </w:r>
      </w:ins>
    </w:p>
    <w:p w:rsidR="00C819F4" w:rsidRPr="00C819F4" w:rsidRDefault="00C819F4">
      <w:pPr>
        <w:pStyle w:val="TM3"/>
        <w:tabs>
          <w:tab w:val="left" w:pos="2041"/>
        </w:tabs>
        <w:rPr>
          <w:ins w:id="502" w:author="Mokaddem Emna" w:date="2013-02-08T10:19:00Z"/>
          <w:rFonts w:asciiTheme="minorHAnsi" w:eastAsiaTheme="minorEastAsia" w:hAnsiTheme="minorHAnsi" w:cstheme="minorBidi"/>
          <w:bCs w:val="0"/>
          <w:iCs w:val="0"/>
          <w:caps w:val="0"/>
          <w:color w:val="auto"/>
          <w:spacing w:val="0"/>
          <w:sz w:val="22"/>
          <w:szCs w:val="22"/>
          <w:lang w:val="en-US" w:eastAsia="fr-FR"/>
          <w:rPrChange w:id="503" w:author="Mokaddem Emna" w:date="2013-02-08T10:19:00Z">
            <w:rPr>
              <w:ins w:id="504"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05" w:author="Mokaddem Emna" w:date="2013-02-08T10:19:00Z">
        <w:r w:rsidRPr="004034C4">
          <w:t>6.2.2</w:t>
        </w:r>
        <w:r w:rsidRPr="00C819F4">
          <w:rPr>
            <w:rFonts w:asciiTheme="minorHAnsi" w:eastAsiaTheme="minorEastAsia" w:hAnsiTheme="minorHAnsi" w:cstheme="minorBidi"/>
            <w:bCs w:val="0"/>
            <w:iCs w:val="0"/>
            <w:caps w:val="0"/>
            <w:color w:val="auto"/>
            <w:spacing w:val="0"/>
            <w:sz w:val="22"/>
            <w:szCs w:val="22"/>
            <w:lang w:val="en-US" w:eastAsia="fr-FR"/>
            <w:rPrChange w:id="506"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NGEO-WEBC-VTD-0180: Help</w:t>
        </w:r>
        <w:r>
          <w:tab/>
        </w:r>
        <w:r>
          <w:fldChar w:fldCharType="begin"/>
        </w:r>
        <w:r>
          <w:instrText xml:space="preserve"> PAGEREF _Toc348082170 \h </w:instrText>
        </w:r>
      </w:ins>
      <w:r>
        <w:fldChar w:fldCharType="separate"/>
      </w:r>
      <w:ins w:id="507" w:author="Lavignotte Fabien" w:date="2013-02-08T15:05:00Z">
        <w:r w:rsidR="000732CA">
          <w:t>31</w:t>
        </w:r>
      </w:ins>
      <w:ins w:id="508" w:author="Mokaddem Emna" w:date="2013-02-08T10:19:00Z">
        <w:r>
          <w:fldChar w:fldCharType="end"/>
        </w:r>
      </w:ins>
    </w:p>
    <w:p w:rsidR="00C819F4" w:rsidRPr="00C819F4" w:rsidRDefault="00C819F4">
      <w:pPr>
        <w:pStyle w:val="TM3"/>
        <w:tabs>
          <w:tab w:val="left" w:pos="2041"/>
        </w:tabs>
        <w:rPr>
          <w:ins w:id="509" w:author="Mokaddem Emna" w:date="2013-02-08T10:19:00Z"/>
          <w:rFonts w:asciiTheme="minorHAnsi" w:eastAsiaTheme="minorEastAsia" w:hAnsiTheme="minorHAnsi" w:cstheme="minorBidi"/>
          <w:bCs w:val="0"/>
          <w:iCs w:val="0"/>
          <w:caps w:val="0"/>
          <w:color w:val="auto"/>
          <w:spacing w:val="0"/>
          <w:sz w:val="22"/>
          <w:szCs w:val="22"/>
          <w:lang w:val="en-US" w:eastAsia="fr-FR"/>
          <w:rPrChange w:id="510" w:author="Mokaddem Emna" w:date="2013-02-08T10:19:00Z">
            <w:rPr>
              <w:ins w:id="51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12" w:author="Mokaddem Emna" w:date="2013-02-08T10:19:00Z">
        <w:r w:rsidRPr="004034C4">
          <w:t>6.2.3</w:t>
        </w:r>
        <w:r w:rsidRPr="00C819F4">
          <w:rPr>
            <w:rFonts w:asciiTheme="minorHAnsi" w:eastAsiaTheme="minorEastAsia" w:hAnsiTheme="minorHAnsi" w:cstheme="minorBidi"/>
            <w:bCs w:val="0"/>
            <w:iCs w:val="0"/>
            <w:caps w:val="0"/>
            <w:color w:val="auto"/>
            <w:spacing w:val="0"/>
            <w:sz w:val="22"/>
            <w:szCs w:val="22"/>
            <w:lang w:val="en-US" w:eastAsia="fr-FR"/>
            <w:rPrChange w:id="513"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NGEO-WEBC-VTD-0190: Import</w:t>
        </w:r>
        <w:r>
          <w:tab/>
        </w:r>
        <w:r>
          <w:fldChar w:fldCharType="begin"/>
        </w:r>
        <w:r>
          <w:instrText xml:space="preserve"> PAGEREF _Toc348082171 \h </w:instrText>
        </w:r>
      </w:ins>
      <w:r>
        <w:fldChar w:fldCharType="separate"/>
      </w:r>
      <w:ins w:id="514" w:author="Lavignotte Fabien" w:date="2013-02-08T15:05:00Z">
        <w:r w:rsidR="000732CA">
          <w:t>31</w:t>
        </w:r>
      </w:ins>
      <w:ins w:id="515" w:author="Mokaddem Emna" w:date="2013-02-08T10:19:00Z">
        <w:r>
          <w:fldChar w:fldCharType="end"/>
        </w:r>
      </w:ins>
    </w:p>
    <w:p w:rsidR="00C819F4" w:rsidRPr="00C819F4" w:rsidRDefault="00C819F4">
      <w:pPr>
        <w:pStyle w:val="TM3"/>
        <w:tabs>
          <w:tab w:val="left" w:pos="2041"/>
        </w:tabs>
        <w:rPr>
          <w:ins w:id="516" w:author="Mokaddem Emna" w:date="2013-02-08T10:19:00Z"/>
          <w:rFonts w:asciiTheme="minorHAnsi" w:eastAsiaTheme="minorEastAsia" w:hAnsiTheme="minorHAnsi" w:cstheme="minorBidi"/>
          <w:bCs w:val="0"/>
          <w:iCs w:val="0"/>
          <w:caps w:val="0"/>
          <w:color w:val="auto"/>
          <w:spacing w:val="0"/>
          <w:sz w:val="22"/>
          <w:szCs w:val="22"/>
          <w:lang w:val="en-US" w:eastAsia="fr-FR"/>
          <w:rPrChange w:id="517" w:author="Mokaddem Emna" w:date="2013-02-08T10:19:00Z">
            <w:rPr>
              <w:ins w:id="51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19" w:author="Mokaddem Emna" w:date="2013-02-08T10:19:00Z">
        <w:r w:rsidRPr="004034C4">
          <w:t>6.2.4</w:t>
        </w:r>
        <w:r w:rsidRPr="00C819F4">
          <w:rPr>
            <w:rFonts w:asciiTheme="minorHAnsi" w:eastAsiaTheme="minorEastAsia" w:hAnsiTheme="minorHAnsi" w:cstheme="minorBidi"/>
            <w:bCs w:val="0"/>
            <w:iCs w:val="0"/>
            <w:caps w:val="0"/>
            <w:color w:val="auto"/>
            <w:spacing w:val="0"/>
            <w:sz w:val="22"/>
            <w:szCs w:val="22"/>
            <w:lang w:val="en-US" w:eastAsia="fr-FR"/>
            <w:rPrChange w:id="520"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NGEO-WEBC-VTD-0200: Search Shared URL</w:t>
        </w:r>
        <w:r>
          <w:tab/>
        </w:r>
        <w:r>
          <w:fldChar w:fldCharType="begin"/>
        </w:r>
        <w:r>
          <w:instrText xml:space="preserve"> PAGEREF _Toc348082172 \h </w:instrText>
        </w:r>
      </w:ins>
      <w:r>
        <w:fldChar w:fldCharType="separate"/>
      </w:r>
      <w:ins w:id="521" w:author="Lavignotte Fabien" w:date="2013-02-08T15:05:00Z">
        <w:r w:rsidR="000732CA">
          <w:t>31</w:t>
        </w:r>
      </w:ins>
      <w:ins w:id="522" w:author="Mokaddem Emna" w:date="2013-02-08T10:19:00Z">
        <w:r>
          <w:fldChar w:fldCharType="end"/>
        </w:r>
      </w:ins>
    </w:p>
    <w:p w:rsidR="00C819F4" w:rsidRPr="00C819F4" w:rsidRDefault="00C819F4">
      <w:pPr>
        <w:pStyle w:val="TM3"/>
        <w:tabs>
          <w:tab w:val="left" w:pos="2041"/>
        </w:tabs>
        <w:rPr>
          <w:ins w:id="523" w:author="Mokaddem Emna" w:date="2013-02-08T10:19:00Z"/>
          <w:rFonts w:asciiTheme="minorHAnsi" w:eastAsiaTheme="minorEastAsia" w:hAnsiTheme="minorHAnsi" w:cstheme="minorBidi"/>
          <w:bCs w:val="0"/>
          <w:iCs w:val="0"/>
          <w:caps w:val="0"/>
          <w:color w:val="auto"/>
          <w:spacing w:val="0"/>
          <w:sz w:val="22"/>
          <w:szCs w:val="22"/>
          <w:lang w:val="en-US" w:eastAsia="fr-FR"/>
          <w:rPrChange w:id="524" w:author="Mokaddem Emna" w:date="2013-02-08T10:19:00Z">
            <w:rPr>
              <w:ins w:id="52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26" w:author="Mokaddem Emna" w:date="2013-02-08T10:19:00Z">
        <w:r w:rsidRPr="004034C4">
          <w:t>6.2.5</w:t>
        </w:r>
        <w:r w:rsidRPr="00C819F4">
          <w:rPr>
            <w:rFonts w:asciiTheme="minorHAnsi" w:eastAsiaTheme="minorEastAsia" w:hAnsiTheme="minorHAnsi" w:cstheme="minorBidi"/>
            <w:bCs w:val="0"/>
            <w:iCs w:val="0"/>
            <w:caps w:val="0"/>
            <w:color w:val="auto"/>
            <w:spacing w:val="0"/>
            <w:sz w:val="22"/>
            <w:szCs w:val="22"/>
            <w:lang w:val="en-US" w:eastAsia="fr-FR"/>
            <w:rPrChange w:id="527"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NGEO-WEBC-VTD-0210: Standing Order Shared URL</w:t>
        </w:r>
        <w:r>
          <w:tab/>
        </w:r>
        <w:r>
          <w:fldChar w:fldCharType="begin"/>
        </w:r>
        <w:r>
          <w:instrText xml:space="preserve"> PAGEREF _Toc348082173 \h </w:instrText>
        </w:r>
      </w:ins>
      <w:r>
        <w:fldChar w:fldCharType="separate"/>
      </w:r>
      <w:ins w:id="528" w:author="Lavignotte Fabien" w:date="2013-02-08T15:05:00Z">
        <w:r w:rsidR="000732CA">
          <w:t>32</w:t>
        </w:r>
      </w:ins>
      <w:ins w:id="529" w:author="Mokaddem Emna" w:date="2013-02-08T10:19:00Z">
        <w:r>
          <w:fldChar w:fldCharType="end"/>
        </w:r>
      </w:ins>
    </w:p>
    <w:p w:rsidR="00C819F4" w:rsidRPr="00C819F4" w:rsidRDefault="00C819F4">
      <w:pPr>
        <w:pStyle w:val="TM3"/>
        <w:tabs>
          <w:tab w:val="left" w:pos="2041"/>
        </w:tabs>
        <w:rPr>
          <w:ins w:id="530" w:author="Mokaddem Emna" w:date="2013-02-08T10:19:00Z"/>
          <w:rFonts w:asciiTheme="minorHAnsi" w:eastAsiaTheme="minorEastAsia" w:hAnsiTheme="minorHAnsi" w:cstheme="minorBidi"/>
          <w:bCs w:val="0"/>
          <w:iCs w:val="0"/>
          <w:caps w:val="0"/>
          <w:color w:val="auto"/>
          <w:spacing w:val="0"/>
          <w:sz w:val="22"/>
          <w:szCs w:val="22"/>
          <w:lang w:val="en-US" w:eastAsia="fr-FR"/>
          <w:rPrChange w:id="531" w:author="Mokaddem Emna" w:date="2013-02-08T10:19:00Z">
            <w:rPr>
              <w:ins w:id="53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33" w:author="Mokaddem Emna" w:date="2013-02-08T10:19:00Z">
        <w:r w:rsidRPr="004034C4">
          <w:t>6.2.6</w:t>
        </w:r>
        <w:r w:rsidRPr="00C819F4">
          <w:rPr>
            <w:rFonts w:asciiTheme="minorHAnsi" w:eastAsiaTheme="minorEastAsia" w:hAnsiTheme="minorHAnsi" w:cstheme="minorBidi"/>
            <w:bCs w:val="0"/>
            <w:iCs w:val="0"/>
            <w:caps w:val="0"/>
            <w:color w:val="auto"/>
            <w:spacing w:val="0"/>
            <w:sz w:val="22"/>
            <w:szCs w:val="22"/>
            <w:lang w:val="en-US" w:eastAsia="fr-FR"/>
            <w:rPrChange w:id="534"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NGEO-WEBC-VTD-0220: Zone of interest definition</w:t>
        </w:r>
        <w:r>
          <w:tab/>
        </w:r>
        <w:r>
          <w:fldChar w:fldCharType="begin"/>
        </w:r>
        <w:r>
          <w:instrText xml:space="preserve"> PAGEREF _Toc348082174 \h </w:instrText>
        </w:r>
      </w:ins>
      <w:r>
        <w:fldChar w:fldCharType="separate"/>
      </w:r>
      <w:ins w:id="535" w:author="Lavignotte Fabien" w:date="2013-02-08T15:05:00Z">
        <w:r w:rsidR="000732CA">
          <w:t>32</w:t>
        </w:r>
      </w:ins>
      <w:ins w:id="536" w:author="Mokaddem Emna" w:date="2013-02-08T10:19:00Z">
        <w:r>
          <w:fldChar w:fldCharType="end"/>
        </w:r>
      </w:ins>
    </w:p>
    <w:p w:rsidR="00C819F4" w:rsidRPr="00C819F4" w:rsidRDefault="00C819F4">
      <w:pPr>
        <w:pStyle w:val="TM3"/>
        <w:tabs>
          <w:tab w:val="left" w:pos="2041"/>
        </w:tabs>
        <w:rPr>
          <w:ins w:id="537" w:author="Mokaddem Emna" w:date="2013-02-08T10:19:00Z"/>
          <w:rFonts w:asciiTheme="minorHAnsi" w:eastAsiaTheme="minorEastAsia" w:hAnsiTheme="minorHAnsi" w:cstheme="minorBidi"/>
          <w:bCs w:val="0"/>
          <w:iCs w:val="0"/>
          <w:caps w:val="0"/>
          <w:color w:val="auto"/>
          <w:spacing w:val="0"/>
          <w:sz w:val="22"/>
          <w:szCs w:val="22"/>
          <w:lang w:val="en-US" w:eastAsia="fr-FR"/>
          <w:rPrChange w:id="538" w:author="Mokaddem Emna" w:date="2013-02-08T10:19:00Z">
            <w:rPr>
              <w:ins w:id="53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40" w:author="Mokaddem Emna" w:date="2013-02-08T10:19:00Z">
        <w:r w:rsidRPr="004034C4">
          <w:t>6.2.7</w:t>
        </w:r>
        <w:r w:rsidRPr="00C819F4">
          <w:rPr>
            <w:rFonts w:asciiTheme="minorHAnsi" w:eastAsiaTheme="minorEastAsia" w:hAnsiTheme="minorHAnsi" w:cstheme="minorBidi"/>
            <w:bCs w:val="0"/>
            <w:iCs w:val="0"/>
            <w:caps w:val="0"/>
            <w:color w:val="auto"/>
            <w:spacing w:val="0"/>
            <w:sz w:val="22"/>
            <w:szCs w:val="22"/>
            <w:lang w:val="en-US" w:eastAsia="fr-FR"/>
            <w:rPrChange w:id="541"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NGEO-WEBC-VTD-0230: Export</w:t>
        </w:r>
        <w:r>
          <w:tab/>
        </w:r>
        <w:r>
          <w:fldChar w:fldCharType="begin"/>
        </w:r>
        <w:r>
          <w:instrText xml:space="preserve"> PAGEREF _Toc348082175 \h </w:instrText>
        </w:r>
      </w:ins>
      <w:r>
        <w:fldChar w:fldCharType="separate"/>
      </w:r>
      <w:ins w:id="542" w:author="Lavignotte Fabien" w:date="2013-02-08T15:05:00Z">
        <w:r w:rsidR="000732CA">
          <w:t>32</w:t>
        </w:r>
      </w:ins>
      <w:ins w:id="543" w:author="Mokaddem Emna" w:date="2013-02-08T10:19:00Z">
        <w:r>
          <w:fldChar w:fldCharType="end"/>
        </w:r>
      </w:ins>
    </w:p>
    <w:p w:rsidR="00C819F4" w:rsidRPr="00C819F4" w:rsidRDefault="00C819F4">
      <w:pPr>
        <w:pStyle w:val="TM3"/>
        <w:tabs>
          <w:tab w:val="left" w:pos="2041"/>
        </w:tabs>
        <w:rPr>
          <w:ins w:id="544" w:author="Mokaddem Emna" w:date="2013-02-08T10:19:00Z"/>
          <w:rFonts w:asciiTheme="minorHAnsi" w:eastAsiaTheme="minorEastAsia" w:hAnsiTheme="minorHAnsi" w:cstheme="minorBidi"/>
          <w:bCs w:val="0"/>
          <w:iCs w:val="0"/>
          <w:caps w:val="0"/>
          <w:color w:val="auto"/>
          <w:spacing w:val="0"/>
          <w:sz w:val="22"/>
          <w:szCs w:val="22"/>
          <w:lang w:val="en-US" w:eastAsia="fr-FR"/>
          <w:rPrChange w:id="545" w:author="Mokaddem Emna" w:date="2013-02-08T10:19:00Z">
            <w:rPr>
              <w:ins w:id="54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47" w:author="Mokaddem Emna" w:date="2013-02-08T10:19:00Z">
        <w:r w:rsidRPr="004034C4">
          <w:t>6.2.8</w:t>
        </w:r>
        <w:r w:rsidRPr="00C819F4">
          <w:rPr>
            <w:rFonts w:asciiTheme="minorHAnsi" w:eastAsiaTheme="minorEastAsia" w:hAnsiTheme="minorHAnsi" w:cstheme="minorBidi"/>
            <w:bCs w:val="0"/>
            <w:iCs w:val="0"/>
            <w:caps w:val="0"/>
            <w:color w:val="auto"/>
            <w:spacing w:val="0"/>
            <w:sz w:val="22"/>
            <w:szCs w:val="22"/>
            <w:lang w:val="en-US" w:eastAsia="fr-FR"/>
            <w:rPrChange w:id="548"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NGEO-WEBC-VTD-0240: Time Slider</w:t>
        </w:r>
        <w:r>
          <w:tab/>
        </w:r>
        <w:r>
          <w:fldChar w:fldCharType="begin"/>
        </w:r>
        <w:r>
          <w:instrText xml:space="preserve"> PAGEREF _Toc348082176 \h </w:instrText>
        </w:r>
      </w:ins>
      <w:r>
        <w:fldChar w:fldCharType="separate"/>
      </w:r>
      <w:ins w:id="549" w:author="Lavignotte Fabien" w:date="2013-02-08T15:05:00Z">
        <w:r w:rsidR="000732CA">
          <w:t>33</w:t>
        </w:r>
      </w:ins>
      <w:ins w:id="550" w:author="Mokaddem Emna" w:date="2013-02-08T10:19:00Z">
        <w:r>
          <w:fldChar w:fldCharType="end"/>
        </w:r>
      </w:ins>
    </w:p>
    <w:p w:rsidR="00C819F4" w:rsidRPr="00C819F4" w:rsidRDefault="00C819F4">
      <w:pPr>
        <w:pStyle w:val="TM3"/>
        <w:tabs>
          <w:tab w:val="left" w:pos="2041"/>
        </w:tabs>
        <w:rPr>
          <w:ins w:id="551" w:author="Mokaddem Emna" w:date="2013-02-08T10:19:00Z"/>
          <w:rFonts w:asciiTheme="minorHAnsi" w:eastAsiaTheme="minorEastAsia" w:hAnsiTheme="minorHAnsi" w:cstheme="minorBidi"/>
          <w:bCs w:val="0"/>
          <w:iCs w:val="0"/>
          <w:caps w:val="0"/>
          <w:color w:val="auto"/>
          <w:spacing w:val="0"/>
          <w:sz w:val="22"/>
          <w:szCs w:val="22"/>
          <w:lang w:val="en-US" w:eastAsia="fr-FR"/>
          <w:rPrChange w:id="552" w:author="Mokaddem Emna" w:date="2013-02-08T10:19:00Z">
            <w:rPr>
              <w:ins w:id="55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54" w:author="Mokaddem Emna" w:date="2013-02-08T10:19:00Z">
        <w:r w:rsidRPr="004034C4">
          <w:t>6.2.9</w:t>
        </w:r>
        <w:r w:rsidRPr="00C819F4">
          <w:rPr>
            <w:rFonts w:asciiTheme="minorHAnsi" w:eastAsiaTheme="minorEastAsia" w:hAnsiTheme="minorHAnsi" w:cstheme="minorBidi"/>
            <w:bCs w:val="0"/>
            <w:iCs w:val="0"/>
            <w:caps w:val="0"/>
            <w:color w:val="auto"/>
            <w:spacing w:val="0"/>
            <w:sz w:val="22"/>
            <w:szCs w:val="22"/>
            <w:lang w:val="en-US" w:eastAsia="fr-FR"/>
            <w:rPrChange w:id="555"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NGEO-WEBC-VTD-0250: User Preferences</w:t>
        </w:r>
        <w:r>
          <w:tab/>
        </w:r>
        <w:r>
          <w:fldChar w:fldCharType="begin"/>
        </w:r>
        <w:r>
          <w:instrText xml:space="preserve"> PAGEREF _Toc348082177 \h </w:instrText>
        </w:r>
      </w:ins>
      <w:r>
        <w:fldChar w:fldCharType="separate"/>
      </w:r>
      <w:ins w:id="556" w:author="Lavignotte Fabien" w:date="2013-02-08T15:05:00Z">
        <w:r w:rsidR="000732CA">
          <w:t>33</w:t>
        </w:r>
      </w:ins>
      <w:ins w:id="557" w:author="Mokaddem Emna" w:date="2013-02-08T10:19:00Z">
        <w:r>
          <w:fldChar w:fldCharType="end"/>
        </w:r>
      </w:ins>
    </w:p>
    <w:p w:rsidR="00C819F4" w:rsidRPr="00C819F4" w:rsidRDefault="00C819F4">
      <w:pPr>
        <w:pStyle w:val="TM3"/>
        <w:tabs>
          <w:tab w:val="left" w:pos="2041"/>
        </w:tabs>
        <w:rPr>
          <w:ins w:id="558" w:author="Mokaddem Emna" w:date="2013-02-08T10:19:00Z"/>
          <w:rFonts w:asciiTheme="minorHAnsi" w:eastAsiaTheme="minorEastAsia" w:hAnsiTheme="minorHAnsi" w:cstheme="minorBidi"/>
          <w:bCs w:val="0"/>
          <w:iCs w:val="0"/>
          <w:caps w:val="0"/>
          <w:color w:val="auto"/>
          <w:spacing w:val="0"/>
          <w:sz w:val="22"/>
          <w:szCs w:val="22"/>
          <w:lang w:val="en-US" w:eastAsia="fr-FR"/>
          <w:rPrChange w:id="559" w:author="Mokaddem Emna" w:date="2013-02-08T10:19:00Z">
            <w:rPr>
              <w:ins w:id="56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61" w:author="Mokaddem Emna" w:date="2013-02-08T10:19:00Z">
        <w:r w:rsidRPr="004034C4">
          <w:t>6.2.10</w:t>
        </w:r>
      </w:ins>
      <w:ins w:id="562" w:author="Mokaddem Emna" w:date="2013-02-08T10:21:00Z">
        <w:r w:rsidR="0001299E">
          <w:rPr>
            <w:rFonts w:asciiTheme="minorHAnsi" w:eastAsiaTheme="minorEastAsia" w:hAnsiTheme="minorHAnsi" w:cstheme="minorBidi"/>
            <w:bCs w:val="0"/>
            <w:iCs w:val="0"/>
            <w:caps w:val="0"/>
            <w:color w:val="auto"/>
            <w:spacing w:val="0"/>
            <w:sz w:val="22"/>
            <w:szCs w:val="22"/>
            <w:lang w:val="en-US" w:eastAsia="fr-FR"/>
          </w:rPr>
          <w:t xml:space="preserve"> </w:t>
        </w:r>
      </w:ins>
      <w:ins w:id="563" w:author="Mokaddem Emna" w:date="2013-02-08T10:19:00Z">
        <w:r>
          <w:t>NGEO-WEBC-VTD-0260: Inquiries</w:t>
        </w:r>
        <w:r>
          <w:tab/>
        </w:r>
        <w:r>
          <w:fldChar w:fldCharType="begin"/>
        </w:r>
        <w:r>
          <w:instrText xml:space="preserve"> PAGEREF _Toc348082178 \h </w:instrText>
        </w:r>
      </w:ins>
      <w:r>
        <w:fldChar w:fldCharType="separate"/>
      </w:r>
      <w:ins w:id="564" w:author="Lavignotte Fabien" w:date="2013-02-08T15:05:00Z">
        <w:r w:rsidR="000732CA">
          <w:t>33</w:t>
        </w:r>
      </w:ins>
      <w:ins w:id="565" w:author="Mokaddem Emna" w:date="2013-02-08T10:19:00Z">
        <w:r>
          <w:fldChar w:fldCharType="end"/>
        </w:r>
      </w:ins>
    </w:p>
    <w:p w:rsidR="00C819F4" w:rsidRPr="00C819F4" w:rsidRDefault="00C819F4">
      <w:pPr>
        <w:pStyle w:val="TM2"/>
        <w:tabs>
          <w:tab w:val="left" w:pos="1305"/>
        </w:tabs>
        <w:rPr>
          <w:ins w:id="566" w:author="Mokaddem Emna" w:date="2013-02-08T10:19:00Z"/>
          <w:rFonts w:asciiTheme="minorHAnsi" w:eastAsiaTheme="minorEastAsia" w:hAnsiTheme="minorHAnsi" w:cstheme="minorBidi"/>
          <w:bCs w:val="0"/>
          <w:caps w:val="0"/>
          <w:spacing w:val="0"/>
          <w:sz w:val="22"/>
          <w:szCs w:val="22"/>
          <w:lang w:val="en-US" w:eastAsia="fr-FR"/>
          <w:rPrChange w:id="567" w:author="Mokaddem Emna" w:date="2013-02-08T10:19:00Z">
            <w:rPr>
              <w:ins w:id="568" w:author="Mokaddem Emna" w:date="2013-02-08T10:19:00Z"/>
              <w:rFonts w:asciiTheme="minorHAnsi" w:eastAsiaTheme="minorEastAsia" w:hAnsiTheme="minorHAnsi" w:cstheme="minorBidi"/>
              <w:bCs w:val="0"/>
              <w:caps w:val="0"/>
              <w:spacing w:val="0"/>
              <w:sz w:val="22"/>
              <w:szCs w:val="22"/>
              <w:lang w:val="fr-FR" w:eastAsia="fr-FR"/>
            </w:rPr>
          </w:rPrChange>
        </w:rPr>
      </w:pPr>
      <w:ins w:id="569" w:author="Mokaddem Emna" w:date="2013-02-08T10:19:00Z">
        <w:r>
          <w:t>6.3</w:t>
        </w:r>
        <w:r w:rsidRPr="00C819F4">
          <w:rPr>
            <w:rFonts w:asciiTheme="minorHAnsi" w:eastAsiaTheme="minorEastAsia" w:hAnsiTheme="minorHAnsi" w:cstheme="minorBidi"/>
            <w:bCs w:val="0"/>
            <w:caps w:val="0"/>
            <w:spacing w:val="0"/>
            <w:sz w:val="22"/>
            <w:szCs w:val="22"/>
            <w:lang w:val="en-US" w:eastAsia="fr-FR"/>
            <w:rPrChange w:id="570"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Software Validation Test Case Specification</w:t>
        </w:r>
        <w:r>
          <w:tab/>
        </w:r>
        <w:r>
          <w:fldChar w:fldCharType="begin"/>
        </w:r>
        <w:r>
          <w:instrText xml:space="preserve"> PAGEREF _Toc348082179 \h </w:instrText>
        </w:r>
      </w:ins>
      <w:r>
        <w:fldChar w:fldCharType="separate"/>
      </w:r>
      <w:ins w:id="571" w:author="Lavignotte Fabien" w:date="2013-02-08T15:05:00Z">
        <w:r w:rsidR="000732CA">
          <w:t>33</w:t>
        </w:r>
      </w:ins>
      <w:ins w:id="572" w:author="Mokaddem Emna" w:date="2013-02-08T10:19:00Z">
        <w:r>
          <w:fldChar w:fldCharType="end"/>
        </w:r>
      </w:ins>
    </w:p>
    <w:p w:rsidR="00C819F4" w:rsidRPr="00C819F4" w:rsidRDefault="00C819F4">
      <w:pPr>
        <w:pStyle w:val="TM3"/>
        <w:tabs>
          <w:tab w:val="left" w:pos="2041"/>
        </w:tabs>
        <w:rPr>
          <w:ins w:id="573" w:author="Mokaddem Emna" w:date="2013-02-08T10:19:00Z"/>
          <w:rFonts w:asciiTheme="minorHAnsi" w:eastAsiaTheme="minorEastAsia" w:hAnsiTheme="minorHAnsi" w:cstheme="minorBidi"/>
          <w:bCs w:val="0"/>
          <w:iCs w:val="0"/>
          <w:caps w:val="0"/>
          <w:color w:val="auto"/>
          <w:spacing w:val="0"/>
          <w:sz w:val="22"/>
          <w:szCs w:val="22"/>
          <w:lang w:val="en-US" w:eastAsia="fr-FR"/>
          <w:rPrChange w:id="574" w:author="Mokaddem Emna" w:date="2013-02-08T10:19:00Z">
            <w:rPr>
              <w:ins w:id="57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76" w:author="Mokaddem Emna" w:date="2013-02-08T10:19:00Z">
        <w:r w:rsidRPr="004034C4">
          <w:t>6.3.1</w:t>
        </w:r>
        <w:r w:rsidRPr="00C819F4">
          <w:rPr>
            <w:rFonts w:asciiTheme="minorHAnsi" w:eastAsiaTheme="minorEastAsia" w:hAnsiTheme="minorHAnsi" w:cstheme="minorBidi"/>
            <w:bCs w:val="0"/>
            <w:iCs w:val="0"/>
            <w:caps w:val="0"/>
            <w:color w:val="auto"/>
            <w:spacing w:val="0"/>
            <w:sz w:val="22"/>
            <w:szCs w:val="22"/>
            <w:lang w:val="en-US" w:eastAsia="fr-FR"/>
            <w:rPrChange w:id="577"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General</w:t>
        </w:r>
        <w:r>
          <w:tab/>
        </w:r>
        <w:r>
          <w:fldChar w:fldCharType="begin"/>
        </w:r>
        <w:r>
          <w:instrText xml:space="preserve"> PAGEREF _Toc348082180 \h </w:instrText>
        </w:r>
      </w:ins>
      <w:r>
        <w:fldChar w:fldCharType="separate"/>
      </w:r>
      <w:ins w:id="578" w:author="Lavignotte Fabien" w:date="2013-02-08T15:05:00Z">
        <w:r w:rsidR="000732CA">
          <w:t>33</w:t>
        </w:r>
      </w:ins>
      <w:ins w:id="579" w:author="Mokaddem Emna" w:date="2013-02-08T10:19:00Z">
        <w:r>
          <w:fldChar w:fldCharType="end"/>
        </w:r>
      </w:ins>
    </w:p>
    <w:p w:rsidR="00C819F4" w:rsidRPr="00C819F4" w:rsidRDefault="00C819F4">
      <w:pPr>
        <w:pStyle w:val="TM3"/>
        <w:tabs>
          <w:tab w:val="left" w:pos="2041"/>
        </w:tabs>
        <w:rPr>
          <w:ins w:id="580" w:author="Mokaddem Emna" w:date="2013-02-08T10:19:00Z"/>
          <w:rFonts w:asciiTheme="minorHAnsi" w:eastAsiaTheme="minorEastAsia" w:hAnsiTheme="minorHAnsi" w:cstheme="minorBidi"/>
          <w:bCs w:val="0"/>
          <w:iCs w:val="0"/>
          <w:caps w:val="0"/>
          <w:color w:val="auto"/>
          <w:spacing w:val="0"/>
          <w:sz w:val="22"/>
          <w:szCs w:val="22"/>
          <w:lang w:val="en-US" w:eastAsia="fr-FR"/>
          <w:rPrChange w:id="581" w:author="Mokaddem Emna" w:date="2013-02-08T10:19:00Z">
            <w:rPr>
              <w:ins w:id="58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83" w:author="Mokaddem Emna" w:date="2013-02-08T10:19:00Z">
        <w:r w:rsidRPr="004034C4">
          <w:t>6.3.2</w:t>
        </w:r>
        <w:r w:rsidRPr="00C819F4">
          <w:rPr>
            <w:rFonts w:asciiTheme="minorHAnsi" w:eastAsiaTheme="minorEastAsia" w:hAnsiTheme="minorHAnsi" w:cstheme="minorBidi"/>
            <w:bCs w:val="0"/>
            <w:iCs w:val="0"/>
            <w:caps w:val="0"/>
            <w:color w:val="auto"/>
            <w:spacing w:val="0"/>
            <w:sz w:val="22"/>
            <w:szCs w:val="22"/>
            <w:lang w:val="en-US" w:eastAsia="fr-FR"/>
            <w:rPrChange w:id="584"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NGEO-WEBC-VTC-0010: Installation of Web Client and home page check</w:t>
        </w:r>
        <w:r>
          <w:tab/>
        </w:r>
        <w:r>
          <w:fldChar w:fldCharType="begin"/>
        </w:r>
        <w:r>
          <w:instrText xml:space="preserve"> PAGEREF _Toc348082181 \h </w:instrText>
        </w:r>
      </w:ins>
      <w:r>
        <w:fldChar w:fldCharType="separate"/>
      </w:r>
      <w:ins w:id="585" w:author="Lavignotte Fabien" w:date="2013-02-08T15:05:00Z">
        <w:r w:rsidR="000732CA">
          <w:t>34</w:t>
        </w:r>
      </w:ins>
      <w:ins w:id="586" w:author="Mokaddem Emna" w:date="2013-02-08T10:19:00Z">
        <w:r>
          <w:fldChar w:fldCharType="end"/>
        </w:r>
      </w:ins>
    </w:p>
    <w:p w:rsidR="00C819F4" w:rsidRPr="00C819F4" w:rsidRDefault="00C819F4">
      <w:pPr>
        <w:pStyle w:val="TM3"/>
        <w:tabs>
          <w:tab w:val="left" w:pos="2041"/>
        </w:tabs>
        <w:rPr>
          <w:ins w:id="587" w:author="Mokaddem Emna" w:date="2013-02-08T10:19:00Z"/>
          <w:rFonts w:asciiTheme="minorHAnsi" w:eastAsiaTheme="minorEastAsia" w:hAnsiTheme="minorHAnsi" w:cstheme="minorBidi"/>
          <w:bCs w:val="0"/>
          <w:iCs w:val="0"/>
          <w:caps w:val="0"/>
          <w:color w:val="auto"/>
          <w:spacing w:val="0"/>
          <w:sz w:val="22"/>
          <w:szCs w:val="22"/>
          <w:lang w:val="en-US" w:eastAsia="fr-FR"/>
          <w:rPrChange w:id="588" w:author="Mokaddem Emna" w:date="2013-02-08T10:19:00Z">
            <w:rPr>
              <w:ins w:id="58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90" w:author="Mokaddem Emna" w:date="2013-02-08T10:19:00Z">
        <w:r w:rsidRPr="004034C4">
          <w:t>6.3.3</w:t>
        </w:r>
        <w:r w:rsidRPr="00C819F4">
          <w:rPr>
            <w:rFonts w:asciiTheme="minorHAnsi" w:eastAsiaTheme="minorEastAsia" w:hAnsiTheme="minorHAnsi" w:cstheme="minorBidi"/>
            <w:bCs w:val="0"/>
            <w:iCs w:val="0"/>
            <w:caps w:val="0"/>
            <w:color w:val="auto"/>
            <w:spacing w:val="0"/>
            <w:sz w:val="22"/>
            <w:szCs w:val="22"/>
            <w:lang w:val="en-US" w:eastAsia="fr-FR"/>
            <w:rPrChange w:id="591"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NGEO-WEBC-VTC-0020: Dataset selection</w:t>
        </w:r>
        <w:r>
          <w:tab/>
        </w:r>
        <w:r>
          <w:fldChar w:fldCharType="begin"/>
        </w:r>
        <w:r>
          <w:instrText xml:space="preserve"> PAGEREF _Toc348082182 \h </w:instrText>
        </w:r>
      </w:ins>
      <w:r>
        <w:fldChar w:fldCharType="separate"/>
      </w:r>
      <w:ins w:id="592" w:author="Lavignotte Fabien" w:date="2013-02-08T15:05:00Z">
        <w:r w:rsidR="000732CA">
          <w:t>34</w:t>
        </w:r>
      </w:ins>
      <w:ins w:id="593" w:author="Mokaddem Emna" w:date="2013-02-08T10:19:00Z">
        <w:r>
          <w:fldChar w:fldCharType="end"/>
        </w:r>
      </w:ins>
    </w:p>
    <w:p w:rsidR="00C819F4" w:rsidRPr="00C819F4" w:rsidRDefault="00C819F4">
      <w:pPr>
        <w:pStyle w:val="TM3"/>
        <w:tabs>
          <w:tab w:val="left" w:pos="2041"/>
        </w:tabs>
        <w:rPr>
          <w:ins w:id="594" w:author="Mokaddem Emna" w:date="2013-02-08T10:19:00Z"/>
          <w:rFonts w:asciiTheme="minorHAnsi" w:eastAsiaTheme="minorEastAsia" w:hAnsiTheme="minorHAnsi" w:cstheme="minorBidi"/>
          <w:bCs w:val="0"/>
          <w:iCs w:val="0"/>
          <w:caps w:val="0"/>
          <w:color w:val="auto"/>
          <w:spacing w:val="0"/>
          <w:sz w:val="22"/>
          <w:szCs w:val="22"/>
          <w:lang w:val="en-US" w:eastAsia="fr-FR"/>
          <w:rPrChange w:id="595" w:author="Mokaddem Emna" w:date="2013-02-08T10:19:00Z">
            <w:rPr>
              <w:ins w:id="59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597" w:author="Mokaddem Emna" w:date="2013-02-08T10:19:00Z">
        <w:r w:rsidRPr="004034C4">
          <w:t>6.3.4</w:t>
        </w:r>
        <w:r w:rsidRPr="00C819F4">
          <w:rPr>
            <w:rFonts w:asciiTheme="minorHAnsi" w:eastAsiaTheme="minorEastAsia" w:hAnsiTheme="minorHAnsi" w:cstheme="minorBidi"/>
            <w:bCs w:val="0"/>
            <w:iCs w:val="0"/>
            <w:caps w:val="0"/>
            <w:color w:val="auto"/>
            <w:spacing w:val="0"/>
            <w:sz w:val="22"/>
            <w:szCs w:val="22"/>
            <w:lang w:val="en-US" w:eastAsia="fr-FR"/>
            <w:rPrChange w:id="598"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NGEO-WEBC-VTC-0030: Simple Search formulation</w:t>
        </w:r>
        <w:r>
          <w:tab/>
        </w:r>
        <w:r>
          <w:fldChar w:fldCharType="begin"/>
        </w:r>
        <w:r>
          <w:instrText xml:space="preserve"> PAGEREF _Toc348082183 \h </w:instrText>
        </w:r>
      </w:ins>
      <w:r>
        <w:fldChar w:fldCharType="separate"/>
      </w:r>
      <w:ins w:id="599" w:author="Lavignotte Fabien" w:date="2013-02-08T15:05:00Z">
        <w:r w:rsidR="000732CA">
          <w:t>35</w:t>
        </w:r>
      </w:ins>
      <w:ins w:id="600" w:author="Mokaddem Emna" w:date="2013-02-08T10:19:00Z">
        <w:r>
          <w:fldChar w:fldCharType="end"/>
        </w:r>
      </w:ins>
    </w:p>
    <w:p w:rsidR="00C819F4" w:rsidRPr="00C819F4" w:rsidRDefault="00C819F4">
      <w:pPr>
        <w:pStyle w:val="TM3"/>
        <w:tabs>
          <w:tab w:val="left" w:pos="2041"/>
        </w:tabs>
        <w:rPr>
          <w:ins w:id="601" w:author="Mokaddem Emna" w:date="2013-02-08T10:19:00Z"/>
          <w:rFonts w:asciiTheme="minorHAnsi" w:eastAsiaTheme="minorEastAsia" w:hAnsiTheme="minorHAnsi" w:cstheme="minorBidi"/>
          <w:bCs w:val="0"/>
          <w:iCs w:val="0"/>
          <w:caps w:val="0"/>
          <w:color w:val="auto"/>
          <w:spacing w:val="0"/>
          <w:sz w:val="22"/>
          <w:szCs w:val="22"/>
          <w:lang w:val="en-US" w:eastAsia="fr-FR"/>
          <w:rPrChange w:id="602" w:author="Mokaddem Emna" w:date="2013-02-08T10:19:00Z">
            <w:rPr>
              <w:ins w:id="60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04" w:author="Mokaddem Emna" w:date="2013-02-08T10:19:00Z">
        <w:r w:rsidRPr="004034C4">
          <w:t>6.3.5</w:t>
        </w:r>
        <w:r w:rsidRPr="00C819F4">
          <w:rPr>
            <w:rFonts w:asciiTheme="minorHAnsi" w:eastAsiaTheme="minorEastAsia" w:hAnsiTheme="minorHAnsi" w:cstheme="minorBidi"/>
            <w:bCs w:val="0"/>
            <w:iCs w:val="0"/>
            <w:caps w:val="0"/>
            <w:color w:val="auto"/>
            <w:spacing w:val="0"/>
            <w:sz w:val="22"/>
            <w:szCs w:val="22"/>
            <w:lang w:val="en-US" w:eastAsia="fr-FR"/>
            <w:rPrChange w:id="605"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NGEO-WEBC-VTC-0040: Search results in a table</w:t>
        </w:r>
        <w:r>
          <w:tab/>
        </w:r>
        <w:r>
          <w:fldChar w:fldCharType="begin"/>
        </w:r>
        <w:r>
          <w:instrText xml:space="preserve"> PAGEREF _Toc348082184 \h </w:instrText>
        </w:r>
      </w:ins>
      <w:r>
        <w:fldChar w:fldCharType="separate"/>
      </w:r>
      <w:ins w:id="606" w:author="Lavignotte Fabien" w:date="2013-02-08T15:05:00Z">
        <w:r w:rsidR="000732CA">
          <w:t>35</w:t>
        </w:r>
      </w:ins>
      <w:ins w:id="607" w:author="Mokaddem Emna" w:date="2013-02-08T10:19:00Z">
        <w:r>
          <w:fldChar w:fldCharType="end"/>
        </w:r>
      </w:ins>
    </w:p>
    <w:p w:rsidR="00C819F4" w:rsidRPr="00C819F4" w:rsidRDefault="00C819F4">
      <w:pPr>
        <w:pStyle w:val="TM3"/>
        <w:tabs>
          <w:tab w:val="left" w:pos="2041"/>
        </w:tabs>
        <w:rPr>
          <w:ins w:id="608" w:author="Mokaddem Emna" w:date="2013-02-08T10:19:00Z"/>
          <w:rFonts w:asciiTheme="minorHAnsi" w:eastAsiaTheme="minorEastAsia" w:hAnsiTheme="minorHAnsi" w:cstheme="minorBidi"/>
          <w:bCs w:val="0"/>
          <w:iCs w:val="0"/>
          <w:caps w:val="0"/>
          <w:color w:val="auto"/>
          <w:spacing w:val="0"/>
          <w:sz w:val="22"/>
          <w:szCs w:val="22"/>
          <w:lang w:val="en-US" w:eastAsia="fr-FR"/>
          <w:rPrChange w:id="609" w:author="Mokaddem Emna" w:date="2013-02-08T10:19:00Z">
            <w:rPr>
              <w:ins w:id="61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11" w:author="Mokaddem Emna" w:date="2013-02-08T10:19:00Z">
        <w:r w:rsidRPr="004034C4">
          <w:t>6.3.6</w:t>
        </w:r>
        <w:r w:rsidRPr="00C819F4">
          <w:rPr>
            <w:rFonts w:asciiTheme="minorHAnsi" w:eastAsiaTheme="minorEastAsia" w:hAnsiTheme="minorHAnsi" w:cstheme="minorBidi"/>
            <w:bCs w:val="0"/>
            <w:iCs w:val="0"/>
            <w:caps w:val="0"/>
            <w:color w:val="auto"/>
            <w:spacing w:val="0"/>
            <w:sz w:val="22"/>
            <w:szCs w:val="22"/>
            <w:lang w:val="en-US" w:eastAsia="fr-FR"/>
            <w:rPrChange w:id="612"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NGEO-WEBC-VTC-0050: Search Results on the map</w:t>
        </w:r>
        <w:r>
          <w:tab/>
        </w:r>
        <w:r>
          <w:fldChar w:fldCharType="begin"/>
        </w:r>
        <w:r>
          <w:instrText xml:space="preserve"> PAGEREF _Toc348082185 \h </w:instrText>
        </w:r>
      </w:ins>
      <w:r>
        <w:fldChar w:fldCharType="separate"/>
      </w:r>
      <w:ins w:id="613" w:author="Lavignotte Fabien" w:date="2013-02-08T15:05:00Z">
        <w:r w:rsidR="000732CA">
          <w:t>36</w:t>
        </w:r>
      </w:ins>
      <w:ins w:id="614" w:author="Mokaddem Emna" w:date="2013-02-08T10:19:00Z">
        <w:r>
          <w:fldChar w:fldCharType="end"/>
        </w:r>
      </w:ins>
    </w:p>
    <w:p w:rsidR="00C819F4" w:rsidRPr="00C819F4" w:rsidRDefault="00C819F4">
      <w:pPr>
        <w:pStyle w:val="TM3"/>
        <w:tabs>
          <w:tab w:val="left" w:pos="2041"/>
        </w:tabs>
        <w:rPr>
          <w:ins w:id="615" w:author="Mokaddem Emna" w:date="2013-02-08T10:19:00Z"/>
          <w:rFonts w:asciiTheme="minorHAnsi" w:eastAsiaTheme="minorEastAsia" w:hAnsiTheme="minorHAnsi" w:cstheme="minorBidi"/>
          <w:bCs w:val="0"/>
          <w:iCs w:val="0"/>
          <w:caps w:val="0"/>
          <w:color w:val="auto"/>
          <w:spacing w:val="0"/>
          <w:sz w:val="22"/>
          <w:szCs w:val="22"/>
          <w:lang w:val="en-US" w:eastAsia="fr-FR"/>
          <w:rPrChange w:id="616" w:author="Mokaddem Emna" w:date="2013-02-08T10:19:00Z">
            <w:rPr>
              <w:ins w:id="61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18" w:author="Mokaddem Emna" w:date="2013-02-08T10:19:00Z">
        <w:r w:rsidRPr="004034C4">
          <w:t>6.3.7</w:t>
        </w:r>
        <w:r w:rsidRPr="00C819F4">
          <w:rPr>
            <w:rFonts w:asciiTheme="minorHAnsi" w:eastAsiaTheme="minorEastAsia" w:hAnsiTheme="minorHAnsi" w:cstheme="minorBidi"/>
            <w:bCs w:val="0"/>
            <w:iCs w:val="0"/>
            <w:caps w:val="0"/>
            <w:color w:val="auto"/>
            <w:spacing w:val="0"/>
            <w:sz w:val="22"/>
            <w:szCs w:val="22"/>
            <w:lang w:val="en-US" w:eastAsia="fr-FR"/>
            <w:rPrChange w:id="619"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NGEO-WEBC-VTC-0060: Browse visualization</w:t>
        </w:r>
        <w:r>
          <w:tab/>
        </w:r>
        <w:r>
          <w:fldChar w:fldCharType="begin"/>
        </w:r>
        <w:r>
          <w:instrText xml:space="preserve"> PAGEREF _Toc348082186 \h </w:instrText>
        </w:r>
      </w:ins>
      <w:r>
        <w:fldChar w:fldCharType="separate"/>
      </w:r>
      <w:ins w:id="620" w:author="Lavignotte Fabien" w:date="2013-02-08T15:05:00Z">
        <w:r w:rsidR="000732CA">
          <w:t>36</w:t>
        </w:r>
      </w:ins>
      <w:ins w:id="621" w:author="Mokaddem Emna" w:date="2013-02-08T10:19:00Z">
        <w:r>
          <w:fldChar w:fldCharType="end"/>
        </w:r>
      </w:ins>
    </w:p>
    <w:p w:rsidR="00C819F4" w:rsidRPr="00C819F4" w:rsidRDefault="00C819F4">
      <w:pPr>
        <w:pStyle w:val="TM3"/>
        <w:tabs>
          <w:tab w:val="left" w:pos="2041"/>
        </w:tabs>
        <w:rPr>
          <w:ins w:id="622" w:author="Mokaddem Emna" w:date="2013-02-08T10:19:00Z"/>
          <w:rFonts w:asciiTheme="minorHAnsi" w:eastAsiaTheme="minorEastAsia" w:hAnsiTheme="minorHAnsi" w:cstheme="minorBidi"/>
          <w:bCs w:val="0"/>
          <w:iCs w:val="0"/>
          <w:caps w:val="0"/>
          <w:color w:val="auto"/>
          <w:spacing w:val="0"/>
          <w:sz w:val="22"/>
          <w:szCs w:val="22"/>
          <w:lang w:val="en-US" w:eastAsia="fr-FR"/>
          <w:rPrChange w:id="623" w:author="Mokaddem Emna" w:date="2013-02-08T10:19:00Z">
            <w:rPr>
              <w:ins w:id="624"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25" w:author="Mokaddem Emna" w:date="2013-02-08T10:19:00Z">
        <w:r w:rsidRPr="004034C4">
          <w:t>6.3.8</w:t>
        </w:r>
        <w:r w:rsidRPr="00C819F4">
          <w:rPr>
            <w:rFonts w:asciiTheme="minorHAnsi" w:eastAsiaTheme="minorEastAsia" w:hAnsiTheme="minorHAnsi" w:cstheme="minorBidi"/>
            <w:bCs w:val="0"/>
            <w:iCs w:val="0"/>
            <w:caps w:val="0"/>
            <w:color w:val="auto"/>
            <w:spacing w:val="0"/>
            <w:sz w:val="22"/>
            <w:szCs w:val="22"/>
            <w:lang w:val="en-US" w:eastAsia="fr-FR"/>
            <w:rPrChange w:id="626"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NGEO-WEBC-VTC-0070: Filtered dataset selection</w:t>
        </w:r>
        <w:r>
          <w:tab/>
        </w:r>
        <w:r>
          <w:fldChar w:fldCharType="begin"/>
        </w:r>
        <w:r>
          <w:instrText xml:space="preserve"> PAGEREF _Toc348082187 \h </w:instrText>
        </w:r>
      </w:ins>
      <w:r>
        <w:fldChar w:fldCharType="separate"/>
      </w:r>
      <w:ins w:id="627" w:author="Lavignotte Fabien" w:date="2013-02-08T15:05:00Z">
        <w:r w:rsidR="000732CA">
          <w:t>37</w:t>
        </w:r>
      </w:ins>
      <w:ins w:id="628" w:author="Mokaddem Emna" w:date="2013-02-08T10:19:00Z">
        <w:r>
          <w:fldChar w:fldCharType="end"/>
        </w:r>
      </w:ins>
    </w:p>
    <w:p w:rsidR="00C819F4" w:rsidRPr="00C819F4" w:rsidRDefault="00C819F4">
      <w:pPr>
        <w:pStyle w:val="TM3"/>
        <w:tabs>
          <w:tab w:val="left" w:pos="2041"/>
        </w:tabs>
        <w:rPr>
          <w:ins w:id="629" w:author="Mokaddem Emna" w:date="2013-02-08T10:19:00Z"/>
          <w:rFonts w:asciiTheme="minorHAnsi" w:eastAsiaTheme="minorEastAsia" w:hAnsiTheme="minorHAnsi" w:cstheme="minorBidi"/>
          <w:bCs w:val="0"/>
          <w:iCs w:val="0"/>
          <w:caps w:val="0"/>
          <w:color w:val="auto"/>
          <w:spacing w:val="0"/>
          <w:sz w:val="22"/>
          <w:szCs w:val="22"/>
          <w:lang w:val="en-US" w:eastAsia="fr-FR"/>
          <w:rPrChange w:id="630" w:author="Mokaddem Emna" w:date="2013-02-08T10:19:00Z">
            <w:rPr>
              <w:ins w:id="63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32" w:author="Mokaddem Emna" w:date="2013-02-08T10:19:00Z">
        <w:r w:rsidRPr="004034C4">
          <w:t>6.3.9</w:t>
        </w:r>
        <w:r w:rsidRPr="00C819F4">
          <w:rPr>
            <w:rFonts w:asciiTheme="minorHAnsi" w:eastAsiaTheme="minorEastAsia" w:hAnsiTheme="minorHAnsi" w:cstheme="minorBidi"/>
            <w:bCs w:val="0"/>
            <w:iCs w:val="0"/>
            <w:caps w:val="0"/>
            <w:color w:val="auto"/>
            <w:spacing w:val="0"/>
            <w:sz w:val="22"/>
            <w:szCs w:val="22"/>
            <w:lang w:val="en-US" w:eastAsia="fr-FR"/>
            <w:rPrChange w:id="633"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NGEO-WEBC-VTC-0080: Searching with a URL</w:t>
        </w:r>
        <w:r>
          <w:tab/>
        </w:r>
        <w:r>
          <w:fldChar w:fldCharType="begin"/>
        </w:r>
        <w:r>
          <w:instrText xml:space="preserve"> PAGEREF _Toc348082188 \h </w:instrText>
        </w:r>
      </w:ins>
      <w:r>
        <w:fldChar w:fldCharType="separate"/>
      </w:r>
      <w:ins w:id="634" w:author="Lavignotte Fabien" w:date="2013-02-08T15:05:00Z">
        <w:r w:rsidR="000732CA">
          <w:t>37</w:t>
        </w:r>
      </w:ins>
      <w:ins w:id="635" w:author="Mokaddem Emna" w:date="2013-02-08T10:19:00Z">
        <w:r>
          <w:fldChar w:fldCharType="end"/>
        </w:r>
      </w:ins>
    </w:p>
    <w:p w:rsidR="00C819F4" w:rsidRPr="00C819F4" w:rsidRDefault="00C819F4">
      <w:pPr>
        <w:pStyle w:val="TM3"/>
        <w:tabs>
          <w:tab w:val="left" w:pos="2041"/>
        </w:tabs>
        <w:rPr>
          <w:ins w:id="636" w:author="Mokaddem Emna" w:date="2013-02-08T10:19:00Z"/>
          <w:rFonts w:asciiTheme="minorHAnsi" w:eastAsiaTheme="minorEastAsia" w:hAnsiTheme="minorHAnsi" w:cstheme="minorBidi"/>
          <w:bCs w:val="0"/>
          <w:iCs w:val="0"/>
          <w:caps w:val="0"/>
          <w:color w:val="auto"/>
          <w:spacing w:val="0"/>
          <w:sz w:val="22"/>
          <w:szCs w:val="22"/>
          <w:lang w:val="en-US" w:eastAsia="fr-FR"/>
          <w:rPrChange w:id="637" w:author="Mokaddem Emna" w:date="2013-02-08T10:19:00Z">
            <w:rPr>
              <w:ins w:id="63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39" w:author="Mokaddem Emna" w:date="2013-02-08T10:19:00Z">
        <w:r w:rsidRPr="004034C4">
          <w:t>6.3.10</w:t>
        </w:r>
      </w:ins>
      <w:ins w:id="640"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641" w:author="Mokaddem Emna" w:date="2013-02-08T10:19:00Z">
        <w:r>
          <w:t>NGEO-WEBC-VTC-0090: Map background</w:t>
        </w:r>
        <w:r>
          <w:tab/>
        </w:r>
        <w:r>
          <w:fldChar w:fldCharType="begin"/>
        </w:r>
        <w:r>
          <w:instrText xml:space="preserve"> PAGEREF _Toc348082189 \h </w:instrText>
        </w:r>
      </w:ins>
      <w:r>
        <w:fldChar w:fldCharType="separate"/>
      </w:r>
      <w:ins w:id="642" w:author="Lavignotte Fabien" w:date="2013-02-08T15:05:00Z">
        <w:r w:rsidR="000732CA">
          <w:t>38</w:t>
        </w:r>
      </w:ins>
      <w:ins w:id="643" w:author="Mokaddem Emna" w:date="2013-02-08T10:19:00Z">
        <w:del w:id="644" w:author="Lavignotte Fabien" w:date="2013-02-08T15:05:00Z">
          <w:r w:rsidDel="000732CA">
            <w:delText>37</w:delText>
          </w:r>
        </w:del>
        <w:r>
          <w:fldChar w:fldCharType="end"/>
        </w:r>
      </w:ins>
    </w:p>
    <w:p w:rsidR="00C819F4" w:rsidRPr="00C819F4" w:rsidRDefault="00C819F4">
      <w:pPr>
        <w:pStyle w:val="TM3"/>
        <w:tabs>
          <w:tab w:val="left" w:pos="2041"/>
        </w:tabs>
        <w:rPr>
          <w:ins w:id="645" w:author="Mokaddem Emna" w:date="2013-02-08T10:19:00Z"/>
          <w:rFonts w:asciiTheme="minorHAnsi" w:eastAsiaTheme="minorEastAsia" w:hAnsiTheme="minorHAnsi" w:cstheme="minorBidi"/>
          <w:bCs w:val="0"/>
          <w:iCs w:val="0"/>
          <w:caps w:val="0"/>
          <w:color w:val="auto"/>
          <w:spacing w:val="0"/>
          <w:sz w:val="22"/>
          <w:szCs w:val="22"/>
          <w:lang w:val="en-US" w:eastAsia="fr-FR"/>
          <w:rPrChange w:id="646" w:author="Mokaddem Emna" w:date="2013-02-08T10:19:00Z">
            <w:rPr>
              <w:ins w:id="64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48" w:author="Mokaddem Emna" w:date="2013-02-08T10:19:00Z">
        <w:r w:rsidRPr="004034C4">
          <w:t>6.3.11</w:t>
        </w:r>
      </w:ins>
      <w:ins w:id="649"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650" w:author="Mokaddem Emna" w:date="2013-02-08T10:19:00Z">
        <w:r>
          <w:t>NGEO-WEBC-VTC-0095: Map data layers</w:t>
        </w:r>
        <w:r>
          <w:tab/>
        </w:r>
        <w:r>
          <w:fldChar w:fldCharType="begin"/>
        </w:r>
        <w:r>
          <w:instrText xml:space="preserve"> PAGEREF _Toc348082190 \h </w:instrText>
        </w:r>
      </w:ins>
      <w:r>
        <w:fldChar w:fldCharType="separate"/>
      </w:r>
      <w:ins w:id="651" w:author="Lavignotte Fabien" w:date="2013-02-08T15:05:00Z">
        <w:r w:rsidR="000732CA">
          <w:t>38</w:t>
        </w:r>
      </w:ins>
      <w:ins w:id="652" w:author="Mokaddem Emna" w:date="2013-02-08T10:19:00Z">
        <w:r>
          <w:fldChar w:fldCharType="end"/>
        </w:r>
      </w:ins>
    </w:p>
    <w:p w:rsidR="00C819F4" w:rsidRPr="00C819F4" w:rsidRDefault="00C819F4">
      <w:pPr>
        <w:pStyle w:val="TM3"/>
        <w:tabs>
          <w:tab w:val="left" w:pos="2041"/>
        </w:tabs>
        <w:rPr>
          <w:ins w:id="653" w:author="Mokaddem Emna" w:date="2013-02-08T10:19:00Z"/>
          <w:rFonts w:asciiTheme="minorHAnsi" w:eastAsiaTheme="minorEastAsia" w:hAnsiTheme="minorHAnsi" w:cstheme="minorBidi"/>
          <w:bCs w:val="0"/>
          <w:iCs w:val="0"/>
          <w:caps w:val="0"/>
          <w:color w:val="auto"/>
          <w:spacing w:val="0"/>
          <w:sz w:val="22"/>
          <w:szCs w:val="22"/>
          <w:lang w:val="en-US" w:eastAsia="fr-FR"/>
          <w:rPrChange w:id="654" w:author="Mokaddem Emna" w:date="2013-02-08T10:19:00Z">
            <w:rPr>
              <w:ins w:id="65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56" w:author="Mokaddem Emna" w:date="2013-02-08T10:19:00Z">
        <w:r w:rsidRPr="004034C4">
          <w:t>6.3.12</w:t>
        </w:r>
      </w:ins>
      <w:ins w:id="657"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658" w:author="Mokaddem Emna" w:date="2013-02-08T10:19:00Z">
        <w:r>
          <w:t>NGEO-WEBC-VTC-0100: Map navigation and selection</w:t>
        </w:r>
        <w:r>
          <w:tab/>
        </w:r>
        <w:r>
          <w:fldChar w:fldCharType="begin"/>
        </w:r>
        <w:r>
          <w:instrText xml:space="preserve"> PAGEREF _Toc348082191 \h </w:instrText>
        </w:r>
      </w:ins>
      <w:r>
        <w:fldChar w:fldCharType="separate"/>
      </w:r>
      <w:ins w:id="659" w:author="Lavignotte Fabien" w:date="2013-02-08T15:05:00Z">
        <w:r w:rsidR="000732CA">
          <w:t>38</w:t>
        </w:r>
      </w:ins>
      <w:ins w:id="660" w:author="Mokaddem Emna" w:date="2013-02-08T10:19:00Z">
        <w:r>
          <w:fldChar w:fldCharType="end"/>
        </w:r>
      </w:ins>
    </w:p>
    <w:p w:rsidR="00C819F4" w:rsidRPr="00C819F4" w:rsidRDefault="00C819F4">
      <w:pPr>
        <w:pStyle w:val="TM3"/>
        <w:tabs>
          <w:tab w:val="left" w:pos="2041"/>
        </w:tabs>
        <w:rPr>
          <w:ins w:id="661" w:author="Mokaddem Emna" w:date="2013-02-08T10:19:00Z"/>
          <w:rFonts w:asciiTheme="minorHAnsi" w:eastAsiaTheme="minorEastAsia" w:hAnsiTheme="minorHAnsi" w:cstheme="minorBidi"/>
          <w:bCs w:val="0"/>
          <w:iCs w:val="0"/>
          <w:caps w:val="0"/>
          <w:color w:val="auto"/>
          <w:spacing w:val="0"/>
          <w:sz w:val="22"/>
          <w:szCs w:val="22"/>
          <w:lang w:val="en-US" w:eastAsia="fr-FR"/>
          <w:rPrChange w:id="662" w:author="Mokaddem Emna" w:date="2013-02-08T10:19:00Z">
            <w:rPr>
              <w:ins w:id="66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64" w:author="Mokaddem Emna" w:date="2013-02-08T10:19:00Z">
        <w:r w:rsidRPr="004034C4">
          <w:t>6.3.13</w:t>
        </w:r>
      </w:ins>
      <w:ins w:id="665"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666" w:author="Mokaddem Emna" w:date="2013-02-08T10:19:00Z">
        <w:r>
          <w:t>NGEO-WEBC-VTC-0110: Simple data access request</w:t>
        </w:r>
        <w:r>
          <w:tab/>
        </w:r>
        <w:r>
          <w:fldChar w:fldCharType="begin"/>
        </w:r>
        <w:r>
          <w:instrText xml:space="preserve"> PAGEREF _Toc348082192 \h </w:instrText>
        </w:r>
      </w:ins>
      <w:r>
        <w:fldChar w:fldCharType="separate"/>
      </w:r>
      <w:ins w:id="667" w:author="Lavignotte Fabien" w:date="2013-02-08T15:05:00Z">
        <w:r w:rsidR="000732CA">
          <w:t>39</w:t>
        </w:r>
      </w:ins>
      <w:ins w:id="668" w:author="Mokaddem Emna" w:date="2013-02-08T10:19:00Z">
        <w:r>
          <w:fldChar w:fldCharType="end"/>
        </w:r>
      </w:ins>
    </w:p>
    <w:p w:rsidR="00C819F4" w:rsidRPr="00C819F4" w:rsidRDefault="00C819F4">
      <w:pPr>
        <w:pStyle w:val="TM3"/>
        <w:tabs>
          <w:tab w:val="left" w:pos="2041"/>
        </w:tabs>
        <w:rPr>
          <w:ins w:id="669" w:author="Mokaddem Emna" w:date="2013-02-08T10:19:00Z"/>
          <w:rFonts w:asciiTheme="minorHAnsi" w:eastAsiaTheme="minorEastAsia" w:hAnsiTheme="minorHAnsi" w:cstheme="minorBidi"/>
          <w:bCs w:val="0"/>
          <w:iCs w:val="0"/>
          <w:caps w:val="0"/>
          <w:color w:val="auto"/>
          <w:spacing w:val="0"/>
          <w:sz w:val="22"/>
          <w:szCs w:val="22"/>
          <w:lang w:val="en-US" w:eastAsia="fr-FR"/>
          <w:rPrChange w:id="670" w:author="Mokaddem Emna" w:date="2013-02-08T10:19:00Z">
            <w:rPr>
              <w:ins w:id="67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72" w:author="Mokaddem Emna" w:date="2013-02-08T10:19:00Z">
        <w:r w:rsidRPr="004034C4">
          <w:t>6.3.14</w:t>
        </w:r>
      </w:ins>
      <w:ins w:id="673"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674" w:author="Mokaddem Emna" w:date="2013-02-08T10:19:00Z">
        <w:r>
          <w:t>NGEO-WEBC-VTC-0120: Standing Order data access request</w:t>
        </w:r>
        <w:r>
          <w:tab/>
        </w:r>
        <w:r>
          <w:fldChar w:fldCharType="begin"/>
        </w:r>
        <w:r>
          <w:instrText xml:space="preserve"> PAGEREF _Toc348082193 \h </w:instrText>
        </w:r>
      </w:ins>
      <w:r>
        <w:fldChar w:fldCharType="separate"/>
      </w:r>
      <w:ins w:id="675" w:author="Lavignotte Fabien" w:date="2013-02-08T15:05:00Z">
        <w:r w:rsidR="000732CA">
          <w:t>39</w:t>
        </w:r>
      </w:ins>
      <w:ins w:id="676" w:author="Mokaddem Emna" w:date="2013-02-08T10:19:00Z">
        <w:r>
          <w:fldChar w:fldCharType="end"/>
        </w:r>
      </w:ins>
    </w:p>
    <w:p w:rsidR="00C819F4" w:rsidRPr="00C819F4" w:rsidRDefault="00C819F4">
      <w:pPr>
        <w:pStyle w:val="TM3"/>
        <w:tabs>
          <w:tab w:val="left" w:pos="2041"/>
        </w:tabs>
        <w:rPr>
          <w:ins w:id="677" w:author="Mokaddem Emna" w:date="2013-02-08T10:19:00Z"/>
          <w:rFonts w:asciiTheme="minorHAnsi" w:eastAsiaTheme="minorEastAsia" w:hAnsiTheme="minorHAnsi" w:cstheme="minorBidi"/>
          <w:bCs w:val="0"/>
          <w:iCs w:val="0"/>
          <w:caps w:val="0"/>
          <w:color w:val="auto"/>
          <w:spacing w:val="0"/>
          <w:sz w:val="22"/>
          <w:szCs w:val="22"/>
          <w:lang w:val="en-US" w:eastAsia="fr-FR"/>
          <w:rPrChange w:id="678" w:author="Mokaddem Emna" w:date="2013-02-08T10:19:00Z">
            <w:rPr>
              <w:ins w:id="67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80" w:author="Mokaddem Emna" w:date="2013-02-08T10:19:00Z">
        <w:r w:rsidRPr="004034C4">
          <w:t>6.3.15</w:t>
        </w:r>
      </w:ins>
      <w:ins w:id="681"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682" w:author="Mokaddem Emna" w:date="2013-02-08T10:19:00Z">
        <w:r>
          <w:t>NGEO-WEBC-VTC-0130: Download Managers Monitoring</w:t>
        </w:r>
        <w:r>
          <w:tab/>
        </w:r>
        <w:r>
          <w:fldChar w:fldCharType="begin"/>
        </w:r>
        <w:r>
          <w:instrText xml:space="preserve"> PAGEREF _Toc348082194 \h </w:instrText>
        </w:r>
      </w:ins>
      <w:r>
        <w:fldChar w:fldCharType="separate"/>
      </w:r>
      <w:ins w:id="683" w:author="Lavignotte Fabien" w:date="2013-02-08T15:05:00Z">
        <w:r w:rsidR="000732CA">
          <w:t>40</w:t>
        </w:r>
      </w:ins>
      <w:ins w:id="684" w:author="Mokaddem Emna" w:date="2013-02-08T10:19:00Z">
        <w:r>
          <w:fldChar w:fldCharType="end"/>
        </w:r>
      </w:ins>
    </w:p>
    <w:p w:rsidR="00C819F4" w:rsidRPr="00C819F4" w:rsidRDefault="00C819F4">
      <w:pPr>
        <w:pStyle w:val="TM3"/>
        <w:tabs>
          <w:tab w:val="left" w:pos="2041"/>
        </w:tabs>
        <w:rPr>
          <w:ins w:id="685" w:author="Mokaddem Emna" w:date="2013-02-08T10:19:00Z"/>
          <w:rFonts w:asciiTheme="minorHAnsi" w:eastAsiaTheme="minorEastAsia" w:hAnsiTheme="minorHAnsi" w:cstheme="minorBidi"/>
          <w:bCs w:val="0"/>
          <w:iCs w:val="0"/>
          <w:caps w:val="0"/>
          <w:color w:val="auto"/>
          <w:spacing w:val="0"/>
          <w:sz w:val="22"/>
          <w:szCs w:val="22"/>
          <w:lang w:val="en-US" w:eastAsia="fr-FR"/>
          <w:rPrChange w:id="686" w:author="Mokaddem Emna" w:date="2013-02-08T10:19:00Z">
            <w:rPr>
              <w:ins w:id="68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88" w:author="Mokaddem Emna" w:date="2013-02-08T10:19:00Z">
        <w:r w:rsidRPr="004034C4">
          <w:t>6.3.16</w:t>
        </w:r>
      </w:ins>
      <w:ins w:id="689"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690" w:author="Mokaddem Emna" w:date="2013-02-08T10:19:00Z">
        <w:r>
          <w:t>NGEO-WEBC-VTC-0131: Download Managers Monitoring: No Download Manager Registered</w:t>
        </w:r>
        <w:r>
          <w:tab/>
        </w:r>
        <w:r>
          <w:fldChar w:fldCharType="begin"/>
        </w:r>
        <w:r>
          <w:instrText xml:space="preserve"> PAGEREF _Toc348082195 \h </w:instrText>
        </w:r>
      </w:ins>
      <w:r>
        <w:fldChar w:fldCharType="separate"/>
      </w:r>
      <w:ins w:id="691" w:author="Lavignotte Fabien" w:date="2013-02-08T15:05:00Z">
        <w:r w:rsidR="000732CA">
          <w:t>40</w:t>
        </w:r>
      </w:ins>
      <w:ins w:id="692" w:author="Mokaddem Emna" w:date="2013-02-08T10:19:00Z">
        <w:r>
          <w:fldChar w:fldCharType="end"/>
        </w:r>
      </w:ins>
    </w:p>
    <w:p w:rsidR="00C819F4" w:rsidRPr="00C819F4" w:rsidRDefault="00C819F4">
      <w:pPr>
        <w:pStyle w:val="TM3"/>
        <w:tabs>
          <w:tab w:val="left" w:pos="2041"/>
        </w:tabs>
        <w:rPr>
          <w:ins w:id="693" w:author="Mokaddem Emna" w:date="2013-02-08T10:19:00Z"/>
          <w:rFonts w:asciiTheme="minorHAnsi" w:eastAsiaTheme="minorEastAsia" w:hAnsiTheme="minorHAnsi" w:cstheme="minorBidi"/>
          <w:bCs w:val="0"/>
          <w:iCs w:val="0"/>
          <w:caps w:val="0"/>
          <w:color w:val="auto"/>
          <w:spacing w:val="0"/>
          <w:sz w:val="22"/>
          <w:szCs w:val="22"/>
          <w:lang w:val="en-US" w:eastAsia="fr-FR"/>
          <w:rPrChange w:id="694" w:author="Mokaddem Emna" w:date="2013-02-08T10:19:00Z">
            <w:rPr>
              <w:ins w:id="69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696" w:author="Mokaddem Emna" w:date="2013-02-08T10:19:00Z">
        <w:r w:rsidRPr="004034C4">
          <w:t>6.3.17</w:t>
        </w:r>
      </w:ins>
      <w:ins w:id="697"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698" w:author="Mokaddem Emna" w:date="2013-02-08T10:19:00Z">
        <w:r>
          <w:t>NGEO-WEBC-VTC-0140: Data Access Requests Monitoring</w:t>
        </w:r>
        <w:r>
          <w:tab/>
        </w:r>
        <w:r>
          <w:fldChar w:fldCharType="begin"/>
        </w:r>
        <w:r>
          <w:instrText xml:space="preserve"> PAGEREF _Toc348082196 \h </w:instrText>
        </w:r>
      </w:ins>
      <w:r>
        <w:fldChar w:fldCharType="separate"/>
      </w:r>
      <w:ins w:id="699" w:author="Lavignotte Fabien" w:date="2013-02-08T15:05:00Z">
        <w:r w:rsidR="000732CA">
          <w:t>41</w:t>
        </w:r>
      </w:ins>
      <w:ins w:id="700" w:author="Mokaddem Emna" w:date="2013-02-08T10:19:00Z">
        <w:r>
          <w:fldChar w:fldCharType="end"/>
        </w:r>
      </w:ins>
    </w:p>
    <w:p w:rsidR="00C819F4" w:rsidRPr="00C819F4" w:rsidRDefault="00C819F4">
      <w:pPr>
        <w:pStyle w:val="TM3"/>
        <w:tabs>
          <w:tab w:val="left" w:pos="2041"/>
        </w:tabs>
        <w:rPr>
          <w:ins w:id="701" w:author="Mokaddem Emna" w:date="2013-02-08T10:19:00Z"/>
          <w:rFonts w:asciiTheme="minorHAnsi" w:eastAsiaTheme="minorEastAsia" w:hAnsiTheme="minorHAnsi" w:cstheme="minorBidi"/>
          <w:bCs w:val="0"/>
          <w:iCs w:val="0"/>
          <w:caps w:val="0"/>
          <w:color w:val="auto"/>
          <w:spacing w:val="0"/>
          <w:sz w:val="22"/>
          <w:szCs w:val="22"/>
          <w:lang w:val="en-US" w:eastAsia="fr-FR"/>
          <w:rPrChange w:id="702" w:author="Mokaddem Emna" w:date="2013-02-08T10:19:00Z">
            <w:rPr>
              <w:ins w:id="70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04" w:author="Mokaddem Emna" w:date="2013-02-08T10:19:00Z">
        <w:r w:rsidRPr="004034C4">
          <w:t>6.3.18</w:t>
        </w:r>
      </w:ins>
      <w:ins w:id="705"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706" w:author="Mokaddem Emna" w:date="2013-02-08T10:19:00Z">
        <w:r>
          <w:t>NGEO-WEBC-VTC-0150: Direct Download</w:t>
        </w:r>
        <w:r>
          <w:tab/>
        </w:r>
        <w:r>
          <w:fldChar w:fldCharType="begin"/>
        </w:r>
        <w:r>
          <w:instrText xml:space="preserve"> PAGEREF _Toc348082197 \h </w:instrText>
        </w:r>
      </w:ins>
      <w:r>
        <w:fldChar w:fldCharType="separate"/>
      </w:r>
      <w:ins w:id="707" w:author="Lavignotte Fabien" w:date="2013-02-08T15:05:00Z">
        <w:r w:rsidR="000732CA">
          <w:t>41</w:t>
        </w:r>
      </w:ins>
      <w:ins w:id="708" w:author="Mokaddem Emna" w:date="2013-02-08T10:19:00Z">
        <w:r>
          <w:fldChar w:fldCharType="end"/>
        </w:r>
      </w:ins>
    </w:p>
    <w:p w:rsidR="00C819F4" w:rsidRPr="00C819F4" w:rsidRDefault="00C819F4">
      <w:pPr>
        <w:pStyle w:val="TM3"/>
        <w:tabs>
          <w:tab w:val="left" w:pos="2041"/>
        </w:tabs>
        <w:rPr>
          <w:ins w:id="709" w:author="Mokaddem Emna" w:date="2013-02-08T10:19:00Z"/>
          <w:rFonts w:asciiTheme="minorHAnsi" w:eastAsiaTheme="minorEastAsia" w:hAnsiTheme="minorHAnsi" w:cstheme="minorBidi"/>
          <w:bCs w:val="0"/>
          <w:iCs w:val="0"/>
          <w:caps w:val="0"/>
          <w:color w:val="auto"/>
          <w:spacing w:val="0"/>
          <w:sz w:val="22"/>
          <w:szCs w:val="22"/>
          <w:lang w:val="en-US" w:eastAsia="fr-FR"/>
          <w:rPrChange w:id="710" w:author="Mokaddem Emna" w:date="2013-02-08T10:19:00Z">
            <w:rPr>
              <w:ins w:id="71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12" w:author="Mokaddem Emna" w:date="2013-02-08T10:19:00Z">
        <w:r w:rsidRPr="004034C4">
          <w:t>6.3.19</w:t>
        </w:r>
      </w:ins>
      <w:ins w:id="713"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714" w:author="Mokaddem Emna" w:date="2013-02-08T10:19:00Z">
        <w:r>
          <w:t>NGEO-WEBC-VTC-0151: Direct Download When No Download Manager Registered</w:t>
        </w:r>
        <w:r>
          <w:tab/>
        </w:r>
        <w:r>
          <w:fldChar w:fldCharType="begin"/>
        </w:r>
        <w:r>
          <w:instrText xml:space="preserve"> PAGEREF _Toc348082198 \h </w:instrText>
        </w:r>
      </w:ins>
      <w:r>
        <w:fldChar w:fldCharType="separate"/>
      </w:r>
      <w:ins w:id="715" w:author="Lavignotte Fabien" w:date="2013-02-08T15:05:00Z">
        <w:r w:rsidR="000732CA">
          <w:t>42</w:t>
        </w:r>
      </w:ins>
      <w:ins w:id="716" w:author="Mokaddem Emna" w:date="2013-02-08T10:19:00Z">
        <w:r>
          <w:fldChar w:fldCharType="end"/>
        </w:r>
      </w:ins>
    </w:p>
    <w:p w:rsidR="00C819F4" w:rsidRPr="00C819F4" w:rsidRDefault="00C819F4">
      <w:pPr>
        <w:pStyle w:val="TM3"/>
        <w:tabs>
          <w:tab w:val="left" w:pos="2041"/>
        </w:tabs>
        <w:rPr>
          <w:ins w:id="717" w:author="Mokaddem Emna" w:date="2013-02-08T10:19:00Z"/>
          <w:rFonts w:asciiTheme="minorHAnsi" w:eastAsiaTheme="minorEastAsia" w:hAnsiTheme="minorHAnsi" w:cstheme="minorBidi"/>
          <w:bCs w:val="0"/>
          <w:iCs w:val="0"/>
          <w:caps w:val="0"/>
          <w:color w:val="auto"/>
          <w:spacing w:val="0"/>
          <w:sz w:val="22"/>
          <w:szCs w:val="22"/>
          <w:lang w:val="en-US" w:eastAsia="fr-FR"/>
          <w:rPrChange w:id="718" w:author="Mokaddem Emna" w:date="2013-02-08T10:19:00Z">
            <w:rPr>
              <w:ins w:id="71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20" w:author="Mokaddem Emna" w:date="2013-02-08T10:19:00Z">
        <w:r w:rsidRPr="004034C4">
          <w:t>6.3.20</w:t>
        </w:r>
      </w:ins>
      <w:ins w:id="721" w:author="Mokaddem Emna" w:date="2013-02-08T10:21:00Z">
        <w:r w:rsidR="00C9481E">
          <w:rPr>
            <w:rFonts w:asciiTheme="minorHAnsi" w:eastAsiaTheme="minorEastAsia" w:hAnsiTheme="minorHAnsi" w:cstheme="minorBidi"/>
            <w:bCs w:val="0"/>
            <w:iCs w:val="0"/>
            <w:caps w:val="0"/>
            <w:color w:val="auto"/>
            <w:spacing w:val="0"/>
            <w:sz w:val="22"/>
            <w:szCs w:val="22"/>
            <w:lang w:val="en-US" w:eastAsia="fr-FR"/>
          </w:rPr>
          <w:t xml:space="preserve"> </w:t>
        </w:r>
      </w:ins>
      <w:ins w:id="722" w:author="Mokaddem Emna" w:date="2013-02-08T10:19:00Z">
        <w:r>
          <w:t>NGEO-WEBC-VTC-0160: Advanced Search Criteria</w:t>
        </w:r>
        <w:r>
          <w:tab/>
        </w:r>
        <w:r>
          <w:fldChar w:fldCharType="begin"/>
        </w:r>
        <w:r>
          <w:instrText xml:space="preserve"> PAGEREF _Toc348082199 \h </w:instrText>
        </w:r>
      </w:ins>
      <w:r>
        <w:fldChar w:fldCharType="separate"/>
      </w:r>
      <w:ins w:id="723" w:author="Lavignotte Fabien" w:date="2013-02-08T15:05:00Z">
        <w:r w:rsidR="000732CA">
          <w:t>42</w:t>
        </w:r>
      </w:ins>
      <w:ins w:id="724" w:author="Mokaddem Emna" w:date="2013-02-08T10:19:00Z">
        <w:r>
          <w:fldChar w:fldCharType="end"/>
        </w:r>
      </w:ins>
    </w:p>
    <w:p w:rsidR="00C819F4" w:rsidRPr="00C819F4" w:rsidRDefault="00C819F4">
      <w:pPr>
        <w:pStyle w:val="TM3"/>
        <w:tabs>
          <w:tab w:val="left" w:pos="2041"/>
        </w:tabs>
        <w:rPr>
          <w:ins w:id="725" w:author="Mokaddem Emna" w:date="2013-02-08T10:19:00Z"/>
          <w:rFonts w:asciiTheme="minorHAnsi" w:eastAsiaTheme="minorEastAsia" w:hAnsiTheme="minorHAnsi" w:cstheme="minorBidi"/>
          <w:bCs w:val="0"/>
          <w:iCs w:val="0"/>
          <w:caps w:val="0"/>
          <w:color w:val="auto"/>
          <w:spacing w:val="0"/>
          <w:sz w:val="22"/>
          <w:szCs w:val="22"/>
          <w:lang w:val="en-US" w:eastAsia="fr-FR"/>
          <w:rPrChange w:id="726" w:author="Mokaddem Emna" w:date="2013-02-08T10:19:00Z">
            <w:rPr>
              <w:ins w:id="72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28" w:author="Mokaddem Emna" w:date="2013-02-08T10:19:00Z">
        <w:r w:rsidRPr="004034C4">
          <w:lastRenderedPageBreak/>
          <w:t>6.3.21</w:t>
        </w:r>
      </w:ins>
      <w:ins w:id="729" w:author="Mokaddem Emna" w:date="2013-02-08T10:21: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730" w:author="Mokaddem Emna" w:date="2013-02-08T10:19:00Z">
        <w:r>
          <w:t>NGEO-WEBC-VTC-0165: Advanced Search Criteria updated with dataset changes</w:t>
        </w:r>
        <w:r>
          <w:tab/>
        </w:r>
        <w:r>
          <w:fldChar w:fldCharType="begin"/>
        </w:r>
        <w:r>
          <w:instrText xml:space="preserve"> PAGEREF _Toc348082200 \h </w:instrText>
        </w:r>
      </w:ins>
      <w:r>
        <w:fldChar w:fldCharType="separate"/>
      </w:r>
      <w:ins w:id="731" w:author="Lavignotte Fabien" w:date="2013-02-08T15:05:00Z">
        <w:r w:rsidR="000732CA">
          <w:t>43</w:t>
        </w:r>
      </w:ins>
      <w:ins w:id="732" w:author="Mokaddem Emna" w:date="2013-02-08T10:19:00Z">
        <w:r>
          <w:fldChar w:fldCharType="end"/>
        </w:r>
      </w:ins>
    </w:p>
    <w:p w:rsidR="00C819F4" w:rsidRPr="00C819F4" w:rsidRDefault="00C819F4">
      <w:pPr>
        <w:pStyle w:val="TM3"/>
        <w:tabs>
          <w:tab w:val="left" w:pos="2041"/>
        </w:tabs>
        <w:rPr>
          <w:ins w:id="733" w:author="Mokaddem Emna" w:date="2013-02-08T10:19:00Z"/>
          <w:rFonts w:asciiTheme="minorHAnsi" w:eastAsiaTheme="minorEastAsia" w:hAnsiTheme="minorHAnsi" w:cstheme="minorBidi"/>
          <w:bCs w:val="0"/>
          <w:iCs w:val="0"/>
          <w:caps w:val="0"/>
          <w:color w:val="auto"/>
          <w:spacing w:val="0"/>
          <w:sz w:val="22"/>
          <w:szCs w:val="22"/>
          <w:lang w:val="en-US" w:eastAsia="fr-FR"/>
          <w:rPrChange w:id="734" w:author="Mokaddem Emna" w:date="2013-02-08T10:19:00Z">
            <w:rPr>
              <w:ins w:id="73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36" w:author="Mokaddem Emna" w:date="2013-02-08T10:19:00Z">
        <w:r w:rsidRPr="004034C4">
          <w:t>6.3.22</w:t>
        </w:r>
      </w:ins>
      <w:ins w:id="737" w:author="Mokaddem Emna" w:date="2013-02-08T10:21: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738" w:author="Mokaddem Emna" w:date="2013-02-08T10:19:00Z">
        <w:r>
          <w:t>NGEO-WEBC-VTC-0170: Download Options</w:t>
        </w:r>
        <w:r>
          <w:tab/>
        </w:r>
        <w:r>
          <w:fldChar w:fldCharType="begin"/>
        </w:r>
        <w:r>
          <w:instrText xml:space="preserve"> PAGEREF _Toc348082201 \h </w:instrText>
        </w:r>
      </w:ins>
      <w:r>
        <w:fldChar w:fldCharType="separate"/>
      </w:r>
      <w:ins w:id="739" w:author="Lavignotte Fabien" w:date="2013-02-08T15:05:00Z">
        <w:r w:rsidR="000732CA">
          <w:t>43</w:t>
        </w:r>
      </w:ins>
      <w:ins w:id="740" w:author="Mokaddem Emna" w:date="2013-02-08T10:19:00Z">
        <w:r>
          <w:fldChar w:fldCharType="end"/>
        </w:r>
      </w:ins>
    </w:p>
    <w:p w:rsidR="00C819F4" w:rsidRPr="00C819F4" w:rsidRDefault="00C819F4">
      <w:pPr>
        <w:pStyle w:val="TM3"/>
        <w:tabs>
          <w:tab w:val="left" w:pos="2041"/>
        </w:tabs>
        <w:rPr>
          <w:ins w:id="741" w:author="Mokaddem Emna" w:date="2013-02-08T10:19:00Z"/>
          <w:rFonts w:asciiTheme="minorHAnsi" w:eastAsiaTheme="minorEastAsia" w:hAnsiTheme="minorHAnsi" w:cstheme="minorBidi"/>
          <w:bCs w:val="0"/>
          <w:iCs w:val="0"/>
          <w:caps w:val="0"/>
          <w:color w:val="auto"/>
          <w:spacing w:val="0"/>
          <w:sz w:val="22"/>
          <w:szCs w:val="22"/>
          <w:lang w:val="en-US" w:eastAsia="fr-FR"/>
          <w:rPrChange w:id="742" w:author="Mokaddem Emna" w:date="2013-02-08T10:19:00Z">
            <w:rPr>
              <w:ins w:id="74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44" w:author="Mokaddem Emna" w:date="2013-02-08T10:19:00Z">
        <w:r w:rsidRPr="004034C4">
          <w:t>6.3.23</w:t>
        </w:r>
      </w:ins>
      <w:ins w:id="745" w:author="Mokaddem Emna" w:date="2013-02-08T10:21: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746" w:author="Mokaddem Emna" w:date="2013-02-08T10:19:00Z">
        <w:r>
          <w:t>NGEO-WEBC-VTC-0173: Download Options pdate from the results table</w:t>
        </w:r>
        <w:r>
          <w:tab/>
        </w:r>
        <w:r>
          <w:fldChar w:fldCharType="begin"/>
        </w:r>
        <w:r>
          <w:instrText xml:space="preserve"> PAGEREF _Toc348082202 \h </w:instrText>
        </w:r>
      </w:ins>
      <w:r>
        <w:fldChar w:fldCharType="separate"/>
      </w:r>
      <w:ins w:id="747" w:author="Lavignotte Fabien" w:date="2013-02-08T15:05:00Z">
        <w:r w:rsidR="000732CA">
          <w:t>44</w:t>
        </w:r>
      </w:ins>
      <w:ins w:id="748" w:author="Mokaddem Emna" w:date="2013-02-08T10:19:00Z">
        <w:del w:id="749" w:author="Lavignotte Fabien" w:date="2013-02-08T15:05:00Z">
          <w:r w:rsidDel="000732CA">
            <w:delText>43</w:delText>
          </w:r>
        </w:del>
        <w:r>
          <w:fldChar w:fldCharType="end"/>
        </w:r>
      </w:ins>
    </w:p>
    <w:p w:rsidR="00C819F4" w:rsidRPr="00C819F4" w:rsidRDefault="00C819F4">
      <w:pPr>
        <w:pStyle w:val="TM3"/>
        <w:tabs>
          <w:tab w:val="left" w:pos="2041"/>
        </w:tabs>
        <w:rPr>
          <w:ins w:id="750" w:author="Mokaddem Emna" w:date="2013-02-08T10:19:00Z"/>
          <w:rFonts w:asciiTheme="minorHAnsi" w:eastAsiaTheme="minorEastAsia" w:hAnsiTheme="minorHAnsi" w:cstheme="minorBidi"/>
          <w:bCs w:val="0"/>
          <w:iCs w:val="0"/>
          <w:caps w:val="0"/>
          <w:color w:val="auto"/>
          <w:spacing w:val="0"/>
          <w:sz w:val="22"/>
          <w:szCs w:val="22"/>
          <w:lang w:val="en-US" w:eastAsia="fr-FR"/>
          <w:rPrChange w:id="751" w:author="Mokaddem Emna" w:date="2013-02-08T10:19:00Z">
            <w:rPr>
              <w:ins w:id="75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53" w:author="Mokaddem Emna" w:date="2013-02-08T10:19:00Z">
        <w:r w:rsidRPr="004034C4">
          <w:t>6.3.24</w:t>
        </w:r>
      </w:ins>
      <w:ins w:id="754" w:author="Mokaddem Emna" w:date="2013-02-08T10:21: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755" w:author="Mokaddem Emna" w:date="2013-02-08T10:19:00Z">
        <w:r>
          <w:t>NGEO-WEBC-VTC-0175: Download Options updated With The selected dATASET</w:t>
        </w:r>
        <w:r>
          <w:tab/>
        </w:r>
        <w:r>
          <w:fldChar w:fldCharType="begin"/>
        </w:r>
        <w:r>
          <w:instrText xml:space="preserve"> PAGEREF _Toc348082203 \h </w:instrText>
        </w:r>
      </w:ins>
      <w:r>
        <w:fldChar w:fldCharType="separate"/>
      </w:r>
      <w:ins w:id="756" w:author="Lavignotte Fabien" w:date="2013-02-08T15:05:00Z">
        <w:r w:rsidR="000732CA">
          <w:t>44</w:t>
        </w:r>
      </w:ins>
      <w:ins w:id="757" w:author="Mokaddem Emna" w:date="2013-02-08T10:19:00Z">
        <w:r>
          <w:fldChar w:fldCharType="end"/>
        </w:r>
      </w:ins>
    </w:p>
    <w:p w:rsidR="00C819F4" w:rsidRPr="00C819F4" w:rsidRDefault="00C819F4">
      <w:pPr>
        <w:pStyle w:val="TM3"/>
        <w:tabs>
          <w:tab w:val="left" w:pos="2041"/>
        </w:tabs>
        <w:rPr>
          <w:ins w:id="758" w:author="Mokaddem Emna" w:date="2013-02-08T10:19:00Z"/>
          <w:rFonts w:asciiTheme="minorHAnsi" w:eastAsiaTheme="minorEastAsia" w:hAnsiTheme="minorHAnsi" w:cstheme="minorBidi"/>
          <w:bCs w:val="0"/>
          <w:iCs w:val="0"/>
          <w:caps w:val="0"/>
          <w:color w:val="auto"/>
          <w:spacing w:val="0"/>
          <w:sz w:val="22"/>
          <w:szCs w:val="22"/>
          <w:lang w:val="en-US" w:eastAsia="fr-FR"/>
          <w:rPrChange w:id="759" w:author="Mokaddem Emna" w:date="2013-02-08T10:19:00Z">
            <w:rPr>
              <w:ins w:id="76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61" w:author="Mokaddem Emna" w:date="2013-02-08T10:19:00Z">
        <w:r w:rsidRPr="004034C4">
          <w:t>6.3.25</w:t>
        </w:r>
      </w:ins>
      <w:ins w:id="762" w:author="Mokaddem Emna" w:date="2013-02-08T10:21: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763" w:author="Mokaddem Emna" w:date="2013-02-08T10:19:00Z">
        <w:r>
          <w:t>NGEO-WEBC-VTC-0180: Help</w:t>
        </w:r>
        <w:r>
          <w:tab/>
        </w:r>
        <w:r>
          <w:fldChar w:fldCharType="begin"/>
        </w:r>
        <w:r>
          <w:instrText xml:space="preserve"> PAGEREF _Toc348082204 \h </w:instrText>
        </w:r>
      </w:ins>
      <w:r>
        <w:fldChar w:fldCharType="separate"/>
      </w:r>
      <w:ins w:id="764" w:author="Lavignotte Fabien" w:date="2013-02-08T15:05:00Z">
        <w:r w:rsidR="000732CA">
          <w:t>44</w:t>
        </w:r>
      </w:ins>
      <w:ins w:id="765" w:author="Mokaddem Emna" w:date="2013-02-08T10:19:00Z">
        <w:r>
          <w:fldChar w:fldCharType="end"/>
        </w:r>
      </w:ins>
    </w:p>
    <w:p w:rsidR="00C819F4" w:rsidRPr="00C819F4" w:rsidRDefault="00C819F4">
      <w:pPr>
        <w:pStyle w:val="TM3"/>
        <w:tabs>
          <w:tab w:val="left" w:pos="2041"/>
        </w:tabs>
        <w:rPr>
          <w:ins w:id="766" w:author="Mokaddem Emna" w:date="2013-02-08T10:19:00Z"/>
          <w:rFonts w:asciiTheme="minorHAnsi" w:eastAsiaTheme="minorEastAsia" w:hAnsiTheme="minorHAnsi" w:cstheme="minorBidi"/>
          <w:bCs w:val="0"/>
          <w:iCs w:val="0"/>
          <w:caps w:val="0"/>
          <w:color w:val="auto"/>
          <w:spacing w:val="0"/>
          <w:sz w:val="22"/>
          <w:szCs w:val="22"/>
          <w:lang w:val="en-US" w:eastAsia="fr-FR"/>
          <w:rPrChange w:id="767" w:author="Mokaddem Emna" w:date="2013-02-08T10:19:00Z">
            <w:rPr>
              <w:ins w:id="76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69" w:author="Mokaddem Emna" w:date="2013-02-08T10:19:00Z">
        <w:r w:rsidRPr="004034C4">
          <w:t>6.3.26</w:t>
        </w:r>
      </w:ins>
      <w:ins w:id="770" w:author="Mokaddem Emna" w:date="2013-02-08T10:21: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771" w:author="Mokaddem Emna" w:date="2013-02-08T10:19:00Z">
        <w:r>
          <w:t>NGEO-WEBC-VTC-0190: Import</w:t>
        </w:r>
        <w:r>
          <w:tab/>
        </w:r>
        <w:r>
          <w:fldChar w:fldCharType="begin"/>
        </w:r>
        <w:r>
          <w:instrText xml:space="preserve"> PAGEREF _Toc348082205 \h </w:instrText>
        </w:r>
      </w:ins>
      <w:r>
        <w:fldChar w:fldCharType="separate"/>
      </w:r>
      <w:ins w:id="772" w:author="Lavignotte Fabien" w:date="2013-02-08T15:05:00Z">
        <w:r w:rsidR="000732CA">
          <w:t>45</w:t>
        </w:r>
      </w:ins>
      <w:ins w:id="773" w:author="Mokaddem Emna" w:date="2013-02-08T10:19:00Z">
        <w:r>
          <w:fldChar w:fldCharType="end"/>
        </w:r>
      </w:ins>
    </w:p>
    <w:p w:rsidR="00C819F4" w:rsidRPr="00C819F4" w:rsidRDefault="00C819F4">
      <w:pPr>
        <w:pStyle w:val="TM3"/>
        <w:tabs>
          <w:tab w:val="left" w:pos="2041"/>
        </w:tabs>
        <w:rPr>
          <w:ins w:id="774" w:author="Mokaddem Emna" w:date="2013-02-08T10:19:00Z"/>
          <w:rFonts w:asciiTheme="minorHAnsi" w:eastAsiaTheme="minorEastAsia" w:hAnsiTheme="minorHAnsi" w:cstheme="minorBidi"/>
          <w:bCs w:val="0"/>
          <w:iCs w:val="0"/>
          <w:caps w:val="0"/>
          <w:color w:val="auto"/>
          <w:spacing w:val="0"/>
          <w:sz w:val="22"/>
          <w:szCs w:val="22"/>
          <w:lang w:val="en-US" w:eastAsia="fr-FR"/>
          <w:rPrChange w:id="775" w:author="Mokaddem Emna" w:date="2013-02-08T10:19:00Z">
            <w:rPr>
              <w:ins w:id="77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77" w:author="Mokaddem Emna" w:date="2013-02-08T10:19:00Z">
        <w:r w:rsidRPr="004034C4">
          <w:t>6.3.27</w:t>
        </w:r>
      </w:ins>
      <w:ins w:id="778" w:author="Mokaddem Emna" w:date="2013-02-08T10:21: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779" w:author="Mokaddem Emna" w:date="2013-02-08T10:19:00Z">
        <w:r>
          <w:t>NGEO-WEBC-VTC-0200: Search Shared URL</w:t>
        </w:r>
        <w:r>
          <w:tab/>
        </w:r>
        <w:r>
          <w:fldChar w:fldCharType="begin"/>
        </w:r>
        <w:r>
          <w:instrText xml:space="preserve"> PAGEREF _Toc348082206 \h </w:instrText>
        </w:r>
      </w:ins>
      <w:r>
        <w:fldChar w:fldCharType="separate"/>
      </w:r>
      <w:ins w:id="780" w:author="Lavignotte Fabien" w:date="2013-02-08T15:05:00Z">
        <w:r w:rsidR="000732CA">
          <w:t>45</w:t>
        </w:r>
      </w:ins>
      <w:ins w:id="781" w:author="Mokaddem Emna" w:date="2013-02-08T10:19:00Z">
        <w:r>
          <w:fldChar w:fldCharType="end"/>
        </w:r>
      </w:ins>
    </w:p>
    <w:p w:rsidR="00C819F4" w:rsidRPr="00C819F4" w:rsidRDefault="00C819F4">
      <w:pPr>
        <w:pStyle w:val="TM3"/>
        <w:tabs>
          <w:tab w:val="left" w:pos="2041"/>
        </w:tabs>
        <w:rPr>
          <w:ins w:id="782" w:author="Mokaddem Emna" w:date="2013-02-08T10:19:00Z"/>
          <w:rFonts w:asciiTheme="minorHAnsi" w:eastAsiaTheme="minorEastAsia" w:hAnsiTheme="minorHAnsi" w:cstheme="minorBidi"/>
          <w:bCs w:val="0"/>
          <w:iCs w:val="0"/>
          <w:caps w:val="0"/>
          <w:color w:val="auto"/>
          <w:spacing w:val="0"/>
          <w:sz w:val="22"/>
          <w:szCs w:val="22"/>
          <w:lang w:val="en-US" w:eastAsia="fr-FR"/>
          <w:rPrChange w:id="783" w:author="Mokaddem Emna" w:date="2013-02-08T10:19:00Z">
            <w:rPr>
              <w:ins w:id="784"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85" w:author="Mokaddem Emna" w:date="2013-02-08T10:19:00Z">
        <w:r w:rsidRPr="004034C4">
          <w:t>6.3.28</w:t>
        </w:r>
      </w:ins>
      <w:ins w:id="786" w:author="Mokaddem Emna" w:date="2013-02-08T10:21: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787" w:author="Mokaddem Emna" w:date="2013-02-08T10:19:00Z">
        <w:r>
          <w:t>NGEO-WEBC-VTC-0210: Data-driven Standing Odrer Shared URL</w:t>
        </w:r>
        <w:r>
          <w:tab/>
        </w:r>
        <w:r>
          <w:fldChar w:fldCharType="begin"/>
        </w:r>
        <w:r>
          <w:instrText xml:space="preserve"> PAGEREF _Toc348082207 \h </w:instrText>
        </w:r>
      </w:ins>
      <w:r>
        <w:fldChar w:fldCharType="separate"/>
      </w:r>
      <w:ins w:id="788" w:author="Lavignotte Fabien" w:date="2013-02-08T15:05:00Z">
        <w:r w:rsidR="000732CA">
          <w:t>46</w:t>
        </w:r>
      </w:ins>
      <w:ins w:id="789" w:author="Mokaddem Emna" w:date="2013-02-08T10:19:00Z">
        <w:r>
          <w:fldChar w:fldCharType="end"/>
        </w:r>
      </w:ins>
    </w:p>
    <w:p w:rsidR="00C819F4" w:rsidRPr="00C819F4" w:rsidRDefault="00C819F4">
      <w:pPr>
        <w:pStyle w:val="TM3"/>
        <w:tabs>
          <w:tab w:val="left" w:pos="2041"/>
        </w:tabs>
        <w:rPr>
          <w:ins w:id="790" w:author="Mokaddem Emna" w:date="2013-02-08T10:19:00Z"/>
          <w:rFonts w:asciiTheme="minorHAnsi" w:eastAsiaTheme="minorEastAsia" w:hAnsiTheme="minorHAnsi" w:cstheme="minorBidi"/>
          <w:bCs w:val="0"/>
          <w:iCs w:val="0"/>
          <w:caps w:val="0"/>
          <w:color w:val="auto"/>
          <w:spacing w:val="0"/>
          <w:sz w:val="22"/>
          <w:szCs w:val="22"/>
          <w:lang w:val="en-US" w:eastAsia="fr-FR"/>
          <w:rPrChange w:id="791" w:author="Mokaddem Emna" w:date="2013-02-08T10:19:00Z">
            <w:rPr>
              <w:ins w:id="79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793" w:author="Mokaddem Emna" w:date="2013-02-08T10:19:00Z">
        <w:r w:rsidRPr="004034C4">
          <w:t>6.3.29</w:t>
        </w:r>
      </w:ins>
      <w:ins w:id="794" w:author="Mokaddem Emna" w:date="2013-02-08T10:22: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795" w:author="Mokaddem Emna" w:date="2013-02-08T10:19:00Z">
        <w:r>
          <w:t>NGEO-WEBC-VTC-0215: Time-driven Standing Odrer Shared URL</w:t>
        </w:r>
        <w:r>
          <w:tab/>
        </w:r>
        <w:r>
          <w:fldChar w:fldCharType="begin"/>
        </w:r>
        <w:r>
          <w:instrText xml:space="preserve"> PAGEREF _Toc348082208 \h </w:instrText>
        </w:r>
      </w:ins>
      <w:r>
        <w:fldChar w:fldCharType="separate"/>
      </w:r>
      <w:ins w:id="796" w:author="Lavignotte Fabien" w:date="2013-02-08T15:05:00Z">
        <w:r w:rsidR="000732CA">
          <w:t>46</w:t>
        </w:r>
      </w:ins>
      <w:ins w:id="797" w:author="Mokaddem Emna" w:date="2013-02-08T10:19:00Z">
        <w:r>
          <w:fldChar w:fldCharType="end"/>
        </w:r>
      </w:ins>
    </w:p>
    <w:p w:rsidR="00C819F4" w:rsidRPr="00C819F4" w:rsidRDefault="00C819F4">
      <w:pPr>
        <w:pStyle w:val="TM3"/>
        <w:tabs>
          <w:tab w:val="left" w:pos="2041"/>
        </w:tabs>
        <w:rPr>
          <w:ins w:id="798" w:author="Mokaddem Emna" w:date="2013-02-08T10:19:00Z"/>
          <w:rFonts w:asciiTheme="minorHAnsi" w:eastAsiaTheme="minorEastAsia" w:hAnsiTheme="minorHAnsi" w:cstheme="minorBidi"/>
          <w:bCs w:val="0"/>
          <w:iCs w:val="0"/>
          <w:caps w:val="0"/>
          <w:color w:val="auto"/>
          <w:spacing w:val="0"/>
          <w:sz w:val="22"/>
          <w:szCs w:val="22"/>
          <w:lang w:val="en-US" w:eastAsia="fr-FR"/>
          <w:rPrChange w:id="799" w:author="Mokaddem Emna" w:date="2013-02-08T10:19:00Z">
            <w:rPr>
              <w:ins w:id="80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01" w:author="Mokaddem Emna" w:date="2013-02-08T10:19:00Z">
        <w:r w:rsidRPr="004034C4">
          <w:t>6.3.30</w:t>
        </w:r>
      </w:ins>
      <w:ins w:id="802" w:author="Mokaddem Emna" w:date="2013-02-08T10:22: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803" w:author="Mokaddem Emna" w:date="2013-02-08T10:19:00Z">
        <w:r>
          <w:t>NGEO-WEBC-VTC-0220: Zone of interest: draw</w:t>
        </w:r>
        <w:r>
          <w:tab/>
        </w:r>
        <w:r>
          <w:fldChar w:fldCharType="begin"/>
        </w:r>
        <w:r>
          <w:instrText xml:space="preserve"> PAGEREF _Toc348082209 \h </w:instrText>
        </w:r>
      </w:ins>
      <w:r>
        <w:fldChar w:fldCharType="separate"/>
      </w:r>
      <w:ins w:id="804" w:author="Lavignotte Fabien" w:date="2013-02-08T15:05:00Z">
        <w:r w:rsidR="000732CA">
          <w:t>47</w:t>
        </w:r>
      </w:ins>
      <w:ins w:id="805" w:author="Mokaddem Emna" w:date="2013-02-08T10:19:00Z">
        <w:r>
          <w:fldChar w:fldCharType="end"/>
        </w:r>
      </w:ins>
    </w:p>
    <w:p w:rsidR="00C819F4" w:rsidRPr="00C819F4" w:rsidRDefault="00C819F4">
      <w:pPr>
        <w:pStyle w:val="TM3"/>
        <w:tabs>
          <w:tab w:val="left" w:pos="2041"/>
        </w:tabs>
        <w:rPr>
          <w:ins w:id="806" w:author="Mokaddem Emna" w:date="2013-02-08T10:19:00Z"/>
          <w:rFonts w:asciiTheme="minorHAnsi" w:eastAsiaTheme="minorEastAsia" w:hAnsiTheme="minorHAnsi" w:cstheme="minorBidi"/>
          <w:bCs w:val="0"/>
          <w:iCs w:val="0"/>
          <w:caps w:val="0"/>
          <w:color w:val="auto"/>
          <w:spacing w:val="0"/>
          <w:sz w:val="22"/>
          <w:szCs w:val="22"/>
          <w:lang w:val="en-US" w:eastAsia="fr-FR"/>
          <w:rPrChange w:id="807" w:author="Mokaddem Emna" w:date="2013-02-08T10:19:00Z">
            <w:rPr>
              <w:ins w:id="80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09" w:author="Mokaddem Emna" w:date="2013-02-08T10:19:00Z">
        <w:r w:rsidRPr="004034C4">
          <w:t>6.3.31</w:t>
        </w:r>
      </w:ins>
      <w:ins w:id="810" w:author="Mokaddem Emna" w:date="2013-02-08T10:22: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811" w:author="Mokaddem Emna" w:date="2013-02-08T10:19:00Z">
        <w:r>
          <w:t>NGEO-WEBC-VTC-0224: Zone of interest: gazetteer</w:t>
        </w:r>
        <w:r>
          <w:tab/>
        </w:r>
        <w:r>
          <w:fldChar w:fldCharType="begin"/>
        </w:r>
        <w:r>
          <w:instrText xml:space="preserve"> PAGEREF _Toc348082210 \h </w:instrText>
        </w:r>
      </w:ins>
      <w:r>
        <w:fldChar w:fldCharType="separate"/>
      </w:r>
      <w:ins w:id="812" w:author="Lavignotte Fabien" w:date="2013-02-08T15:05:00Z">
        <w:r w:rsidR="000732CA">
          <w:t>47</w:t>
        </w:r>
      </w:ins>
      <w:ins w:id="813" w:author="Mokaddem Emna" w:date="2013-02-08T10:19:00Z">
        <w:r>
          <w:fldChar w:fldCharType="end"/>
        </w:r>
      </w:ins>
    </w:p>
    <w:p w:rsidR="00C819F4" w:rsidRPr="00C819F4" w:rsidRDefault="00C819F4">
      <w:pPr>
        <w:pStyle w:val="TM3"/>
        <w:tabs>
          <w:tab w:val="left" w:pos="2041"/>
        </w:tabs>
        <w:rPr>
          <w:ins w:id="814" w:author="Mokaddem Emna" w:date="2013-02-08T10:19:00Z"/>
          <w:rFonts w:asciiTheme="minorHAnsi" w:eastAsiaTheme="minorEastAsia" w:hAnsiTheme="minorHAnsi" w:cstheme="minorBidi"/>
          <w:bCs w:val="0"/>
          <w:iCs w:val="0"/>
          <w:caps w:val="0"/>
          <w:color w:val="auto"/>
          <w:spacing w:val="0"/>
          <w:sz w:val="22"/>
          <w:szCs w:val="22"/>
          <w:lang w:val="en-US" w:eastAsia="fr-FR"/>
          <w:rPrChange w:id="815" w:author="Mokaddem Emna" w:date="2013-02-08T10:19:00Z">
            <w:rPr>
              <w:ins w:id="81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17" w:author="Mokaddem Emna" w:date="2013-02-08T10:19:00Z">
        <w:r w:rsidRPr="004034C4">
          <w:t>6.3.32</w:t>
        </w:r>
      </w:ins>
      <w:ins w:id="818" w:author="Mokaddem Emna" w:date="2013-02-08T10:22: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819" w:author="Mokaddem Emna" w:date="2013-02-08T10:19:00Z">
        <w:r>
          <w:t>NGEO-WEBC-VTC-0228: Zone of interest: Manual polygon</w:t>
        </w:r>
        <w:r>
          <w:tab/>
        </w:r>
        <w:r>
          <w:fldChar w:fldCharType="begin"/>
        </w:r>
        <w:r>
          <w:instrText xml:space="preserve"> PAGEREF _Toc348082211 \h </w:instrText>
        </w:r>
      </w:ins>
      <w:r>
        <w:fldChar w:fldCharType="separate"/>
      </w:r>
      <w:ins w:id="820" w:author="Lavignotte Fabien" w:date="2013-02-08T15:05:00Z">
        <w:r w:rsidR="000732CA">
          <w:t>48</w:t>
        </w:r>
      </w:ins>
      <w:ins w:id="821" w:author="Mokaddem Emna" w:date="2013-02-08T10:19:00Z">
        <w:del w:id="822" w:author="Lavignotte Fabien" w:date="2013-02-08T15:05:00Z">
          <w:r w:rsidDel="000732CA">
            <w:delText>47</w:delText>
          </w:r>
        </w:del>
        <w:r>
          <w:fldChar w:fldCharType="end"/>
        </w:r>
      </w:ins>
    </w:p>
    <w:p w:rsidR="00C819F4" w:rsidRPr="00C819F4" w:rsidRDefault="00C819F4">
      <w:pPr>
        <w:pStyle w:val="TM3"/>
        <w:tabs>
          <w:tab w:val="left" w:pos="2041"/>
        </w:tabs>
        <w:rPr>
          <w:ins w:id="823" w:author="Mokaddem Emna" w:date="2013-02-08T10:19:00Z"/>
          <w:rFonts w:asciiTheme="minorHAnsi" w:eastAsiaTheme="minorEastAsia" w:hAnsiTheme="minorHAnsi" w:cstheme="minorBidi"/>
          <w:bCs w:val="0"/>
          <w:iCs w:val="0"/>
          <w:caps w:val="0"/>
          <w:color w:val="auto"/>
          <w:spacing w:val="0"/>
          <w:sz w:val="22"/>
          <w:szCs w:val="22"/>
          <w:lang w:val="en-US" w:eastAsia="fr-FR"/>
          <w:rPrChange w:id="824" w:author="Mokaddem Emna" w:date="2013-02-08T10:19:00Z">
            <w:rPr>
              <w:ins w:id="82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26" w:author="Mokaddem Emna" w:date="2013-02-08T10:19:00Z">
        <w:r w:rsidRPr="004034C4">
          <w:t>6.3.33</w:t>
        </w:r>
      </w:ins>
      <w:ins w:id="827" w:author="Mokaddem Emna" w:date="2013-02-08T10:22: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828" w:author="Mokaddem Emna" w:date="2013-02-08T10:19:00Z">
        <w:r>
          <w:t>NGEO-WEBC-VTC-0230: Export</w:t>
        </w:r>
        <w:r>
          <w:tab/>
        </w:r>
        <w:r>
          <w:fldChar w:fldCharType="begin"/>
        </w:r>
        <w:r>
          <w:instrText xml:space="preserve"> PAGEREF _Toc348082212 \h </w:instrText>
        </w:r>
      </w:ins>
      <w:r>
        <w:fldChar w:fldCharType="separate"/>
      </w:r>
      <w:ins w:id="829" w:author="Lavignotte Fabien" w:date="2013-02-08T15:05:00Z">
        <w:r w:rsidR="000732CA">
          <w:t>48</w:t>
        </w:r>
      </w:ins>
      <w:ins w:id="830" w:author="Mokaddem Emna" w:date="2013-02-08T10:19:00Z">
        <w:r>
          <w:fldChar w:fldCharType="end"/>
        </w:r>
      </w:ins>
    </w:p>
    <w:p w:rsidR="00C819F4" w:rsidRPr="00C819F4" w:rsidRDefault="00C819F4">
      <w:pPr>
        <w:pStyle w:val="TM3"/>
        <w:tabs>
          <w:tab w:val="left" w:pos="2041"/>
        </w:tabs>
        <w:rPr>
          <w:ins w:id="831" w:author="Mokaddem Emna" w:date="2013-02-08T10:19:00Z"/>
          <w:rFonts w:asciiTheme="minorHAnsi" w:eastAsiaTheme="minorEastAsia" w:hAnsiTheme="minorHAnsi" w:cstheme="minorBidi"/>
          <w:bCs w:val="0"/>
          <w:iCs w:val="0"/>
          <w:caps w:val="0"/>
          <w:color w:val="auto"/>
          <w:spacing w:val="0"/>
          <w:sz w:val="22"/>
          <w:szCs w:val="22"/>
          <w:lang w:val="en-US" w:eastAsia="fr-FR"/>
          <w:rPrChange w:id="832" w:author="Mokaddem Emna" w:date="2013-02-08T10:19:00Z">
            <w:rPr>
              <w:ins w:id="83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34" w:author="Mokaddem Emna" w:date="2013-02-08T10:19:00Z">
        <w:r w:rsidRPr="004034C4">
          <w:t>6.3.34</w:t>
        </w:r>
      </w:ins>
      <w:ins w:id="835" w:author="Mokaddem Emna" w:date="2013-02-08T10:22: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836" w:author="Mokaddem Emna" w:date="2013-02-08T10:19:00Z">
        <w:r>
          <w:t>NGEO-WEBC-VTC-0240: Time Slider Display</w:t>
        </w:r>
        <w:r>
          <w:tab/>
        </w:r>
        <w:r>
          <w:fldChar w:fldCharType="begin"/>
        </w:r>
        <w:r>
          <w:instrText xml:space="preserve"> PAGEREF _Toc348082213 \h </w:instrText>
        </w:r>
      </w:ins>
      <w:r>
        <w:fldChar w:fldCharType="separate"/>
      </w:r>
      <w:ins w:id="837" w:author="Lavignotte Fabien" w:date="2013-02-08T15:05:00Z">
        <w:r w:rsidR="000732CA">
          <w:t>48</w:t>
        </w:r>
      </w:ins>
      <w:ins w:id="838" w:author="Mokaddem Emna" w:date="2013-02-08T10:19:00Z">
        <w:r>
          <w:fldChar w:fldCharType="end"/>
        </w:r>
      </w:ins>
    </w:p>
    <w:p w:rsidR="00C819F4" w:rsidRPr="00C819F4" w:rsidRDefault="00C819F4">
      <w:pPr>
        <w:pStyle w:val="TM3"/>
        <w:tabs>
          <w:tab w:val="left" w:pos="2041"/>
        </w:tabs>
        <w:rPr>
          <w:ins w:id="839" w:author="Mokaddem Emna" w:date="2013-02-08T10:19:00Z"/>
          <w:rFonts w:asciiTheme="minorHAnsi" w:eastAsiaTheme="minorEastAsia" w:hAnsiTheme="minorHAnsi" w:cstheme="minorBidi"/>
          <w:bCs w:val="0"/>
          <w:iCs w:val="0"/>
          <w:caps w:val="0"/>
          <w:color w:val="auto"/>
          <w:spacing w:val="0"/>
          <w:sz w:val="22"/>
          <w:szCs w:val="22"/>
          <w:lang w:val="en-US" w:eastAsia="fr-FR"/>
          <w:rPrChange w:id="840" w:author="Mokaddem Emna" w:date="2013-02-08T10:19:00Z">
            <w:rPr>
              <w:ins w:id="84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42" w:author="Mokaddem Emna" w:date="2013-02-08T10:19:00Z">
        <w:r w:rsidRPr="004034C4">
          <w:t>6.3.35</w:t>
        </w:r>
      </w:ins>
      <w:ins w:id="843" w:author="Mokaddem Emna" w:date="2013-02-08T10:22: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844" w:author="Mokaddem Emna" w:date="2013-02-08T10:19:00Z">
        <w:r>
          <w:t>NGEO-WEBC-VTC-0243: Time Slider Depends on Dataset stop date</w:t>
        </w:r>
        <w:r>
          <w:tab/>
        </w:r>
        <w:r>
          <w:fldChar w:fldCharType="begin"/>
        </w:r>
        <w:r>
          <w:instrText xml:space="preserve"> PAGEREF _Toc348082214 \h </w:instrText>
        </w:r>
      </w:ins>
      <w:r>
        <w:fldChar w:fldCharType="separate"/>
      </w:r>
      <w:ins w:id="845" w:author="Lavignotte Fabien" w:date="2013-02-08T15:05:00Z">
        <w:r w:rsidR="000732CA">
          <w:t>49</w:t>
        </w:r>
      </w:ins>
      <w:ins w:id="846" w:author="Mokaddem Emna" w:date="2013-02-08T10:19:00Z">
        <w:r>
          <w:fldChar w:fldCharType="end"/>
        </w:r>
      </w:ins>
    </w:p>
    <w:p w:rsidR="00C819F4" w:rsidRPr="00C819F4" w:rsidRDefault="00C819F4">
      <w:pPr>
        <w:pStyle w:val="TM3"/>
        <w:tabs>
          <w:tab w:val="left" w:pos="2041"/>
        </w:tabs>
        <w:rPr>
          <w:ins w:id="847" w:author="Mokaddem Emna" w:date="2013-02-08T10:19:00Z"/>
          <w:rFonts w:asciiTheme="minorHAnsi" w:eastAsiaTheme="minorEastAsia" w:hAnsiTheme="minorHAnsi" w:cstheme="minorBidi"/>
          <w:bCs w:val="0"/>
          <w:iCs w:val="0"/>
          <w:caps w:val="0"/>
          <w:color w:val="auto"/>
          <w:spacing w:val="0"/>
          <w:sz w:val="22"/>
          <w:szCs w:val="22"/>
          <w:lang w:val="en-US" w:eastAsia="fr-FR"/>
          <w:rPrChange w:id="848" w:author="Mokaddem Emna" w:date="2013-02-08T10:19:00Z">
            <w:rPr>
              <w:ins w:id="84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50" w:author="Mokaddem Emna" w:date="2013-02-08T10:19:00Z">
        <w:r w:rsidRPr="004034C4">
          <w:t>6.3.36</w:t>
        </w:r>
      </w:ins>
      <w:ins w:id="851" w:author="Mokaddem Emna" w:date="2013-02-08T10:22: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852" w:author="Mokaddem Emna" w:date="2013-02-08T10:19:00Z">
        <w:r>
          <w:t>NGEO-WEBC-VTC-0245: Search with Time Slider</w:t>
        </w:r>
        <w:r>
          <w:tab/>
        </w:r>
        <w:r>
          <w:fldChar w:fldCharType="begin"/>
        </w:r>
        <w:r>
          <w:instrText xml:space="preserve"> PAGEREF _Toc348082215 \h </w:instrText>
        </w:r>
      </w:ins>
      <w:r>
        <w:fldChar w:fldCharType="separate"/>
      </w:r>
      <w:ins w:id="853" w:author="Lavignotte Fabien" w:date="2013-02-08T15:05:00Z">
        <w:r w:rsidR="000732CA">
          <w:t>49</w:t>
        </w:r>
      </w:ins>
      <w:ins w:id="854" w:author="Mokaddem Emna" w:date="2013-02-08T10:19:00Z">
        <w:r>
          <w:fldChar w:fldCharType="end"/>
        </w:r>
      </w:ins>
    </w:p>
    <w:p w:rsidR="00C819F4" w:rsidRPr="00C819F4" w:rsidRDefault="00C819F4">
      <w:pPr>
        <w:pStyle w:val="TM3"/>
        <w:tabs>
          <w:tab w:val="left" w:pos="2041"/>
        </w:tabs>
        <w:rPr>
          <w:ins w:id="855" w:author="Mokaddem Emna" w:date="2013-02-08T10:19:00Z"/>
          <w:rFonts w:asciiTheme="minorHAnsi" w:eastAsiaTheme="minorEastAsia" w:hAnsiTheme="minorHAnsi" w:cstheme="minorBidi"/>
          <w:bCs w:val="0"/>
          <w:iCs w:val="0"/>
          <w:caps w:val="0"/>
          <w:color w:val="auto"/>
          <w:spacing w:val="0"/>
          <w:sz w:val="22"/>
          <w:szCs w:val="22"/>
          <w:lang w:val="en-US" w:eastAsia="fr-FR"/>
          <w:rPrChange w:id="856" w:author="Mokaddem Emna" w:date="2013-02-08T10:19:00Z">
            <w:rPr>
              <w:ins w:id="85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58" w:author="Mokaddem Emna" w:date="2013-02-08T10:19:00Z">
        <w:r w:rsidRPr="004034C4">
          <w:t>6.3.37</w:t>
        </w:r>
      </w:ins>
      <w:ins w:id="859" w:author="Mokaddem Emna" w:date="2013-02-08T10:22: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860" w:author="Mokaddem Emna" w:date="2013-02-08T10:19:00Z">
        <w:r>
          <w:t>NGEO-WEBC-VTC-0250: User Preferences</w:t>
        </w:r>
        <w:r>
          <w:tab/>
        </w:r>
        <w:r>
          <w:fldChar w:fldCharType="begin"/>
        </w:r>
        <w:r>
          <w:instrText xml:space="preserve"> PAGEREF _Toc348082216 \h </w:instrText>
        </w:r>
      </w:ins>
      <w:r>
        <w:fldChar w:fldCharType="separate"/>
      </w:r>
      <w:ins w:id="861" w:author="Lavignotte Fabien" w:date="2013-02-08T15:05:00Z">
        <w:r w:rsidR="000732CA">
          <w:t>50</w:t>
        </w:r>
      </w:ins>
      <w:ins w:id="862" w:author="Mokaddem Emna" w:date="2013-02-08T10:19:00Z">
        <w:del w:id="863" w:author="Lavignotte Fabien" w:date="2013-02-08T15:05:00Z">
          <w:r w:rsidDel="000732CA">
            <w:delText>49</w:delText>
          </w:r>
        </w:del>
        <w:r>
          <w:fldChar w:fldCharType="end"/>
        </w:r>
      </w:ins>
    </w:p>
    <w:p w:rsidR="00C819F4" w:rsidRPr="00C819F4" w:rsidRDefault="00C819F4">
      <w:pPr>
        <w:pStyle w:val="TM3"/>
        <w:tabs>
          <w:tab w:val="left" w:pos="2041"/>
        </w:tabs>
        <w:rPr>
          <w:ins w:id="864" w:author="Mokaddem Emna" w:date="2013-02-08T10:19:00Z"/>
          <w:rFonts w:asciiTheme="minorHAnsi" w:eastAsiaTheme="minorEastAsia" w:hAnsiTheme="minorHAnsi" w:cstheme="minorBidi"/>
          <w:bCs w:val="0"/>
          <w:iCs w:val="0"/>
          <w:caps w:val="0"/>
          <w:color w:val="auto"/>
          <w:spacing w:val="0"/>
          <w:sz w:val="22"/>
          <w:szCs w:val="22"/>
          <w:lang w:val="en-US" w:eastAsia="fr-FR"/>
          <w:rPrChange w:id="865" w:author="Mokaddem Emna" w:date="2013-02-08T10:19:00Z">
            <w:rPr>
              <w:ins w:id="86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67" w:author="Mokaddem Emna" w:date="2013-02-08T10:19:00Z">
        <w:r w:rsidRPr="004034C4">
          <w:t>6.3.38</w:t>
        </w:r>
      </w:ins>
      <w:ins w:id="868" w:author="Mokaddem Emna" w:date="2013-02-08T10:22:00Z">
        <w:r w:rsidR="00C1680E">
          <w:rPr>
            <w:rFonts w:asciiTheme="minorHAnsi" w:eastAsiaTheme="minorEastAsia" w:hAnsiTheme="minorHAnsi" w:cstheme="minorBidi"/>
            <w:bCs w:val="0"/>
            <w:iCs w:val="0"/>
            <w:caps w:val="0"/>
            <w:color w:val="auto"/>
            <w:spacing w:val="0"/>
            <w:sz w:val="22"/>
            <w:szCs w:val="22"/>
            <w:lang w:val="en-US" w:eastAsia="fr-FR"/>
          </w:rPr>
          <w:t xml:space="preserve"> </w:t>
        </w:r>
      </w:ins>
      <w:ins w:id="869" w:author="Mokaddem Emna" w:date="2013-02-08T10:19:00Z">
        <w:r>
          <w:t>NGEO-WEBC-VTC-0260: Inquiries</w:t>
        </w:r>
        <w:r>
          <w:tab/>
        </w:r>
        <w:r>
          <w:fldChar w:fldCharType="begin"/>
        </w:r>
        <w:r>
          <w:instrText xml:space="preserve"> PAGEREF _Toc348082217 \h </w:instrText>
        </w:r>
      </w:ins>
      <w:r>
        <w:fldChar w:fldCharType="separate"/>
      </w:r>
      <w:ins w:id="870" w:author="Lavignotte Fabien" w:date="2013-02-08T15:05:00Z">
        <w:r w:rsidR="000732CA">
          <w:t>50</w:t>
        </w:r>
      </w:ins>
      <w:ins w:id="871" w:author="Mokaddem Emna" w:date="2013-02-08T10:19:00Z">
        <w:r>
          <w:fldChar w:fldCharType="end"/>
        </w:r>
      </w:ins>
    </w:p>
    <w:p w:rsidR="00C819F4" w:rsidRPr="00C819F4" w:rsidRDefault="00C819F4">
      <w:pPr>
        <w:pStyle w:val="TM2"/>
        <w:tabs>
          <w:tab w:val="left" w:pos="1305"/>
        </w:tabs>
        <w:rPr>
          <w:ins w:id="872" w:author="Mokaddem Emna" w:date="2013-02-08T10:19:00Z"/>
          <w:rFonts w:asciiTheme="minorHAnsi" w:eastAsiaTheme="minorEastAsia" w:hAnsiTheme="minorHAnsi" w:cstheme="minorBidi"/>
          <w:bCs w:val="0"/>
          <w:caps w:val="0"/>
          <w:spacing w:val="0"/>
          <w:sz w:val="22"/>
          <w:szCs w:val="22"/>
          <w:lang w:val="en-US" w:eastAsia="fr-FR"/>
          <w:rPrChange w:id="873" w:author="Mokaddem Emna" w:date="2013-02-08T10:19:00Z">
            <w:rPr>
              <w:ins w:id="874" w:author="Mokaddem Emna" w:date="2013-02-08T10:19:00Z"/>
              <w:rFonts w:asciiTheme="minorHAnsi" w:eastAsiaTheme="minorEastAsia" w:hAnsiTheme="minorHAnsi" w:cstheme="minorBidi"/>
              <w:bCs w:val="0"/>
              <w:caps w:val="0"/>
              <w:spacing w:val="0"/>
              <w:sz w:val="22"/>
              <w:szCs w:val="22"/>
              <w:lang w:val="fr-FR" w:eastAsia="fr-FR"/>
            </w:rPr>
          </w:rPrChange>
        </w:rPr>
      </w:pPr>
      <w:ins w:id="875" w:author="Mokaddem Emna" w:date="2013-02-08T10:19:00Z">
        <w:r>
          <w:t>6.4</w:t>
        </w:r>
        <w:r w:rsidRPr="00C819F4">
          <w:rPr>
            <w:rFonts w:asciiTheme="minorHAnsi" w:eastAsiaTheme="minorEastAsia" w:hAnsiTheme="minorHAnsi" w:cstheme="minorBidi"/>
            <w:bCs w:val="0"/>
            <w:caps w:val="0"/>
            <w:spacing w:val="0"/>
            <w:sz w:val="22"/>
            <w:szCs w:val="22"/>
            <w:lang w:val="en-US" w:eastAsia="fr-FR"/>
            <w:rPrChange w:id="876"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Software Validation Test Procedures</w:t>
        </w:r>
        <w:r>
          <w:tab/>
        </w:r>
        <w:r>
          <w:fldChar w:fldCharType="begin"/>
        </w:r>
        <w:r>
          <w:instrText xml:space="preserve"> PAGEREF _Toc348082218 \h </w:instrText>
        </w:r>
      </w:ins>
      <w:r>
        <w:fldChar w:fldCharType="separate"/>
      </w:r>
      <w:ins w:id="877" w:author="Lavignotte Fabien" w:date="2013-02-08T15:05:00Z">
        <w:r w:rsidR="000732CA">
          <w:t>51</w:t>
        </w:r>
      </w:ins>
      <w:ins w:id="878" w:author="Mokaddem Emna" w:date="2013-02-08T10:19:00Z">
        <w:del w:id="879" w:author="Lavignotte Fabien" w:date="2013-02-08T15:05:00Z">
          <w:r w:rsidDel="000732CA">
            <w:delText>50</w:delText>
          </w:r>
        </w:del>
        <w:r>
          <w:fldChar w:fldCharType="end"/>
        </w:r>
      </w:ins>
    </w:p>
    <w:p w:rsidR="00C819F4" w:rsidRPr="00C819F4" w:rsidRDefault="00C819F4">
      <w:pPr>
        <w:pStyle w:val="TM3"/>
        <w:tabs>
          <w:tab w:val="left" w:pos="2041"/>
        </w:tabs>
        <w:rPr>
          <w:ins w:id="880" w:author="Mokaddem Emna" w:date="2013-02-08T10:19:00Z"/>
          <w:rFonts w:asciiTheme="minorHAnsi" w:eastAsiaTheme="minorEastAsia" w:hAnsiTheme="minorHAnsi" w:cstheme="minorBidi"/>
          <w:bCs w:val="0"/>
          <w:iCs w:val="0"/>
          <w:caps w:val="0"/>
          <w:color w:val="auto"/>
          <w:spacing w:val="0"/>
          <w:sz w:val="22"/>
          <w:szCs w:val="22"/>
          <w:lang w:val="en-US" w:eastAsia="fr-FR"/>
          <w:rPrChange w:id="881" w:author="Mokaddem Emna" w:date="2013-02-08T10:19:00Z">
            <w:rPr>
              <w:ins w:id="88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83" w:author="Mokaddem Emna" w:date="2013-02-08T10:19:00Z">
        <w:r w:rsidRPr="004034C4">
          <w:t>6.4.1</w:t>
        </w:r>
        <w:r w:rsidRPr="00C819F4">
          <w:rPr>
            <w:rFonts w:asciiTheme="minorHAnsi" w:eastAsiaTheme="minorEastAsia" w:hAnsiTheme="minorHAnsi" w:cstheme="minorBidi"/>
            <w:bCs w:val="0"/>
            <w:iCs w:val="0"/>
            <w:caps w:val="0"/>
            <w:color w:val="auto"/>
            <w:spacing w:val="0"/>
            <w:sz w:val="22"/>
            <w:szCs w:val="22"/>
            <w:lang w:val="en-US" w:eastAsia="fr-FR"/>
            <w:rPrChange w:id="884"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General</w:t>
        </w:r>
        <w:r>
          <w:tab/>
        </w:r>
        <w:r>
          <w:fldChar w:fldCharType="begin"/>
        </w:r>
        <w:r>
          <w:instrText xml:space="preserve"> PAGEREF _Toc348082219 \h </w:instrText>
        </w:r>
      </w:ins>
      <w:r>
        <w:fldChar w:fldCharType="separate"/>
      </w:r>
      <w:ins w:id="885" w:author="Lavignotte Fabien" w:date="2013-02-08T15:05:00Z">
        <w:r w:rsidR="000732CA">
          <w:t>51</w:t>
        </w:r>
      </w:ins>
      <w:ins w:id="886" w:author="Mokaddem Emna" w:date="2013-02-08T10:19:00Z">
        <w:del w:id="887" w:author="Lavignotte Fabien" w:date="2013-02-08T15:05:00Z">
          <w:r w:rsidDel="000732CA">
            <w:delText>50</w:delText>
          </w:r>
        </w:del>
        <w:r>
          <w:fldChar w:fldCharType="end"/>
        </w:r>
      </w:ins>
    </w:p>
    <w:p w:rsidR="00C819F4" w:rsidRPr="00C819F4" w:rsidRDefault="00C819F4">
      <w:pPr>
        <w:pStyle w:val="TM3"/>
        <w:tabs>
          <w:tab w:val="left" w:pos="2041"/>
        </w:tabs>
        <w:rPr>
          <w:ins w:id="888" w:author="Mokaddem Emna" w:date="2013-02-08T10:19:00Z"/>
          <w:rFonts w:asciiTheme="minorHAnsi" w:eastAsiaTheme="minorEastAsia" w:hAnsiTheme="minorHAnsi" w:cstheme="minorBidi"/>
          <w:bCs w:val="0"/>
          <w:iCs w:val="0"/>
          <w:caps w:val="0"/>
          <w:color w:val="auto"/>
          <w:spacing w:val="0"/>
          <w:sz w:val="22"/>
          <w:szCs w:val="22"/>
          <w:lang w:val="en-US" w:eastAsia="fr-FR"/>
          <w:rPrChange w:id="889" w:author="Mokaddem Emna" w:date="2013-02-08T10:19:00Z">
            <w:rPr>
              <w:ins w:id="89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91" w:author="Mokaddem Emna" w:date="2013-02-08T10:19:00Z">
        <w:r w:rsidRPr="004034C4">
          <w:t>6.4.2</w:t>
        </w:r>
        <w:r w:rsidRPr="00C819F4">
          <w:rPr>
            <w:rFonts w:asciiTheme="minorHAnsi" w:eastAsiaTheme="minorEastAsia" w:hAnsiTheme="minorHAnsi" w:cstheme="minorBidi"/>
            <w:bCs w:val="0"/>
            <w:iCs w:val="0"/>
            <w:caps w:val="0"/>
            <w:color w:val="auto"/>
            <w:spacing w:val="0"/>
            <w:sz w:val="22"/>
            <w:szCs w:val="22"/>
            <w:lang w:val="en-US" w:eastAsia="fr-FR"/>
            <w:rPrChange w:id="892"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NGEO-WEBC-VTP-0010: Installation of Web Client</w:t>
        </w:r>
        <w:r>
          <w:tab/>
        </w:r>
        <w:r>
          <w:fldChar w:fldCharType="begin"/>
        </w:r>
        <w:r>
          <w:instrText xml:space="preserve"> PAGEREF _Toc348082220 \h </w:instrText>
        </w:r>
      </w:ins>
      <w:r>
        <w:fldChar w:fldCharType="separate"/>
      </w:r>
      <w:ins w:id="893" w:author="Lavignotte Fabien" w:date="2013-02-08T15:05:00Z">
        <w:r w:rsidR="000732CA">
          <w:t>51</w:t>
        </w:r>
      </w:ins>
      <w:ins w:id="894" w:author="Mokaddem Emna" w:date="2013-02-08T10:19:00Z">
        <w:del w:id="895" w:author="Lavignotte Fabien" w:date="2013-02-08T15:05:00Z">
          <w:r w:rsidDel="000732CA">
            <w:delText>50</w:delText>
          </w:r>
        </w:del>
        <w:r>
          <w:fldChar w:fldCharType="end"/>
        </w:r>
      </w:ins>
    </w:p>
    <w:p w:rsidR="00C819F4" w:rsidRPr="00C819F4" w:rsidRDefault="00C819F4">
      <w:pPr>
        <w:pStyle w:val="TM3"/>
        <w:tabs>
          <w:tab w:val="left" w:pos="2041"/>
        </w:tabs>
        <w:rPr>
          <w:ins w:id="896" w:author="Mokaddem Emna" w:date="2013-02-08T10:19:00Z"/>
          <w:rFonts w:asciiTheme="minorHAnsi" w:eastAsiaTheme="minorEastAsia" w:hAnsiTheme="minorHAnsi" w:cstheme="minorBidi"/>
          <w:bCs w:val="0"/>
          <w:iCs w:val="0"/>
          <w:caps w:val="0"/>
          <w:color w:val="auto"/>
          <w:spacing w:val="0"/>
          <w:sz w:val="22"/>
          <w:szCs w:val="22"/>
          <w:lang w:val="en-US" w:eastAsia="fr-FR"/>
          <w:rPrChange w:id="897" w:author="Mokaddem Emna" w:date="2013-02-08T10:19:00Z">
            <w:rPr>
              <w:ins w:id="89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899" w:author="Mokaddem Emna" w:date="2013-02-08T10:19:00Z">
        <w:r w:rsidRPr="004034C4">
          <w:t>6.4.3</w:t>
        </w:r>
        <w:r w:rsidRPr="00C819F4">
          <w:rPr>
            <w:rFonts w:asciiTheme="minorHAnsi" w:eastAsiaTheme="minorEastAsia" w:hAnsiTheme="minorHAnsi" w:cstheme="minorBidi"/>
            <w:bCs w:val="0"/>
            <w:iCs w:val="0"/>
            <w:caps w:val="0"/>
            <w:color w:val="auto"/>
            <w:spacing w:val="0"/>
            <w:sz w:val="22"/>
            <w:szCs w:val="22"/>
            <w:lang w:val="en-US" w:eastAsia="fr-FR"/>
            <w:rPrChange w:id="900"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NGEO-WEBC-VTP-0015: Home page check</w:t>
        </w:r>
        <w:r>
          <w:tab/>
        </w:r>
        <w:r>
          <w:fldChar w:fldCharType="begin"/>
        </w:r>
        <w:r>
          <w:instrText xml:space="preserve"> PAGEREF _Toc348082221 \h </w:instrText>
        </w:r>
      </w:ins>
      <w:r>
        <w:fldChar w:fldCharType="separate"/>
      </w:r>
      <w:ins w:id="901" w:author="Lavignotte Fabien" w:date="2013-02-08T15:05:00Z">
        <w:r w:rsidR="000732CA">
          <w:t>51</w:t>
        </w:r>
      </w:ins>
      <w:ins w:id="902" w:author="Mokaddem Emna" w:date="2013-02-08T10:19:00Z">
        <w:r>
          <w:fldChar w:fldCharType="end"/>
        </w:r>
      </w:ins>
    </w:p>
    <w:p w:rsidR="00C819F4" w:rsidRPr="00C819F4" w:rsidRDefault="00C819F4">
      <w:pPr>
        <w:pStyle w:val="TM3"/>
        <w:tabs>
          <w:tab w:val="left" w:pos="2041"/>
        </w:tabs>
        <w:rPr>
          <w:ins w:id="903" w:author="Mokaddem Emna" w:date="2013-02-08T10:19:00Z"/>
          <w:rFonts w:asciiTheme="minorHAnsi" w:eastAsiaTheme="minorEastAsia" w:hAnsiTheme="minorHAnsi" w:cstheme="minorBidi"/>
          <w:bCs w:val="0"/>
          <w:iCs w:val="0"/>
          <w:caps w:val="0"/>
          <w:color w:val="auto"/>
          <w:spacing w:val="0"/>
          <w:sz w:val="22"/>
          <w:szCs w:val="22"/>
          <w:lang w:val="en-US" w:eastAsia="fr-FR"/>
          <w:rPrChange w:id="904" w:author="Mokaddem Emna" w:date="2013-02-08T10:19:00Z">
            <w:rPr>
              <w:ins w:id="90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06" w:author="Mokaddem Emna" w:date="2013-02-08T10:19:00Z">
        <w:r w:rsidRPr="004034C4">
          <w:t>6.4.4</w:t>
        </w:r>
        <w:r w:rsidRPr="00C819F4">
          <w:rPr>
            <w:rFonts w:asciiTheme="minorHAnsi" w:eastAsiaTheme="minorEastAsia" w:hAnsiTheme="minorHAnsi" w:cstheme="minorBidi"/>
            <w:bCs w:val="0"/>
            <w:iCs w:val="0"/>
            <w:caps w:val="0"/>
            <w:color w:val="auto"/>
            <w:spacing w:val="0"/>
            <w:sz w:val="22"/>
            <w:szCs w:val="22"/>
            <w:lang w:val="en-US" w:eastAsia="fr-FR"/>
            <w:rPrChange w:id="907"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NGEO-WEBC-VTP-0020: Dataset selection</w:t>
        </w:r>
        <w:r>
          <w:tab/>
        </w:r>
        <w:r>
          <w:fldChar w:fldCharType="begin"/>
        </w:r>
        <w:r>
          <w:instrText xml:space="preserve"> PAGEREF _Toc348082222 \h </w:instrText>
        </w:r>
      </w:ins>
      <w:r>
        <w:fldChar w:fldCharType="separate"/>
      </w:r>
      <w:ins w:id="908" w:author="Lavignotte Fabien" w:date="2013-02-08T15:05:00Z">
        <w:r w:rsidR="000732CA">
          <w:t>52</w:t>
        </w:r>
      </w:ins>
      <w:ins w:id="909" w:author="Mokaddem Emna" w:date="2013-02-08T10:19:00Z">
        <w:del w:id="910" w:author="Lavignotte Fabien" w:date="2013-02-08T15:05:00Z">
          <w:r w:rsidDel="000732CA">
            <w:delText>51</w:delText>
          </w:r>
        </w:del>
        <w:r>
          <w:fldChar w:fldCharType="end"/>
        </w:r>
      </w:ins>
    </w:p>
    <w:p w:rsidR="00C819F4" w:rsidRPr="00C819F4" w:rsidRDefault="00C819F4">
      <w:pPr>
        <w:pStyle w:val="TM3"/>
        <w:tabs>
          <w:tab w:val="left" w:pos="2041"/>
        </w:tabs>
        <w:rPr>
          <w:ins w:id="911" w:author="Mokaddem Emna" w:date="2013-02-08T10:19:00Z"/>
          <w:rFonts w:asciiTheme="minorHAnsi" w:eastAsiaTheme="minorEastAsia" w:hAnsiTheme="minorHAnsi" w:cstheme="minorBidi"/>
          <w:bCs w:val="0"/>
          <w:iCs w:val="0"/>
          <w:caps w:val="0"/>
          <w:color w:val="auto"/>
          <w:spacing w:val="0"/>
          <w:sz w:val="22"/>
          <w:szCs w:val="22"/>
          <w:lang w:val="en-US" w:eastAsia="fr-FR"/>
          <w:rPrChange w:id="912" w:author="Mokaddem Emna" w:date="2013-02-08T10:19:00Z">
            <w:rPr>
              <w:ins w:id="91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14" w:author="Mokaddem Emna" w:date="2013-02-08T10:19:00Z">
        <w:r w:rsidRPr="004034C4">
          <w:t>6.4.5</w:t>
        </w:r>
        <w:r w:rsidRPr="00C819F4">
          <w:rPr>
            <w:rFonts w:asciiTheme="minorHAnsi" w:eastAsiaTheme="minorEastAsia" w:hAnsiTheme="minorHAnsi" w:cstheme="minorBidi"/>
            <w:bCs w:val="0"/>
            <w:iCs w:val="0"/>
            <w:caps w:val="0"/>
            <w:color w:val="auto"/>
            <w:spacing w:val="0"/>
            <w:sz w:val="22"/>
            <w:szCs w:val="22"/>
            <w:lang w:val="en-US" w:eastAsia="fr-FR"/>
            <w:rPrChange w:id="915"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NGEO-WEBC-VTP-0030: Simple Search Formulation</w:t>
        </w:r>
        <w:r>
          <w:tab/>
        </w:r>
        <w:r>
          <w:fldChar w:fldCharType="begin"/>
        </w:r>
        <w:r>
          <w:instrText xml:space="preserve"> PAGEREF _Toc348082223 \h </w:instrText>
        </w:r>
      </w:ins>
      <w:r>
        <w:fldChar w:fldCharType="separate"/>
      </w:r>
      <w:ins w:id="916" w:author="Lavignotte Fabien" w:date="2013-02-08T15:05:00Z">
        <w:r w:rsidR="000732CA">
          <w:t>52</w:t>
        </w:r>
      </w:ins>
      <w:ins w:id="917" w:author="Mokaddem Emna" w:date="2013-02-08T10:19:00Z">
        <w:r>
          <w:fldChar w:fldCharType="end"/>
        </w:r>
      </w:ins>
    </w:p>
    <w:p w:rsidR="00C819F4" w:rsidRPr="00C819F4" w:rsidRDefault="00C819F4">
      <w:pPr>
        <w:pStyle w:val="TM3"/>
        <w:tabs>
          <w:tab w:val="left" w:pos="2041"/>
        </w:tabs>
        <w:rPr>
          <w:ins w:id="918" w:author="Mokaddem Emna" w:date="2013-02-08T10:19:00Z"/>
          <w:rFonts w:asciiTheme="minorHAnsi" w:eastAsiaTheme="minorEastAsia" w:hAnsiTheme="minorHAnsi" w:cstheme="minorBidi"/>
          <w:bCs w:val="0"/>
          <w:iCs w:val="0"/>
          <w:caps w:val="0"/>
          <w:color w:val="auto"/>
          <w:spacing w:val="0"/>
          <w:sz w:val="22"/>
          <w:szCs w:val="22"/>
          <w:lang w:val="en-US" w:eastAsia="fr-FR"/>
          <w:rPrChange w:id="919" w:author="Mokaddem Emna" w:date="2013-02-08T10:19:00Z">
            <w:rPr>
              <w:ins w:id="92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21" w:author="Mokaddem Emna" w:date="2013-02-08T10:19:00Z">
        <w:r w:rsidRPr="004034C4">
          <w:t>6.4.6</w:t>
        </w:r>
        <w:r w:rsidRPr="00C819F4">
          <w:rPr>
            <w:rFonts w:asciiTheme="minorHAnsi" w:eastAsiaTheme="minorEastAsia" w:hAnsiTheme="minorHAnsi" w:cstheme="minorBidi"/>
            <w:bCs w:val="0"/>
            <w:iCs w:val="0"/>
            <w:caps w:val="0"/>
            <w:color w:val="auto"/>
            <w:spacing w:val="0"/>
            <w:sz w:val="22"/>
            <w:szCs w:val="22"/>
            <w:lang w:val="en-US" w:eastAsia="fr-FR"/>
            <w:rPrChange w:id="922"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NGEO-WEBC-VTP-0040: Search results in a table</w:t>
        </w:r>
        <w:r>
          <w:tab/>
        </w:r>
        <w:r>
          <w:fldChar w:fldCharType="begin"/>
        </w:r>
        <w:r>
          <w:instrText xml:space="preserve"> PAGEREF _Toc348082224 \h </w:instrText>
        </w:r>
      </w:ins>
      <w:r>
        <w:fldChar w:fldCharType="separate"/>
      </w:r>
      <w:ins w:id="923" w:author="Lavignotte Fabien" w:date="2013-02-08T15:05:00Z">
        <w:r w:rsidR="000732CA">
          <w:t>52</w:t>
        </w:r>
      </w:ins>
      <w:ins w:id="924" w:author="Mokaddem Emna" w:date="2013-02-08T10:19:00Z">
        <w:r>
          <w:fldChar w:fldCharType="end"/>
        </w:r>
      </w:ins>
    </w:p>
    <w:p w:rsidR="00C819F4" w:rsidRPr="00C819F4" w:rsidRDefault="00C819F4">
      <w:pPr>
        <w:pStyle w:val="TM3"/>
        <w:tabs>
          <w:tab w:val="left" w:pos="2041"/>
        </w:tabs>
        <w:rPr>
          <w:ins w:id="925" w:author="Mokaddem Emna" w:date="2013-02-08T10:19:00Z"/>
          <w:rFonts w:asciiTheme="minorHAnsi" w:eastAsiaTheme="minorEastAsia" w:hAnsiTheme="minorHAnsi" w:cstheme="minorBidi"/>
          <w:bCs w:val="0"/>
          <w:iCs w:val="0"/>
          <w:caps w:val="0"/>
          <w:color w:val="auto"/>
          <w:spacing w:val="0"/>
          <w:sz w:val="22"/>
          <w:szCs w:val="22"/>
          <w:lang w:val="en-US" w:eastAsia="fr-FR"/>
          <w:rPrChange w:id="926" w:author="Mokaddem Emna" w:date="2013-02-08T10:19:00Z">
            <w:rPr>
              <w:ins w:id="92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28" w:author="Mokaddem Emna" w:date="2013-02-08T10:19:00Z">
        <w:r w:rsidRPr="004034C4">
          <w:t>6.4.7</w:t>
        </w:r>
        <w:r w:rsidRPr="00C819F4">
          <w:rPr>
            <w:rFonts w:asciiTheme="minorHAnsi" w:eastAsiaTheme="minorEastAsia" w:hAnsiTheme="minorHAnsi" w:cstheme="minorBidi"/>
            <w:bCs w:val="0"/>
            <w:iCs w:val="0"/>
            <w:caps w:val="0"/>
            <w:color w:val="auto"/>
            <w:spacing w:val="0"/>
            <w:sz w:val="22"/>
            <w:szCs w:val="22"/>
            <w:lang w:val="en-US" w:eastAsia="fr-FR"/>
            <w:rPrChange w:id="929"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NGEO-WEBC-VTP-0050: Search results in the map</w:t>
        </w:r>
        <w:r>
          <w:tab/>
        </w:r>
        <w:r>
          <w:fldChar w:fldCharType="begin"/>
        </w:r>
        <w:r>
          <w:instrText xml:space="preserve"> PAGEREF _Toc348082225 \h </w:instrText>
        </w:r>
      </w:ins>
      <w:r>
        <w:fldChar w:fldCharType="separate"/>
      </w:r>
      <w:ins w:id="930" w:author="Lavignotte Fabien" w:date="2013-02-08T15:05:00Z">
        <w:r w:rsidR="000732CA">
          <w:t>53</w:t>
        </w:r>
      </w:ins>
      <w:ins w:id="931" w:author="Mokaddem Emna" w:date="2013-02-08T10:19:00Z">
        <w:r>
          <w:fldChar w:fldCharType="end"/>
        </w:r>
      </w:ins>
    </w:p>
    <w:p w:rsidR="00C819F4" w:rsidRPr="00C819F4" w:rsidRDefault="00C819F4">
      <w:pPr>
        <w:pStyle w:val="TM3"/>
        <w:tabs>
          <w:tab w:val="left" w:pos="2041"/>
        </w:tabs>
        <w:rPr>
          <w:ins w:id="932" w:author="Mokaddem Emna" w:date="2013-02-08T10:19:00Z"/>
          <w:rFonts w:asciiTheme="minorHAnsi" w:eastAsiaTheme="minorEastAsia" w:hAnsiTheme="minorHAnsi" w:cstheme="minorBidi"/>
          <w:bCs w:val="0"/>
          <w:iCs w:val="0"/>
          <w:caps w:val="0"/>
          <w:color w:val="auto"/>
          <w:spacing w:val="0"/>
          <w:sz w:val="22"/>
          <w:szCs w:val="22"/>
          <w:lang w:val="en-US" w:eastAsia="fr-FR"/>
          <w:rPrChange w:id="933" w:author="Mokaddem Emna" w:date="2013-02-08T10:19:00Z">
            <w:rPr>
              <w:ins w:id="934"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35" w:author="Mokaddem Emna" w:date="2013-02-08T10:19:00Z">
        <w:r w:rsidRPr="004034C4">
          <w:t>6.4.8</w:t>
        </w:r>
        <w:r w:rsidRPr="00C819F4">
          <w:rPr>
            <w:rFonts w:asciiTheme="minorHAnsi" w:eastAsiaTheme="minorEastAsia" w:hAnsiTheme="minorHAnsi" w:cstheme="minorBidi"/>
            <w:bCs w:val="0"/>
            <w:iCs w:val="0"/>
            <w:caps w:val="0"/>
            <w:color w:val="auto"/>
            <w:spacing w:val="0"/>
            <w:sz w:val="22"/>
            <w:szCs w:val="22"/>
            <w:lang w:val="en-US" w:eastAsia="fr-FR"/>
            <w:rPrChange w:id="936"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NGEO-WEBC-VTP-0060: Browse visualization</w:t>
        </w:r>
        <w:r>
          <w:tab/>
        </w:r>
        <w:r>
          <w:fldChar w:fldCharType="begin"/>
        </w:r>
        <w:r>
          <w:instrText xml:space="preserve"> PAGEREF _Toc348082226 \h </w:instrText>
        </w:r>
      </w:ins>
      <w:r>
        <w:fldChar w:fldCharType="separate"/>
      </w:r>
      <w:ins w:id="937" w:author="Lavignotte Fabien" w:date="2013-02-08T15:05:00Z">
        <w:r w:rsidR="000732CA">
          <w:t>53</w:t>
        </w:r>
      </w:ins>
      <w:ins w:id="938" w:author="Mokaddem Emna" w:date="2013-02-08T10:19:00Z">
        <w:r>
          <w:fldChar w:fldCharType="end"/>
        </w:r>
      </w:ins>
    </w:p>
    <w:p w:rsidR="00C819F4" w:rsidRPr="00C819F4" w:rsidRDefault="00C819F4">
      <w:pPr>
        <w:pStyle w:val="TM3"/>
        <w:tabs>
          <w:tab w:val="left" w:pos="2041"/>
        </w:tabs>
        <w:rPr>
          <w:ins w:id="939" w:author="Mokaddem Emna" w:date="2013-02-08T10:19:00Z"/>
          <w:rFonts w:asciiTheme="minorHAnsi" w:eastAsiaTheme="minorEastAsia" w:hAnsiTheme="minorHAnsi" w:cstheme="minorBidi"/>
          <w:bCs w:val="0"/>
          <w:iCs w:val="0"/>
          <w:caps w:val="0"/>
          <w:color w:val="auto"/>
          <w:spacing w:val="0"/>
          <w:sz w:val="22"/>
          <w:szCs w:val="22"/>
          <w:lang w:val="en-US" w:eastAsia="fr-FR"/>
          <w:rPrChange w:id="940" w:author="Mokaddem Emna" w:date="2013-02-08T10:19:00Z">
            <w:rPr>
              <w:ins w:id="94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42" w:author="Mokaddem Emna" w:date="2013-02-08T10:19:00Z">
        <w:r w:rsidRPr="004034C4">
          <w:t>6.4.9</w:t>
        </w:r>
        <w:r w:rsidRPr="00C819F4">
          <w:rPr>
            <w:rFonts w:asciiTheme="minorHAnsi" w:eastAsiaTheme="minorEastAsia" w:hAnsiTheme="minorHAnsi" w:cstheme="minorBidi"/>
            <w:bCs w:val="0"/>
            <w:iCs w:val="0"/>
            <w:caps w:val="0"/>
            <w:color w:val="auto"/>
            <w:spacing w:val="0"/>
            <w:sz w:val="22"/>
            <w:szCs w:val="22"/>
            <w:lang w:val="en-US" w:eastAsia="fr-FR"/>
            <w:rPrChange w:id="943" w:author="Mokaddem Emna" w:date="2013-02-08T10:19:00Z">
              <w:rPr>
                <w:rFonts w:asciiTheme="minorHAnsi" w:eastAsiaTheme="minorEastAsia" w:hAnsiTheme="minorHAnsi" w:cstheme="minorBidi"/>
                <w:bCs w:val="0"/>
                <w:iCs w:val="0"/>
                <w:caps w:val="0"/>
                <w:noProof w:val="0"/>
                <w:color w:val="auto"/>
                <w:spacing w:val="0"/>
                <w:sz w:val="22"/>
                <w:szCs w:val="22"/>
                <w:lang w:val="fr-FR" w:eastAsia="fr-FR"/>
              </w:rPr>
            </w:rPrChange>
          </w:rPr>
          <w:tab/>
        </w:r>
        <w:r>
          <w:t>NGEO-WEBC-VTP-0070: Filtered dataset selection</w:t>
        </w:r>
        <w:r>
          <w:tab/>
        </w:r>
        <w:r>
          <w:fldChar w:fldCharType="begin"/>
        </w:r>
        <w:r>
          <w:instrText xml:space="preserve"> PAGEREF _Toc348082227 \h </w:instrText>
        </w:r>
      </w:ins>
      <w:r>
        <w:fldChar w:fldCharType="separate"/>
      </w:r>
      <w:ins w:id="944" w:author="Lavignotte Fabien" w:date="2013-02-08T15:05:00Z">
        <w:r w:rsidR="000732CA">
          <w:t>54</w:t>
        </w:r>
      </w:ins>
      <w:ins w:id="945" w:author="Mokaddem Emna" w:date="2013-02-08T10:19:00Z">
        <w:del w:id="946" w:author="Lavignotte Fabien" w:date="2013-02-08T15:05:00Z">
          <w:r w:rsidDel="000732CA">
            <w:delText>53</w:delText>
          </w:r>
        </w:del>
        <w:r>
          <w:fldChar w:fldCharType="end"/>
        </w:r>
      </w:ins>
    </w:p>
    <w:p w:rsidR="00C819F4" w:rsidRPr="00C819F4" w:rsidRDefault="00C819F4">
      <w:pPr>
        <w:pStyle w:val="TM3"/>
        <w:tabs>
          <w:tab w:val="left" w:pos="2041"/>
        </w:tabs>
        <w:rPr>
          <w:ins w:id="947" w:author="Mokaddem Emna" w:date="2013-02-08T10:19:00Z"/>
          <w:rFonts w:asciiTheme="minorHAnsi" w:eastAsiaTheme="minorEastAsia" w:hAnsiTheme="minorHAnsi" w:cstheme="minorBidi"/>
          <w:bCs w:val="0"/>
          <w:iCs w:val="0"/>
          <w:caps w:val="0"/>
          <w:color w:val="auto"/>
          <w:spacing w:val="0"/>
          <w:sz w:val="22"/>
          <w:szCs w:val="22"/>
          <w:lang w:val="en-US" w:eastAsia="fr-FR"/>
          <w:rPrChange w:id="948" w:author="Mokaddem Emna" w:date="2013-02-08T10:19:00Z">
            <w:rPr>
              <w:ins w:id="94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50" w:author="Mokaddem Emna" w:date="2013-02-08T10:19:00Z">
        <w:r w:rsidRPr="004034C4">
          <w:t>6.4.10</w:t>
        </w:r>
      </w:ins>
      <w:ins w:id="951" w:author="Mokaddem Emna" w:date="2013-02-08T10:22: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952" w:author="Mokaddem Emna" w:date="2013-02-08T10:19:00Z">
        <w:r>
          <w:t>NGEO-WEBC-VTP-0080: Searching with a url</w:t>
        </w:r>
        <w:r>
          <w:tab/>
        </w:r>
        <w:r>
          <w:fldChar w:fldCharType="begin"/>
        </w:r>
        <w:r>
          <w:instrText xml:space="preserve"> PAGEREF _Toc348082228 \h </w:instrText>
        </w:r>
      </w:ins>
      <w:r>
        <w:fldChar w:fldCharType="separate"/>
      </w:r>
      <w:ins w:id="953" w:author="Lavignotte Fabien" w:date="2013-02-08T15:05:00Z">
        <w:r w:rsidR="000732CA">
          <w:t>54</w:t>
        </w:r>
      </w:ins>
      <w:ins w:id="954" w:author="Mokaddem Emna" w:date="2013-02-08T10:19:00Z">
        <w:r>
          <w:fldChar w:fldCharType="end"/>
        </w:r>
      </w:ins>
    </w:p>
    <w:p w:rsidR="00C819F4" w:rsidRPr="00C819F4" w:rsidRDefault="00C819F4">
      <w:pPr>
        <w:pStyle w:val="TM3"/>
        <w:tabs>
          <w:tab w:val="left" w:pos="2041"/>
        </w:tabs>
        <w:rPr>
          <w:ins w:id="955" w:author="Mokaddem Emna" w:date="2013-02-08T10:19:00Z"/>
          <w:rFonts w:asciiTheme="minorHAnsi" w:eastAsiaTheme="minorEastAsia" w:hAnsiTheme="minorHAnsi" w:cstheme="minorBidi"/>
          <w:bCs w:val="0"/>
          <w:iCs w:val="0"/>
          <w:caps w:val="0"/>
          <w:color w:val="auto"/>
          <w:spacing w:val="0"/>
          <w:sz w:val="22"/>
          <w:szCs w:val="22"/>
          <w:lang w:val="en-US" w:eastAsia="fr-FR"/>
          <w:rPrChange w:id="956" w:author="Mokaddem Emna" w:date="2013-02-08T10:19:00Z">
            <w:rPr>
              <w:ins w:id="95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58" w:author="Mokaddem Emna" w:date="2013-02-08T10:19:00Z">
        <w:r w:rsidRPr="004034C4">
          <w:t>6.4.11</w:t>
        </w:r>
      </w:ins>
      <w:ins w:id="959" w:author="Mokaddem Emna" w:date="2013-02-08T10:22: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960" w:author="Mokaddem Emna" w:date="2013-02-08T10:19:00Z">
        <w:r>
          <w:t>NGEO-WEBC-VTP-0090: Map background</w:t>
        </w:r>
        <w:r>
          <w:tab/>
        </w:r>
        <w:r>
          <w:fldChar w:fldCharType="begin"/>
        </w:r>
        <w:r>
          <w:instrText xml:space="preserve"> PAGEREF _Toc348082229 \h </w:instrText>
        </w:r>
      </w:ins>
      <w:r>
        <w:fldChar w:fldCharType="separate"/>
      </w:r>
      <w:ins w:id="961" w:author="Lavignotte Fabien" w:date="2013-02-08T15:05:00Z">
        <w:r w:rsidR="000732CA">
          <w:t>55</w:t>
        </w:r>
      </w:ins>
      <w:ins w:id="962" w:author="Mokaddem Emna" w:date="2013-02-08T10:19:00Z">
        <w:r>
          <w:fldChar w:fldCharType="end"/>
        </w:r>
      </w:ins>
    </w:p>
    <w:p w:rsidR="00C819F4" w:rsidRPr="00C819F4" w:rsidRDefault="00C819F4">
      <w:pPr>
        <w:pStyle w:val="TM3"/>
        <w:tabs>
          <w:tab w:val="left" w:pos="2041"/>
        </w:tabs>
        <w:rPr>
          <w:ins w:id="963" w:author="Mokaddem Emna" w:date="2013-02-08T10:19:00Z"/>
          <w:rFonts w:asciiTheme="minorHAnsi" w:eastAsiaTheme="minorEastAsia" w:hAnsiTheme="minorHAnsi" w:cstheme="minorBidi"/>
          <w:bCs w:val="0"/>
          <w:iCs w:val="0"/>
          <w:caps w:val="0"/>
          <w:color w:val="auto"/>
          <w:spacing w:val="0"/>
          <w:sz w:val="22"/>
          <w:szCs w:val="22"/>
          <w:lang w:val="en-US" w:eastAsia="fr-FR"/>
          <w:rPrChange w:id="964" w:author="Mokaddem Emna" w:date="2013-02-08T10:19:00Z">
            <w:rPr>
              <w:ins w:id="96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66" w:author="Mokaddem Emna" w:date="2013-02-08T10:19:00Z">
        <w:r w:rsidRPr="004034C4">
          <w:t>6.4.12</w:t>
        </w:r>
      </w:ins>
      <w:ins w:id="967" w:author="Mokaddem Emna" w:date="2013-02-08T10:22: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968" w:author="Mokaddem Emna" w:date="2013-02-08T10:19:00Z">
        <w:r>
          <w:t>NGEO-WEBC-VTP-0095: Map data layers</w:t>
        </w:r>
        <w:r>
          <w:tab/>
        </w:r>
        <w:r>
          <w:fldChar w:fldCharType="begin"/>
        </w:r>
        <w:r>
          <w:instrText xml:space="preserve"> PAGEREF _Toc348082230 \h </w:instrText>
        </w:r>
      </w:ins>
      <w:r>
        <w:fldChar w:fldCharType="separate"/>
      </w:r>
      <w:ins w:id="969" w:author="Lavignotte Fabien" w:date="2013-02-08T15:05:00Z">
        <w:r w:rsidR="000732CA">
          <w:t>55</w:t>
        </w:r>
      </w:ins>
      <w:ins w:id="970" w:author="Mokaddem Emna" w:date="2013-02-08T10:19:00Z">
        <w:r>
          <w:fldChar w:fldCharType="end"/>
        </w:r>
      </w:ins>
    </w:p>
    <w:p w:rsidR="00C819F4" w:rsidRPr="00C819F4" w:rsidRDefault="00C819F4">
      <w:pPr>
        <w:pStyle w:val="TM3"/>
        <w:tabs>
          <w:tab w:val="left" w:pos="2041"/>
        </w:tabs>
        <w:rPr>
          <w:ins w:id="971" w:author="Mokaddem Emna" w:date="2013-02-08T10:19:00Z"/>
          <w:rFonts w:asciiTheme="minorHAnsi" w:eastAsiaTheme="minorEastAsia" w:hAnsiTheme="minorHAnsi" w:cstheme="minorBidi"/>
          <w:bCs w:val="0"/>
          <w:iCs w:val="0"/>
          <w:caps w:val="0"/>
          <w:color w:val="auto"/>
          <w:spacing w:val="0"/>
          <w:sz w:val="22"/>
          <w:szCs w:val="22"/>
          <w:lang w:val="en-US" w:eastAsia="fr-FR"/>
          <w:rPrChange w:id="972" w:author="Mokaddem Emna" w:date="2013-02-08T10:19:00Z">
            <w:rPr>
              <w:ins w:id="97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74" w:author="Mokaddem Emna" w:date="2013-02-08T10:19:00Z">
        <w:r w:rsidRPr="004034C4">
          <w:t>6.4.13</w:t>
        </w:r>
      </w:ins>
      <w:ins w:id="975" w:author="Mokaddem Emna" w:date="2013-02-08T10:22: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976" w:author="Mokaddem Emna" w:date="2013-02-08T10:19:00Z">
        <w:r>
          <w:t>NGEO-WEBC-VTP-0100: Map navigation and selection</w:t>
        </w:r>
        <w:r>
          <w:tab/>
        </w:r>
        <w:r>
          <w:fldChar w:fldCharType="begin"/>
        </w:r>
        <w:r>
          <w:instrText xml:space="preserve"> PAGEREF _Toc348082231 \h </w:instrText>
        </w:r>
      </w:ins>
      <w:r>
        <w:fldChar w:fldCharType="separate"/>
      </w:r>
      <w:ins w:id="977" w:author="Lavignotte Fabien" w:date="2013-02-08T15:05:00Z">
        <w:r w:rsidR="000732CA">
          <w:t>56</w:t>
        </w:r>
      </w:ins>
      <w:ins w:id="978" w:author="Mokaddem Emna" w:date="2013-02-08T10:19:00Z">
        <w:del w:id="979" w:author="Lavignotte Fabien" w:date="2013-02-08T15:05:00Z">
          <w:r w:rsidDel="000732CA">
            <w:delText>55</w:delText>
          </w:r>
        </w:del>
        <w:r>
          <w:fldChar w:fldCharType="end"/>
        </w:r>
      </w:ins>
    </w:p>
    <w:p w:rsidR="00C819F4" w:rsidRPr="00C819F4" w:rsidRDefault="00C819F4">
      <w:pPr>
        <w:pStyle w:val="TM3"/>
        <w:tabs>
          <w:tab w:val="left" w:pos="2041"/>
        </w:tabs>
        <w:rPr>
          <w:ins w:id="980" w:author="Mokaddem Emna" w:date="2013-02-08T10:19:00Z"/>
          <w:rFonts w:asciiTheme="minorHAnsi" w:eastAsiaTheme="minorEastAsia" w:hAnsiTheme="minorHAnsi" w:cstheme="minorBidi"/>
          <w:bCs w:val="0"/>
          <w:iCs w:val="0"/>
          <w:caps w:val="0"/>
          <w:color w:val="auto"/>
          <w:spacing w:val="0"/>
          <w:sz w:val="22"/>
          <w:szCs w:val="22"/>
          <w:lang w:val="en-US" w:eastAsia="fr-FR"/>
          <w:rPrChange w:id="981" w:author="Mokaddem Emna" w:date="2013-02-08T10:19:00Z">
            <w:rPr>
              <w:ins w:id="98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83" w:author="Mokaddem Emna" w:date="2013-02-08T10:19:00Z">
        <w:r w:rsidRPr="004034C4">
          <w:t>6.4.14</w:t>
        </w:r>
      </w:ins>
      <w:ins w:id="984" w:author="Mokaddem Emna" w:date="2013-02-08T10:22: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985" w:author="Mokaddem Emna" w:date="2013-02-08T10:19:00Z">
        <w:r>
          <w:t>NGEO-WEBC-VTP-0110: Simple Data Access Request</w:t>
        </w:r>
        <w:r>
          <w:tab/>
        </w:r>
        <w:r>
          <w:fldChar w:fldCharType="begin"/>
        </w:r>
        <w:r>
          <w:instrText xml:space="preserve"> PAGEREF _Toc348082232 \h </w:instrText>
        </w:r>
      </w:ins>
      <w:r>
        <w:fldChar w:fldCharType="separate"/>
      </w:r>
      <w:ins w:id="986" w:author="Lavignotte Fabien" w:date="2013-02-08T15:05:00Z">
        <w:r w:rsidR="000732CA">
          <w:t>57</w:t>
        </w:r>
      </w:ins>
      <w:ins w:id="987" w:author="Mokaddem Emna" w:date="2013-02-08T10:19:00Z">
        <w:del w:id="988" w:author="Lavignotte Fabien" w:date="2013-02-08T15:05:00Z">
          <w:r w:rsidDel="000732CA">
            <w:delText>56</w:delText>
          </w:r>
        </w:del>
        <w:r>
          <w:fldChar w:fldCharType="end"/>
        </w:r>
      </w:ins>
    </w:p>
    <w:p w:rsidR="00C819F4" w:rsidRPr="00C819F4" w:rsidRDefault="00C819F4">
      <w:pPr>
        <w:pStyle w:val="TM3"/>
        <w:tabs>
          <w:tab w:val="left" w:pos="2041"/>
        </w:tabs>
        <w:rPr>
          <w:ins w:id="989" w:author="Mokaddem Emna" w:date="2013-02-08T10:19:00Z"/>
          <w:rFonts w:asciiTheme="minorHAnsi" w:eastAsiaTheme="minorEastAsia" w:hAnsiTheme="minorHAnsi" w:cstheme="minorBidi"/>
          <w:bCs w:val="0"/>
          <w:iCs w:val="0"/>
          <w:caps w:val="0"/>
          <w:color w:val="auto"/>
          <w:spacing w:val="0"/>
          <w:sz w:val="22"/>
          <w:szCs w:val="22"/>
          <w:lang w:val="en-US" w:eastAsia="fr-FR"/>
          <w:rPrChange w:id="990" w:author="Mokaddem Emna" w:date="2013-02-08T10:19:00Z">
            <w:rPr>
              <w:ins w:id="99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992" w:author="Mokaddem Emna" w:date="2013-02-08T10:19:00Z">
        <w:r w:rsidRPr="004034C4">
          <w:t>6.4.15</w:t>
        </w:r>
      </w:ins>
      <w:ins w:id="993" w:author="Mokaddem Emna" w:date="2013-02-08T10:22: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994" w:author="Mokaddem Emna" w:date="2013-02-08T10:19:00Z">
        <w:r>
          <w:t>NGEO-WEBC-VTP-0115: Simple Data Access Request: No Download Manager Registred</w:t>
        </w:r>
        <w:r>
          <w:tab/>
        </w:r>
        <w:r>
          <w:fldChar w:fldCharType="begin"/>
        </w:r>
        <w:r>
          <w:instrText xml:space="preserve"> PAGEREF _Toc348082233 \h </w:instrText>
        </w:r>
      </w:ins>
      <w:r>
        <w:fldChar w:fldCharType="separate"/>
      </w:r>
      <w:ins w:id="995" w:author="Lavignotte Fabien" w:date="2013-02-08T15:05:00Z">
        <w:r w:rsidR="000732CA">
          <w:t>58</w:t>
        </w:r>
      </w:ins>
      <w:ins w:id="996" w:author="Mokaddem Emna" w:date="2013-02-08T10:19:00Z">
        <w:del w:id="997" w:author="Lavignotte Fabien" w:date="2013-02-08T15:05:00Z">
          <w:r w:rsidDel="000732CA">
            <w:delText>57</w:delText>
          </w:r>
        </w:del>
        <w:r>
          <w:fldChar w:fldCharType="end"/>
        </w:r>
      </w:ins>
    </w:p>
    <w:p w:rsidR="00C819F4" w:rsidRPr="00C819F4" w:rsidRDefault="00C819F4">
      <w:pPr>
        <w:pStyle w:val="TM3"/>
        <w:tabs>
          <w:tab w:val="left" w:pos="2041"/>
        </w:tabs>
        <w:rPr>
          <w:ins w:id="998" w:author="Mokaddem Emna" w:date="2013-02-08T10:19:00Z"/>
          <w:rFonts w:asciiTheme="minorHAnsi" w:eastAsiaTheme="minorEastAsia" w:hAnsiTheme="minorHAnsi" w:cstheme="minorBidi"/>
          <w:bCs w:val="0"/>
          <w:iCs w:val="0"/>
          <w:caps w:val="0"/>
          <w:color w:val="auto"/>
          <w:spacing w:val="0"/>
          <w:sz w:val="22"/>
          <w:szCs w:val="22"/>
          <w:lang w:val="en-US" w:eastAsia="fr-FR"/>
          <w:rPrChange w:id="999" w:author="Mokaddem Emna" w:date="2013-02-08T10:19:00Z">
            <w:rPr>
              <w:ins w:id="100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01" w:author="Mokaddem Emna" w:date="2013-02-08T10:19:00Z">
        <w:r w:rsidRPr="004034C4">
          <w:t>6.4.16</w:t>
        </w:r>
      </w:ins>
      <w:ins w:id="1002"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03" w:author="Mokaddem Emna" w:date="2013-02-08T10:19:00Z">
        <w:r>
          <w:t>NGEO-WEBC-VTP-0120: Standing Order Data Access Request: Data Driven Request</w:t>
        </w:r>
        <w:r>
          <w:tab/>
        </w:r>
        <w:r>
          <w:fldChar w:fldCharType="begin"/>
        </w:r>
        <w:r>
          <w:instrText xml:space="preserve"> PAGEREF _Toc348082234 \h </w:instrText>
        </w:r>
      </w:ins>
      <w:r>
        <w:fldChar w:fldCharType="separate"/>
      </w:r>
      <w:ins w:id="1004" w:author="Lavignotte Fabien" w:date="2013-02-08T15:05:00Z">
        <w:r w:rsidR="000732CA">
          <w:t>59</w:t>
        </w:r>
      </w:ins>
      <w:ins w:id="1005" w:author="Mokaddem Emna" w:date="2013-02-08T10:19:00Z">
        <w:del w:id="1006" w:author="Lavignotte Fabien" w:date="2013-02-08T15:05:00Z">
          <w:r w:rsidDel="000732CA">
            <w:delText>58</w:delText>
          </w:r>
        </w:del>
        <w:r>
          <w:fldChar w:fldCharType="end"/>
        </w:r>
      </w:ins>
    </w:p>
    <w:p w:rsidR="00C819F4" w:rsidRPr="00C819F4" w:rsidRDefault="00C819F4">
      <w:pPr>
        <w:pStyle w:val="TM3"/>
        <w:tabs>
          <w:tab w:val="left" w:pos="2041"/>
        </w:tabs>
        <w:rPr>
          <w:ins w:id="1007" w:author="Mokaddem Emna" w:date="2013-02-08T10:19:00Z"/>
          <w:rFonts w:asciiTheme="minorHAnsi" w:eastAsiaTheme="minorEastAsia" w:hAnsiTheme="minorHAnsi" w:cstheme="minorBidi"/>
          <w:bCs w:val="0"/>
          <w:iCs w:val="0"/>
          <w:caps w:val="0"/>
          <w:color w:val="auto"/>
          <w:spacing w:val="0"/>
          <w:sz w:val="22"/>
          <w:szCs w:val="22"/>
          <w:lang w:val="en-US" w:eastAsia="fr-FR"/>
          <w:rPrChange w:id="1008" w:author="Mokaddem Emna" w:date="2013-02-08T10:19:00Z">
            <w:rPr>
              <w:ins w:id="100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10" w:author="Mokaddem Emna" w:date="2013-02-08T10:19:00Z">
        <w:r w:rsidRPr="004034C4">
          <w:t>6.4.17</w:t>
        </w:r>
      </w:ins>
      <w:ins w:id="1011"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12" w:author="Mokaddem Emna" w:date="2013-02-08T10:19:00Z">
        <w:r>
          <w:t>NGEO-WEBC-VTP-0125: Standing Order Data Access Request: Time Driven Request</w:t>
        </w:r>
        <w:r>
          <w:tab/>
        </w:r>
        <w:r>
          <w:fldChar w:fldCharType="begin"/>
        </w:r>
        <w:r>
          <w:instrText xml:space="preserve"> PAGEREF _Toc348082235 \h </w:instrText>
        </w:r>
      </w:ins>
      <w:r>
        <w:fldChar w:fldCharType="separate"/>
      </w:r>
      <w:ins w:id="1013" w:author="Lavignotte Fabien" w:date="2013-02-08T15:05:00Z">
        <w:r w:rsidR="000732CA">
          <w:t>60</w:t>
        </w:r>
      </w:ins>
      <w:ins w:id="1014" w:author="Mokaddem Emna" w:date="2013-02-08T10:19:00Z">
        <w:del w:id="1015" w:author="Lavignotte Fabien" w:date="2013-02-08T15:05:00Z">
          <w:r w:rsidDel="000732CA">
            <w:delText>59</w:delText>
          </w:r>
        </w:del>
        <w:r>
          <w:fldChar w:fldCharType="end"/>
        </w:r>
      </w:ins>
    </w:p>
    <w:p w:rsidR="00C819F4" w:rsidRPr="00C819F4" w:rsidRDefault="00C819F4">
      <w:pPr>
        <w:pStyle w:val="TM3"/>
        <w:tabs>
          <w:tab w:val="left" w:pos="2041"/>
        </w:tabs>
        <w:rPr>
          <w:ins w:id="1016" w:author="Mokaddem Emna" w:date="2013-02-08T10:19:00Z"/>
          <w:rFonts w:asciiTheme="minorHAnsi" w:eastAsiaTheme="minorEastAsia" w:hAnsiTheme="minorHAnsi" w:cstheme="minorBidi"/>
          <w:bCs w:val="0"/>
          <w:iCs w:val="0"/>
          <w:caps w:val="0"/>
          <w:color w:val="auto"/>
          <w:spacing w:val="0"/>
          <w:sz w:val="22"/>
          <w:szCs w:val="22"/>
          <w:lang w:val="en-US" w:eastAsia="fr-FR"/>
          <w:rPrChange w:id="1017" w:author="Mokaddem Emna" w:date="2013-02-08T10:19:00Z">
            <w:rPr>
              <w:ins w:id="101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bookmarkStart w:id="1019" w:name="_GoBack"/>
      <w:bookmarkEnd w:id="1019"/>
      <w:ins w:id="1020" w:author="Mokaddem Emna" w:date="2013-02-08T10:19:00Z">
        <w:r w:rsidRPr="004034C4">
          <w:t>6.4.19</w:t>
        </w:r>
      </w:ins>
      <w:ins w:id="1021"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22" w:author="Mokaddem Emna" w:date="2013-02-08T10:19:00Z">
        <w:r>
          <w:t>NGEO-WEBC-VTP-0130: Download Managers Monitoring</w:t>
        </w:r>
        <w:r>
          <w:tab/>
        </w:r>
        <w:r>
          <w:fldChar w:fldCharType="begin"/>
        </w:r>
        <w:r>
          <w:instrText xml:space="preserve"> PAGEREF _Toc348082237 \h </w:instrText>
        </w:r>
      </w:ins>
      <w:r>
        <w:fldChar w:fldCharType="separate"/>
      </w:r>
      <w:ins w:id="1023" w:author="Lavignotte Fabien" w:date="2013-02-08T15:05:00Z">
        <w:r w:rsidR="000732CA">
          <w:t>63</w:t>
        </w:r>
      </w:ins>
      <w:ins w:id="1024" w:author="Mokaddem Emna" w:date="2013-02-08T10:19:00Z">
        <w:del w:id="1025" w:author="Lavignotte Fabien" w:date="2013-02-08T15:05:00Z">
          <w:r w:rsidDel="000732CA">
            <w:delText>62</w:delText>
          </w:r>
        </w:del>
        <w:r>
          <w:fldChar w:fldCharType="end"/>
        </w:r>
      </w:ins>
    </w:p>
    <w:p w:rsidR="00C819F4" w:rsidRPr="00C819F4" w:rsidRDefault="00C819F4">
      <w:pPr>
        <w:pStyle w:val="TM3"/>
        <w:tabs>
          <w:tab w:val="left" w:pos="2041"/>
        </w:tabs>
        <w:rPr>
          <w:ins w:id="1026" w:author="Mokaddem Emna" w:date="2013-02-08T10:19:00Z"/>
          <w:rFonts w:asciiTheme="minorHAnsi" w:eastAsiaTheme="minorEastAsia" w:hAnsiTheme="minorHAnsi" w:cstheme="minorBidi"/>
          <w:bCs w:val="0"/>
          <w:iCs w:val="0"/>
          <w:caps w:val="0"/>
          <w:color w:val="auto"/>
          <w:spacing w:val="0"/>
          <w:sz w:val="22"/>
          <w:szCs w:val="22"/>
          <w:lang w:val="en-US" w:eastAsia="fr-FR"/>
          <w:rPrChange w:id="1027" w:author="Mokaddem Emna" w:date="2013-02-08T10:19:00Z">
            <w:rPr>
              <w:ins w:id="102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29" w:author="Mokaddem Emna" w:date="2013-02-08T10:19:00Z">
        <w:r w:rsidRPr="004034C4">
          <w:t>6.4.20</w:t>
        </w:r>
      </w:ins>
      <w:ins w:id="1030"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31" w:author="Mokaddem Emna" w:date="2013-02-08T10:19:00Z">
        <w:r>
          <w:t>NGEO-WEBC-VTP-0131: Download Managers Monitoring When No Download Manager Registered</w:t>
        </w:r>
        <w:r>
          <w:tab/>
        </w:r>
        <w:r>
          <w:fldChar w:fldCharType="begin"/>
        </w:r>
        <w:r>
          <w:instrText xml:space="preserve"> PAGEREF _Toc348082238 \h </w:instrText>
        </w:r>
      </w:ins>
      <w:r>
        <w:fldChar w:fldCharType="separate"/>
      </w:r>
      <w:ins w:id="1032" w:author="Lavignotte Fabien" w:date="2013-02-08T15:05:00Z">
        <w:r w:rsidR="000732CA">
          <w:t>64</w:t>
        </w:r>
      </w:ins>
      <w:ins w:id="1033" w:author="Mokaddem Emna" w:date="2013-02-08T10:19:00Z">
        <w:del w:id="1034" w:author="Lavignotte Fabien" w:date="2013-02-08T15:05:00Z">
          <w:r w:rsidDel="000732CA">
            <w:delText>63</w:delText>
          </w:r>
        </w:del>
        <w:r>
          <w:fldChar w:fldCharType="end"/>
        </w:r>
      </w:ins>
    </w:p>
    <w:p w:rsidR="00C819F4" w:rsidRPr="00C819F4" w:rsidRDefault="00C819F4">
      <w:pPr>
        <w:pStyle w:val="TM3"/>
        <w:tabs>
          <w:tab w:val="left" w:pos="2041"/>
        </w:tabs>
        <w:rPr>
          <w:ins w:id="1035" w:author="Mokaddem Emna" w:date="2013-02-08T10:19:00Z"/>
          <w:rFonts w:asciiTheme="minorHAnsi" w:eastAsiaTheme="minorEastAsia" w:hAnsiTheme="minorHAnsi" w:cstheme="minorBidi"/>
          <w:bCs w:val="0"/>
          <w:iCs w:val="0"/>
          <w:caps w:val="0"/>
          <w:color w:val="auto"/>
          <w:spacing w:val="0"/>
          <w:sz w:val="22"/>
          <w:szCs w:val="22"/>
          <w:lang w:val="en-US" w:eastAsia="fr-FR"/>
          <w:rPrChange w:id="1036" w:author="Mokaddem Emna" w:date="2013-02-08T10:19:00Z">
            <w:rPr>
              <w:ins w:id="103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38" w:author="Mokaddem Emna" w:date="2013-02-08T10:19:00Z">
        <w:r w:rsidRPr="004034C4">
          <w:t>6.4.21</w:t>
        </w:r>
      </w:ins>
      <w:ins w:id="1039"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40" w:author="Mokaddem Emna" w:date="2013-02-08T10:19:00Z">
        <w:r>
          <w:t>NGEO-WEBC-VTP-0140: Data Access Requests Monitoring</w:t>
        </w:r>
        <w:r>
          <w:tab/>
        </w:r>
        <w:r>
          <w:fldChar w:fldCharType="begin"/>
        </w:r>
        <w:r>
          <w:instrText xml:space="preserve"> PAGEREF _Toc348082239 \h </w:instrText>
        </w:r>
      </w:ins>
      <w:r>
        <w:fldChar w:fldCharType="separate"/>
      </w:r>
      <w:ins w:id="1041" w:author="Lavignotte Fabien" w:date="2013-02-08T15:05:00Z">
        <w:r w:rsidR="000732CA">
          <w:t>64</w:t>
        </w:r>
      </w:ins>
      <w:ins w:id="1042" w:author="Mokaddem Emna" w:date="2013-02-08T10:19:00Z">
        <w:r>
          <w:fldChar w:fldCharType="end"/>
        </w:r>
      </w:ins>
    </w:p>
    <w:p w:rsidR="00C819F4" w:rsidRPr="00C819F4" w:rsidRDefault="00C819F4">
      <w:pPr>
        <w:pStyle w:val="TM3"/>
        <w:tabs>
          <w:tab w:val="left" w:pos="2041"/>
        </w:tabs>
        <w:rPr>
          <w:ins w:id="1043" w:author="Mokaddem Emna" w:date="2013-02-08T10:19:00Z"/>
          <w:rFonts w:asciiTheme="minorHAnsi" w:eastAsiaTheme="minorEastAsia" w:hAnsiTheme="minorHAnsi" w:cstheme="minorBidi"/>
          <w:bCs w:val="0"/>
          <w:iCs w:val="0"/>
          <w:caps w:val="0"/>
          <w:color w:val="auto"/>
          <w:spacing w:val="0"/>
          <w:sz w:val="22"/>
          <w:szCs w:val="22"/>
          <w:lang w:val="en-US" w:eastAsia="fr-FR"/>
          <w:rPrChange w:id="1044" w:author="Mokaddem Emna" w:date="2013-02-08T10:19:00Z">
            <w:rPr>
              <w:ins w:id="104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46" w:author="Mokaddem Emna" w:date="2013-02-08T10:19:00Z">
        <w:r w:rsidRPr="004034C4">
          <w:t>6.4.22</w:t>
        </w:r>
      </w:ins>
      <w:ins w:id="1047"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48" w:author="Mokaddem Emna" w:date="2013-02-08T10:19:00Z">
        <w:r>
          <w:t>NGEO-WEBC-VTP-0150: Direct Download</w:t>
        </w:r>
        <w:r>
          <w:tab/>
        </w:r>
        <w:r>
          <w:fldChar w:fldCharType="begin"/>
        </w:r>
        <w:r>
          <w:instrText xml:space="preserve"> PAGEREF _Toc348082240 \h </w:instrText>
        </w:r>
      </w:ins>
      <w:r>
        <w:fldChar w:fldCharType="separate"/>
      </w:r>
      <w:ins w:id="1049" w:author="Lavignotte Fabien" w:date="2013-02-08T15:05:00Z">
        <w:r w:rsidR="000732CA">
          <w:t>66</w:t>
        </w:r>
      </w:ins>
      <w:ins w:id="1050" w:author="Mokaddem Emna" w:date="2013-02-08T10:19:00Z">
        <w:r>
          <w:fldChar w:fldCharType="end"/>
        </w:r>
      </w:ins>
    </w:p>
    <w:p w:rsidR="00C819F4" w:rsidRPr="00C819F4" w:rsidRDefault="00C819F4">
      <w:pPr>
        <w:pStyle w:val="TM3"/>
        <w:tabs>
          <w:tab w:val="left" w:pos="2041"/>
        </w:tabs>
        <w:rPr>
          <w:ins w:id="1051" w:author="Mokaddem Emna" w:date="2013-02-08T10:19:00Z"/>
          <w:rFonts w:asciiTheme="minorHAnsi" w:eastAsiaTheme="minorEastAsia" w:hAnsiTheme="minorHAnsi" w:cstheme="minorBidi"/>
          <w:bCs w:val="0"/>
          <w:iCs w:val="0"/>
          <w:caps w:val="0"/>
          <w:color w:val="auto"/>
          <w:spacing w:val="0"/>
          <w:sz w:val="22"/>
          <w:szCs w:val="22"/>
          <w:lang w:val="en-US" w:eastAsia="fr-FR"/>
          <w:rPrChange w:id="1052" w:author="Mokaddem Emna" w:date="2013-02-08T10:19:00Z">
            <w:rPr>
              <w:ins w:id="105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54" w:author="Mokaddem Emna" w:date="2013-02-08T10:19:00Z">
        <w:r w:rsidRPr="004034C4">
          <w:t>6.4.23</w:t>
        </w:r>
      </w:ins>
      <w:ins w:id="1055"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56" w:author="Mokaddem Emna" w:date="2013-02-08T10:19:00Z">
        <w:r>
          <w:t>NGEO-WEBC-VTP-0151: Direct Download When No Download Manager Registered</w:t>
        </w:r>
        <w:r>
          <w:tab/>
        </w:r>
        <w:r>
          <w:fldChar w:fldCharType="begin"/>
        </w:r>
        <w:r>
          <w:instrText xml:space="preserve"> PAGEREF _Toc348082241 \h </w:instrText>
        </w:r>
      </w:ins>
      <w:r>
        <w:fldChar w:fldCharType="separate"/>
      </w:r>
      <w:ins w:id="1057" w:author="Lavignotte Fabien" w:date="2013-02-08T15:05:00Z">
        <w:r w:rsidR="000732CA">
          <w:t>67</w:t>
        </w:r>
      </w:ins>
      <w:ins w:id="1058" w:author="Mokaddem Emna" w:date="2013-02-08T10:19:00Z">
        <w:del w:id="1059" w:author="Lavignotte Fabien" w:date="2013-02-08T15:05:00Z">
          <w:r w:rsidDel="000732CA">
            <w:delText>66</w:delText>
          </w:r>
        </w:del>
        <w:r>
          <w:fldChar w:fldCharType="end"/>
        </w:r>
      </w:ins>
    </w:p>
    <w:p w:rsidR="00C819F4" w:rsidRPr="00C819F4" w:rsidRDefault="00C819F4">
      <w:pPr>
        <w:pStyle w:val="TM3"/>
        <w:tabs>
          <w:tab w:val="left" w:pos="2041"/>
        </w:tabs>
        <w:rPr>
          <w:ins w:id="1060" w:author="Mokaddem Emna" w:date="2013-02-08T10:19:00Z"/>
          <w:rFonts w:asciiTheme="minorHAnsi" w:eastAsiaTheme="minorEastAsia" w:hAnsiTheme="minorHAnsi" w:cstheme="minorBidi"/>
          <w:bCs w:val="0"/>
          <w:iCs w:val="0"/>
          <w:caps w:val="0"/>
          <w:color w:val="auto"/>
          <w:spacing w:val="0"/>
          <w:sz w:val="22"/>
          <w:szCs w:val="22"/>
          <w:lang w:val="en-US" w:eastAsia="fr-FR"/>
          <w:rPrChange w:id="1061" w:author="Mokaddem Emna" w:date="2013-02-08T10:19:00Z">
            <w:rPr>
              <w:ins w:id="106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63" w:author="Mokaddem Emna" w:date="2013-02-08T10:19:00Z">
        <w:r w:rsidRPr="004034C4">
          <w:t>6.4.24</w:t>
        </w:r>
      </w:ins>
      <w:ins w:id="1064"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65" w:author="Mokaddem Emna" w:date="2013-02-08T10:19:00Z">
        <w:r>
          <w:t>NGEO-WEBC-VTP-0160: Advanced Search Criteria</w:t>
        </w:r>
        <w:r>
          <w:tab/>
        </w:r>
        <w:r>
          <w:fldChar w:fldCharType="begin"/>
        </w:r>
        <w:r>
          <w:instrText xml:space="preserve"> PAGEREF _Toc348082242 \h </w:instrText>
        </w:r>
      </w:ins>
      <w:r>
        <w:fldChar w:fldCharType="separate"/>
      </w:r>
      <w:ins w:id="1066" w:author="Lavignotte Fabien" w:date="2013-02-08T15:05:00Z">
        <w:r w:rsidR="000732CA">
          <w:t>68</w:t>
        </w:r>
      </w:ins>
      <w:ins w:id="1067" w:author="Mokaddem Emna" w:date="2013-02-08T10:19:00Z">
        <w:del w:id="1068" w:author="Lavignotte Fabien" w:date="2013-02-08T15:05:00Z">
          <w:r w:rsidDel="000732CA">
            <w:delText>67</w:delText>
          </w:r>
        </w:del>
        <w:r>
          <w:fldChar w:fldCharType="end"/>
        </w:r>
      </w:ins>
    </w:p>
    <w:p w:rsidR="00C819F4" w:rsidRPr="00C819F4" w:rsidRDefault="00C819F4">
      <w:pPr>
        <w:pStyle w:val="TM3"/>
        <w:tabs>
          <w:tab w:val="left" w:pos="2041"/>
        </w:tabs>
        <w:rPr>
          <w:ins w:id="1069" w:author="Mokaddem Emna" w:date="2013-02-08T10:19:00Z"/>
          <w:rFonts w:asciiTheme="minorHAnsi" w:eastAsiaTheme="minorEastAsia" w:hAnsiTheme="minorHAnsi" w:cstheme="minorBidi"/>
          <w:bCs w:val="0"/>
          <w:iCs w:val="0"/>
          <w:caps w:val="0"/>
          <w:color w:val="auto"/>
          <w:spacing w:val="0"/>
          <w:sz w:val="22"/>
          <w:szCs w:val="22"/>
          <w:lang w:val="en-US" w:eastAsia="fr-FR"/>
          <w:rPrChange w:id="1070" w:author="Mokaddem Emna" w:date="2013-02-08T10:19:00Z">
            <w:rPr>
              <w:ins w:id="107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72" w:author="Mokaddem Emna" w:date="2013-02-08T10:19:00Z">
        <w:r w:rsidRPr="004034C4">
          <w:t>6.4.25</w:t>
        </w:r>
      </w:ins>
      <w:ins w:id="1073"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74" w:author="Mokaddem Emna" w:date="2013-02-08T10:19:00Z">
        <w:r>
          <w:t>NGEO-WEBC-VTP-0165: Advanced Search Criteria updated with dataset changes</w:t>
        </w:r>
        <w:r>
          <w:tab/>
        </w:r>
        <w:r>
          <w:fldChar w:fldCharType="begin"/>
        </w:r>
        <w:r>
          <w:instrText xml:space="preserve"> PAGEREF _Toc348082243 \h </w:instrText>
        </w:r>
      </w:ins>
      <w:r>
        <w:fldChar w:fldCharType="separate"/>
      </w:r>
      <w:ins w:id="1075" w:author="Lavignotte Fabien" w:date="2013-02-08T15:05:00Z">
        <w:r w:rsidR="000732CA">
          <w:t>68</w:t>
        </w:r>
      </w:ins>
      <w:ins w:id="1076" w:author="Mokaddem Emna" w:date="2013-02-08T10:19:00Z">
        <w:r>
          <w:fldChar w:fldCharType="end"/>
        </w:r>
      </w:ins>
    </w:p>
    <w:p w:rsidR="00C819F4" w:rsidRPr="00C819F4" w:rsidRDefault="00C819F4">
      <w:pPr>
        <w:pStyle w:val="TM3"/>
        <w:tabs>
          <w:tab w:val="left" w:pos="2041"/>
        </w:tabs>
        <w:rPr>
          <w:ins w:id="1077" w:author="Mokaddem Emna" w:date="2013-02-08T10:19:00Z"/>
          <w:rFonts w:asciiTheme="minorHAnsi" w:eastAsiaTheme="minorEastAsia" w:hAnsiTheme="minorHAnsi" w:cstheme="minorBidi"/>
          <w:bCs w:val="0"/>
          <w:iCs w:val="0"/>
          <w:caps w:val="0"/>
          <w:color w:val="auto"/>
          <w:spacing w:val="0"/>
          <w:sz w:val="22"/>
          <w:szCs w:val="22"/>
          <w:lang w:val="en-US" w:eastAsia="fr-FR"/>
          <w:rPrChange w:id="1078" w:author="Mokaddem Emna" w:date="2013-02-08T10:19:00Z">
            <w:rPr>
              <w:ins w:id="107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80" w:author="Mokaddem Emna" w:date="2013-02-08T10:19:00Z">
        <w:r w:rsidRPr="004034C4">
          <w:t>6.4.26</w:t>
        </w:r>
      </w:ins>
      <w:ins w:id="1081"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82" w:author="Mokaddem Emna" w:date="2013-02-08T10:19:00Z">
        <w:r>
          <w:t>NGEO-WEBC-VTP-0170: Download options</w:t>
        </w:r>
        <w:r>
          <w:tab/>
        </w:r>
        <w:r>
          <w:fldChar w:fldCharType="begin"/>
        </w:r>
        <w:r>
          <w:instrText xml:space="preserve"> PAGEREF _Toc348082244 \h </w:instrText>
        </w:r>
      </w:ins>
      <w:r>
        <w:fldChar w:fldCharType="separate"/>
      </w:r>
      <w:ins w:id="1083" w:author="Lavignotte Fabien" w:date="2013-02-08T15:05:00Z">
        <w:r w:rsidR="000732CA">
          <w:t>69</w:t>
        </w:r>
      </w:ins>
      <w:ins w:id="1084" w:author="Mokaddem Emna" w:date="2013-02-08T10:19:00Z">
        <w:del w:id="1085" w:author="Lavignotte Fabien" w:date="2013-02-08T15:05:00Z">
          <w:r w:rsidDel="000732CA">
            <w:delText>68</w:delText>
          </w:r>
        </w:del>
        <w:r>
          <w:fldChar w:fldCharType="end"/>
        </w:r>
      </w:ins>
    </w:p>
    <w:p w:rsidR="00C819F4" w:rsidRPr="00C819F4" w:rsidRDefault="00C819F4">
      <w:pPr>
        <w:pStyle w:val="TM3"/>
        <w:tabs>
          <w:tab w:val="left" w:pos="2041"/>
        </w:tabs>
        <w:rPr>
          <w:ins w:id="1086" w:author="Mokaddem Emna" w:date="2013-02-08T10:19:00Z"/>
          <w:rFonts w:asciiTheme="minorHAnsi" w:eastAsiaTheme="minorEastAsia" w:hAnsiTheme="minorHAnsi" w:cstheme="minorBidi"/>
          <w:bCs w:val="0"/>
          <w:iCs w:val="0"/>
          <w:caps w:val="0"/>
          <w:color w:val="auto"/>
          <w:spacing w:val="0"/>
          <w:sz w:val="22"/>
          <w:szCs w:val="22"/>
          <w:lang w:val="en-US" w:eastAsia="fr-FR"/>
          <w:rPrChange w:id="1087" w:author="Mokaddem Emna" w:date="2013-02-08T10:19:00Z">
            <w:rPr>
              <w:ins w:id="108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89" w:author="Mokaddem Emna" w:date="2013-02-08T10:19:00Z">
        <w:r w:rsidRPr="004034C4">
          <w:t>6.4.27</w:t>
        </w:r>
      </w:ins>
      <w:ins w:id="1090"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091" w:author="Mokaddem Emna" w:date="2013-02-08T10:19:00Z">
        <w:r>
          <w:t>NGEO-WEBC-VTP-0173: Download options update from results table</w:t>
        </w:r>
        <w:r>
          <w:tab/>
        </w:r>
        <w:r>
          <w:fldChar w:fldCharType="begin"/>
        </w:r>
        <w:r>
          <w:instrText xml:space="preserve"> PAGEREF _Toc348082245 \h </w:instrText>
        </w:r>
      </w:ins>
      <w:r>
        <w:fldChar w:fldCharType="separate"/>
      </w:r>
      <w:ins w:id="1092" w:author="Lavignotte Fabien" w:date="2013-02-08T15:05:00Z">
        <w:r w:rsidR="000732CA">
          <w:t>70</w:t>
        </w:r>
      </w:ins>
      <w:ins w:id="1093" w:author="Mokaddem Emna" w:date="2013-02-08T10:19:00Z">
        <w:del w:id="1094" w:author="Lavignotte Fabien" w:date="2013-02-08T15:05:00Z">
          <w:r w:rsidDel="000732CA">
            <w:delText>69</w:delText>
          </w:r>
        </w:del>
        <w:r>
          <w:fldChar w:fldCharType="end"/>
        </w:r>
      </w:ins>
    </w:p>
    <w:p w:rsidR="00C819F4" w:rsidRPr="00C819F4" w:rsidRDefault="00C819F4">
      <w:pPr>
        <w:pStyle w:val="TM3"/>
        <w:tabs>
          <w:tab w:val="left" w:pos="2041"/>
        </w:tabs>
        <w:rPr>
          <w:ins w:id="1095" w:author="Mokaddem Emna" w:date="2013-02-08T10:19:00Z"/>
          <w:rFonts w:asciiTheme="minorHAnsi" w:eastAsiaTheme="minorEastAsia" w:hAnsiTheme="minorHAnsi" w:cstheme="minorBidi"/>
          <w:bCs w:val="0"/>
          <w:iCs w:val="0"/>
          <w:caps w:val="0"/>
          <w:color w:val="auto"/>
          <w:spacing w:val="0"/>
          <w:sz w:val="22"/>
          <w:szCs w:val="22"/>
          <w:lang w:val="en-US" w:eastAsia="fr-FR"/>
          <w:rPrChange w:id="1096" w:author="Mokaddem Emna" w:date="2013-02-08T10:19:00Z">
            <w:rPr>
              <w:ins w:id="109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098" w:author="Mokaddem Emna" w:date="2013-02-08T10:19:00Z">
        <w:r w:rsidRPr="004034C4">
          <w:t>6.4.28</w:t>
        </w:r>
      </w:ins>
      <w:ins w:id="1099"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100" w:author="Mokaddem Emna" w:date="2013-02-08T10:19:00Z">
        <w:r>
          <w:t>NGEO-WEBC-VTP-0175: Download options updated with dataset changes</w:t>
        </w:r>
        <w:r>
          <w:tab/>
        </w:r>
        <w:r>
          <w:fldChar w:fldCharType="begin"/>
        </w:r>
        <w:r>
          <w:instrText xml:space="preserve"> PAGEREF _Toc348082246 \h </w:instrText>
        </w:r>
      </w:ins>
      <w:r>
        <w:fldChar w:fldCharType="separate"/>
      </w:r>
      <w:ins w:id="1101" w:author="Lavignotte Fabien" w:date="2013-02-08T15:05:00Z">
        <w:r w:rsidR="000732CA">
          <w:t>71</w:t>
        </w:r>
      </w:ins>
      <w:ins w:id="1102" w:author="Mokaddem Emna" w:date="2013-02-08T10:19:00Z">
        <w:del w:id="1103" w:author="Lavignotte Fabien" w:date="2013-02-08T15:05:00Z">
          <w:r w:rsidDel="000732CA">
            <w:delText>70</w:delText>
          </w:r>
        </w:del>
        <w:r>
          <w:fldChar w:fldCharType="end"/>
        </w:r>
      </w:ins>
    </w:p>
    <w:p w:rsidR="00C819F4" w:rsidRPr="00C819F4" w:rsidRDefault="00C819F4">
      <w:pPr>
        <w:pStyle w:val="TM3"/>
        <w:tabs>
          <w:tab w:val="left" w:pos="2041"/>
        </w:tabs>
        <w:rPr>
          <w:ins w:id="1104" w:author="Mokaddem Emna" w:date="2013-02-08T10:19:00Z"/>
          <w:rFonts w:asciiTheme="minorHAnsi" w:eastAsiaTheme="minorEastAsia" w:hAnsiTheme="minorHAnsi" w:cstheme="minorBidi"/>
          <w:bCs w:val="0"/>
          <w:iCs w:val="0"/>
          <w:caps w:val="0"/>
          <w:color w:val="auto"/>
          <w:spacing w:val="0"/>
          <w:sz w:val="22"/>
          <w:szCs w:val="22"/>
          <w:lang w:val="en-US" w:eastAsia="fr-FR"/>
          <w:rPrChange w:id="1105" w:author="Mokaddem Emna" w:date="2013-02-08T10:19:00Z">
            <w:rPr>
              <w:ins w:id="1106"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107" w:author="Mokaddem Emna" w:date="2013-02-08T10:19:00Z">
        <w:r w:rsidRPr="004034C4">
          <w:t>6.4.29</w:t>
        </w:r>
      </w:ins>
      <w:ins w:id="1108"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109" w:author="Mokaddem Emna" w:date="2013-02-08T10:19:00Z">
        <w:r>
          <w:t>NGEO-WEBC-VTP-0180: Help</w:t>
        </w:r>
        <w:r>
          <w:tab/>
        </w:r>
        <w:r>
          <w:fldChar w:fldCharType="begin"/>
        </w:r>
        <w:r>
          <w:instrText xml:space="preserve"> PAGEREF _Toc348082247 \h </w:instrText>
        </w:r>
      </w:ins>
      <w:r>
        <w:fldChar w:fldCharType="separate"/>
      </w:r>
      <w:ins w:id="1110" w:author="Lavignotte Fabien" w:date="2013-02-08T15:05:00Z">
        <w:r w:rsidR="000732CA">
          <w:t>71</w:t>
        </w:r>
      </w:ins>
      <w:ins w:id="1111" w:author="Mokaddem Emna" w:date="2013-02-08T10:19:00Z">
        <w:del w:id="1112" w:author="Lavignotte Fabien" w:date="2013-02-08T15:05:00Z">
          <w:r w:rsidDel="000732CA">
            <w:delText>70</w:delText>
          </w:r>
        </w:del>
        <w:r>
          <w:fldChar w:fldCharType="end"/>
        </w:r>
      </w:ins>
    </w:p>
    <w:p w:rsidR="00C819F4" w:rsidRPr="00C819F4" w:rsidRDefault="00C819F4">
      <w:pPr>
        <w:pStyle w:val="TM3"/>
        <w:tabs>
          <w:tab w:val="left" w:pos="2041"/>
        </w:tabs>
        <w:rPr>
          <w:ins w:id="1113" w:author="Mokaddem Emna" w:date="2013-02-08T10:19:00Z"/>
          <w:rFonts w:asciiTheme="minorHAnsi" w:eastAsiaTheme="minorEastAsia" w:hAnsiTheme="minorHAnsi" w:cstheme="minorBidi"/>
          <w:bCs w:val="0"/>
          <w:iCs w:val="0"/>
          <w:caps w:val="0"/>
          <w:color w:val="auto"/>
          <w:spacing w:val="0"/>
          <w:sz w:val="22"/>
          <w:szCs w:val="22"/>
          <w:lang w:val="en-US" w:eastAsia="fr-FR"/>
          <w:rPrChange w:id="1114" w:author="Mokaddem Emna" w:date="2013-02-08T10:19:00Z">
            <w:rPr>
              <w:ins w:id="111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116" w:author="Mokaddem Emna" w:date="2013-02-08T10:19:00Z">
        <w:r w:rsidRPr="004034C4">
          <w:t>6.4.30</w:t>
        </w:r>
      </w:ins>
      <w:ins w:id="1117"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118" w:author="Mokaddem Emna" w:date="2013-02-08T10:19:00Z">
        <w:r>
          <w:t>NGEO-WEBC-VTP-0190: Import</w:t>
        </w:r>
        <w:r>
          <w:tab/>
        </w:r>
        <w:r>
          <w:fldChar w:fldCharType="begin"/>
        </w:r>
        <w:r>
          <w:instrText xml:space="preserve"> PAGEREF _Toc348082248 \h </w:instrText>
        </w:r>
      </w:ins>
      <w:r>
        <w:fldChar w:fldCharType="separate"/>
      </w:r>
      <w:ins w:id="1119" w:author="Lavignotte Fabien" w:date="2013-02-08T15:05:00Z">
        <w:r w:rsidR="000732CA">
          <w:t>72</w:t>
        </w:r>
      </w:ins>
      <w:ins w:id="1120" w:author="Mokaddem Emna" w:date="2013-02-08T10:19:00Z">
        <w:del w:id="1121" w:author="Lavignotte Fabien" w:date="2013-02-08T15:05:00Z">
          <w:r w:rsidDel="000732CA">
            <w:delText>71</w:delText>
          </w:r>
        </w:del>
        <w:r>
          <w:fldChar w:fldCharType="end"/>
        </w:r>
      </w:ins>
    </w:p>
    <w:p w:rsidR="00C819F4" w:rsidRPr="00C819F4" w:rsidRDefault="00C819F4">
      <w:pPr>
        <w:pStyle w:val="TM3"/>
        <w:tabs>
          <w:tab w:val="left" w:pos="2041"/>
        </w:tabs>
        <w:rPr>
          <w:ins w:id="1122" w:author="Mokaddem Emna" w:date="2013-02-08T10:19:00Z"/>
          <w:rFonts w:asciiTheme="minorHAnsi" w:eastAsiaTheme="minorEastAsia" w:hAnsiTheme="minorHAnsi" w:cstheme="minorBidi"/>
          <w:bCs w:val="0"/>
          <w:iCs w:val="0"/>
          <w:caps w:val="0"/>
          <w:color w:val="auto"/>
          <w:spacing w:val="0"/>
          <w:sz w:val="22"/>
          <w:szCs w:val="22"/>
          <w:lang w:val="en-US" w:eastAsia="fr-FR"/>
          <w:rPrChange w:id="1123" w:author="Mokaddem Emna" w:date="2013-02-08T10:19:00Z">
            <w:rPr>
              <w:ins w:id="1124"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125" w:author="Mokaddem Emna" w:date="2013-02-08T10:19:00Z">
        <w:r w:rsidRPr="004034C4">
          <w:t>6.4.31</w:t>
        </w:r>
      </w:ins>
      <w:ins w:id="1126"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127" w:author="Mokaddem Emna" w:date="2013-02-08T10:19:00Z">
        <w:r>
          <w:t>NGEO-WEBC-VTP-0200: Search Shared URL</w:t>
        </w:r>
        <w:r>
          <w:tab/>
        </w:r>
        <w:r>
          <w:fldChar w:fldCharType="begin"/>
        </w:r>
        <w:r>
          <w:instrText xml:space="preserve"> PAGEREF _Toc348082249 \h </w:instrText>
        </w:r>
      </w:ins>
      <w:r>
        <w:fldChar w:fldCharType="separate"/>
      </w:r>
      <w:ins w:id="1128" w:author="Lavignotte Fabien" w:date="2013-02-08T15:05:00Z">
        <w:r w:rsidR="000732CA">
          <w:t>73</w:t>
        </w:r>
      </w:ins>
      <w:ins w:id="1129" w:author="Mokaddem Emna" w:date="2013-02-08T10:19:00Z">
        <w:del w:id="1130" w:author="Lavignotte Fabien" w:date="2013-02-08T15:05:00Z">
          <w:r w:rsidDel="000732CA">
            <w:delText>72</w:delText>
          </w:r>
        </w:del>
        <w:r>
          <w:fldChar w:fldCharType="end"/>
        </w:r>
      </w:ins>
    </w:p>
    <w:p w:rsidR="00C819F4" w:rsidRPr="00C819F4" w:rsidRDefault="00C819F4">
      <w:pPr>
        <w:pStyle w:val="TM3"/>
        <w:tabs>
          <w:tab w:val="left" w:pos="2041"/>
        </w:tabs>
        <w:rPr>
          <w:ins w:id="1131" w:author="Mokaddem Emna" w:date="2013-02-08T10:19:00Z"/>
          <w:rFonts w:asciiTheme="minorHAnsi" w:eastAsiaTheme="minorEastAsia" w:hAnsiTheme="minorHAnsi" w:cstheme="minorBidi"/>
          <w:bCs w:val="0"/>
          <w:iCs w:val="0"/>
          <w:caps w:val="0"/>
          <w:color w:val="auto"/>
          <w:spacing w:val="0"/>
          <w:sz w:val="22"/>
          <w:szCs w:val="22"/>
          <w:lang w:val="en-US" w:eastAsia="fr-FR"/>
          <w:rPrChange w:id="1132" w:author="Mokaddem Emna" w:date="2013-02-08T10:19:00Z">
            <w:rPr>
              <w:ins w:id="113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134" w:author="Mokaddem Emna" w:date="2013-02-08T10:19:00Z">
        <w:r w:rsidRPr="004034C4">
          <w:t>6.4.32</w:t>
        </w:r>
      </w:ins>
      <w:ins w:id="1135"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136" w:author="Mokaddem Emna" w:date="2013-02-08T10:19:00Z">
        <w:r>
          <w:t>NGEO-WEBC-VTP-0210: Data-driven Standing Order Shared URL</w:t>
        </w:r>
        <w:r>
          <w:tab/>
        </w:r>
        <w:r>
          <w:fldChar w:fldCharType="begin"/>
        </w:r>
        <w:r>
          <w:instrText xml:space="preserve"> PAGEREF _Toc348082250 \h </w:instrText>
        </w:r>
      </w:ins>
      <w:r>
        <w:fldChar w:fldCharType="separate"/>
      </w:r>
      <w:ins w:id="1137" w:author="Lavignotte Fabien" w:date="2013-02-08T15:05:00Z">
        <w:r w:rsidR="000732CA">
          <w:t>74</w:t>
        </w:r>
      </w:ins>
      <w:ins w:id="1138" w:author="Mokaddem Emna" w:date="2013-02-08T10:19:00Z">
        <w:del w:id="1139" w:author="Lavignotte Fabien" w:date="2013-02-08T15:05:00Z">
          <w:r w:rsidDel="000732CA">
            <w:delText>73</w:delText>
          </w:r>
        </w:del>
        <w:r>
          <w:fldChar w:fldCharType="end"/>
        </w:r>
      </w:ins>
    </w:p>
    <w:p w:rsidR="00C819F4" w:rsidRPr="00C819F4" w:rsidRDefault="00C819F4">
      <w:pPr>
        <w:pStyle w:val="TM3"/>
        <w:tabs>
          <w:tab w:val="left" w:pos="2041"/>
        </w:tabs>
        <w:rPr>
          <w:ins w:id="1140" w:author="Mokaddem Emna" w:date="2013-02-08T10:19:00Z"/>
          <w:rFonts w:asciiTheme="minorHAnsi" w:eastAsiaTheme="minorEastAsia" w:hAnsiTheme="minorHAnsi" w:cstheme="minorBidi"/>
          <w:bCs w:val="0"/>
          <w:iCs w:val="0"/>
          <w:caps w:val="0"/>
          <w:color w:val="auto"/>
          <w:spacing w:val="0"/>
          <w:sz w:val="22"/>
          <w:szCs w:val="22"/>
          <w:lang w:val="en-US" w:eastAsia="fr-FR"/>
          <w:rPrChange w:id="1141" w:author="Mokaddem Emna" w:date="2013-02-08T10:19:00Z">
            <w:rPr>
              <w:ins w:id="114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143" w:author="Mokaddem Emna" w:date="2013-02-08T10:19:00Z">
        <w:r w:rsidRPr="004034C4">
          <w:t>6.4.33</w:t>
        </w:r>
      </w:ins>
      <w:ins w:id="1144"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145" w:author="Mokaddem Emna" w:date="2013-02-08T10:19:00Z">
        <w:r>
          <w:t>NGEO-WEBC-VTP-0215: Time-driven Standing Order Shared URL</w:t>
        </w:r>
        <w:r>
          <w:tab/>
        </w:r>
        <w:r>
          <w:fldChar w:fldCharType="begin"/>
        </w:r>
        <w:r>
          <w:instrText xml:space="preserve"> PAGEREF _Toc348082251 \h </w:instrText>
        </w:r>
      </w:ins>
      <w:r>
        <w:fldChar w:fldCharType="separate"/>
      </w:r>
      <w:ins w:id="1146" w:author="Lavignotte Fabien" w:date="2013-02-08T15:05:00Z">
        <w:r w:rsidR="000732CA">
          <w:t>75</w:t>
        </w:r>
      </w:ins>
      <w:ins w:id="1147" w:author="Mokaddem Emna" w:date="2013-02-08T10:19:00Z">
        <w:del w:id="1148" w:author="Lavignotte Fabien" w:date="2013-02-08T15:05:00Z">
          <w:r w:rsidDel="000732CA">
            <w:delText>74</w:delText>
          </w:r>
        </w:del>
        <w:r>
          <w:fldChar w:fldCharType="end"/>
        </w:r>
      </w:ins>
    </w:p>
    <w:p w:rsidR="00C819F4" w:rsidRPr="00C819F4" w:rsidRDefault="00C819F4">
      <w:pPr>
        <w:pStyle w:val="TM3"/>
        <w:tabs>
          <w:tab w:val="left" w:pos="2041"/>
        </w:tabs>
        <w:rPr>
          <w:ins w:id="1149" w:author="Mokaddem Emna" w:date="2013-02-08T10:19:00Z"/>
          <w:rFonts w:asciiTheme="minorHAnsi" w:eastAsiaTheme="minorEastAsia" w:hAnsiTheme="minorHAnsi" w:cstheme="minorBidi"/>
          <w:bCs w:val="0"/>
          <w:iCs w:val="0"/>
          <w:caps w:val="0"/>
          <w:color w:val="auto"/>
          <w:spacing w:val="0"/>
          <w:sz w:val="22"/>
          <w:szCs w:val="22"/>
          <w:lang w:val="en-US" w:eastAsia="fr-FR"/>
          <w:rPrChange w:id="1150" w:author="Mokaddem Emna" w:date="2013-02-08T10:19:00Z">
            <w:rPr>
              <w:ins w:id="1151"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152" w:author="Mokaddem Emna" w:date="2013-02-08T10:19:00Z">
        <w:r w:rsidRPr="004034C4">
          <w:lastRenderedPageBreak/>
          <w:t>6.4.34</w:t>
        </w:r>
      </w:ins>
      <w:ins w:id="1153"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154" w:author="Mokaddem Emna" w:date="2013-02-08T10:19:00Z">
        <w:r>
          <w:t>NGEO-WEBC-VTP-0220: Zone of interest: draw</w:t>
        </w:r>
        <w:r>
          <w:tab/>
        </w:r>
        <w:r>
          <w:fldChar w:fldCharType="begin"/>
        </w:r>
        <w:r>
          <w:instrText xml:space="preserve"> PAGEREF _Toc348082252 \h </w:instrText>
        </w:r>
      </w:ins>
      <w:r>
        <w:fldChar w:fldCharType="separate"/>
      </w:r>
      <w:ins w:id="1155" w:author="Lavignotte Fabien" w:date="2013-02-08T15:05:00Z">
        <w:r w:rsidR="000732CA">
          <w:t>75</w:t>
        </w:r>
      </w:ins>
      <w:ins w:id="1156" w:author="Mokaddem Emna" w:date="2013-02-08T10:19:00Z">
        <w:del w:id="1157" w:author="Lavignotte Fabien" w:date="2013-02-08T15:05:00Z">
          <w:r w:rsidDel="000732CA">
            <w:delText>74</w:delText>
          </w:r>
        </w:del>
        <w:r>
          <w:fldChar w:fldCharType="end"/>
        </w:r>
      </w:ins>
    </w:p>
    <w:p w:rsidR="00C819F4" w:rsidRPr="00C819F4" w:rsidRDefault="00C819F4">
      <w:pPr>
        <w:pStyle w:val="TM3"/>
        <w:tabs>
          <w:tab w:val="left" w:pos="2041"/>
        </w:tabs>
        <w:rPr>
          <w:ins w:id="1158" w:author="Mokaddem Emna" w:date="2013-02-08T10:19:00Z"/>
          <w:rFonts w:asciiTheme="minorHAnsi" w:eastAsiaTheme="minorEastAsia" w:hAnsiTheme="minorHAnsi" w:cstheme="minorBidi"/>
          <w:bCs w:val="0"/>
          <w:iCs w:val="0"/>
          <w:caps w:val="0"/>
          <w:color w:val="auto"/>
          <w:spacing w:val="0"/>
          <w:sz w:val="22"/>
          <w:szCs w:val="22"/>
          <w:lang w:val="en-US" w:eastAsia="fr-FR"/>
          <w:rPrChange w:id="1159" w:author="Mokaddem Emna" w:date="2013-02-08T10:19:00Z">
            <w:rPr>
              <w:ins w:id="1160"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161" w:author="Mokaddem Emna" w:date="2013-02-08T10:19:00Z">
        <w:r w:rsidRPr="004034C4">
          <w:t>6.4.35</w:t>
        </w:r>
      </w:ins>
      <w:ins w:id="1162"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163" w:author="Mokaddem Emna" w:date="2013-02-08T10:19:00Z">
        <w:r>
          <w:t>NGEO-WEBC-VTP-0224: Zone of interest: gazetteer</w:t>
        </w:r>
        <w:r>
          <w:tab/>
        </w:r>
        <w:r>
          <w:fldChar w:fldCharType="begin"/>
        </w:r>
        <w:r>
          <w:instrText xml:space="preserve"> PAGEREF _Toc348082253 \h </w:instrText>
        </w:r>
      </w:ins>
      <w:r>
        <w:fldChar w:fldCharType="separate"/>
      </w:r>
      <w:ins w:id="1164" w:author="Lavignotte Fabien" w:date="2013-02-08T15:05:00Z">
        <w:r w:rsidR="000732CA">
          <w:t>76</w:t>
        </w:r>
      </w:ins>
      <w:ins w:id="1165" w:author="Mokaddem Emna" w:date="2013-02-08T10:19:00Z">
        <w:del w:id="1166" w:author="Lavignotte Fabien" w:date="2013-02-08T15:05:00Z">
          <w:r w:rsidDel="000732CA">
            <w:delText>75</w:delText>
          </w:r>
        </w:del>
        <w:r>
          <w:fldChar w:fldCharType="end"/>
        </w:r>
      </w:ins>
    </w:p>
    <w:p w:rsidR="00C819F4" w:rsidRPr="00C819F4" w:rsidRDefault="00C819F4">
      <w:pPr>
        <w:pStyle w:val="TM3"/>
        <w:tabs>
          <w:tab w:val="left" w:pos="2041"/>
        </w:tabs>
        <w:rPr>
          <w:ins w:id="1167" w:author="Mokaddem Emna" w:date="2013-02-08T10:19:00Z"/>
          <w:rFonts w:asciiTheme="minorHAnsi" w:eastAsiaTheme="minorEastAsia" w:hAnsiTheme="minorHAnsi" w:cstheme="minorBidi"/>
          <w:bCs w:val="0"/>
          <w:iCs w:val="0"/>
          <w:caps w:val="0"/>
          <w:color w:val="auto"/>
          <w:spacing w:val="0"/>
          <w:sz w:val="22"/>
          <w:szCs w:val="22"/>
          <w:lang w:val="en-US" w:eastAsia="fr-FR"/>
          <w:rPrChange w:id="1168" w:author="Mokaddem Emna" w:date="2013-02-08T10:19:00Z">
            <w:rPr>
              <w:ins w:id="1169"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170" w:author="Mokaddem Emna" w:date="2013-02-08T10:19:00Z">
        <w:r w:rsidRPr="004034C4">
          <w:t>6.4.36</w:t>
        </w:r>
      </w:ins>
      <w:ins w:id="1171"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172" w:author="Mokaddem Emna" w:date="2013-02-08T10:19:00Z">
        <w:r>
          <w:t>NGEO-WEBC-VTP-0228: Zone of interest: Manual polygon</w:t>
        </w:r>
        <w:r>
          <w:tab/>
        </w:r>
        <w:r>
          <w:fldChar w:fldCharType="begin"/>
        </w:r>
        <w:r>
          <w:instrText xml:space="preserve"> PAGEREF _Toc348082254 \h </w:instrText>
        </w:r>
      </w:ins>
      <w:r>
        <w:fldChar w:fldCharType="separate"/>
      </w:r>
      <w:ins w:id="1173" w:author="Lavignotte Fabien" w:date="2013-02-08T15:05:00Z">
        <w:r w:rsidR="000732CA">
          <w:t>77</w:t>
        </w:r>
      </w:ins>
      <w:ins w:id="1174" w:author="Mokaddem Emna" w:date="2013-02-08T10:19:00Z">
        <w:del w:id="1175" w:author="Lavignotte Fabien" w:date="2013-02-08T15:05:00Z">
          <w:r w:rsidDel="000732CA">
            <w:delText>76</w:delText>
          </w:r>
        </w:del>
        <w:r>
          <w:fldChar w:fldCharType="end"/>
        </w:r>
      </w:ins>
    </w:p>
    <w:p w:rsidR="00C819F4" w:rsidRPr="00C819F4" w:rsidRDefault="00C819F4">
      <w:pPr>
        <w:pStyle w:val="TM3"/>
        <w:tabs>
          <w:tab w:val="left" w:pos="2041"/>
        </w:tabs>
        <w:rPr>
          <w:ins w:id="1176" w:author="Mokaddem Emna" w:date="2013-02-08T10:19:00Z"/>
          <w:rFonts w:asciiTheme="minorHAnsi" w:eastAsiaTheme="minorEastAsia" w:hAnsiTheme="minorHAnsi" w:cstheme="minorBidi"/>
          <w:bCs w:val="0"/>
          <w:iCs w:val="0"/>
          <w:caps w:val="0"/>
          <w:color w:val="auto"/>
          <w:spacing w:val="0"/>
          <w:sz w:val="22"/>
          <w:szCs w:val="22"/>
          <w:lang w:val="en-US" w:eastAsia="fr-FR"/>
          <w:rPrChange w:id="1177" w:author="Mokaddem Emna" w:date="2013-02-08T10:19:00Z">
            <w:rPr>
              <w:ins w:id="1178"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179" w:author="Mokaddem Emna" w:date="2013-02-08T10:19:00Z">
        <w:r w:rsidRPr="004034C4">
          <w:t>6.4.37</w:t>
        </w:r>
      </w:ins>
      <w:ins w:id="1180"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181" w:author="Mokaddem Emna" w:date="2013-02-08T10:19:00Z">
        <w:r>
          <w:t>NGEO-WEBC-VTP-0230: Export</w:t>
        </w:r>
        <w:r>
          <w:tab/>
        </w:r>
        <w:r>
          <w:fldChar w:fldCharType="begin"/>
        </w:r>
        <w:r>
          <w:instrText xml:space="preserve"> PAGEREF _Toc348082255 \h </w:instrText>
        </w:r>
      </w:ins>
      <w:r>
        <w:fldChar w:fldCharType="separate"/>
      </w:r>
      <w:ins w:id="1182" w:author="Lavignotte Fabien" w:date="2013-02-08T15:05:00Z">
        <w:r w:rsidR="000732CA">
          <w:t>77</w:t>
        </w:r>
      </w:ins>
      <w:ins w:id="1183" w:author="Mokaddem Emna" w:date="2013-02-08T10:19:00Z">
        <w:del w:id="1184" w:author="Lavignotte Fabien" w:date="2013-02-08T15:05:00Z">
          <w:r w:rsidDel="000732CA">
            <w:delText>76</w:delText>
          </w:r>
        </w:del>
        <w:r>
          <w:fldChar w:fldCharType="end"/>
        </w:r>
      </w:ins>
    </w:p>
    <w:p w:rsidR="00C819F4" w:rsidRPr="00C819F4" w:rsidRDefault="00C819F4">
      <w:pPr>
        <w:pStyle w:val="TM3"/>
        <w:tabs>
          <w:tab w:val="left" w:pos="2041"/>
        </w:tabs>
        <w:rPr>
          <w:ins w:id="1185" w:author="Mokaddem Emna" w:date="2013-02-08T10:19:00Z"/>
          <w:rFonts w:asciiTheme="minorHAnsi" w:eastAsiaTheme="minorEastAsia" w:hAnsiTheme="minorHAnsi" w:cstheme="minorBidi"/>
          <w:bCs w:val="0"/>
          <w:iCs w:val="0"/>
          <w:caps w:val="0"/>
          <w:color w:val="auto"/>
          <w:spacing w:val="0"/>
          <w:sz w:val="22"/>
          <w:szCs w:val="22"/>
          <w:lang w:val="en-US" w:eastAsia="fr-FR"/>
          <w:rPrChange w:id="1186" w:author="Mokaddem Emna" w:date="2013-02-08T10:19:00Z">
            <w:rPr>
              <w:ins w:id="1187"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188" w:author="Mokaddem Emna" w:date="2013-02-08T10:19:00Z">
        <w:r w:rsidRPr="004034C4">
          <w:t>6.4.38</w:t>
        </w:r>
      </w:ins>
      <w:ins w:id="1189"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190" w:author="Mokaddem Emna" w:date="2013-02-08T10:19:00Z">
        <w:r>
          <w:t>NGEO-WEBC-VTP-0240: Time Slider Display</w:t>
        </w:r>
        <w:r>
          <w:tab/>
        </w:r>
        <w:r>
          <w:fldChar w:fldCharType="begin"/>
        </w:r>
        <w:r>
          <w:instrText xml:space="preserve"> PAGEREF _Toc348082256 \h </w:instrText>
        </w:r>
      </w:ins>
      <w:r>
        <w:fldChar w:fldCharType="separate"/>
      </w:r>
      <w:ins w:id="1191" w:author="Lavignotte Fabien" w:date="2013-02-08T15:05:00Z">
        <w:r w:rsidR="000732CA">
          <w:t>77</w:t>
        </w:r>
      </w:ins>
      <w:ins w:id="1192" w:author="Mokaddem Emna" w:date="2013-02-08T10:19:00Z">
        <w:r>
          <w:fldChar w:fldCharType="end"/>
        </w:r>
      </w:ins>
    </w:p>
    <w:p w:rsidR="00C819F4" w:rsidRPr="00C819F4" w:rsidRDefault="00C819F4">
      <w:pPr>
        <w:pStyle w:val="TM3"/>
        <w:tabs>
          <w:tab w:val="left" w:pos="2041"/>
        </w:tabs>
        <w:rPr>
          <w:ins w:id="1193" w:author="Mokaddem Emna" w:date="2013-02-08T10:19:00Z"/>
          <w:rFonts w:asciiTheme="minorHAnsi" w:eastAsiaTheme="minorEastAsia" w:hAnsiTheme="minorHAnsi" w:cstheme="minorBidi"/>
          <w:bCs w:val="0"/>
          <w:iCs w:val="0"/>
          <w:caps w:val="0"/>
          <w:color w:val="auto"/>
          <w:spacing w:val="0"/>
          <w:sz w:val="22"/>
          <w:szCs w:val="22"/>
          <w:lang w:val="en-US" w:eastAsia="fr-FR"/>
          <w:rPrChange w:id="1194" w:author="Mokaddem Emna" w:date="2013-02-08T10:19:00Z">
            <w:rPr>
              <w:ins w:id="1195"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196" w:author="Mokaddem Emna" w:date="2013-02-08T10:19:00Z">
        <w:r w:rsidRPr="004034C4">
          <w:t>6.4.39</w:t>
        </w:r>
      </w:ins>
      <w:ins w:id="1197"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198" w:author="Mokaddem Emna" w:date="2013-02-08T10:19:00Z">
        <w:r>
          <w:t>NGEO-WEBC-VTP-0243: Time Slider Depends on the selected dataset</w:t>
        </w:r>
        <w:r>
          <w:tab/>
        </w:r>
        <w:r>
          <w:fldChar w:fldCharType="begin"/>
        </w:r>
        <w:r>
          <w:instrText xml:space="preserve"> PAGEREF _Toc348082257 \h </w:instrText>
        </w:r>
      </w:ins>
      <w:r>
        <w:fldChar w:fldCharType="separate"/>
      </w:r>
      <w:ins w:id="1199" w:author="Lavignotte Fabien" w:date="2013-02-08T15:05:00Z">
        <w:r w:rsidR="000732CA">
          <w:t>78</w:t>
        </w:r>
      </w:ins>
      <w:ins w:id="1200" w:author="Mokaddem Emna" w:date="2013-02-08T10:19:00Z">
        <w:del w:id="1201" w:author="Lavignotte Fabien" w:date="2013-02-08T15:05:00Z">
          <w:r w:rsidDel="000732CA">
            <w:delText>77</w:delText>
          </w:r>
        </w:del>
        <w:r>
          <w:fldChar w:fldCharType="end"/>
        </w:r>
      </w:ins>
    </w:p>
    <w:p w:rsidR="00C819F4" w:rsidRPr="00C819F4" w:rsidRDefault="00C819F4">
      <w:pPr>
        <w:pStyle w:val="TM3"/>
        <w:tabs>
          <w:tab w:val="left" w:pos="2041"/>
        </w:tabs>
        <w:rPr>
          <w:ins w:id="1202" w:author="Mokaddem Emna" w:date="2013-02-08T10:19:00Z"/>
          <w:rFonts w:asciiTheme="minorHAnsi" w:eastAsiaTheme="minorEastAsia" w:hAnsiTheme="minorHAnsi" w:cstheme="minorBidi"/>
          <w:bCs w:val="0"/>
          <w:iCs w:val="0"/>
          <w:caps w:val="0"/>
          <w:color w:val="auto"/>
          <w:spacing w:val="0"/>
          <w:sz w:val="22"/>
          <w:szCs w:val="22"/>
          <w:lang w:val="en-US" w:eastAsia="fr-FR"/>
          <w:rPrChange w:id="1203" w:author="Mokaddem Emna" w:date="2013-02-08T10:19:00Z">
            <w:rPr>
              <w:ins w:id="1204"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205" w:author="Mokaddem Emna" w:date="2013-02-08T10:19:00Z">
        <w:r w:rsidRPr="004034C4">
          <w:t>6.4.40</w:t>
        </w:r>
      </w:ins>
      <w:ins w:id="1206"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207" w:author="Mokaddem Emna" w:date="2013-02-08T10:19:00Z">
        <w:r>
          <w:t>NGEO-WEBC-VTP-0245: Search with Time Slider</w:t>
        </w:r>
        <w:r>
          <w:tab/>
        </w:r>
        <w:r>
          <w:fldChar w:fldCharType="begin"/>
        </w:r>
        <w:r>
          <w:instrText xml:space="preserve"> PAGEREF _Toc348082258 \h </w:instrText>
        </w:r>
      </w:ins>
      <w:r>
        <w:fldChar w:fldCharType="separate"/>
      </w:r>
      <w:ins w:id="1208" w:author="Lavignotte Fabien" w:date="2013-02-08T15:05:00Z">
        <w:r w:rsidR="000732CA">
          <w:t>79</w:t>
        </w:r>
      </w:ins>
      <w:ins w:id="1209" w:author="Mokaddem Emna" w:date="2013-02-08T10:19:00Z">
        <w:del w:id="1210" w:author="Lavignotte Fabien" w:date="2013-02-08T15:05:00Z">
          <w:r w:rsidDel="000732CA">
            <w:delText>78</w:delText>
          </w:r>
        </w:del>
        <w:r>
          <w:fldChar w:fldCharType="end"/>
        </w:r>
      </w:ins>
    </w:p>
    <w:p w:rsidR="00C819F4" w:rsidRPr="00C819F4" w:rsidRDefault="00C819F4">
      <w:pPr>
        <w:pStyle w:val="TM3"/>
        <w:tabs>
          <w:tab w:val="left" w:pos="2041"/>
        </w:tabs>
        <w:rPr>
          <w:ins w:id="1211" w:author="Mokaddem Emna" w:date="2013-02-08T10:19:00Z"/>
          <w:rFonts w:asciiTheme="minorHAnsi" w:eastAsiaTheme="minorEastAsia" w:hAnsiTheme="minorHAnsi" w:cstheme="minorBidi"/>
          <w:bCs w:val="0"/>
          <w:iCs w:val="0"/>
          <w:caps w:val="0"/>
          <w:color w:val="auto"/>
          <w:spacing w:val="0"/>
          <w:sz w:val="22"/>
          <w:szCs w:val="22"/>
          <w:lang w:val="en-US" w:eastAsia="fr-FR"/>
          <w:rPrChange w:id="1212" w:author="Mokaddem Emna" w:date="2013-02-08T10:19:00Z">
            <w:rPr>
              <w:ins w:id="1213"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214" w:author="Mokaddem Emna" w:date="2013-02-08T10:19:00Z">
        <w:r w:rsidRPr="004034C4">
          <w:t>6.4.41</w:t>
        </w:r>
      </w:ins>
      <w:ins w:id="1215"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216" w:author="Mokaddem Emna" w:date="2013-02-08T10:19:00Z">
        <w:r>
          <w:t>NGEO-WEBC-VTP-0250: User Preferences</w:t>
        </w:r>
        <w:r>
          <w:tab/>
        </w:r>
        <w:r>
          <w:fldChar w:fldCharType="begin"/>
        </w:r>
        <w:r>
          <w:instrText xml:space="preserve"> PAGEREF _Toc348082259 \h </w:instrText>
        </w:r>
      </w:ins>
      <w:r>
        <w:fldChar w:fldCharType="separate"/>
      </w:r>
      <w:ins w:id="1217" w:author="Lavignotte Fabien" w:date="2013-02-08T15:05:00Z">
        <w:r w:rsidR="000732CA">
          <w:t>80</w:t>
        </w:r>
      </w:ins>
      <w:ins w:id="1218" w:author="Mokaddem Emna" w:date="2013-02-08T10:19:00Z">
        <w:del w:id="1219" w:author="Lavignotte Fabien" w:date="2013-02-08T15:05:00Z">
          <w:r w:rsidDel="000732CA">
            <w:delText>79</w:delText>
          </w:r>
        </w:del>
        <w:r>
          <w:fldChar w:fldCharType="end"/>
        </w:r>
      </w:ins>
    </w:p>
    <w:p w:rsidR="00C819F4" w:rsidRPr="00C819F4" w:rsidRDefault="00C819F4">
      <w:pPr>
        <w:pStyle w:val="TM3"/>
        <w:tabs>
          <w:tab w:val="left" w:pos="2041"/>
        </w:tabs>
        <w:rPr>
          <w:ins w:id="1220" w:author="Mokaddem Emna" w:date="2013-02-08T10:19:00Z"/>
          <w:rFonts w:asciiTheme="minorHAnsi" w:eastAsiaTheme="minorEastAsia" w:hAnsiTheme="minorHAnsi" w:cstheme="minorBidi"/>
          <w:bCs w:val="0"/>
          <w:iCs w:val="0"/>
          <w:caps w:val="0"/>
          <w:color w:val="auto"/>
          <w:spacing w:val="0"/>
          <w:sz w:val="22"/>
          <w:szCs w:val="22"/>
          <w:lang w:val="en-US" w:eastAsia="fr-FR"/>
          <w:rPrChange w:id="1221" w:author="Mokaddem Emna" w:date="2013-02-08T10:19:00Z">
            <w:rPr>
              <w:ins w:id="1222" w:author="Mokaddem Emna" w:date="2013-02-08T10:19:00Z"/>
              <w:rFonts w:asciiTheme="minorHAnsi" w:eastAsiaTheme="minorEastAsia" w:hAnsiTheme="minorHAnsi" w:cstheme="minorBidi"/>
              <w:bCs w:val="0"/>
              <w:iCs w:val="0"/>
              <w:caps w:val="0"/>
              <w:color w:val="auto"/>
              <w:spacing w:val="0"/>
              <w:sz w:val="22"/>
              <w:szCs w:val="22"/>
              <w:lang w:val="fr-FR" w:eastAsia="fr-FR"/>
            </w:rPr>
          </w:rPrChange>
        </w:rPr>
      </w:pPr>
      <w:ins w:id="1223" w:author="Mokaddem Emna" w:date="2013-02-08T10:19:00Z">
        <w:r w:rsidRPr="004034C4">
          <w:t>6.4.42</w:t>
        </w:r>
      </w:ins>
      <w:ins w:id="1224" w:author="Mokaddem Emna" w:date="2013-02-08T10:23:00Z">
        <w:r w:rsidR="004B6E2D">
          <w:rPr>
            <w:rFonts w:asciiTheme="minorHAnsi" w:eastAsiaTheme="minorEastAsia" w:hAnsiTheme="minorHAnsi" w:cstheme="minorBidi"/>
            <w:bCs w:val="0"/>
            <w:iCs w:val="0"/>
            <w:caps w:val="0"/>
            <w:color w:val="auto"/>
            <w:spacing w:val="0"/>
            <w:sz w:val="22"/>
            <w:szCs w:val="22"/>
            <w:lang w:val="en-US" w:eastAsia="fr-FR"/>
          </w:rPr>
          <w:t xml:space="preserve"> </w:t>
        </w:r>
      </w:ins>
      <w:ins w:id="1225" w:author="Mokaddem Emna" w:date="2013-02-08T10:19:00Z">
        <w:r>
          <w:t>NGEO-WEBC-VTP-0260: Inquiries</w:t>
        </w:r>
        <w:r>
          <w:tab/>
        </w:r>
        <w:r>
          <w:fldChar w:fldCharType="begin"/>
        </w:r>
        <w:r>
          <w:instrText xml:space="preserve"> PAGEREF _Toc348082260 \h </w:instrText>
        </w:r>
      </w:ins>
      <w:r>
        <w:fldChar w:fldCharType="separate"/>
      </w:r>
      <w:ins w:id="1226" w:author="Lavignotte Fabien" w:date="2013-02-08T15:05:00Z">
        <w:r w:rsidR="000732CA">
          <w:t>81</w:t>
        </w:r>
      </w:ins>
      <w:ins w:id="1227" w:author="Mokaddem Emna" w:date="2013-02-08T10:19:00Z">
        <w:del w:id="1228" w:author="Lavignotte Fabien" w:date="2013-02-08T15:05:00Z">
          <w:r w:rsidDel="000732CA">
            <w:delText>80</w:delText>
          </w:r>
        </w:del>
        <w:r>
          <w:fldChar w:fldCharType="end"/>
        </w:r>
      </w:ins>
    </w:p>
    <w:p w:rsidR="00C819F4" w:rsidRPr="00C819F4" w:rsidRDefault="00C819F4">
      <w:pPr>
        <w:pStyle w:val="TM2"/>
        <w:tabs>
          <w:tab w:val="left" w:pos="1305"/>
        </w:tabs>
        <w:rPr>
          <w:ins w:id="1229" w:author="Mokaddem Emna" w:date="2013-02-08T10:19:00Z"/>
          <w:rFonts w:asciiTheme="minorHAnsi" w:eastAsiaTheme="minorEastAsia" w:hAnsiTheme="minorHAnsi" w:cstheme="minorBidi"/>
          <w:bCs w:val="0"/>
          <w:caps w:val="0"/>
          <w:spacing w:val="0"/>
          <w:sz w:val="22"/>
          <w:szCs w:val="22"/>
          <w:lang w:val="en-US" w:eastAsia="fr-FR"/>
          <w:rPrChange w:id="1230" w:author="Mokaddem Emna" w:date="2013-02-08T10:19:00Z">
            <w:rPr>
              <w:ins w:id="1231" w:author="Mokaddem Emna" w:date="2013-02-08T10:19:00Z"/>
              <w:rFonts w:asciiTheme="minorHAnsi" w:eastAsiaTheme="minorEastAsia" w:hAnsiTheme="minorHAnsi" w:cstheme="minorBidi"/>
              <w:bCs w:val="0"/>
              <w:caps w:val="0"/>
              <w:spacing w:val="0"/>
              <w:sz w:val="22"/>
              <w:szCs w:val="22"/>
              <w:lang w:val="fr-FR" w:eastAsia="fr-FR"/>
            </w:rPr>
          </w:rPrChange>
        </w:rPr>
      </w:pPr>
      <w:ins w:id="1232" w:author="Mokaddem Emna" w:date="2013-02-08T10:19:00Z">
        <w:r>
          <w:t>6.5</w:t>
        </w:r>
        <w:r w:rsidRPr="00C819F4">
          <w:rPr>
            <w:rFonts w:asciiTheme="minorHAnsi" w:eastAsiaTheme="minorEastAsia" w:hAnsiTheme="minorHAnsi" w:cstheme="minorBidi"/>
            <w:bCs w:val="0"/>
            <w:caps w:val="0"/>
            <w:spacing w:val="0"/>
            <w:sz w:val="22"/>
            <w:szCs w:val="22"/>
            <w:lang w:val="en-US" w:eastAsia="fr-FR"/>
            <w:rPrChange w:id="1233"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Software Validation Analysis, Inspection, Review of Design</w:t>
        </w:r>
        <w:r>
          <w:tab/>
        </w:r>
        <w:r>
          <w:fldChar w:fldCharType="begin"/>
        </w:r>
        <w:r>
          <w:instrText xml:space="preserve"> PAGEREF _Toc348082261 \h </w:instrText>
        </w:r>
      </w:ins>
      <w:r>
        <w:fldChar w:fldCharType="separate"/>
      </w:r>
      <w:ins w:id="1234" w:author="Lavignotte Fabien" w:date="2013-02-08T15:05:00Z">
        <w:r w:rsidR="000732CA">
          <w:t>82</w:t>
        </w:r>
      </w:ins>
      <w:ins w:id="1235" w:author="Mokaddem Emna" w:date="2013-02-08T10:19:00Z">
        <w:del w:id="1236" w:author="Lavignotte Fabien" w:date="2013-02-08T15:05:00Z">
          <w:r w:rsidDel="000732CA">
            <w:delText>81</w:delText>
          </w:r>
        </w:del>
        <w:r>
          <w:fldChar w:fldCharType="end"/>
        </w:r>
      </w:ins>
    </w:p>
    <w:p w:rsidR="00C819F4" w:rsidRPr="00C819F4" w:rsidRDefault="00C819F4">
      <w:pPr>
        <w:pStyle w:val="TM2"/>
        <w:tabs>
          <w:tab w:val="left" w:pos="1305"/>
        </w:tabs>
        <w:rPr>
          <w:ins w:id="1237" w:author="Mokaddem Emna" w:date="2013-02-08T10:19:00Z"/>
          <w:rFonts w:asciiTheme="minorHAnsi" w:eastAsiaTheme="minorEastAsia" w:hAnsiTheme="minorHAnsi" w:cstheme="minorBidi"/>
          <w:bCs w:val="0"/>
          <w:caps w:val="0"/>
          <w:spacing w:val="0"/>
          <w:sz w:val="22"/>
          <w:szCs w:val="22"/>
          <w:lang w:val="en-US" w:eastAsia="fr-FR"/>
          <w:rPrChange w:id="1238" w:author="Mokaddem Emna" w:date="2013-02-08T10:19:00Z">
            <w:rPr>
              <w:ins w:id="1239" w:author="Mokaddem Emna" w:date="2013-02-08T10:19:00Z"/>
              <w:rFonts w:asciiTheme="minorHAnsi" w:eastAsiaTheme="minorEastAsia" w:hAnsiTheme="minorHAnsi" w:cstheme="minorBidi"/>
              <w:bCs w:val="0"/>
              <w:caps w:val="0"/>
              <w:spacing w:val="0"/>
              <w:sz w:val="22"/>
              <w:szCs w:val="22"/>
              <w:lang w:val="fr-FR" w:eastAsia="fr-FR"/>
            </w:rPr>
          </w:rPrChange>
        </w:rPr>
      </w:pPr>
      <w:ins w:id="1240" w:author="Mokaddem Emna" w:date="2013-02-08T10:19:00Z">
        <w:r>
          <w:t>6.6</w:t>
        </w:r>
        <w:r w:rsidRPr="00C819F4">
          <w:rPr>
            <w:rFonts w:asciiTheme="minorHAnsi" w:eastAsiaTheme="minorEastAsia" w:hAnsiTheme="minorHAnsi" w:cstheme="minorBidi"/>
            <w:bCs w:val="0"/>
            <w:caps w:val="0"/>
            <w:spacing w:val="0"/>
            <w:sz w:val="22"/>
            <w:szCs w:val="22"/>
            <w:lang w:val="en-US" w:eastAsia="fr-FR"/>
            <w:rPrChange w:id="1241"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Validation Test Platform Requirements</w:t>
        </w:r>
        <w:r>
          <w:tab/>
        </w:r>
        <w:r>
          <w:fldChar w:fldCharType="begin"/>
        </w:r>
        <w:r>
          <w:instrText xml:space="preserve"> PAGEREF _Toc348082262 \h </w:instrText>
        </w:r>
      </w:ins>
      <w:r>
        <w:fldChar w:fldCharType="separate"/>
      </w:r>
      <w:ins w:id="1242" w:author="Lavignotte Fabien" w:date="2013-02-08T15:05:00Z">
        <w:r w:rsidR="000732CA">
          <w:t>84</w:t>
        </w:r>
      </w:ins>
      <w:ins w:id="1243" w:author="Mokaddem Emna" w:date="2013-02-08T10:19:00Z">
        <w:del w:id="1244" w:author="Lavignotte Fabien" w:date="2013-02-08T15:05:00Z">
          <w:r w:rsidDel="000732CA">
            <w:delText>83</w:delText>
          </w:r>
        </w:del>
        <w:r>
          <w:fldChar w:fldCharType="end"/>
        </w:r>
      </w:ins>
    </w:p>
    <w:p w:rsidR="00C819F4" w:rsidRPr="00C819F4" w:rsidRDefault="00C819F4">
      <w:pPr>
        <w:pStyle w:val="TM1"/>
        <w:rPr>
          <w:ins w:id="1245" w:author="Mokaddem Emna" w:date="2013-02-08T10:19:00Z"/>
          <w:rFonts w:asciiTheme="minorHAnsi" w:eastAsiaTheme="minorEastAsia" w:hAnsiTheme="minorHAnsi" w:cstheme="minorBidi"/>
          <w:caps w:val="0"/>
          <w:spacing w:val="0"/>
          <w:sz w:val="22"/>
          <w:szCs w:val="22"/>
          <w:lang w:val="en-US" w:eastAsia="fr-FR"/>
          <w:rPrChange w:id="1246" w:author="Mokaddem Emna" w:date="2013-02-08T10:19:00Z">
            <w:rPr>
              <w:ins w:id="1247" w:author="Mokaddem Emna" w:date="2013-02-08T10:19:00Z"/>
              <w:rFonts w:asciiTheme="minorHAnsi" w:eastAsiaTheme="minorEastAsia" w:hAnsiTheme="minorHAnsi" w:cstheme="minorBidi"/>
              <w:caps w:val="0"/>
              <w:spacing w:val="0"/>
              <w:sz w:val="22"/>
              <w:szCs w:val="22"/>
              <w:lang w:val="fr-FR" w:eastAsia="fr-FR"/>
            </w:rPr>
          </w:rPrChange>
        </w:rPr>
      </w:pPr>
      <w:ins w:id="1248" w:author="Mokaddem Emna" w:date="2013-02-08T10:19:00Z">
        <w:r>
          <w:t>7.</w:t>
        </w:r>
        <w:r w:rsidRPr="00C819F4">
          <w:rPr>
            <w:rFonts w:asciiTheme="minorHAnsi" w:eastAsiaTheme="minorEastAsia" w:hAnsiTheme="minorHAnsi" w:cstheme="minorBidi"/>
            <w:caps w:val="0"/>
            <w:spacing w:val="0"/>
            <w:sz w:val="22"/>
            <w:szCs w:val="22"/>
            <w:lang w:val="en-US" w:eastAsia="fr-FR"/>
            <w:rPrChange w:id="1249" w:author="Mokaddem Emna" w:date="2013-02-08T10:19:00Z">
              <w:rPr>
                <w:rFonts w:asciiTheme="minorHAnsi" w:eastAsiaTheme="minorEastAsia" w:hAnsiTheme="minorHAnsi" w:cstheme="minorBidi"/>
                <w:caps w:val="0"/>
                <w:noProof w:val="0"/>
                <w:spacing w:val="0"/>
                <w:sz w:val="22"/>
                <w:szCs w:val="22"/>
                <w:lang w:val="fr-FR" w:eastAsia="fr-FR"/>
              </w:rPr>
            </w:rPrChange>
          </w:rPr>
          <w:tab/>
        </w:r>
        <w:r>
          <w:t>Software Test plan Additional information</w:t>
        </w:r>
        <w:r>
          <w:tab/>
        </w:r>
        <w:r>
          <w:fldChar w:fldCharType="begin"/>
        </w:r>
        <w:r>
          <w:instrText xml:space="preserve"> PAGEREF _Toc348082263 \h </w:instrText>
        </w:r>
      </w:ins>
      <w:r>
        <w:fldChar w:fldCharType="separate"/>
      </w:r>
      <w:ins w:id="1250" w:author="Lavignotte Fabien" w:date="2013-02-08T15:05:00Z">
        <w:r w:rsidR="000732CA">
          <w:t>85</w:t>
        </w:r>
      </w:ins>
      <w:ins w:id="1251" w:author="Mokaddem Emna" w:date="2013-02-08T10:19:00Z">
        <w:del w:id="1252" w:author="Lavignotte Fabien" w:date="2013-02-08T15:05:00Z">
          <w:r w:rsidDel="000732CA">
            <w:delText>84</w:delText>
          </w:r>
        </w:del>
        <w:r>
          <w:fldChar w:fldCharType="end"/>
        </w:r>
      </w:ins>
    </w:p>
    <w:p w:rsidR="00C819F4" w:rsidRPr="00C819F4" w:rsidRDefault="00C819F4">
      <w:pPr>
        <w:pStyle w:val="TM2"/>
        <w:tabs>
          <w:tab w:val="left" w:pos="1305"/>
        </w:tabs>
        <w:rPr>
          <w:ins w:id="1253" w:author="Mokaddem Emna" w:date="2013-02-08T10:19:00Z"/>
          <w:rFonts w:asciiTheme="minorHAnsi" w:eastAsiaTheme="minorEastAsia" w:hAnsiTheme="minorHAnsi" w:cstheme="minorBidi"/>
          <w:bCs w:val="0"/>
          <w:caps w:val="0"/>
          <w:spacing w:val="0"/>
          <w:sz w:val="22"/>
          <w:szCs w:val="22"/>
          <w:lang w:val="en-US" w:eastAsia="fr-FR"/>
          <w:rPrChange w:id="1254" w:author="Mokaddem Emna" w:date="2013-02-08T10:19:00Z">
            <w:rPr>
              <w:ins w:id="1255" w:author="Mokaddem Emna" w:date="2013-02-08T10:19:00Z"/>
              <w:rFonts w:asciiTheme="minorHAnsi" w:eastAsiaTheme="minorEastAsia" w:hAnsiTheme="minorHAnsi" w:cstheme="minorBidi"/>
              <w:bCs w:val="0"/>
              <w:caps w:val="0"/>
              <w:spacing w:val="0"/>
              <w:sz w:val="22"/>
              <w:szCs w:val="22"/>
              <w:lang w:val="fr-FR" w:eastAsia="fr-FR"/>
            </w:rPr>
          </w:rPrChange>
        </w:rPr>
      </w:pPr>
      <w:ins w:id="1256" w:author="Mokaddem Emna" w:date="2013-02-08T10:19:00Z">
        <w:r>
          <w:t>7.1</w:t>
        </w:r>
        <w:r w:rsidRPr="00C819F4">
          <w:rPr>
            <w:rFonts w:asciiTheme="minorHAnsi" w:eastAsiaTheme="minorEastAsia" w:hAnsiTheme="minorHAnsi" w:cstheme="minorBidi"/>
            <w:bCs w:val="0"/>
            <w:caps w:val="0"/>
            <w:spacing w:val="0"/>
            <w:sz w:val="22"/>
            <w:szCs w:val="22"/>
            <w:lang w:val="en-US" w:eastAsia="fr-FR"/>
            <w:rPrChange w:id="1257"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Requirements to Test/Analysis/Inspection/Review</w:t>
        </w:r>
        <w:r>
          <w:tab/>
        </w:r>
        <w:r>
          <w:fldChar w:fldCharType="begin"/>
        </w:r>
        <w:r>
          <w:instrText xml:space="preserve"> PAGEREF _Toc348082264 \h </w:instrText>
        </w:r>
      </w:ins>
      <w:r>
        <w:fldChar w:fldCharType="separate"/>
      </w:r>
      <w:ins w:id="1258" w:author="Lavignotte Fabien" w:date="2013-02-08T15:05:00Z">
        <w:r w:rsidR="000732CA">
          <w:t>85</w:t>
        </w:r>
      </w:ins>
      <w:ins w:id="1259" w:author="Mokaddem Emna" w:date="2013-02-08T10:19:00Z">
        <w:del w:id="1260" w:author="Lavignotte Fabien" w:date="2013-02-08T15:05:00Z">
          <w:r w:rsidDel="000732CA">
            <w:delText>84</w:delText>
          </w:r>
        </w:del>
        <w:r>
          <w:fldChar w:fldCharType="end"/>
        </w:r>
      </w:ins>
    </w:p>
    <w:p w:rsidR="00C819F4" w:rsidRPr="00C819F4" w:rsidRDefault="00C819F4">
      <w:pPr>
        <w:pStyle w:val="TM2"/>
        <w:tabs>
          <w:tab w:val="left" w:pos="1305"/>
        </w:tabs>
        <w:rPr>
          <w:ins w:id="1261" w:author="Mokaddem Emna" w:date="2013-02-08T10:19:00Z"/>
          <w:rFonts w:asciiTheme="minorHAnsi" w:eastAsiaTheme="minorEastAsia" w:hAnsiTheme="minorHAnsi" w:cstheme="minorBidi"/>
          <w:bCs w:val="0"/>
          <w:caps w:val="0"/>
          <w:spacing w:val="0"/>
          <w:sz w:val="22"/>
          <w:szCs w:val="22"/>
          <w:lang w:val="en-US" w:eastAsia="fr-FR"/>
          <w:rPrChange w:id="1262" w:author="Mokaddem Emna" w:date="2013-02-08T10:19:00Z">
            <w:rPr>
              <w:ins w:id="1263" w:author="Mokaddem Emna" w:date="2013-02-08T10:19:00Z"/>
              <w:rFonts w:asciiTheme="minorHAnsi" w:eastAsiaTheme="minorEastAsia" w:hAnsiTheme="minorHAnsi" w:cstheme="minorBidi"/>
              <w:bCs w:val="0"/>
              <w:caps w:val="0"/>
              <w:spacing w:val="0"/>
              <w:sz w:val="22"/>
              <w:szCs w:val="22"/>
              <w:lang w:val="fr-FR" w:eastAsia="fr-FR"/>
            </w:rPr>
          </w:rPrChange>
        </w:rPr>
      </w:pPr>
      <w:ins w:id="1264" w:author="Mokaddem Emna" w:date="2013-02-08T10:19:00Z">
        <w:r>
          <w:t>7.2</w:t>
        </w:r>
        <w:r w:rsidRPr="00C819F4">
          <w:rPr>
            <w:rFonts w:asciiTheme="minorHAnsi" w:eastAsiaTheme="minorEastAsia" w:hAnsiTheme="minorHAnsi" w:cstheme="minorBidi"/>
            <w:bCs w:val="0"/>
            <w:caps w:val="0"/>
            <w:spacing w:val="0"/>
            <w:sz w:val="22"/>
            <w:szCs w:val="22"/>
            <w:lang w:val="en-US" w:eastAsia="fr-FR"/>
            <w:rPrChange w:id="1265"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Test design to requirements</w:t>
        </w:r>
        <w:r>
          <w:tab/>
        </w:r>
        <w:r>
          <w:fldChar w:fldCharType="begin"/>
        </w:r>
        <w:r>
          <w:instrText xml:space="preserve"> PAGEREF _Toc348082265 \h </w:instrText>
        </w:r>
      </w:ins>
      <w:r>
        <w:fldChar w:fldCharType="separate"/>
      </w:r>
      <w:ins w:id="1266" w:author="Lavignotte Fabien" w:date="2013-02-08T15:05:00Z">
        <w:r w:rsidR="000732CA">
          <w:t>90</w:t>
        </w:r>
      </w:ins>
      <w:ins w:id="1267" w:author="Mokaddem Emna" w:date="2013-02-08T10:19:00Z">
        <w:del w:id="1268" w:author="Lavignotte Fabien" w:date="2013-02-08T15:05:00Z">
          <w:r w:rsidDel="000732CA">
            <w:delText>91</w:delText>
          </w:r>
        </w:del>
        <w:r>
          <w:fldChar w:fldCharType="end"/>
        </w:r>
      </w:ins>
    </w:p>
    <w:p w:rsidR="00C819F4" w:rsidRPr="00C819F4" w:rsidRDefault="00C819F4">
      <w:pPr>
        <w:pStyle w:val="TM2"/>
        <w:tabs>
          <w:tab w:val="left" w:pos="1305"/>
        </w:tabs>
        <w:rPr>
          <w:ins w:id="1269" w:author="Mokaddem Emna" w:date="2013-02-08T10:19:00Z"/>
          <w:rFonts w:asciiTheme="minorHAnsi" w:eastAsiaTheme="minorEastAsia" w:hAnsiTheme="minorHAnsi" w:cstheme="minorBidi"/>
          <w:bCs w:val="0"/>
          <w:caps w:val="0"/>
          <w:spacing w:val="0"/>
          <w:sz w:val="22"/>
          <w:szCs w:val="22"/>
          <w:lang w:val="en-US" w:eastAsia="fr-FR"/>
          <w:rPrChange w:id="1270" w:author="Mokaddem Emna" w:date="2013-02-08T10:19:00Z">
            <w:rPr>
              <w:ins w:id="1271" w:author="Mokaddem Emna" w:date="2013-02-08T10:19:00Z"/>
              <w:rFonts w:asciiTheme="minorHAnsi" w:eastAsiaTheme="minorEastAsia" w:hAnsiTheme="minorHAnsi" w:cstheme="minorBidi"/>
              <w:bCs w:val="0"/>
              <w:caps w:val="0"/>
              <w:spacing w:val="0"/>
              <w:sz w:val="22"/>
              <w:szCs w:val="22"/>
              <w:lang w:val="fr-FR" w:eastAsia="fr-FR"/>
            </w:rPr>
          </w:rPrChange>
        </w:rPr>
      </w:pPr>
      <w:ins w:id="1272" w:author="Mokaddem Emna" w:date="2013-02-08T10:19:00Z">
        <w:r>
          <w:t>7.3</w:t>
        </w:r>
        <w:r w:rsidRPr="00C819F4">
          <w:rPr>
            <w:rFonts w:asciiTheme="minorHAnsi" w:eastAsiaTheme="minorEastAsia" w:hAnsiTheme="minorHAnsi" w:cstheme="minorBidi"/>
            <w:bCs w:val="0"/>
            <w:caps w:val="0"/>
            <w:spacing w:val="0"/>
            <w:sz w:val="22"/>
            <w:szCs w:val="22"/>
            <w:lang w:val="en-US" w:eastAsia="fr-FR"/>
            <w:rPrChange w:id="1273" w:author="Mokaddem Emna" w:date="2013-02-08T10:19:00Z">
              <w:rPr>
                <w:rFonts w:asciiTheme="minorHAnsi" w:eastAsiaTheme="minorEastAsia" w:hAnsiTheme="minorHAnsi" w:cstheme="minorBidi"/>
                <w:bCs w:val="0"/>
                <w:caps w:val="0"/>
                <w:noProof w:val="0"/>
                <w:spacing w:val="0"/>
                <w:sz w:val="22"/>
                <w:szCs w:val="22"/>
                <w:lang w:val="fr-FR" w:eastAsia="fr-FR"/>
              </w:rPr>
            </w:rPrChange>
          </w:rPr>
          <w:tab/>
        </w:r>
        <w:r>
          <w:t>Test design to procedures</w:t>
        </w:r>
        <w:r>
          <w:tab/>
        </w:r>
        <w:r>
          <w:fldChar w:fldCharType="begin"/>
        </w:r>
        <w:r>
          <w:instrText xml:space="preserve"> PAGEREF _Toc348082266 \h </w:instrText>
        </w:r>
      </w:ins>
      <w:r>
        <w:fldChar w:fldCharType="separate"/>
      </w:r>
      <w:ins w:id="1274" w:author="Lavignotte Fabien" w:date="2013-02-08T15:05:00Z">
        <w:r w:rsidR="000732CA">
          <w:t>91</w:t>
        </w:r>
      </w:ins>
      <w:ins w:id="1275" w:author="Mokaddem Emna" w:date="2013-02-08T10:19:00Z">
        <w:del w:id="1276" w:author="Lavignotte Fabien" w:date="2013-02-08T15:05:00Z">
          <w:r w:rsidDel="000732CA">
            <w:delText>92</w:delText>
          </w:r>
        </w:del>
        <w:r>
          <w:fldChar w:fldCharType="end"/>
        </w:r>
      </w:ins>
    </w:p>
    <w:p w:rsidR="00C819F4" w:rsidRDefault="00C819F4">
      <w:pPr>
        <w:pStyle w:val="TM2"/>
        <w:tabs>
          <w:tab w:val="left" w:pos="1305"/>
        </w:tabs>
        <w:rPr>
          <w:ins w:id="1277" w:author="Mokaddem Emna" w:date="2013-02-08T10:19:00Z"/>
          <w:rFonts w:asciiTheme="minorHAnsi" w:eastAsiaTheme="minorEastAsia" w:hAnsiTheme="minorHAnsi" w:cstheme="minorBidi"/>
          <w:bCs w:val="0"/>
          <w:caps w:val="0"/>
          <w:spacing w:val="0"/>
          <w:sz w:val="22"/>
          <w:szCs w:val="22"/>
          <w:lang w:val="fr-FR" w:eastAsia="fr-FR"/>
        </w:rPr>
      </w:pPr>
      <w:ins w:id="1278" w:author="Mokaddem Emna" w:date="2013-02-08T10:19:00Z">
        <w:r>
          <w:t>7.4</w:t>
        </w:r>
        <w:r>
          <w:rPr>
            <w:rFonts w:asciiTheme="minorHAnsi" w:eastAsiaTheme="minorEastAsia" w:hAnsiTheme="minorHAnsi" w:cstheme="minorBidi"/>
            <w:bCs w:val="0"/>
            <w:caps w:val="0"/>
            <w:spacing w:val="0"/>
            <w:sz w:val="22"/>
            <w:szCs w:val="22"/>
            <w:lang w:val="fr-FR" w:eastAsia="fr-FR"/>
          </w:rPr>
          <w:tab/>
        </w:r>
        <w:r>
          <w:t>Interfaces to Test Cases</w:t>
        </w:r>
        <w:r>
          <w:tab/>
        </w:r>
        <w:r>
          <w:fldChar w:fldCharType="begin"/>
        </w:r>
        <w:r>
          <w:instrText xml:space="preserve"> PAGEREF _Toc348082267 \h </w:instrText>
        </w:r>
      </w:ins>
      <w:r>
        <w:fldChar w:fldCharType="separate"/>
      </w:r>
      <w:ins w:id="1279" w:author="Lavignotte Fabien" w:date="2013-02-08T15:05:00Z">
        <w:r w:rsidR="000732CA">
          <w:t>92</w:t>
        </w:r>
      </w:ins>
      <w:ins w:id="1280" w:author="Mokaddem Emna" w:date="2013-02-08T10:19:00Z">
        <w:del w:id="1281" w:author="Lavignotte Fabien" w:date="2013-02-08T15:05:00Z">
          <w:r w:rsidDel="000732CA">
            <w:delText>93</w:delText>
          </w:r>
        </w:del>
        <w:r>
          <w:fldChar w:fldCharType="end"/>
        </w:r>
      </w:ins>
    </w:p>
    <w:p w:rsidR="002B5F9C" w:rsidRPr="002B5F9C" w:rsidDel="00C3586A" w:rsidRDefault="002B5F9C">
      <w:pPr>
        <w:pStyle w:val="TM1"/>
        <w:rPr>
          <w:ins w:id="1282" w:author="Lavignotte Fabien" w:date="2013-01-30T18:40:00Z"/>
          <w:del w:id="1283" w:author="Mokaddem Emna" w:date="2013-01-31T10:41:00Z"/>
          <w:rFonts w:asciiTheme="minorHAnsi" w:eastAsiaTheme="minorEastAsia" w:hAnsiTheme="minorHAnsi" w:cstheme="minorBidi"/>
          <w:caps w:val="0"/>
          <w:spacing w:val="0"/>
          <w:sz w:val="22"/>
          <w:szCs w:val="22"/>
          <w:lang w:val="en-US" w:eastAsia="fr-FR"/>
          <w:rPrChange w:id="1284" w:author="Lavignotte Fabien" w:date="2013-01-30T18:41:00Z">
            <w:rPr>
              <w:ins w:id="1285" w:author="Lavignotte Fabien" w:date="2013-01-30T18:40:00Z"/>
              <w:del w:id="1286" w:author="Mokaddem Emna" w:date="2013-01-31T10:41:00Z"/>
              <w:rFonts w:asciiTheme="minorHAnsi" w:eastAsiaTheme="minorEastAsia" w:hAnsiTheme="minorHAnsi" w:cstheme="minorBidi"/>
              <w:caps w:val="0"/>
              <w:spacing w:val="0"/>
              <w:sz w:val="22"/>
              <w:szCs w:val="22"/>
              <w:lang w:val="fr-FR" w:eastAsia="fr-FR"/>
            </w:rPr>
          </w:rPrChange>
        </w:rPr>
      </w:pPr>
      <w:ins w:id="1287" w:author="Lavignotte Fabien" w:date="2013-01-30T18:40:00Z">
        <w:del w:id="1288" w:author="Mokaddem Emna" w:date="2013-01-31T10:41:00Z">
          <w:r w:rsidRPr="0026134D" w:rsidDel="00C3586A">
            <w:rPr>
              <w:lang w:val="en-GB"/>
            </w:rPr>
            <w:delText>1.</w:delText>
          </w:r>
          <w:r w:rsidRPr="002B5F9C" w:rsidDel="00C3586A">
            <w:rPr>
              <w:rFonts w:eastAsiaTheme="minorEastAsia"/>
              <w:lang w:val="en-US" w:eastAsia="fr-FR"/>
              <w:rPrChange w:id="1289" w:author="Lavignotte Fabien" w:date="2013-01-30T18:41:00Z">
                <w:rPr>
                  <w:rFonts w:eastAsiaTheme="minorEastAsia"/>
                  <w:lang w:val="fr-FR" w:eastAsia="fr-FR"/>
                </w:rPr>
              </w:rPrChange>
            </w:rPr>
            <w:tab/>
          </w:r>
          <w:r w:rsidRPr="0026134D" w:rsidDel="00C3586A">
            <w:rPr>
              <w:lang w:val="en-GB"/>
            </w:rPr>
            <w:delText>Introduction</w:delText>
          </w:r>
          <w:r w:rsidDel="00C3586A">
            <w:tab/>
            <w:delText>8</w:delText>
          </w:r>
        </w:del>
      </w:ins>
    </w:p>
    <w:p w:rsidR="002B5F9C" w:rsidRPr="002B5F9C" w:rsidDel="00C3586A" w:rsidRDefault="002B5F9C">
      <w:pPr>
        <w:pStyle w:val="TM2"/>
        <w:tabs>
          <w:tab w:val="left" w:pos="1305"/>
        </w:tabs>
        <w:rPr>
          <w:ins w:id="1290" w:author="Lavignotte Fabien" w:date="2013-01-30T18:40:00Z"/>
          <w:del w:id="1291" w:author="Mokaddem Emna" w:date="2013-01-31T10:41:00Z"/>
          <w:rFonts w:asciiTheme="minorHAnsi" w:eastAsiaTheme="minorEastAsia" w:hAnsiTheme="minorHAnsi" w:cstheme="minorBidi"/>
          <w:bCs w:val="0"/>
          <w:caps w:val="0"/>
          <w:spacing w:val="0"/>
          <w:sz w:val="22"/>
          <w:szCs w:val="22"/>
          <w:lang w:val="en-US" w:eastAsia="fr-FR"/>
          <w:rPrChange w:id="1292" w:author="Lavignotte Fabien" w:date="2013-01-30T18:41:00Z">
            <w:rPr>
              <w:ins w:id="1293" w:author="Lavignotte Fabien" w:date="2013-01-30T18:40:00Z"/>
              <w:del w:id="1294" w:author="Mokaddem Emna" w:date="2013-01-31T10:41:00Z"/>
              <w:rFonts w:asciiTheme="minorHAnsi" w:eastAsiaTheme="minorEastAsia" w:hAnsiTheme="minorHAnsi" w:cstheme="minorBidi"/>
              <w:bCs w:val="0"/>
              <w:caps w:val="0"/>
              <w:spacing w:val="0"/>
              <w:sz w:val="22"/>
              <w:szCs w:val="22"/>
              <w:lang w:val="fr-FR" w:eastAsia="fr-FR"/>
            </w:rPr>
          </w:rPrChange>
        </w:rPr>
      </w:pPr>
      <w:ins w:id="1295" w:author="Lavignotte Fabien" w:date="2013-01-30T18:40:00Z">
        <w:del w:id="1296" w:author="Mokaddem Emna" w:date="2013-01-31T10:41:00Z">
          <w:r w:rsidRPr="0026134D" w:rsidDel="00C3586A">
            <w:delText>1.1</w:delText>
          </w:r>
          <w:r w:rsidRPr="002B5F9C" w:rsidDel="00C3586A">
            <w:rPr>
              <w:rFonts w:eastAsiaTheme="minorEastAsia"/>
              <w:lang w:val="en-US" w:eastAsia="fr-FR"/>
              <w:rPrChange w:id="1297" w:author="Lavignotte Fabien" w:date="2013-01-30T18:41:00Z">
                <w:rPr>
                  <w:rFonts w:eastAsiaTheme="minorEastAsia"/>
                  <w:lang w:val="fr-FR" w:eastAsia="fr-FR"/>
                </w:rPr>
              </w:rPrChange>
            </w:rPr>
            <w:tab/>
          </w:r>
          <w:r w:rsidRPr="0026134D" w:rsidDel="00C3586A">
            <w:delText>Purpose</w:delText>
          </w:r>
          <w:r w:rsidDel="00C3586A">
            <w:tab/>
            <w:delText>8</w:delText>
          </w:r>
        </w:del>
      </w:ins>
    </w:p>
    <w:p w:rsidR="002B5F9C" w:rsidRPr="002B5F9C" w:rsidDel="00C3586A" w:rsidRDefault="002B5F9C">
      <w:pPr>
        <w:pStyle w:val="TM2"/>
        <w:tabs>
          <w:tab w:val="left" w:pos="1305"/>
        </w:tabs>
        <w:rPr>
          <w:ins w:id="1298" w:author="Lavignotte Fabien" w:date="2013-01-30T18:40:00Z"/>
          <w:del w:id="1299" w:author="Mokaddem Emna" w:date="2013-01-31T10:41:00Z"/>
          <w:rFonts w:asciiTheme="minorHAnsi" w:eastAsiaTheme="minorEastAsia" w:hAnsiTheme="minorHAnsi" w:cstheme="minorBidi"/>
          <w:bCs w:val="0"/>
          <w:caps w:val="0"/>
          <w:spacing w:val="0"/>
          <w:sz w:val="22"/>
          <w:szCs w:val="22"/>
          <w:lang w:val="en-US" w:eastAsia="fr-FR"/>
          <w:rPrChange w:id="1300" w:author="Lavignotte Fabien" w:date="2013-01-30T18:41:00Z">
            <w:rPr>
              <w:ins w:id="1301" w:author="Lavignotte Fabien" w:date="2013-01-30T18:40:00Z"/>
              <w:del w:id="1302" w:author="Mokaddem Emna" w:date="2013-01-31T10:41:00Z"/>
              <w:rFonts w:asciiTheme="minorHAnsi" w:eastAsiaTheme="minorEastAsia" w:hAnsiTheme="minorHAnsi" w:cstheme="minorBidi"/>
              <w:bCs w:val="0"/>
              <w:caps w:val="0"/>
              <w:spacing w:val="0"/>
              <w:sz w:val="22"/>
              <w:szCs w:val="22"/>
              <w:lang w:val="fr-FR" w:eastAsia="fr-FR"/>
            </w:rPr>
          </w:rPrChange>
        </w:rPr>
      </w:pPr>
      <w:ins w:id="1303" w:author="Lavignotte Fabien" w:date="2013-01-30T18:40:00Z">
        <w:del w:id="1304" w:author="Mokaddem Emna" w:date="2013-01-31T10:41:00Z">
          <w:r w:rsidRPr="0026134D" w:rsidDel="00C3586A">
            <w:delText>1.2</w:delText>
          </w:r>
          <w:r w:rsidRPr="002B5F9C" w:rsidDel="00C3586A">
            <w:rPr>
              <w:rFonts w:eastAsiaTheme="minorEastAsia"/>
              <w:lang w:val="en-US" w:eastAsia="fr-FR"/>
              <w:rPrChange w:id="1305" w:author="Lavignotte Fabien" w:date="2013-01-30T18:41:00Z">
                <w:rPr>
                  <w:rFonts w:eastAsiaTheme="minorEastAsia"/>
                  <w:lang w:val="fr-FR" w:eastAsia="fr-FR"/>
                </w:rPr>
              </w:rPrChange>
            </w:rPr>
            <w:tab/>
          </w:r>
          <w:r w:rsidRPr="0026134D" w:rsidDel="00C3586A">
            <w:delText>Scope</w:delText>
          </w:r>
          <w:r w:rsidDel="00C3586A">
            <w:tab/>
            <w:delText>8</w:delText>
          </w:r>
        </w:del>
      </w:ins>
    </w:p>
    <w:p w:rsidR="002B5F9C" w:rsidRPr="002B5F9C" w:rsidDel="00C3586A" w:rsidRDefault="002B5F9C">
      <w:pPr>
        <w:pStyle w:val="TM1"/>
        <w:rPr>
          <w:ins w:id="1306" w:author="Lavignotte Fabien" w:date="2013-01-30T18:40:00Z"/>
          <w:del w:id="1307" w:author="Mokaddem Emna" w:date="2013-01-31T10:41:00Z"/>
          <w:rFonts w:asciiTheme="minorHAnsi" w:eastAsiaTheme="minorEastAsia" w:hAnsiTheme="minorHAnsi" w:cstheme="minorBidi"/>
          <w:caps w:val="0"/>
          <w:spacing w:val="0"/>
          <w:sz w:val="22"/>
          <w:szCs w:val="22"/>
          <w:lang w:val="en-US" w:eastAsia="fr-FR"/>
          <w:rPrChange w:id="1308" w:author="Lavignotte Fabien" w:date="2013-01-30T18:41:00Z">
            <w:rPr>
              <w:ins w:id="1309" w:author="Lavignotte Fabien" w:date="2013-01-30T18:40:00Z"/>
              <w:del w:id="1310" w:author="Mokaddem Emna" w:date="2013-01-31T10:41:00Z"/>
              <w:rFonts w:asciiTheme="minorHAnsi" w:eastAsiaTheme="minorEastAsia" w:hAnsiTheme="minorHAnsi" w:cstheme="minorBidi"/>
              <w:caps w:val="0"/>
              <w:spacing w:val="0"/>
              <w:sz w:val="22"/>
              <w:szCs w:val="22"/>
              <w:lang w:val="fr-FR" w:eastAsia="fr-FR"/>
            </w:rPr>
          </w:rPrChange>
        </w:rPr>
      </w:pPr>
      <w:ins w:id="1311" w:author="Lavignotte Fabien" w:date="2013-01-30T18:40:00Z">
        <w:del w:id="1312" w:author="Mokaddem Emna" w:date="2013-01-31T10:41:00Z">
          <w:r w:rsidRPr="0026134D" w:rsidDel="00C3586A">
            <w:rPr>
              <w:lang w:val="en-GB"/>
            </w:rPr>
            <w:delText>2.</w:delText>
          </w:r>
          <w:r w:rsidRPr="002B5F9C" w:rsidDel="00C3586A">
            <w:rPr>
              <w:rFonts w:eastAsiaTheme="minorEastAsia"/>
              <w:lang w:val="en-US" w:eastAsia="fr-FR"/>
              <w:rPrChange w:id="1313" w:author="Lavignotte Fabien" w:date="2013-01-30T18:41:00Z">
                <w:rPr>
                  <w:rFonts w:eastAsiaTheme="minorEastAsia"/>
                  <w:lang w:val="fr-FR" w:eastAsia="fr-FR"/>
                </w:rPr>
              </w:rPrChange>
            </w:rPr>
            <w:tab/>
          </w:r>
          <w:r w:rsidRPr="0026134D" w:rsidDel="00C3586A">
            <w:rPr>
              <w:lang w:val="en-GB"/>
            </w:rPr>
            <w:delText>Applicable and Reference Documents</w:delText>
          </w:r>
          <w:r w:rsidDel="00C3586A">
            <w:tab/>
            <w:delText>9</w:delText>
          </w:r>
        </w:del>
      </w:ins>
    </w:p>
    <w:p w:rsidR="002B5F9C" w:rsidRPr="002B5F9C" w:rsidDel="00C3586A" w:rsidRDefault="002B5F9C">
      <w:pPr>
        <w:pStyle w:val="TM2"/>
        <w:tabs>
          <w:tab w:val="left" w:pos="1305"/>
        </w:tabs>
        <w:rPr>
          <w:ins w:id="1314" w:author="Lavignotte Fabien" w:date="2013-01-30T18:40:00Z"/>
          <w:del w:id="1315" w:author="Mokaddem Emna" w:date="2013-01-31T10:41:00Z"/>
          <w:rFonts w:asciiTheme="minorHAnsi" w:eastAsiaTheme="minorEastAsia" w:hAnsiTheme="minorHAnsi" w:cstheme="minorBidi"/>
          <w:bCs w:val="0"/>
          <w:caps w:val="0"/>
          <w:spacing w:val="0"/>
          <w:sz w:val="22"/>
          <w:szCs w:val="22"/>
          <w:lang w:val="en-US" w:eastAsia="fr-FR"/>
          <w:rPrChange w:id="1316" w:author="Lavignotte Fabien" w:date="2013-01-30T18:41:00Z">
            <w:rPr>
              <w:ins w:id="1317" w:author="Lavignotte Fabien" w:date="2013-01-30T18:40:00Z"/>
              <w:del w:id="1318" w:author="Mokaddem Emna" w:date="2013-01-31T10:41:00Z"/>
              <w:rFonts w:asciiTheme="minorHAnsi" w:eastAsiaTheme="minorEastAsia" w:hAnsiTheme="minorHAnsi" w:cstheme="minorBidi"/>
              <w:bCs w:val="0"/>
              <w:caps w:val="0"/>
              <w:spacing w:val="0"/>
              <w:sz w:val="22"/>
              <w:szCs w:val="22"/>
              <w:lang w:val="fr-FR" w:eastAsia="fr-FR"/>
            </w:rPr>
          </w:rPrChange>
        </w:rPr>
      </w:pPr>
      <w:ins w:id="1319" w:author="Lavignotte Fabien" w:date="2013-01-30T18:40:00Z">
        <w:del w:id="1320" w:author="Mokaddem Emna" w:date="2013-01-31T10:41:00Z">
          <w:r w:rsidRPr="0026134D" w:rsidDel="00C3586A">
            <w:delText>2.1</w:delText>
          </w:r>
          <w:r w:rsidRPr="002B5F9C" w:rsidDel="00C3586A">
            <w:rPr>
              <w:rFonts w:eastAsiaTheme="minorEastAsia"/>
              <w:lang w:val="en-US" w:eastAsia="fr-FR"/>
              <w:rPrChange w:id="1321" w:author="Lavignotte Fabien" w:date="2013-01-30T18:41:00Z">
                <w:rPr>
                  <w:rFonts w:eastAsiaTheme="minorEastAsia"/>
                  <w:lang w:val="fr-FR" w:eastAsia="fr-FR"/>
                </w:rPr>
              </w:rPrChange>
            </w:rPr>
            <w:tab/>
          </w:r>
          <w:r w:rsidRPr="0026134D" w:rsidDel="00C3586A">
            <w:delText>Applicable Documents</w:delText>
          </w:r>
          <w:r w:rsidDel="00C3586A">
            <w:tab/>
            <w:delText>9</w:delText>
          </w:r>
        </w:del>
      </w:ins>
    </w:p>
    <w:p w:rsidR="002B5F9C" w:rsidRPr="002B5F9C" w:rsidDel="00C3586A" w:rsidRDefault="002B5F9C">
      <w:pPr>
        <w:pStyle w:val="TM2"/>
        <w:tabs>
          <w:tab w:val="left" w:pos="1305"/>
        </w:tabs>
        <w:rPr>
          <w:ins w:id="1322" w:author="Lavignotte Fabien" w:date="2013-01-30T18:40:00Z"/>
          <w:del w:id="1323" w:author="Mokaddem Emna" w:date="2013-01-31T10:41:00Z"/>
          <w:rFonts w:asciiTheme="minorHAnsi" w:eastAsiaTheme="minorEastAsia" w:hAnsiTheme="minorHAnsi" w:cstheme="minorBidi"/>
          <w:bCs w:val="0"/>
          <w:caps w:val="0"/>
          <w:spacing w:val="0"/>
          <w:sz w:val="22"/>
          <w:szCs w:val="22"/>
          <w:lang w:val="en-US" w:eastAsia="fr-FR"/>
          <w:rPrChange w:id="1324" w:author="Lavignotte Fabien" w:date="2013-01-30T18:41:00Z">
            <w:rPr>
              <w:ins w:id="1325" w:author="Lavignotte Fabien" w:date="2013-01-30T18:40:00Z"/>
              <w:del w:id="1326" w:author="Mokaddem Emna" w:date="2013-01-31T10:41:00Z"/>
              <w:rFonts w:asciiTheme="minorHAnsi" w:eastAsiaTheme="minorEastAsia" w:hAnsiTheme="minorHAnsi" w:cstheme="minorBidi"/>
              <w:bCs w:val="0"/>
              <w:caps w:val="0"/>
              <w:spacing w:val="0"/>
              <w:sz w:val="22"/>
              <w:szCs w:val="22"/>
              <w:lang w:val="fr-FR" w:eastAsia="fr-FR"/>
            </w:rPr>
          </w:rPrChange>
        </w:rPr>
      </w:pPr>
      <w:ins w:id="1327" w:author="Lavignotte Fabien" w:date="2013-01-30T18:40:00Z">
        <w:del w:id="1328" w:author="Mokaddem Emna" w:date="2013-01-31T10:41:00Z">
          <w:r w:rsidRPr="0026134D" w:rsidDel="00C3586A">
            <w:delText>2.2</w:delText>
          </w:r>
          <w:r w:rsidRPr="002B5F9C" w:rsidDel="00C3586A">
            <w:rPr>
              <w:rFonts w:eastAsiaTheme="minorEastAsia"/>
              <w:lang w:val="en-US" w:eastAsia="fr-FR"/>
              <w:rPrChange w:id="1329" w:author="Lavignotte Fabien" w:date="2013-01-30T18:41:00Z">
                <w:rPr>
                  <w:rFonts w:eastAsiaTheme="minorEastAsia"/>
                  <w:lang w:val="fr-FR" w:eastAsia="fr-FR"/>
                </w:rPr>
              </w:rPrChange>
            </w:rPr>
            <w:tab/>
          </w:r>
          <w:r w:rsidRPr="0026134D" w:rsidDel="00C3586A">
            <w:delText>Reference Documents</w:delText>
          </w:r>
          <w:r w:rsidDel="00C3586A">
            <w:tab/>
            <w:delText>9</w:delText>
          </w:r>
        </w:del>
      </w:ins>
    </w:p>
    <w:p w:rsidR="002B5F9C" w:rsidRPr="002B5F9C" w:rsidDel="00C3586A" w:rsidRDefault="002B5F9C">
      <w:pPr>
        <w:pStyle w:val="TM1"/>
        <w:rPr>
          <w:ins w:id="1330" w:author="Lavignotte Fabien" w:date="2013-01-30T18:40:00Z"/>
          <w:del w:id="1331" w:author="Mokaddem Emna" w:date="2013-01-31T10:41:00Z"/>
          <w:rFonts w:asciiTheme="minorHAnsi" w:eastAsiaTheme="minorEastAsia" w:hAnsiTheme="minorHAnsi" w:cstheme="minorBidi"/>
          <w:caps w:val="0"/>
          <w:spacing w:val="0"/>
          <w:sz w:val="22"/>
          <w:szCs w:val="22"/>
          <w:lang w:val="en-US" w:eastAsia="fr-FR"/>
          <w:rPrChange w:id="1332" w:author="Lavignotte Fabien" w:date="2013-01-30T18:41:00Z">
            <w:rPr>
              <w:ins w:id="1333" w:author="Lavignotte Fabien" w:date="2013-01-30T18:40:00Z"/>
              <w:del w:id="1334" w:author="Mokaddem Emna" w:date="2013-01-31T10:41:00Z"/>
              <w:rFonts w:asciiTheme="minorHAnsi" w:eastAsiaTheme="minorEastAsia" w:hAnsiTheme="minorHAnsi" w:cstheme="minorBidi"/>
              <w:caps w:val="0"/>
              <w:spacing w:val="0"/>
              <w:sz w:val="22"/>
              <w:szCs w:val="22"/>
              <w:lang w:val="fr-FR" w:eastAsia="fr-FR"/>
            </w:rPr>
          </w:rPrChange>
        </w:rPr>
      </w:pPr>
      <w:ins w:id="1335" w:author="Lavignotte Fabien" w:date="2013-01-30T18:40:00Z">
        <w:del w:id="1336" w:author="Mokaddem Emna" w:date="2013-01-31T10:41:00Z">
          <w:r w:rsidRPr="0026134D" w:rsidDel="00C3586A">
            <w:rPr>
              <w:lang w:val="en-GB"/>
            </w:rPr>
            <w:delText>3.</w:delText>
          </w:r>
          <w:r w:rsidRPr="002B5F9C" w:rsidDel="00C3586A">
            <w:rPr>
              <w:rFonts w:eastAsiaTheme="minorEastAsia"/>
              <w:lang w:val="en-US" w:eastAsia="fr-FR"/>
              <w:rPrChange w:id="1337" w:author="Lavignotte Fabien" w:date="2013-01-30T18:41:00Z">
                <w:rPr>
                  <w:rFonts w:eastAsiaTheme="minorEastAsia"/>
                  <w:lang w:val="fr-FR" w:eastAsia="fr-FR"/>
                </w:rPr>
              </w:rPrChange>
            </w:rPr>
            <w:tab/>
          </w:r>
          <w:r w:rsidRPr="0026134D" w:rsidDel="00C3586A">
            <w:rPr>
              <w:lang w:val="en-GB"/>
            </w:rPr>
            <w:delText>Terms, Definitions and Abbreviated Terms</w:delText>
          </w:r>
          <w:r w:rsidDel="00C3586A">
            <w:tab/>
            <w:delText>10</w:delText>
          </w:r>
        </w:del>
      </w:ins>
    </w:p>
    <w:p w:rsidR="002B5F9C" w:rsidRPr="002B5F9C" w:rsidDel="00C3586A" w:rsidRDefault="002B5F9C">
      <w:pPr>
        <w:pStyle w:val="TM2"/>
        <w:tabs>
          <w:tab w:val="left" w:pos="1305"/>
        </w:tabs>
        <w:rPr>
          <w:ins w:id="1338" w:author="Lavignotte Fabien" w:date="2013-01-30T18:40:00Z"/>
          <w:del w:id="1339" w:author="Mokaddem Emna" w:date="2013-01-31T10:41:00Z"/>
          <w:rFonts w:asciiTheme="minorHAnsi" w:eastAsiaTheme="minorEastAsia" w:hAnsiTheme="minorHAnsi" w:cstheme="minorBidi"/>
          <w:bCs w:val="0"/>
          <w:caps w:val="0"/>
          <w:spacing w:val="0"/>
          <w:sz w:val="22"/>
          <w:szCs w:val="22"/>
          <w:lang w:val="en-US" w:eastAsia="fr-FR"/>
          <w:rPrChange w:id="1340" w:author="Lavignotte Fabien" w:date="2013-01-30T18:41:00Z">
            <w:rPr>
              <w:ins w:id="1341" w:author="Lavignotte Fabien" w:date="2013-01-30T18:40:00Z"/>
              <w:del w:id="1342" w:author="Mokaddem Emna" w:date="2013-01-31T10:41:00Z"/>
              <w:rFonts w:asciiTheme="minorHAnsi" w:eastAsiaTheme="minorEastAsia" w:hAnsiTheme="minorHAnsi" w:cstheme="minorBidi"/>
              <w:bCs w:val="0"/>
              <w:caps w:val="0"/>
              <w:spacing w:val="0"/>
              <w:sz w:val="22"/>
              <w:szCs w:val="22"/>
              <w:lang w:val="fr-FR" w:eastAsia="fr-FR"/>
            </w:rPr>
          </w:rPrChange>
        </w:rPr>
      </w:pPr>
      <w:ins w:id="1343" w:author="Lavignotte Fabien" w:date="2013-01-30T18:40:00Z">
        <w:del w:id="1344" w:author="Mokaddem Emna" w:date="2013-01-31T10:41:00Z">
          <w:r w:rsidRPr="0026134D" w:rsidDel="00C3586A">
            <w:delText>3.1</w:delText>
          </w:r>
          <w:r w:rsidRPr="002B5F9C" w:rsidDel="00C3586A">
            <w:rPr>
              <w:rFonts w:eastAsiaTheme="minorEastAsia"/>
              <w:lang w:val="en-US" w:eastAsia="fr-FR"/>
              <w:rPrChange w:id="1345" w:author="Lavignotte Fabien" w:date="2013-01-30T18:41:00Z">
                <w:rPr>
                  <w:rFonts w:eastAsiaTheme="minorEastAsia"/>
                  <w:lang w:val="fr-FR" w:eastAsia="fr-FR"/>
                </w:rPr>
              </w:rPrChange>
            </w:rPr>
            <w:tab/>
          </w:r>
          <w:r w:rsidRPr="0026134D" w:rsidDel="00C3586A">
            <w:delText>Definitions</w:delText>
          </w:r>
          <w:r w:rsidDel="00C3586A">
            <w:tab/>
            <w:delText>10</w:delText>
          </w:r>
        </w:del>
      </w:ins>
    </w:p>
    <w:p w:rsidR="002B5F9C" w:rsidRPr="002B5F9C" w:rsidDel="00C3586A" w:rsidRDefault="002B5F9C">
      <w:pPr>
        <w:pStyle w:val="TM2"/>
        <w:tabs>
          <w:tab w:val="left" w:pos="1305"/>
        </w:tabs>
        <w:rPr>
          <w:ins w:id="1346" w:author="Lavignotte Fabien" w:date="2013-01-30T18:40:00Z"/>
          <w:del w:id="1347" w:author="Mokaddem Emna" w:date="2013-01-31T10:41:00Z"/>
          <w:rFonts w:asciiTheme="minorHAnsi" w:eastAsiaTheme="minorEastAsia" w:hAnsiTheme="minorHAnsi" w:cstheme="minorBidi"/>
          <w:bCs w:val="0"/>
          <w:caps w:val="0"/>
          <w:spacing w:val="0"/>
          <w:sz w:val="22"/>
          <w:szCs w:val="22"/>
          <w:lang w:val="en-US" w:eastAsia="fr-FR"/>
          <w:rPrChange w:id="1348" w:author="Lavignotte Fabien" w:date="2013-01-30T18:41:00Z">
            <w:rPr>
              <w:ins w:id="1349" w:author="Lavignotte Fabien" w:date="2013-01-30T18:40:00Z"/>
              <w:del w:id="1350" w:author="Mokaddem Emna" w:date="2013-01-31T10:41:00Z"/>
              <w:rFonts w:asciiTheme="minorHAnsi" w:eastAsiaTheme="minorEastAsia" w:hAnsiTheme="minorHAnsi" w:cstheme="minorBidi"/>
              <w:bCs w:val="0"/>
              <w:caps w:val="0"/>
              <w:spacing w:val="0"/>
              <w:sz w:val="22"/>
              <w:szCs w:val="22"/>
              <w:lang w:val="fr-FR" w:eastAsia="fr-FR"/>
            </w:rPr>
          </w:rPrChange>
        </w:rPr>
      </w:pPr>
      <w:ins w:id="1351" w:author="Lavignotte Fabien" w:date="2013-01-30T18:40:00Z">
        <w:del w:id="1352" w:author="Mokaddem Emna" w:date="2013-01-31T10:41:00Z">
          <w:r w:rsidRPr="0026134D" w:rsidDel="00C3586A">
            <w:delText>3.2</w:delText>
          </w:r>
          <w:r w:rsidRPr="002B5F9C" w:rsidDel="00C3586A">
            <w:rPr>
              <w:rFonts w:eastAsiaTheme="minorEastAsia"/>
              <w:lang w:val="en-US" w:eastAsia="fr-FR"/>
              <w:rPrChange w:id="1353" w:author="Lavignotte Fabien" w:date="2013-01-30T18:41:00Z">
                <w:rPr>
                  <w:rFonts w:eastAsiaTheme="minorEastAsia"/>
                  <w:lang w:val="fr-FR" w:eastAsia="fr-FR"/>
                </w:rPr>
              </w:rPrChange>
            </w:rPr>
            <w:tab/>
          </w:r>
          <w:r w:rsidRPr="0026134D" w:rsidDel="00C3586A">
            <w:delText>Acronyms</w:delText>
          </w:r>
          <w:r w:rsidDel="00C3586A">
            <w:tab/>
            <w:delText>10</w:delText>
          </w:r>
        </w:del>
      </w:ins>
    </w:p>
    <w:p w:rsidR="002B5F9C" w:rsidRPr="002B5F9C" w:rsidDel="00C3586A" w:rsidRDefault="002B5F9C">
      <w:pPr>
        <w:pStyle w:val="TM1"/>
        <w:rPr>
          <w:ins w:id="1354" w:author="Lavignotte Fabien" w:date="2013-01-30T18:40:00Z"/>
          <w:del w:id="1355" w:author="Mokaddem Emna" w:date="2013-01-31T10:41:00Z"/>
          <w:rFonts w:asciiTheme="minorHAnsi" w:eastAsiaTheme="minorEastAsia" w:hAnsiTheme="minorHAnsi" w:cstheme="minorBidi"/>
          <w:caps w:val="0"/>
          <w:spacing w:val="0"/>
          <w:sz w:val="22"/>
          <w:szCs w:val="22"/>
          <w:lang w:val="en-US" w:eastAsia="fr-FR"/>
          <w:rPrChange w:id="1356" w:author="Lavignotte Fabien" w:date="2013-01-30T18:41:00Z">
            <w:rPr>
              <w:ins w:id="1357" w:author="Lavignotte Fabien" w:date="2013-01-30T18:40:00Z"/>
              <w:del w:id="1358" w:author="Mokaddem Emna" w:date="2013-01-31T10:41:00Z"/>
              <w:rFonts w:asciiTheme="minorHAnsi" w:eastAsiaTheme="minorEastAsia" w:hAnsiTheme="minorHAnsi" w:cstheme="minorBidi"/>
              <w:caps w:val="0"/>
              <w:spacing w:val="0"/>
              <w:sz w:val="22"/>
              <w:szCs w:val="22"/>
              <w:lang w:val="fr-FR" w:eastAsia="fr-FR"/>
            </w:rPr>
          </w:rPrChange>
        </w:rPr>
      </w:pPr>
      <w:ins w:id="1359" w:author="Lavignotte Fabien" w:date="2013-01-30T18:40:00Z">
        <w:del w:id="1360" w:author="Mokaddem Emna" w:date="2013-01-31T10:41:00Z">
          <w:r w:rsidRPr="0026134D" w:rsidDel="00C3586A">
            <w:rPr>
              <w:lang w:val="en-GB"/>
            </w:rPr>
            <w:delText>4.</w:delText>
          </w:r>
          <w:r w:rsidRPr="002B5F9C" w:rsidDel="00C3586A">
            <w:rPr>
              <w:rFonts w:eastAsiaTheme="minorEastAsia"/>
              <w:lang w:val="en-US" w:eastAsia="fr-FR"/>
              <w:rPrChange w:id="1361" w:author="Lavignotte Fabien" w:date="2013-01-30T18:41:00Z">
                <w:rPr>
                  <w:rFonts w:eastAsiaTheme="minorEastAsia"/>
                  <w:lang w:val="fr-FR" w:eastAsia="fr-FR"/>
                </w:rPr>
              </w:rPrChange>
            </w:rPr>
            <w:tab/>
          </w:r>
          <w:r w:rsidRPr="0026134D" w:rsidDel="00C3586A">
            <w:rPr>
              <w:lang w:val="en-GB"/>
            </w:rPr>
            <w:delText>Software overview</w:delText>
          </w:r>
          <w:r w:rsidDel="00C3586A">
            <w:tab/>
            <w:delText>11</w:delText>
          </w:r>
        </w:del>
      </w:ins>
    </w:p>
    <w:p w:rsidR="002B5F9C" w:rsidRPr="002B5F9C" w:rsidDel="00C3586A" w:rsidRDefault="002B5F9C">
      <w:pPr>
        <w:pStyle w:val="TM1"/>
        <w:rPr>
          <w:ins w:id="1362" w:author="Lavignotte Fabien" w:date="2013-01-30T18:40:00Z"/>
          <w:del w:id="1363" w:author="Mokaddem Emna" w:date="2013-01-31T10:41:00Z"/>
          <w:rFonts w:asciiTheme="minorHAnsi" w:eastAsiaTheme="minorEastAsia" w:hAnsiTheme="minorHAnsi" w:cstheme="minorBidi"/>
          <w:caps w:val="0"/>
          <w:spacing w:val="0"/>
          <w:sz w:val="22"/>
          <w:szCs w:val="22"/>
          <w:lang w:val="en-US" w:eastAsia="fr-FR"/>
          <w:rPrChange w:id="1364" w:author="Lavignotte Fabien" w:date="2013-01-30T18:41:00Z">
            <w:rPr>
              <w:ins w:id="1365" w:author="Lavignotte Fabien" w:date="2013-01-30T18:40:00Z"/>
              <w:del w:id="1366" w:author="Mokaddem Emna" w:date="2013-01-31T10:41:00Z"/>
              <w:rFonts w:asciiTheme="minorHAnsi" w:eastAsiaTheme="minorEastAsia" w:hAnsiTheme="minorHAnsi" w:cstheme="minorBidi"/>
              <w:caps w:val="0"/>
              <w:spacing w:val="0"/>
              <w:sz w:val="22"/>
              <w:szCs w:val="22"/>
              <w:lang w:val="fr-FR" w:eastAsia="fr-FR"/>
            </w:rPr>
          </w:rPrChange>
        </w:rPr>
      </w:pPr>
      <w:ins w:id="1367" w:author="Lavignotte Fabien" w:date="2013-01-30T18:40:00Z">
        <w:del w:id="1368" w:author="Mokaddem Emna" w:date="2013-01-31T10:41:00Z">
          <w:r w:rsidRPr="0026134D" w:rsidDel="00C3586A">
            <w:rPr>
              <w:lang w:val="en-GB"/>
            </w:rPr>
            <w:delText>5.</w:delText>
          </w:r>
          <w:r w:rsidRPr="002B5F9C" w:rsidDel="00C3586A">
            <w:rPr>
              <w:rFonts w:eastAsiaTheme="minorEastAsia"/>
              <w:lang w:val="en-US" w:eastAsia="fr-FR"/>
              <w:rPrChange w:id="1369" w:author="Lavignotte Fabien" w:date="2013-01-30T18:41:00Z">
                <w:rPr>
                  <w:rFonts w:eastAsiaTheme="minorEastAsia"/>
                  <w:lang w:val="fr-FR" w:eastAsia="fr-FR"/>
                </w:rPr>
              </w:rPrChange>
            </w:rPr>
            <w:tab/>
          </w:r>
          <w:r w:rsidRPr="0026134D" w:rsidDel="00C3586A">
            <w:rPr>
              <w:lang w:val="en-GB"/>
            </w:rPr>
            <w:delText>Software Unit Testing and Software Integration Testing</w:delText>
          </w:r>
          <w:r w:rsidDel="00C3586A">
            <w:tab/>
            <w:delText>12</w:delText>
          </w:r>
        </w:del>
      </w:ins>
    </w:p>
    <w:p w:rsidR="002B5F9C" w:rsidRPr="002B5F9C" w:rsidDel="00C3586A" w:rsidRDefault="002B5F9C">
      <w:pPr>
        <w:pStyle w:val="TM2"/>
        <w:tabs>
          <w:tab w:val="left" w:pos="1305"/>
        </w:tabs>
        <w:rPr>
          <w:ins w:id="1370" w:author="Lavignotte Fabien" w:date="2013-01-30T18:40:00Z"/>
          <w:del w:id="1371" w:author="Mokaddem Emna" w:date="2013-01-31T10:41:00Z"/>
          <w:rFonts w:asciiTheme="minorHAnsi" w:eastAsiaTheme="minorEastAsia" w:hAnsiTheme="minorHAnsi" w:cstheme="minorBidi"/>
          <w:bCs w:val="0"/>
          <w:caps w:val="0"/>
          <w:spacing w:val="0"/>
          <w:sz w:val="22"/>
          <w:szCs w:val="22"/>
          <w:lang w:val="en-US" w:eastAsia="fr-FR"/>
          <w:rPrChange w:id="1372" w:author="Lavignotte Fabien" w:date="2013-01-30T18:41:00Z">
            <w:rPr>
              <w:ins w:id="1373" w:author="Lavignotte Fabien" w:date="2013-01-30T18:40:00Z"/>
              <w:del w:id="1374" w:author="Mokaddem Emna" w:date="2013-01-31T10:41:00Z"/>
              <w:rFonts w:asciiTheme="minorHAnsi" w:eastAsiaTheme="minorEastAsia" w:hAnsiTheme="minorHAnsi" w:cstheme="minorBidi"/>
              <w:bCs w:val="0"/>
              <w:caps w:val="0"/>
              <w:spacing w:val="0"/>
              <w:sz w:val="22"/>
              <w:szCs w:val="22"/>
              <w:lang w:val="fr-FR" w:eastAsia="fr-FR"/>
            </w:rPr>
          </w:rPrChange>
        </w:rPr>
      </w:pPr>
      <w:ins w:id="1375" w:author="Lavignotte Fabien" w:date="2013-01-30T18:40:00Z">
        <w:del w:id="1376" w:author="Mokaddem Emna" w:date="2013-01-31T10:41:00Z">
          <w:r w:rsidRPr="0026134D" w:rsidDel="00C3586A">
            <w:delText>5.1</w:delText>
          </w:r>
          <w:r w:rsidRPr="002B5F9C" w:rsidDel="00C3586A">
            <w:rPr>
              <w:rFonts w:eastAsiaTheme="minorEastAsia"/>
              <w:lang w:val="en-US" w:eastAsia="fr-FR"/>
              <w:rPrChange w:id="1377" w:author="Lavignotte Fabien" w:date="2013-01-30T18:41:00Z">
                <w:rPr>
                  <w:rFonts w:eastAsiaTheme="minorEastAsia"/>
                  <w:lang w:val="fr-FR" w:eastAsia="fr-FR"/>
                </w:rPr>
              </w:rPrChange>
            </w:rPr>
            <w:tab/>
          </w:r>
          <w:r w:rsidRPr="0026134D" w:rsidDel="00C3586A">
            <w:delText>General</w:delText>
          </w:r>
          <w:r w:rsidDel="00C3586A">
            <w:tab/>
            <w:delText>12</w:delText>
          </w:r>
        </w:del>
      </w:ins>
    </w:p>
    <w:p w:rsidR="002B5F9C" w:rsidRPr="002B5F9C" w:rsidDel="00C3586A" w:rsidRDefault="002B5F9C">
      <w:pPr>
        <w:pStyle w:val="TM3"/>
        <w:tabs>
          <w:tab w:val="left" w:pos="2041"/>
        </w:tabs>
        <w:rPr>
          <w:ins w:id="1378" w:author="Lavignotte Fabien" w:date="2013-01-30T18:40:00Z"/>
          <w:del w:id="1379" w:author="Mokaddem Emna" w:date="2013-01-31T10:41:00Z"/>
          <w:rFonts w:asciiTheme="minorHAnsi" w:eastAsiaTheme="minorEastAsia" w:hAnsiTheme="minorHAnsi" w:cstheme="minorBidi"/>
          <w:bCs w:val="0"/>
          <w:iCs w:val="0"/>
          <w:caps w:val="0"/>
          <w:color w:val="auto"/>
          <w:spacing w:val="0"/>
          <w:sz w:val="22"/>
          <w:szCs w:val="22"/>
          <w:lang w:val="en-US" w:eastAsia="fr-FR"/>
          <w:rPrChange w:id="1380" w:author="Lavignotte Fabien" w:date="2013-01-30T18:41:00Z">
            <w:rPr>
              <w:ins w:id="1381" w:author="Lavignotte Fabien" w:date="2013-01-30T18:40:00Z"/>
              <w:del w:id="138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83" w:author="Lavignotte Fabien" w:date="2013-01-30T18:40:00Z">
        <w:del w:id="1384" w:author="Mokaddem Emna" w:date="2013-01-31T10:41:00Z">
          <w:r w:rsidRPr="0026134D" w:rsidDel="00C3586A">
            <w:delText>5.1.1</w:delText>
          </w:r>
          <w:r w:rsidRPr="002B5F9C" w:rsidDel="00C3586A">
            <w:rPr>
              <w:rFonts w:eastAsiaTheme="minorEastAsia"/>
              <w:lang w:val="en-US" w:eastAsia="fr-FR"/>
              <w:rPrChange w:id="1385" w:author="Lavignotte Fabien" w:date="2013-01-30T18:41:00Z">
                <w:rPr>
                  <w:rFonts w:eastAsiaTheme="minorEastAsia"/>
                  <w:lang w:val="fr-FR" w:eastAsia="fr-FR"/>
                </w:rPr>
              </w:rPrChange>
            </w:rPr>
            <w:tab/>
          </w:r>
          <w:r w:rsidRPr="0026134D" w:rsidDel="00C3586A">
            <w:delText>Organization</w:delText>
          </w:r>
          <w:r w:rsidDel="00C3586A">
            <w:tab/>
            <w:delText>12</w:delText>
          </w:r>
        </w:del>
      </w:ins>
    </w:p>
    <w:p w:rsidR="002B5F9C" w:rsidRPr="002B5F9C" w:rsidDel="00C3586A" w:rsidRDefault="002B5F9C">
      <w:pPr>
        <w:pStyle w:val="TM3"/>
        <w:tabs>
          <w:tab w:val="left" w:pos="2041"/>
        </w:tabs>
        <w:rPr>
          <w:ins w:id="1386" w:author="Lavignotte Fabien" w:date="2013-01-30T18:40:00Z"/>
          <w:del w:id="1387" w:author="Mokaddem Emna" w:date="2013-01-31T10:41:00Z"/>
          <w:rFonts w:asciiTheme="minorHAnsi" w:eastAsiaTheme="minorEastAsia" w:hAnsiTheme="minorHAnsi" w:cstheme="minorBidi"/>
          <w:bCs w:val="0"/>
          <w:iCs w:val="0"/>
          <w:caps w:val="0"/>
          <w:color w:val="auto"/>
          <w:spacing w:val="0"/>
          <w:sz w:val="22"/>
          <w:szCs w:val="22"/>
          <w:lang w:val="en-US" w:eastAsia="fr-FR"/>
          <w:rPrChange w:id="1388" w:author="Lavignotte Fabien" w:date="2013-01-30T18:41:00Z">
            <w:rPr>
              <w:ins w:id="1389" w:author="Lavignotte Fabien" w:date="2013-01-30T18:40:00Z"/>
              <w:del w:id="139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91" w:author="Lavignotte Fabien" w:date="2013-01-30T18:40:00Z">
        <w:del w:id="1392" w:author="Mokaddem Emna" w:date="2013-01-31T10:41:00Z">
          <w:r w:rsidRPr="0026134D" w:rsidDel="00C3586A">
            <w:delText>5.1.2</w:delText>
          </w:r>
          <w:r w:rsidRPr="002B5F9C" w:rsidDel="00C3586A">
            <w:rPr>
              <w:rFonts w:eastAsiaTheme="minorEastAsia"/>
              <w:lang w:val="en-US" w:eastAsia="fr-FR"/>
              <w:rPrChange w:id="1393" w:author="Lavignotte Fabien" w:date="2013-01-30T18:41:00Z">
                <w:rPr>
                  <w:rFonts w:eastAsiaTheme="minorEastAsia"/>
                  <w:lang w:val="fr-FR" w:eastAsia="fr-FR"/>
                </w:rPr>
              </w:rPrChange>
            </w:rPr>
            <w:tab/>
          </w:r>
          <w:r w:rsidRPr="0026134D" w:rsidDel="00C3586A">
            <w:delText>Master Schedule</w:delText>
          </w:r>
          <w:r w:rsidDel="00C3586A">
            <w:tab/>
            <w:delText>12</w:delText>
          </w:r>
        </w:del>
      </w:ins>
    </w:p>
    <w:p w:rsidR="002B5F9C" w:rsidRPr="002B5F9C" w:rsidDel="00C3586A" w:rsidRDefault="002B5F9C">
      <w:pPr>
        <w:pStyle w:val="TM3"/>
        <w:tabs>
          <w:tab w:val="left" w:pos="2041"/>
        </w:tabs>
        <w:rPr>
          <w:ins w:id="1394" w:author="Lavignotte Fabien" w:date="2013-01-30T18:40:00Z"/>
          <w:del w:id="1395" w:author="Mokaddem Emna" w:date="2013-01-31T10:41:00Z"/>
          <w:rFonts w:asciiTheme="minorHAnsi" w:eastAsiaTheme="minorEastAsia" w:hAnsiTheme="minorHAnsi" w:cstheme="minorBidi"/>
          <w:bCs w:val="0"/>
          <w:iCs w:val="0"/>
          <w:caps w:val="0"/>
          <w:color w:val="auto"/>
          <w:spacing w:val="0"/>
          <w:sz w:val="22"/>
          <w:szCs w:val="22"/>
          <w:lang w:val="en-US" w:eastAsia="fr-FR"/>
          <w:rPrChange w:id="1396" w:author="Lavignotte Fabien" w:date="2013-01-30T18:41:00Z">
            <w:rPr>
              <w:ins w:id="1397" w:author="Lavignotte Fabien" w:date="2013-01-30T18:40:00Z"/>
              <w:del w:id="139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399" w:author="Lavignotte Fabien" w:date="2013-01-30T18:40:00Z">
        <w:del w:id="1400" w:author="Mokaddem Emna" w:date="2013-01-31T10:41:00Z">
          <w:r w:rsidRPr="0026134D" w:rsidDel="00C3586A">
            <w:delText>5.1.3</w:delText>
          </w:r>
          <w:r w:rsidRPr="002B5F9C" w:rsidDel="00C3586A">
            <w:rPr>
              <w:rFonts w:eastAsiaTheme="minorEastAsia"/>
              <w:lang w:val="en-US" w:eastAsia="fr-FR"/>
              <w:rPrChange w:id="1401" w:author="Lavignotte Fabien" w:date="2013-01-30T18:41:00Z">
                <w:rPr>
                  <w:rFonts w:eastAsiaTheme="minorEastAsia"/>
                  <w:lang w:val="fr-FR" w:eastAsia="fr-FR"/>
                </w:rPr>
              </w:rPrChange>
            </w:rPr>
            <w:tab/>
          </w:r>
          <w:r w:rsidRPr="0026134D" w:rsidDel="00C3586A">
            <w:delText>Resource Summary</w:delText>
          </w:r>
          <w:r w:rsidDel="00C3586A">
            <w:tab/>
            <w:delText>12</w:delText>
          </w:r>
        </w:del>
      </w:ins>
    </w:p>
    <w:p w:rsidR="002B5F9C" w:rsidRPr="002B5F9C" w:rsidDel="00C3586A" w:rsidRDefault="002B5F9C">
      <w:pPr>
        <w:pStyle w:val="TM3"/>
        <w:tabs>
          <w:tab w:val="left" w:pos="2041"/>
        </w:tabs>
        <w:rPr>
          <w:ins w:id="1402" w:author="Lavignotte Fabien" w:date="2013-01-30T18:40:00Z"/>
          <w:del w:id="1403" w:author="Mokaddem Emna" w:date="2013-01-31T10:41:00Z"/>
          <w:rFonts w:asciiTheme="minorHAnsi" w:eastAsiaTheme="minorEastAsia" w:hAnsiTheme="minorHAnsi" w:cstheme="minorBidi"/>
          <w:bCs w:val="0"/>
          <w:iCs w:val="0"/>
          <w:caps w:val="0"/>
          <w:color w:val="auto"/>
          <w:spacing w:val="0"/>
          <w:sz w:val="22"/>
          <w:szCs w:val="22"/>
          <w:lang w:val="en-US" w:eastAsia="fr-FR"/>
          <w:rPrChange w:id="1404" w:author="Lavignotte Fabien" w:date="2013-01-30T18:41:00Z">
            <w:rPr>
              <w:ins w:id="1405" w:author="Lavignotte Fabien" w:date="2013-01-30T18:40:00Z"/>
              <w:del w:id="140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07" w:author="Lavignotte Fabien" w:date="2013-01-30T18:40:00Z">
        <w:del w:id="1408" w:author="Mokaddem Emna" w:date="2013-01-31T10:41:00Z">
          <w:r w:rsidRPr="0026134D" w:rsidDel="00C3586A">
            <w:delText>5.1.4</w:delText>
          </w:r>
          <w:r w:rsidRPr="002B5F9C" w:rsidDel="00C3586A">
            <w:rPr>
              <w:rFonts w:eastAsiaTheme="minorEastAsia"/>
              <w:lang w:val="en-US" w:eastAsia="fr-FR"/>
              <w:rPrChange w:id="1409" w:author="Lavignotte Fabien" w:date="2013-01-30T18:41:00Z">
                <w:rPr>
                  <w:rFonts w:eastAsiaTheme="minorEastAsia"/>
                  <w:lang w:val="fr-FR" w:eastAsia="fr-FR"/>
                </w:rPr>
              </w:rPrChange>
            </w:rPr>
            <w:tab/>
          </w:r>
          <w:r w:rsidRPr="0026134D" w:rsidDel="00C3586A">
            <w:delText>Responsibilities</w:delText>
          </w:r>
          <w:r w:rsidDel="00C3586A">
            <w:tab/>
            <w:delText>12</w:delText>
          </w:r>
        </w:del>
      </w:ins>
    </w:p>
    <w:p w:rsidR="002B5F9C" w:rsidRPr="002B5F9C" w:rsidDel="00C3586A" w:rsidRDefault="002B5F9C">
      <w:pPr>
        <w:pStyle w:val="TM3"/>
        <w:tabs>
          <w:tab w:val="left" w:pos="2041"/>
        </w:tabs>
        <w:rPr>
          <w:ins w:id="1410" w:author="Lavignotte Fabien" w:date="2013-01-30T18:40:00Z"/>
          <w:del w:id="1411" w:author="Mokaddem Emna" w:date="2013-01-31T10:41:00Z"/>
          <w:rFonts w:asciiTheme="minorHAnsi" w:eastAsiaTheme="minorEastAsia" w:hAnsiTheme="minorHAnsi" w:cstheme="minorBidi"/>
          <w:bCs w:val="0"/>
          <w:iCs w:val="0"/>
          <w:caps w:val="0"/>
          <w:color w:val="auto"/>
          <w:spacing w:val="0"/>
          <w:sz w:val="22"/>
          <w:szCs w:val="22"/>
          <w:lang w:val="en-US" w:eastAsia="fr-FR"/>
          <w:rPrChange w:id="1412" w:author="Lavignotte Fabien" w:date="2013-01-30T18:41:00Z">
            <w:rPr>
              <w:ins w:id="1413" w:author="Lavignotte Fabien" w:date="2013-01-30T18:40:00Z"/>
              <w:del w:id="141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15" w:author="Lavignotte Fabien" w:date="2013-01-30T18:40:00Z">
        <w:del w:id="1416" w:author="Mokaddem Emna" w:date="2013-01-31T10:41:00Z">
          <w:r w:rsidRPr="0026134D" w:rsidDel="00C3586A">
            <w:delText>5.1.5</w:delText>
          </w:r>
          <w:r w:rsidRPr="002B5F9C" w:rsidDel="00C3586A">
            <w:rPr>
              <w:rFonts w:eastAsiaTheme="minorEastAsia"/>
              <w:lang w:val="en-US" w:eastAsia="fr-FR"/>
              <w:rPrChange w:id="1417" w:author="Lavignotte Fabien" w:date="2013-01-30T18:41:00Z">
                <w:rPr>
                  <w:rFonts w:eastAsiaTheme="minorEastAsia"/>
                  <w:lang w:val="fr-FR" w:eastAsia="fr-FR"/>
                </w:rPr>
              </w:rPrChange>
            </w:rPr>
            <w:tab/>
          </w:r>
          <w:r w:rsidRPr="0026134D" w:rsidDel="00C3586A">
            <w:delText>Tools, Techniques and Methods</w:delText>
          </w:r>
          <w:r w:rsidDel="00C3586A">
            <w:tab/>
            <w:delText>12</w:delText>
          </w:r>
        </w:del>
      </w:ins>
    </w:p>
    <w:p w:rsidR="002B5F9C" w:rsidRPr="002B5F9C" w:rsidDel="00C3586A" w:rsidRDefault="002B5F9C">
      <w:pPr>
        <w:pStyle w:val="TM3"/>
        <w:tabs>
          <w:tab w:val="left" w:pos="2041"/>
        </w:tabs>
        <w:rPr>
          <w:ins w:id="1418" w:author="Lavignotte Fabien" w:date="2013-01-30T18:40:00Z"/>
          <w:del w:id="1419" w:author="Mokaddem Emna" w:date="2013-01-31T10:41:00Z"/>
          <w:rFonts w:asciiTheme="minorHAnsi" w:eastAsiaTheme="minorEastAsia" w:hAnsiTheme="minorHAnsi" w:cstheme="minorBidi"/>
          <w:bCs w:val="0"/>
          <w:iCs w:val="0"/>
          <w:caps w:val="0"/>
          <w:color w:val="auto"/>
          <w:spacing w:val="0"/>
          <w:sz w:val="22"/>
          <w:szCs w:val="22"/>
          <w:lang w:val="en-US" w:eastAsia="fr-FR"/>
          <w:rPrChange w:id="1420" w:author="Lavignotte Fabien" w:date="2013-01-30T18:41:00Z">
            <w:rPr>
              <w:ins w:id="1421" w:author="Lavignotte Fabien" w:date="2013-01-30T18:40:00Z"/>
              <w:del w:id="142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23" w:author="Lavignotte Fabien" w:date="2013-01-30T18:40:00Z">
        <w:del w:id="1424" w:author="Mokaddem Emna" w:date="2013-01-31T10:41:00Z">
          <w:r w:rsidRPr="0026134D" w:rsidDel="00C3586A">
            <w:delText>5.1.6</w:delText>
          </w:r>
          <w:r w:rsidRPr="002B5F9C" w:rsidDel="00C3586A">
            <w:rPr>
              <w:rFonts w:eastAsiaTheme="minorEastAsia"/>
              <w:lang w:val="en-US" w:eastAsia="fr-FR"/>
              <w:rPrChange w:id="1425" w:author="Lavignotte Fabien" w:date="2013-01-30T18:41:00Z">
                <w:rPr>
                  <w:rFonts w:eastAsiaTheme="minorEastAsia"/>
                  <w:lang w:val="fr-FR" w:eastAsia="fr-FR"/>
                </w:rPr>
              </w:rPrChange>
            </w:rPr>
            <w:tab/>
          </w:r>
          <w:r w:rsidRPr="0026134D" w:rsidDel="00C3586A">
            <w:delText>Personnel and Personnel Training Requirements</w:delText>
          </w:r>
          <w:r w:rsidDel="00C3586A">
            <w:tab/>
            <w:delText>12</w:delText>
          </w:r>
        </w:del>
      </w:ins>
    </w:p>
    <w:p w:rsidR="002B5F9C" w:rsidRPr="002B5F9C" w:rsidDel="00C3586A" w:rsidRDefault="002B5F9C">
      <w:pPr>
        <w:pStyle w:val="TM3"/>
        <w:tabs>
          <w:tab w:val="left" w:pos="2041"/>
        </w:tabs>
        <w:rPr>
          <w:ins w:id="1426" w:author="Lavignotte Fabien" w:date="2013-01-30T18:40:00Z"/>
          <w:del w:id="1427" w:author="Mokaddem Emna" w:date="2013-01-31T10:41:00Z"/>
          <w:rFonts w:asciiTheme="minorHAnsi" w:eastAsiaTheme="minorEastAsia" w:hAnsiTheme="minorHAnsi" w:cstheme="minorBidi"/>
          <w:bCs w:val="0"/>
          <w:iCs w:val="0"/>
          <w:caps w:val="0"/>
          <w:color w:val="auto"/>
          <w:spacing w:val="0"/>
          <w:sz w:val="22"/>
          <w:szCs w:val="22"/>
          <w:lang w:val="en-US" w:eastAsia="fr-FR"/>
          <w:rPrChange w:id="1428" w:author="Lavignotte Fabien" w:date="2013-01-30T18:41:00Z">
            <w:rPr>
              <w:ins w:id="1429" w:author="Lavignotte Fabien" w:date="2013-01-30T18:40:00Z"/>
              <w:del w:id="143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31" w:author="Lavignotte Fabien" w:date="2013-01-30T18:40:00Z">
        <w:del w:id="1432" w:author="Mokaddem Emna" w:date="2013-01-31T10:41:00Z">
          <w:r w:rsidRPr="0026134D" w:rsidDel="00C3586A">
            <w:delText>5.1.7</w:delText>
          </w:r>
          <w:r w:rsidRPr="002B5F9C" w:rsidDel="00C3586A">
            <w:rPr>
              <w:rFonts w:eastAsiaTheme="minorEastAsia"/>
              <w:lang w:val="en-US" w:eastAsia="fr-FR"/>
              <w:rPrChange w:id="1433" w:author="Lavignotte Fabien" w:date="2013-01-30T18:41:00Z">
                <w:rPr>
                  <w:rFonts w:eastAsiaTheme="minorEastAsia"/>
                  <w:lang w:val="fr-FR" w:eastAsia="fr-FR"/>
                </w:rPr>
              </w:rPrChange>
            </w:rPr>
            <w:tab/>
          </w:r>
          <w:r w:rsidRPr="0026134D" w:rsidDel="00C3586A">
            <w:delText>Risks and Contingencies</w:delText>
          </w:r>
          <w:r w:rsidDel="00C3586A">
            <w:tab/>
            <w:delText>12</w:delText>
          </w:r>
        </w:del>
      </w:ins>
    </w:p>
    <w:p w:rsidR="002B5F9C" w:rsidRPr="002B5F9C" w:rsidDel="00C3586A" w:rsidRDefault="002B5F9C">
      <w:pPr>
        <w:pStyle w:val="TM2"/>
        <w:tabs>
          <w:tab w:val="left" w:pos="1305"/>
        </w:tabs>
        <w:rPr>
          <w:ins w:id="1434" w:author="Lavignotte Fabien" w:date="2013-01-30T18:40:00Z"/>
          <w:del w:id="1435" w:author="Mokaddem Emna" w:date="2013-01-31T10:41:00Z"/>
          <w:rFonts w:asciiTheme="minorHAnsi" w:eastAsiaTheme="minorEastAsia" w:hAnsiTheme="minorHAnsi" w:cstheme="minorBidi"/>
          <w:bCs w:val="0"/>
          <w:caps w:val="0"/>
          <w:spacing w:val="0"/>
          <w:sz w:val="22"/>
          <w:szCs w:val="22"/>
          <w:lang w:val="en-US" w:eastAsia="fr-FR"/>
          <w:rPrChange w:id="1436" w:author="Lavignotte Fabien" w:date="2013-01-30T18:41:00Z">
            <w:rPr>
              <w:ins w:id="1437" w:author="Lavignotte Fabien" w:date="2013-01-30T18:40:00Z"/>
              <w:del w:id="1438" w:author="Mokaddem Emna" w:date="2013-01-31T10:41:00Z"/>
              <w:rFonts w:asciiTheme="minorHAnsi" w:eastAsiaTheme="minorEastAsia" w:hAnsiTheme="minorHAnsi" w:cstheme="minorBidi"/>
              <w:bCs w:val="0"/>
              <w:caps w:val="0"/>
              <w:spacing w:val="0"/>
              <w:sz w:val="22"/>
              <w:szCs w:val="22"/>
              <w:lang w:val="fr-FR" w:eastAsia="fr-FR"/>
            </w:rPr>
          </w:rPrChange>
        </w:rPr>
      </w:pPr>
      <w:ins w:id="1439" w:author="Lavignotte Fabien" w:date="2013-01-30T18:40:00Z">
        <w:del w:id="1440" w:author="Mokaddem Emna" w:date="2013-01-31T10:41:00Z">
          <w:r w:rsidRPr="0026134D" w:rsidDel="00C3586A">
            <w:delText>5.2</w:delText>
          </w:r>
          <w:r w:rsidRPr="002B5F9C" w:rsidDel="00C3586A">
            <w:rPr>
              <w:rFonts w:eastAsiaTheme="minorEastAsia"/>
              <w:lang w:val="en-US" w:eastAsia="fr-FR"/>
              <w:rPrChange w:id="1441" w:author="Lavignotte Fabien" w:date="2013-01-30T18:41:00Z">
                <w:rPr>
                  <w:rFonts w:eastAsiaTheme="minorEastAsia"/>
                  <w:lang w:val="fr-FR" w:eastAsia="fr-FR"/>
                </w:rPr>
              </w:rPrChange>
            </w:rPr>
            <w:tab/>
          </w:r>
          <w:r w:rsidRPr="0026134D" w:rsidDel="00C3586A">
            <w:delText>Control Procedures for Software Unit Testing/Integration testing</w:delText>
          </w:r>
          <w:r w:rsidDel="00C3586A">
            <w:tab/>
            <w:delText>13</w:delText>
          </w:r>
        </w:del>
      </w:ins>
    </w:p>
    <w:p w:rsidR="002B5F9C" w:rsidRPr="002B5F9C" w:rsidDel="00C3586A" w:rsidRDefault="002B5F9C">
      <w:pPr>
        <w:pStyle w:val="TM2"/>
        <w:tabs>
          <w:tab w:val="left" w:pos="1305"/>
        </w:tabs>
        <w:rPr>
          <w:ins w:id="1442" w:author="Lavignotte Fabien" w:date="2013-01-30T18:40:00Z"/>
          <w:del w:id="1443" w:author="Mokaddem Emna" w:date="2013-01-31T10:41:00Z"/>
          <w:rFonts w:asciiTheme="minorHAnsi" w:eastAsiaTheme="minorEastAsia" w:hAnsiTheme="minorHAnsi" w:cstheme="minorBidi"/>
          <w:bCs w:val="0"/>
          <w:caps w:val="0"/>
          <w:spacing w:val="0"/>
          <w:sz w:val="22"/>
          <w:szCs w:val="22"/>
          <w:lang w:val="en-US" w:eastAsia="fr-FR"/>
          <w:rPrChange w:id="1444" w:author="Lavignotte Fabien" w:date="2013-01-30T18:41:00Z">
            <w:rPr>
              <w:ins w:id="1445" w:author="Lavignotte Fabien" w:date="2013-01-30T18:40:00Z"/>
              <w:del w:id="1446" w:author="Mokaddem Emna" w:date="2013-01-31T10:41:00Z"/>
              <w:rFonts w:asciiTheme="minorHAnsi" w:eastAsiaTheme="minorEastAsia" w:hAnsiTheme="minorHAnsi" w:cstheme="minorBidi"/>
              <w:bCs w:val="0"/>
              <w:caps w:val="0"/>
              <w:spacing w:val="0"/>
              <w:sz w:val="22"/>
              <w:szCs w:val="22"/>
              <w:lang w:val="fr-FR" w:eastAsia="fr-FR"/>
            </w:rPr>
          </w:rPrChange>
        </w:rPr>
      </w:pPr>
      <w:ins w:id="1447" w:author="Lavignotte Fabien" w:date="2013-01-30T18:40:00Z">
        <w:del w:id="1448" w:author="Mokaddem Emna" w:date="2013-01-31T10:41:00Z">
          <w:r w:rsidRPr="0026134D" w:rsidDel="00C3586A">
            <w:delText>5.3</w:delText>
          </w:r>
          <w:r w:rsidRPr="002B5F9C" w:rsidDel="00C3586A">
            <w:rPr>
              <w:rFonts w:eastAsiaTheme="minorEastAsia"/>
              <w:lang w:val="en-US" w:eastAsia="fr-FR"/>
              <w:rPrChange w:id="1449" w:author="Lavignotte Fabien" w:date="2013-01-30T18:41:00Z">
                <w:rPr>
                  <w:rFonts w:eastAsiaTheme="minorEastAsia"/>
                  <w:lang w:val="fr-FR" w:eastAsia="fr-FR"/>
                </w:rPr>
              </w:rPrChange>
            </w:rPr>
            <w:tab/>
          </w:r>
          <w:r w:rsidRPr="0026134D" w:rsidDel="00C3586A">
            <w:delText>Software Unit Testing and Integration testing Approach</w:delText>
          </w:r>
          <w:r w:rsidDel="00C3586A">
            <w:tab/>
            <w:delText>14</w:delText>
          </w:r>
        </w:del>
      </w:ins>
    </w:p>
    <w:p w:rsidR="002B5F9C" w:rsidRPr="002B5F9C" w:rsidDel="00C3586A" w:rsidRDefault="002B5F9C">
      <w:pPr>
        <w:pStyle w:val="TM3"/>
        <w:tabs>
          <w:tab w:val="left" w:pos="2041"/>
        </w:tabs>
        <w:rPr>
          <w:ins w:id="1450" w:author="Lavignotte Fabien" w:date="2013-01-30T18:40:00Z"/>
          <w:del w:id="1451" w:author="Mokaddem Emna" w:date="2013-01-31T10:41:00Z"/>
          <w:rFonts w:asciiTheme="minorHAnsi" w:eastAsiaTheme="minorEastAsia" w:hAnsiTheme="minorHAnsi" w:cstheme="minorBidi"/>
          <w:bCs w:val="0"/>
          <w:iCs w:val="0"/>
          <w:caps w:val="0"/>
          <w:color w:val="auto"/>
          <w:spacing w:val="0"/>
          <w:sz w:val="22"/>
          <w:szCs w:val="22"/>
          <w:lang w:val="en-US" w:eastAsia="fr-FR"/>
          <w:rPrChange w:id="1452" w:author="Lavignotte Fabien" w:date="2013-01-30T18:41:00Z">
            <w:rPr>
              <w:ins w:id="1453" w:author="Lavignotte Fabien" w:date="2013-01-30T18:40:00Z"/>
              <w:del w:id="1454"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55" w:author="Lavignotte Fabien" w:date="2013-01-30T18:40:00Z">
        <w:del w:id="1456" w:author="Mokaddem Emna" w:date="2013-01-31T10:41:00Z">
          <w:r w:rsidRPr="0026134D" w:rsidDel="00C3586A">
            <w:delText>5.3.1</w:delText>
          </w:r>
          <w:r w:rsidRPr="002B5F9C" w:rsidDel="00C3586A">
            <w:rPr>
              <w:rFonts w:eastAsiaTheme="minorEastAsia"/>
              <w:lang w:val="en-US" w:eastAsia="fr-FR"/>
              <w:rPrChange w:id="1457" w:author="Lavignotte Fabien" w:date="2013-01-30T18:41:00Z">
                <w:rPr>
                  <w:rFonts w:eastAsiaTheme="minorEastAsia"/>
                  <w:lang w:val="fr-FR" w:eastAsia="fr-FR"/>
                </w:rPr>
              </w:rPrChange>
            </w:rPr>
            <w:tab/>
          </w:r>
          <w:r w:rsidDel="00C3586A">
            <w:delText>Unit/Integration Testing Strategy</w:delText>
          </w:r>
          <w:r w:rsidDel="00C3586A">
            <w:tab/>
            <w:delText>14</w:delText>
          </w:r>
        </w:del>
      </w:ins>
    </w:p>
    <w:p w:rsidR="002B5F9C" w:rsidRPr="002B5F9C" w:rsidDel="00C3586A" w:rsidRDefault="002B5F9C">
      <w:pPr>
        <w:pStyle w:val="TM3"/>
        <w:tabs>
          <w:tab w:val="left" w:pos="2041"/>
        </w:tabs>
        <w:rPr>
          <w:ins w:id="1458" w:author="Lavignotte Fabien" w:date="2013-01-30T18:40:00Z"/>
          <w:del w:id="1459" w:author="Mokaddem Emna" w:date="2013-01-31T10:41:00Z"/>
          <w:rFonts w:asciiTheme="minorHAnsi" w:eastAsiaTheme="minorEastAsia" w:hAnsiTheme="minorHAnsi" w:cstheme="minorBidi"/>
          <w:bCs w:val="0"/>
          <w:iCs w:val="0"/>
          <w:caps w:val="0"/>
          <w:color w:val="auto"/>
          <w:spacing w:val="0"/>
          <w:sz w:val="22"/>
          <w:szCs w:val="22"/>
          <w:lang w:val="en-US" w:eastAsia="fr-FR"/>
          <w:rPrChange w:id="1460" w:author="Lavignotte Fabien" w:date="2013-01-30T18:41:00Z">
            <w:rPr>
              <w:ins w:id="1461" w:author="Lavignotte Fabien" w:date="2013-01-30T18:40:00Z"/>
              <w:del w:id="146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63" w:author="Lavignotte Fabien" w:date="2013-01-30T18:40:00Z">
        <w:del w:id="1464" w:author="Mokaddem Emna" w:date="2013-01-31T10:41:00Z">
          <w:r w:rsidRPr="0026134D" w:rsidDel="00C3586A">
            <w:delText>5.3.2</w:delText>
          </w:r>
          <w:r w:rsidRPr="002B5F9C" w:rsidDel="00C3586A">
            <w:rPr>
              <w:rFonts w:eastAsiaTheme="minorEastAsia"/>
              <w:lang w:val="en-US" w:eastAsia="fr-FR"/>
              <w:rPrChange w:id="1465" w:author="Lavignotte Fabien" w:date="2013-01-30T18:41:00Z">
                <w:rPr>
                  <w:rFonts w:eastAsiaTheme="minorEastAsia"/>
                  <w:lang w:val="fr-FR" w:eastAsia="fr-FR"/>
                </w:rPr>
              </w:rPrChange>
            </w:rPr>
            <w:tab/>
          </w:r>
          <w:r w:rsidDel="00C3586A">
            <w:delText>Tasks and Items under Test</w:delText>
          </w:r>
          <w:r w:rsidDel="00C3586A">
            <w:tab/>
            <w:delText>14</w:delText>
          </w:r>
        </w:del>
      </w:ins>
    </w:p>
    <w:p w:rsidR="002B5F9C" w:rsidRPr="002B5F9C" w:rsidDel="00C3586A" w:rsidRDefault="002B5F9C">
      <w:pPr>
        <w:pStyle w:val="TM3"/>
        <w:tabs>
          <w:tab w:val="left" w:pos="2041"/>
        </w:tabs>
        <w:rPr>
          <w:ins w:id="1466" w:author="Lavignotte Fabien" w:date="2013-01-30T18:40:00Z"/>
          <w:del w:id="1467" w:author="Mokaddem Emna" w:date="2013-01-31T10:41:00Z"/>
          <w:rFonts w:asciiTheme="minorHAnsi" w:eastAsiaTheme="minorEastAsia" w:hAnsiTheme="minorHAnsi" w:cstheme="minorBidi"/>
          <w:bCs w:val="0"/>
          <w:iCs w:val="0"/>
          <w:caps w:val="0"/>
          <w:color w:val="auto"/>
          <w:spacing w:val="0"/>
          <w:sz w:val="22"/>
          <w:szCs w:val="22"/>
          <w:lang w:val="en-US" w:eastAsia="fr-FR"/>
          <w:rPrChange w:id="1468" w:author="Lavignotte Fabien" w:date="2013-01-30T18:41:00Z">
            <w:rPr>
              <w:ins w:id="1469" w:author="Lavignotte Fabien" w:date="2013-01-30T18:40:00Z"/>
              <w:del w:id="147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71" w:author="Lavignotte Fabien" w:date="2013-01-30T18:40:00Z">
        <w:del w:id="1472" w:author="Mokaddem Emna" w:date="2013-01-31T10:41:00Z">
          <w:r w:rsidRPr="0026134D" w:rsidDel="00C3586A">
            <w:delText>5.3.3</w:delText>
          </w:r>
          <w:r w:rsidRPr="002B5F9C" w:rsidDel="00C3586A">
            <w:rPr>
              <w:rFonts w:eastAsiaTheme="minorEastAsia"/>
              <w:lang w:val="en-US" w:eastAsia="fr-FR"/>
              <w:rPrChange w:id="1473" w:author="Lavignotte Fabien" w:date="2013-01-30T18:41:00Z">
                <w:rPr>
                  <w:rFonts w:eastAsiaTheme="minorEastAsia"/>
                  <w:lang w:val="fr-FR" w:eastAsia="fr-FR"/>
                </w:rPr>
              </w:rPrChange>
            </w:rPr>
            <w:tab/>
          </w:r>
          <w:r w:rsidDel="00C3586A">
            <w:delText>Features to be Tested</w:delText>
          </w:r>
          <w:r w:rsidDel="00C3586A">
            <w:tab/>
            <w:delText>14</w:delText>
          </w:r>
        </w:del>
      </w:ins>
    </w:p>
    <w:p w:rsidR="002B5F9C" w:rsidRPr="002B5F9C" w:rsidDel="00C3586A" w:rsidRDefault="002B5F9C">
      <w:pPr>
        <w:pStyle w:val="TM3"/>
        <w:tabs>
          <w:tab w:val="left" w:pos="2041"/>
        </w:tabs>
        <w:rPr>
          <w:ins w:id="1474" w:author="Lavignotte Fabien" w:date="2013-01-30T18:40:00Z"/>
          <w:del w:id="1475" w:author="Mokaddem Emna" w:date="2013-01-31T10:41:00Z"/>
          <w:rFonts w:asciiTheme="minorHAnsi" w:eastAsiaTheme="minorEastAsia" w:hAnsiTheme="minorHAnsi" w:cstheme="minorBidi"/>
          <w:bCs w:val="0"/>
          <w:iCs w:val="0"/>
          <w:caps w:val="0"/>
          <w:color w:val="auto"/>
          <w:spacing w:val="0"/>
          <w:sz w:val="22"/>
          <w:szCs w:val="22"/>
          <w:lang w:val="en-US" w:eastAsia="fr-FR"/>
          <w:rPrChange w:id="1476" w:author="Lavignotte Fabien" w:date="2013-01-30T18:41:00Z">
            <w:rPr>
              <w:ins w:id="1477" w:author="Lavignotte Fabien" w:date="2013-01-30T18:40:00Z"/>
              <w:del w:id="147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79" w:author="Lavignotte Fabien" w:date="2013-01-30T18:40:00Z">
        <w:del w:id="1480" w:author="Mokaddem Emna" w:date="2013-01-31T10:41:00Z">
          <w:r w:rsidRPr="0026134D" w:rsidDel="00C3586A">
            <w:delText>5.3.4</w:delText>
          </w:r>
          <w:r w:rsidRPr="002B5F9C" w:rsidDel="00C3586A">
            <w:rPr>
              <w:rFonts w:eastAsiaTheme="minorEastAsia"/>
              <w:lang w:val="en-US" w:eastAsia="fr-FR"/>
              <w:rPrChange w:id="1481" w:author="Lavignotte Fabien" w:date="2013-01-30T18:41:00Z">
                <w:rPr>
                  <w:rFonts w:eastAsiaTheme="minorEastAsia"/>
                  <w:lang w:val="fr-FR" w:eastAsia="fr-FR"/>
                </w:rPr>
              </w:rPrChange>
            </w:rPr>
            <w:tab/>
          </w:r>
          <w:r w:rsidDel="00C3586A">
            <w:delText>Features not to be Tested</w:delText>
          </w:r>
          <w:r w:rsidDel="00C3586A">
            <w:tab/>
            <w:delText>14</w:delText>
          </w:r>
        </w:del>
      </w:ins>
    </w:p>
    <w:p w:rsidR="002B5F9C" w:rsidRPr="002B5F9C" w:rsidDel="00C3586A" w:rsidRDefault="002B5F9C">
      <w:pPr>
        <w:pStyle w:val="TM3"/>
        <w:tabs>
          <w:tab w:val="left" w:pos="2041"/>
        </w:tabs>
        <w:rPr>
          <w:ins w:id="1482" w:author="Lavignotte Fabien" w:date="2013-01-30T18:40:00Z"/>
          <w:del w:id="1483" w:author="Mokaddem Emna" w:date="2013-01-31T10:41:00Z"/>
          <w:rFonts w:asciiTheme="minorHAnsi" w:eastAsiaTheme="minorEastAsia" w:hAnsiTheme="minorHAnsi" w:cstheme="minorBidi"/>
          <w:bCs w:val="0"/>
          <w:iCs w:val="0"/>
          <w:caps w:val="0"/>
          <w:color w:val="auto"/>
          <w:spacing w:val="0"/>
          <w:sz w:val="22"/>
          <w:szCs w:val="22"/>
          <w:lang w:val="en-US" w:eastAsia="fr-FR"/>
          <w:rPrChange w:id="1484" w:author="Lavignotte Fabien" w:date="2013-01-30T18:41:00Z">
            <w:rPr>
              <w:ins w:id="1485" w:author="Lavignotte Fabien" w:date="2013-01-30T18:40:00Z"/>
              <w:del w:id="1486"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487" w:author="Lavignotte Fabien" w:date="2013-01-30T18:40:00Z">
        <w:del w:id="1488" w:author="Mokaddem Emna" w:date="2013-01-31T10:41:00Z">
          <w:r w:rsidRPr="0026134D" w:rsidDel="00C3586A">
            <w:delText>5.3.5</w:delText>
          </w:r>
          <w:r w:rsidRPr="002B5F9C" w:rsidDel="00C3586A">
            <w:rPr>
              <w:rFonts w:eastAsiaTheme="minorEastAsia"/>
              <w:lang w:val="en-US" w:eastAsia="fr-FR"/>
              <w:rPrChange w:id="1489" w:author="Lavignotte Fabien" w:date="2013-01-30T18:41:00Z">
                <w:rPr>
                  <w:rFonts w:eastAsiaTheme="minorEastAsia"/>
                  <w:lang w:val="fr-FR" w:eastAsia="fr-FR"/>
                </w:rPr>
              </w:rPrChange>
            </w:rPr>
            <w:tab/>
          </w:r>
          <w:r w:rsidDel="00C3586A">
            <w:delText>Test Pass – Fail Criteria</w:delText>
          </w:r>
          <w:r w:rsidDel="00C3586A">
            <w:tab/>
            <w:delText>14</w:delText>
          </w:r>
        </w:del>
      </w:ins>
    </w:p>
    <w:p w:rsidR="002B5F9C" w:rsidRPr="002B5F9C" w:rsidDel="00C3586A" w:rsidRDefault="002B5F9C">
      <w:pPr>
        <w:pStyle w:val="TM2"/>
        <w:tabs>
          <w:tab w:val="left" w:pos="1305"/>
        </w:tabs>
        <w:rPr>
          <w:ins w:id="1490" w:author="Lavignotte Fabien" w:date="2013-01-30T18:40:00Z"/>
          <w:del w:id="1491" w:author="Mokaddem Emna" w:date="2013-01-31T10:41:00Z"/>
          <w:rFonts w:asciiTheme="minorHAnsi" w:eastAsiaTheme="minorEastAsia" w:hAnsiTheme="minorHAnsi" w:cstheme="minorBidi"/>
          <w:bCs w:val="0"/>
          <w:caps w:val="0"/>
          <w:spacing w:val="0"/>
          <w:sz w:val="22"/>
          <w:szCs w:val="22"/>
          <w:lang w:val="en-US" w:eastAsia="fr-FR"/>
          <w:rPrChange w:id="1492" w:author="Lavignotte Fabien" w:date="2013-01-30T18:41:00Z">
            <w:rPr>
              <w:ins w:id="1493" w:author="Lavignotte Fabien" w:date="2013-01-30T18:40:00Z"/>
              <w:del w:id="1494" w:author="Mokaddem Emna" w:date="2013-01-31T10:41:00Z"/>
              <w:rFonts w:asciiTheme="minorHAnsi" w:eastAsiaTheme="minorEastAsia" w:hAnsiTheme="minorHAnsi" w:cstheme="minorBidi"/>
              <w:bCs w:val="0"/>
              <w:caps w:val="0"/>
              <w:spacing w:val="0"/>
              <w:sz w:val="22"/>
              <w:szCs w:val="22"/>
              <w:lang w:val="fr-FR" w:eastAsia="fr-FR"/>
            </w:rPr>
          </w:rPrChange>
        </w:rPr>
      </w:pPr>
      <w:ins w:id="1495" w:author="Lavignotte Fabien" w:date="2013-01-30T18:40:00Z">
        <w:del w:id="1496" w:author="Mokaddem Emna" w:date="2013-01-31T10:41:00Z">
          <w:r w:rsidDel="00C3586A">
            <w:delText>5.4</w:delText>
          </w:r>
          <w:r w:rsidRPr="002B5F9C" w:rsidDel="00C3586A">
            <w:rPr>
              <w:rFonts w:eastAsiaTheme="minorEastAsia"/>
              <w:lang w:val="en-US" w:eastAsia="fr-FR"/>
              <w:rPrChange w:id="1497" w:author="Lavignotte Fabien" w:date="2013-01-30T18:41:00Z">
                <w:rPr>
                  <w:rFonts w:eastAsiaTheme="minorEastAsia"/>
                  <w:lang w:val="fr-FR" w:eastAsia="fr-FR"/>
                </w:rPr>
              </w:rPrChange>
            </w:rPr>
            <w:tab/>
          </w:r>
          <w:r w:rsidDel="00C3586A">
            <w:delText>Software Unit Test / Integration Test Design</w:delText>
          </w:r>
          <w:r w:rsidDel="00C3586A">
            <w:tab/>
            <w:delText>15</w:delText>
          </w:r>
        </w:del>
      </w:ins>
    </w:p>
    <w:p w:rsidR="002B5F9C" w:rsidRPr="002B5F9C" w:rsidDel="00C3586A" w:rsidRDefault="002B5F9C">
      <w:pPr>
        <w:pStyle w:val="TM3"/>
        <w:tabs>
          <w:tab w:val="left" w:pos="2041"/>
        </w:tabs>
        <w:rPr>
          <w:ins w:id="1498" w:author="Lavignotte Fabien" w:date="2013-01-30T18:40:00Z"/>
          <w:del w:id="1499" w:author="Mokaddem Emna" w:date="2013-01-31T10:41:00Z"/>
          <w:rFonts w:asciiTheme="minorHAnsi" w:eastAsiaTheme="minorEastAsia" w:hAnsiTheme="minorHAnsi" w:cstheme="minorBidi"/>
          <w:bCs w:val="0"/>
          <w:iCs w:val="0"/>
          <w:caps w:val="0"/>
          <w:color w:val="auto"/>
          <w:spacing w:val="0"/>
          <w:sz w:val="22"/>
          <w:szCs w:val="22"/>
          <w:lang w:val="en-US" w:eastAsia="fr-FR"/>
          <w:rPrChange w:id="1500" w:author="Lavignotte Fabien" w:date="2013-01-30T18:41:00Z">
            <w:rPr>
              <w:ins w:id="1501" w:author="Lavignotte Fabien" w:date="2013-01-30T18:40:00Z"/>
              <w:del w:id="1502"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03" w:author="Lavignotte Fabien" w:date="2013-01-30T18:40:00Z">
        <w:del w:id="1504" w:author="Mokaddem Emna" w:date="2013-01-31T10:41:00Z">
          <w:r w:rsidRPr="0026134D" w:rsidDel="00C3586A">
            <w:delText>5.4.1</w:delText>
          </w:r>
          <w:r w:rsidRPr="002B5F9C" w:rsidDel="00C3586A">
            <w:rPr>
              <w:rFonts w:eastAsiaTheme="minorEastAsia"/>
              <w:lang w:val="en-US" w:eastAsia="fr-FR"/>
              <w:rPrChange w:id="1505" w:author="Lavignotte Fabien" w:date="2013-01-30T18:41:00Z">
                <w:rPr>
                  <w:rFonts w:eastAsiaTheme="minorEastAsia"/>
                  <w:lang w:val="fr-FR" w:eastAsia="fr-FR"/>
                </w:rPr>
              </w:rPrChange>
            </w:rPr>
            <w:tab/>
          </w:r>
          <w:r w:rsidDel="00C3586A">
            <w:delText>General</w:delText>
          </w:r>
          <w:r w:rsidDel="00C3586A">
            <w:tab/>
            <w:delText>15</w:delText>
          </w:r>
        </w:del>
      </w:ins>
    </w:p>
    <w:p w:rsidR="002B5F9C" w:rsidRPr="002B5F9C" w:rsidDel="00C3586A" w:rsidRDefault="002B5F9C">
      <w:pPr>
        <w:pStyle w:val="TM3"/>
        <w:tabs>
          <w:tab w:val="left" w:pos="1305"/>
        </w:tabs>
        <w:rPr>
          <w:ins w:id="1506" w:author="Lavignotte Fabien" w:date="2013-01-30T18:40:00Z"/>
          <w:del w:id="1507" w:author="Mokaddem Emna" w:date="2013-01-31T10:41:00Z"/>
          <w:rFonts w:asciiTheme="minorHAnsi" w:eastAsiaTheme="minorEastAsia" w:hAnsiTheme="minorHAnsi" w:cstheme="minorBidi"/>
          <w:bCs w:val="0"/>
          <w:iCs w:val="0"/>
          <w:caps w:val="0"/>
          <w:color w:val="auto"/>
          <w:spacing w:val="0"/>
          <w:sz w:val="22"/>
          <w:szCs w:val="22"/>
          <w:lang w:val="en-US" w:eastAsia="fr-FR"/>
          <w:rPrChange w:id="1508" w:author="Lavignotte Fabien" w:date="2013-01-30T18:41:00Z">
            <w:rPr>
              <w:ins w:id="1509" w:author="Lavignotte Fabien" w:date="2013-01-30T18:40:00Z"/>
              <w:del w:id="1510"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11" w:author="Lavignotte Fabien" w:date="2013-01-30T18:40:00Z">
        <w:del w:id="1512" w:author="Mokaddem Emna" w:date="2013-01-31T10:41:00Z">
          <w:r w:rsidRPr="002B5F9C" w:rsidDel="00C3586A">
            <w:rPr>
              <w:rFonts w:eastAsiaTheme="minorEastAsia"/>
              <w:lang w:val="en-US" w:eastAsia="fr-FR"/>
              <w:rPrChange w:id="1513" w:author="Lavignotte Fabien" w:date="2013-01-30T18:41:00Z">
                <w:rPr>
                  <w:rFonts w:eastAsiaTheme="minorEastAsia"/>
                  <w:lang w:val="fr-FR" w:eastAsia="fr-FR"/>
                </w:rPr>
              </w:rPrChange>
            </w:rPr>
            <w:tab/>
          </w:r>
          <w:r w:rsidDel="00C3586A">
            <w:delText>NGEO-WEBC-UTD-0010: Configuration</w:delText>
          </w:r>
          <w:r w:rsidDel="00C3586A">
            <w:tab/>
            <w:delText>15</w:delText>
          </w:r>
        </w:del>
      </w:ins>
    </w:p>
    <w:p w:rsidR="002B5F9C" w:rsidRPr="002B5F9C" w:rsidDel="00C3586A" w:rsidRDefault="002B5F9C">
      <w:pPr>
        <w:pStyle w:val="TM3"/>
        <w:rPr>
          <w:ins w:id="1514" w:author="Lavignotte Fabien" w:date="2013-01-30T18:40:00Z"/>
          <w:del w:id="1515" w:author="Mokaddem Emna" w:date="2013-01-31T10:41:00Z"/>
          <w:rFonts w:asciiTheme="minorHAnsi" w:eastAsiaTheme="minorEastAsia" w:hAnsiTheme="minorHAnsi" w:cstheme="minorBidi"/>
          <w:bCs w:val="0"/>
          <w:iCs w:val="0"/>
          <w:caps w:val="0"/>
          <w:color w:val="auto"/>
          <w:spacing w:val="0"/>
          <w:sz w:val="22"/>
          <w:szCs w:val="22"/>
          <w:lang w:val="en-US" w:eastAsia="fr-FR"/>
          <w:rPrChange w:id="1516" w:author="Lavignotte Fabien" w:date="2013-01-30T18:41:00Z">
            <w:rPr>
              <w:ins w:id="1517" w:author="Lavignotte Fabien" w:date="2013-01-30T18:40:00Z"/>
              <w:del w:id="1518"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19" w:author="Lavignotte Fabien" w:date="2013-01-30T18:40:00Z">
        <w:del w:id="1520" w:author="Mokaddem Emna" w:date="2013-01-31T10:41:00Z">
          <w:r w:rsidRPr="0026134D" w:rsidDel="00C3586A">
            <w:lastRenderedPageBreak/>
            <w:delText>5.4.2</w:delText>
          </w:r>
          <w:r w:rsidDel="00C3586A">
            <w:tab/>
            <w:delText>15</w:delText>
          </w:r>
        </w:del>
      </w:ins>
    </w:p>
    <w:p w:rsidR="002B5F9C" w:rsidRPr="002B5F9C" w:rsidDel="00C3586A" w:rsidRDefault="002B5F9C">
      <w:pPr>
        <w:pStyle w:val="TM3"/>
        <w:tabs>
          <w:tab w:val="left" w:pos="2041"/>
        </w:tabs>
        <w:rPr>
          <w:ins w:id="1521" w:author="Lavignotte Fabien" w:date="2013-01-30T18:40:00Z"/>
          <w:del w:id="1522" w:author="Mokaddem Emna" w:date="2013-01-31T10:41:00Z"/>
          <w:rFonts w:asciiTheme="minorHAnsi" w:eastAsiaTheme="minorEastAsia" w:hAnsiTheme="minorHAnsi" w:cstheme="minorBidi"/>
          <w:bCs w:val="0"/>
          <w:iCs w:val="0"/>
          <w:caps w:val="0"/>
          <w:color w:val="auto"/>
          <w:spacing w:val="0"/>
          <w:sz w:val="22"/>
          <w:szCs w:val="22"/>
          <w:lang w:val="en-US" w:eastAsia="fr-FR"/>
          <w:rPrChange w:id="1523" w:author="Lavignotte Fabien" w:date="2013-01-30T18:41:00Z">
            <w:rPr>
              <w:ins w:id="1524" w:author="Lavignotte Fabien" w:date="2013-01-30T18:40:00Z"/>
              <w:del w:id="152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26" w:author="Lavignotte Fabien" w:date="2013-01-30T18:40:00Z">
        <w:del w:id="1527" w:author="Mokaddem Emna" w:date="2013-01-31T10:41:00Z">
          <w:r w:rsidRPr="0026134D" w:rsidDel="00C3586A">
            <w:delText>5.4.3</w:delText>
          </w:r>
          <w:r w:rsidRPr="002B5F9C" w:rsidDel="00C3586A">
            <w:rPr>
              <w:rFonts w:eastAsiaTheme="minorEastAsia"/>
              <w:lang w:val="en-US" w:eastAsia="fr-FR"/>
              <w:rPrChange w:id="1528" w:author="Lavignotte Fabien" w:date="2013-01-30T18:41:00Z">
                <w:rPr>
                  <w:rFonts w:eastAsiaTheme="minorEastAsia"/>
                  <w:lang w:val="fr-FR" w:eastAsia="fr-FR"/>
                </w:rPr>
              </w:rPrChange>
            </w:rPr>
            <w:tab/>
          </w:r>
          <w:r w:rsidDel="00C3586A">
            <w:delText>NGEO-WEBC-UTD-0020: Dataset population</w:delText>
          </w:r>
          <w:r w:rsidDel="00C3586A">
            <w:tab/>
            <w:delText>16</w:delText>
          </w:r>
        </w:del>
      </w:ins>
    </w:p>
    <w:p w:rsidR="002B5F9C" w:rsidRPr="002B5F9C" w:rsidDel="00C3586A" w:rsidRDefault="002B5F9C">
      <w:pPr>
        <w:pStyle w:val="TM3"/>
        <w:tabs>
          <w:tab w:val="left" w:pos="2041"/>
        </w:tabs>
        <w:rPr>
          <w:ins w:id="1529" w:author="Lavignotte Fabien" w:date="2013-01-30T18:40:00Z"/>
          <w:del w:id="1530" w:author="Mokaddem Emna" w:date="2013-01-31T10:41:00Z"/>
          <w:rFonts w:asciiTheme="minorHAnsi" w:eastAsiaTheme="minorEastAsia" w:hAnsiTheme="minorHAnsi" w:cstheme="minorBidi"/>
          <w:bCs w:val="0"/>
          <w:iCs w:val="0"/>
          <w:caps w:val="0"/>
          <w:color w:val="auto"/>
          <w:spacing w:val="0"/>
          <w:sz w:val="22"/>
          <w:szCs w:val="22"/>
          <w:lang w:val="en-US" w:eastAsia="fr-FR"/>
          <w:rPrChange w:id="1531" w:author="Lavignotte Fabien" w:date="2013-01-30T18:41:00Z">
            <w:rPr>
              <w:ins w:id="1532" w:author="Lavignotte Fabien" w:date="2013-01-30T18:40:00Z"/>
              <w:del w:id="153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34" w:author="Lavignotte Fabien" w:date="2013-01-30T18:40:00Z">
        <w:del w:id="1535" w:author="Mokaddem Emna" w:date="2013-01-31T10:41:00Z">
          <w:r w:rsidRPr="0026134D" w:rsidDel="00C3586A">
            <w:delText>5.4.4</w:delText>
          </w:r>
          <w:r w:rsidRPr="002B5F9C" w:rsidDel="00C3586A">
            <w:rPr>
              <w:rFonts w:eastAsiaTheme="minorEastAsia"/>
              <w:lang w:val="en-US" w:eastAsia="fr-FR"/>
              <w:rPrChange w:id="1536" w:author="Lavignotte Fabien" w:date="2013-01-30T18:41:00Z">
                <w:rPr>
                  <w:rFonts w:eastAsiaTheme="minorEastAsia"/>
                  <w:lang w:val="fr-FR" w:eastAsia="fr-FR"/>
                </w:rPr>
              </w:rPrChange>
            </w:rPr>
            <w:tab/>
          </w:r>
          <w:r w:rsidDel="00C3586A">
            <w:delText>NGEO-WEBC-UTD-0030: Dataset search information</w:delText>
          </w:r>
          <w:r w:rsidDel="00C3586A">
            <w:tab/>
            <w:delText>16</w:delText>
          </w:r>
        </w:del>
      </w:ins>
    </w:p>
    <w:p w:rsidR="002B5F9C" w:rsidRPr="002B5F9C" w:rsidDel="00C3586A" w:rsidRDefault="002B5F9C">
      <w:pPr>
        <w:pStyle w:val="TM3"/>
        <w:tabs>
          <w:tab w:val="left" w:pos="2041"/>
        </w:tabs>
        <w:rPr>
          <w:ins w:id="1537" w:author="Lavignotte Fabien" w:date="2013-01-30T18:40:00Z"/>
          <w:del w:id="1538" w:author="Mokaddem Emna" w:date="2013-01-31T10:41:00Z"/>
          <w:rFonts w:asciiTheme="minorHAnsi" w:eastAsiaTheme="minorEastAsia" w:hAnsiTheme="minorHAnsi" w:cstheme="minorBidi"/>
          <w:bCs w:val="0"/>
          <w:iCs w:val="0"/>
          <w:caps w:val="0"/>
          <w:color w:val="auto"/>
          <w:spacing w:val="0"/>
          <w:sz w:val="22"/>
          <w:szCs w:val="22"/>
          <w:lang w:val="en-US" w:eastAsia="fr-FR"/>
          <w:rPrChange w:id="1539" w:author="Lavignotte Fabien" w:date="2013-01-30T18:41:00Z">
            <w:rPr>
              <w:ins w:id="1540" w:author="Lavignotte Fabien" w:date="2013-01-30T18:40:00Z"/>
              <w:del w:id="154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42" w:author="Lavignotte Fabien" w:date="2013-01-30T18:40:00Z">
        <w:del w:id="1543" w:author="Mokaddem Emna" w:date="2013-01-31T10:41:00Z">
          <w:r w:rsidRPr="0026134D" w:rsidDel="00C3586A">
            <w:delText>5.4.5</w:delText>
          </w:r>
          <w:r w:rsidRPr="002B5F9C" w:rsidDel="00C3586A">
            <w:rPr>
              <w:rFonts w:eastAsiaTheme="minorEastAsia"/>
              <w:lang w:val="en-US" w:eastAsia="fr-FR"/>
              <w:rPrChange w:id="1544" w:author="Lavignotte Fabien" w:date="2013-01-30T18:41:00Z">
                <w:rPr>
                  <w:rFonts w:eastAsiaTheme="minorEastAsia"/>
                  <w:lang w:val="fr-FR" w:eastAsia="fr-FR"/>
                </w:rPr>
              </w:rPrChange>
            </w:rPr>
            <w:tab/>
          </w:r>
          <w:r w:rsidDel="00C3586A">
            <w:delText>NGEO-WEBC-UTD-0040: Search results selection</w:delText>
          </w:r>
          <w:r w:rsidDel="00C3586A">
            <w:tab/>
            <w:delText>16</w:delText>
          </w:r>
        </w:del>
      </w:ins>
    </w:p>
    <w:p w:rsidR="002B5F9C" w:rsidRPr="002B5F9C" w:rsidDel="00C3586A" w:rsidRDefault="002B5F9C">
      <w:pPr>
        <w:pStyle w:val="TM3"/>
        <w:tabs>
          <w:tab w:val="left" w:pos="2041"/>
        </w:tabs>
        <w:rPr>
          <w:ins w:id="1545" w:author="Lavignotte Fabien" w:date="2013-01-30T18:40:00Z"/>
          <w:del w:id="1546" w:author="Mokaddem Emna" w:date="2013-01-31T10:41:00Z"/>
          <w:rFonts w:asciiTheme="minorHAnsi" w:eastAsiaTheme="minorEastAsia" w:hAnsiTheme="minorHAnsi" w:cstheme="minorBidi"/>
          <w:bCs w:val="0"/>
          <w:iCs w:val="0"/>
          <w:caps w:val="0"/>
          <w:color w:val="auto"/>
          <w:spacing w:val="0"/>
          <w:sz w:val="22"/>
          <w:szCs w:val="22"/>
          <w:lang w:val="en-US" w:eastAsia="fr-FR"/>
          <w:rPrChange w:id="1547" w:author="Lavignotte Fabien" w:date="2013-01-30T18:41:00Z">
            <w:rPr>
              <w:ins w:id="1548" w:author="Lavignotte Fabien" w:date="2013-01-30T18:40:00Z"/>
              <w:del w:id="154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50" w:author="Lavignotte Fabien" w:date="2013-01-30T18:40:00Z">
        <w:del w:id="1551" w:author="Mokaddem Emna" w:date="2013-01-31T10:41:00Z">
          <w:r w:rsidRPr="0026134D" w:rsidDel="00C3586A">
            <w:delText>5.4.6</w:delText>
          </w:r>
          <w:r w:rsidRPr="002B5F9C" w:rsidDel="00C3586A">
            <w:rPr>
              <w:rFonts w:eastAsiaTheme="minorEastAsia"/>
              <w:lang w:val="en-US" w:eastAsia="fr-FR"/>
              <w:rPrChange w:id="1552" w:author="Lavignotte Fabien" w:date="2013-01-30T18:41:00Z">
                <w:rPr>
                  <w:rFonts w:eastAsiaTheme="minorEastAsia"/>
                  <w:lang w:val="fr-FR" w:eastAsia="fr-FR"/>
                </w:rPr>
              </w:rPrChange>
            </w:rPr>
            <w:tab/>
          </w:r>
          <w:r w:rsidDel="00C3586A">
            <w:delText>NGEO-WEBC-UTD-0050: Data Acess Request statuses</w:delText>
          </w:r>
          <w:r w:rsidDel="00C3586A">
            <w:tab/>
            <w:delText>17</w:delText>
          </w:r>
        </w:del>
      </w:ins>
    </w:p>
    <w:p w:rsidR="002B5F9C" w:rsidRPr="002B5F9C" w:rsidDel="00C3586A" w:rsidRDefault="002B5F9C">
      <w:pPr>
        <w:pStyle w:val="TM3"/>
        <w:tabs>
          <w:tab w:val="left" w:pos="2041"/>
        </w:tabs>
        <w:rPr>
          <w:ins w:id="1553" w:author="Lavignotte Fabien" w:date="2013-01-30T18:40:00Z"/>
          <w:del w:id="1554" w:author="Mokaddem Emna" w:date="2013-01-31T10:41:00Z"/>
          <w:rFonts w:asciiTheme="minorHAnsi" w:eastAsiaTheme="minorEastAsia" w:hAnsiTheme="minorHAnsi" w:cstheme="minorBidi"/>
          <w:bCs w:val="0"/>
          <w:iCs w:val="0"/>
          <w:caps w:val="0"/>
          <w:color w:val="auto"/>
          <w:spacing w:val="0"/>
          <w:sz w:val="22"/>
          <w:szCs w:val="22"/>
          <w:lang w:val="en-US" w:eastAsia="fr-FR"/>
          <w:rPrChange w:id="1555" w:author="Lavignotte Fabien" w:date="2013-01-30T18:41:00Z">
            <w:rPr>
              <w:ins w:id="1556" w:author="Lavignotte Fabien" w:date="2013-01-30T18:40:00Z"/>
              <w:del w:id="155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58" w:author="Lavignotte Fabien" w:date="2013-01-30T18:40:00Z">
        <w:del w:id="1559" w:author="Mokaddem Emna" w:date="2013-01-31T10:41:00Z">
          <w:r w:rsidRPr="0026134D" w:rsidDel="00C3586A">
            <w:delText>5.4.7</w:delText>
          </w:r>
          <w:r w:rsidRPr="002B5F9C" w:rsidDel="00C3586A">
            <w:rPr>
              <w:rFonts w:eastAsiaTheme="minorEastAsia"/>
              <w:lang w:val="en-US" w:eastAsia="fr-FR"/>
              <w:rPrChange w:id="1560" w:author="Lavignotte Fabien" w:date="2013-01-30T18:41:00Z">
                <w:rPr>
                  <w:rFonts w:eastAsiaTheme="minorEastAsia"/>
                  <w:lang w:val="fr-FR" w:eastAsia="fr-FR"/>
                </w:rPr>
              </w:rPrChange>
            </w:rPr>
            <w:tab/>
          </w:r>
          <w:r w:rsidDel="00C3586A">
            <w:delText>NGEO-WEBC-UTD-0060: Simple Data Acess Request</w:delText>
          </w:r>
          <w:r w:rsidDel="00C3586A">
            <w:tab/>
            <w:delText>17</w:delText>
          </w:r>
        </w:del>
      </w:ins>
    </w:p>
    <w:p w:rsidR="002B5F9C" w:rsidRPr="002B5F9C" w:rsidDel="00C3586A" w:rsidRDefault="002B5F9C">
      <w:pPr>
        <w:pStyle w:val="TM3"/>
        <w:tabs>
          <w:tab w:val="left" w:pos="2041"/>
        </w:tabs>
        <w:rPr>
          <w:ins w:id="1561" w:author="Lavignotte Fabien" w:date="2013-01-30T18:40:00Z"/>
          <w:del w:id="1562" w:author="Mokaddem Emna" w:date="2013-01-31T10:41:00Z"/>
          <w:rFonts w:asciiTheme="minorHAnsi" w:eastAsiaTheme="minorEastAsia" w:hAnsiTheme="minorHAnsi" w:cstheme="minorBidi"/>
          <w:bCs w:val="0"/>
          <w:iCs w:val="0"/>
          <w:caps w:val="0"/>
          <w:color w:val="auto"/>
          <w:spacing w:val="0"/>
          <w:sz w:val="22"/>
          <w:szCs w:val="22"/>
          <w:lang w:val="en-US" w:eastAsia="fr-FR"/>
          <w:rPrChange w:id="1563" w:author="Lavignotte Fabien" w:date="2013-01-30T18:41:00Z">
            <w:rPr>
              <w:ins w:id="1564" w:author="Lavignotte Fabien" w:date="2013-01-30T18:40:00Z"/>
              <w:del w:id="156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566" w:author="Lavignotte Fabien" w:date="2013-01-30T18:40:00Z">
        <w:del w:id="1567" w:author="Mokaddem Emna" w:date="2013-01-31T10:41:00Z">
          <w:r w:rsidRPr="0026134D" w:rsidDel="00C3586A">
            <w:delText>5.4.8</w:delText>
          </w:r>
          <w:r w:rsidRPr="002B5F9C" w:rsidDel="00C3586A">
            <w:rPr>
              <w:rFonts w:eastAsiaTheme="minorEastAsia"/>
              <w:lang w:val="en-US" w:eastAsia="fr-FR"/>
              <w:rPrChange w:id="1568" w:author="Lavignotte Fabien" w:date="2013-01-30T18:41:00Z">
                <w:rPr>
                  <w:rFonts w:eastAsiaTheme="minorEastAsia"/>
                  <w:lang w:val="fr-FR" w:eastAsia="fr-FR"/>
                </w:rPr>
              </w:rPrChange>
            </w:rPr>
            <w:tab/>
          </w:r>
          <w:r w:rsidDel="00C3586A">
            <w:delText>NGEO-WEBC-UTD-0070: Standing Order Data Acess Request</w:delText>
          </w:r>
          <w:r w:rsidDel="00C3586A">
            <w:tab/>
            <w:delText>17</w:delText>
          </w:r>
        </w:del>
      </w:ins>
    </w:p>
    <w:p w:rsidR="002B5F9C" w:rsidRPr="002B5F9C" w:rsidDel="00C3586A" w:rsidRDefault="002B5F9C">
      <w:pPr>
        <w:pStyle w:val="TM2"/>
        <w:tabs>
          <w:tab w:val="left" w:pos="1305"/>
        </w:tabs>
        <w:rPr>
          <w:ins w:id="1569" w:author="Lavignotte Fabien" w:date="2013-01-30T18:40:00Z"/>
          <w:del w:id="1570" w:author="Mokaddem Emna" w:date="2013-01-31T10:41:00Z"/>
          <w:rFonts w:asciiTheme="minorHAnsi" w:eastAsiaTheme="minorEastAsia" w:hAnsiTheme="minorHAnsi" w:cstheme="minorBidi"/>
          <w:bCs w:val="0"/>
          <w:caps w:val="0"/>
          <w:spacing w:val="0"/>
          <w:sz w:val="22"/>
          <w:szCs w:val="22"/>
          <w:lang w:val="en-US" w:eastAsia="fr-FR"/>
          <w:rPrChange w:id="1571" w:author="Lavignotte Fabien" w:date="2013-01-30T18:41:00Z">
            <w:rPr>
              <w:ins w:id="1572" w:author="Lavignotte Fabien" w:date="2013-01-30T18:40:00Z"/>
              <w:del w:id="1573" w:author="Mokaddem Emna" w:date="2013-01-31T10:41:00Z"/>
              <w:rFonts w:asciiTheme="minorHAnsi" w:eastAsiaTheme="minorEastAsia" w:hAnsiTheme="minorHAnsi" w:cstheme="minorBidi"/>
              <w:bCs w:val="0"/>
              <w:caps w:val="0"/>
              <w:spacing w:val="0"/>
              <w:sz w:val="22"/>
              <w:szCs w:val="22"/>
              <w:lang w:val="fr-FR" w:eastAsia="fr-FR"/>
            </w:rPr>
          </w:rPrChange>
        </w:rPr>
      </w:pPr>
      <w:ins w:id="1574" w:author="Lavignotte Fabien" w:date="2013-01-30T18:40:00Z">
        <w:del w:id="1575" w:author="Mokaddem Emna" w:date="2013-01-31T10:41:00Z">
          <w:r w:rsidDel="00C3586A">
            <w:delText>5.5</w:delText>
          </w:r>
          <w:r w:rsidRPr="002B5F9C" w:rsidDel="00C3586A">
            <w:rPr>
              <w:rFonts w:eastAsiaTheme="minorEastAsia"/>
              <w:lang w:val="en-US" w:eastAsia="fr-FR"/>
              <w:rPrChange w:id="1576" w:author="Lavignotte Fabien" w:date="2013-01-30T18:41:00Z">
                <w:rPr>
                  <w:rFonts w:eastAsiaTheme="minorEastAsia"/>
                  <w:lang w:val="fr-FR" w:eastAsia="fr-FR"/>
                </w:rPr>
              </w:rPrChange>
            </w:rPr>
            <w:tab/>
          </w:r>
          <w:r w:rsidDel="00C3586A">
            <w:delText>Software Unit and Integration Test Case Specification</w:delText>
          </w:r>
          <w:r w:rsidDel="00C3586A">
            <w:tab/>
            <w:delText>19</w:delText>
          </w:r>
        </w:del>
      </w:ins>
    </w:p>
    <w:p w:rsidR="002B5F9C" w:rsidRPr="002B5F9C" w:rsidDel="00C3586A" w:rsidRDefault="002B5F9C">
      <w:pPr>
        <w:pStyle w:val="TM2"/>
        <w:tabs>
          <w:tab w:val="left" w:pos="1305"/>
        </w:tabs>
        <w:rPr>
          <w:ins w:id="1577" w:author="Lavignotte Fabien" w:date="2013-01-30T18:40:00Z"/>
          <w:del w:id="1578" w:author="Mokaddem Emna" w:date="2013-01-31T10:41:00Z"/>
          <w:rFonts w:asciiTheme="minorHAnsi" w:eastAsiaTheme="minorEastAsia" w:hAnsiTheme="minorHAnsi" w:cstheme="minorBidi"/>
          <w:bCs w:val="0"/>
          <w:caps w:val="0"/>
          <w:spacing w:val="0"/>
          <w:sz w:val="22"/>
          <w:szCs w:val="22"/>
          <w:lang w:val="en-US" w:eastAsia="fr-FR"/>
          <w:rPrChange w:id="1579" w:author="Lavignotte Fabien" w:date="2013-01-30T18:41:00Z">
            <w:rPr>
              <w:ins w:id="1580" w:author="Lavignotte Fabien" w:date="2013-01-30T18:40:00Z"/>
              <w:del w:id="1581" w:author="Mokaddem Emna" w:date="2013-01-31T10:41:00Z"/>
              <w:rFonts w:asciiTheme="minorHAnsi" w:eastAsiaTheme="minorEastAsia" w:hAnsiTheme="minorHAnsi" w:cstheme="minorBidi"/>
              <w:bCs w:val="0"/>
              <w:caps w:val="0"/>
              <w:spacing w:val="0"/>
              <w:sz w:val="22"/>
              <w:szCs w:val="22"/>
              <w:lang w:val="fr-FR" w:eastAsia="fr-FR"/>
            </w:rPr>
          </w:rPrChange>
        </w:rPr>
      </w:pPr>
      <w:ins w:id="1582" w:author="Lavignotte Fabien" w:date="2013-01-30T18:40:00Z">
        <w:del w:id="1583" w:author="Mokaddem Emna" w:date="2013-01-31T10:41:00Z">
          <w:r w:rsidDel="00C3586A">
            <w:delText>5.6</w:delText>
          </w:r>
          <w:r w:rsidRPr="002B5F9C" w:rsidDel="00C3586A">
            <w:rPr>
              <w:rFonts w:eastAsiaTheme="minorEastAsia"/>
              <w:lang w:val="en-US" w:eastAsia="fr-FR"/>
              <w:rPrChange w:id="1584" w:author="Lavignotte Fabien" w:date="2013-01-30T18:41:00Z">
                <w:rPr>
                  <w:rFonts w:eastAsiaTheme="minorEastAsia"/>
                  <w:lang w:val="fr-FR" w:eastAsia="fr-FR"/>
                </w:rPr>
              </w:rPrChange>
            </w:rPr>
            <w:tab/>
          </w:r>
          <w:r w:rsidDel="00C3586A">
            <w:delText>Software Unit and Integration Test Procedures Specification</w:delText>
          </w:r>
          <w:r w:rsidDel="00C3586A">
            <w:tab/>
            <w:delText>21</w:delText>
          </w:r>
        </w:del>
      </w:ins>
    </w:p>
    <w:p w:rsidR="002B5F9C" w:rsidRPr="002B5F9C" w:rsidDel="00C3586A" w:rsidRDefault="002B5F9C">
      <w:pPr>
        <w:pStyle w:val="TM1"/>
        <w:rPr>
          <w:ins w:id="1585" w:author="Lavignotte Fabien" w:date="2013-01-30T18:40:00Z"/>
          <w:del w:id="1586" w:author="Mokaddem Emna" w:date="2013-01-31T10:41:00Z"/>
          <w:rFonts w:asciiTheme="minorHAnsi" w:eastAsiaTheme="minorEastAsia" w:hAnsiTheme="minorHAnsi" w:cstheme="minorBidi"/>
          <w:caps w:val="0"/>
          <w:spacing w:val="0"/>
          <w:sz w:val="22"/>
          <w:szCs w:val="22"/>
          <w:lang w:val="en-US" w:eastAsia="fr-FR"/>
          <w:rPrChange w:id="1587" w:author="Lavignotte Fabien" w:date="2013-01-30T18:41:00Z">
            <w:rPr>
              <w:ins w:id="1588" w:author="Lavignotte Fabien" w:date="2013-01-30T18:40:00Z"/>
              <w:del w:id="1589" w:author="Mokaddem Emna" w:date="2013-01-31T10:41:00Z"/>
              <w:rFonts w:asciiTheme="minorHAnsi" w:eastAsiaTheme="minorEastAsia" w:hAnsiTheme="minorHAnsi" w:cstheme="minorBidi"/>
              <w:caps w:val="0"/>
              <w:spacing w:val="0"/>
              <w:sz w:val="22"/>
              <w:szCs w:val="22"/>
              <w:lang w:val="fr-FR" w:eastAsia="fr-FR"/>
            </w:rPr>
          </w:rPrChange>
        </w:rPr>
      </w:pPr>
      <w:ins w:id="1590" w:author="Lavignotte Fabien" w:date="2013-01-30T18:40:00Z">
        <w:del w:id="1591" w:author="Mokaddem Emna" w:date="2013-01-31T10:41:00Z">
          <w:r w:rsidDel="00C3586A">
            <w:delText>6.</w:delText>
          </w:r>
          <w:r w:rsidRPr="002B5F9C" w:rsidDel="00C3586A">
            <w:rPr>
              <w:rFonts w:eastAsiaTheme="minorEastAsia"/>
              <w:lang w:val="en-US" w:eastAsia="fr-FR"/>
              <w:rPrChange w:id="1592" w:author="Lavignotte Fabien" w:date="2013-01-30T18:41:00Z">
                <w:rPr>
                  <w:rFonts w:eastAsiaTheme="minorEastAsia"/>
                  <w:lang w:val="fr-FR" w:eastAsia="fr-FR"/>
                </w:rPr>
              </w:rPrChange>
            </w:rPr>
            <w:tab/>
          </w:r>
          <w:r w:rsidDel="00C3586A">
            <w:delText>Software Validation Specification</w:delText>
          </w:r>
          <w:r w:rsidDel="00C3586A">
            <w:tab/>
            <w:delText>23</w:delText>
          </w:r>
        </w:del>
      </w:ins>
    </w:p>
    <w:p w:rsidR="002B5F9C" w:rsidRPr="002B5F9C" w:rsidDel="00C3586A" w:rsidRDefault="002B5F9C">
      <w:pPr>
        <w:pStyle w:val="TM2"/>
        <w:tabs>
          <w:tab w:val="left" w:pos="1305"/>
        </w:tabs>
        <w:rPr>
          <w:ins w:id="1593" w:author="Lavignotte Fabien" w:date="2013-01-30T18:40:00Z"/>
          <w:del w:id="1594" w:author="Mokaddem Emna" w:date="2013-01-31T10:41:00Z"/>
          <w:rFonts w:asciiTheme="minorHAnsi" w:eastAsiaTheme="minorEastAsia" w:hAnsiTheme="minorHAnsi" w:cstheme="minorBidi"/>
          <w:bCs w:val="0"/>
          <w:caps w:val="0"/>
          <w:spacing w:val="0"/>
          <w:sz w:val="22"/>
          <w:szCs w:val="22"/>
          <w:lang w:val="en-US" w:eastAsia="fr-FR"/>
          <w:rPrChange w:id="1595" w:author="Lavignotte Fabien" w:date="2013-01-30T18:41:00Z">
            <w:rPr>
              <w:ins w:id="1596" w:author="Lavignotte Fabien" w:date="2013-01-30T18:40:00Z"/>
              <w:del w:id="1597" w:author="Mokaddem Emna" w:date="2013-01-31T10:41:00Z"/>
              <w:rFonts w:asciiTheme="minorHAnsi" w:eastAsiaTheme="minorEastAsia" w:hAnsiTheme="minorHAnsi" w:cstheme="minorBidi"/>
              <w:bCs w:val="0"/>
              <w:caps w:val="0"/>
              <w:spacing w:val="0"/>
              <w:sz w:val="22"/>
              <w:szCs w:val="22"/>
              <w:lang w:val="fr-FR" w:eastAsia="fr-FR"/>
            </w:rPr>
          </w:rPrChange>
        </w:rPr>
      </w:pPr>
      <w:ins w:id="1598" w:author="Lavignotte Fabien" w:date="2013-01-30T18:40:00Z">
        <w:del w:id="1599" w:author="Mokaddem Emna" w:date="2013-01-31T10:41:00Z">
          <w:r w:rsidDel="00C3586A">
            <w:delText>6.1</w:delText>
          </w:r>
          <w:r w:rsidRPr="002B5F9C" w:rsidDel="00C3586A">
            <w:rPr>
              <w:rFonts w:eastAsiaTheme="minorEastAsia"/>
              <w:lang w:val="en-US" w:eastAsia="fr-FR"/>
              <w:rPrChange w:id="1600" w:author="Lavignotte Fabien" w:date="2013-01-30T18:41:00Z">
                <w:rPr>
                  <w:rFonts w:eastAsiaTheme="minorEastAsia"/>
                  <w:lang w:val="fr-FR" w:eastAsia="fr-FR"/>
                </w:rPr>
              </w:rPrChange>
            </w:rPr>
            <w:tab/>
          </w:r>
          <w:r w:rsidDel="00C3586A">
            <w:delText>Software Validation Approach</w:delText>
          </w:r>
          <w:r w:rsidDel="00C3586A">
            <w:tab/>
            <w:delText>23</w:delText>
          </w:r>
        </w:del>
      </w:ins>
    </w:p>
    <w:p w:rsidR="002B5F9C" w:rsidRPr="002B5F9C" w:rsidDel="00C3586A" w:rsidRDefault="002B5F9C">
      <w:pPr>
        <w:pStyle w:val="TM3"/>
        <w:tabs>
          <w:tab w:val="left" w:pos="2041"/>
        </w:tabs>
        <w:rPr>
          <w:ins w:id="1601" w:author="Lavignotte Fabien" w:date="2013-01-30T18:40:00Z"/>
          <w:del w:id="1602" w:author="Mokaddem Emna" w:date="2013-01-31T10:41:00Z"/>
          <w:rFonts w:asciiTheme="minorHAnsi" w:eastAsiaTheme="minorEastAsia" w:hAnsiTheme="minorHAnsi" w:cstheme="minorBidi"/>
          <w:bCs w:val="0"/>
          <w:iCs w:val="0"/>
          <w:caps w:val="0"/>
          <w:color w:val="auto"/>
          <w:spacing w:val="0"/>
          <w:sz w:val="22"/>
          <w:szCs w:val="22"/>
          <w:lang w:val="en-US" w:eastAsia="fr-FR"/>
          <w:rPrChange w:id="1603" w:author="Lavignotte Fabien" w:date="2013-01-30T18:41:00Z">
            <w:rPr>
              <w:ins w:id="1604" w:author="Lavignotte Fabien" w:date="2013-01-30T18:40:00Z"/>
              <w:del w:id="160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06" w:author="Lavignotte Fabien" w:date="2013-01-30T18:40:00Z">
        <w:del w:id="1607" w:author="Mokaddem Emna" w:date="2013-01-31T10:41:00Z">
          <w:r w:rsidRPr="0026134D" w:rsidDel="00C3586A">
            <w:delText>6.1.1</w:delText>
          </w:r>
          <w:r w:rsidRPr="002B5F9C" w:rsidDel="00C3586A">
            <w:rPr>
              <w:rFonts w:eastAsiaTheme="minorEastAsia"/>
              <w:lang w:val="en-US" w:eastAsia="fr-FR"/>
              <w:rPrChange w:id="1608" w:author="Lavignotte Fabien" w:date="2013-01-30T18:41:00Z">
                <w:rPr>
                  <w:rFonts w:eastAsiaTheme="minorEastAsia"/>
                  <w:lang w:val="fr-FR" w:eastAsia="fr-FR"/>
                </w:rPr>
              </w:rPrChange>
            </w:rPr>
            <w:tab/>
          </w:r>
          <w:r w:rsidDel="00C3586A">
            <w:delText>Task and criteria</w:delText>
          </w:r>
          <w:r w:rsidDel="00C3586A">
            <w:tab/>
            <w:delText>23</w:delText>
          </w:r>
        </w:del>
      </w:ins>
    </w:p>
    <w:p w:rsidR="002B5F9C" w:rsidRPr="002B5F9C" w:rsidDel="00C3586A" w:rsidRDefault="002B5F9C">
      <w:pPr>
        <w:pStyle w:val="TM3"/>
        <w:tabs>
          <w:tab w:val="left" w:pos="2041"/>
        </w:tabs>
        <w:rPr>
          <w:ins w:id="1609" w:author="Lavignotte Fabien" w:date="2013-01-30T18:40:00Z"/>
          <w:del w:id="1610" w:author="Mokaddem Emna" w:date="2013-01-31T10:41:00Z"/>
          <w:rFonts w:asciiTheme="minorHAnsi" w:eastAsiaTheme="minorEastAsia" w:hAnsiTheme="minorHAnsi" w:cstheme="minorBidi"/>
          <w:bCs w:val="0"/>
          <w:iCs w:val="0"/>
          <w:caps w:val="0"/>
          <w:color w:val="auto"/>
          <w:spacing w:val="0"/>
          <w:sz w:val="22"/>
          <w:szCs w:val="22"/>
          <w:lang w:val="en-US" w:eastAsia="fr-FR"/>
          <w:rPrChange w:id="1611" w:author="Lavignotte Fabien" w:date="2013-01-30T18:41:00Z">
            <w:rPr>
              <w:ins w:id="1612" w:author="Lavignotte Fabien" w:date="2013-01-30T18:40:00Z"/>
              <w:del w:id="161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14" w:author="Lavignotte Fabien" w:date="2013-01-30T18:40:00Z">
        <w:del w:id="1615" w:author="Mokaddem Emna" w:date="2013-01-31T10:41:00Z">
          <w:r w:rsidRPr="0026134D" w:rsidDel="00C3586A">
            <w:delText>6.1.2</w:delText>
          </w:r>
          <w:r w:rsidRPr="002B5F9C" w:rsidDel="00C3586A">
            <w:rPr>
              <w:rFonts w:eastAsiaTheme="minorEastAsia"/>
              <w:lang w:val="en-US" w:eastAsia="fr-FR"/>
              <w:rPrChange w:id="1616" w:author="Lavignotte Fabien" w:date="2013-01-30T18:41:00Z">
                <w:rPr>
                  <w:rFonts w:eastAsiaTheme="minorEastAsia"/>
                  <w:lang w:val="fr-FR" w:eastAsia="fr-FR"/>
                </w:rPr>
              </w:rPrChange>
            </w:rPr>
            <w:tab/>
          </w:r>
          <w:r w:rsidDel="00C3586A">
            <w:delText>Features to be tested</w:delText>
          </w:r>
          <w:r w:rsidDel="00C3586A">
            <w:tab/>
            <w:delText>23</w:delText>
          </w:r>
        </w:del>
      </w:ins>
    </w:p>
    <w:p w:rsidR="002B5F9C" w:rsidRPr="002B5F9C" w:rsidDel="00C3586A" w:rsidRDefault="002B5F9C">
      <w:pPr>
        <w:pStyle w:val="TM3"/>
        <w:tabs>
          <w:tab w:val="left" w:pos="2041"/>
        </w:tabs>
        <w:rPr>
          <w:ins w:id="1617" w:author="Lavignotte Fabien" w:date="2013-01-30T18:40:00Z"/>
          <w:del w:id="1618" w:author="Mokaddem Emna" w:date="2013-01-31T10:41:00Z"/>
          <w:rFonts w:asciiTheme="minorHAnsi" w:eastAsiaTheme="minorEastAsia" w:hAnsiTheme="minorHAnsi" w:cstheme="minorBidi"/>
          <w:bCs w:val="0"/>
          <w:iCs w:val="0"/>
          <w:caps w:val="0"/>
          <w:color w:val="auto"/>
          <w:spacing w:val="0"/>
          <w:sz w:val="22"/>
          <w:szCs w:val="22"/>
          <w:lang w:val="en-US" w:eastAsia="fr-FR"/>
          <w:rPrChange w:id="1619" w:author="Lavignotte Fabien" w:date="2013-01-30T18:41:00Z">
            <w:rPr>
              <w:ins w:id="1620" w:author="Lavignotte Fabien" w:date="2013-01-30T18:40:00Z"/>
              <w:del w:id="162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22" w:author="Lavignotte Fabien" w:date="2013-01-30T18:40:00Z">
        <w:del w:id="1623" w:author="Mokaddem Emna" w:date="2013-01-31T10:41:00Z">
          <w:r w:rsidRPr="0026134D" w:rsidDel="00C3586A">
            <w:delText>6.1.3</w:delText>
          </w:r>
          <w:r w:rsidRPr="002B5F9C" w:rsidDel="00C3586A">
            <w:rPr>
              <w:rFonts w:eastAsiaTheme="minorEastAsia"/>
              <w:lang w:val="en-US" w:eastAsia="fr-FR"/>
              <w:rPrChange w:id="1624" w:author="Lavignotte Fabien" w:date="2013-01-30T18:41:00Z">
                <w:rPr>
                  <w:rFonts w:eastAsiaTheme="minorEastAsia"/>
                  <w:lang w:val="fr-FR" w:eastAsia="fr-FR"/>
                </w:rPr>
              </w:rPrChange>
            </w:rPr>
            <w:tab/>
          </w:r>
          <w:r w:rsidDel="00C3586A">
            <w:delText>Features not to be tested</w:delText>
          </w:r>
          <w:r w:rsidDel="00C3586A">
            <w:tab/>
            <w:delText>23</w:delText>
          </w:r>
        </w:del>
      </w:ins>
    </w:p>
    <w:p w:rsidR="002B5F9C" w:rsidRPr="009474B4" w:rsidDel="00C3586A" w:rsidRDefault="002B5F9C">
      <w:pPr>
        <w:pStyle w:val="TM3"/>
        <w:tabs>
          <w:tab w:val="left" w:pos="2041"/>
        </w:tabs>
        <w:rPr>
          <w:ins w:id="1625" w:author="Lavignotte Fabien" w:date="2013-01-30T18:40:00Z"/>
          <w:del w:id="1626" w:author="Mokaddem Emna" w:date="2013-01-31T10:41:00Z"/>
          <w:rFonts w:asciiTheme="minorHAnsi" w:eastAsiaTheme="minorEastAsia" w:hAnsiTheme="minorHAnsi" w:cstheme="minorBidi"/>
          <w:bCs w:val="0"/>
          <w:iCs w:val="0"/>
          <w:caps w:val="0"/>
          <w:color w:val="auto"/>
          <w:spacing w:val="0"/>
          <w:sz w:val="22"/>
          <w:szCs w:val="22"/>
          <w:lang w:val="en-US" w:eastAsia="fr-FR"/>
          <w:rPrChange w:id="1627" w:author="Mokaddem Emna" w:date="2013-01-31T10:33:00Z">
            <w:rPr>
              <w:ins w:id="1628" w:author="Lavignotte Fabien" w:date="2013-01-30T18:40:00Z"/>
              <w:del w:id="162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30" w:author="Lavignotte Fabien" w:date="2013-01-30T18:40:00Z">
        <w:del w:id="1631" w:author="Mokaddem Emna" w:date="2013-01-31T10:41:00Z">
          <w:r w:rsidRPr="0026134D" w:rsidDel="00C3586A">
            <w:delText>6.1.4</w:delText>
          </w:r>
          <w:r w:rsidRPr="009474B4" w:rsidDel="00C3586A">
            <w:rPr>
              <w:rFonts w:eastAsiaTheme="minorEastAsia"/>
              <w:lang w:val="en-US" w:eastAsia="fr-FR"/>
              <w:rPrChange w:id="1632" w:author="Mokaddem Emna" w:date="2013-01-31T10:33:00Z">
                <w:rPr>
                  <w:rFonts w:eastAsiaTheme="minorEastAsia"/>
                  <w:lang w:val="fr-FR" w:eastAsia="fr-FR"/>
                </w:rPr>
              </w:rPrChange>
            </w:rPr>
            <w:tab/>
          </w:r>
          <w:r w:rsidDel="00C3586A">
            <w:delText>Test pass - fail criteria</w:delText>
          </w:r>
          <w:r w:rsidDel="00C3586A">
            <w:tab/>
            <w:delText>23</w:delText>
          </w:r>
        </w:del>
      </w:ins>
    </w:p>
    <w:p w:rsidR="002B5F9C" w:rsidRPr="002B5F9C" w:rsidDel="00C3586A" w:rsidRDefault="002B5F9C">
      <w:pPr>
        <w:pStyle w:val="TM3"/>
        <w:tabs>
          <w:tab w:val="left" w:pos="2041"/>
        </w:tabs>
        <w:rPr>
          <w:ins w:id="1633" w:author="Lavignotte Fabien" w:date="2013-01-30T18:40:00Z"/>
          <w:del w:id="1634" w:author="Mokaddem Emna" w:date="2013-01-31T10:41:00Z"/>
          <w:rFonts w:asciiTheme="minorHAnsi" w:eastAsiaTheme="minorEastAsia" w:hAnsiTheme="minorHAnsi" w:cstheme="minorBidi"/>
          <w:bCs w:val="0"/>
          <w:iCs w:val="0"/>
          <w:caps w:val="0"/>
          <w:color w:val="auto"/>
          <w:spacing w:val="0"/>
          <w:sz w:val="22"/>
          <w:szCs w:val="22"/>
          <w:lang w:val="en-US" w:eastAsia="fr-FR"/>
          <w:rPrChange w:id="1635" w:author="Lavignotte Fabien" w:date="2013-01-30T18:41:00Z">
            <w:rPr>
              <w:ins w:id="1636" w:author="Lavignotte Fabien" w:date="2013-01-30T18:40:00Z"/>
              <w:del w:id="163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38" w:author="Lavignotte Fabien" w:date="2013-01-30T18:40:00Z">
        <w:del w:id="1639" w:author="Mokaddem Emna" w:date="2013-01-31T10:41:00Z">
          <w:r w:rsidRPr="0026134D" w:rsidDel="00C3586A">
            <w:delText>6.1.5</w:delText>
          </w:r>
          <w:r w:rsidRPr="002B5F9C" w:rsidDel="00C3586A">
            <w:rPr>
              <w:rFonts w:eastAsiaTheme="minorEastAsia"/>
              <w:lang w:val="en-US" w:eastAsia="fr-FR"/>
              <w:rPrChange w:id="1640" w:author="Lavignotte Fabien" w:date="2013-01-30T18:41:00Z">
                <w:rPr>
                  <w:rFonts w:eastAsiaTheme="minorEastAsia"/>
                  <w:lang w:val="fr-FR" w:eastAsia="fr-FR"/>
                </w:rPr>
              </w:rPrChange>
            </w:rPr>
            <w:tab/>
          </w:r>
          <w:r w:rsidDel="00C3586A">
            <w:delText>Items that cannot be validated by test</w:delText>
          </w:r>
          <w:r w:rsidDel="00C3586A">
            <w:tab/>
            <w:delText>24</w:delText>
          </w:r>
        </w:del>
      </w:ins>
    </w:p>
    <w:p w:rsidR="002B5F9C" w:rsidRPr="002B5F9C" w:rsidDel="00C3586A" w:rsidRDefault="002B5F9C">
      <w:pPr>
        <w:pStyle w:val="TM3"/>
        <w:tabs>
          <w:tab w:val="left" w:pos="2041"/>
        </w:tabs>
        <w:rPr>
          <w:ins w:id="1641" w:author="Lavignotte Fabien" w:date="2013-01-30T18:40:00Z"/>
          <w:del w:id="1642" w:author="Mokaddem Emna" w:date="2013-01-31T10:41:00Z"/>
          <w:rFonts w:asciiTheme="minorHAnsi" w:eastAsiaTheme="minorEastAsia" w:hAnsiTheme="minorHAnsi" w:cstheme="minorBidi"/>
          <w:bCs w:val="0"/>
          <w:iCs w:val="0"/>
          <w:caps w:val="0"/>
          <w:color w:val="auto"/>
          <w:spacing w:val="0"/>
          <w:sz w:val="22"/>
          <w:szCs w:val="22"/>
          <w:lang w:val="en-US" w:eastAsia="fr-FR"/>
          <w:rPrChange w:id="1643" w:author="Lavignotte Fabien" w:date="2013-01-30T18:41:00Z">
            <w:rPr>
              <w:ins w:id="1644" w:author="Lavignotte Fabien" w:date="2013-01-30T18:40:00Z"/>
              <w:del w:id="164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46" w:author="Lavignotte Fabien" w:date="2013-01-30T18:40:00Z">
        <w:del w:id="1647" w:author="Mokaddem Emna" w:date="2013-01-31T10:41:00Z">
          <w:r w:rsidRPr="0026134D" w:rsidDel="00C3586A">
            <w:delText>6.1.6</w:delText>
          </w:r>
          <w:r w:rsidRPr="002B5F9C" w:rsidDel="00C3586A">
            <w:rPr>
              <w:rFonts w:eastAsiaTheme="minorEastAsia"/>
              <w:lang w:val="en-US" w:eastAsia="fr-FR"/>
              <w:rPrChange w:id="1648" w:author="Lavignotte Fabien" w:date="2013-01-30T18:41:00Z">
                <w:rPr>
                  <w:rFonts w:eastAsiaTheme="minorEastAsia"/>
                  <w:lang w:val="fr-FR" w:eastAsia="fr-FR"/>
                </w:rPr>
              </w:rPrChange>
            </w:rPr>
            <w:tab/>
          </w:r>
          <w:r w:rsidDel="00C3586A">
            <w:delText>Regression Tests</w:delText>
          </w:r>
          <w:r w:rsidDel="00C3586A">
            <w:tab/>
            <w:delText>24</w:delText>
          </w:r>
        </w:del>
      </w:ins>
    </w:p>
    <w:p w:rsidR="002B5F9C" w:rsidRPr="002B5F9C" w:rsidDel="00C3586A" w:rsidRDefault="002B5F9C">
      <w:pPr>
        <w:pStyle w:val="TM2"/>
        <w:tabs>
          <w:tab w:val="left" w:pos="1305"/>
        </w:tabs>
        <w:rPr>
          <w:ins w:id="1649" w:author="Lavignotte Fabien" w:date="2013-01-30T18:40:00Z"/>
          <w:del w:id="1650" w:author="Mokaddem Emna" w:date="2013-01-31T10:41:00Z"/>
          <w:rFonts w:asciiTheme="minorHAnsi" w:eastAsiaTheme="minorEastAsia" w:hAnsiTheme="minorHAnsi" w:cstheme="minorBidi"/>
          <w:bCs w:val="0"/>
          <w:caps w:val="0"/>
          <w:spacing w:val="0"/>
          <w:sz w:val="22"/>
          <w:szCs w:val="22"/>
          <w:lang w:val="en-US" w:eastAsia="fr-FR"/>
          <w:rPrChange w:id="1651" w:author="Lavignotte Fabien" w:date="2013-01-30T18:41:00Z">
            <w:rPr>
              <w:ins w:id="1652" w:author="Lavignotte Fabien" w:date="2013-01-30T18:40:00Z"/>
              <w:del w:id="1653" w:author="Mokaddem Emna" w:date="2013-01-31T10:41:00Z"/>
              <w:rFonts w:asciiTheme="minorHAnsi" w:eastAsiaTheme="minorEastAsia" w:hAnsiTheme="minorHAnsi" w:cstheme="minorBidi"/>
              <w:bCs w:val="0"/>
              <w:caps w:val="0"/>
              <w:spacing w:val="0"/>
              <w:sz w:val="22"/>
              <w:szCs w:val="22"/>
              <w:lang w:val="fr-FR" w:eastAsia="fr-FR"/>
            </w:rPr>
          </w:rPrChange>
        </w:rPr>
      </w:pPr>
      <w:ins w:id="1654" w:author="Lavignotte Fabien" w:date="2013-01-30T18:40:00Z">
        <w:del w:id="1655" w:author="Mokaddem Emna" w:date="2013-01-31T10:41:00Z">
          <w:r w:rsidDel="00C3586A">
            <w:delText>6.2</w:delText>
          </w:r>
          <w:r w:rsidRPr="002B5F9C" w:rsidDel="00C3586A">
            <w:rPr>
              <w:rFonts w:eastAsiaTheme="minorEastAsia"/>
              <w:lang w:val="en-US" w:eastAsia="fr-FR"/>
              <w:rPrChange w:id="1656" w:author="Lavignotte Fabien" w:date="2013-01-30T18:41:00Z">
                <w:rPr>
                  <w:rFonts w:eastAsiaTheme="minorEastAsia"/>
                  <w:lang w:val="fr-FR" w:eastAsia="fr-FR"/>
                </w:rPr>
              </w:rPrChange>
            </w:rPr>
            <w:tab/>
          </w:r>
          <w:r w:rsidDel="00C3586A">
            <w:delText>Software Validation Testing Specification Design</w:delText>
          </w:r>
          <w:r w:rsidDel="00C3586A">
            <w:tab/>
            <w:delText>25</w:delText>
          </w:r>
        </w:del>
      </w:ins>
    </w:p>
    <w:p w:rsidR="002B5F9C" w:rsidRPr="002B5F9C" w:rsidDel="00C3586A" w:rsidRDefault="002B5F9C">
      <w:pPr>
        <w:pStyle w:val="TM3"/>
        <w:tabs>
          <w:tab w:val="left" w:pos="2041"/>
        </w:tabs>
        <w:rPr>
          <w:ins w:id="1657" w:author="Lavignotte Fabien" w:date="2013-01-30T18:40:00Z"/>
          <w:del w:id="1658" w:author="Mokaddem Emna" w:date="2013-01-31T10:41:00Z"/>
          <w:rFonts w:asciiTheme="minorHAnsi" w:eastAsiaTheme="minorEastAsia" w:hAnsiTheme="minorHAnsi" w:cstheme="minorBidi"/>
          <w:bCs w:val="0"/>
          <w:iCs w:val="0"/>
          <w:caps w:val="0"/>
          <w:color w:val="auto"/>
          <w:spacing w:val="0"/>
          <w:sz w:val="22"/>
          <w:szCs w:val="22"/>
          <w:lang w:val="en-US" w:eastAsia="fr-FR"/>
          <w:rPrChange w:id="1659" w:author="Lavignotte Fabien" w:date="2013-01-30T18:41:00Z">
            <w:rPr>
              <w:ins w:id="1660" w:author="Lavignotte Fabien" w:date="2013-01-30T18:40:00Z"/>
              <w:del w:id="166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62" w:author="Lavignotte Fabien" w:date="2013-01-30T18:40:00Z">
        <w:del w:id="1663" w:author="Mokaddem Emna" w:date="2013-01-31T10:41:00Z">
          <w:r w:rsidRPr="0026134D" w:rsidDel="00C3586A">
            <w:delText>6.2.1</w:delText>
          </w:r>
          <w:r w:rsidRPr="002B5F9C" w:rsidDel="00C3586A">
            <w:rPr>
              <w:rFonts w:eastAsiaTheme="minorEastAsia"/>
              <w:lang w:val="en-US" w:eastAsia="fr-FR"/>
              <w:rPrChange w:id="1664" w:author="Lavignotte Fabien" w:date="2013-01-30T18:41:00Z">
                <w:rPr>
                  <w:rFonts w:eastAsiaTheme="minorEastAsia"/>
                  <w:lang w:val="fr-FR" w:eastAsia="fr-FR"/>
                </w:rPr>
              </w:rPrChange>
            </w:rPr>
            <w:tab/>
          </w:r>
          <w:r w:rsidDel="00C3586A">
            <w:delText>General</w:delText>
          </w:r>
          <w:r w:rsidDel="00C3586A">
            <w:tab/>
            <w:delText>25</w:delText>
          </w:r>
        </w:del>
      </w:ins>
    </w:p>
    <w:p w:rsidR="002B5F9C" w:rsidRPr="002B5F9C" w:rsidDel="00C3586A" w:rsidRDefault="002B5F9C">
      <w:pPr>
        <w:pStyle w:val="TM3"/>
        <w:tabs>
          <w:tab w:val="left" w:pos="2041"/>
        </w:tabs>
        <w:rPr>
          <w:ins w:id="1665" w:author="Lavignotte Fabien" w:date="2013-01-30T18:40:00Z"/>
          <w:del w:id="1666" w:author="Mokaddem Emna" w:date="2013-01-31T10:41:00Z"/>
          <w:rFonts w:asciiTheme="minorHAnsi" w:eastAsiaTheme="minorEastAsia" w:hAnsiTheme="minorHAnsi" w:cstheme="minorBidi"/>
          <w:bCs w:val="0"/>
          <w:iCs w:val="0"/>
          <w:caps w:val="0"/>
          <w:color w:val="auto"/>
          <w:spacing w:val="0"/>
          <w:sz w:val="22"/>
          <w:szCs w:val="22"/>
          <w:lang w:val="en-US" w:eastAsia="fr-FR"/>
          <w:rPrChange w:id="1667" w:author="Lavignotte Fabien" w:date="2013-01-30T18:41:00Z">
            <w:rPr>
              <w:ins w:id="1668" w:author="Lavignotte Fabien" w:date="2013-01-30T18:40:00Z"/>
              <w:del w:id="166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70" w:author="Lavignotte Fabien" w:date="2013-01-30T18:40:00Z">
        <w:del w:id="1671" w:author="Mokaddem Emna" w:date="2013-01-31T10:41:00Z">
          <w:r w:rsidRPr="0026134D" w:rsidDel="00C3586A">
            <w:delText>6.2.2</w:delText>
          </w:r>
          <w:r w:rsidRPr="002B5F9C" w:rsidDel="00C3586A">
            <w:rPr>
              <w:rFonts w:eastAsiaTheme="minorEastAsia"/>
              <w:lang w:val="en-US" w:eastAsia="fr-FR"/>
              <w:rPrChange w:id="1672" w:author="Lavignotte Fabien" w:date="2013-01-30T18:41:00Z">
                <w:rPr>
                  <w:rFonts w:eastAsiaTheme="minorEastAsia"/>
                  <w:lang w:val="fr-FR" w:eastAsia="fr-FR"/>
                </w:rPr>
              </w:rPrChange>
            </w:rPr>
            <w:tab/>
          </w:r>
          <w:r w:rsidDel="00C3586A">
            <w:delText>NGEO-WEBC-VTD-0010: Installation of Web Client and home page check</w:delText>
          </w:r>
          <w:r w:rsidDel="00C3586A">
            <w:tab/>
            <w:delText>25</w:delText>
          </w:r>
        </w:del>
      </w:ins>
    </w:p>
    <w:p w:rsidR="002B5F9C" w:rsidRPr="002B5F9C" w:rsidDel="00C3586A" w:rsidRDefault="002B5F9C">
      <w:pPr>
        <w:pStyle w:val="TM3"/>
        <w:tabs>
          <w:tab w:val="left" w:pos="2041"/>
        </w:tabs>
        <w:rPr>
          <w:ins w:id="1673" w:author="Lavignotte Fabien" w:date="2013-01-30T18:40:00Z"/>
          <w:del w:id="1674" w:author="Mokaddem Emna" w:date="2013-01-31T10:41:00Z"/>
          <w:rFonts w:asciiTheme="minorHAnsi" w:eastAsiaTheme="minorEastAsia" w:hAnsiTheme="minorHAnsi" w:cstheme="minorBidi"/>
          <w:bCs w:val="0"/>
          <w:iCs w:val="0"/>
          <w:caps w:val="0"/>
          <w:color w:val="auto"/>
          <w:spacing w:val="0"/>
          <w:sz w:val="22"/>
          <w:szCs w:val="22"/>
          <w:lang w:val="en-US" w:eastAsia="fr-FR"/>
          <w:rPrChange w:id="1675" w:author="Lavignotte Fabien" w:date="2013-01-30T18:41:00Z">
            <w:rPr>
              <w:ins w:id="1676" w:author="Lavignotte Fabien" w:date="2013-01-30T18:40:00Z"/>
              <w:del w:id="167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78" w:author="Lavignotte Fabien" w:date="2013-01-30T18:40:00Z">
        <w:del w:id="1679" w:author="Mokaddem Emna" w:date="2013-01-31T10:41:00Z">
          <w:r w:rsidRPr="0026134D" w:rsidDel="00C3586A">
            <w:delText>6.2.3</w:delText>
          </w:r>
          <w:r w:rsidRPr="002B5F9C" w:rsidDel="00C3586A">
            <w:rPr>
              <w:rFonts w:eastAsiaTheme="minorEastAsia"/>
              <w:lang w:val="en-US" w:eastAsia="fr-FR"/>
              <w:rPrChange w:id="1680" w:author="Lavignotte Fabien" w:date="2013-01-30T18:41:00Z">
                <w:rPr>
                  <w:rFonts w:eastAsiaTheme="minorEastAsia"/>
                  <w:lang w:val="fr-FR" w:eastAsia="fr-FR"/>
                </w:rPr>
              </w:rPrChange>
            </w:rPr>
            <w:tab/>
          </w:r>
          <w:r w:rsidDel="00C3586A">
            <w:delText>NGEO-WEBC-VTD-0020: Dataset selection</w:delText>
          </w:r>
          <w:r w:rsidDel="00C3586A">
            <w:tab/>
            <w:delText>25</w:delText>
          </w:r>
        </w:del>
      </w:ins>
    </w:p>
    <w:p w:rsidR="002B5F9C" w:rsidRPr="002B5F9C" w:rsidDel="00C3586A" w:rsidRDefault="002B5F9C">
      <w:pPr>
        <w:pStyle w:val="TM3"/>
        <w:tabs>
          <w:tab w:val="left" w:pos="2041"/>
        </w:tabs>
        <w:rPr>
          <w:ins w:id="1681" w:author="Lavignotte Fabien" w:date="2013-01-30T18:40:00Z"/>
          <w:del w:id="1682" w:author="Mokaddem Emna" w:date="2013-01-31T10:41:00Z"/>
          <w:rFonts w:asciiTheme="minorHAnsi" w:eastAsiaTheme="minorEastAsia" w:hAnsiTheme="minorHAnsi" w:cstheme="minorBidi"/>
          <w:bCs w:val="0"/>
          <w:iCs w:val="0"/>
          <w:caps w:val="0"/>
          <w:color w:val="auto"/>
          <w:spacing w:val="0"/>
          <w:sz w:val="22"/>
          <w:szCs w:val="22"/>
          <w:lang w:val="en-US" w:eastAsia="fr-FR"/>
          <w:rPrChange w:id="1683" w:author="Lavignotte Fabien" w:date="2013-01-30T18:41:00Z">
            <w:rPr>
              <w:ins w:id="1684" w:author="Lavignotte Fabien" w:date="2013-01-30T18:40:00Z"/>
              <w:del w:id="168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86" w:author="Lavignotte Fabien" w:date="2013-01-30T18:40:00Z">
        <w:del w:id="1687" w:author="Mokaddem Emna" w:date="2013-01-31T10:41:00Z">
          <w:r w:rsidRPr="0026134D" w:rsidDel="00C3586A">
            <w:delText>6.2.4</w:delText>
          </w:r>
          <w:r w:rsidRPr="002B5F9C" w:rsidDel="00C3586A">
            <w:rPr>
              <w:rFonts w:eastAsiaTheme="minorEastAsia"/>
              <w:lang w:val="en-US" w:eastAsia="fr-FR"/>
              <w:rPrChange w:id="1688" w:author="Lavignotte Fabien" w:date="2013-01-30T18:41:00Z">
                <w:rPr>
                  <w:rFonts w:eastAsiaTheme="minorEastAsia"/>
                  <w:lang w:val="fr-FR" w:eastAsia="fr-FR"/>
                </w:rPr>
              </w:rPrChange>
            </w:rPr>
            <w:tab/>
          </w:r>
          <w:r w:rsidDel="00C3586A">
            <w:delText>NGEO-WEBC-VTD-0030: Simple search formulation</w:delText>
          </w:r>
          <w:r w:rsidDel="00C3586A">
            <w:tab/>
            <w:delText>26</w:delText>
          </w:r>
        </w:del>
      </w:ins>
    </w:p>
    <w:p w:rsidR="002B5F9C" w:rsidRPr="002B5F9C" w:rsidDel="00C3586A" w:rsidRDefault="002B5F9C">
      <w:pPr>
        <w:pStyle w:val="TM3"/>
        <w:tabs>
          <w:tab w:val="left" w:pos="2041"/>
        </w:tabs>
        <w:rPr>
          <w:ins w:id="1689" w:author="Lavignotte Fabien" w:date="2013-01-30T18:40:00Z"/>
          <w:del w:id="1690" w:author="Mokaddem Emna" w:date="2013-01-31T10:41:00Z"/>
          <w:rFonts w:asciiTheme="minorHAnsi" w:eastAsiaTheme="minorEastAsia" w:hAnsiTheme="minorHAnsi" w:cstheme="minorBidi"/>
          <w:bCs w:val="0"/>
          <w:iCs w:val="0"/>
          <w:caps w:val="0"/>
          <w:color w:val="auto"/>
          <w:spacing w:val="0"/>
          <w:sz w:val="22"/>
          <w:szCs w:val="22"/>
          <w:lang w:val="en-US" w:eastAsia="fr-FR"/>
          <w:rPrChange w:id="1691" w:author="Lavignotte Fabien" w:date="2013-01-30T18:41:00Z">
            <w:rPr>
              <w:ins w:id="1692" w:author="Lavignotte Fabien" w:date="2013-01-30T18:40:00Z"/>
              <w:del w:id="169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694" w:author="Lavignotte Fabien" w:date="2013-01-30T18:40:00Z">
        <w:del w:id="1695" w:author="Mokaddem Emna" w:date="2013-01-31T10:41:00Z">
          <w:r w:rsidRPr="0026134D" w:rsidDel="00C3586A">
            <w:delText>6.2.5</w:delText>
          </w:r>
          <w:r w:rsidRPr="002B5F9C" w:rsidDel="00C3586A">
            <w:rPr>
              <w:rFonts w:eastAsiaTheme="minorEastAsia"/>
              <w:lang w:val="en-US" w:eastAsia="fr-FR"/>
              <w:rPrChange w:id="1696" w:author="Lavignotte Fabien" w:date="2013-01-30T18:41:00Z">
                <w:rPr>
                  <w:rFonts w:eastAsiaTheme="minorEastAsia"/>
                  <w:lang w:val="fr-FR" w:eastAsia="fr-FR"/>
                </w:rPr>
              </w:rPrChange>
            </w:rPr>
            <w:tab/>
          </w:r>
          <w:r w:rsidDel="00C3586A">
            <w:delText>NGEO-WEBC-VTD-0040: Search results in a table</w:delText>
          </w:r>
          <w:r w:rsidDel="00C3586A">
            <w:tab/>
            <w:delText>26</w:delText>
          </w:r>
        </w:del>
      </w:ins>
    </w:p>
    <w:p w:rsidR="002B5F9C" w:rsidRPr="002B5F9C" w:rsidDel="00C3586A" w:rsidRDefault="002B5F9C">
      <w:pPr>
        <w:pStyle w:val="TM3"/>
        <w:tabs>
          <w:tab w:val="left" w:pos="2041"/>
        </w:tabs>
        <w:rPr>
          <w:ins w:id="1697" w:author="Lavignotte Fabien" w:date="2013-01-30T18:40:00Z"/>
          <w:del w:id="1698" w:author="Mokaddem Emna" w:date="2013-01-31T10:41:00Z"/>
          <w:rFonts w:asciiTheme="minorHAnsi" w:eastAsiaTheme="minorEastAsia" w:hAnsiTheme="minorHAnsi" w:cstheme="minorBidi"/>
          <w:bCs w:val="0"/>
          <w:iCs w:val="0"/>
          <w:caps w:val="0"/>
          <w:color w:val="auto"/>
          <w:spacing w:val="0"/>
          <w:sz w:val="22"/>
          <w:szCs w:val="22"/>
          <w:lang w:val="en-US" w:eastAsia="fr-FR"/>
          <w:rPrChange w:id="1699" w:author="Lavignotte Fabien" w:date="2013-01-30T18:41:00Z">
            <w:rPr>
              <w:ins w:id="1700" w:author="Lavignotte Fabien" w:date="2013-01-30T18:40:00Z"/>
              <w:del w:id="170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02" w:author="Lavignotte Fabien" w:date="2013-01-30T18:40:00Z">
        <w:del w:id="1703" w:author="Mokaddem Emna" w:date="2013-01-31T10:41:00Z">
          <w:r w:rsidRPr="0026134D" w:rsidDel="00C3586A">
            <w:delText>6.2.6</w:delText>
          </w:r>
          <w:r w:rsidRPr="002B5F9C" w:rsidDel="00C3586A">
            <w:rPr>
              <w:rFonts w:eastAsiaTheme="minorEastAsia"/>
              <w:lang w:val="en-US" w:eastAsia="fr-FR"/>
              <w:rPrChange w:id="1704" w:author="Lavignotte Fabien" w:date="2013-01-30T18:41:00Z">
                <w:rPr>
                  <w:rFonts w:eastAsiaTheme="minorEastAsia"/>
                  <w:lang w:val="fr-FR" w:eastAsia="fr-FR"/>
                </w:rPr>
              </w:rPrChange>
            </w:rPr>
            <w:tab/>
          </w:r>
          <w:r w:rsidDel="00C3586A">
            <w:delText>NGEO-WEBC-VTD-0050: Search results on the map</w:delText>
          </w:r>
          <w:r w:rsidDel="00C3586A">
            <w:tab/>
            <w:delText>26</w:delText>
          </w:r>
        </w:del>
      </w:ins>
    </w:p>
    <w:p w:rsidR="002B5F9C" w:rsidRPr="002B5F9C" w:rsidDel="00C3586A" w:rsidRDefault="002B5F9C">
      <w:pPr>
        <w:pStyle w:val="TM3"/>
        <w:tabs>
          <w:tab w:val="left" w:pos="2041"/>
        </w:tabs>
        <w:rPr>
          <w:ins w:id="1705" w:author="Lavignotte Fabien" w:date="2013-01-30T18:40:00Z"/>
          <w:del w:id="1706" w:author="Mokaddem Emna" w:date="2013-01-31T10:41:00Z"/>
          <w:rFonts w:asciiTheme="minorHAnsi" w:eastAsiaTheme="minorEastAsia" w:hAnsiTheme="minorHAnsi" w:cstheme="minorBidi"/>
          <w:bCs w:val="0"/>
          <w:iCs w:val="0"/>
          <w:caps w:val="0"/>
          <w:color w:val="auto"/>
          <w:spacing w:val="0"/>
          <w:sz w:val="22"/>
          <w:szCs w:val="22"/>
          <w:lang w:val="en-US" w:eastAsia="fr-FR"/>
          <w:rPrChange w:id="1707" w:author="Lavignotte Fabien" w:date="2013-01-30T18:41:00Z">
            <w:rPr>
              <w:ins w:id="1708" w:author="Lavignotte Fabien" w:date="2013-01-30T18:40:00Z"/>
              <w:del w:id="170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10" w:author="Lavignotte Fabien" w:date="2013-01-30T18:40:00Z">
        <w:del w:id="1711" w:author="Mokaddem Emna" w:date="2013-01-31T10:41:00Z">
          <w:r w:rsidRPr="0026134D" w:rsidDel="00C3586A">
            <w:delText>6.2.7</w:delText>
          </w:r>
          <w:r w:rsidRPr="002B5F9C" w:rsidDel="00C3586A">
            <w:rPr>
              <w:rFonts w:eastAsiaTheme="minorEastAsia"/>
              <w:lang w:val="en-US" w:eastAsia="fr-FR"/>
              <w:rPrChange w:id="1712" w:author="Lavignotte Fabien" w:date="2013-01-30T18:41:00Z">
                <w:rPr>
                  <w:rFonts w:eastAsiaTheme="minorEastAsia"/>
                  <w:lang w:val="fr-FR" w:eastAsia="fr-FR"/>
                </w:rPr>
              </w:rPrChange>
            </w:rPr>
            <w:tab/>
          </w:r>
          <w:r w:rsidDel="00C3586A">
            <w:delText>NGEO-WEBC-VTD-0060: Browse visualization</w:delText>
          </w:r>
          <w:r w:rsidDel="00C3586A">
            <w:tab/>
            <w:delText>27</w:delText>
          </w:r>
        </w:del>
      </w:ins>
    </w:p>
    <w:p w:rsidR="002B5F9C" w:rsidRPr="002B5F9C" w:rsidDel="00C3586A" w:rsidRDefault="002B5F9C">
      <w:pPr>
        <w:pStyle w:val="TM3"/>
        <w:tabs>
          <w:tab w:val="left" w:pos="2041"/>
        </w:tabs>
        <w:rPr>
          <w:ins w:id="1713" w:author="Lavignotte Fabien" w:date="2013-01-30T18:40:00Z"/>
          <w:del w:id="1714" w:author="Mokaddem Emna" w:date="2013-01-31T10:41:00Z"/>
          <w:rFonts w:asciiTheme="minorHAnsi" w:eastAsiaTheme="minorEastAsia" w:hAnsiTheme="minorHAnsi" w:cstheme="minorBidi"/>
          <w:bCs w:val="0"/>
          <w:iCs w:val="0"/>
          <w:caps w:val="0"/>
          <w:color w:val="auto"/>
          <w:spacing w:val="0"/>
          <w:sz w:val="22"/>
          <w:szCs w:val="22"/>
          <w:lang w:val="en-US" w:eastAsia="fr-FR"/>
          <w:rPrChange w:id="1715" w:author="Lavignotte Fabien" w:date="2013-01-30T18:41:00Z">
            <w:rPr>
              <w:ins w:id="1716" w:author="Lavignotte Fabien" w:date="2013-01-30T18:40:00Z"/>
              <w:del w:id="171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18" w:author="Lavignotte Fabien" w:date="2013-01-30T18:40:00Z">
        <w:del w:id="1719" w:author="Mokaddem Emna" w:date="2013-01-31T10:41:00Z">
          <w:r w:rsidRPr="0026134D" w:rsidDel="00C3586A">
            <w:delText>6.2.8</w:delText>
          </w:r>
          <w:r w:rsidRPr="002B5F9C" w:rsidDel="00C3586A">
            <w:rPr>
              <w:rFonts w:eastAsiaTheme="minorEastAsia"/>
              <w:lang w:val="en-US" w:eastAsia="fr-FR"/>
              <w:rPrChange w:id="1720" w:author="Lavignotte Fabien" w:date="2013-01-30T18:41:00Z">
                <w:rPr>
                  <w:rFonts w:eastAsiaTheme="minorEastAsia"/>
                  <w:lang w:val="fr-FR" w:eastAsia="fr-FR"/>
                </w:rPr>
              </w:rPrChange>
            </w:rPr>
            <w:tab/>
          </w:r>
          <w:r w:rsidDel="00C3586A">
            <w:delText>NGEO-WEBC-VTD-0070: Filtered dataset selection</w:delText>
          </w:r>
          <w:r w:rsidDel="00C3586A">
            <w:tab/>
            <w:delText>27</w:delText>
          </w:r>
        </w:del>
      </w:ins>
    </w:p>
    <w:p w:rsidR="002B5F9C" w:rsidRPr="002B5F9C" w:rsidDel="00C3586A" w:rsidRDefault="002B5F9C">
      <w:pPr>
        <w:pStyle w:val="TM3"/>
        <w:tabs>
          <w:tab w:val="left" w:pos="2041"/>
        </w:tabs>
        <w:rPr>
          <w:ins w:id="1721" w:author="Lavignotte Fabien" w:date="2013-01-30T18:40:00Z"/>
          <w:del w:id="1722" w:author="Mokaddem Emna" w:date="2013-01-31T10:41:00Z"/>
          <w:rFonts w:asciiTheme="minorHAnsi" w:eastAsiaTheme="minorEastAsia" w:hAnsiTheme="minorHAnsi" w:cstheme="minorBidi"/>
          <w:bCs w:val="0"/>
          <w:iCs w:val="0"/>
          <w:caps w:val="0"/>
          <w:color w:val="auto"/>
          <w:spacing w:val="0"/>
          <w:sz w:val="22"/>
          <w:szCs w:val="22"/>
          <w:lang w:val="en-US" w:eastAsia="fr-FR"/>
          <w:rPrChange w:id="1723" w:author="Lavignotte Fabien" w:date="2013-01-30T18:41:00Z">
            <w:rPr>
              <w:ins w:id="1724" w:author="Lavignotte Fabien" w:date="2013-01-30T18:40:00Z"/>
              <w:del w:id="172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26" w:author="Lavignotte Fabien" w:date="2013-01-30T18:40:00Z">
        <w:del w:id="1727" w:author="Mokaddem Emna" w:date="2013-01-31T10:41:00Z">
          <w:r w:rsidRPr="0026134D" w:rsidDel="00C3586A">
            <w:delText>6.2.9</w:delText>
          </w:r>
          <w:r w:rsidRPr="002B5F9C" w:rsidDel="00C3586A">
            <w:rPr>
              <w:rFonts w:eastAsiaTheme="minorEastAsia"/>
              <w:lang w:val="en-US" w:eastAsia="fr-FR"/>
              <w:rPrChange w:id="1728" w:author="Lavignotte Fabien" w:date="2013-01-30T18:41:00Z">
                <w:rPr>
                  <w:rFonts w:eastAsiaTheme="minorEastAsia"/>
                  <w:lang w:val="fr-FR" w:eastAsia="fr-FR"/>
                </w:rPr>
              </w:rPrChange>
            </w:rPr>
            <w:tab/>
          </w:r>
          <w:r w:rsidDel="00C3586A">
            <w:delText>NGEO-WEBC-VTD-0080: Searching with a URL</w:delText>
          </w:r>
          <w:r w:rsidDel="00C3586A">
            <w:tab/>
            <w:delText>27</w:delText>
          </w:r>
        </w:del>
      </w:ins>
    </w:p>
    <w:p w:rsidR="002B5F9C" w:rsidRPr="002B5F9C" w:rsidDel="00C3586A" w:rsidRDefault="002B5F9C">
      <w:pPr>
        <w:pStyle w:val="TM3"/>
        <w:tabs>
          <w:tab w:val="left" w:pos="2041"/>
        </w:tabs>
        <w:rPr>
          <w:ins w:id="1729" w:author="Lavignotte Fabien" w:date="2013-01-30T18:40:00Z"/>
          <w:del w:id="1730" w:author="Mokaddem Emna" w:date="2013-01-31T10:41:00Z"/>
          <w:rFonts w:asciiTheme="minorHAnsi" w:eastAsiaTheme="minorEastAsia" w:hAnsiTheme="minorHAnsi" w:cstheme="minorBidi"/>
          <w:bCs w:val="0"/>
          <w:iCs w:val="0"/>
          <w:caps w:val="0"/>
          <w:color w:val="auto"/>
          <w:spacing w:val="0"/>
          <w:sz w:val="22"/>
          <w:szCs w:val="22"/>
          <w:lang w:val="en-US" w:eastAsia="fr-FR"/>
          <w:rPrChange w:id="1731" w:author="Lavignotte Fabien" w:date="2013-01-30T18:41:00Z">
            <w:rPr>
              <w:ins w:id="1732" w:author="Lavignotte Fabien" w:date="2013-01-30T18:40:00Z"/>
              <w:del w:id="173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34" w:author="Lavignotte Fabien" w:date="2013-01-30T18:40:00Z">
        <w:del w:id="1735" w:author="Mokaddem Emna" w:date="2013-01-31T10:41:00Z">
          <w:r w:rsidRPr="0026134D" w:rsidDel="00C3586A">
            <w:delText>6.2.10</w:delText>
          </w:r>
          <w:r w:rsidRPr="002B5F9C" w:rsidDel="00C3586A">
            <w:rPr>
              <w:rFonts w:eastAsiaTheme="minorEastAsia"/>
              <w:lang w:val="en-US" w:eastAsia="fr-FR"/>
              <w:rPrChange w:id="1736" w:author="Lavignotte Fabien" w:date="2013-01-30T18:41:00Z">
                <w:rPr>
                  <w:rFonts w:eastAsiaTheme="minorEastAsia"/>
                  <w:lang w:val="fr-FR" w:eastAsia="fr-FR"/>
                </w:rPr>
              </w:rPrChange>
            </w:rPr>
            <w:tab/>
          </w:r>
          <w:r w:rsidDel="00C3586A">
            <w:delText>NGEO-WEBC-VTD-0090: Map layers management</w:delText>
          </w:r>
          <w:r w:rsidDel="00C3586A">
            <w:tab/>
            <w:delText>27</w:delText>
          </w:r>
        </w:del>
      </w:ins>
    </w:p>
    <w:p w:rsidR="002B5F9C" w:rsidRPr="002B5F9C" w:rsidDel="00C3586A" w:rsidRDefault="002B5F9C">
      <w:pPr>
        <w:pStyle w:val="TM3"/>
        <w:tabs>
          <w:tab w:val="left" w:pos="2041"/>
        </w:tabs>
        <w:rPr>
          <w:ins w:id="1737" w:author="Lavignotte Fabien" w:date="2013-01-30T18:40:00Z"/>
          <w:del w:id="1738" w:author="Mokaddem Emna" w:date="2013-01-31T10:41:00Z"/>
          <w:rFonts w:asciiTheme="minorHAnsi" w:eastAsiaTheme="minorEastAsia" w:hAnsiTheme="minorHAnsi" w:cstheme="minorBidi"/>
          <w:bCs w:val="0"/>
          <w:iCs w:val="0"/>
          <w:caps w:val="0"/>
          <w:color w:val="auto"/>
          <w:spacing w:val="0"/>
          <w:sz w:val="22"/>
          <w:szCs w:val="22"/>
          <w:lang w:val="en-US" w:eastAsia="fr-FR"/>
          <w:rPrChange w:id="1739" w:author="Lavignotte Fabien" w:date="2013-01-30T18:41:00Z">
            <w:rPr>
              <w:ins w:id="1740" w:author="Lavignotte Fabien" w:date="2013-01-30T18:40:00Z"/>
              <w:del w:id="174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42" w:author="Lavignotte Fabien" w:date="2013-01-30T18:40:00Z">
        <w:del w:id="1743" w:author="Mokaddem Emna" w:date="2013-01-31T10:41:00Z">
          <w:r w:rsidRPr="0026134D" w:rsidDel="00C3586A">
            <w:delText>6.2.11</w:delText>
          </w:r>
          <w:r w:rsidRPr="002B5F9C" w:rsidDel="00C3586A">
            <w:rPr>
              <w:rFonts w:eastAsiaTheme="minorEastAsia"/>
              <w:lang w:val="en-US" w:eastAsia="fr-FR"/>
              <w:rPrChange w:id="1744" w:author="Lavignotte Fabien" w:date="2013-01-30T18:41:00Z">
                <w:rPr>
                  <w:rFonts w:eastAsiaTheme="minorEastAsia"/>
                  <w:lang w:val="fr-FR" w:eastAsia="fr-FR"/>
                </w:rPr>
              </w:rPrChange>
            </w:rPr>
            <w:tab/>
          </w:r>
          <w:r w:rsidDel="00C3586A">
            <w:delText>NGEO-WEBC-VTD-0100: Map navigation and selection</w:delText>
          </w:r>
          <w:r w:rsidDel="00C3586A">
            <w:tab/>
            <w:delText>28</w:delText>
          </w:r>
        </w:del>
      </w:ins>
    </w:p>
    <w:p w:rsidR="002B5F9C" w:rsidRPr="002B5F9C" w:rsidDel="00C3586A" w:rsidRDefault="002B5F9C">
      <w:pPr>
        <w:pStyle w:val="TM3"/>
        <w:tabs>
          <w:tab w:val="left" w:pos="2041"/>
        </w:tabs>
        <w:rPr>
          <w:ins w:id="1745" w:author="Lavignotte Fabien" w:date="2013-01-30T18:40:00Z"/>
          <w:del w:id="1746" w:author="Mokaddem Emna" w:date="2013-01-31T10:41:00Z"/>
          <w:rFonts w:asciiTheme="minorHAnsi" w:eastAsiaTheme="minorEastAsia" w:hAnsiTheme="minorHAnsi" w:cstheme="minorBidi"/>
          <w:bCs w:val="0"/>
          <w:iCs w:val="0"/>
          <w:caps w:val="0"/>
          <w:color w:val="auto"/>
          <w:spacing w:val="0"/>
          <w:sz w:val="22"/>
          <w:szCs w:val="22"/>
          <w:lang w:val="en-US" w:eastAsia="fr-FR"/>
          <w:rPrChange w:id="1747" w:author="Lavignotte Fabien" w:date="2013-01-30T18:40:00Z">
            <w:rPr>
              <w:ins w:id="1748" w:author="Lavignotte Fabien" w:date="2013-01-30T18:40:00Z"/>
              <w:del w:id="174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50" w:author="Lavignotte Fabien" w:date="2013-01-30T18:40:00Z">
        <w:del w:id="1751" w:author="Mokaddem Emna" w:date="2013-01-31T10:41:00Z">
          <w:r w:rsidRPr="0026134D" w:rsidDel="00C3586A">
            <w:delText>6.2.12</w:delText>
          </w:r>
          <w:r w:rsidRPr="002B5F9C" w:rsidDel="00C3586A">
            <w:rPr>
              <w:rFonts w:eastAsiaTheme="minorEastAsia"/>
              <w:lang w:val="en-US" w:eastAsia="fr-FR"/>
              <w:rPrChange w:id="1752" w:author="Lavignotte Fabien" w:date="2013-01-30T18:40:00Z">
                <w:rPr>
                  <w:rFonts w:eastAsiaTheme="minorEastAsia"/>
                  <w:lang w:val="fr-FR" w:eastAsia="fr-FR"/>
                </w:rPr>
              </w:rPrChange>
            </w:rPr>
            <w:tab/>
          </w:r>
          <w:r w:rsidDel="00C3586A">
            <w:delText>NGEO-WEBC-VTD-0110: Simple Data Access Request</w:delText>
          </w:r>
          <w:r w:rsidDel="00C3586A">
            <w:tab/>
            <w:delText>28</w:delText>
          </w:r>
        </w:del>
      </w:ins>
    </w:p>
    <w:p w:rsidR="002B5F9C" w:rsidRPr="002B5F9C" w:rsidDel="00C3586A" w:rsidRDefault="002B5F9C">
      <w:pPr>
        <w:pStyle w:val="TM3"/>
        <w:tabs>
          <w:tab w:val="left" w:pos="2041"/>
        </w:tabs>
        <w:rPr>
          <w:ins w:id="1753" w:author="Lavignotte Fabien" w:date="2013-01-30T18:40:00Z"/>
          <w:del w:id="1754" w:author="Mokaddem Emna" w:date="2013-01-31T10:41:00Z"/>
          <w:rFonts w:asciiTheme="minorHAnsi" w:eastAsiaTheme="minorEastAsia" w:hAnsiTheme="minorHAnsi" w:cstheme="minorBidi"/>
          <w:bCs w:val="0"/>
          <w:iCs w:val="0"/>
          <w:caps w:val="0"/>
          <w:color w:val="auto"/>
          <w:spacing w:val="0"/>
          <w:sz w:val="22"/>
          <w:szCs w:val="22"/>
          <w:lang w:val="en-US" w:eastAsia="fr-FR"/>
          <w:rPrChange w:id="1755" w:author="Lavignotte Fabien" w:date="2013-01-30T18:40:00Z">
            <w:rPr>
              <w:ins w:id="1756" w:author="Lavignotte Fabien" w:date="2013-01-30T18:40:00Z"/>
              <w:del w:id="175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58" w:author="Lavignotte Fabien" w:date="2013-01-30T18:40:00Z">
        <w:del w:id="1759" w:author="Mokaddem Emna" w:date="2013-01-31T10:41:00Z">
          <w:r w:rsidRPr="0026134D" w:rsidDel="00C3586A">
            <w:delText>6.2.13</w:delText>
          </w:r>
          <w:r w:rsidRPr="002B5F9C" w:rsidDel="00C3586A">
            <w:rPr>
              <w:rFonts w:eastAsiaTheme="minorEastAsia"/>
              <w:lang w:val="en-US" w:eastAsia="fr-FR"/>
              <w:rPrChange w:id="1760" w:author="Lavignotte Fabien" w:date="2013-01-30T18:40:00Z">
                <w:rPr>
                  <w:rFonts w:eastAsiaTheme="minorEastAsia"/>
                  <w:lang w:val="fr-FR" w:eastAsia="fr-FR"/>
                </w:rPr>
              </w:rPrChange>
            </w:rPr>
            <w:tab/>
          </w:r>
          <w:r w:rsidDel="00C3586A">
            <w:delText>NGEO-WEBC-VTD-0120: Standing Order Data Access Request</w:delText>
          </w:r>
          <w:r w:rsidDel="00C3586A">
            <w:tab/>
            <w:delText>28</w:delText>
          </w:r>
        </w:del>
      </w:ins>
    </w:p>
    <w:p w:rsidR="002B5F9C" w:rsidRPr="002B5F9C" w:rsidDel="00C3586A" w:rsidRDefault="002B5F9C">
      <w:pPr>
        <w:pStyle w:val="TM3"/>
        <w:tabs>
          <w:tab w:val="left" w:pos="2041"/>
        </w:tabs>
        <w:rPr>
          <w:ins w:id="1761" w:author="Lavignotte Fabien" w:date="2013-01-30T18:40:00Z"/>
          <w:del w:id="1762" w:author="Mokaddem Emna" w:date="2013-01-31T10:41:00Z"/>
          <w:rFonts w:asciiTheme="minorHAnsi" w:eastAsiaTheme="minorEastAsia" w:hAnsiTheme="minorHAnsi" w:cstheme="minorBidi"/>
          <w:bCs w:val="0"/>
          <w:iCs w:val="0"/>
          <w:caps w:val="0"/>
          <w:color w:val="auto"/>
          <w:spacing w:val="0"/>
          <w:sz w:val="22"/>
          <w:szCs w:val="22"/>
          <w:lang w:val="en-US" w:eastAsia="fr-FR"/>
          <w:rPrChange w:id="1763" w:author="Lavignotte Fabien" w:date="2013-01-30T18:40:00Z">
            <w:rPr>
              <w:ins w:id="1764" w:author="Lavignotte Fabien" w:date="2013-01-30T18:40:00Z"/>
              <w:del w:id="176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66" w:author="Lavignotte Fabien" w:date="2013-01-30T18:40:00Z">
        <w:del w:id="1767" w:author="Mokaddem Emna" w:date="2013-01-31T10:41:00Z">
          <w:r w:rsidRPr="0026134D" w:rsidDel="00C3586A">
            <w:delText>6.2.14</w:delText>
          </w:r>
          <w:r w:rsidRPr="002B5F9C" w:rsidDel="00C3586A">
            <w:rPr>
              <w:rFonts w:eastAsiaTheme="minorEastAsia"/>
              <w:lang w:val="en-US" w:eastAsia="fr-FR"/>
              <w:rPrChange w:id="1768" w:author="Lavignotte Fabien" w:date="2013-01-30T18:40:00Z">
                <w:rPr>
                  <w:rFonts w:eastAsiaTheme="minorEastAsia"/>
                  <w:lang w:val="fr-FR" w:eastAsia="fr-FR"/>
                </w:rPr>
              </w:rPrChange>
            </w:rPr>
            <w:tab/>
          </w:r>
          <w:r w:rsidDel="00C3586A">
            <w:delText>NGEO-WEBC-VTD-0130: Download Managers Monitoring</w:delText>
          </w:r>
          <w:r w:rsidDel="00C3586A">
            <w:tab/>
            <w:delText>29</w:delText>
          </w:r>
        </w:del>
      </w:ins>
    </w:p>
    <w:p w:rsidR="002B5F9C" w:rsidRPr="002B5F9C" w:rsidDel="00C3586A" w:rsidRDefault="002B5F9C">
      <w:pPr>
        <w:pStyle w:val="TM3"/>
        <w:tabs>
          <w:tab w:val="left" w:pos="2041"/>
        </w:tabs>
        <w:rPr>
          <w:ins w:id="1769" w:author="Lavignotte Fabien" w:date="2013-01-30T18:40:00Z"/>
          <w:del w:id="1770" w:author="Mokaddem Emna" w:date="2013-01-31T10:41:00Z"/>
          <w:rFonts w:asciiTheme="minorHAnsi" w:eastAsiaTheme="minorEastAsia" w:hAnsiTheme="minorHAnsi" w:cstheme="minorBidi"/>
          <w:bCs w:val="0"/>
          <w:iCs w:val="0"/>
          <w:caps w:val="0"/>
          <w:color w:val="auto"/>
          <w:spacing w:val="0"/>
          <w:sz w:val="22"/>
          <w:szCs w:val="22"/>
          <w:lang w:val="en-US" w:eastAsia="fr-FR"/>
          <w:rPrChange w:id="1771" w:author="Lavignotte Fabien" w:date="2013-01-30T18:40:00Z">
            <w:rPr>
              <w:ins w:id="1772" w:author="Lavignotte Fabien" w:date="2013-01-30T18:40:00Z"/>
              <w:del w:id="177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74" w:author="Lavignotte Fabien" w:date="2013-01-30T18:40:00Z">
        <w:del w:id="1775" w:author="Mokaddem Emna" w:date="2013-01-31T10:41:00Z">
          <w:r w:rsidRPr="0026134D" w:rsidDel="00C3586A">
            <w:delText>6.2.15</w:delText>
          </w:r>
          <w:r w:rsidRPr="002B5F9C" w:rsidDel="00C3586A">
            <w:rPr>
              <w:rFonts w:eastAsiaTheme="minorEastAsia"/>
              <w:lang w:val="en-US" w:eastAsia="fr-FR"/>
              <w:rPrChange w:id="1776" w:author="Lavignotte Fabien" w:date="2013-01-30T18:40:00Z">
                <w:rPr>
                  <w:rFonts w:eastAsiaTheme="minorEastAsia"/>
                  <w:lang w:val="fr-FR" w:eastAsia="fr-FR"/>
                </w:rPr>
              </w:rPrChange>
            </w:rPr>
            <w:tab/>
          </w:r>
          <w:r w:rsidDel="00C3586A">
            <w:delText>NGEO-WEBC-VTD-0140: Data Access Requests Monitoring</w:delText>
          </w:r>
          <w:r w:rsidDel="00C3586A">
            <w:tab/>
            <w:delText>29</w:delText>
          </w:r>
        </w:del>
      </w:ins>
    </w:p>
    <w:p w:rsidR="002B5F9C" w:rsidRPr="002B5F9C" w:rsidDel="00C3586A" w:rsidRDefault="002B5F9C">
      <w:pPr>
        <w:pStyle w:val="TM3"/>
        <w:tabs>
          <w:tab w:val="left" w:pos="2041"/>
        </w:tabs>
        <w:rPr>
          <w:ins w:id="1777" w:author="Lavignotte Fabien" w:date="2013-01-30T18:40:00Z"/>
          <w:del w:id="1778" w:author="Mokaddem Emna" w:date="2013-01-31T10:41:00Z"/>
          <w:rFonts w:asciiTheme="minorHAnsi" w:eastAsiaTheme="minorEastAsia" w:hAnsiTheme="minorHAnsi" w:cstheme="minorBidi"/>
          <w:bCs w:val="0"/>
          <w:iCs w:val="0"/>
          <w:caps w:val="0"/>
          <w:color w:val="auto"/>
          <w:spacing w:val="0"/>
          <w:sz w:val="22"/>
          <w:szCs w:val="22"/>
          <w:lang w:val="en-US" w:eastAsia="fr-FR"/>
          <w:rPrChange w:id="1779" w:author="Lavignotte Fabien" w:date="2013-01-30T18:40:00Z">
            <w:rPr>
              <w:ins w:id="1780" w:author="Lavignotte Fabien" w:date="2013-01-30T18:40:00Z"/>
              <w:del w:id="178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82" w:author="Lavignotte Fabien" w:date="2013-01-30T18:40:00Z">
        <w:del w:id="1783" w:author="Mokaddem Emna" w:date="2013-01-31T10:41:00Z">
          <w:r w:rsidRPr="0026134D" w:rsidDel="00C3586A">
            <w:delText>6.2.16</w:delText>
          </w:r>
          <w:r w:rsidRPr="002B5F9C" w:rsidDel="00C3586A">
            <w:rPr>
              <w:rFonts w:eastAsiaTheme="minorEastAsia"/>
              <w:lang w:val="en-US" w:eastAsia="fr-FR"/>
              <w:rPrChange w:id="1784" w:author="Lavignotte Fabien" w:date="2013-01-30T18:40:00Z">
                <w:rPr>
                  <w:rFonts w:eastAsiaTheme="minorEastAsia"/>
                  <w:lang w:val="fr-FR" w:eastAsia="fr-FR"/>
                </w:rPr>
              </w:rPrChange>
            </w:rPr>
            <w:tab/>
          </w:r>
          <w:r w:rsidDel="00C3586A">
            <w:delText>NGEO-WEBC-VTD-0150: Direct Download</w:delText>
          </w:r>
          <w:r w:rsidDel="00C3586A">
            <w:tab/>
            <w:delText>29</w:delText>
          </w:r>
        </w:del>
      </w:ins>
    </w:p>
    <w:p w:rsidR="002B5F9C" w:rsidRPr="002B5F9C" w:rsidDel="00C3586A" w:rsidRDefault="002B5F9C">
      <w:pPr>
        <w:pStyle w:val="TM3"/>
        <w:tabs>
          <w:tab w:val="left" w:pos="2041"/>
        </w:tabs>
        <w:rPr>
          <w:ins w:id="1785" w:author="Lavignotte Fabien" w:date="2013-01-30T18:40:00Z"/>
          <w:del w:id="1786" w:author="Mokaddem Emna" w:date="2013-01-31T10:41:00Z"/>
          <w:rFonts w:asciiTheme="minorHAnsi" w:eastAsiaTheme="minorEastAsia" w:hAnsiTheme="minorHAnsi" w:cstheme="minorBidi"/>
          <w:bCs w:val="0"/>
          <w:iCs w:val="0"/>
          <w:caps w:val="0"/>
          <w:color w:val="auto"/>
          <w:spacing w:val="0"/>
          <w:sz w:val="22"/>
          <w:szCs w:val="22"/>
          <w:lang w:val="en-US" w:eastAsia="fr-FR"/>
          <w:rPrChange w:id="1787" w:author="Lavignotte Fabien" w:date="2013-01-30T18:40:00Z">
            <w:rPr>
              <w:ins w:id="1788" w:author="Lavignotte Fabien" w:date="2013-01-30T18:40:00Z"/>
              <w:del w:id="178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90" w:author="Lavignotte Fabien" w:date="2013-01-30T18:40:00Z">
        <w:del w:id="1791" w:author="Mokaddem Emna" w:date="2013-01-31T10:41:00Z">
          <w:r w:rsidRPr="0026134D" w:rsidDel="00C3586A">
            <w:delText>6.2.17</w:delText>
          </w:r>
          <w:r w:rsidRPr="002B5F9C" w:rsidDel="00C3586A">
            <w:rPr>
              <w:rFonts w:eastAsiaTheme="minorEastAsia"/>
              <w:lang w:val="en-US" w:eastAsia="fr-FR"/>
              <w:rPrChange w:id="1792" w:author="Lavignotte Fabien" w:date="2013-01-30T18:40:00Z">
                <w:rPr>
                  <w:rFonts w:eastAsiaTheme="minorEastAsia"/>
                  <w:lang w:val="fr-FR" w:eastAsia="fr-FR"/>
                </w:rPr>
              </w:rPrChange>
            </w:rPr>
            <w:tab/>
          </w:r>
          <w:r w:rsidDel="00C3586A">
            <w:delText>NGEO-WEBC-VTD-0160: Advanced Search Criteria</w:delText>
          </w:r>
          <w:r w:rsidDel="00C3586A">
            <w:tab/>
            <w:delText>30</w:delText>
          </w:r>
        </w:del>
      </w:ins>
    </w:p>
    <w:p w:rsidR="002B5F9C" w:rsidRPr="002B5F9C" w:rsidDel="00C3586A" w:rsidRDefault="002B5F9C">
      <w:pPr>
        <w:pStyle w:val="TM3"/>
        <w:tabs>
          <w:tab w:val="left" w:pos="2041"/>
        </w:tabs>
        <w:rPr>
          <w:ins w:id="1793" w:author="Lavignotte Fabien" w:date="2013-01-30T18:40:00Z"/>
          <w:del w:id="1794" w:author="Mokaddem Emna" w:date="2013-01-31T10:41:00Z"/>
          <w:rFonts w:asciiTheme="minorHAnsi" w:eastAsiaTheme="minorEastAsia" w:hAnsiTheme="minorHAnsi" w:cstheme="minorBidi"/>
          <w:bCs w:val="0"/>
          <w:iCs w:val="0"/>
          <w:caps w:val="0"/>
          <w:color w:val="auto"/>
          <w:spacing w:val="0"/>
          <w:sz w:val="22"/>
          <w:szCs w:val="22"/>
          <w:lang w:val="en-US" w:eastAsia="fr-FR"/>
          <w:rPrChange w:id="1795" w:author="Lavignotte Fabien" w:date="2013-01-30T18:40:00Z">
            <w:rPr>
              <w:ins w:id="1796" w:author="Lavignotte Fabien" w:date="2013-01-30T18:40:00Z"/>
              <w:del w:id="179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798" w:author="Lavignotte Fabien" w:date="2013-01-30T18:40:00Z">
        <w:del w:id="1799" w:author="Mokaddem Emna" w:date="2013-01-31T10:41:00Z">
          <w:r w:rsidRPr="0026134D" w:rsidDel="00C3586A">
            <w:delText>6.2.1</w:delText>
          </w:r>
          <w:r w:rsidRPr="002B5F9C" w:rsidDel="00C3586A">
            <w:rPr>
              <w:rFonts w:eastAsiaTheme="minorEastAsia"/>
              <w:lang w:val="en-US" w:eastAsia="fr-FR"/>
              <w:rPrChange w:id="1800" w:author="Lavignotte Fabien" w:date="2013-01-30T18:40:00Z">
                <w:rPr>
                  <w:rFonts w:eastAsiaTheme="minorEastAsia"/>
                  <w:lang w:val="fr-FR" w:eastAsia="fr-FR"/>
                </w:rPr>
              </w:rPrChange>
            </w:rPr>
            <w:tab/>
          </w:r>
          <w:r w:rsidDel="00C3586A">
            <w:delText>NGEO-WEBC-VTD-0170: Download options</w:delText>
          </w:r>
          <w:r w:rsidDel="00C3586A">
            <w:tab/>
            <w:delText>30</w:delText>
          </w:r>
        </w:del>
      </w:ins>
    </w:p>
    <w:p w:rsidR="002B5F9C" w:rsidRPr="002B5F9C" w:rsidDel="00C3586A" w:rsidRDefault="002B5F9C">
      <w:pPr>
        <w:pStyle w:val="TM3"/>
        <w:tabs>
          <w:tab w:val="left" w:pos="2041"/>
        </w:tabs>
        <w:rPr>
          <w:ins w:id="1801" w:author="Lavignotte Fabien" w:date="2013-01-30T18:40:00Z"/>
          <w:del w:id="1802" w:author="Mokaddem Emna" w:date="2013-01-31T10:41:00Z"/>
          <w:rFonts w:asciiTheme="minorHAnsi" w:eastAsiaTheme="minorEastAsia" w:hAnsiTheme="minorHAnsi" w:cstheme="minorBidi"/>
          <w:bCs w:val="0"/>
          <w:iCs w:val="0"/>
          <w:caps w:val="0"/>
          <w:color w:val="auto"/>
          <w:spacing w:val="0"/>
          <w:sz w:val="22"/>
          <w:szCs w:val="22"/>
          <w:lang w:val="en-US" w:eastAsia="fr-FR"/>
          <w:rPrChange w:id="1803" w:author="Lavignotte Fabien" w:date="2013-01-30T18:40:00Z">
            <w:rPr>
              <w:ins w:id="1804" w:author="Lavignotte Fabien" w:date="2013-01-30T18:40:00Z"/>
              <w:del w:id="180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06" w:author="Lavignotte Fabien" w:date="2013-01-30T18:40:00Z">
        <w:del w:id="1807" w:author="Mokaddem Emna" w:date="2013-01-31T10:41:00Z">
          <w:r w:rsidRPr="0026134D" w:rsidDel="00C3586A">
            <w:delText>6.2.2</w:delText>
          </w:r>
          <w:r w:rsidRPr="002B5F9C" w:rsidDel="00C3586A">
            <w:rPr>
              <w:rFonts w:eastAsiaTheme="minorEastAsia"/>
              <w:lang w:val="en-US" w:eastAsia="fr-FR"/>
              <w:rPrChange w:id="1808" w:author="Lavignotte Fabien" w:date="2013-01-30T18:40:00Z">
                <w:rPr>
                  <w:rFonts w:eastAsiaTheme="minorEastAsia"/>
                  <w:lang w:val="fr-FR" w:eastAsia="fr-FR"/>
                </w:rPr>
              </w:rPrChange>
            </w:rPr>
            <w:tab/>
          </w:r>
          <w:r w:rsidDel="00C3586A">
            <w:delText>NGEO-WEBC-VTD-0180: Help</w:delText>
          </w:r>
          <w:r w:rsidDel="00C3586A">
            <w:tab/>
            <w:delText>31</w:delText>
          </w:r>
        </w:del>
      </w:ins>
    </w:p>
    <w:p w:rsidR="002B5F9C" w:rsidRPr="002B5F9C" w:rsidDel="00C3586A" w:rsidRDefault="002B5F9C">
      <w:pPr>
        <w:pStyle w:val="TM3"/>
        <w:tabs>
          <w:tab w:val="left" w:pos="2041"/>
        </w:tabs>
        <w:rPr>
          <w:ins w:id="1809" w:author="Lavignotte Fabien" w:date="2013-01-30T18:40:00Z"/>
          <w:del w:id="1810" w:author="Mokaddem Emna" w:date="2013-01-31T10:41:00Z"/>
          <w:rFonts w:asciiTheme="minorHAnsi" w:eastAsiaTheme="minorEastAsia" w:hAnsiTheme="minorHAnsi" w:cstheme="minorBidi"/>
          <w:bCs w:val="0"/>
          <w:iCs w:val="0"/>
          <w:caps w:val="0"/>
          <w:color w:val="auto"/>
          <w:spacing w:val="0"/>
          <w:sz w:val="22"/>
          <w:szCs w:val="22"/>
          <w:lang w:val="en-US" w:eastAsia="fr-FR"/>
          <w:rPrChange w:id="1811" w:author="Lavignotte Fabien" w:date="2013-01-30T18:40:00Z">
            <w:rPr>
              <w:ins w:id="1812" w:author="Lavignotte Fabien" w:date="2013-01-30T18:40:00Z"/>
              <w:del w:id="181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14" w:author="Lavignotte Fabien" w:date="2013-01-30T18:40:00Z">
        <w:del w:id="1815" w:author="Mokaddem Emna" w:date="2013-01-31T10:41:00Z">
          <w:r w:rsidRPr="0026134D" w:rsidDel="00C3586A">
            <w:delText>6.2.3</w:delText>
          </w:r>
          <w:r w:rsidRPr="002B5F9C" w:rsidDel="00C3586A">
            <w:rPr>
              <w:rFonts w:eastAsiaTheme="minorEastAsia"/>
              <w:lang w:val="en-US" w:eastAsia="fr-FR"/>
              <w:rPrChange w:id="1816" w:author="Lavignotte Fabien" w:date="2013-01-30T18:40:00Z">
                <w:rPr>
                  <w:rFonts w:eastAsiaTheme="minorEastAsia"/>
                  <w:lang w:val="fr-FR" w:eastAsia="fr-FR"/>
                </w:rPr>
              </w:rPrChange>
            </w:rPr>
            <w:tab/>
          </w:r>
          <w:r w:rsidDel="00C3586A">
            <w:delText>NGEO-WEBC-VTD-0190: Import</w:delText>
          </w:r>
          <w:r w:rsidDel="00C3586A">
            <w:tab/>
            <w:delText>31</w:delText>
          </w:r>
        </w:del>
      </w:ins>
    </w:p>
    <w:p w:rsidR="002B5F9C" w:rsidRPr="002B5F9C" w:rsidDel="00C3586A" w:rsidRDefault="002B5F9C">
      <w:pPr>
        <w:pStyle w:val="TM3"/>
        <w:tabs>
          <w:tab w:val="left" w:pos="2041"/>
        </w:tabs>
        <w:rPr>
          <w:ins w:id="1817" w:author="Lavignotte Fabien" w:date="2013-01-30T18:40:00Z"/>
          <w:del w:id="1818" w:author="Mokaddem Emna" w:date="2013-01-31T10:41:00Z"/>
          <w:rFonts w:asciiTheme="minorHAnsi" w:eastAsiaTheme="minorEastAsia" w:hAnsiTheme="minorHAnsi" w:cstheme="minorBidi"/>
          <w:bCs w:val="0"/>
          <w:iCs w:val="0"/>
          <w:caps w:val="0"/>
          <w:color w:val="auto"/>
          <w:spacing w:val="0"/>
          <w:sz w:val="22"/>
          <w:szCs w:val="22"/>
          <w:lang w:val="en-US" w:eastAsia="fr-FR"/>
          <w:rPrChange w:id="1819" w:author="Lavignotte Fabien" w:date="2013-01-30T18:40:00Z">
            <w:rPr>
              <w:ins w:id="1820" w:author="Lavignotte Fabien" w:date="2013-01-30T18:40:00Z"/>
              <w:del w:id="182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22" w:author="Lavignotte Fabien" w:date="2013-01-30T18:40:00Z">
        <w:del w:id="1823" w:author="Mokaddem Emna" w:date="2013-01-31T10:41:00Z">
          <w:r w:rsidRPr="0026134D" w:rsidDel="00C3586A">
            <w:delText>6.2.4</w:delText>
          </w:r>
          <w:r w:rsidRPr="002B5F9C" w:rsidDel="00C3586A">
            <w:rPr>
              <w:rFonts w:eastAsiaTheme="minorEastAsia"/>
              <w:lang w:val="en-US" w:eastAsia="fr-FR"/>
              <w:rPrChange w:id="1824" w:author="Lavignotte Fabien" w:date="2013-01-30T18:40:00Z">
                <w:rPr>
                  <w:rFonts w:eastAsiaTheme="minorEastAsia"/>
                  <w:lang w:val="fr-FR" w:eastAsia="fr-FR"/>
                </w:rPr>
              </w:rPrChange>
            </w:rPr>
            <w:tab/>
          </w:r>
          <w:r w:rsidDel="00C3586A">
            <w:delText>NGEO-WEBC-VTD-0200: Search Shared URL</w:delText>
          </w:r>
          <w:r w:rsidDel="00C3586A">
            <w:tab/>
            <w:delText>31</w:delText>
          </w:r>
        </w:del>
      </w:ins>
    </w:p>
    <w:p w:rsidR="002B5F9C" w:rsidRPr="002B5F9C" w:rsidDel="00C3586A" w:rsidRDefault="002B5F9C">
      <w:pPr>
        <w:pStyle w:val="TM3"/>
        <w:tabs>
          <w:tab w:val="left" w:pos="2041"/>
        </w:tabs>
        <w:rPr>
          <w:ins w:id="1825" w:author="Lavignotte Fabien" w:date="2013-01-30T18:40:00Z"/>
          <w:del w:id="1826" w:author="Mokaddem Emna" w:date="2013-01-31T10:41:00Z"/>
          <w:rFonts w:asciiTheme="minorHAnsi" w:eastAsiaTheme="minorEastAsia" w:hAnsiTheme="minorHAnsi" w:cstheme="minorBidi"/>
          <w:bCs w:val="0"/>
          <w:iCs w:val="0"/>
          <w:caps w:val="0"/>
          <w:color w:val="auto"/>
          <w:spacing w:val="0"/>
          <w:sz w:val="22"/>
          <w:szCs w:val="22"/>
          <w:lang w:val="en-US" w:eastAsia="fr-FR"/>
          <w:rPrChange w:id="1827" w:author="Lavignotte Fabien" w:date="2013-01-30T18:40:00Z">
            <w:rPr>
              <w:ins w:id="1828" w:author="Lavignotte Fabien" w:date="2013-01-30T18:40:00Z"/>
              <w:del w:id="182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30" w:author="Lavignotte Fabien" w:date="2013-01-30T18:40:00Z">
        <w:del w:id="1831" w:author="Mokaddem Emna" w:date="2013-01-31T10:41:00Z">
          <w:r w:rsidRPr="0026134D" w:rsidDel="00C3586A">
            <w:delText>6.2.5</w:delText>
          </w:r>
          <w:r w:rsidRPr="002B5F9C" w:rsidDel="00C3586A">
            <w:rPr>
              <w:rFonts w:eastAsiaTheme="minorEastAsia"/>
              <w:lang w:val="en-US" w:eastAsia="fr-FR"/>
              <w:rPrChange w:id="1832" w:author="Lavignotte Fabien" w:date="2013-01-30T18:40:00Z">
                <w:rPr>
                  <w:rFonts w:eastAsiaTheme="minorEastAsia"/>
                  <w:lang w:val="fr-FR" w:eastAsia="fr-FR"/>
                </w:rPr>
              </w:rPrChange>
            </w:rPr>
            <w:tab/>
          </w:r>
          <w:r w:rsidDel="00C3586A">
            <w:delText>NGEO-WEBC-VTD-0210: Standing Order Shared URL</w:delText>
          </w:r>
          <w:r w:rsidDel="00C3586A">
            <w:tab/>
            <w:delText>32</w:delText>
          </w:r>
        </w:del>
      </w:ins>
    </w:p>
    <w:p w:rsidR="002B5F9C" w:rsidRPr="002B5F9C" w:rsidDel="00C3586A" w:rsidRDefault="002B5F9C">
      <w:pPr>
        <w:pStyle w:val="TM3"/>
        <w:tabs>
          <w:tab w:val="left" w:pos="2041"/>
        </w:tabs>
        <w:rPr>
          <w:ins w:id="1833" w:author="Lavignotte Fabien" w:date="2013-01-30T18:40:00Z"/>
          <w:del w:id="1834" w:author="Mokaddem Emna" w:date="2013-01-31T10:41:00Z"/>
          <w:rFonts w:asciiTheme="minorHAnsi" w:eastAsiaTheme="minorEastAsia" w:hAnsiTheme="minorHAnsi" w:cstheme="minorBidi"/>
          <w:bCs w:val="0"/>
          <w:iCs w:val="0"/>
          <w:caps w:val="0"/>
          <w:color w:val="auto"/>
          <w:spacing w:val="0"/>
          <w:sz w:val="22"/>
          <w:szCs w:val="22"/>
          <w:lang w:val="en-US" w:eastAsia="fr-FR"/>
          <w:rPrChange w:id="1835" w:author="Lavignotte Fabien" w:date="2013-01-30T18:40:00Z">
            <w:rPr>
              <w:ins w:id="1836" w:author="Lavignotte Fabien" w:date="2013-01-30T18:40:00Z"/>
              <w:del w:id="183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38" w:author="Lavignotte Fabien" w:date="2013-01-30T18:40:00Z">
        <w:del w:id="1839" w:author="Mokaddem Emna" w:date="2013-01-31T10:41:00Z">
          <w:r w:rsidRPr="0026134D" w:rsidDel="00C3586A">
            <w:delText>6.2.6</w:delText>
          </w:r>
          <w:r w:rsidRPr="002B5F9C" w:rsidDel="00C3586A">
            <w:rPr>
              <w:rFonts w:eastAsiaTheme="minorEastAsia"/>
              <w:lang w:val="en-US" w:eastAsia="fr-FR"/>
              <w:rPrChange w:id="1840" w:author="Lavignotte Fabien" w:date="2013-01-30T18:40:00Z">
                <w:rPr>
                  <w:rFonts w:eastAsiaTheme="minorEastAsia"/>
                  <w:lang w:val="fr-FR" w:eastAsia="fr-FR"/>
                </w:rPr>
              </w:rPrChange>
            </w:rPr>
            <w:tab/>
          </w:r>
          <w:r w:rsidDel="00C3586A">
            <w:delText>NGEO-WEBC-VTD-0220: Zone of interest definition</w:delText>
          </w:r>
          <w:r w:rsidDel="00C3586A">
            <w:tab/>
            <w:delText>32</w:delText>
          </w:r>
        </w:del>
      </w:ins>
    </w:p>
    <w:p w:rsidR="002B5F9C" w:rsidRPr="002B5F9C" w:rsidDel="00C3586A" w:rsidRDefault="002B5F9C">
      <w:pPr>
        <w:pStyle w:val="TM3"/>
        <w:tabs>
          <w:tab w:val="left" w:pos="2041"/>
        </w:tabs>
        <w:rPr>
          <w:ins w:id="1841" w:author="Lavignotte Fabien" w:date="2013-01-30T18:40:00Z"/>
          <w:del w:id="1842" w:author="Mokaddem Emna" w:date="2013-01-31T10:41:00Z"/>
          <w:rFonts w:asciiTheme="minorHAnsi" w:eastAsiaTheme="minorEastAsia" w:hAnsiTheme="minorHAnsi" w:cstheme="minorBidi"/>
          <w:bCs w:val="0"/>
          <w:iCs w:val="0"/>
          <w:caps w:val="0"/>
          <w:color w:val="auto"/>
          <w:spacing w:val="0"/>
          <w:sz w:val="22"/>
          <w:szCs w:val="22"/>
          <w:lang w:val="en-US" w:eastAsia="fr-FR"/>
          <w:rPrChange w:id="1843" w:author="Lavignotte Fabien" w:date="2013-01-30T18:40:00Z">
            <w:rPr>
              <w:ins w:id="1844" w:author="Lavignotte Fabien" w:date="2013-01-30T18:40:00Z"/>
              <w:del w:id="184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46" w:author="Lavignotte Fabien" w:date="2013-01-30T18:40:00Z">
        <w:del w:id="1847" w:author="Mokaddem Emna" w:date="2013-01-31T10:41:00Z">
          <w:r w:rsidRPr="0026134D" w:rsidDel="00C3586A">
            <w:delText>6.2.7</w:delText>
          </w:r>
          <w:r w:rsidRPr="002B5F9C" w:rsidDel="00C3586A">
            <w:rPr>
              <w:rFonts w:eastAsiaTheme="minorEastAsia"/>
              <w:lang w:val="en-US" w:eastAsia="fr-FR"/>
              <w:rPrChange w:id="1848" w:author="Lavignotte Fabien" w:date="2013-01-30T18:40:00Z">
                <w:rPr>
                  <w:rFonts w:eastAsiaTheme="minorEastAsia"/>
                  <w:lang w:val="fr-FR" w:eastAsia="fr-FR"/>
                </w:rPr>
              </w:rPrChange>
            </w:rPr>
            <w:tab/>
          </w:r>
          <w:r w:rsidDel="00C3586A">
            <w:delText>NGEO-WEBC-VTD-0230: Export</w:delText>
          </w:r>
          <w:r w:rsidDel="00C3586A">
            <w:tab/>
            <w:delText>32</w:delText>
          </w:r>
        </w:del>
      </w:ins>
    </w:p>
    <w:p w:rsidR="002B5F9C" w:rsidRPr="002B5F9C" w:rsidDel="00C3586A" w:rsidRDefault="002B5F9C">
      <w:pPr>
        <w:pStyle w:val="TM2"/>
        <w:tabs>
          <w:tab w:val="left" w:pos="1305"/>
        </w:tabs>
        <w:rPr>
          <w:ins w:id="1849" w:author="Lavignotte Fabien" w:date="2013-01-30T18:40:00Z"/>
          <w:del w:id="1850" w:author="Mokaddem Emna" w:date="2013-01-31T10:41:00Z"/>
          <w:rFonts w:asciiTheme="minorHAnsi" w:eastAsiaTheme="minorEastAsia" w:hAnsiTheme="minorHAnsi" w:cstheme="minorBidi"/>
          <w:bCs w:val="0"/>
          <w:caps w:val="0"/>
          <w:spacing w:val="0"/>
          <w:sz w:val="22"/>
          <w:szCs w:val="22"/>
          <w:lang w:val="en-US" w:eastAsia="fr-FR"/>
          <w:rPrChange w:id="1851" w:author="Lavignotte Fabien" w:date="2013-01-30T18:40:00Z">
            <w:rPr>
              <w:ins w:id="1852" w:author="Lavignotte Fabien" w:date="2013-01-30T18:40:00Z"/>
              <w:del w:id="1853" w:author="Mokaddem Emna" w:date="2013-01-31T10:41:00Z"/>
              <w:rFonts w:asciiTheme="minorHAnsi" w:eastAsiaTheme="minorEastAsia" w:hAnsiTheme="minorHAnsi" w:cstheme="minorBidi"/>
              <w:bCs w:val="0"/>
              <w:caps w:val="0"/>
              <w:spacing w:val="0"/>
              <w:sz w:val="22"/>
              <w:szCs w:val="22"/>
              <w:lang w:val="fr-FR" w:eastAsia="fr-FR"/>
            </w:rPr>
          </w:rPrChange>
        </w:rPr>
      </w:pPr>
      <w:ins w:id="1854" w:author="Lavignotte Fabien" w:date="2013-01-30T18:40:00Z">
        <w:del w:id="1855" w:author="Mokaddem Emna" w:date="2013-01-31T10:41:00Z">
          <w:r w:rsidDel="00C3586A">
            <w:delText>6.3</w:delText>
          </w:r>
          <w:r w:rsidRPr="002B5F9C" w:rsidDel="00C3586A">
            <w:rPr>
              <w:rFonts w:eastAsiaTheme="minorEastAsia"/>
              <w:lang w:val="en-US" w:eastAsia="fr-FR"/>
              <w:rPrChange w:id="1856" w:author="Lavignotte Fabien" w:date="2013-01-30T18:40:00Z">
                <w:rPr>
                  <w:rFonts w:eastAsiaTheme="minorEastAsia"/>
                  <w:lang w:val="fr-FR" w:eastAsia="fr-FR"/>
                </w:rPr>
              </w:rPrChange>
            </w:rPr>
            <w:tab/>
          </w:r>
          <w:r w:rsidDel="00C3586A">
            <w:delText>Software Validation Test Case Specification</w:delText>
          </w:r>
          <w:r w:rsidDel="00C3586A">
            <w:tab/>
            <w:delText>33</w:delText>
          </w:r>
        </w:del>
      </w:ins>
    </w:p>
    <w:p w:rsidR="002B5F9C" w:rsidRPr="002B5F9C" w:rsidDel="00C3586A" w:rsidRDefault="002B5F9C">
      <w:pPr>
        <w:pStyle w:val="TM3"/>
        <w:tabs>
          <w:tab w:val="left" w:pos="2041"/>
        </w:tabs>
        <w:rPr>
          <w:ins w:id="1857" w:author="Lavignotte Fabien" w:date="2013-01-30T18:40:00Z"/>
          <w:del w:id="1858" w:author="Mokaddem Emna" w:date="2013-01-31T10:41:00Z"/>
          <w:rFonts w:asciiTheme="minorHAnsi" w:eastAsiaTheme="minorEastAsia" w:hAnsiTheme="minorHAnsi" w:cstheme="minorBidi"/>
          <w:bCs w:val="0"/>
          <w:iCs w:val="0"/>
          <w:caps w:val="0"/>
          <w:color w:val="auto"/>
          <w:spacing w:val="0"/>
          <w:sz w:val="22"/>
          <w:szCs w:val="22"/>
          <w:lang w:val="en-US" w:eastAsia="fr-FR"/>
          <w:rPrChange w:id="1859" w:author="Lavignotte Fabien" w:date="2013-01-30T18:40:00Z">
            <w:rPr>
              <w:ins w:id="1860" w:author="Lavignotte Fabien" w:date="2013-01-30T18:40:00Z"/>
              <w:del w:id="186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62" w:author="Lavignotte Fabien" w:date="2013-01-30T18:40:00Z">
        <w:del w:id="1863" w:author="Mokaddem Emna" w:date="2013-01-31T10:41:00Z">
          <w:r w:rsidRPr="0026134D" w:rsidDel="00C3586A">
            <w:delText>6.3.1</w:delText>
          </w:r>
          <w:r w:rsidRPr="002B5F9C" w:rsidDel="00C3586A">
            <w:rPr>
              <w:rFonts w:eastAsiaTheme="minorEastAsia"/>
              <w:lang w:val="en-US" w:eastAsia="fr-FR"/>
              <w:rPrChange w:id="1864" w:author="Lavignotte Fabien" w:date="2013-01-30T18:40:00Z">
                <w:rPr>
                  <w:rFonts w:eastAsiaTheme="minorEastAsia"/>
                  <w:lang w:val="fr-FR" w:eastAsia="fr-FR"/>
                </w:rPr>
              </w:rPrChange>
            </w:rPr>
            <w:tab/>
          </w:r>
          <w:r w:rsidDel="00C3586A">
            <w:delText>General</w:delText>
          </w:r>
          <w:r w:rsidDel="00C3586A">
            <w:tab/>
            <w:delText>33</w:delText>
          </w:r>
        </w:del>
      </w:ins>
    </w:p>
    <w:p w:rsidR="002B5F9C" w:rsidRPr="002B5F9C" w:rsidDel="00C3586A" w:rsidRDefault="002B5F9C">
      <w:pPr>
        <w:pStyle w:val="TM3"/>
        <w:tabs>
          <w:tab w:val="left" w:pos="2041"/>
        </w:tabs>
        <w:rPr>
          <w:ins w:id="1865" w:author="Lavignotte Fabien" w:date="2013-01-30T18:40:00Z"/>
          <w:del w:id="1866" w:author="Mokaddem Emna" w:date="2013-01-31T10:41:00Z"/>
          <w:rFonts w:asciiTheme="minorHAnsi" w:eastAsiaTheme="minorEastAsia" w:hAnsiTheme="minorHAnsi" w:cstheme="minorBidi"/>
          <w:bCs w:val="0"/>
          <w:iCs w:val="0"/>
          <w:caps w:val="0"/>
          <w:color w:val="auto"/>
          <w:spacing w:val="0"/>
          <w:sz w:val="22"/>
          <w:szCs w:val="22"/>
          <w:lang w:val="en-US" w:eastAsia="fr-FR"/>
          <w:rPrChange w:id="1867" w:author="Lavignotte Fabien" w:date="2013-01-30T18:40:00Z">
            <w:rPr>
              <w:ins w:id="1868" w:author="Lavignotte Fabien" w:date="2013-01-30T18:40:00Z"/>
              <w:del w:id="186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70" w:author="Lavignotte Fabien" w:date="2013-01-30T18:40:00Z">
        <w:del w:id="1871" w:author="Mokaddem Emna" w:date="2013-01-31T10:41:00Z">
          <w:r w:rsidRPr="0026134D" w:rsidDel="00C3586A">
            <w:delText>6.3.2</w:delText>
          </w:r>
          <w:r w:rsidRPr="002B5F9C" w:rsidDel="00C3586A">
            <w:rPr>
              <w:rFonts w:eastAsiaTheme="minorEastAsia"/>
              <w:lang w:val="en-US" w:eastAsia="fr-FR"/>
              <w:rPrChange w:id="1872" w:author="Lavignotte Fabien" w:date="2013-01-30T18:40:00Z">
                <w:rPr>
                  <w:rFonts w:eastAsiaTheme="minorEastAsia"/>
                  <w:lang w:val="fr-FR" w:eastAsia="fr-FR"/>
                </w:rPr>
              </w:rPrChange>
            </w:rPr>
            <w:tab/>
          </w:r>
          <w:r w:rsidDel="00C3586A">
            <w:delText>NGEO-WEBC-VTC-0010: Installation of Web Client and home page check</w:delText>
          </w:r>
          <w:r w:rsidDel="00C3586A">
            <w:tab/>
            <w:delText>33</w:delText>
          </w:r>
        </w:del>
      </w:ins>
    </w:p>
    <w:p w:rsidR="002B5F9C" w:rsidRPr="002B5F9C" w:rsidDel="00C3586A" w:rsidRDefault="002B5F9C">
      <w:pPr>
        <w:pStyle w:val="TM3"/>
        <w:tabs>
          <w:tab w:val="left" w:pos="2041"/>
        </w:tabs>
        <w:rPr>
          <w:ins w:id="1873" w:author="Lavignotte Fabien" w:date="2013-01-30T18:40:00Z"/>
          <w:del w:id="1874" w:author="Mokaddem Emna" w:date="2013-01-31T10:41:00Z"/>
          <w:rFonts w:asciiTheme="minorHAnsi" w:eastAsiaTheme="minorEastAsia" w:hAnsiTheme="minorHAnsi" w:cstheme="minorBidi"/>
          <w:bCs w:val="0"/>
          <w:iCs w:val="0"/>
          <w:caps w:val="0"/>
          <w:color w:val="auto"/>
          <w:spacing w:val="0"/>
          <w:sz w:val="22"/>
          <w:szCs w:val="22"/>
          <w:lang w:val="en-US" w:eastAsia="fr-FR"/>
          <w:rPrChange w:id="1875" w:author="Lavignotte Fabien" w:date="2013-01-30T18:40:00Z">
            <w:rPr>
              <w:ins w:id="1876" w:author="Lavignotte Fabien" w:date="2013-01-30T18:40:00Z"/>
              <w:del w:id="187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78" w:author="Lavignotte Fabien" w:date="2013-01-30T18:40:00Z">
        <w:del w:id="1879" w:author="Mokaddem Emna" w:date="2013-01-31T10:41:00Z">
          <w:r w:rsidRPr="0026134D" w:rsidDel="00C3586A">
            <w:delText>6.3.3</w:delText>
          </w:r>
          <w:r w:rsidRPr="002B5F9C" w:rsidDel="00C3586A">
            <w:rPr>
              <w:rFonts w:eastAsiaTheme="minorEastAsia"/>
              <w:lang w:val="en-US" w:eastAsia="fr-FR"/>
              <w:rPrChange w:id="1880" w:author="Lavignotte Fabien" w:date="2013-01-30T18:40:00Z">
                <w:rPr>
                  <w:rFonts w:eastAsiaTheme="minorEastAsia"/>
                  <w:lang w:val="fr-FR" w:eastAsia="fr-FR"/>
                </w:rPr>
              </w:rPrChange>
            </w:rPr>
            <w:tab/>
          </w:r>
          <w:r w:rsidDel="00C3586A">
            <w:delText>NGEO-WEBC-VTC-0020: Dataset selection</w:delText>
          </w:r>
          <w:r w:rsidDel="00C3586A">
            <w:tab/>
            <w:delText>33</w:delText>
          </w:r>
        </w:del>
      </w:ins>
    </w:p>
    <w:p w:rsidR="002B5F9C" w:rsidRPr="002B5F9C" w:rsidDel="00C3586A" w:rsidRDefault="002B5F9C">
      <w:pPr>
        <w:pStyle w:val="TM3"/>
        <w:tabs>
          <w:tab w:val="left" w:pos="2041"/>
        </w:tabs>
        <w:rPr>
          <w:ins w:id="1881" w:author="Lavignotte Fabien" w:date="2013-01-30T18:40:00Z"/>
          <w:del w:id="1882" w:author="Mokaddem Emna" w:date="2013-01-31T10:41:00Z"/>
          <w:rFonts w:asciiTheme="minorHAnsi" w:eastAsiaTheme="minorEastAsia" w:hAnsiTheme="minorHAnsi" w:cstheme="minorBidi"/>
          <w:bCs w:val="0"/>
          <w:iCs w:val="0"/>
          <w:caps w:val="0"/>
          <w:color w:val="auto"/>
          <w:spacing w:val="0"/>
          <w:sz w:val="22"/>
          <w:szCs w:val="22"/>
          <w:lang w:val="en-US" w:eastAsia="fr-FR"/>
          <w:rPrChange w:id="1883" w:author="Lavignotte Fabien" w:date="2013-01-30T18:40:00Z">
            <w:rPr>
              <w:ins w:id="1884" w:author="Lavignotte Fabien" w:date="2013-01-30T18:40:00Z"/>
              <w:del w:id="188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86" w:author="Lavignotte Fabien" w:date="2013-01-30T18:40:00Z">
        <w:del w:id="1887" w:author="Mokaddem Emna" w:date="2013-01-31T10:41:00Z">
          <w:r w:rsidRPr="0026134D" w:rsidDel="00C3586A">
            <w:delText>6.3.4</w:delText>
          </w:r>
          <w:r w:rsidRPr="002B5F9C" w:rsidDel="00C3586A">
            <w:rPr>
              <w:rFonts w:eastAsiaTheme="minorEastAsia"/>
              <w:lang w:val="en-US" w:eastAsia="fr-FR"/>
              <w:rPrChange w:id="1888" w:author="Lavignotte Fabien" w:date="2013-01-30T18:40:00Z">
                <w:rPr>
                  <w:rFonts w:eastAsiaTheme="minorEastAsia"/>
                  <w:lang w:val="fr-FR" w:eastAsia="fr-FR"/>
                </w:rPr>
              </w:rPrChange>
            </w:rPr>
            <w:tab/>
          </w:r>
          <w:r w:rsidDel="00C3586A">
            <w:delText>NGEO-WEBC-VTC-0030: Simple Search formulation</w:delText>
          </w:r>
          <w:r w:rsidDel="00C3586A">
            <w:tab/>
            <w:delText>34</w:delText>
          </w:r>
        </w:del>
      </w:ins>
    </w:p>
    <w:p w:rsidR="002B5F9C" w:rsidRPr="002B5F9C" w:rsidDel="00C3586A" w:rsidRDefault="002B5F9C">
      <w:pPr>
        <w:pStyle w:val="TM3"/>
        <w:tabs>
          <w:tab w:val="left" w:pos="2041"/>
        </w:tabs>
        <w:rPr>
          <w:ins w:id="1889" w:author="Lavignotte Fabien" w:date="2013-01-30T18:40:00Z"/>
          <w:del w:id="1890" w:author="Mokaddem Emna" w:date="2013-01-31T10:41:00Z"/>
          <w:rFonts w:asciiTheme="minorHAnsi" w:eastAsiaTheme="minorEastAsia" w:hAnsiTheme="minorHAnsi" w:cstheme="minorBidi"/>
          <w:bCs w:val="0"/>
          <w:iCs w:val="0"/>
          <w:caps w:val="0"/>
          <w:color w:val="auto"/>
          <w:spacing w:val="0"/>
          <w:sz w:val="22"/>
          <w:szCs w:val="22"/>
          <w:lang w:val="en-US" w:eastAsia="fr-FR"/>
          <w:rPrChange w:id="1891" w:author="Lavignotte Fabien" w:date="2013-01-30T18:40:00Z">
            <w:rPr>
              <w:ins w:id="1892" w:author="Lavignotte Fabien" w:date="2013-01-30T18:40:00Z"/>
              <w:del w:id="189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894" w:author="Lavignotte Fabien" w:date="2013-01-30T18:40:00Z">
        <w:del w:id="1895" w:author="Mokaddem Emna" w:date="2013-01-31T10:41:00Z">
          <w:r w:rsidRPr="0026134D" w:rsidDel="00C3586A">
            <w:delText>6.3.5</w:delText>
          </w:r>
          <w:r w:rsidRPr="002B5F9C" w:rsidDel="00C3586A">
            <w:rPr>
              <w:rFonts w:eastAsiaTheme="minorEastAsia"/>
              <w:lang w:val="en-US" w:eastAsia="fr-FR"/>
              <w:rPrChange w:id="1896" w:author="Lavignotte Fabien" w:date="2013-01-30T18:40:00Z">
                <w:rPr>
                  <w:rFonts w:eastAsiaTheme="minorEastAsia"/>
                  <w:lang w:val="fr-FR" w:eastAsia="fr-FR"/>
                </w:rPr>
              </w:rPrChange>
            </w:rPr>
            <w:tab/>
          </w:r>
          <w:r w:rsidDel="00C3586A">
            <w:delText>NGEO-WEBC-VTC-0040: Search results in a table</w:delText>
          </w:r>
          <w:r w:rsidDel="00C3586A">
            <w:tab/>
            <w:delText>34</w:delText>
          </w:r>
        </w:del>
      </w:ins>
    </w:p>
    <w:p w:rsidR="002B5F9C" w:rsidRPr="002B5F9C" w:rsidDel="00C3586A" w:rsidRDefault="002B5F9C">
      <w:pPr>
        <w:pStyle w:val="TM3"/>
        <w:tabs>
          <w:tab w:val="left" w:pos="2041"/>
        </w:tabs>
        <w:rPr>
          <w:ins w:id="1897" w:author="Lavignotte Fabien" w:date="2013-01-30T18:40:00Z"/>
          <w:del w:id="1898" w:author="Mokaddem Emna" w:date="2013-01-31T10:41:00Z"/>
          <w:rFonts w:asciiTheme="minorHAnsi" w:eastAsiaTheme="minorEastAsia" w:hAnsiTheme="minorHAnsi" w:cstheme="minorBidi"/>
          <w:bCs w:val="0"/>
          <w:iCs w:val="0"/>
          <w:caps w:val="0"/>
          <w:color w:val="auto"/>
          <w:spacing w:val="0"/>
          <w:sz w:val="22"/>
          <w:szCs w:val="22"/>
          <w:lang w:val="en-US" w:eastAsia="fr-FR"/>
          <w:rPrChange w:id="1899" w:author="Lavignotte Fabien" w:date="2013-01-30T18:40:00Z">
            <w:rPr>
              <w:ins w:id="1900" w:author="Lavignotte Fabien" w:date="2013-01-30T18:40:00Z"/>
              <w:del w:id="190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02" w:author="Lavignotte Fabien" w:date="2013-01-30T18:40:00Z">
        <w:del w:id="1903" w:author="Mokaddem Emna" w:date="2013-01-31T10:41:00Z">
          <w:r w:rsidRPr="0026134D" w:rsidDel="00C3586A">
            <w:delText>6.3.6</w:delText>
          </w:r>
          <w:r w:rsidRPr="002B5F9C" w:rsidDel="00C3586A">
            <w:rPr>
              <w:rFonts w:eastAsiaTheme="minorEastAsia"/>
              <w:lang w:val="en-US" w:eastAsia="fr-FR"/>
              <w:rPrChange w:id="1904" w:author="Lavignotte Fabien" w:date="2013-01-30T18:40:00Z">
                <w:rPr>
                  <w:rFonts w:eastAsiaTheme="minorEastAsia"/>
                  <w:lang w:val="fr-FR" w:eastAsia="fr-FR"/>
                </w:rPr>
              </w:rPrChange>
            </w:rPr>
            <w:tab/>
          </w:r>
          <w:r w:rsidDel="00C3586A">
            <w:delText>NGEO-WEBC-VTC-0050: Search Results on the map</w:delText>
          </w:r>
          <w:r w:rsidDel="00C3586A">
            <w:tab/>
            <w:delText>35</w:delText>
          </w:r>
        </w:del>
      </w:ins>
    </w:p>
    <w:p w:rsidR="002B5F9C" w:rsidRPr="002B5F9C" w:rsidDel="00C3586A" w:rsidRDefault="002B5F9C">
      <w:pPr>
        <w:pStyle w:val="TM3"/>
        <w:tabs>
          <w:tab w:val="left" w:pos="2041"/>
        </w:tabs>
        <w:rPr>
          <w:ins w:id="1905" w:author="Lavignotte Fabien" w:date="2013-01-30T18:40:00Z"/>
          <w:del w:id="1906" w:author="Mokaddem Emna" w:date="2013-01-31T10:41:00Z"/>
          <w:rFonts w:asciiTheme="minorHAnsi" w:eastAsiaTheme="minorEastAsia" w:hAnsiTheme="minorHAnsi" w:cstheme="minorBidi"/>
          <w:bCs w:val="0"/>
          <w:iCs w:val="0"/>
          <w:caps w:val="0"/>
          <w:color w:val="auto"/>
          <w:spacing w:val="0"/>
          <w:sz w:val="22"/>
          <w:szCs w:val="22"/>
          <w:lang w:val="en-US" w:eastAsia="fr-FR"/>
          <w:rPrChange w:id="1907" w:author="Lavignotte Fabien" w:date="2013-01-30T18:40:00Z">
            <w:rPr>
              <w:ins w:id="1908" w:author="Lavignotte Fabien" w:date="2013-01-30T18:40:00Z"/>
              <w:del w:id="190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10" w:author="Lavignotte Fabien" w:date="2013-01-30T18:40:00Z">
        <w:del w:id="1911" w:author="Mokaddem Emna" w:date="2013-01-31T10:41:00Z">
          <w:r w:rsidRPr="0026134D" w:rsidDel="00C3586A">
            <w:delText>6.3.7</w:delText>
          </w:r>
          <w:r w:rsidRPr="002B5F9C" w:rsidDel="00C3586A">
            <w:rPr>
              <w:rFonts w:eastAsiaTheme="minorEastAsia"/>
              <w:lang w:val="en-US" w:eastAsia="fr-FR"/>
              <w:rPrChange w:id="1912" w:author="Lavignotte Fabien" w:date="2013-01-30T18:40:00Z">
                <w:rPr>
                  <w:rFonts w:eastAsiaTheme="minorEastAsia"/>
                  <w:lang w:val="fr-FR" w:eastAsia="fr-FR"/>
                </w:rPr>
              </w:rPrChange>
            </w:rPr>
            <w:tab/>
          </w:r>
          <w:r w:rsidDel="00C3586A">
            <w:delText>NGEO-WEBC-VTC-0060: Browse visualization</w:delText>
          </w:r>
          <w:r w:rsidDel="00C3586A">
            <w:tab/>
            <w:delText>35</w:delText>
          </w:r>
        </w:del>
      </w:ins>
    </w:p>
    <w:p w:rsidR="002B5F9C" w:rsidRPr="002B5F9C" w:rsidDel="00C3586A" w:rsidRDefault="002B5F9C">
      <w:pPr>
        <w:pStyle w:val="TM3"/>
        <w:tabs>
          <w:tab w:val="left" w:pos="2041"/>
        </w:tabs>
        <w:rPr>
          <w:ins w:id="1913" w:author="Lavignotte Fabien" w:date="2013-01-30T18:40:00Z"/>
          <w:del w:id="1914" w:author="Mokaddem Emna" w:date="2013-01-31T10:41:00Z"/>
          <w:rFonts w:asciiTheme="minorHAnsi" w:eastAsiaTheme="minorEastAsia" w:hAnsiTheme="minorHAnsi" w:cstheme="minorBidi"/>
          <w:bCs w:val="0"/>
          <w:iCs w:val="0"/>
          <w:caps w:val="0"/>
          <w:color w:val="auto"/>
          <w:spacing w:val="0"/>
          <w:sz w:val="22"/>
          <w:szCs w:val="22"/>
          <w:lang w:val="en-US" w:eastAsia="fr-FR"/>
          <w:rPrChange w:id="1915" w:author="Lavignotte Fabien" w:date="2013-01-30T18:40:00Z">
            <w:rPr>
              <w:ins w:id="1916" w:author="Lavignotte Fabien" w:date="2013-01-30T18:40:00Z"/>
              <w:del w:id="191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18" w:author="Lavignotte Fabien" w:date="2013-01-30T18:40:00Z">
        <w:del w:id="1919" w:author="Mokaddem Emna" w:date="2013-01-31T10:41:00Z">
          <w:r w:rsidRPr="0026134D" w:rsidDel="00C3586A">
            <w:lastRenderedPageBreak/>
            <w:delText>6.3.8</w:delText>
          </w:r>
          <w:r w:rsidRPr="002B5F9C" w:rsidDel="00C3586A">
            <w:rPr>
              <w:rFonts w:eastAsiaTheme="minorEastAsia"/>
              <w:lang w:val="en-US" w:eastAsia="fr-FR"/>
              <w:rPrChange w:id="1920" w:author="Lavignotte Fabien" w:date="2013-01-30T18:40:00Z">
                <w:rPr>
                  <w:rFonts w:eastAsiaTheme="minorEastAsia"/>
                  <w:lang w:val="fr-FR" w:eastAsia="fr-FR"/>
                </w:rPr>
              </w:rPrChange>
            </w:rPr>
            <w:tab/>
          </w:r>
          <w:r w:rsidDel="00C3586A">
            <w:delText>NGEO-WEBC-VTC-0070: Filtered dataset selection</w:delText>
          </w:r>
          <w:r w:rsidDel="00C3586A">
            <w:tab/>
            <w:delText>37</w:delText>
          </w:r>
        </w:del>
      </w:ins>
    </w:p>
    <w:p w:rsidR="002B5F9C" w:rsidRPr="002B5F9C" w:rsidDel="00C3586A" w:rsidRDefault="002B5F9C">
      <w:pPr>
        <w:pStyle w:val="TM3"/>
        <w:tabs>
          <w:tab w:val="left" w:pos="2041"/>
        </w:tabs>
        <w:rPr>
          <w:ins w:id="1921" w:author="Lavignotte Fabien" w:date="2013-01-30T18:40:00Z"/>
          <w:del w:id="1922" w:author="Mokaddem Emna" w:date="2013-01-31T10:41:00Z"/>
          <w:rFonts w:asciiTheme="minorHAnsi" w:eastAsiaTheme="minorEastAsia" w:hAnsiTheme="minorHAnsi" w:cstheme="minorBidi"/>
          <w:bCs w:val="0"/>
          <w:iCs w:val="0"/>
          <w:caps w:val="0"/>
          <w:color w:val="auto"/>
          <w:spacing w:val="0"/>
          <w:sz w:val="22"/>
          <w:szCs w:val="22"/>
          <w:lang w:val="en-US" w:eastAsia="fr-FR"/>
          <w:rPrChange w:id="1923" w:author="Lavignotte Fabien" w:date="2013-01-30T18:40:00Z">
            <w:rPr>
              <w:ins w:id="1924" w:author="Lavignotte Fabien" w:date="2013-01-30T18:40:00Z"/>
              <w:del w:id="192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26" w:author="Lavignotte Fabien" w:date="2013-01-30T18:40:00Z">
        <w:del w:id="1927" w:author="Mokaddem Emna" w:date="2013-01-31T10:41:00Z">
          <w:r w:rsidRPr="0026134D" w:rsidDel="00C3586A">
            <w:delText>6.3.9</w:delText>
          </w:r>
          <w:r w:rsidRPr="002B5F9C" w:rsidDel="00C3586A">
            <w:rPr>
              <w:rFonts w:eastAsiaTheme="minorEastAsia"/>
              <w:lang w:val="en-US" w:eastAsia="fr-FR"/>
              <w:rPrChange w:id="1928" w:author="Lavignotte Fabien" w:date="2013-01-30T18:40:00Z">
                <w:rPr>
                  <w:rFonts w:eastAsiaTheme="minorEastAsia"/>
                  <w:lang w:val="fr-FR" w:eastAsia="fr-FR"/>
                </w:rPr>
              </w:rPrChange>
            </w:rPr>
            <w:tab/>
          </w:r>
          <w:r w:rsidDel="00C3586A">
            <w:delText>NGEO-WEBC-VTC-0080: Searching with a URL</w:delText>
          </w:r>
          <w:r w:rsidDel="00C3586A">
            <w:tab/>
            <w:delText>37</w:delText>
          </w:r>
        </w:del>
      </w:ins>
    </w:p>
    <w:p w:rsidR="002B5F9C" w:rsidRPr="002B5F9C" w:rsidDel="00C3586A" w:rsidRDefault="002B5F9C">
      <w:pPr>
        <w:pStyle w:val="TM3"/>
        <w:tabs>
          <w:tab w:val="left" w:pos="2041"/>
        </w:tabs>
        <w:rPr>
          <w:ins w:id="1929" w:author="Lavignotte Fabien" w:date="2013-01-30T18:40:00Z"/>
          <w:del w:id="1930" w:author="Mokaddem Emna" w:date="2013-01-31T10:41:00Z"/>
          <w:rFonts w:asciiTheme="minorHAnsi" w:eastAsiaTheme="minorEastAsia" w:hAnsiTheme="minorHAnsi" w:cstheme="minorBidi"/>
          <w:bCs w:val="0"/>
          <w:iCs w:val="0"/>
          <w:caps w:val="0"/>
          <w:color w:val="auto"/>
          <w:spacing w:val="0"/>
          <w:sz w:val="22"/>
          <w:szCs w:val="22"/>
          <w:lang w:val="en-US" w:eastAsia="fr-FR"/>
          <w:rPrChange w:id="1931" w:author="Lavignotte Fabien" w:date="2013-01-30T18:40:00Z">
            <w:rPr>
              <w:ins w:id="1932" w:author="Lavignotte Fabien" w:date="2013-01-30T18:40:00Z"/>
              <w:del w:id="193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34" w:author="Lavignotte Fabien" w:date="2013-01-30T18:40:00Z">
        <w:del w:id="1935" w:author="Mokaddem Emna" w:date="2013-01-31T10:41:00Z">
          <w:r w:rsidRPr="0026134D" w:rsidDel="00C3586A">
            <w:delText>6.3.10</w:delText>
          </w:r>
          <w:r w:rsidRPr="002B5F9C" w:rsidDel="00C3586A">
            <w:rPr>
              <w:rFonts w:eastAsiaTheme="minorEastAsia"/>
              <w:lang w:val="en-US" w:eastAsia="fr-FR"/>
              <w:rPrChange w:id="1936" w:author="Lavignotte Fabien" w:date="2013-01-30T18:40:00Z">
                <w:rPr>
                  <w:rFonts w:eastAsiaTheme="minorEastAsia"/>
                  <w:lang w:val="fr-FR" w:eastAsia="fr-FR"/>
                </w:rPr>
              </w:rPrChange>
            </w:rPr>
            <w:tab/>
          </w:r>
          <w:r w:rsidDel="00C3586A">
            <w:delText>NGEO-WEBC-VTC-0090: Map background</w:delText>
          </w:r>
          <w:r w:rsidDel="00C3586A">
            <w:tab/>
            <w:delText>37</w:delText>
          </w:r>
        </w:del>
      </w:ins>
    </w:p>
    <w:p w:rsidR="002B5F9C" w:rsidRPr="002B5F9C" w:rsidDel="00C3586A" w:rsidRDefault="002B5F9C">
      <w:pPr>
        <w:pStyle w:val="TM3"/>
        <w:tabs>
          <w:tab w:val="left" w:pos="2041"/>
        </w:tabs>
        <w:rPr>
          <w:ins w:id="1937" w:author="Lavignotte Fabien" w:date="2013-01-30T18:40:00Z"/>
          <w:del w:id="1938" w:author="Mokaddem Emna" w:date="2013-01-31T10:41:00Z"/>
          <w:rFonts w:asciiTheme="minorHAnsi" w:eastAsiaTheme="minorEastAsia" w:hAnsiTheme="minorHAnsi" w:cstheme="minorBidi"/>
          <w:bCs w:val="0"/>
          <w:iCs w:val="0"/>
          <w:caps w:val="0"/>
          <w:color w:val="auto"/>
          <w:spacing w:val="0"/>
          <w:sz w:val="22"/>
          <w:szCs w:val="22"/>
          <w:lang w:val="en-US" w:eastAsia="fr-FR"/>
          <w:rPrChange w:id="1939" w:author="Lavignotte Fabien" w:date="2013-01-30T18:40:00Z">
            <w:rPr>
              <w:ins w:id="1940" w:author="Lavignotte Fabien" w:date="2013-01-30T18:40:00Z"/>
              <w:del w:id="194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42" w:author="Lavignotte Fabien" w:date="2013-01-30T18:40:00Z">
        <w:del w:id="1943" w:author="Mokaddem Emna" w:date="2013-01-31T10:41:00Z">
          <w:r w:rsidRPr="0026134D" w:rsidDel="00C3586A">
            <w:delText>6.3.11</w:delText>
          </w:r>
          <w:r w:rsidRPr="002B5F9C" w:rsidDel="00C3586A">
            <w:rPr>
              <w:rFonts w:eastAsiaTheme="minorEastAsia"/>
              <w:lang w:val="en-US" w:eastAsia="fr-FR"/>
              <w:rPrChange w:id="1944" w:author="Lavignotte Fabien" w:date="2013-01-30T18:40:00Z">
                <w:rPr>
                  <w:rFonts w:eastAsiaTheme="minorEastAsia"/>
                  <w:lang w:val="fr-FR" w:eastAsia="fr-FR"/>
                </w:rPr>
              </w:rPrChange>
            </w:rPr>
            <w:tab/>
          </w:r>
          <w:r w:rsidDel="00C3586A">
            <w:delText>NGEO-WEBC-VTC-0095: Map data layers</w:delText>
          </w:r>
          <w:r w:rsidDel="00C3586A">
            <w:tab/>
            <w:delText>38</w:delText>
          </w:r>
        </w:del>
      </w:ins>
    </w:p>
    <w:p w:rsidR="002B5F9C" w:rsidRPr="002B5F9C" w:rsidDel="00C3586A" w:rsidRDefault="002B5F9C">
      <w:pPr>
        <w:pStyle w:val="TM3"/>
        <w:tabs>
          <w:tab w:val="left" w:pos="2041"/>
        </w:tabs>
        <w:rPr>
          <w:ins w:id="1945" w:author="Lavignotte Fabien" w:date="2013-01-30T18:40:00Z"/>
          <w:del w:id="1946" w:author="Mokaddem Emna" w:date="2013-01-31T10:41:00Z"/>
          <w:rFonts w:asciiTheme="minorHAnsi" w:eastAsiaTheme="minorEastAsia" w:hAnsiTheme="minorHAnsi" w:cstheme="minorBidi"/>
          <w:bCs w:val="0"/>
          <w:iCs w:val="0"/>
          <w:caps w:val="0"/>
          <w:color w:val="auto"/>
          <w:spacing w:val="0"/>
          <w:sz w:val="22"/>
          <w:szCs w:val="22"/>
          <w:lang w:val="en-US" w:eastAsia="fr-FR"/>
          <w:rPrChange w:id="1947" w:author="Lavignotte Fabien" w:date="2013-01-30T18:40:00Z">
            <w:rPr>
              <w:ins w:id="1948" w:author="Lavignotte Fabien" w:date="2013-01-30T18:40:00Z"/>
              <w:del w:id="194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50" w:author="Lavignotte Fabien" w:date="2013-01-30T18:40:00Z">
        <w:del w:id="1951" w:author="Mokaddem Emna" w:date="2013-01-31T10:41:00Z">
          <w:r w:rsidRPr="0026134D" w:rsidDel="00C3586A">
            <w:delText>6.3.12</w:delText>
          </w:r>
          <w:r w:rsidRPr="002B5F9C" w:rsidDel="00C3586A">
            <w:rPr>
              <w:rFonts w:eastAsiaTheme="minorEastAsia"/>
              <w:lang w:val="en-US" w:eastAsia="fr-FR"/>
              <w:rPrChange w:id="1952" w:author="Lavignotte Fabien" w:date="2013-01-30T18:40:00Z">
                <w:rPr>
                  <w:rFonts w:eastAsiaTheme="minorEastAsia"/>
                  <w:lang w:val="fr-FR" w:eastAsia="fr-FR"/>
                </w:rPr>
              </w:rPrChange>
            </w:rPr>
            <w:tab/>
          </w:r>
          <w:r w:rsidDel="00C3586A">
            <w:delText>NGEO-WEBC-VTC-0100: Map navigation and selection</w:delText>
          </w:r>
          <w:r w:rsidDel="00C3586A">
            <w:tab/>
            <w:delText>38</w:delText>
          </w:r>
        </w:del>
      </w:ins>
    </w:p>
    <w:p w:rsidR="002B5F9C" w:rsidRPr="002B5F9C" w:rsidDel="00C3586A" w:rsidRDefault="002B5F9C">
      <w:pPr>
        <w:pStyle w:val="TM3"/>
        <w:tabs>
          <w:tab w:val="left" w:pos="2041"/>
        </w:tabs>
        <w:rPr>
          <w:ins w:id="1953" w:author="Lavignotte Fabien" w:date="2013-01-30T18:40:00Z"/>
          <w:del w:id="1954" w:author="Mokaddem Emna" w:date="2013-01-31T10:41:00Z"/>
          <w:rFonts w:asciiTheme="minorHAnsi" w:eastAsiaTheme="minorEastAsia" w:hAnsiTheme="minorHAnsi" w:cstheme="minorBidi"/>
          <w:bCs w:val="0"/>
          <w:iCs w:val="0"/>
          <w:caps w:val="0"/>
          <w:color w:val="auto"/>
          <w:spacing w:val="0"/>
          <w:sz w:val="22"/>
          <w:szCs w:val="22"/>
          <w:lang w:val="en-US" w:eastAsia="fr-FR"/>
          <w:rPrChange w:id="1955" w:author="Lavignotte Fabien" w:date="2013-01-30T18:40:00Z">
            <w:rPr>
              <w:ins w:id="1956" w:author="Lavignotte Fabien" w:date="2013-01-30T18:40:00Z"/>
              <w:del w:id="195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58" w:author="Lavignotte Fabien" w:date="2013-01-30T18:40:00Z">
        <w:del w:id="1959" w:author="Mokaddem Emna" w:date="2013-01-31T10:41:00Z">
          <w:r w:rsidRPr="0026134D" w:rsidDel="00C3586A">
            <w:delText>6.3.13</w:delText>
          </w:r>
          <w:r w:rsidRPr="002B5F9C" w:rsidDel="00C3586A">
            <w:rPr>
              <w:rFonts w:eastAsiaTheme="minorEastAsia"/>
              <w:lang w:val="en-US" w:eastAsia="fr-FR"/>
              <w:rPrChange w:id="1960" w:author="Lavignotte Fabien" w:date="2013-01-30T18:40:00Z">
                <w:rPr>
                  <w:rFonts w:eastAsiaTheme="minorEastAsia"/>
                  <w:lang w:val="fr-FR" w:eastAsia="fr-FR"/>
                </w:rPr>
              </w:rPrChange>
            </w:rPr>
            <w:tab/>
          </w:r>
          <w:r w:rsidDel="00C3586A">
            <w:delText>NGEO-WEBC-VTC-0110: Simple data access request</w:delText>
          </w:r>
          <w:r w:rsidDel="00C3586A">
            <w:tab/>
            <w:delText>39</w:delText>
          </w:r>
        </w:del>
      </w:ins>
    </w:p>
    <w:p w:rsidR="002B5F9C" w:rsidRPr="002B5F9C" w:rsidDel="00C3586A" w:rsidRDefault="002B5F9C">
      <w:pPr>
        <w:pStyle w:val="TM3"/>
        <w:tabs>
          <w:tab w:val="left" w:pos="2041"/>
        </w:tabs>
        <w:rPr>
          <w:ins w:id="1961" w:author="Lavignotte Fabien" w:date="2013-01-30T18:40:00Z"/>
          <w:del w:id="1962" w:author="Mokaddem Emna" w:date="2013-01-31T10:41:00Z"/>
          <w:rFonts w:asciiTheme="minorHAnsi" w:eastAsiaTheme="minorEastAsia" w:hAnsiTheme="minorHAnsi" w:cstheme="minorBidi"/>
          <w:bCs w:val="0"/>
          <w:iCs w:val="0"/>
          <w:caps w:val="0"/>
          <w:color w:val="auto"/>
          <w:spacing w:val="0"/>
          <w:sz w:val="22"/>
          <w:szCs w:val="22"/>
          <w:lang w:val="en-US" w:eastAsia="fr-FR"/>
          <w:rPrChange w:id="1963" w:author="Lavignotte Fabien" w:date="2013-01-30T18:40:00Z">
            <w:rPr>
              <w:ins w:id="1964" w:author="Lavignotte Fabien" w:date="2013-01-30T18:40:00Z"/>
              <w:del w:id="196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66" w:author="Lavignotte Fabien" w:date="2013-01-30T18:40:00Z">
        <w:del w:id="1967" w:author="Mokaddem Emna" w:date="2013-01-31T10:41:00Z">
          <w:r w:rsidRPr="0026134D" w:rsidDel="00C3586A">
            <w:delText>6.3.14</w:delText>
          </w:r>
          <w:r w:rsidRPr="002B5F9C" w:rsidDel="00C3586A">
            <w:rPr>
              <w:rFonts w:eastAsiaTheme="minorEastAsia"/>
              <w:lang w:val="en-US" w:eastAsia="fr-FR"/>
              <w:rPrChange w:id="1968" w:author="Lavignotte Fabien" w:date="2013-01-30T18:40:00Z">
                <w:rPr>
                  <w:rFonts w:eastAsiaTheme="minorEastAsia"/>
                  <w:lang w:val="fr-FR" w:eastAsia="fr-FR"/>
                </w:rPr>
              </w:rPrChange>
            </w:rPr>
            <w:tab/>
          </w:r>
          <w:r w:rsidDel="00C3586A">
            <w:delText>NGEO-WEBC-VTC-0120: Standing Order data access request</w:delText>
          </w:r>
          <w:r w:rsidDel="00C3586A">
            <w:tab/>
            <w:delText>39</w:delText>
          </w:r>
        </w:del>
      </w:ins>
    </w:p>
    <w:p w:rsidR="002B5F9C" w:rsidRPr="002B5F9C" w:rsidDel="00C3586A" w:rsidRDefault="002B5F9C">
      <w:pPr>
        <w:pStyle w:val="TM3"/>
        <w:tabs>
          <w:tab w:val="left" w:pos="2041"/>
        </w:tabs>
        <w:rPr>
          <w:ins w:id="1969" w:author="Lavignotte Fabien" w:date="2013-01-30T18:40:00Z"/>
          <w:del w:id="1970" w:author="Mokaddem Emna" w:date="2013-01-31T10:41:00Z"/>
          <w:rFonts w:asciiTheme="minorHAnsi" w:eastAsiaTheme="minorEastAsia" w:hAnsiTheme="minorHAnsi" w:cstheme="minorBidi"/>
          <w:bCs w:val="0"/>
          <w:iCs w:val="0"/>
          <w:caps w:val="0"/>
          <w:color w:val="auto"/>
          <w:spacing w:val="0"/>
          <w:sz w:val="22"/>
          <w:szCs w:val="22"/>
          <w:lang w:val="en-US" w:eastAsia="fr-FR"/>
          <w:rPrChange w:id="1971" w:author="Lavignotte Fabien" w:date="2013-01-30T18:40:00Z">
            <w:rPr>
              <w:ins w:id="1972" w:author="Lavignotte Fabien" w:date="2013-01-30T18:40:00Z"/>
              <w:del w:id="197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74" w:author="Lavignotte Fabien" w:date="2013-01-30T18:40:00Z">
        <w:del w:id="1975" w:author="Mokaddem Emna" w:date="2013-01-31T10:41:00Z">
          <w:r w:rsidRPr="0026134D" w:rsidDel="00C3586A">
            <w:delText>6.3.15</w:delText>
          </w:r>
          <w:r w:rsidRPr="002B5F9C" w:rsidDel="00C3586A">
            <w:rPr>
              <w:rFonts w:eastAsiaTheme="minorEastAsia"/>
              <w:lang w:val="en-US" w:eastAsia="fr-FR"/>
              <w:rPrChange w:id="1976" w:author="Lavignotte Fabien" w:date="2013-01-30T18:40:00Z">
                <w:rPr>
                  <w:rFonts w:eastAsiaTheme="minorEastAsia"/>
                  <w:lang w:val="fr-FR" w:eastAsia="fr-FR"/>
                </w:rPr>
              </w:rPrChange>
            </w:rPr>
            <w:tab/>
          </w:r>
          <w:r w:rsidDel="00C3586A">
            <w:delText>NGEO-WEBC-VTC-0130: Download Managers Monitoring</w:delText>
          </w:r>
          <w:r w:rsidDel="00C3586A">
            <w:tab/>
            <w:delText>40</w:delText>
          </w:r>
        </w:del>
      </w:ins>
    </w:p>
    <w:p w:rsidR="002B5F9C" w:rsidRPr="002B5F9C" w:rsidDel="00C3586A" w:rsidRDefault="002B5F9C">
      <w:pPr>
        <w:pStyle w:val="TM3"/>
        <w:tabs>
          <w:tab w:val="left" w:pos="2041"/>
        </w:tabs>
        <w:rPr>
          <w:ins w:id="1977" w:author="Lavignotte Fabien" w:date="2013-01-30T18:40:00Z"/>
          <w:del w:id="1978" w:author="Mokaddem Emna" w:date="2013-01-31T10:41:00Z"/>
          <w:rFonts w:asciiTheme="minorHAnsi" w:eastAsiaTheme="minorEastAsia" w:hAnsiTheme="minorHAnsi" w:cstheme="minorBidi"/>
          <w:bCs w:val="0"/>
          <w:iCs w:val="0"/>
          <w:caps w:val="0"/>
          <w:color w:val="auto"/>
          <w:spacing w:val="0"/>
          <w:sz w:val="22"/>
          <w:szCs w:val="22"/>
          <w:lang w:val="en-US" w:eastAsia="fr-FR"/>
          <w:rPrChange w:id="1979" w:author="Lavignotte Fabien" w:date="2013-01-30T18:40:00Z">
            <w:rPr>
              <w:ins w:id="1980" w:author="Lavignotte Fabien" w:date="2013-01-30T18:40:00Z"/>
              <w:del w:id="198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82" w:author="Lavignotte Fabien" w:date="2013-01-30T18:40:00Z">
        <w:del w:id="1983" w:author="Mokaddem Emna" w:date="2013-01-31T10:41:00Z">
          <w:r w:rsidRPr="0026134D" w:rsidDel="00C3586A">
            <w:delText>6.3.16</w:delText>
          </w:r>
          <w:r w:rsidRPr="002B5F9C" w:rsidDel="00C3586A">
            <w:rPr>
              <w:rFonts w:eastAsiaTheme="minorEastAsia"/>
              <w:lang w:val="en-US" w:eastAsia="fr-FR"/>
              <w:rPrChange w:id="1984" w:author="Lavignotte Fabien" w:date="2013-01-30T18:40:00Z">
                <w:rPr>
                  <w:rFonts w:eastAsiaTheme="minorEastAsia"/>
                  <w:lang w:val="fr-FR" w:eastAsia="fr-FR"/>
                </w:rPr>
              </w:rPrChange>
            </w:rPr>
            <w:tab/>
          </w:r>
          <w:r w:rsidDel="00C3586A">
            <w:delText>NGEO-WEBC-VTC-0131: Download Managers Monitoring: No Download Manager Registered</w:delText>
          </w:r>
          <w:r w:rsidDel="00C3586A">
            <w:tab/>
            <w:delText>40</w:delText>
          </w:r>
        </w:del>
      </w:ins>
    </w:p>
    <w:p w:rsidR="002B5F9C" w:rsidRPr="002B5F9C" w:rsidDel="00C3586A" w:rsidRDefault="002B5F9C">
      <w:pPr>
        <w:pStyle w:val="TM3"/>
        <w:tabs>
          <w:tab w:val="left" w:pos="2041"/>
        </w:tabs>
        <w:rPr>
          <w:ins w:id="1985" w:author="Lavignotte Fabien" w:date="2013-01-30T18:40:00Z"/>
          <w:del w:id="1986" w:author="Mokaddem Emna" w:date="2013-01-31T10:41:00Z"/>
          <w:rFonts w:asciiTheme="minorHAnsi" w:eastAsiaTheme="minorEastAsia" w:hAnsiTheme="minorHAnsi" w:cstheme="minorBidi"/>
          <w:bCs w:val="0"/>
          <w:iCs w:val="0"/>
          <w:caps w:val="0"/>
          <w:color w:val="auto"/>
          <w:spacing w:val="0"/>
          <w:sz w:val="22"/>
          <w:szCs w:val="22"/>
          <w:lang w:val="en-US" w:eastAsia="fr-FR"/>
          <w:rPrChange w:id="1987" w:author="Lavignotte Fabien" w:date="2013-01-30T18:40:00Z">
            <w:rPr>
              <w:ins w:id="1988" w:author="Lavignotte Fabien" w:date="2013-01-30T18:40:00Z"/>
              <w:del w:id="198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90" w:author="Lavignotte Fabien" w:date="2013-01-30T18:40:00Z">
        <w:del w:id="1991" w:author="Mokaddem Emna" w:date="2013-01-31T10:41:00Z">
          <w:r w:rsidRPr="0026134D" w:rsidDel="00C3586A">
            <w:delText>6.3.17</w:delText>
          </w:r>
          <w:r w:rsidRPr="002B5F9C" w:rsidDel="00C3586A">
            <w:rPr>
              <w:rFonts w:eastAsiaTheme="minorEastAsia"/>
              <w:lang w:val="en-US" w:eastAsia="fr-FR"/>
              <w:rPrChange w:id="1992" w:author="Lavignotte Fabien" w:date="2013-01-30T18:40:00Z">
                <w:rPr>
                  <w:rFonts w:eastAsiaTheme="minorEastAsia"/>
                  <w:lang w:val="fr-FR" w:eastAsia="fr-FR"/>
                </w:rPr>
              </w:rPrChange>
            </w:rPr>
            <w:tab/>
          </w:r>
          <w:r w:rsidDel="00C3586A">
            <w:delText>NGEO-WEBC-VTC-0140: Data Access Requests Monitoring</w:delText>
          </w:r>
          <w:r w:rsidDel="00C3586A">
            <w:tab/>
            <w:delText>41</w:delText>
          </w:r>
        </w:del>
      </w:ins>
    </w:p>
    <w:p w:rsidR="002B5F9C" w:rsidRPr="002B5F9C" w:rsidDel="00C3586A" w:rsidRDefault="002B5F9C">
      <w:pPr>
        <w:pStyle w:val="TM3"/>
        <w:tabs>
          <w:tab w:val="left" w:pos="2041"/>
        </w:tabs>
        <w:rPr>
          <w:ins w:id="1993" w:author="Lavignotte Fabien" w:date="2013-01-30T18:40:00Z"/>
          <w:del w:id="1994" w:author="Mokaddem Emna" w:date="2013-01-31T10:41:00Z"/>
          <w:rFonts w:asciiTheme="minorHAnsi" w:eastAsiaTheme="minorEastAsia" w:hAnsiTheme="minorHAnsi" w:cstheme="minorBidi"/>
          <w:bCs w:val="0"/>
          <w:iCs w:val="0"/>
          <w:caps w:val="0"/>
          <w:color w:val="auto"/>
          <w:spacing w:val="0"/>
          <w:sz w:val="22"/>
          <w:szCs w:val="22"/>
          <w:lang w:val="en-US" w:eastAsia="fr-FR"/>
          <w:rPrChange w:id="1995" w:author="Lavignotte Fabien" w:date="2013-01-30T18:40:00Z">
            <w:rPr>
              <w:ins w:id="1996" w:author="Lavignotte Fabien" w:date="2013-01-30T18:40:00Z"/>
              <w:del w:id="199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1998" w:author="Lavignotte Fabien" w:date="2013-01-30T18:40:00Z">
        <w:del w:id="1999" w:author="Mokaddem Emna" w:date="2013-01-31T10:41:00Z">
          <w:r w:rsidRPr="0026134D" w:rsidDel="00C3586A">
            <w:delText>6.3.18</w:delText>
          </w:r>
          <w:r w:rsidRPr="002B5F9C" w:rsidDel="00C3586A">
            <w:rPr>
              <w:rFonts w:eastAsiaTheme="minorEastAsia"/>
              <w:lang w:val="en-US" w:eastAsia="fr-FR"/>
              <w:rPrChange w:id="2000" w:author="Lavignotte Fabien" w:date="2013-01-30T18:40:00Z">
                <w:rPr>
                  <w:rFonts w:eastAsiaTheme="minorEastAsia"/>
                  <w:lang w:val="fr-FR" w:eastAsia="fr-FR"/>
                </w:rPr>
              </w:rPrChange>
            </w:rPr>
            <w:tab/>
          </w:r>
          <w:r w:rsidDel="00C3586A">
            <w:delText>NGEO-WEBC-VTC-0150: Direct Download</w:delText>
          </w:r>
          <w:r w:rsidDel="00C3586A">
            <w:tab/>
            <w:delText>41</w:delText>
          </w:r>
        </w:del>
      </w:ins>
    </w:p>
    <w:p w:rsidR="002B5F9C" w:rsidRPr="002B5F9C" w:rsidDel="00C3586A" w:rsidRDefault="002B5F9C">
      <w:pPr>
        <w:pStyle w:val="TM3"/>
        <w:tabs>
          <w:tab w:val="left" w:pos="2041"/>
        </w:tabs>
        <w:rPr>
          <w:ins w:id="2001" w:author="Lavignotte Fabien" w:date="2013-01-30T18:40:00Z"/>
          <w:del w:id="2002" w:author="Mokaddem Emna" w:date="2013-01-31T10:41:00Z"/>
          <w:rFonts w:asciiTheme="minorHAnsi" w:eastAsiaTheme="minorEastAsia" w:hAnsiTheme="minorHAnsi" w:cstheme="minorBidi"/>
          <w:bCs w:val="0"/>
          <w:iCs w:val="0"/>
          <w:caps w:val="0"/>
          <w:color w:val="auto"/>
          <w:spacing w:val="0"/>
          <w:sz w:val="22"/>
          <w:szCs w:val="22"/>
          <w:lang w:val="en-US" w:eastAsia="fr-FR"/>
          <w:rPrChange w:id="2003" w:author="Lavignotte Fabien" w:date="2013-01-30T18:40:00Z">
            <w:rPr>
              <w:ins w:id="2004" w:author="Lavignotte Fabien" w:date="2013-01-30T18:40:00Z"/>
              <w:del w:id="200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06" w:author="Lavignotte Fabien" w:date="2013-01-30T18:40:00Z">
        <w:del w:id="2007" w:author="Mokaddem Emna" w:date="2013-01-31T10:41:00Z">
          <w:r w:rsidRPr="0026134D" w:rsidDel="00C3586A">
            <w:delText>6.3.19</w:delText>
          </w:r>
          <w:r w:rsidRPr="002B5F9C" w:rsidDel="00C3586A">
            <w:rPr>
              <w:rFonts w:eastAsiaTheme="minorEastAsia"/>
              <w:lang w:val="en-US" w:eastAsia="fr-FR"/>
              <w:rPrChange w:id="2008" w:author="Lavignotte Fabien" w:date="2013-01-30T18:40:00Z">
                <w:rPr>
                  <w:rFonts w:eastAsiaTheme="minorEastAsia"/>
                  <w:lang w:val="fr-FR" w:eastAsia="fr-FR"/>
                </w:rPr>
              </w:rPrChange>
            </w:rPr>
            <w:tab/>
          </w:r>
          <w:r w:rsidDel="00C3586A">
            <w:delText>NGEO-WEBC-VTC-0151: Direct Download When No Download Manager Registered</w:delText>
          </w:r>
          <w:r w:rsidDel="00C3586A">
            <w:tab/>
            <w:delText>42</w:delText>
          </w:r>
        </w:del>
      </w:ins>
    </w:p>
    <w:p w:rsidR="002B5F9C" w:rsidRPr="002B5F9C" w:rsidDel="00C3586A" w:rsidRDefault="002B5F9C">
      <w:pPr>
        <w:pStyle w:val="TM3"/>
        <w:tabs>
          <w:tab w:val="left" w:pos="2041"/>
        </w:tabs>
        <w:rPr>
          <w:ins w:id="2009" w:author="Lavignotte Fabien" w:date="2013-01-30T18:40:00Z"/>
          <w:del w:id="2010" w:author="Mokaddem Emna" w:date="2013-01-31T10:41:00Z"/>
          <w:rFonts w:asciiTheme="minorHAnsi" w:eastAsiaTheme="minorEastAsia" w:hAnsiTheme="minorHAnsi" w:cstheme="minorBidi"/>
          <w:bCs w:val="0"/>
          <w:iCs w:val="0"/>
          <w:caps w:val="0"/>
          <w:color w:val="auto"/>
          <w:spacing w:val="0"/>
          <w:sz w:val="22"/>
          <w:szCs w:val="22"/>
          <w:lang w:val="en-US" w:eastAsia="fr-FR"/>
          <w:rPrChange w:id="2011" w:author="Lavignotte Fabien" w:date="2013-01-30T18:40:00Z">
            <w:rPr>
              <w:ins w:id="2012" w:author="Lavignotte Fabien" w:date="2013-01-30T18:40:00Z"/>
              <w:del w:id="201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14" w:author="Lavignotte Fabien" w:date="2013-01-30T18:40:00Z">
        <w:del w:id="2015" w:author="Mokaddem Emna" w:date="2013-01-31T10:41:00Z">
          <w:r w:rsidRPr="0026134D" w:rsidDel="00C3586A">
            <w:delText>6.3.20</w:delText>
          </w:r>
          <w:r w:rsidRPr="002B5F9C" w:rsidDel="00C3586A">
            <w:rPr>
              <w:rFonts w:eastAsiaTheme="minorEastAsia"/>
              <w:lang w:val="en-US" w:eastAsia="fr-FR"/>
              <w:rPrChange w:id="2016" w:author="Lavignotte Fabien" w:date="2013-01-30T18:40:00Z">
                <w:rPr>
                  <w:rFonts w:eastAsiaTheme="minorEastAsia"/>
                  <w:lang w:val="fr-FR" w:eastAsia="fr-FR"/>
                </w:rPr>
              </w:rPrChange>
            </w:rPr>
            <w:tab/>
          </w:r>
          <w:r w:rsidDel="00C3586A">
            <w:delText>NGEO-WEBC-VTC-0160: Advanced Search Criteria</w:delText>
          </w:r>
          <w:r w:rsidDel="00C3586A">
            <w:tab/>
            <w:delText>42</w:delText>
          </w:r>
        </w:del>
      </w:ins>
    </w:p>
    <w:p w:rsidR="002B5F9C" w:rsidRPr="002B5F9C" w:rsidDel="00C3586A" w:rsidRDefault="002B5F9C">
      <w:pPr>
        <w:pStyle w:val="TM3"/>
        <w:tabs>
          <w:tab w:val="left" w:pos="2041"/>
        </w:tabs>
        <w:rPr>
          <w:ins w:id="2017" w:author="Lavignotte Fabien" w:date="2013-01-30T18:40:00Z"/>
          <w:del w:id="2018" w:author="Mokaddem Emna" w:date="2013-01-31T10:41:00Z"/>
          <w:rFonts w:asciiTheme="minorHAnsi" w:eastAsiaTheme="minorEastAsia" w:hAnsiTheme="minorHAnsi" w:cstheme="minorBidi"/>
          <w:bCs w:val="0"/>
          <w:iCs w:val="0"/>
          <w:caps w:val="0"/>
          <w:color w:val="auto"/>
          <w:spacing w:val="0"/>
          <w:sz w:val="22"/>
          <w:szCs w:val="22"/>
          <w:lang w:val="en-US" w:eastAsia="fr-FR"/>
          <w:rPrChange w:id="2019" w:author="Lavignotte Fabien" w:date="2013-01-30T18:40:00Z">
            <w:rPr>
              <w:ins w:id="2020" w:author="Lavignotte Fabien" w:date="2013-01-30T18:40:00Z"/>
              <w:del w:id="202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22" w:author="Lavignotte Fabien" w:date="2013-01-30T18:40:00Z">
        <w:del w:id="2023" w:author="Mokaddem Emna" w:date="2013-01-31T10:41:00Z">
          <w:r w:rsidRPr="0026134D" w:rsidDel="00C3586A">
            <w:delText>6.3.21</w:delText>
          </w:r>
          <w:r w:rsidRPr="002B5F9C" w:rsidDel="00C3586A">
            <w:rPr>
              <w:rFonts w:eastAsiaTheme="minorEastAsia"/>
              <w:lang w:val="en-US" w:eastAsia="fr-FR"/>
              <w:rPrChange w:id="2024" w:author="Lavignotte Fabien" w:date="2013-01-30T18:40:00Z">
                <w:rPr>
                  <w:rFonts w:eastAsiaTheme="minorEastAsia"/>
                  <w:lang w:val="fr-FR" w:eastAsia="fr-FR"/>
                </w:rPr>
              </w:rPrChange>
            </w:rPr>
            <w:tab/>
          </w:r>
          <w:r w:rsidDel="00C3586A">
            <w:delText>NGEO-WEBC-VTC-0165: Advanced Search Criteria updated with dataset changes</w:delText>
          </w:r>
          <w:r w:rsidDel="00C3586A">
            <w:tab/>
            <w:delText>43</w:delText>
          </w:r>
        </w:del>
      </w:ins>
    </w:p>
    <w:p w:rsidR="002B5F9C" w:rsidRPr="002B5F9C" w:rsidDel="00C3586A" w:rsidRDefault="002B5F9C">
      <w:pPr>
        <w:pStyle w:val="TM3"/>
        <w:tabs>
          <w:tab w:val="left" w:pos="2041"/>
        </w:tabs>
        <w:rPr>
          <w:ins w:id="2025" w:author="Lavignotte Fabien" w:date="2013-01-30T18:40:00Z"/>
          <w:del w:id="2026" w:author="Mokaddem Emna" w:date="2013-01-31T10:41:00Z"/>
          <w:rFonts w:asciiTheme="minorHAnsi" w:eastAsiaTheme="minorEastAsia" w:hAnsiTheme="minorHAnsi" w:cstheme="minorBidi"/>
          <w:bCs w:val="0"/>
          <w:iCs w:val="0"/>
          <w:caps w:val="0"/>
          <w:color w:val="auto"/>
          <w:spacing w:val="0"/>
          <w:sz w:val="22"/>
          <w:szCs w:val="22"/>
          <w:lang w:val="en-US" w:eastAsia="fr-FR"/>
          <w:rPrChange w:id="2027" w:author="Lavignotte Fabien" w:date="2013-01-30T18:40:00Z">
            <w:rPr>
              <w:ins w:id="2028" w:author="Lavignotte Fabien" w:date="2013-01-30T18:40:00Z"/>
              <w:del w:id="202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30" w:author="Lavignotte Fabien" w:date="2013-01-30T18:40:00Z">
        <w:del w:id="2031" w:author="Mokaddem Emna" w:date="2013-01-31T10:41:00Z">
          <w:r w:rsidRPr="0026134D" w:rsidDel="00C3586A">
            <w:delText>6.3.22</w:delText>
          </w:r>
          <w:r w:rsidRPr="002B5F9C" w:rsidDel="00C3586A">
            <w:rPr>
              <w:rFonts w:eastAsiaTheme="minorEastAsia"/>
              <w:lang w:val="en-US" w:eastAsia="fr-FR"/>
              <w:rPrChange w:id="2032" w:author="Lavignotte Fabien" w:date="2013-01-30T18:40:00Z">
                <w:rPr>
                  <w:rFonts w:eastAsiaTheme="minorEastAsia"/>
                  <w:lang w:val="fr-FR" w:eastAsia="fr-FR"/>
                </w:rPr>
              </w:rPrChange>
            </w:rPr>
            <w:tab/>
          </w:r>
          <w:r w:rsidDel="00C3586A">
            <w:delText>NGEO-WEBC-VTC-0170: Download Options</w:delText>
          </w:r>
          <w:r w:rsidDel="00C3586A">
            <w:tab/>
            <w:delText>43</w:delText>
          </w:r>
        </w:del>
      </w:ins>
    </w:p>
    <w:p w:rsidR="002B5F9C" w:rsidRPr="002B5F9C" w:rsidDel="00C3586A" w:rsidRDefault="002B5F9C">
      <w:pPr>
        <w:pStyle w:val="TM3"/>
        <w:tabs>
          <w:tab w:val="left" w:pos="2041"/>
        </w:tabs>
        <w:rPr>
          <w:ins w:id="2033" w:author="Lavignotte Fabien" w:date="2013-01-30T18:40:00Z"/>
          <w:del w:id="2034" w:author="Mokaddem Emna" w:date="2013-01-31T10:41:00Z"/>
          <w:rFonts w:asciiTheme="minorHAnsi" w:eastAsiaTheme="minorEastAsia" w:hAnsiTheme="minorHAnsi" w:cstheme="minorBidi"/>
          <w:bCs w:val="0"/>
          <w:iCs w:val="0"/>
          <w:caps w:val="0"/>
          <w:color w:val="auto"/>
          <w:spacing w:val="0"/>
          <w:sz w:val="22"/>
          <w:szCs w:val="22"/>
          <w:lang w:val="en-US" w:eastAsia="fr-FR"/>
          <w:rPrChange w:id="2035" w:author="Lavignotte Fabien" w:date="2013-01-30T18:40:00Z">
            <w:rPr>
              <w:ins w:id="2036" w:author="Lavignotte Fabien" w:date="2013-01-30T18:40:00Z"/>
              <w:del w:id="203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38" w:author="Lavignotte Fabien" w:date="2013-01-30T18:40:00Z">
        <w:del w:id="2039" w:author="Mokaddem Emna" w:date="2013-01-31T10:41:00Z">
          <w:r w:rsidRPr="0026134D" w:rsidDel="00C3586A">
            <w:delText>6.3.23</w:delText>
          </w:r>
          <w:r w:rsidRPr="002B5F9C" w:rsidDel="00C3586A">
            <w:rPr>
              <w:rFonts w:eastAsiaTheme="minorEastAsia"/>
              <w:lang w:val="en-US" w:eastAsia="fr-FR"/>
              <w:rPrChange w:id="2040" w:author="Lavignotte Fabien" w:date="2013-01-30T18:40:00Z">
                <w:rPr>
                  <w:rFonts w:eastAsiaTheme="minorEastAsia"/>
                  <w:lang w:val="fr-FR" w:eastAsia="fr-FR"/>
                </w:rPr>
              </w:rPrChange>
            </w:rPr>
            <w:tab/>
          </w:r>
          <w:r w:rsidDel="00C3586A">
            <w:delText>NGEO-WEBC-VTC-0173: Download Options pdate from the results table</w:delText>
          </w:r>
          <w:r w:rsidDel="00C3586A">
            <w:tab/>
            <w:delText>43</w:delText>
          </w:r>
        </w:del>
      </w:ins>
    </w:p>
    <w:p w:rsidR="002B5F9C" w:rsidRPr="002B5F9C" w:rsidDel="00C3586A" w:rsidRDefault="002B5F9C">
      <w:pPr>
        <w:pStyle w:val="TM3"/>
        <w:tabs>
          <w:tab w:val="left" w:pos="2041"/>
        </w:tabs>
        <w:rPr>
          <w:ins w:id="2041" w:author="Lavignotte Fabien" w:date="2013-01-30T18:40:00Z"/>
          <w:del w:id="2042" w:author="Mokaddem Emna" w:date="2013-01-31T10:41:00Z"/>
          <w:rFonts w:asciiTheme="minorHAnsi" w:eastAsiaTheme="minorEastAsia" w:hAnsiTheme="minorHAnsi" w:cstheme="minorBidi"/>
          <w:bCs w:val="0"/>
          <w:iCs w:val="0"/>
          <w:caps w:val="0"/>
          <w:color w:val="auto"/>
          <w:spacing w:val="0"/>
          <w:sz w:val="22"/>
          <w:szCs w:val="22"/>
          <w:lang w:val="en-US" w:eastAsia="fr-FR"/>
          <w:rPrChange w:id="2043" w:author="Lavignotte Fabien" w:date="2013-01-30T18:40:00Z">
            <w:rPr>
              <w:ins w:id="2044" w:author="Lavignotte Fabien" w:date="2013-01-30T18:40:00Z"/>
              <w:del w:id="204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46" w:author="Lavignotte Fabien" w:date="2013-01-30T18:40:00Z">
        <w:del w:id="2047" w:author="Mokaddem Emna" w:date="2013-01-31T10:41:00Z">
          <w:r w:rsidRPr="0026134D" w:rsidDel="00C3586A">
            <w:delText>6.3.24</w:delText>
          </w:r>
          <w:r w:rsidRPr="002B5F9C" w:rsidDel="00C3586A">
            <w:rPr>
              <w:rFonts w:eastAsiaTheme="minorEastAsia"/>
              <w:lang w:val="en-US" w:eastAsia="fr-FR"/>
              <w:rPrChange w:id="2048" w:author="Lavignotte Fabien" w:date="2013-01-30T18:40:00Z">
                <w:rPr>
                  <w:rFonts w:eastAsiaTheme="minorEastAsia"/>
                  <w:lang w:val="fr-FR" w:eastAsia="fr-FR"/>
                </w:rPr>
              </w:rPrChange>
            </w:rPr>
            <w:tab/>
          </w:r>
          <w:r w:rsidDel="00C3586A">
            <w:delText>NGEO-WEBC-VTC-0175: Download Options updated With The selected dATASET</w:delText>
          </w:r>
          <w:r w:rsidDel="00C3586A">
            <w:tab/>
            <w:delText>44</w:delText>
          </w:r>
        </w:del>
      </w:ins>
    </w:p>
    <w:p w:rsidR="002B5F9C" w:rsidRPr="002B5F9C" w:rsidDel="00C3586A" w:rsidRDefault="002B5F9C">
      <w:pPr>
        <w:pStyle w:val="TM3"/>
        <w:tabs>
          <w:tab w:val="left" w:pos="2041"/>
        </w:tabs>
        <w:rPr>
          <w:ins w:id="2049" w:author="Lavignotte Fabien" w:date="2013-01-30T18:40:00Z"/>
          <w:del w:id="2050" w:author="Mokaddem Emna" w:date="2013-01-31T10:41:00Z"/>
          <w:rFonts w:asciiTheme="minorHAnsi" w:eastAsiaTheme="minorEastAsia" w:hAnsiTheme="minorHAnsi" w:cstheme="minorBidi"/>
          <w:bCs w:val="0"/>
          <w:iCs w:val="0"/>
          <w:caps w:val="0"/>
          <w:color w:val="auto"/>
          <w:spacing w:val="0"/>
          <w:sz w:val="22"/>
          <w:szCs w:val="22"/>
          <w:lang w:val="en-US" w:eastAsia="fr-FR"/>
          <w:rPrChange w:id="2051" w:author="Lavignotte Fabien" w:date="2013-01-30T18:40:00Z">
            <w:rPr>
              <w:ins w:id="2052" w:author="Lavignotte Fabien" w:date="2013-01-30T18:40:00Z"/>
              <w:del w:id="205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54" w:author="Lavignotte Fabien" w:date="2013-01-30T18:40:00Z">
        <w:del w:id="2055" w:author="Mokaddem Emna" w:date="2013-01-31T10:41:00Z">
          <w:r w:rsidRPr="0026134D" w:rsidDel="00C3586A">
            <w:delText>6.3.25</w:delText>
          </w:r>
          <w:r w:rsidRPr="002B5F9C" w:rsidDel="00C3586A">
            <w:rPr>
              <w:rFonts w:eastAsiaTheme="minorEastAsia"/>
              <w:lang w:val="en-US" w:eastAsia="fr-FR"/>
              <w:rPrChange w:id="2056" w:author="Lavignotte Fabien" w:date="2013-01-30T18:40:00Z">
                <w:rPr>
                  <w:rFonts w:eastAsiaTheme="minorEastAsia"/>
                  <w:lang w:val="fr-FR" w:eastAsia="fr-FR"/>
                </w:rPr>
              </w:rPrChange>
            </w:rPr>
            <w:tab/>
          </w:r>
          <w:r w:rsidDel="00C3586A">
            <w:delText>NGEO-WEBC-VTC-0180: Help</w:delText>
          </w:r>
          <w:r w:rsidDel="00C3586A">
            <w:tab/>
            <w:delText>44</w:delText>
          </w:r>
        </w:del>
      </w:ins>
    </w:p>
    <w:p w:rsidR="002B5F9C" w:rsidRPr="002B5F9C" w:rsidDel="00C3586A" w:rsidRDefault="002B5F9C">
      <w:pPr>
        <w:pStyle w:val="TM3"/>
        <w:tabs>
          <w:tab w:val="left" w:pos="2041"/>
        </w:tabs>
        <w:rPr>
          <w:ins w:id="2057" w:author="Lavignotte Fabien" w:date="2013-01-30T18:40:00Z"/>
          <w:del w:id="2058" w:author="Mokaddem Emna" w:date="2013-01-31T10:41:00Z"/>
          <w:rFonts w:asciiTheme="minorHAnsi" w:eastAsiaTheme="minorEastAsia" w:hAnsiTheme="minorHAnsi" w:cstheme="minorBidi"/>
          <w:bCs w:val="0"/>
          <w:iCs w:val="0"/>
          <w:caps w:val="0"/>
          <w:color w:val="auto"/>
          <w:spacing w:val="0"/>
          <w:sz w:val="22"/>
          <w:szCs w:val="22"/>
          <w:lang w:val="en-US" w:eastAsia="fr-FR"/>
          <w:rPrChange w:id="2059" w:author="Lavignotte Fabien" w:date="2013-01-30T18:40:00Z">
            <w:rPr>
              <w:ins w:id="2060" w:author="Lavignotte Fabien" w:date="2013-01-30T18:40:00Z"/>
              <w:del w:id="206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62" w:author="Lavignotte Fabien" w:date="2013-01-30T18:40:00Z">
        <w:del w:id="2063" w:author="Mokaddem Emna" w:date="2013-01-31T10:41:00Z">
          <w:r w:rsidRPr="0026134D" w:rsidDel="00C3586A">
            <w:delText>6.3.26</w:delText>
          </w:r>
          <w:r w:rsidRPr="002B5F9C" w:rsidDel="00C3586A">
            <w:rPr>
              <w:rFonts w:eastAsiaTheme="minorEastAsia"/>
              <w:lang w:val="en-US" w:eastAsia="fr-FR"/>
              <w:rPrChange w:id="2064" w:author="Lavignotte Fabien" w:date="2013-01-30T18:40:00Z">
                <w:rPr>
                  <w:rFonts w:eastAsiaTheme="minorEastAsia"/>
                  <w:lang w:val="fr-FR" w:eastAsia="fr-FR"/>
                </w:rPr>
              </w:rPrChange>
            </w:rPr>
            <w:tab/>
          </w:r>
          <w:r w:rsidDel="00C3586A">
            <w:delText>NGEO-WEBC-VTC-0190: Import</w:delText>
          </w:r>
          <w:r w:rsidDel="00C3586A">
            <w:tab/>
            <w:delText>45</w:delText>
          </w:r>
        </w:del>
      </w:ins>
    </w:p>
    <w:p w:rsidR="002B5F9C" w:rsidRPr="002B5F9C" w:rsidDel="00C3586A" w:rsidRDefault="002B5F9C">
      <w:pPr>
        <w:pStyle w:val="TM3"/>
        <w:tabs>
          <w:tab w:val="left" w:pos="2041"/>
        </w:tabs>
        <w:rPr>
          <w:ins w:id="2065" w:author="Lavignotte Fabien" w:date="2013-01-30T18:40:00Z"/>
          <w:del w:id="2066" w:author="Mokaddem Emna" w:date="2013-01-31T10:41:00Z"/>
          <w:rFonts w:asciiTheme="minorHAnsi" w:eastAsiaTheme="minorEastAsia" w:hAnsiTheme="minorHAnsi" w:cstheme="minorBidi"/>
          <w:bCs w:val="0"/>
          <w:iCs w:val="0"/>
          <w:caps w:val="0"/>
          <w:color w:val="auto"/>
          <w:spacing w:val="0"/>
          <w:sz w:val="22"/>
          <w:szCs w:val="22"/>
          <w:lang w:val="en-US" w:eastAsia="fr-FR"/>
          <w:rPrChange w:id="2067" w:author="Lavignotte Fabien" w:date="2013-01-30T18:40:00Z">
            <w:rPr>
              <w:ins w:id="2068" w:author="Lavignotte Fabien" w:date="2013-01-30T18:40:00Z"/>
              <w:del w:id="206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70" w:author="Lavignotte Fabien" w:date="2013-01-30T18:40:00Z">
        <w:del w:id="2071" w:author="Mokaddem Emna" w:date="2013-01-31T10:41:00Z">
          <w:r w:rsidRPr="0026134D" w:rsidDel="00C3586A">
            <w:delText>6.3.27</w:delText>
          </w:r>
          <w:r w:rsidRPr="002B5F9C" w:rsidDel="00C3586A">
            <w:rPr>
              <w:rFonts w:eastAsiaTheme="minorEastAsia"/>
              <w:lang w:val="en-US" w:eastAsia="fr-FR"/>
              <w:rPrChange w:id="2072" w:author="Lavignotte Fabien" w:date="2013-01-30T18:40:00Z">
                <w:rPr>
                  <w:rFonts w:eastAsiaTheme="minorEastAsia"/>
                  <w:lang w:val="fr-FR" w:eastAsia="fr-FR"/>
                </w:rPr>
              </w:rPrChange>
            </w:rPr>
            <w:tab/>
          </w:r>
          <w:r w:rsidDel="00C3586A">
            <w:delText>NGEO-WEBC-VTC-0200: Search Shared URL</w:delText>
          </w:r>
          <w:r w:rsidDel="00C3586A">
            <w:tab/>
            <w:delText>45</w:delText>
          </w:r>
        </w:del>
      </w:ins>
    </w:p>
    <w:p w:rsidR="002B5F9C" w:rsidRPr="002B5F9C" w:rsidDel="00C3586A" w:rsidRDefault="002B5F9C">
      <w:pPr>
        <w:pStyle w:val="TM3"/>
        <w:tabs>
          <w:tab w:val="left" w:pos="2041"/>
        </w:tabs>
        <w:rPr>
          <w:ins w:id="2073" w:author="Lavignotte Fabien" w:date="2013-01-30T18:40:00Z"/>
          <w:del w:id="2074" w:author="Mokaddem Emna" w:date="2013-01-31T10:41:00Z"/>
          <w:rFonts w:asciiTheme="minorHAnsi" w:eastAsiaTheme="minorEastAsia" w:hAnsiTheme="minorHAnsi" w:cstheme="minorBidi"/>
          <w:bCs w:val="0"/>
          <w:iCs w:val="0"/>
          <w:caps w:val="0"/>
          <w:color w:val="auto"/>
          <w:spacing w:val="0"/>
          <w:sz w:val="22"/>
          <w:szCs w:val="22"/>
          <w:lang w:val="en-US" w:eastAsia="fr-FR"/>
          <w:rPrChange w:id="2075" w:author="Lavignotte Fabien" w:date="2013-01-30T18:40:00Z">
            <w:rPr>
              <w:ins w:id="2076" w:author="Lavignotte Fabien" w:date="2013-01-30T18:40:00Z"/>
              <w:del w:id="207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78" w:author="Lavignotte Fabien" w:date="2013-01-30T18:40:00Z">
        <w:del w:id="2079" w:author="Mokaddem Emna" w:date="2013-01-31T10:41:00Z">
          <w:r w:rsidRPr="0026134D" w:rsidDel="00C3586A">
            <w:delText>6.3.28</w:delText>
          </w:r>
          <w:r w:rsidRPr="002B5F9C" w:rsidDel="00C3586A">
            <w:rPr>
              <w:rFonts w:eastAsiaTheme="minorEastAsia"/>
              <w:lang w:val="en-US" w:eastAsia="fr-FR"/>
              <w:rPrChange w:id="2080" w:author="Lavignotte Fabien" w:date="2013-01-30T18:40:00Z">
                <w:rPr>
                  <w:rFonts w:eastAsiaTheme="minorEastAsia"/>
                  <w:lang w:val="fr-FR" w:eastAsia="fr-FR"/>
                </w:rPr>
              </w:rPrChange>
            </w:rPr>
            <w:tab/>
          </w:r>
          <w:r w:rsidDel="00C3586A">
            <w:delText>NGEO-WEBC-VTC-0210: Data-driven Standing Odrer Shared URL</w:delText>
          </w:r>
          <w:r w:rsidDel="00C3586A">
            <w:tab/>
            <w:delText>46</w:delText>
          </w:r>
        </w:del>
      </w:ins>
    </w:p>
    <w:p w:rsidR="002B5F9C" w:rsidRPr="002B5F9C" w:rsidDel="00C3586A" w:rsidRDefault="002B5F9C">
      <w:pPr>
        <w:pStyle w:val="TM3"/>
        <w:tabs>
          <w:tab w:val="left" w:pos="2041"/>
        </w:tabs>
        <w:rPr>
          <w:ins w:id="2081" w:author="Lavignotte Fabien" w:date="2013-01-30T18:40:00Z"/>
          <w:del w:id="2082" w:author="Mokaddem Emna" w:date="2013-01-31T10:41:00Z"/>
          <w:rFonts w:asciiTheme="minorHAnsi" w:eastAsiaTheme="minorEastAsia" w:hAnsiTheme="minorHAnsi" w:cstheme="minorBidi"/>
          <w:bCs w:val="0"/>
          <w:iCs w:val="0"/>
          <w:caps w:val="0"/>
          <w:color w:val="auto"/>
          <w:spacing w:val="0"/>
          <w:sz w:val="22"/>
          <w:szCs w:val="22"/>
          <w:lang w:val="en-US" w:eastAsia="fr-FR"/>
          <w:rPrChange w:id="2083" w:author="Lavignotte Fabien" w:date="2013-01-30T18:40:00Z">
            <w:rPr>
              <w:ins w:id="2084" w:author="Lavignotte Fabien" w:date="2013-01-30T18:40:00Z"/>
              <w:del w:id="208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86" w:author="Lavignotte Fabien" w:date="2013-01-30T18:40:00Z">
        <w:del w:id="2087" w:author="Mokaddem Emna" w:date="2013-01-31T10:41:00Z">
          <w:r w:rsidRPr="0026134D" w:rsidDel="00C3586A">
            <w:delText>6.3.29</w:delText>
          </w:r>
          <w:r w:rsidRPr="002B5F9C" w:rsidDel="00C3586A">
            <w:rPr>
              <w:rFonts w:eastAsiaTheme="minorEastAsia"/>
              <w:lang w:val="en-US" w:eastAsia="fr-FR"/>
              <w:rPrChange w:id="2088" w:author="Lavignotte Fabien" w:date="2013-01-30T18:40:00Z">
                <w:rPr>
                  <w:rFonts w:eastAsiaTheme="minorEastAsia"/>
                  <w:lang w:val="fr-FR" w:eastAsia="fr-FR"/>
                </w:rPr>
              </w:rPrChange>
            </w:rPr>
            <w:tab/>
          </w:r>
          <w:r w:rsidDel="00C3586A">
            <w:delText>NGEO-WEBC-VTC-0215: Time-driven Standing Odrer Shared URL</w:delText>
          </w:r>
          <w:r w:rsidDel="00C3586A">
            <w:tab/>
            <w:delText>46</w:delText>
          </w:r>
        </w:del>
      </w:ins>
    </w:p>
    <w:p w:rsidR="002B5F9C" w:rsidRPr="002B5F9C" w:rsidDel="00C3586A" w:rsidRDefault="002B5F9C">
      <w:pPr>
        <w:pStyle w:val="TM3"/>
        <w:tabs>
          <w:tab w:val="left" w:pos="2041"/>
        </w:tabs>
        <w:rPr>
          <w:ins w:id="2089" w:author="Lavignotte Fabien" w:date="2013-01-30T18:40:00Z"/>
          <w:del w:id="2090" w:author="Mokaddem Emna" w:date="2013-01-31T10:41:00Z"/>
          <w:rFonts w:asciiTheme="minorHAnsi" w:eastAsiaTheme="minorEastAsia" w:hAnsiTheme="minorHAnsi" w:cstheme="minorBidi"/>
          <w:bCs w:val="0"/>
          <w:iCs w:val="0"/>
          <w:caps w:val="0"/>
          <w:color w:val="auto"/>
          <w:spacing w:val="0"/>
          <w:sz w:val="22"/>
          <w:szCs w:val="22"/>
          <w:lang w:val="en-US" w:eastAsia="fr-FR"/>
          <w:rPrChange w:id="2091" w:author="Lavignotte Fabien" w:date="2013-01-30T18:40:00Z">
            <w:rPr>
              <w:ins w:id="2092" w:author="Lavignotte Fabien" w:date="2013-01-30T18:40:00Z"/>
              <w:del w:id="209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094" w:author="Lavignotte Fabien" w:date="2013-01-30T18:40:00Z">
        <w:del w:id="2095" w:author="Mokaddem Emna" w:date="2013-01-31T10:41:00Z">
          <w:r w:rsidRPr="0026134D" w:rsidDel="00C3586A">
            <w:delText>6.3.30</w:delText>
          </w:r>
          <w:r w:rsidRPr="002B5F9C" w:rsidDel="00C3586A">
            <w:rPr>
              <w:rFonts w:eastAsiaTheme="minorEastAsia"/>
              <w:lang w:val="en-US" w:eastAsia="fr-FR"/>
              <w:rPrChange w:id="2096" w:author="Lavignotte Fabien" w:date="2013-01-30T18:40:00Z">
                <w:rPr>
                  <w:rFonts w:eastAsiaTheme="minorEastAsia"/>
                  <w:lang w:val="fr-FR" w:eastAsia="fr-FR"/>
                </w:rPr>
              </w:rPrChange>
            </w:rPr>
            <w:tab/>
          </w:r>
          <w:r w:rsidDel="00C3586A">
            <w:delText>NGEO-WEBC-VTC-0220: Zone of interest: draw</w:delText>
          </w:r>
          <w:r w:rsidDel="00C3586A">
            <w:tab/>
            <w:delText>47</w:delText>
          </w:r>
        </w:del>
      </w:ins>
    </w:p>
    <w:p w:rsidR="002B5F9C" w:rsidRPr="002B5F9C" w:rsidDel="00C3586A" w:rsidRDefault="002B5F9C">
      <w:pPr>
        <w:pStyle w:val="TM3"/>
        <w:tabs>
          <w:tab w:val="left" w:pos="2041"/>
        </w:tabs>
        <w:rPr>
          <w:ins w:id="2097" w:author="Lavignotte Fabien" w:date="2013-01-30T18:40:00Z"/>
          <w:del w:id="2098" w:author="Mokaddem Emna" w:date="2013-01-31T10:41:00Z"/>
          <w:rFonts w:asciiTheme="minorHAnsi" w:eastAsiaTheme="minorEastAsia" w:hAnsiTheme="minorHAnsi" w:cstheme="minorBidi"/>
          <w:bCs w:val="0"/>
          <w:iCs w:val="0"/>
          <w:caps w:val="0"/>
          <w:color w:val="auto"/>
          <w:spacing w:val="0"/>
          <w:sz w:val="22"/>
          <w:szCs w:val="22"/>
          <w:lang w:val="en-US" w:eastAsia="fr-FR"/>
          <w:rPrChange w:id="2099" w:author="Lavignotte Fabien" w:date="2013-01-30T18:40:00Z">
            <w:rPr>
              <w:ins w:id="2100" w:author="Lavignotte Fabien" w:date="2013-01-30T18:40:00Z"/>
              <w:del w:id="210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02" w:author="Lavignotte Fabien" w:date="2013-01-30T18:40:00Z">
        <w:del w:id="2103" w:author="Mokaddem Emna" w:date="2013-01-31T10:41:00Z">
          <w:r w:rsidRPr="0026134D" w:rsidDel="00C3586A">
            <w:delText>6.3.31</w:delText>
          </w:r>
          <w:r w:rsidRPr="002B5F9C" w:rsidDel="00C3586A">
            <w:rPr>
              <w:rFonts w:eastAsiaTheme="minorEastAsia"/>
              <w:lang w:val="en-US" w:eastAsia="fr-FR"/>
              <w:rPrChange w:id="2104" w:author="Lavignotte Fabien" w:date="2013-01-30T18:40:00Z">
                <w:rPr>
                  <w:rFonts w:eastAsiaTheme="minorEastAsia"/>
                  <w:lang w:val="fr-FR" w:eastAsia="fr-FR"/>
                </w:rPr>
              </w:rPrChange>
            </w:rPr>
            <w:tab/>
          </w:r>
          <w:r w:rsidDel="00C3586A">
            <w:delText>NGEO-WEBC-VTC-0224: Zone of interest: gazetteer</w:delText>
          </w:r>
          <w:r w:rsidDel="00C3586A">
            <w:tab/>
            <w:delText>47</w:delText>
          </w:r>
        </w:del>
      </w:ins>
    </w:p>
    <w:p w:rsidR="002B5F9C" w:rsidRPr="002B5F9C" w:rsidDel="00C3586A" w:rsidRDefault="002B5F9C">
      <w:pPr>
        <w:pStyle w:val="TM3"/>
        <w:tabs>
          <w:tab w:val="left" w:pos="2041"/>
        </w:tabs>
        <w:rPr>
          <w:ins w:id="2105" w:author="Lavignotte Fabien" w:date="2013-01-30T18:40:00Z"/>
          <w:del w:id="2106" w:author="Mokaddem Emna" w:date="2013-01-31T10:41:00Z"/>
          <w:rFonts w:asciiTheme="minorHAnsi" w:eastAsiaTheme="minorEastAsia" w:hAnsiTheme="minorHAnsi" w:cstheme="minorBidi"/>
          <w:bCs w:val="0"/>
          <w:iCs w:val="0"/>
          <w:caps w:val="0"/>
          <w:color w:val="auto"/>
          <w:spacing w:val="0"/>
          <w:sz w:val="22"/>
          <w:szCs w:val="22"/>
          <w:lang w:val="en-US" w:eastAsia="fr-FR"/>
          <w:rPrChange w:id="2107" w:author="Lavignotte Fabien" w:date="2013-01-30T18:40:00Z">
            <w:rPr>
              <w:ins w:id="2108" w:author="Lavignotte Fabien" w:date="2013-01-30T18:40:00Z"/>
              <w:del w:id="210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10" w:author="Lavignotte Fabien" w:date="2013-01-30T18:40:00Z">
        <w:del w:id="2111" w:author="Mokaddem Emna" w:date="2013-01-31T10:41:00Z">
          <w:r w:rsidRPr="0026134D" w:rsidDel="00C3586A">
            <w:delText>6.3.32</w:delText>
          </w:r>
          <w:r w:rsidRPr="002B5F9C" w:rsidDel="00C3586A">
            <w:rPr>
              <w:rFonts w:eastAsiaTheme="minorEastAsia"/>
              <w:lang w:val="en-US" w:eastAsia="fr-FR"/>
              <w:rPrChange w:id="2112" w:author="Lavignotte Fabien" w:date="2013-01-30T18:40:00Z">
                <w:rPr>
                  <w:rFonts w:eastAsiaTheme="minorEastAsia"/>
                  <w:lang w:val="fr-FR" w:eastAsia="fr-FR"/>
                </w:rPr>
              </w:rPrChange>
            </w:rPr>
            <w:tab/>
          </w:r>
          <w:r w:rsidDel="00C3586A">
            <w:delText>NGEO-WEBC-VTC-0228: Zone of interest: Manual polygon</w:delText>
          </w:r>
          <w:r w:rsidDel="00C3586A">
            <w:tab/>
            <w:delText>47</w:delText>
          </w:r>
        </w:del>
      </w:ins>
    </w:p>
    <w:p w:rsidR="002B5F9C" w:rsidRPr="009474B4" w:rsidDel="00C3586A" w:rsidRDefault="002B5F9C">
      <w:pPr>
        <w:pStyle w:val="TM3"/>
        <w:tabs>
          <w:tab w:val="left" w:pos="2041"/>
        </w:tabs>
        <w:rPr>
          <w:ins w:id="2113" w:author="Lavignotte Fabien" w:date="2013-01-30T18:40:00Z"/>
          <w:del w:id="2114" w:author="Mokaddem Emna" w:date="2013-01-31T10:41:00Z"/>
          <w:rFonts w:asciiTheme="minorHAnsi" w:eastAsiaTheme="minorEastAsia" w:hAnsiTheme="minorHAnsi" w:cstheme="minorBidi"/>
          <w:bCs w:val="0"/>
          <w:iCs w:val="0"/>
          <w:caps w:val="0"/>
          <w:color w:val="auto"/>
          <w:spacing w:val="0"/>
          <w:sz w:val="22"/>
          <w:szCs w:val="22"/>
          <w:lang w:val="en-US" w:eastAsia="fr-FR"/>
          <w:rPrChange w:id="2115" w:author="Mokaddem Emna" w:date="2013-01-31T10:33:00Z">
            <w:rPr>
              <w:ins w:id="2116" w:author="Lavignotte Fabien" w:date="2013-01-30T18:40:00Z"/>
              <w:del w:id="211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18" w:author="Lavignotte Fabien" w:date="2013-01-30T18:40:00Z">
        <w:del w:id="2119" w:author="Mokaddem Emna" w:date="2013-01-31T10:41:00Z">
          <w:r w:rsidRPr="0026134D" w:rsidDel="00C3586A">
            <w:delText>6.3.33</w:delText>
          </w:r>
          <w:r w:rsidRPr="009474B4" w:rsidDel="00C3586A">
            <w:rPr>
              <w:rFonts w:eastAsiaTheme="minorEastAsia"/>
              <w:lang w:val="en-US" w:eastAsia="fr-FR"/>
              <w:rPrChange w:id="2120" w:author="Mokaddem Emna" w:date="2013-01-31T10:33:00Z">
                <w:rPr>
                  <w:rFonts w:eastAsiaTheme="minorEastAsia"/>
                  <w:lang w:val="fr-FR" w:eastAsia="fr-FR"/>
                </w:rPr>
              </w:rPrChange>
            </w:rPr>
            <w:tab/>
          </w:r>
          <w:r w:rsidDel="00C3586A">
            <w:delText>NGEO-WEBC-VTC-0230: Export</w:delText>
          </w:r>
          <w:r w:rsidDel="00C3586A">
            <w:tab/>
            <w:delText>48</w:delText>
          </w:r>
        </w:del>
      </w:ins>
    </w:p>
    <w:p w:rsidR="002B5F9C" w:rsidRPr="002B5F9C" w:rsidDel="00C3586A" w:rsidRDefault="002B5F9C">
      <w:pPr>
        <w:pStyle w:val="TM2"/>
        <w:tabs>
          <w:tab w:val="left" w:pos="1305"/>
        </w:tabs>
        <w:rPr>
          <w:ins w:id="2121" w:author="Lavignotte Fabien" w:date="2013-01-30T18:40:00Z"/>
          <w:del w:id="2122" w:author="Mokaddem Emna" w:date="2013-01-31T10:41:00Z"/>
          <w:rFonts w:asciiTheme="minorHAnsi" w:eastAsiaTheme="minorEastAsia" w:hAnsiTheme="minorHAnsi" w:cstheme="minorBidi"/>
          <w:bCs w:val="0"/>
          <w:caps w:val="0"/>
          <w:spacing w:val="0"/>
          <w:sz w:val="22"/>
          <w:szCs w:val="22"/>
          <w:lang w:val="en-US" w:eastAsia="fr-FR"/>
          <w:rPrChange w:id="2123" w:author="Lavignotte Fabien" w:date="2013-01-30T18:40:00Z">
            <w:rPr>
              <w:ins w:id="2124" w:author="Lavignotte Fabien" w:date="2013-01-30T18:40:00Z"/>
              <w:del w:id="2125" w:author="Mokaddem Emna" w:date="2013-01-31T10:41:00Z"/>
              <w:rFonts w:asciiTheme="minorHAnsi" w:eastAsiaTheme="minorEastAsia" w:hAnsiTheme="minorHAnsi" w:cstheme="minorBidi"/>
              <w:bCs w:val="0"/>
              <w:caps w:val="0"/>
              <w:spacing w:val="0"/>
              <w:sz w:val="22"/>
              <w:szCs w:val="22"/>
              <w:lang w:val="fr-FR" w:eastAsia="fr-FR"/>
            </w:rPr>
          </w:rPrChange>
        </w:rPr>
      </w:pPr>
      <w:ins w:id="2126" w:author="Lavignotte Fabien" w:date="2013-01-30T18:40:00Z">
        <w:del w:id="2127" w:author="Mokaddem Emna" w:date="2013-01-31T10:41:00Z">
          <w:r w:rsidDel="00C3586A">
            <w:delText>6.4</w:delText>
          </w:r>
          <w:r w:rsidRPr="002B5F9C" w:rsidDel="00C3586A">
            <w:rPr>
              <w:rFonts w:eastAsiaTheme="minorEastAsia"/>
              <w:lang w:val="en-US" w:eastAsia="fr-FR"/>
              <w:rPrChange w:id="2128" w:author="Lavignotte Fabien" w:date="2013-01-30T18:40:00Z">
                <w:rPr>
                  <w:rFonts w:eastAsiaTheme="minorEastAsia"/>
                  <w:lang w:val="fr-FR" w:eastAsia="fr-FR"/>
                </w:rPr>
              </w:rPrChange>
            </w:rPr>
            <w:tab/>
          </w:r>
          <w:r w:rsidDel="00C3586A">
            <w:delText>Software Validation Test Procedures</w:delText>
          </w:r>
          <w:r w:rsidDel="00C3586A">
            <w:tab/>
            <w:delText>48</w:delText>
          </w:r>
        </w:del>
      </w:ins>
    </w:p>
    <w:p w:rsidR="002B5F9C" w:rsidRPr="002B5F9C" w:rsidDel="00C3586A" w:rsidRDefault="002B5F9C">
      <w:pPr>
        <w:pStyle w:val="TM3"/>
        <w:tabs>
          <w:tab w:val="left" w:pos="2041"/>
        </w:tabs>
        <w:rPr>
          <w:ins w:id="2129" w:author="Lavignotte Fabien" w:date="2013-01-30T18:40:00Z"/>
          <w:del w:id="2130" w:author="Mokaddem Emna" w:date="2013-01-31T10:41:00Z"/>
          <w:rFonts w:asciiTheme="minorHAnsi" w:eastAsiaTheme="minorEastAsia" w:hAnsiTheme="minorHAnsi" w:cstheme="minorBidi"/>
          <w:bCs w:val="0"/>
          <w:iCs w:val="0"/>
          <w:caps w:val="0"/>
          <w:color w:val="auto"/>
          <w:spacing w:val="0"/>
          <w:sz w:val="22"/>
          <w:szCs w:val="22"/>
          <w:lang w:val="en-US" w:eastAsia="fr-FR"/>
          <w:rPrChange w:id="2131" w:author="Lavignotte Fabien" w:date="2013-01-30T18:40:00Z">
            <w:rPr>
              <w:ins w:id="2132" w:author="Lavignotte Fabien" w:date="2013-01-30T18:40:00Z"/>
              <w:del w:id="213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34" w:author="Lavignotte Fabien" w:date="2013-01-30T18:40:00Z">
        <w:del w:id="2135" w:author="Mokaddem Emna" w:date="2013-01-31T10:41:00Z">
          <w:r w:rsidRPr="0026134D" w:rsidDel="00C3586A">
            <w:delText>6.4.1</w:delText>
          </w:r>
          <w:r w:rsidRPr="002B5F9C" w:rsidDel="00C3586A">
            <w:rPr>
              <w:rFonts w:eastAsiaTheme="minorEastAsia"/>
              <w:lang w:val="en-US" w:eastAsia="fr-FR"/>
              <w:rPrChange w:id="2136" w:author="Lavignotte Fabien" w:date="2013-01-30T18:40:00Z">
                <w:rPr>
                  <w:rFonts w:eastAsiaTheme="minorEastAsia"/>
                  <w:lang w:val="fr-FR" w:eastAsia="fr-FR"/>
                </w:rPr>
              </w:rPrChange>
            </w:rPr>
            <w:tab/>
          </w:r>
          <w:r w:rsidDel="00C3586A">
            <w:delText>General</w:delText>
          </w:r>
          <w:r w:rsidDel="00C3586A">
            <w:tab/>
            <w:delText>48</w:delText>
          </w:r>
        </w:del>
      </w:ins>
    </w:p>
    <w:p w:rsidR="002B5F9C" w:rsidRPr="002B5F9C" w:rsidDel="00C3586A" w:rsidRDefault="002B5F9C">
      <w:pPr>
        <w:pStyle w:val="TM3"/>
        <w:tabs>
          <w:tab w:val="left" w:pos="2041"/>
        </w:tabs>
        <w:rPr>
          <w:ins w:id="2137" w:author="Lavignotte Fabien" w:date="2013-01-30T18:40:00Z"/>
          <w:del w:id="2138" w:author="Mokaddem Emna" w:date="2013-01-31T10:41:00Z"/>
          <w:rFonts w:asciiTheme="minorHAnsi" w:eastAsiaTheme="minorEastAsia" w:hAnsiTheme="minorHAnsi" w:cstheme="minorBidi"/>
          <w:bCs w:val="0"/>
          <w:iCs w:val="0"/>
          <w:caps w:val="0"/>
          <w:color w:val="auto"/>
          <w:spacing w:val="0"/>
          <w:sz w:val="22"/>
          <w:szCs w:val="22"/>
          <w:lang w:val="en-US" w:eastAsia="fr-FR"/>
          <w:rPrChange w:id="2139" w:author="Lavignotte Fabien" w:date="2013-01-30T18:40:00Z">
            <w:rPr>
              <w:ins w:id="2140" w:author="Lavignotte Fabien" w:date="2013-01-30T18:40:00Z"/>
              <w:del w:id="214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42" w:author="Lavignotte Fabien" w:date="2013-01-30T18:40:00Z">
        <w:del w:id="2143" w:author="Mokaddem Emna" w:date="2013-01-31T10:41:00Z">
          <w:r w:rsidRPr="0026134D" w:rsidDel="00C3586A">
            <w:delText>6.4.2</w:delText>
          </w:r>
          <w:r w:rsidRPr="002B5F9C" w:rsidDel="00C3586A">
            <w:rPr>
              <w:rFonts w:eastAsiaTheme="minorEastAsia"/>
              <w:lang w:val="en-US" w:eastAsia="fr-FR"/>
              <w:rPrChange w:id="2144" w:author="Lavignotte Fabien" w:date="2013-01-30T18:40:00Z">
                <w:rPr>
                  <w:rFonts w:eastAsiaTheme="minorEastAsia"/>
                  <w:lang w:val="fr-FR" w:eastAsia="fr-FR"/>
                </w:rPr>
              </w:rPrChange>
            </w:rPr>
            <w:tab/>
          </w:r>
          <w:r w:rsidDel="00C3586A">
            <w:delText>NGEO-WEBC-VTP-0010: Installation of Web Client</w:delText>
          </w:r>
          <w:r w:rsidDel="00C3586A">
            <w:tab/>
            <w:delText>48</w:delText>
          </w:r>
        </w:del>
      </w:ins>
    </w:p>
    <w:p w:rsidR="002B5F9C" w:rsidRPr="002B5F9C" w:rsidDel="00C3586A" w:rsidRDefault="002B5F9C">
      <w:pPr>
        <w:pStyle w:val="TM3"/>
        <w:tabs>
          <w:tab w:val="left" w:pos="2041"/>
        </w:tabs>
        <w:rPr>
          <w:ins w:id="2145" w:author="Lavignotte Fabien" w:date="2013-01-30T18:40:00Z"/>
          <w:del w:id="2146" w:author="Mokaddem Emna" w:date="2013-01-31T10:41:00Z"/>
          <w:rFonts w:asciiTheme="minorHAnsi" w:eastAsiaTheme="minorEastAsia" w:hAnsiTheme="minorHAnsi" w:cstheme="minorBidi"/>
          <w:bCs w:val="0"/>
          <w:iCs w:val="0"/>
          <w:caps w:val="0"/>
          <w:color w:val="auto"/>
          <w:spacing w:val="0"/>
          <w:sz w:val="22"/>
          <w:szCs w:val="22"/>
          <w:lang w:val="en-US" w:eastAsia="fr-FR"/>
          <w:rPrChange w:id="2147" w:author="Lavignotte Fabien" w:date="2013-01-30T18:40:00Z">
            <w:rPr>
              <w:ins w:id="2148" w:author="Lavignotte Fabien" w:date="2013-01-30T18:40:00Z"/>
              <w:del w:id="214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50" w:author="Lavignotte Fabien" w:date="2013-01-30T18:40:00Z">
        <w:del w:id="2151" w:author="Mokaddem Emna" w:date="2013-01-31T10:41:00Z">
          <w:r w:rsidRPr="0026134D" w:rsidDel="00C3586A">
            <w:delText>6.4.3</w:delText>
          </w:r>
          <w:r w:rsidRPr="002B5F9C" w:rsidDel="00C3586A">
            <w:rPr>
              <w:rFonts w:eastAsiaTheme="minorEastAsia"/>
              <w:lang w:val="en-US" w:eastAsia="fr-FR"/>
              <w:rPrChange w:id="2152" w:author="Lavignotte Fabien" w:date="2013-01-30T18:40:00Z">
                <w:rPr>
                  <w:rFonts w:eastAsiaTheme="minorEastAsia"/>
                  <w:lang w:val="fr-FR" w:eastAsia="fr-FR"/>
                </w:rPr>
              </w:rPrChange>
            </w:rPr>
            <w:tab/>
          </w:r>
          <w:r w:rsidDel="00C3586A">
            <w:delText>NGEO-WEBC-VTP-0015: Home page check</w:delText>
          </w:r>
          <w:r w:rsidDel="00C3586A">
            <w:tab/>
            <w:delText>49</w:delText>
          </w:r>
        </w:del>
      </w:ins>
    </w:p>
    <w:p w:rsidR="002B5F9C" w:rsidRPr="002B5F9C" w:rsidDel="00C3586A" w:rsidRDefault="002B5F9C">
      <w:pPr>
        <w:pStyle w:val="TM3"/>
        <w:tabs>
          <w:tab w:val="left" w:pos="2041"/>
        </w:tabs>
        <w:rPr>
          <w:ins w:id="2153" w:author="Lavignotte Fabien" w:date="2013-01-30T18:40:00Z"/>
          <w:del w:id="2154" w:author="Mokaddem Emna" w:date="2013-01-31T10:41:00Z"/>
          <w:rFonts w:asciiTheme="minorHAnsi" w:eastAsiaTheme="minorEastAsia" w:hAnsiTheme="minorHAnsi" w:cstheme="minorBidi"/>
          <w:bCs w:val="0"/>
          <w:iCs w:val="0"/>
          <w:caps w:val="0"/>
          <w:color w:val="auto"/>
          <w:spacing w:val="0"/>
          <w:sz w:val="22"/>
          <w:szCs w:val="22"/>
          <w:lang w:val="en-US" w:eastAsia="fr-FR"/>
          <w:rPrChange w:id="2155" w:author="Lavignotte Fabien" w:date="2013-01-30T18:40:00Z">
            <w:rPr>
              <w:ins w:id="2156" w:author="Lavignotte Fabien" w:date="2013-01-30T18:40:00Z"/>
              <w:del w:id="215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58" w:author="Lavignotte Fabien" w:date="2013-01-30T18:40:00Z">
        <w:del w:id="2159" w:author="Mokaddem Emna" w:date="2013-01-31T10:41:00Z">
          <w:r w:rsidRPr="0026134D" w:rsidDel="00C3586A">
            <w:delText>6.4.4</w:delText>
          </w:r>
          <w:r w:rsidRPr="002B5F9C" w:rsidDel="00C3586A">
            <w:rPr>
              <w:rFonts w:eastAsiaTheme="minorEastAsia"/>
              <w:lang w:val="en-US" w:eastAsia="fr-FR"/>
              <w:rPrChange w:id="2160" w:author="Lavignotte Fabien" w:date="2013-01-30T18:40:00Z">
                <w:rPr>
                  <w:rFonts w:eastAsiaTheme="minorEastAsia"/>
                  <w:lang w:val="fr-FR" w:eastAsia="fr-FR"/>
                </w:rPr>
              </w:rPrChange>
            </w:rPr>
            <w:tab/>
          </w:r>
          <w:r w:rsidDel="00C3586A">
            <w:delText>NGEO-WEBC-VTP-0020: Dataset selection</w:delText>
          </w:r>
          <w:r w:rsidDel="00C3586A">
            <w:tab/>
            <w:delText>49</w:delText>
          </w:r>
        </w:del>
      </w:ins>
    </w:p>
    <w:p w:rsidR="002B5F9C" w:rsidRPr="002B5F9C" w:rsidDel="00C3586A" w:rsidRDefault="002B5F9C">
      <w:pPr>
        <w:pStyle w:val="TM3"/>
        <w:tabs>
          <w:tab w:val="left" w:pos="2041"/>
        </w:tabs>
        <w:rPr>
          <w:ins w:id="2161" w:author="Lavignotte Fabien" w:date="2013-01-30T18:40:00Z"/>
          <w:del w:id="2162" w:author="Mokaddem Emna" w:date="2013-01-31T10:41:00Z"/>
          <w:rFonts w:asciiTheme="minorHAnsi" w:eastAsiaTheme="minorEastAsia" w:hAnsiTheme="minorHAnsi" w:cstheme="minorBidi"/>
          <w:bCs w:val="0"/>
          <w:iCs w:val="0"/>
          <w:caps w:val="0"/>
          <w:color w:val="auto"/>
          <w:spacing w:val="0"/>
          <w:sz w:val="22"/>
          <w:szCs w:val="22"/>
          <w:lang w:val="en-US" w:eastAsia="fr-FR"/>
          <w:rPrChange w:id="2163" w:author="Lavignotte Fabien" w:date="2013-01-30T18:40:00Z">
            <w:rPr>
              <w:ins w:id="2164" w:author="Lavignotte Fabien" w:date="2013-01-30T18:40:00Z"/>
              <w:del w:id="216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66" w:author="Lavignotte Fabien" w:date="2013-01-30T18:40:00Z">
        <w:del w:id="2167" w:author="Mokaddem Emna" w:date="2013-01-31T10:41:00Z">
          <w:r w:rsidRPr="0026134D" w:rsidDel="00C3586A">
            <w:delText>6.4.5</w:delText>
          </w:r>
          <w:r w:rsidRPr="002B5F9C" w:rsidDel="00C3586A">
            <w:rPr>
              <w:rFonts w:eastAsiaTheme="minorEastAsia"/>
              <w:lang w:val="en-US" w:eastAsia="fr-FR"/>
              <w:rPrChange w:id="2168" w:author="Lavignotte Fabien" w:date="2013-01-30T18:40:00Z">
                <w:rPr>
                  <w:rFonts w:eastAsiaTheme="minorEastAsia"/>
                  <w:lang w:val="fr-FR" w:eastAsia="fr-FR"/>
                </w:rPr>
              </w:rPrChange>
            </w:rPr>
            <w:tab/>
          </w:r>
          <w:r w:rsidDel="00C3586A">
            <w:delText>NGEO-WEBC-VTP-0030: Simple Search Formulation</w:delText>
          </w:r>
          <w:r w:rsidDel="00C3586A">
            <w:tab/>
            <w:delText>50</w:delText>
          </w:r>
        </w:del>
      </w:ins>
    </w:p>
    <w:p w:rsidR="002B5F9C" w:rsidRPr="002B5F9C" w:rsidDel="00C3586A" w:rsidRDefault="002B5F9C">
      <w:pPr>
        <w:pStyle w:val="TM3"/>
        <w:tabs>
          <w:tab w:val="left" w:pos="2041"/>
        </w:tabs>
        <w:rPr>
          <w:ins w:id="2169" w:author="Lavignotte Fabien" w:date="2013-01-30T18:40:00Z"/>
          <w:del w:id="2170" w:author="Mokaddem Emna" w:date="2013-01-31T10:41:00Z"/>
          <w:rFonts w:asciiTheme="minorHAnsi" w:eastAsiaTheme="minorEastAsia" w:hAnsiTheme="minorHAnsi" w:cstheme="minorBidi"/>
          <w:bCs w:val="0"/>
          <w:iCs w:val="0"/>
          <w:caps w:val="0"/>
          <w:color w:val="auto"/>
          <w:spacing w:val="0"/>
          <w:sz w:val="22"/>
          <w:szCs w:val="22"/>
          <w:lang w:val="en-US" w:eastAsia="fr-FR"/>
          <w:rPrChange w:id="2171" w:author="Lavignotte Fabien" w:date="2013-01-30T18:40:00Z">
            <w:rPr>
              <w:ins w:id="2172" w:author="Lavignotte Fabien" w:date="2013-01-30T18:40:00Z"/>
              <w:del w:id="217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74" w:author="Lavignotte Fabien" w:date="2013-01-30T18:40:00Z">
        <w:del w:id="2175" w:author="Mokaddem Emna" w:date="2013-01-31T10:41:00Z">
          <w:r w:rsidRPr="0026134D" w:rsidDel="00C3586A">
            <w:delText>6.4.6</w:delText>
          </w:r>
          <w:r w:rsidRPr="002B5F9C" w:rsidDel="00C3586A">
            <w:rPr>
              <w:rFonts w:eastAsiaTheme="minorEastAsia"/>
              <w:lang w:val="en-US" w:eastAsia="fr-FR"/>
              <w:rPrChange w:id="2176" w:author="Lavignotte Fabien" w:date="2013-01-30T18:40:00Z">
                <w:rPr>
                  <w:rFonts w:eastAsiaTheme="minorEastAsia"/>
                  <w:lang w:val="fr-FR" w:eastAsia="fr-FR"/>
                </w:rPr>
              </w:rPrChange>
            </w:rPr>
            <w:tab/>
          </w:r>
          <w:r w:rsidDel="00C3586A">
            <w:delText>NGEO-WEBC-VTP-0040: Search results in a table</w:delText>
          </w:r>
          <w:r w:rsidDel="00C3586A">
            <w:tab/>
            <w:delText>50</w:delText>
          </w:r>
        </w:del>
      </w:ins>
    </w:p>
    <w:p w:rsidR="002B5F9C" w:rsidRPr="002B5F9C" w:rsidDel="00C3586A" w:rsidRDefault="002B5F9C">
      <w:pPr>
        <w:pStyle w:val="TM3"/>
        <w:tabs>
          <w:tab w:val="left" w:pos="2041"/>
        </w:tabs>
        <w:rPr>
          <w:ins w:id="2177" w:author="Lavignotte Fabien" w:date="2013-01-30T18:40:00Z"/>
          <w:del w:id="2178" w:author="Mokaddem Emna" w:date="2013-01-31T10:41:00Z"/>
          <w:rFonts w:asciiTheme="minorHAnsi" w:eastAsiaTheme="minorEastAsia" w:hAnsiTheme="minorHAnsi" w:cstheme="minorBidi"/>
          <w:bCs w:val="0"/>
          <w:iCs w:val="0"/>
          <w:caps w:val="0"/>
          <w:color w:val="auto"/>
          <w:spacing w:val="0"/>
          <w:sz w:val="22"/>
          <w:szCs w:val="22"/>
          <w:lang w:val="en-US" w:eastAsia="fr-FR"/>
          <w:rPrChange w:id="2179" w:author="Lavignotte Fabien" w:date="2013-01-30T18:40:00Z">
            <w:rPr>
              <w:ins w:id="2180" w:author="Lavignotte Fabien" w:date="2013-01-30T18:40:00Z"/>
              <w:del w:id="218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82" w:author="Lavignotte Fabien" w:date="2013-01-30T18:40:00Z">
        <w:del w:id="2183" w:author="Mokaddem Emna" w:date="2013-01-31T10:41:00Z">
          <w:r w:rsidRPr="0026134D" w:rsidDel="00C3586A">
            <w:delText>6.4.7</w:delText>
          </w:r>
          <w:r w:rsidRPr="002B5F9C" w:rsidDel="00C3586A">
            <w:rPr>
              <w:rFonts w:eastAsiaTheme="minorEastAsia"/>
              <w:lang w:val="en-US" w:eastAsia="fr-FR"/>
              <w:rPrChange w:id="2184" w:author="Lavignotte Fabien" w:date="2013-01-30T18:40:00Z">
                <w:rPr>
                  <w:rFonts w:eastAsiaTheme="minorEastAsia"/>
                  <w:lang w:val="fr-FR" w:eastAsia="fr-FR"/>
                </w:rPr>
              </w:rPrChange>
            </w:rPr>
            <w:tab/>
          </w:r>
          <w:r w:rsidDel="00C3586A">
            <w:delText>NGEO-WEBC-VTP-0050: Search results in the map</w:delText>
          </w:r>
          <w:r w:rsidDel="00C3586A">
            <w:tab/>
            <w:delText>50</w:delText>
          </w:r>
        </w:del>
      </w:ins>
    </w:p>
    <w:p w:rsidR="002B5F9C" w:rsidRPr="002B5F9C" w:rsidDel="00C3586A" w:rsidRDefault="002B5F9C">
      <w:pPr>
        <w:pStyle w:val="TM3"/>
        <w:tabs>
          <w:tab w:val="left" w:pos="2041"/>
        </w:tabs>
        <w:rPr>
          <w:ins w:id="2185" w:author="Lavignotte Fabien" w:date="2013-01-30T18:40:00Z"/>
          <w:del w:id="2186" w:author="Mokaddem Emna" w:date="2013-01-31T10:41:00Z"/>
          <w:rFonts w:asciiTheme="minorHAnsi" w:eastAsiaTheme="minorEastAsia" w:hAnsiTheme="minorHAnsi" w:cstheme="minorBidi"/>
          <w:bCs w:val="0"/>
          <w:iCs w:val="0"/>
          <w:caps w:val="0"/>
          <w:color w:val="auto"/>
          <w:spacing w:val="0"/>
          <w:sz w:val="22"/>
          <w:szCs w:val="22"/>
          <w:lang w:val="en-US" w:eastAsia="fr-FR"/>
          <w:rPrChange w:id="2187" w:author="Lavignotte Fabien" w:date="2013-01-30T18:40:00Z">
            <w:rPr>
              <w:ins w:id="2188" w:author="Lavignotte Fabien" w:date="2013-01-30T18:40:00Z"/>
              <w:del w:id="218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90" w:author="Lavignotte Fabien" w:date="2013-01-30T18:40:00Z">
        <w:del w:id="2191" w:author="Mokaddem Emna" w:date="2013-01-31T10:41:00Z">
          <w:r w:rsidRPr="0026134D" w:rsidDel="00C3586A">
            <w:delText>6.4.8</w:delText>
          </w:r>
          <w:r w:rsidRPr="002B5F9C" w:rsidDel="00C3586A">
            <w:rPr>
              <w:rFonts w:eastAsiaTheme="minorEastAsia"/>
              <w:lang w:val="en-US" w:eastAsia="fr-FR"/>
              <w:rPrChange w:id="2192" w:author="Lavignotte Fabien" w:date="2013-01-30T18:40:00Z">
                <w:rPr>
                  <w:rFonts w:eastAsiaTheme="minorEastAsia"/>
                  <w:lang w:val="fr-FR" w:eastAsia="fr-FR"/>
                </w:rPr>
              </w:rPrChange>
            </w:rPr>
            <w:tab/>
          </w:r>
          <w:r w:rsidDel="00C3586A">
            <w:delText>NGEO-WEBC-VTP-0060: Browse visualization</w:delText>
          </w:r>
          <w:r w:rsidDel="00C3586A">
            <w:tab/>
            <w:delText>51</w:delText>
          </w:r>
        </w:del>
      </w:ins>
    </w:p>
    <w:p w:rsidR="002B5F9C" w:rsidRPr="002B5F9C" w:rsidDel="00C3586A" w:rsidRDefault="002B5F9C">
      <w:pPr>
        <w:pStyle w:val="TM3"/>
        <w:tabs>
          <w:tab w:val="left" w:pos="2041"/>
        </w:tabs>
        <w:rPr>
          <w:ins w:id="2193" w:author="Lavignotte Fabien" w:date="2013-01-30T18:40:00Z"/>
          <w:del w:id="2194" w:author="Mokaddem Emna" w:date="2013-01-31T10:41:00Z"/>
          <w:rFonts w:asciiTheme="minorHAnsi" w:eastAsiaTheme="minorEastAsia" w:hAnsiTheme="minorHAnsi" w:cstheme="minorBidi"/>
          <w:bCs w:val="0"/>
          <w:iCs w:val="0"/>
          <w:caps w:val="0"/>
          <w:color w:val="auto"/>
          <w:spacing w:val="0"/>
          <w:sz w:val="22"/>
          <w:szCs w:val="22"/>
          <w:lang w:val="en-US" w:eastAsia="fr-FR"/>
          <w:rPrChange w:id="2195" w:author="Lavignotte Fabien" w:date="2013-01-30T18:40:00Z">
            <w:rPr>
              <w:ins w:id="2196" w:author="Lavignotte Fabien" w:date="2013-01-30T18:40:00Z"/>
              <w:del w:id="219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198" w:author="Lavignotte Fabien" w:date="2013-01-30T18:40:00Z">
        <w:del w:id="2199" w:author="Mokaddem Emna" w:date="2013-01-31T10:41:00Z">
          <w:r w:rsidRPr="0026134D" w:rsidDel="00C3586A">
            <w:delText>6.4.9</w:delText>
          </w:r>
          <w:r w:rsidRPr="002B5F9C" w:rsidDel="00C3586A">
            <w:rPr>
              <w:rFonts w:eastAsiaTheme="minorEastAsia"/>
              <w:lang w:val="en-US" w:eastAsia="fr-FR"/>
              <w:rPrChange w:id="2200" w:author="Lavignotte Fabien" w:date="2013-01-30T18:40:00Z">
                <w:rPr>
                  <w:rFonts w:eastAsiaTheme="minorEastAsia"/>
                  <w:lang w:val="fr-FR" w:eastAsia="fr-FR"/>
                </w:rPr>
              </w:rPrChange>
            </w:rPr>
            <w:tab/>
          </w:r>
          <w:r w:rsidDel="00C3586A">
            <w:delText>NGEO-WEBC-VTP-0070: Filtered dataset selection</w:delText>
          </w:r>
          <w:r w:rsidDel="00C3586A">
            <w:tab/>
            <w:delText>51</w:delText>
          </w:r>
        </w:del>
      </w:ins>
    </w:p>
    <w:p w:rsidR="002B5F9C" w:rsidRPr="002B5F9C" w:rsidDel="00C3586A" w:rsidRDefault="002B5F9C">
      <w:pPr>
        <w:pStyle w:val="TM3"/>
        <w:tabs>
          <w:tab w:val="left" w:pos="2041"/>
        </w:tabs>
        <w:rPr>
          <w:ins w:id="2201" w:author="Lavignotte Fabien" w:date="2013-01-30T18:40:00Z"/>
          <w:del w:id="2202" w:author="Mokaddem Emna" w:date="2013-01-31T10:41:00Z"/>
          <w:rFonts w:asciiTheme="minorHAnsi" w:eastAsiaTheme="minorEastAsia" w:hAnsiTheme="minorHAnsi" w:cstheme="minorBidi"/>
          <w:bCs w:val="0"/>
          <w:iCs w:val="0"/>
          <w:caps w:val="0"/>
          <w:color w:val="auto"/>
          <w:spacing w:val="0"/>
          <w:sz w:val="22"/>
          <w:szCs w:val="22"/>
          <w:lang w:val="en-US" w:eastAsia="fr-FR"/>
          <w:rPrChange w:id="2203" w:author="Lavignotte Fabien" w:date="2013-01-30T18:40:00Z">
            <w:rPr>
              <w:ins w:id="2204" w:author="Lavignotte Fabien" w:date="2013-01-30T18:40:00Z"/>
              <w:del w:id="220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06" w:author="Lavignotte Fabien" w:date="2013-01-30T18:40:00Z">
        <w:del w:id="2207" w:author="Mokaddem Emna" w:date="2013-01-31T10:41:00Z">
          <w:r w:rsidRPr="0026134D" w:rsidDel="00C3586A">
            <w:delText>6.4.10</w:delText>
          </w:r>
          <w:r w:rsidRPr="002B5F9C" w:rsidDel="00C3586A">
            <w:rPr>
              <w:rFonts w:eastAsiaTheme="minorEastAsia"/>
              <w:lang w:val="en-US" w:eastAsia="fr-FR"/>
              <w:rPrChange w:id="2208" w:author="Lavignotte Fabien" w:date="2013-01-30T18:40:00Z">
                <w:rPr>
                  <w:rFonts w:eastAsiaTheme="minorEastAsia"/>
                  <w:lang w:val="fr-FR" w:eastAsia="fr-FR"/>
                </w:rPr>
              </w:rPrChange>
            </w:rPr>
            <w:tab/>
          </w:r>
          <w:r w:rsidDel="00C3586A">
            <w:delText>NGEO-WEBC-VTP-0080: Searching with a url</w:delText>
          </w:r>
          <w:r w:rsidDel="00C3586A">
            <w:tab/>
            <w:delText>52</w:delText>
          </w:r>
        </w:del>
      </w:ins>
    </w:p>
    <w:p w:rsidR="002B5F9C" w:rsidRPr="002B5F9C" w:rsidDel="00C3586A" w:rsidRDefault="002B5F9C">
      <w:pPr>
        <w:pStyle w:val="TM3"/>
        <w:tabs>
          <w:tab w:val="left" w:pos="2041"/>
        </w:tabs>
        <w:rPr>
          <w:ins w:id="2209" w:author="Lavignotte Fabien" w:date="2013-01-30T18:40:00Z"/>
          <w:del w:id="2210" w:author="Mokaddem Emna" w:date="2013-01-31T10:41:00Z"/>
          <w:rFonts w:asciiTheme="minorHAnsi" w:eastAsiaTheme="minorEastAsia" w:hAnsiTheme="minorHAnsi" w:cstheme="minorBidi"/>
          <w:bCs w:val="0"/>
          <w:iCs w:val="0"/>
          <w:caps w:val="0"/>
          <w:color w:val="auto"/>
          <w:spacing w:val="0"/>
          <w:sz w:val="22"/>
          <w:szCs w:val="22"/>
          <w:lang w:val="en-US" w:eastAsia="fr-FR"/>
          <w:rPrChange w:id="2211" w:author="Lavignotte Fabien" w:date="2013-01-30T18:40:00Z">
            <w:rPr>
              <w:ins w:id="2212" w:author="Lavignotte Fabien" w:date="2013-01-30T18:40:00Z"/>
              <w:del w:id="221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14" w:author="Lavignotte Fabien" w:date="2013-01-30T18:40:00Z">
        <w:del w:id="2215" w:author="Mokaddem Emna" w:date="2013-01-31T10:41:00Z">
          <w:r w:rsidRPr="0026134D" w:rsidDel="00C3586A">
            <w:delText>6.4.11</w:delText>
          </w:r>
          <w:r w:rsidRPr="002B5F9C" w:rsidDel="00C3586A">
            <w:rPr>
              <w:rFonts w:eastAsiaTheme="minorEastAsia"/>
              <w:lang w:val="en-US" w:eastAsia="fr-FR"/>
              <w:rPrChange w:id="2216" w:author="Lavignotte Fabien" w:date="2013-01-30T18:40:00Z">
                <w:rPr>
                  <w:rFonts w:eastAsiaTheme="minorEastAsia"/>
                  <w:lang w:val="fr-FR" w:eastAsia="fr-FR"/>
                </w:rPr>
              </w:rPrChange>
            </w:rPr>
            <w:tab/>
          </w:r>
          <w:r w:rsidDel="00C3586A">
            <w:delText>NGEO-WEBC-VTP-0090: Map background</w:delText>
          </w:r>
          <w:r w:rsidDel="00C3586A">
            <w:tab/>
            <w:delText>52</w:delText>
          </w:r>
        </w:del>
      </w:ins>
    </w:p>
    <w:p w:rsidR="002B5F9C" w:rsidRPr="002B5F9C" w:rsidDel="00C3586A" w:rsidRDefault="002B5F9C">
      <w:pPr>
        <w:pStyle w:val="TM3"/>
        <w:tabs>
          <w:tab w:val="left" w:pos="2041"/>
        </w:tabs>
        <w:rPr>
          <w:ins w:id="2217" w:author="Lavignotte Fabien" w:date="2013-01-30T18:40:00Z"/>
          <w:del w:id="2218" w:author="Mokaddem Emna" w:date="2013-01-31T10:41:00Z"/>
          <w:rFonts w:asciiTheme="minorHAnsi" w:eastAsiaTheme="minorEastAsia" w:hAnsiTheme="minorHAnsi" w:cstheme="minorBidi"/>
          <w:bCs w:val="0"/>
          <w:iCs w:val="0"/>
          <w:caps w:val="0"/>
          <w:color w:val="auto"/>
          <w:spacing w:val="0"/>
          <w:sz w:val="22"/>
          <w:szCs w:val="22"/>
          <w:lang w:val="en-US" w:eastAsia="fr-FR"/>
          <w:rPrChange w:id="2219" w:author="Lavignotte Fabien" w:date="2013-01-30T18:40:00Z">
            <w:rPr>
              <w:ins w:id="2220" w:author="Lavignotte Fabien" w:date="2013-01-30T18:40:00Z"/>
              <w:del w:id="222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22" w:author="Lavignotte Fabien" w:date="2013-01-30T18:40:00Z">
        <w:del w:id="2223" w:author="Mokaddem Emna" w:date="2013-01-31T10:41:00Z">
          <w:r w:rsidRPr="0026134D" w:rsidDel="00C3586A">
            <w:delText>6.4.12</w:delText>
          </w:r>
          <w:r w:rsidRPr="002B5F9C" w:rsidDel="00C3586A">
            <w:rPr>
              <w:rFonts w:eastAsiaTheme="minorEastAsia"/>
              <w:lang w:val="en-US" w:eastAsia="fr-FR"/>
              <w:rPrChange w:id="2224" w:author="Lavignotte Fabien" w:date="2013-01-30T18:40:00Z">
                <w:rPr>
                  <w:rFonts w:eastAsiaTheme="minorEastAsia"/>
                  <w:lang w:val="fr-FR" w:eastAsia="fr-FR"/>
                </w:rPr>
              </w:rPrChange>
            </w:rPr>
            <w:tab/>
          </w:r>
          <w:r w:rsidDel="00C3586A">
            <w:delText>NGEO-WEBC-VTP-0095: Map data layers</w:delText>
          </w:r>
          <w:r w:rsidDel="00C3586A">
            <w:tab/>
            <w:delText>53</w:delText>
          </w:r>
        </w:del>
      </w:ins>
    </w:p>
    <w:p w:rsidR="002B5F9C" w:rsidRPr="002B5F9C" w:rsidDel="00C3586A" w:rsidRDefault="002B5F9C">
      <w:pPr>
        <w:pStyle w:val="TM3"/>
        <w:tabs>
          <w:tab w:val="left" w:pos="2041"/>
        </w:tabs>
        <w:rPr>
          <w:ins w:id="2225" w:author="Lavignotte Fabien" w:date="2013-01-30T18:40:00Z"/>
          <w:del w:id="2226" w:author="Mokaddem Emna" w:date="2013-01-31T10:41:00Z"/>
          <w:rFonts w:asciiTheme="minorHAnsi" w:eastAsiaTheme="minorEastAsia" w:hAnsiTheme="minorHAnsi" w:cstheme="minorBidi"/>
          <w:bCs w:val="0"/>
          <w:iCs w:val="0"/>
          <w:caps w:val="0"/>
          <w:color w:val="auto"/>
          <w:spacing w:val="0"/>
          <w:sz w:val="22"/>
          <w:szCs w:val="22"/>
          <w:lang w:val="en-US" w:eastAsia="fr-FR"/>
          <w:rPrChange w:id="2227" w:author="Lavignotte Fabien" w:date="2013-01-30T18:40:00Z">
            <w:rPr>
              <w:ins w:id="2228" w:author="Lavignotte Fabien" w:date="2013-01-30T18:40:00Z"/>
              <w:del w:id="222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30" w:author="Lavignotte Fabien" w:date="2013-01-30T18:40:00Z">
        <w:del w:id="2231" w:author="Mokaddem Emna" w:date="2013-01-31T10:41:00Z">
          <w:r w:rsidRPr="0026134D" w:rsidDel="00C3586A">
            <w:delText>6.4.13</w:delText>
          </w:r>
          <w:r w:rsidRPr="002B5F9C" w:rsidDel="00C3586A">
            <w:rPr>
              <w:rFonts w:eastAsiaTheme="minorEastAsia"/>
              <w:lang w:val="en-US" w:eastAsia="fr-FR"/>
              <w:rPrChange w:id="2232" w:author="Lavignotte Fabien" w:date="2013-01-30T18:40:00Z">
                <w:rPr>
                  <w:rFonts w:eastAsiaTheme="minorEastAsia"/>
                  <w:lang w:val="fr-FR" w:eastAsia="fr-FR"/>
                </w:rPr>
              </w:rPrChange>
            </w:rPr>
            <w:tab/>
          </w:r>
          <w:r w:rsidDel="00C3586A">
            <w:delText>NGEO-WEBC-VTP-0100: Map navigation and selection</w:delText>
          </w:r>
          <w:r w:rsidDel="00C3586A">
            <w:tab/>
            <w:delText>53</w:delText>
          </w:r>
        </w:del>
      </w:ins>
    </w:p>
    <w:p w:rsidR="002B5F9C" w:rsidRPr="002B5F9C" w:rsidDel="00C3586A" w:rsidRDefault="002B5F9C">
      <w:pPr>
        <w:pStyle w:val="TM3"/>
        <w:tabs>
          <w:tab w:val="left" w:pos="2041"/>
        </w:tabs>
        <w:rPr>
          <w:ins w:id="2233" w:author="Lavignotte Fabien" w:date="2013-01-30T18:40:00Z"/>
          <w:del w:id="2234" w:author="Mokaddem Emna" w:date="2013-01-31T10:41:00Z"/>
          <w:rFonts w:asciiTheme="minorHAnsi" w:eastAsiaTheme="minorEastAsia" w:hAnsiTheme="minorHAnsi" w:cstheme="minorBidi"/>
          <w:bCs w:val="0"/>
          <w:iCs w:val="0"/>
          <w:caps w:val="0"/>
          <w:color w:val="auto"/>
          <w:spacing w:val="0"/>
          <w:sz w:val="22"/>
          <w:szCs w:val="22"/>
          <w:lang w:val="en-US" w:eastAsia="fr-FR"/>
          <w:rPrChange w:id="2235" w:author="Lavignotte Fabien" w:date="2013-01-30T18:40:00Z">
            <w:rPr>
              <w:ins w:id="2236" w:author="Lavignotte Fabien" w:date="2013-01-30T18:40:00Z"/>
              <w:del w:id="223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38" w:author="Lavignotte Fabien" w:date="2013-01-30T18:40:00Z">
        <w:del w:id="2239" w:author="Mokaddem Emna" w:date="2013-01-31T10:41:00Z">
          <w:r w:rsidRPr="0026134D" w:rsidDel="00C3586A">
            <w:delText>6.4.14</w:delText>
          </w:r>
          <w:r w:rsidRPr="002B5F9C" w:rsidDel="00C3586A">
            <w:rPr>
              <w:rFonts w:eastAsiaTheme="minorEastAsia"/>
              <w:lang w:val="en-US" w:eastAsia="fr-FR"/>
              <w:rPrChange w:id="2240" w:author="Lavignotte Fabien" w:date="2013-01-30T18:40:00Z">
                <w:rPr>
                  <w:rFonts w:eastAsiaTheme="minorEastAsia"/>
                  <w:lang w:val="fr-FR" w:eastAsia="fr-FR"/>
                </w:rPr>
              </w:rPrChange>
            </w:rPr>
            <w:tab/>
          </w:r>
          <w:r w:rsidDel="00C3586A">
            <w:delText>NGEO-WEBC-VTP-0110: Simple Data Access Request</w:delText>
          </w:r>
          <w:r w:rsidDel="00C3586A">
            <w:tab/>
            <w:delText>54</w:delText>
          </w:r>
        </w:del>
      </w:ins>
    </w:p>
    <w:p w:rsidR="002B5F9C" w:rsidRPr="002B5F9C" w:rsidDel="00C3586A" w:rsidRDefault="002B5F9C">
      <w:pPr>
        <w:pStyle w:val="TM3"/>
        <w:tabs>
          <w:tab w:val="left" w:pos="2041"/>
        </w:tabs>
        <w:rPr>
          <w:ins w:id="2241" w:author="Lavignotte Fabien" w:date="2013-01-30T18:40:00Z"/>
          <w:del w:id="2242" w:author="Mokaddem Emna" w:date="2013-01-31T10:41:00Z"/>
          <w:rFonts w:asciiTheme="minorHAnsi" w:eastAsiaTheme="minorEastAsia" w:hAnsiTheme="minorHAnsi" w:cstheme="minorBidi"/>
          <w:bCs w:val="0"/>
          <w:iCs w:val="0"/>
          <w:caps w:val="0"/>
          <w:color w:val="auto"/>
          <w:spacing w:val="0"/>
          <w:sz w:val="22"/>
          <w:szCs w:val="22"/>
          <w:lang w:val="en-US" w:eastAsia="fr-FR"/>
          <w:rPrChange w:id="2243" w:author="Lavignotte Fabien" w:date="2013-01-30T18:40:00Z">
            <w:rPr>
              <w:ins w:id="2244" w:author="Lavignotte Fabien" w:date="2013-01-30T18:40:00Z"/>
              <w:del w:id="224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46" w:author="Lavignotte Fabien" w:date="2013-01-30T18:40:00Z">
        <w:del w:id="2247" w:author="Mokaddem Emna" w:date="2013-01-31T10:41:00Z">
          <w:r w:rsidRPr="0026134D" w:rsidDel="00C3586A">
            <w:delText>6.4.15</w:delText>
          </w:r>
          <w:r w:rsidRPr="002B5F9C" w:rsidDel="00C3586A">
            <w:rPr>
              <w:rFonts w:eastAsiaTheme="minorEastAsia"/>
              <w:lang w:val="en-US" w:eastAsia="fr-FR"/>
              <w:rPrChange w:id="2248" w:author="Lavignotte Fabien" w:date="2013-01-30T18:40:00Z">
                <w:rPr>
                  <w:rFonts w:eastAsiaTheme="minorEastAsia"/>
                  <w:lang w:val="fr-FR" w:eastAsia="fr-FR"/>
                </w:rPr>
              </w:rPrChange>
            </w:rPr>
            <w:tab/>
          </w:r>
          <w:r w:rsidDel="00C3586A">
            <w:delText>NGEO-WEBC-VTP-0115: Simple Data Access Request: No Download Manager Registred</w:delText>
          </w:r>
          <w:r w:rsidDel="00C3586A">
            <w:tab/>
            <w:delText>55</w:delText>
          </w:r>
        </w:del>
      </w:ins>
    </w:p>
    <w:p w:rsidR="002B5F9C" w:rsidRPr="002B5F9C" w:rsidDel="00C3586A" w:rsidRDefault="002B5F9C">
      <w:pPr>
        <w:pStyle w:val="TM3"/>
        <w:tabs>
          <w:tab w:val="left" w:pos="2041"/>
        </w:tabs>
        <w:rPr>
          <w:ins w:id="2249" w:author="Lavignotte Fabien" w:date="2013-01-30T18:40:00Z"/>
          <w:del w:id="2250" w:author="Mokaddem Emna" w:date="2013-01-31T10:41:00Z"/>
          <w:rFonts w:asciiTheme="minorHAnsi" w:eastAsiaTheme="minorEastAsia" w:hAnsiTheme="minorHAnsi" w:cstheme="minorBidi"/>
          <w:bCs w:val="0"/>
          <w:iCs w:val="0"/>
          <w:caps w:val="0"/>
          <w:color w:val="auto"/>
          <w:spacing w:val="0"/>
          <w:sz w:val="22"/>
          <w:szCs w:val="22"/>
          <w:lang w:val="en-US" w:eastAsia="fr-FR"/>
          <w:rPrChange w:id="2251" w:author="Lavignotte Fabien" w:date="2013-01-30T18:40:00Z">
            <w:rPr>
              <w:ins w:id="2252" w:author="Lavignotte Fabien" w:date="2013-01-30T18:40:00Z"/>
              <w:del w:id="225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54" w:author="Lavignotte Fabien" w:date="2013-01-30T18:40:00Z">
        <w:del w:id="2255" w:author="Mokaddem Emna" w:date="2013-01-31T10:41:00Z">
          <w:r w:rsidRPr="0026134D" w:rsidDel="00C3586A">
            <w:delText>6.4.16</w:delText>
          </w:r>
          <w:r w:rsidRPr="002B5F9C" w:rsidDel="00C3586A">
            <w:rPr>
              <w:rFonts w:eastAsiaTheme="minorEastAsia"/>
              <w:lang w:val="en-US" w:eastAsia="fr-FR"/>
              <w:rPrChange w:id="2256" w:author="Lavignotte Fabien" w:date="2013-01-30T18:40:00Z">
                <w:rPr>
                  <w:rFonts w:eastAsiaTheme="minorEastAsia"/>
                  <w:lang w:val="fr-FR" w:eastAsia="fr-FR"/>
                </w:rPr>
              </w:rPrChange>
            </w:rPr>
            <w:tab/>
          </w:r>
          <w:r w:rsidDel="00C3586A">
            <w:delText>NGEO-WEBC-VTP-0120: Standing Order Data Access Request: Data Driven Request</w:delText>
          </w:r>
          <w:r w:rsidDel="00C3586A">
            <w:tab/>
            <w:delText>56</w:delText>
          </w:r>
        </w:del>
      </w:ins>
    </w:p>
    <w:p w:rsidR="002B5F9C" w:rsidRPr="002B5F9C" w:rsidDel="00C3586A" w:rsidRDefault="002B5F9C">
      <w:pPr>
        <w:pStyle w:val="TM3"/>
        <w:tabs>
          <w:tab w:val="left" w:pos="2041"/>
        </w:tabs>
        <w:rPr>
          <w:ins w:id="2257" w:author="Lavignotte Fabien" w:date="2013-01-30T18:40:00Z"/>
          <w:del w:id="2258" w:author="Mokaddem Emna" w:date="2013-01-31T10:41:00Z"/>
          <w:rFonts w:asciiTheme="minorHAnsi" w:eastAsiaTheme="minorEastAsia" w:hAnsiTheme="minorHAnsi" w:cstheme="minorBidi"/>
          <w:bCs w:val="0"/>
          <w:iCs w:val="0"/>
          <w:caps w:val="0"/>
          <w:color w:val="auto"/>
          <w:spacing w:val="0"/>
          <w:sz w:val="22"/>
          <w:szCs w:val="22"/>
          <w:lang w:val="en-US" w:eastAsia="fr-FR"/>
          <w:rPrChange w:id="2259" w:author="Lavignotte Fabien" w:date="2013-01-30T18:40:00Z">
            <w:rPr>
              <w:ins w:id="2260" w:author="Lavignotte Fabien" w:date="2013-01-30T18:40:00Z"/>
              <w:del w:id="226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62" w:author="Lavignotte Fabien" w:date="2013-01-30T18:40:00Z">
        <w:del w:id="2263" w:author="Mokaddem Emna" w:date="2013-01-31T10:41:00Z">
          <w:r w:rsidRPr="0026134D" w:rsidDel="00C3586A">
            <w:delText>6.4.17</w:delText>
          </w:r>
          <w:r w:rsidRPr="002B5F9C" w:rsidDel="00C3586A">
            <w:rPr>
              <w:rFonts w:eastAsiaTheme="minorEastAsia"/>
              <w:lang w:val="en-US" w:eastAsia="fr-FR"/>
              <w:rPrChange w:id="2264" w:author="Lavignotte Fabien" w:date="2013-01-30T18:40:00Z">
                <w:rPr>
                  <w:rFonts w:eastAsiaTheme="minorEastAsia"/>
                  <w:lang w:val="fr-FR" w:eastAsia="fr-FR"/>
                </w:rPr>
              </w:rPrChange>
            </w:rPr>
            <w:tab/>
          </w:r>
          <w:r w:rsidDel="00C3586A">
            <w:delText>NGEO-WEBC-VTP-0125: Standing Order Data Access Request: Time Driven Request</w:delText>
          </w:r>
          <w:r w:rsidDel="00C3586A">
            <w:tab/>
            <w:delText>57</w:delText>
          </w:r>
        </w:del>
      </w:ins>
    </w:p>
    <w:p w:rsidR="002B5F9C" w:rsidRPr="002B5F9C" w:rsidDel="00C3586A" w:rsidRDefault="002B5F9C">
      <w:pPr>
        <w:pStyle w:val="TM3"/>
        <w:tabs>
          <w:tab w:val="left" w:pos="2041"/>
        </w:tabs>
        <w:rPr>
          <w:ins w:id="2265" w:author="Lavignotte Fabien" w:date="2013-01-30T18:40:00Z"/>
          <w:del w:id="2266" w:author="Mokaddem Emna" w:date="2013-01-31T10:41:00Z"/>
          <w:rFonts w:asciiTheme="minorHAnsi" w:eastAsiaTheme="minorEastAsia" w:hAnsiTheme="minorHAnsi" w:cstheme="minorBidi"/>
          <w:bCs w:val="0"/>
          <w:iCs w:val="0"/>
          <w:caps w:val="0"/>
          <w:color w:val="auto"/>
          <w:spacing w:val="0"/>
          <w:sz w:val="22"/>
          <w:szCs w:val="22"/>
          <w:lang w:val="en-US" w:eastAsia="fr-FR"/>
          <w:rPrChange w:id="2267" w:author="Lavignotte Fabien" w:date="2013-01-30T18:40:00Z">
            <w:rPr>
              <w:ins w:id="2268" w:author="Lavignotte Fabien" w:date="2013-01-30T18:40:00Z"/>
              <w:del w:id="226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70" w:author="Lavignotte Fabien" w:date="2013-01-30T18:40:00Z">
        <w:del w:id="2271" w:author="Mokaddem Emna" w:date="2013-01-31T10:41:00Z">
          <w:r w:rsidRPr="0026134D" w:rsidDel="00C3586A">
            <w:delText>6.4.18</w:delText>
          </w:r>
          <w:r w:rsidRPr="002B5F9C" w:rsidDel="00C3586A">
            <w:rPr>
              <w:rFonts w:eastAsiaTheme="minorEastAsia"/>
              <w:lang w:val="en-US" w:eastAsia="fr-FR"/>
              <w:rPrChange w:id="2272" w:author="Lavignotte Fabien" w:date="2013-01-30T18:40:00Z">
                <w:rPr>
                  <w:rFonts w:eastAsiaTheme="minorEastAsia"/>
                  <w:lang w:val="fr-FR" w:eastAsia="fr-FR"/>
                </w:rPr>
              </w:rPrChange>
            </w:rPr>
            <w:tab/>
          </w:r>
          <w:r w:rsidDel="00C3586A">
            <w:delText>NGEO-WEBC-VTP-0126: Standing Order Data Access Request: Data Driven Request with changed download manager</w:delText>
          </w:r>
          <w:r w:rsidDel="00C3586A">
            <w:tab/>
            <w:delText>58</w:delText>
          </w:r>
        </w:del>
      </w:ins>
    </w:p>
    <w:p w:rsidR="002B5F9C" w:rsidRPr="002B5F9C" w:rsidDel="00C3586A" w:rsidRDefault="002B5F9C">
      <w:pPr>
        <w:pStyle w:val="TM3"/>
        <w:tabs>
          <w:tab w:val="left" w:pos="2041"/>
        </w:tabs>
        <w:rPr>
          <w:ins w:id="2273" w:author="Lavignotte Fabien" w:date="2013-01-30T18:40:00Z"/>
          <w:del w:id="2274" w:author="Mokaddem Emna" w:date="2013-01-31T10:41:00Z"/>
          <w:rFonts w:asciiTheme="minorHAnsi" w:eastAsiaTheme="minorEastAsia" w:hAnsiTheme="minorHAnsi" w:cstheme="minorBidi"/>
          <w:bCs w:val="0"/>
          <w:iCs w:val="0"/>
          <w:caps w:val="0"/>
          <w:color w:val="auto"/>
          <w:spacing w:val="0"/>
          <w:sz w:val="22"/>
          <w:szCs w:val="22"/>
          <w:lang w:val="en-US" w:eastAsia="fr-FR"/>
          <w:rPrChange w:id="2275" w:author="Lavignotte Fabien" w:date="2013-01-30T18:40:00Z">
            <w:rPr>
              <w:ins w:id="2276" w:author="Lavignotte Fabien" w:date="2013-01-30T18:40:00Z"/>
              <w:del w:id="227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78" w:author="Lavignotte Fabien" w:date="2013-01-30T18:40:00Z">
        <w:del w:id="2279" w:author="Mokaddem Emna" w:date="2013-01-31T10:41:00Z">
          <w:r w:rsidRPr="0026134D" w:rsidDel="00C3586A">
            <w:delText>6.4.19</w:delText>
          </w:r>
          <w:r w:rsidRPr="002B5F9C" w:rsidDel="00C3586A">
            <w:rPr>
              <w:rFonts w:eastAsiaTheme="minorEastAsia"/>
              <w:lang w:val="en-US" w:eastAsia="fr-FR"/>
              <w:rPrChange w:id="2280" w:author="Lavignotte Fabien" w:date="2013-01-30T18:40:00Z">
                <w:rPr>
                  <w:rFonts w:eastAsiaTheme="minorEastAsia"/>
                  <w:lang w:val="fr-FR" w:eastAsia="fr-FR"/>
                </w:rPr>
              </w:rPrChange>
            </w:rPr>
            <w:tab/>
          </w:r>
          <w:r w:rsidDel="00C3586A">
            <w:delText>NGEO-WEBC-VTP-0130: Download Managers Monitoring</w:delText>
          </w:r>
          <w:r w:rsidDel="00C3586A">
            <w:tab/>
            <w:delText>60</w:delText>
          </w:r>
        </w:del>
      </w:ins>
    </w:p>
    <w:p w:rsidR="002B5F9C" w:rsidRPr="002B5F9C" w:rsidDel="00C3586A" w:rsidRDefault="002B5F9C">
      <w:pPr>
        <w:pStyle w:val="TM3"/>
        <w:tabs>
          <w:tab w:val="left" w:pos="2041"/>
        </w:tabs>
        <w:rPr>
          <w:ins w:id="2281" w:author="Lavignotte Fabien" w:date="2013-01-30T18:40:00Z"/>
          <w:del w:id="2282" w:author="Mokaddem Emna" w:date="2013-01-31T10:41:00Z"/>
          <w:rFonts w:asciiTheme="minorHAnsi" w:eastAsiaTheme="minorEastAsia" w:hAnsiTheme="minorHAnsi" w:cstheme="minorBidi"/>
          <w:bCs w:val="0"/>
          <w:iCs w:val="0"/>
          <w:caps w:val="0"/>
          <w:color w:val="auto"/>
          <w:spacing w:val="0"/>
          <w:sz w:val="22"/>
          <w:szCs w:val="22"/>
          <w:lang w:val="en-US" w:eastAsia="fr-FR"/>
          <w:rPrChange w:id="2283" w:author="Lavignotte Fabien" w:date="2013-01-30T18:40:00Z">
            <w:rPr>
              <w:ins w:id="2284" w:author="Lavignotte Fabien" w:date="2013-01-30T18:40:00Z"/>
              <w:del w:id="228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86" w:author="Lavignotte Fabien" w:date="2013-01-30T18:40:00Z">
        <w:del w:id="2287" w:author="Mokaddem Emna" w:date="2013-01-31T10:41:00Z">
          <w:r w:rsidRPr="0026134D" w:rsidDel="00C3586A">
            <w:delText>6.4.20</w:delText>
          </w:r>
          <w:r w:rsidRPr="002B5F9C" w:rsidDel="00C3586A">
            <w:rPr>
              <w:rFonts w:eastAsiaTheme="minorEastAsia"/>
              <w:lang w:val="en-US" w:eastAsia="fr-FR"/>
              <w:rPrChange w:id="2288" w:author="Lavignotte Fabien" w:date="2013-01-30T18:40:00Z">
                <w:rPr>
                  <w:rFonts w:eastAsiaTheme="minorEastAsia"/>
                  <w:lang w:val="fr-FR" w:eastAsia="fr-FR"/>
                </w:rPr>
              </w:rPrChange>
            </w:rPr>
            <w:tab/>
          </w:r>
          <w:r w:rsidDel="00C3586A">
            <w:delText>NGEO-WEBC-VTP-0131: Download Managers Monitoring When No Download Manager Registered</w:delText>
          </w:r>
          <w:r w:rsidDel="00C3586A">
            <w:tab/>
            <w:delText>61</w:delText>
          </w:r>
        </w:del>
      </w:ins>
    </w:p>
    <w:p w:rsidR="002B5F9C" w:rsidRPr="002B5F9C" w:rsidDel="00C3586A" w:rsidRDefault="002B5F9C">
      <w:pPr>
        <w:pStyle w:val="TM3"/>
        <w:tabs>
          <w:tab w:val="left" w:pos="2041"/>
        </w:tabs>
        <w:rPr>
          <w:ins w:id="2289" w:author="Lavignotte Fabien" w:date="2013-01-30T18:40:00Z"/>
          <w:del w:id="2290" w:author="Mokaddem Emna" w:date="2013-01-31T10:41:00Z"/>
          <w:rFonts w:asciiTheme="minorHAnsi" w:eastAsiaTheme="minorEastAsia" w:hAnsiTheme="minorHAnsi" w:cstheme="minorBidi"/>
          <w:bCs w:val="0"/>
          <w:iCs w:val="0"/>
          <w:caps w:val="0"/>
          <w:color w:val="auto"/>
          <w:spacing w:val="0"/>
          <w:sz w:val="22"/>
          <w:szCs w:val="22"/>
          <w:lang w:val="en-US" w:eastAsia="fr-FR"/>
          <w:rPrChange w:id="2291" w:author="Lavignotte Fabien" w:date="2013-01-30T18:40:00Z">
            <w:rPr>
              <w:ins w:id="2292" w:author="Lavignotte Fabien" w:date="2013-01-30T18:40:00Z"/>
              <w:del w:id="229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294" w:author="Lavignotte Fabien" w:date="2013-01-30T18:40:00Z">
        <w:del w:id="2295" w:author="Mokaddem Emna" w:date="2013-01-31T10:41:00Z">
          <w:r w:rsidRPr="0026134D" w:rsidDel="00C3586A">
            <w:delText>6.4.21</w:delText>
          </w:r>
          <w:r w:rsidRPr="002B5F9C" w:rsidDel="00C3586A">
            <w:rPr>
              <w:rFonts w:eastAsiaTheme="minorEastAsia"/>
              <w:lang w:val="en-US" w:eastAsia="fr-FR"/>
              <w:rPrChange w:id="2296" w:author="Lavignotte Fabien" w:date="2013-01-30T18:40:00Z">
                <w:rPr>
                  <w:rFonts w:eastAsiaTheme="minorEastAsia"/>
                  <w:lang w:val="fr-FR" w:eastAsia="fr-FR"/>
                </w:rPr>
              </w:rPrChange>
            </w:rPr>
            <w:tab/>
          </w:r>
          <w:r w:rsidDel="00C3586A">
            <w:delText>NGEO-WEBC-VTP-0140: Data Access Requests Monitoring</w:delText>
          </w:r>
          <w:r w:rsidDel="00C3586A">
            <w:tab/>
            <w:delText>62</w:delText>
          </w:r>
        </w:del>
      </w:ins>
    </w:p>
    <w:p w:rsidR="002B5F9C" w:rsidRPr="002B5F9C" w:rsidDel="00C3586A" w:rsidRDefault="002B5F9C">
      <w:pPr>
        <w:pStyle w:val="TM3"/>
        <w:tabs>
          <w:tab w:val="left" w:pos="2041"/>
        </w:tabs>
        <w:rPr>
          <w:ins w:id="2297" w:author="Lavignotte Fabien" w:date="2013-01-30T18:40:00Z"/>
          <w:del w:id="2298" w:author="Mokaddem Emna" w:date="2013-01-31T10:41:00Z"/>
          <w:rFonts w:asciiTheme="minorHAnsi" w:eastAsiaTheme="minorEastAsia" w:hAnsiTheme="minorHAnsi" w:cstheme="minorBidi"/>
          <w:bCs w:val="0"/>
          <w:iCs w:val="0"/>
          <w:caps w:val="0"/>
          <w:color w:val="auto"/>
          <w:spacing w:val="0"/>
          <w:sz w:val="22"/>
          <w:szCs w:val="22"/>
          <w:lang w:val="en-US" w:eastAsia="fr-FR"/>
          <w:rPrChange w:id="2299" w:author="Lavignotte Fabien" w:date="2013-01-30T18:40:00Z">
            <w:rPr>
              <w:ins w:id="2300" w:author="Lavignotte Fabien" w:date="2013-01-30T18:40:00Z"/>
              <w:del w:id="230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02" w:author="Lavignotte Fabien" w:date="2013-01-30T18:40:00Z">
        <w:del w:id="2303" w:author="Mokaddem Emna" w:date="2013-01-31T10:41:00Z">
          <w:r w:rsidRPr="0026134D" w:rsidDel="00C3586A">
            <w:delText>6.4.22</w:delText>
          </w:r>
          <w:r w:rsidRPr="002B5F9C" w:rsidDel="00C3586A">
            <w:rPr>
              <w:rFonts w:eastAsiaTheme="minorEastAsia"/>
              <w:lang w:val="en-US" w:eastAsia="fr-FR"/>
              <w:rPrChange w:id="2304" w:author="Lavignotte Fabien" w:date="2013-01-30T18:40:00Z">
                <w:rPr>
                  <w:rFonts w:eastAsiaTheme="minorEastAsia"/>
                  <w:lang w:val="fr-FR" w:eastAsia="fr-FR"/>
                </w:rPr>
              </w:rPrChange>
            </w:rPr>
            <w:tab/>
          </w:r>
          <w:r w:rsidDel="00C3586A">
            <w:delText>NGEO-WEBC-VTP-0150: Direct Download</w:delText>
          </w:r>
          <w:r w:rsidDel="00C3586A">
            <w:tab/>
            <w:delText>63</w:delText>
          </w:r>
        </w:del>
      </w:ins>
    </w:p>
    <w:p w:rsidR="002B5F9C" w:rsidRPr="002B5F9C" w:rsidDel="00C3586A" w:rsidRDefault="002B5F9C">
      <w:pPr>
        <w:pStyle w:val="TM3"/>
        <w:tabs>
          <w:tab w:val="left" w:pos="2041"/>
        </w:tabs>
        <w:rPr>
          <w:ins w:id="2305" w:author="Lavignotte Fabien" w:date="2013-01-30T18:40:00Z"/>
          <w:del w:id="2306" w:author="Mokaddem Emna" w:date="2013-01-31T10:41:00Z"/>
          <w:rFonts w:asciiTheme="minorHAnsi" w:eastAsiaTheme="minorEastAsia" w:hAnsiTheme="minorHAnsi" w:cstheme="minorBidi"/>
          <w:bCs w:val="0"/>
          <w:iCs w:val="0"/>
          <w:caps w:val="0"/>
          <w:color w:val="auto"/>
          <w:spacing w:val="0"/>
          <w:sz w:val="22"/>
          <w:szCs w:val="22"/>
          <w:lang w:val="en-US" w:eastAsia="fr-FR"/>
          <w:rPrChange w:id="2307" w:author="Lavignotte Fabien" w:date="2013-01-30T18:40:00Z">
            <w:rPr>
              <w:ins w:id="2308" w:author="Lavignotte Fabien" w:date="2013-01-30T18:40:00Z"/>
              <w:del w:id="230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10" w:author="Lavignotte Fabien" w:date="2013-01-30T18:40:00Z">
        <w:del w:id="2311" w:author="Mokaddem Emna" w:date="2013-01-31T10:41:00Z">
          <w:r w:rsidRPr="0026134D" w:rsidDel="00C3586A">
            <w:lastRenderedPageBreak/>
            <w:delText>6.4.23</w:delText>
          </w:r>
          <w:r w:rsidRPr="002B5F9C" w:rsidDel="00C3586A">
            <w:rPr>
              <w:rFonts w:eastAsiaTheme="minorEastAsia"/>
              <w:lang w:val="en-US" w:eastAsia="fr-FR"/>
              <w:rPrChange w:id="2312" w:author="Lavignotte Fabien" w:date="2013-01-30T18:40:00Z">
                <w:rPr>
                  <w:rFonts w:eastAsiaTheme="minorEastAsia"/>
                  <w:lang w:val="fr-FR" w:eastAsia="fr-FR"/>
                </w:rPr>
              </w:rPrChange>
            </w:rPr>
            <w:tab/>
          </w:r>
          <w:r w:rsidDel="00C3586A">
            <w:delText>NGEO-WEBC-VTP-0151: Direct Download When No Download Manager Registered</w:delText>
          </w:r>
          <w:r w:rsidDel="00C3586A">
            <w:tab/>
            <w:delText>64</w:delText>
          </w:r>
        </w:del>
      </w:ins>
    </w:p>
    <w:p w:rsidR="002B5F9C" w:rsidRPr="002B5F9C" w:rsidDel="00C3586A" w:rsidRDefault="002B5F9C">
      <w:pPr>
        <w:pStyle w:val="TM3"/>
        <w:tabs>
          <w:tab w:val="left" w:pos="2041"/>
        </w:tabs>
        <w:rPr>
          <w:ins w:id="2313" w:author="Lavignotte Fabien" w:date="2013-01-30T18:40:00Z"/>
          <w:del w:id="2314" w:author="Mokaddem Emna" w:date="2013-01-31T10:41:00Z"/>
          <w:rFonts w:asciiTheme="minorHAnsi" w:eastAsiaTheme="minorEastAsia" w:hAnsiTheme="minorHAnsi" w:cstheme="minorBidi"/>
          <w:bCs w:val="0"/>
          <w:iCs w:val="0"/>
          <w:caps w:val="0"/>
          <w:color w:val="auto"/>
          <w:spacing w:val="0"/>
          <w:sz w:val="22"/>
          <w:szCs w:val="22"/>
          <w:lang w:val="en-US" w:eastAsia="fr-FR"/>
          <w:rPrChange w:id="2315" w:author="Lavignotte Fabien" w:date="2013-01-30T18:40:00Z">
            <w:rPr>
              <w:ins w:id="2316" w:author="Lavignotte Fabien" w:date="2013-01-30T18:40:00Z"/>
              <w:del w:id="231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18" w:author="Lavignotte Fabien" w:date="2013-01-30T18:40:00Z">
        <w:del w:id="2319" w:author="Mokaddem Emna" w:date="2013-01-31T10:41:00Z">
          <w:r w:rsidRPr="0026134D" w:rsidDel="00C3586A">
            <w:delText>6.4.24</w:delText>
          </w:r>
          <w:r w:rsidRPr="002B5F9C" w:rsidDel="00C3586A">
            <w:rPr>
              <w:rFonts w:eastAsiaTheme="minorEastAsia"/>
              <w:lang w:val="en-US" w:eastAsia="fr-FR"/>
              <w:rPrChange w:id="2320" w:author="Lavignotte Fabien" w:date="2013-01-30T18:40:00Z">
                <w:rPr>
                  <w:rFonts w:eastAsiaTheme="minorEastAsia"/>
                  <w:lang w:val="fr-FR" w:eastAsia="fr-FR"/>
                </w:rPr>
              </w:rPrChange>
            </w:rPr>
            <w:tab/>
          </w:r>
          <w:r w:rsidDel="00C3586A">
            <w:delText>NGEO-WEBC-VTP-0160: Advanced Search Criteria</w:delText>
          </w:r>
          <w:r w:rsidDel="00C3586A">
            <w:tab/>
            <w:delText>65</w:delText>
          </w:r>
        </w:del>
      </w:ins>
    </w:p>
    <w:p w:rsidR="002B5F9C" w:rsidRPr="002B5F9C" w:rsidDel="00C3586A" w:rsidRDefault="002B5F9C">
      <w:pPr>
        <w:pStyle w:val="TM3"/>
        <w:tabs>
          <w:tab w:val="left" w:pos="2041"/>
        </w:tabs>
        <w:rPr>
          <w:ins w:id="2321" w:author="Lavignotte Fabien" w:date="2013-01-30T18:40:00Z"/>
          <w:del w:id="2322" w:author="Mokaddem Emna" w:date="2013-01-31T10:41:00Z"/>
          <w:rFonts w:asciiTheme="minorHAnsi" w:eastAsiaTheme="minorEastAsia" w:hAnsiTheme="minorHAnsi" w:cstheme="minorBidi"/>
          <w:bCs w:val="0"/>
          <w:iCs w:val="0"/>
          <w:caps w:val="0"/>
          <w:color w:val="auto"/>
          <w:spacing w:val="0"/>
          <w:sz w:val="22"/>
          <w:szCs w:val="22"/>
          <w:lang w:val="en-US" w:eastAsia="fr-FR"/>
          <w:rPrChange w:id="2323" w:author="Lavignotte Fabien" w:date="2013-01-30T18:40:00Z">
            <w:rPr>
              <w:ins w:id="2324" w:author="Lavignotte Fabien" w:date="2013-01-30T18:40:00Z"/>
              <w:del w:id="232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26" w:author="Lavignotte Fabien" w:date="2013-01-30T18:40:00Z">
        <w:del w:id="2327" w:author="Mokaddem Emna" w:date="2013-01-31T10:41:00Z">
          <w:r w:rsidRPr="0026134D" w:rsidDel="00C3586A">
            <w:delText>6.4.25</w:delText>
          </w:r>
          <w:r w:rsidRPr="002B5F9C" w:rsidDel="00C3586A">
            <w:rPr>
              <w:rFonts w:eastAsiaTheme="minorEastAsia"/>
              <w:lang w:val="en-US" w:eastAsia="fr-FR"/>
              <w:rPrChange w:id="2328" w:author="Lavignotte Fabien" w:date="2013-01-30T18:40:00Z">
                <w:rPr>
                  <w:rFonts w:eastAsiaTheme="minorEastAsia"/>
                  <w:lang w:val="fr-FR" w:eastAsia="fr-FR"/>
                </w:rPr>
              </w:rPrChange>
            </w:rPr>
            <w:tab/>
          </w:r>
          <w:r w:rsidDel="00C3586A">
            <w:delText>NGEO-WEBC-VTP-0165: Advanced Search Criteria updated with dataset changes</w:delText>
          </w:r>
          <w:r w:rsidDel="00C3586A">
            <w:tab/>
            <w:delText>66</w:delText>
          </w:r>
        </w:del>
      </w:ins>
    </w:p>
    <w:p w:rsidR="002B5F9C" w:rsidRPr="002B5F9C" w:rsidDel="00C3586A" w:rsidRDefault="002B5F9C">
      <w:pPr>
        <w:pStyle w:val="TM3"/>
        <w:tabs>
          <w:tab w:val="left" w:pos="2041"/>
        </w:tabs>
        <w:rPr>
          <w:ins w:id="2329" w:author="Lavignotte Fabien" w:date="2013-01-30T18:40:00Z"/>
          <w:del w:id="2330" w:author="Mokaddem Emna" w:date="2013-01-31T10:41:00Z"/>
          <w:rFonts w:asciiTheme="minorHAnsi" w:eastAsiaTheme="minorEastAsia" w:hAnsiTheme="minorHAnsi" w:cstheme="minorBidi"/>
          <w:bCs w:val="0"/>
          <w:iCs w:val="0"/>
          <w:caps w:val="0"/>
          <w:color w:val="auto"/>
          <w:spacing w:val="0"/>
          <w:sz w:val="22"/>
          <w:szCs w:val="22"/>
          <w:lang w:val="en-US" w:eastAsia="fr-FR"/>
          <w:rPrChange w:id="2331" w:author="Lavignotte Fabien" w:date="2013-01-30T18:40:00Z">
            <w:rPr>
              <w:ins w:id="2332" w:author="Lavignotte Fabien" w:date="2013-01-30T18:40:00Z"/>
              <w:del w:id="233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34" w:author="Lavignotte Fabien" w:date="2013-01-30T18:40:00Z">
        <w:del w:id="2335" w:author="Mokaddem Emna" w:date="2013-01-31T10:41:00Z">
          <w:r w:rsidRPr="0026134D" w:rsidDel="00C3586A">
            <w:delText>6.4.26</w:delText>
          </w:r>
          <w:r w:rsidRPr="002B5F9C" w:rsidDel="00C3586A">
            <w:rPr>
              <w:rFonts w:eastAsiaTheme="minorEastAsia"/>
              <w:lang w:val="en-US" w:eastAsia="fr-FR"/>
              <w:rPrChange w:id="2336" w:author="Lavignotte Fabien" w:date="2013-01-30T18:40:00Z">
                <w:rPr>
                  <w:rFonts w:eastAsiaTheme="minorEastAsia"/>
                  <w:lang w:val="fr-FR" w:eastAsia="fr-FR"/>
                </w:rPr>
              </w:rPrChange>
            </w:rPr>
            <w:tab/>
          </w:r>
          <w:r w:rsidDel="00C3586A">
            <w:delText>NGEO-WEBC-VTP-0170: Download options</w:delText>
          </w:r>
          <w:r w:rsidDel="00C3586A">
            <w:tab/>
            <w:delText>66</w:delText>
          </w:r>
        </w:del>
      </w:ins>
    </w:p>
    <w:p w:rsidR="002B5F9C" w:rsidRPr="002B5F9C" w:rsidDel="00C3586A" w:rsidRDefault="002B5F9C">
      <w:pPr>
        <w:pStyle w:val="TM3"/>
        <w:tabs>
          <w:tab w:val="left" w:pos="2041"/>
        </w:tabs>
        <w:rPr>
          <w:ins w:id="2337" w:author="Lavignotte Fabien" w:date="2013-01-30T18:40:00Z"/>
          <w:del w:id="2338" w:author="Mokaddem Emna" w:date="2013-01-31T10:41:00Z"/>
          <w:rFonts w:asciiTheme="minorHAnsi" w:eastAsiaTheme="minorEastAsia" w:hAnsiTheme="minorHAnsi" w:cstheme="minorBidi"/>
          <w:bCs w:val="0"/>
          <w:iCs w:val="0"/>
          <w:caps w:val="0"/>
          <w:color w:val="auto"/>
          <w:spacing w:val="0"/>
          <w:sz w:val="22"/>
          <w:szCs w:val="22"/>
          <w:lang w:val="en-US" w:eastAsia="fr-FR"/>
          <w:rPrChange w:id="2339" w:author="Lavignotte Fabien" w:date="2013-01-30T18:40:00Z">
            <w:rPr>
              <w:ins w:id="2340" w:author="Lavignotte Fabien" w:date="2013-01-30T18:40:00Z"/>
              <w:del w:id="234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42" w:author="Lavignotte Fabien" w:date="2013-01-30T18:40:00Z">
        <w:del w:id="2343" w:author="Mokaddem Emna" w:date="2013-01-31T10:41:00Z">
          <w:r w:rsidRPr="0026134D" w:rsidDel="00C3586A">
            <w:delText>6.4.27</w:delText>
          </w:r>
          <w:r w:rsidRPr="002B5F9C" w:rsidDel="00C3586A">
            <w:rPr>
              <w:rFonts w:eastAsiaTheme="minorEastAsia"/>
              <w:lang w:val="en-US" w:eastAsia="fr-FR"/>
              <w:rPrChange w:id="2344" w:author="Lavignotte Fabien" w:date="2013-01-30T18:40:00Z">
                <w:rPr>
                  <w:rFonts w:eastAsiaTheme="minorEastAsia"/>
                  <w:lang w:val="fr-FR" w:eastAsia="fr-FR"/>
                </w:rPr>
              </w:rPrChange>
            </w:rPr>
            <w:tab/>
          </w:r>
          <w:r w:rsidDel="00C3586A">
            <w:delText>NGEO-WEBC-VTP-0173: Download options update from results table</w:delText>
          </w:r>
          <w:r w:rsidDel="00C3586A">
            <w:tab/>
            <w:delText>67</w:delText>
          </w:r>
        </w:del>
      </w:ins>
    </w:p>
    <w:p w:rsidR="002B5F9C" w:rsidRPr="002B5F9C" w:rsidDel="00C3586A" w:rsidRDefault="002B5F9C">
      <w:pPr>
        <w:pStyle w:val="TM3"/>
        <w:tabs>
          <w:tab w:val="left" w:pos="2041"/>
        </w:tabs>
        <w:rPr>
          <w:ins w:id="2345" w:author="Lavignotte Fabien" w:date="2013-01-30T18:40:00Z"/>
          <w:del w:id="2346" w:author="Mokaddem Emna" w:date="2013-01-31T10:41:00Z"/>
          <w:rFonts w:asciiTheme="minorHAnsi" w:eastAsiaTheme="minorEastAsia" w:hAnsiTheme="minorHAnsi" w:cstheme="minorBidi"/>
          <w:bCs w:val="0"/>
          <w:iCs w:val="0"/>
          <w:caps w:val="0"/>
          <w:color w:val="auto"/>
          <w:spacing w:val="0"/>
          <w:sz w:val="22"/>
          <w:szCs w:val="22"/>
          <w:lang w:val="en-US" w:eastAsia="fr-FR"/>
          <w:rPrChange w:id="2347" w:author="Lavignotte Fabien" w:date="2013-01-30T18:40:00Z">
            <w:rPr>
              <w:ins w:id="2348" w:author="Lavignotte Fabien" w:date="2013-01-30T18:40:00Z"/>
              <w:del w:id="234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50" w:author="Lavignotte Fabien" w:date="2013-01-30T18:40:00Z">
        <w:del w:id="2351" w:author="Mokaddem Emna" w:date="2013-01-31T10:41:00Z">
          <w:r w:rsidRPr="0026134D" w:rsidDel="00C3586A">
            <w:delText>6.4.28</w:delText>
          </w:r>
          <w:r w:rsidRPr="002B5F9C" w:rsidDel="00C3586A">
            <w:rPr>
              <w:rFonts w:eastAsiaTheme="minorEastAsia"/>
              <w:lang w:val="en-US" w:eastAsia="fr-FR"/>
              <w:rPrChange w:id="2352" w:author="Lavignotte Fabien" w:date="2013-01-30T18:40:00Z">
                <w:rPr>
                  <w:rFonts w:eastAsiaTheme="minorEastAsia"/>
                  <w:lang w:val="fr-FR" w:eastAsia="fr-FR"/>
                </w:rPr>
              </w:rPrChange>
            </w:rPr>
            <w:tab/>
          </w:r>
          <w:r w:rsidDel="00C3586A">
            <w:delText>NGEO-WEBC-VTP-0175: Download options updated with dataset changes</w:delText>
          </w:r>
          <w:r w:rsidDel="00C3586A">
            <w:tab/>
            <w:delText>68</w:delText>
          </w:r>
        </w:del>
      </w:ins>
    </w:p>
    <w:p w:rsidR="002B5F9C" w:rsidRPr="002B5F9C" w:rsidDel="00C3586A" w:rsidRDefault="002B5F9C">
      <w:pPr>
        <w:pStyle w:val="TM3"/>
        <w:tabs>
          <w:tab w:val="left" w:pos="2041"/>
        </w:tabs>
        <w:rPr>
          <w:ins w:id="2353" w:author="Lavignotte Fabien" w:date="2013-01-30T18:40:00Z"/>
          <w:del w:id="2354" w:author="Mokaddem Emna" w:date="2013-01-31T10:41:00Z"/>
          <w:rFonts w:asciiTheme="minorHAnsi" w:eastAsiaTheme="minorEastAsia" w:hAnsiTheme="minorHAnsi" w:cstheme="minorBidi"/>
          <w:bCs w:val="0"/>
          <w:iCs w:val="0"/>
          <w:caps w:val="0"/>
          <w:color w:val="auto"/>
          <w:spacing w:val="0"/>
          <w:sz w:val="22"/>
          <w:szCs w:val="22"/>
          <w:lang w:val="en-US" w:eastAsia="fr-FR"/>
          <w:rPrChange w:id="2355" w:author="Lavignotte Fabien" w:date="2013-01-30T18:40:00Z">
            <w:rPr>
              <w:ins w:id="2356" w:author="Lavignotte Fabien" w:date="2013-01-30T18:40:00Z"/>
              <w:del w:id="235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58" w:author="Lavignotte Fabien" w:date="2013-01-30T18:40:00Z">
        <w:del w:id="2359" w:author="Mokaddem Emna" w:date="2013-01-31T10:41:00Z">
          <w:r w:rsidRPr="0026134D" w:rsidDel="00C3586A">
            <w:delText>6.4.29</w:delText>
          </w:r>
          <w:r w:rsidRPr="002B5F9C" w:rsidDel="00C3586A">
            <w:rPr>
              <w:rFonts w:eastAsiaTheme="minorEastAsia"/>
              <w:lang w:val="en-US" w:eastAsia="fr-FR"/>
              <w:rPrChange w:id="2360" w:author="Lavignotte Fabien" w:date="2013-01-30T18:40:00Z">
                <w:rPr>
                  <w:rFonts w:eastAsiaTheme="minorEastAsia"/>
                  <w:lang w:val="fr-FR" w:eastAsia="fr-FR"/>
                </w:rPr>
              </w:rPrChange>
            </w:rPr>
            <w:tab/>
          </w:r>
          <w:r w:rsidDel="00C3586A">
            <w:delText>NGEO-WEBC-VTP-0180: Help</w:delText>
          </w:r>
          <w:r w:rsidDel="00C3586A">
            <w:tab/>
            <w:delText>68</w:delText>
          </w:r>
        </w:del>
      </w:ins>
    </w:p>
    <w:p w:rsidR="002B5F9C" w:rsidRPr="002B5F9C" w:rsidDel="00C3586A" w:rsidRDefault="002B5F9C">
      <w:pPr>
        <w:pStyle w:val="TM3"/>
        <w:tabs>
          <w:tab w:val="left" w:pos="2041"/>
        </w:tabs>
        <w:rPr>
          <w:ins w:id="2361" w:author="Lavignotte Fabien" w:date="2013-01-30T18:40:00Z"/>
          <w:del w:id="2362" w:author="Mokaddem Emna" w:date="2013-01-31T10:41:00Z"/>
          <w:rFonts w:asciiTheme="minorHAnsi" w:eastAsiaTheme="minorEastAsia" w:hAnsiTheme="minorHAnsi" w:cstheme="minorBidi"/>
          <w:bCs w:val="0"/>
          <w:iCs w:val="0"/>
          <w:caps w:val="0"/>
          <w:color w:val="auto"/>
          <w:spacing w:val="0"/>
          <w:sz w:val="22"/>
          <w:szCs w:val="22"/>
          <w:lang w:val="en-US" w:eastAsia="fr-FR"/>
          <w:rPrChange w:id="2363" w:author="Lavignotte Fabien" w:date="2013-01-30T18:40:00Z">
            <w:rPr>
              <w:ins w:id="2364" w:author="Lavignotte Fabien" w:date="2013-01-30T18:40:00Z"/>
              <w:del w:id="236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66" w:author="Lavignotte Fabien" w:date="2013-01-30T18:40:00Z">
        <w:del w:id="2367" w:author="Mokaddem Emna" w:date="2013-01-31T10:41:00Z">
          <w:r w:rsidRPr="0026134D" w:rsidDel="00C3586A">
            <w:delText>6.4.30</w:delText>
          </w:r>
          <w:r w:rsidRPr="002B5F9C" w:rsidDel="00C3586A">
            <w:rPr>
              <w:rFonts w:eastAsiaTheme="minorEastAsia"/>
              <w:lang w:val="en-US" w:eastAsia="fr-FR"/>
              <w:rPrChange w:id="2368" w:author="Lavignotte Fabien" w:date="2013-01-30T18:40:00Z">
                <w:rPr>
                  <w:rFonts w:eastAsiaTheme="minorEastAsia"/>
                  <w:lang w:val="fr-FR" w:eastAsia="fr-FR"/>
                </w:rPr>
              </w:rPrChange>
            </w:rPr>
            <w:tab/>
          </w:r>
          <w:r w:rsidDel="00C3586A">
            <w:delText>NGEO-WEBC-VTP-0190: Import</w:delText>
          </w:r>
          <w:r w:rsidDel="00C3586A">
            <w:tab/>
            <w:delText>69</w:delText>
          </w:r>
        </w:del>
      </w:ins>
    </w:p>
    <w:p w:rsidR="002B5F9C" w:rsidRPr="002B5F9C" w:rsidDel="00C3586A" w:rsidRDefault="002B5F9C">
      <w:pPr>
        <w:pStyle w:val="TM3"/>
        <w:tabs>
          <w:tab w:val="left" w:pos="2041"/>
        </w:tabs>
        <w:rPr>
          <w:ins w:id="2369" w:author="Lavignotte Fabien" w:date="2013-01-30T18:40:00Z"/>
          <w:del w:id="2370" w:author="Mokaddem Emna" w:date="2013-01-31T10:41:00Z"/>
          <w:rFonts w:asciiTheme="minorHAnsi" w:eastAsiaTheme="minorEastAsia" w:hAnsiTheme="minorHAnsi" w:cstheme="minorBidi"/>
          <w:bCs w:val="0"/>
          <w:iCs w:val="0"/>
          <w:caps w:val="0"/>
          <w:color w:val="auto"/>
          <w:spacing w:val="0"/>
          <w:sz w:val="22"/>
          <w:szCs w:val="22"/>
          <w:lang w:val="en-US" w:eastAsia="fr-FR"/>
          <w:rPrChange w:id="2371" w:author="Lavignotte Fabien" w:date="2013-01-30T18:40:00Z">
            <w:rPr>
              <w:ins w:id="2372" w:author="Lavignotte Fabien" w:date="2013-01-30T18:40:00Z"/>
              <w:del w:id="237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74" w:author="Lavignotte Fabien" w:date="2013-01-30T18:40:00Z">
        <w:del w:id="2375" w:author="Mokaddem Emna" w:date="2013-01-31T10:41:00Z">
          <w:r w:rsidRPr="0026134D" w:rsidDel="00C3586A">
            <w:delText>6.4.31</w:delText>
          </w:r>
          <w:r w:rsidRPr="002B5F9C" w:rsidDel="00C3586A">
            <w:rPr>
              <w:rFonts w:eastAsiaTheme="minorEastAsia"/>
              <w:lang w:val="en-US" w:eastAsia="fr-FR"/>
              <w:rPrChange w:id="2376" w:author="Lavignotte Fabien" w:date="2013-01-30T18:40:00Z">
                <w:rPr>
                  <w:rFonts w:eastAsiaTheme="minorEastAsia"/>
                  <w:lang w:val="fr-FR" w:eastAsia="fr-FR"/>
                </w:rPr>
              </w:rPrChange>
            </w:rPr>
            <w:tab/>
          </w:r>
          <w:r w:rsidDel="00C3586A">
            <w:delText>NGEO-WEBC-VTP-0200: Search Shared URL</w:delText>
          </w:r>
          <w:r w:rsidDel="00C3586A">
            <w:tab/>
            <w:delText>70</w:delText>
          </w:r>
        </w:del>
      </w:ins>
    </w:p>
    <w:p w:rsidR="002B5F9C" w:rsidRPr="002B5F9C" w:rsidDel="00C3586A" w:rsidRDefault="002B5F9C">
      <w:pPr>
        <w:pStyle w:val="TM3"/>
        <w:tabs>
          <w:tab w:val="left" w:pos="2041"/>
        </w:tabs>
        <w:rPr>
          <w:ins w:id="2377" w:author="Lavignotte Fabien" w:date="2013-01-30T18:40:00Z"/>
          <w:del w:id="2378" w:author="Mokaddem Emna" w:date="2013-01-31T10:41:00Z"/>
          <w:rFonts w:asciiTheme="minorHAnsi" w:eastAsiaTheme="minorEastAsia" w:hAnsiTheme="minorHAnsi" w:cstheme="minorBidi"/>
          <w:bCs w:val="0"/>
          <w:iCs w:val="0"/>
          <w:caps w:val="0"/>
          <w:color w:val="auto"/>
          <w:spacing w:val="0"/>
          <w:sz w:val="22"/>
          <w:szCs w:val="22"/>
          <w:lang w:val="en-US" w:eastAsia="fr-FR"/>
          <w:rPrChange w:id="2379" w:author="Lavignotte Fabien" w:date="2013-01-30T18:40:00Z">
            <w:rPr>
              <w:ins w:id="2380" w:author="Lavignotte Fabien" w:date="2013-01-30T18:40:00Z"/>
              <w:del w:id="238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82" w:author="Lavignotte Fabien" w:date="2013-01-30T18:40:00Z">
        <w:del w:id="2383" w:author="Mokaddem Emna" w:date="2013-01-31T10:41:00Z">
          <w:r w:rsidRPr="0026134D" w:rsidDel="00C3586A">
            <w:delText>6.4.32</w:delText>
          </w:r>
          <w:r w:rsidRPr="002B5F9C" w:rsidDel="00C3586A">
            <w:rPr>
              <w:rFonts w:eastAsiaTheme="minorEastAsia"/>
              <w:lang w:val="en-US" w:eastAsia="fr-FR"/>
              <w:rPrChange w:id="2384" w:author="Lavignotte Fabien" w:date="2013-01-30T18:40:00Z">
                <w:rPr>
                  <w:rFonts w:eastAsiaTheme="minorEastAsia"/>
                  <w:lang w:val="fr-FR" w:eastAsia="fr-FR"/>
                </w:rPr>
              </w:rPrChange>
            </w:rPr>
            <w:tab/>
          </w:r>
          <w:r w:rsidDel="00C3586A">
            <w:delText>NGEO-WEBC-VTP-0210: Data-driven Standing Order Shared URL</w:delText>
          </w:r>
          <w:r w:rsidDel="00C3586A">
            <w:tab/>
            <w:delText>71</w:delText>
          </w:r>
        </w:del>
      </w:ins>
    </w:p>
    <w:p w:rsidR="002B5F9C" w:rsidRPr="002B5F9C" w:rsidDel="00C3586A" w:rsidRDefault="002B5F9C">
      <w:pPr>
        <w:pStyle w:val="TM3"/>
        <w:tabs>
          <w:tab w:val="left" w:pos="2041"/>
        </w:tabs>
        <w:rPr>
          <w:ins w:id="2385" w:author="Lavignotte Fabien" w:date="2013-01-30T18:40:00Z"/>
          <w:del w:id="2386" w:author="Mokaddem Emna" w:date="2013-01-31T10:41:00Z"/>
          <w:rFonts w:asciiTheme="minorHAnsi" w:eastAsiaTheme="minorEastAsia" w:hAnsiTheme="minorHAnsi" w:cstheme="minorBidi"/>
          <w:bCs w:val="0"/>
          <w:iCs w:val="0"/>
          <w:caps w:val="0"/>
          <w:color w:val="auto"/>
          <w:spacing w:val="0"/>
          <w:sz w:val="22"/>
          <w:szCs w:val="22"/>
          <w:lang w:val="en-US" w:eastAsia="fr-FR"/>
          <w:rPrChange w:id="2387" w:author="Lavignotte Fabien" w:date="2013-01-30T18:40:00Z">
            <w:rPr>
              <w:ins w:id="2388" w:author="Lavignotte Fabien" w:date="2013-01-30T18:40:00Z"/>
              <w:del w:id="238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90" w:author="Lavignotte Fabien" w:date="2013-01-30T18:40:00Z">
        <w:del w:id="2391" w:author="Mokaddem Emna" w:date="2013-01-31T10:41:00Z">
          <w:r w:rsidRPr="0026134D" w:rsidDel="00C3586A">
            <w:delText>6.4.33</w:delText>
          </w:r>
          <w:r w:rsidRPr="002B5F9C" w:rsidDel="00C3586A">
            <w:rPr>
              <w:rFonts w:eastAsiaTheme="minorEastAsia"/>
              <w:lang w:val="en-US" w:eastAsia="fr-FR"/>
              <w:rPrChange w:id="2392" w:author="Lavignotte Fabien" w:date="2013-01-30T18:40:00Z">
                <w:rPr>
                  <w:rFonts w:eastAsiaTheme="minorEastAsia"/>
                  <w:lang w:val="fr-FR" w:eastAsia="fr-FR"/>
                </w:rPr>
              </w:rPrChange>
            </w:rPr>
            <w:tab/>
          </w:r>
          <w:r w:rsidDel="00C3586A">
            <w:delText>NGEO-WEBC-VTP-0215: Time-driven Standing Order Shared URL</w:delText>
          </w:r>
          <w:r w:rsidDel="00C3586A">
            <w:tab/>
            <w:delText>72</w:delText>
          </w:r>
        </w:del>
      </w:ins>
    </w:p>
    <w:p w:rsidR="002B5F9C" w:rsidRPr="002B5F9C" w:rsidDel="00C3586A" w:rsidRDefault="002B5F9C">
      <w:pPr>
        <w:pStyle w:val="TM3"/>
        <w:tabs>
          <w:tab w:val="left" w:pos="2041"/>
        </w:tabs>
        <w:rPr>
          <w:ins w:id="2393" w:author="Lavignotte Fabien" w:date="2013-01-30T18:40:00Z"/>
          <w:del w:id="2394" w:author="Mokaddem Emna" w:date="2013-01-31T10:41:00Z"/>
          <w:rFonts w:asciiTheme="minorHAnsi" w:eastAsiaTheme="minorEastAsia" w:hAnsiTheme="minorHAnsi" w:cstheme="minorBidi"/>
          <w:bCs w:val="0"/>
          <w:iCs w:val="0"/>
          <w:caps w:val="0"/>
          <w:color w:val="auto"/>
          <w:spacing w:val="0"/>
          <w:sz w:val="22"/>
          <w:szCs w:val="22"/>
          <w:lang w:val="en-US" w:eastAsia="fr-FR"/>
          <w:rPrChange w:id="2395" w:author="Lavignotte Fabien" w:date="2013-01-30T18:40:00Z">
            <w:rPr>
              <w:ins w:id="2396" w:author="Lavignotte Fabien" w:date="2013-01-30T18:40:00Z"/>
              <w:del w:id="239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398" w:author="Lavignotte Fabien" w:date="2013-01-30T18:40:00Z">
        <w:del w:id="2399" w:author="Mokaddem Emna" w:date="2013-01-31T10:41:00Z">
          <w:r w:rsidRPr="0026134D" w:rsidDel="00C3586A">
            <w:delText>6.4.34</w:delText>
          </w:r>
          <w:r w:rsidRPr="002B5F9C" w:rsidDel="00C3586A">
            <w:rPr>
              <w:rFonts w:eastAsiaTheme="minorEastAsia"/>
              <w:lang w:val="en-US" w:eastAsia="fr-FR"/>
              <w:rPrChange w:id="2400" w:author="Lavignotte Fabien" w:date="2013-01-30T18:40:00Z">
                <w:rPr>
                  <w:rFonts w:eastAsiaTheme="minorEastAsia"/>
                  <w:lang w:val="fr-FR" w:eastAsia="fr-FR"/>
                </w:rPr>
              </w:rPrChange>
            </w:rPr>
            <w:tab/>
          </w:r>
          <w:r w:rsidDel="00C3586A">
            <w:delText>NGEO-WEBC-VTP-0220: Zone of interest: draw</w:delText>
          </w:r>
          <w:r w:rsidDel="00C3586A">
            <w:tab/>
            <w:delText>72</w:delText>
          </w:r>
        </w:del>
      </w:ins>
    </w:p>
    <w:p w:rsidR="002B5F9C" w:rsidRPr="002B5F9C" w:rsidDel="00C3586A" w:rsidRDefault="002B5F9C">
      <w:pPr>
        <w:pStyle w:val="TM3"/>
        <w:tabs>
          <w:tab w:val="left" w:pos="2041"/>
        </w:tabs>
        <w:rPr>
          <w:ins w:id="2401" w:author="Lavignotte Fabien" w:date="2013-01-30T18:40:00Z"/>
          <w:del w:id="2402" w:author="Mokaddem Emna" w:date="2013-01-31T10:41:00Z"/>
          <w:rFonts w:asciiTheme="minorHAnsi" w:eastAsiaTheme="minorEastAsia" w:hAnsiTheme="minorHAnsi" w:cstheme="minorBidi"/>
          <w:bCs w:val="0"/>
          <w:iCs w:val="0"/>
          <w:caps w:val="0"/>
          <w:color w:val="auto"/>
          <w:spacing w:val="0"/>
          <w:sz w:val="22"/>
          <w:szCs w:val="22"/>
          <w:lang w:val="en-US" w:eastAsia="fr-FR"/>
          <w:rPrChange w:id="2403" w:author="Lavignotte Fabien" w:date="2013-01-30T18:40:00Z">
            <w:rPr>
              <w:ins w:id="2404" w:author="Lavignotte Fabien" w:date="2013-01-30T18:40:00Z"/>
              <w:del w:id="240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406" w:author="Lavignotte Fabien" w:date="2013-01-30T18:40:00Z">
        <w:del w:id="2407" w:author="Mokaddem Emna" w:date="2013-01-31T10:41:00Z">
          <w:r w:rsidRPr="0026134D" w:rsidDel="00C3586A">
            <w:delText>6.4.35</w:delText>
          </w:r>
          <w:r w:rsidRPr="002B5F9C" w:rsidDel="00C3586A">
            <w:rPr>
              <w:rFonts w:eastAsiaTheme="minorEastAsia"/>
              <w:lang w:val="en-US" w:eastAsia="fr-FR"/>
              <w:rPrChange w:id="2408" w:author="Lavignotte Fabien" w:date="2013-01-30T18:40:00Z">
                <w:rPr>
                  <w:rFonts w:eastAsiaTheme="minorEastAsia"/>
                  <w:lang w:val="fr-FR" w:eastAsia="fr-FR"/>
                </w:rPr>
              </w:rPrChange>
            </w:rPr>
            <w:tab/>
          </w:r>
          <w:r w:rsidDel="00C3586A">
            <w:delText>NGEO-WEBC-VTP-0224: Zone of interest: gazetteer</w:delText>
          </w:r>
          <w:r w:rsidDel="00C3586A">
            <w:tab/>
            <w:delText>73</w:delText>
          </w:r>
        </w:del>
      </w:ins>
    </w:p>
    <w:p w:rsidR="002B5F9C" w:rsidRPr="002B5F9C" w:rsidDel="00C3586A" w:rsidRDefault="002B5F9C">
      <w:pPr>
        <w:pStyle w:val="TM3"/>
        <w:tabs>
          <w:tab w:val="left" w:pos="2041"/>
        </w:tabs>
        <w:rPr>
          <w:ins w:id="2409" w:author="Lavignotte Fabien" w:date="2013-01-30T18:40:00Z"/>
          <w:del w:id="2410" w:author="Mokaddem Emna" w:date="2013-01-31T10:41:00Z"/>
          <w:rFonts w:asciiTheme="minorHAnsi" w:eastAsiaTheme="minorEastAsia" w:hAnsiTheme="minorHAnsi" w:cstheme="minorBidi"/>
          <w:bCs w:val="0"/>
          <w:iCs w:val="0"/>
          <w:caps w:val="0"/>
          <w:color w:val="auto"/>
          <w:spacing w:val="0"/>
          <w:sz w:val="22"/>
          <w:szCs w:val="22"/>
          <w:lang w:val="en-US" w:eastAsia="fr-FR"/>
          <w:rPrChange w:id="2411" w:author="Lavignotte Fabien" w:date="2013-01-30T18:40:00Z">
            <w:rPr>
              <w:ins w:id="2412" w:author="Lavignotte Fabien" w:date="2013-01-30T18:40:00Z"/>
              <w:del w:id="241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414" w:author="Lavignotte Fabien" w:date="2013-01-30T18:40:00Z">
        <w:del w:id="2415" w:author="Mokaddem Emna" w:date="2013-01-31T10:41:00Z">
          <w:r w:rsidRPr="0026134D" w:rsidDel="00C3586A">
            <w:delText>6.4.36</w:delText>
          </w:r>
          <w:r w:rsidRPr="002B5F9C" w:rsidDel="00C3586A">
            <w:rPr>
              <w:rFonts w:eastAsiaTheme="minorEastAsia"/>
              <w:lang w:val="en-US" w:eastAsia="fr-FR"/>
              <w:rPrChange w:id="2416" w:author="Lavignotte Fabien" w:date="2013-01-30T18:40:00Z">
                <w:rPr>
                  <w:rFonts w:eastAsiaTheme="minorEastAsia"/>
                  <w:lang w:val="fr-FR" w:eastAsia="fr-FR"/>
                </w:rPr>
              </w:rPrChange>
            </w:rPr>
            <w:tab/>
          </w:r>
          <w:r w:rsidDel="00C3586A">
            <w:delText>NGEO-WEBC-VTP-0228: Zone of interest: Manual polygon</w:delText>
          </w:r>
          <w:r w:rsidDel="00C3586A">
            <w:tab/>
            <w:delText>74</w:delText>
          </w:r>
        </w:del>
      </w:ins>
    </w:p>
    <w:p w:rsidR="002B5F9C" w:rsidRPr="002B5F9C" w:rsidDel="00C3586A" w:rsidRDefault="002B5F9C">
      <w:pPr>
        <w:pStyle w:val="TM3"/>
        <w:tabs>
          <w:tab w:val="left" w:pos="2041"/>
        </w:tabs>
        <w:rPr>
          <w:ins w:id="2417" w:author="Lavignotte Fabien" w:date="2013-01-30T18:40:00Z"/>
          <w:del w:id="2418" w:author="Mokaddem Emna" w:date="2013-01-31T10:41:00Z"/>
          <w:rFonts w:asciiTheme="minorHAnsi" w:eastAsiaTheme="minorEastAsia" w:hAnsiTheme="minorHAnsi" w:cstheme="minorBidi"/>
          <w:bCs w:val="0"/>
          <w:iCs w:val="0"/>
          <w:caps w:val="0"/>
          <w:color w:val="auto"/>
          <w:spacing w:val="0"/>
          <w:sz w:val="22"/>
          <w:szCs w:val="22"/>
          <w:lang w:val="en-US" w:eastAsia="fr-FR"/>
          <w:rPrChange w:id="2419" w:author="Lavignotte Fabien" w:date="2013-01-30T18:40:00Z">
            <w:rPr>
              <w:ins w:id="2420" w:author="Lavignotte Fabien" w:date="2013-01-30T18:40:00Z"/>
              <w:del w:id="242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422" w:author="Lavignotte Fabien" w:date="2013-01-30T18:40:00Z">
        <w:del w:id="2423" w:author="Mokaddem Emna" w:date="2013-01-31T10:41:00Z">
          <w:r w:rsidRPr="0026134D" w:rsidDel="00C3586A">
            <w:delText>6.4.37</w:delText>
          </w:r>
          <w:r w:rsidRPr="002B5F9C" w:rsidDel="00C3586A">
            <w:rPr>
              <w:rFonts w:eastAsiaTheme="minorEastAsia"/>
              <w:lang w:val="en-US" w:eastAsia="fr-FR"/>
              <w:rPrChange w:id="2424" w:author="Lavignotte Fabien" w:date="2013-01-30T18:40:00Z">
                <w:rPr>
                  <w:rFonts w:eastAsiaTheme="minorEastAsia"/>
                  <w:lang w:val="fr-FR" w:eastAsia="fr-FR"/>
                </w:rPr>
              </w:rPrChange>
            </w:rPr>
            <w:tab/>
          </w:r>
          <w:r w:rsidDel="00C3586A">
            <w:delText>NGEO-WEBC-VTP-0230: Export</w:delText>
          </w:r>
          <w:r w:rsidDel="00C3586A">
            <w:tab/>
            <w:delText>74</w:delText>
          </w:r>
        </w:del>
      </w:ins>
    </w:p>
    <w:p w:rsidR="002B5F9C" w:rsidRPr="002B5F9C" w:rsidDel="00C3586A" w:rsidRDefault="002B5F9C">
      <w:pPr>
        <w:pStyle w:val="TM2"/>
        <w:tabs>
          <w:tab w:val="left" w:pos="1305"/>
        </w:tabs>
        <w:rPr>
          <w:ins w:id="2425" w:author="Lavignotte Fabien" w:date="2013-01-30T18:40:00Z"/>
          <w:del w:id="2426" w:author="Mokaddem Emna" w:date="2013-01-31T10:41:00Z"/>
          <w:rFonts w:asciiTheme="minorHAnsi" w:eastAsiaTheme="minorEastAsia" w:hAnsiTheme="minorHAnsi" w:cstheme="minorBidi"/>
          <w:bCs w:val="0"/>
          <w:caps w:val="0"/>
          <w:spacing w:val="0"/>
          <w:sz w:val="22"/>
          <w:szCs w:val="22"/>
          <w:lang w:val="en-US" w:eastAsia="fr-FR"/>
          <w:rPrChange w:id="2427" w:author="Lavignotte Fabien" w:date="2013-01-30T18:40:00Z">
            <w:rPr>
              <w:ins w:id="2428" w:author="Lavignotte Fabien" w:date="2013-01-30T18:40:00Z"/>
              <w:del w:id="2429" w:author="Mokaddem Emna" w:date="2013-01-31T10:41:00Z"/>
              <w:rFonts w:asciiTheme="minorHAnsi" w:eastAsiaTheme="minorEastAsia" w:hAnsiTheme="minorHAnsi" w:cstheme="minorBidi"/>
              <w:bCs w:val="0"/>
              <w:caps w:val="0"/>
              <w:spacing w:val="0"/>
              <w:sz w:val="22"/>
              <w:szCs w:val="22"/>
              <w:lang w:val="fr-FR" w:eastAsia="fr-FR"/>
            </w:rPr>
          </w:rPrChange>
        </w:rPr>
      </w:pPr>
      <w:ins w:id="2430" w:author="Lavignotte Fabien" w:date="2013-01-30T18:40:00Z">
        <w:del w:id="2431" w:author="Mokaddem Emna" w:date="2013-01-31T10:41:00Z">
          <w:r w:rsidDel="00C3586A">
            <w:delText>6.5</w:delText>
          </w:r>
          <w:r w:rsidRPr="002B5F9C" w:rsidDel="00C3586A">
            <w:rPr>
              <w:rFonts w:eastAsiaTheme="minorEastAsia"/>
              <w:lang w:val="en-US" w:eastAsia="fr-FR"/>
              <w:rPrChange w:id="2432" w:author="Lavignotte Fabien" w:date="2013-01-30T18:40:00Z">
                <w:rPr>
                  <w:rFonts w:eastAsiaTheme="minorEastAsia"/>
                  <w:lang w:val="fr-FR" w:eastAsia="fr-FR"/>
                </w:rPr>
              </w:rPrChange>
            </w:rPr>
            <w:tab/>
          </w:r>
          <w:r w:rsidDel="00C3586A">
            <w:delText>Software Validation Analysis, Inspection, Review of Design</w:delText>
          </w:r>
          <w:r w:rsidDel="00C3586A">
            <w:tab/>
            <w:delText>75</w:delText>
          </w:r>
        </w:del>
      </w:ins>
    </w:p>
    <w:p w:rsidR="002B5F9C" w:rsidRPr="002B5F9C" w:rsidDel="00C3586A" w:rsidRDefault="002B5F9C">
      <w:pPr>
        <w:pStyle w:val="TM2"/>
        <w:tabs>
          <w:tab w:val="left" w:pos="1305"/>
        </w:tabs>
        <w:rPr>
          <w:ins w:id="2433" w:author="Lavignotte Fabien" w:date="2013-01-30T18:40:00Z"/>
          <w:del w:id="2434" w:author="Mokaddem Emna" w:date="2013-01-31T10:41:00Z"/>
          <w:rFonts w:asciiTheme="minorHAnsi" w:eastAsiaTheme="minorEastAsia" w:hAnsiTheme="minorHAnsi" w:cstheme="minorBidi"/>
          <w:bCs w:val="0"/>
          <w:caps w:val="0"/>
          <w:spacing w:val="0"/>
          <w:sz w:val="22"/>
          <w:szCs w:val="22"/>
          <w:lang w:val="en-US" w:eastAsia="fr-FR"/>
          <w:rPrChange w:id="2435" w:author="Lavignotte Fabien" w:date="2013-01-30T18:40:00Z">
            <w:rPr>
              <w:ins w:id="2436" w:author="Lavignotte Fabien" w:date="2013-01-30T18:40:00Z"/>
              <w:del w:id="2437" w:author="Mokaddem Emna" w:date="2013-01-31T10:41:00Z"/>
              <w:rFonts w:asciiTheme="minorHAnsi" w:eastAsiaTheme="minorEastAsia" w:hAnsiTheme="minorHAnsi" w:cstheme="minorBidi"/>
              <w:bCs w:val="0"/>
              <w:caps w:val="0"/>
              <w:spacing w:val="0"/>
              <w:sz w:val="22"/>
              <w:szCs w:val="22"/>
              <w:lang w:val="fr-FR" w:eastAsia="fr-FR"/>
            </w:rPr>
          </w:rPrChange>
        </w:rPr>
      </w:pPr>
      <w:ins w:id="2438" w:author="Lavignotte Fabien" w:date="2013-01-30T18:40:00Z">
        <w:del w:id="2439" w:author="Mokaddem Emna" w:date="2013-01-31T10:41:00Z">
          <w:r w:rsidDel="00C3586A">
            <w:delText>6.6</w:delText>
          </w:r>
          <w:r w:rsidRPr="002B5F9C" w:rsidDel="00C3586A">
            <w:rPr>
              <w:rFonts w:eastAsiaTheme="minorEastAsia"/>
              <w:lang w:val="en-US" w:eastAsia="fr-FR"/>
              <w:rPrChange w:id="2440" w:author="Lavignotte Fabien" w:date="2013-01-30T18:40:00Z">
                <w:rPr>
                  <w:rFonts w:eastAsiaTheme="minorEastAsia"/>
                  <w:lang w:val="fr-FR" w:eastAsia="fr-FR"/>
                </w:rPr>
              </w:rPrChange>
            </w:rPr>
            <w:tab/>
          </w:r>
          <w:r w:rsidDel="00C3586A">
            <w:delText>Validation Test Platform Requirements</w:delText>
          </w:r>
          <w:r w:rsidDel="00C3586A">
            <w:tab/>
            <w:delText>77</w:delText>
          </w:r>
        </w:del>
      </w:ins>
    </w:p>
    <w:p w:rsidR="002B5F9C" w:rsidRPr="002B5F9C" w:rsidDel="00C3586A" w:rsidRDefault="002B5F9C">
      <w:pPr>
        <w:pStyle w:val="TM1"/>
        <w:rPr>
          <w:ins w:id="2441" w:author="Lavignotte Fabien" w:date="2013-01-30T18:40:00Z"/>
          <w:del w:id="2442" w:author="Mokaddem Emna" w:date="2013-01-31T10:41:00Z"/>
          <w:rFonts w:asciiTheme="minorHAnsi" w:eastAsiaTheme="minorEastAsia" w:hAnsiTheme="minorHAnsi" w:cstheme="minorBidi"/>
          <w:caps w:val="0"/>
          <w:spacing w:val="0"/>
          <w:sz w:val="22"/>
          <w:szCs w:val="22"/>
          <w:lang w:val="en-US" w:eastAsia="fr-FR"/>
          <w:rPrChange w:id="2443" w:author="Lavignotte Fabien" w:date="2013-01-30T18:40:00Z">
            <w:rPr>
              <w:ins w:id="2444" w:author="Lavignotte Fabien" w:date="2013-01-30T18:40:00Z"/>
              <w:del w:id="2445" w:author="Mokaddem Emna" w:date="2013-01-31T10:41:00Z"/>
              <w:rFonts w:asciiTheme="minorHAnsi" w:eastAsiaTheme="minorEastAsia" w:hAnsiTheme="minorHAnsi" w:cstheme="minorBidi"/>
              <w:caps w:val="0"/>
              <w:spacing w:val="0"/>
              <w:sz w:val="22"/>
              <w:szCs w:val="22"/>
              <w:lang w:val="fr-FR" w:eastAsia="fr-FR"/>
            </w:rPr>
          </w:rPrChange>
        </w:rPr>
      </w:pPr>
      <w:ins w:id="2446" w:author="Lavignotte Fabien" w:date="2013-01-30T18:40:00Z">
        <w:del w:id="2447" w:author="Mokaddem Emna" w:date="2013-01-31T10:41:00Z">
          <w:r w:rsidDel="00C3586A">
            <w:delText>7.</w:delText>
          </w:r>
          <w:r w:rsidRPr="002B5F9C" w:rsidDel="00C3586A">
            <w:rPr>
              <w:rFonts w:eastAsiaTheme="minorEastAsia"/>
              <w:lang w:val="en-US" w:eastAsia="fr-FR"/>
              <w:rPrChange w:id="2448" w:author="Lavignotte Fabien" w:date="2013-01-30T18:40:00Z">
                <w:rPr>
                  <w:rFonts w:eastAsiaTheme="minorEastAsia"/>
                  <w:lang w:val="fr-FR" w:eastAsia="fr-FR"/>
                </w:rPr>
              </w:rPrChange>
            </w:rPr>
            <w:tab/>
          </w:r>
          <w:r w:rsidDel="00C3586A">
            <w:delText>Software Test plan Additional information</w:delText>
          </w:r>
          <w:r w:rsidDel="00C3586A">
            <w:tab/>
            <w:delText>78</w:delText>
          </w:r>
        </w:del>
      </w:ins>
    </w:p>
    <w:p w:rsidR="002B5F9C" w:rsidRPr="002B5F9C" w:rsidDel="00C3586A" w:rsidRDefault="002B5F9C">
      <w:pPr>
        <w:pStyle w:val="TM2"/>
        <w:tabs>
          <w:tab w:val="left" w:pos="1305"/>
        </w:tabs>
        <w:rPr>
          <w:ins w:id="2449" w:author="Lavignotte Fabien" w:date="2013-01-30T18:40:00Z"/>
          <w:del w:id="2450" w:author="Mokaddem Emna" w:date="2013-01-31T10:41:00Z"/>
          <w:rFonts w:asciiTheme="minorHAnsi" w:eastAsiaTheme="minorEastAsia" w:hAnsiTheme="minorHAnsi" w:cstheme="minorBidi"/>
          <w:bCs w:val="0"/>
          <w:caps w:val="0"/>
          <w:spacing w:val="0"/>
          <w:sz w:val="22"/>
          <w:szCs w:val="22"/>
          <w:lang w:val="en-US" w:eastAsia="fr-FR"/>
          <w:rPrChange w:id="2451" w:author="Lavignotte Fabien" w:date="2013-01-30T18:40:00Z">
            <w:rPr>
              <w:ins w:id="2452" w:author="Lavignotte Fabien" w:date="2013-01-30T18:40:00Z"/>
              <w:del w:id="2453" w:author="Mokaddem Emna" w:date="2013-01-31T10:41:00Z"/>
              <w:rFonts w:asciiTheme="minorHAnsi" w:eastAsiaTheme="minorEastAsia" w:hAnsiTheme="minorHAnsi" w:cstheme="minorBidi"/>
              <w:bCs w:val="0"/>
              <w:caps w:val="0"/>
              <w:spacing w:val="0"/>
              <w:sz w:val="22"/>
              <w:szCs w:val="22"/>
              <w:lang w:val="fr-FR" w:eastAsia="fr-FR"/>
            </w:rPr>
          </w:rPrChange>
        </w:rPr>
      </w:pPr>
      <w:ins w:id="2454" w:author="Lavignotte Fabien" w:date="2013-01-30T18:40:00Z">
        <w:del w:id="2455" w:author="Mokaddem Emna" w:date="2013-01-31T10:41:00Z">
          <w:r w:rsidDel="00C3586A">
            <w:delText>7.1</w:delText>
          </w:r>
          <w:r w:rsidRPr="002B5F9C" w:rsidDel="00C3586A">
            <w:rPr>
              <w:rFonts w:eastAsiaTheme="minorEastAsia"/>
              <w:lang w:val="en-US" w:eastAsia="fr-FR"/>
              <w:rPrChange w:id="2456" w:author="Lavignotte Fabien" w:date="2013-01-30T18:40:00Z">
                <w:rPr>
                  <w:rFonts w:eastAsiaTheme="minorEastAsia"/>
                  <w:lang w:val="fr-FR" w:eastAsia="fr-FR"/>
                </w:rPr>
              </w:rPrChange>
            </w:rPr>
            <w:tab/>
          </w:r>
          <w:r w:rsidDel="00C3586A">
            <w:delText>Requirements to Test/Analysis/Inspection/Review</w:delText>
          </w:r>
          <w:r w:rsidDel="00C3586A">
            <w:tab/>
            <w:delText>78</w:delText>
          </w:r>
        </w:del>
      </w:ins>
    </w:p>
    <w:p w:rsidR="002B5F9C" w:rsidRPr="002B5F9C" w:rsidDel="00C3586A" w:rsidRDefault="002B5F9C">
      <w:pPr>
        <w:pStyle w:val="TM2"/>
        <w:tabs>
          <w:tab w:val="left" w:pos="1305"/>
        </w:tabs>
        <w:rPr>
          <w:ins w:id="2457" w:author="Lavignotte Fabien" w:date="2013-01-30T18:40:00Z"/>
          <w:del w:id="2458" w:author="Mokaddem Emna" w:date="2013-01-31T10:41:00Z"/>
          <w:rFonts w:asciiTheme="minorHAnsi" w:eastAsiaTheme="minorEastAsia" w:hAnsiTheme="minorHAnsi" w:cstheme="minorBidi"/>
          <w:bCs w:val="0"/>
          <w:caps w:val="0"/>
          <w:spacing w:val="0"/>
          <w:sz w:val="22"/>
          <w:szCs w:val="22"/>
          <w:lang w:val="en-US" w:eastAsia="fr-FR"/>
          <w:rPrChange w:id="2459" w:author="Lavignotte Fabien" w:date="2013-01-30T18:40:00Z">
            <w:rPr>
              <w:ins w:id="2460" w:author="Lavignotte Fabien" w:date="2013-01-30T18:40:00Z"/>
              <w:del w:id="2461" w:author="Mokaddem Emna" w:date="2013-01-31T10:41:00Z"/>
              <w:rFonts w:asciiTheme="minorHAnsi" w:eastAsiaTheme="minorEastAsia" w:hAnsiTheme="minorHAnsi" w:cstheme="minorBidi"/>
              <w:bCs w:val="0"/>
              <w:caps w:val="0"/>
              <w:spacing w:val="0"/>
              <w:sz w:val="22"/>
              <w:szCs w:val="22"/>
              <w:lang w:val="fr-FR" w:eastAsia="fr-FR"/>
            </w:rPr>
          </w:rPrChange>
        </w:rPr>
      </w:pPr>
      <w:ins w:id="2462" w:author="Lavignotte Fabien" w:date="2013-01-30T18:40:00Z">
        <w:del w:id="2463" w:author="Mokaddem Emna" w:date="2013-01-31T10:41:00Z">
          <w:r w:rsidDel="00C3586A">
            <w:delText>7.2</w:delText>
          </w:r>
          <w:r w:rsidRPr="002B5F9C" w:rsidDel="00C3586A">
            <w:rPr>
              <w:rFonts w:eastAsiaTheme="minorEastAsia"/>
              <w:lang w:val="en-US" w:eastAsia="fr-FR"/>
              <w:rPrChange w:id="2464" w:author="Lavignotte Fabien" w:date="2013-01-30T18:40:00Z">
                <w:rPr>
                  <w:rFonts w:eastAsiaTheme="minorEastAsia"/>
                  <w:lang w:val="fr-FR" w:eastAsia="fr-FR"/>
                </w:rPr>
              </w:rPrChange>
            </w:rPr>
            <w:tab/>
          </w:r>
          <w:r w:rsidDel="00C3586A">
            <w:delText>Test design to requirements</w:delText>
          </w:r>
          <w:r w:rsidDel="00C3586A">
            <w:tab/>
            <w:delText>83</w:delText>
          </w:r>
        </w:del>
      </w:ins>
    </w:p>
    <w:p w:rsidR="002B5F9C" w:rsidRPr="002B5F9C" w:rsidDel="00C3586A" w:rsidRDefault="002B5F9C">
      <w:pPr>
        <w:pStyle w:val="TM2"/>
        <w:tabs>
          <w:tab w:val="left" w:pos="1305"/>
        </w:tabs>
        <w:rPr>
          <w:ins w:id="2465" w:author="Lavignotte Fabien" w:date="2013-01-30T18:40:00Z"/>
          <w:del w:id="2466" w:author="Mokaddem Emna" w:date="2013-01-31T10:41:00Z"/>
          <w:rFonts w:asciiTheme="minorHAnsi" w:eastAsiaTheme="minorEastAsia" w:hAnsiTheme="minorHAnsi" w:cstheme="minorBidi"/>
          <w:bCs w:val="0"/>
          <w:caps w:val="0"/>
          <w:spacing w:val="0"/>
          <w:sz w:val="22"/>
          <w:szCs w:val="22"/>
          <w:lang w:val="en-US" w:eastAsia="fr-FR"/>
          <w:rPrChange w:id="2467" w:author="Lavignotte Fabien" w:date="2013-01-30T18:40:00Z">
            <w:rPr>
              <w:ins w:id="2468" w:author="Lavignotte Fabien" w:date="2013-01-30T18:40:00Z"/>
              <w:del w:id="2469" w:author="Mokaddem Emna" w:date="2013-01-31T10:41:00Z"/>
              <w:rFonts w:asciiTheme="minorHAnsi" w:eastAsiaTheme="minorEastAsia" w:hAnsiTheme="minorHAnsi" w:cstheme="minorBidi"/>
              <w:bCs w:val="0"/>
              <w:caps w:val="0"/>
              <w:spacing w:val="0"/>
              <w:sz w:val="22"/>
              <w:szCs w:val="22"/>
              <w:lang w:val="fr-FR" w:eastAsia="fr-FR"/>
            </w:rPr>
          </w:rPrChange>
        </w:rPr>
      </w:pPr>
      <w:ins w:id="2470" w:author="Lavignotte Fabien" w:date="2013-01-30T18:40:00Z">
        <w:del w:id="2471" w:author="Mokaddem Emna" w:date="2013-01-31T10:41:00Z">
          <w:r w:rsidDel="00C3586A">
            <w:delText>7.3</w:delText>
          </w:r>
          <w:r w:rsidRPr="002B5F9C" w:rsidDel="00C3586A">
            <w:rPr>
              <w:rFonts w:eastAsiaTheme="minorEastAsia"/>
              <w:lang w:val="en-US" w:eastAsia="fr-FR"/>
              <w:rPrChange w:id="2472" w:author="Lavignotte Fabien" w:date="2013-01-30T18:40:00Z">
                <w:rPr>
                  <w:rFonts w:eastAsiaTheme="minorEastAsia"/>
                  <w:lang w:val="fr-FR" w:eastAsia="fr-FR"/>
                </w:rPr>
              </w:rPrChange>
            </w:rPr>
            <w:tab/>
          </w:r>
          <w:r w:rsidDel="00C3586A">
            <w:delText>Test design to procedures</w:delText>
          </w:r>
          <w:r w:rsidDel="00C3586A">
            <w:tab/>
            <w:delText>84</w:delText>
          </w:r>
        </w:del>
      </w:ins>
    </w:p>
    <w:p w:rsidR="001163D9" w:rsidRPr="001163D9" w:rsidDel="00C3586A" w:rsidRDefault="001163D9">
      <w:pPr>
        <w:pStyle w:val="TM1"/>
        <w:rPr>
          <w:ins w:id="2473" w:author="Emna Mokaddem" w:date="2013-01-07T18:17:00Z"/>
          <w:del w:id="2474" w:author="Mokaddem Emna" w:date="2013-01-31T10:41:00Z"/>
          <w:rFonts w:asciiTheme="minorHAnsi" w:eastAsiaTheme="minorEastAsia" w:hAnsiTheme="minorHAnsi" w:cstheme="minorBidi"/>
          <w:caps w:val="0"/>
          <w:spacing w:val="0"/>
          <w:sz w:val="22"/>
          <w:szCs w:val="22"/>
          <w:lang w:val="en-US" w:eastAsia="fr-FR"/>
          <w:rPrChange w:id="2475" w:author="Emna Mokaddem" w:date="2013-01-07T18:17:00Z">
            <w:rPr>
              <w:ins w:id="2476" w:author="Emna Mokaddem" w:date="2013-01-07T18:17:00Z"/>
              <w:del w:id="2477" w:author="Mokaddem Emna" w:date="2013-01-31T10:41:00Z"/>
              <w:rFonts w:asciiTheme="minorHAnsi" w:eastAsiaTheme="minorEastAsia" w:hAnsiTheme="minorHAnsi" w:cstheme="minorBidi"/>
              <w:caps w:val="0"/>
              <w:spacing w:val="0"/>
              <w:sz w:val="22"/>
              <w:szCs w:val="22"/>
              <w:lang w:val="fr-FR" w:eastAsia="fr-FR"/>
            </w:rPr>
          </w:rPrChange>
        </w:rPr>
      </w:pPr>
      <w:ins w:id="2478" w:author="Emna Mokaddem" w:date="2013-01-07T18:17:00Z">
        <w:del w:id="2479" w:author="Mokaddem Emna" w:date="2013-01-31T10:41:00Z">
          <w:r w:rsidRPr="00D84694" w:rsidDel="00C3586A">
            <w:rPr>
              <w:lang w:val="en-GB"/>
            </w:rPr>
            <w:delText>1.</w:delText>
          </w:r>
          <w:r w:rsidRPr="001163D9" w:rsidDel="00C3586A">
            <w:rPr>
              <w:rFonts w:eastAsiaTheme="minorEastAsia"/>
              <w:lang w:val="en-US" w:eastAsia="fr-FR"/>
              <w:rPrChange w:id="2480" w:author="Emna Mokaddem" w:date="2013-01-07T18:17:00Z">
                <w:rPr>
                  <w:rFonts w:eastAsiaTheme="minorEastAsia"/>
                  <w:lang w:val="fr-FR" w:eastAsia="fr-FR"/>
                </w:rPr>
              </w:rPrChange>
            </w:rPr>
            <w:tab/>
          </w:r>
          <w:r w:rsidRPr="00D84694" w:rsidDel="00C3586A">
            <w:rPr>
              <w:lang w:val="en-GB"/>
            </w:rPr>
            <w:delText>Introduction</w:delText>
          </w:r>
          <w:r w:rsidDel="00C3586A">
            <w:tab/>
            <w:delText>7</w:delText>
          </w:r>
        </w:del>
      </w:ins>
    </w:p>
    <w:p w:rsidR="001163D9" w:rsidRPr="001163D9" w:rsidDel="00C3586A" w:rsidRDefault="001163D9">
      <w:pPr>
        <w:pStyle w:val="TM2"/>
        <w:tabs>
          <w:tab w:val="left" w:pos="1305"/>
        </w:tabs>
        <w:rPr>
          <w:ins w:id="2481" w:author="Emna Mokaddem" w:date="2013-01-07T18:17:00Z"/>
          <w:del w:id="2482" w:author="Mokaddem Emna" w:date="2013-01-31T10:41:00Z"/>
          <w:rFonts w:asciiTheme="minorHAnsi" w:eastAsiaTheme="minorEastAsia" w:hAnsiTheme="minorHAnsi" w:cstheme="minorBidi"/>
          <w:bCs w:val="0"/>
          <w:caps w:val="0"/>
          <w:spacing w:val="0"/>
          <w:sz w:val="22"/>
          <w:szCs w:val="22"/>
          <w:lang w:val="en-US" w:eastAsia="fr-FR"/>
          <w:rPrChange w:id="2483" w:author="Emna Mokaddem" w:date="2013-01-07T18:17:00Z">
            <w:rPr>
              <w:ins w:id="2484" w:author="Emna Mokaddem" w:date="2013-01-07T18:17:00Z"/>
              <w:del w:id="2485" w:author="Mokaddem Emna" w:date="2013-01-31T10:41:00Z"/>
              <w:rFonts w:asciiTheme="minorHAnsi" w:eastAsiaTheme="minorEastAsia" w:hAnsiTheme="minorHAnsi" w:cstheme="minorBidi"/>
              <w:bCs w:val="0"/>
              <w:caps w:val="0"/>
              <w:spacing w:val="0"/>
              <w:sz w:val="22"/>
              <w:szCs w:val="22"/>
              <w:lang w:val="fr-FR" w:eastAsia="fr-FR"/>
            </w:rPr>
          </w:rPrChange>
        </w:rPr>
      </w:pPr>
      <w:ins w:id="2486" w:author="Emna Mokaddem" w:date="2013-01-07T18:17:00Z">
        <w:del w:id="2487" w:author="Mokaddem Emna" w:date="2013-01-31T10:41:00Z">
          <w:r w:rsidRPr="00D84694" w:rsidDel="00C3586A">
            <w:delText>1.1</w:delText>
          </w:r>
          <w:r w:rsidRPr="001163D9" w:rsidDel="00C3586A">
            <w:rPr>
              <w:rFonts w:eastAsiaTheme="minorEastAsia"/>
              <w:lang w:val="en-US" w:eastAsia="fr-FR"/>
              <w:rPrChange w:id="2488" w:author="Emna Mokaddem" w:date="2013-01-07T18:17:00Z">
                <w:rPr>
                  <w:rFonts w:eastAsiaTheme="minorEastAsia"/>
                  <w:lang w:val="fr-FR" w:eastAsia="fr-FR"/>
                </w:rPr>
              </w:rPrChange>
            </w:rPr>
            <w:tab/>
          </w:r>
          <w:r w:rsidRPr="00D84694" w:rsidDel="00C3586A">
            <w:delText>Purpose</w:delText>
          </w:r>
          <w:r w:rsidDel="00C3586A">
            <w:tab/>
            <w:delText>7</w:delText>
          </w:r>
        </w:del>
      </w:ins>
    </w:p>
    <w:p w:rsidR="001163D9" w:rsidRPr="001163D9" w:rsidDel="00C3586A" w:rsidRDefault="001163D9">
      <w:pPr>
        <w:pStyle w:val="TM2"/>
        <w:tabs>
          <w:tab w:val="left" w:pos="1305"/>
        </w:tabs>
        <w:rPr>
          <w:ins w:id="2489" w:author="Emna Mokaddem" w:date="2013-01-07T18:17:00Z"/>
          <w:del w:id="2490" w:author="Mokaddem Emna" w:date="2013-01-31T10:41:00Z"/>
          <w:rFonts w:asciiTheme="minorHAnsi" w:eastAsiaTheme="minorEastAsia" w:hAnsiTheme="minorHAnsi" w:cstheme="minorBidi"/>
          <w:bCs w:val="0"/>
          <w:caps w:val="0"/>
          <w:spacing w:val="0"/>
          <w:sz w:val="22"/>
          <w:szCs w:val="22"/>
          <w:lang w:val="en-US" w:eastAsia="fr-FR"/>
          <w:rPrChange w:id="2491" w:author="Emna Mokaddem" w:date="2013-01-07T18:17:00Z">
            <w:rPr>
              <w:ins w:id="2492" w:author="Emna Mokaddem" w:date="2013-01-07T18:17:00Z"/>
              <w:del w:id="2493" w:author="Mokaddem Emna" w:date="2013-01-31T10:41:00Z"/>
              <w:rFonts w:asciiTheme="minorHAnsi" w:eastAsiaTheme="minorEastAsia" w:hAnsiTheme="minorHAnsi" w:cstheme="minorBidi"/>
              <w:bCs w:val="0"/>
              <w:caps w:val="0"/>
              <w:spacing w:val="0"/>
              <w:sz w:val="22"/>
              <w:szCs w:val="22"/>
              <w:lang w:val="fr-FR" w:eastAsia="fr-FR"/>
            </w:rPr>
          </w:rPrChange>
        </w:rPr>
      </w:pPr>
      <w:ins w:id="2494" w:author="Emna Mokaddem" w:date="2013-01-07T18:17:00Z">
        <w:del w:id="2495" w:author="Mokaddem Emna" w:date="2013-01-31T10:41:00Z">
          <w:r w:rsidRPr="00D84694" w:rsidDel="00C3586A">
            <w:delText>1.2</w:delText>
          </w:r>
          <w:r w:rsidRPr="001163D9" w:rsidDel="00C3586A">
            <w:rPr>
              <w:rFonts w:eastAsiaTheme="minorEastAsia"/>
              <w:lang w:val="en-US" w:eastAsia="fr-FR"/>
              <w:rPrChange w:id="2496" w:author="Emna Mokaddem" w:date="2013-01-07T18:17:00Z">
                <w:rPr>
                  <w:rFonts w:eastAsiaTheme="minorEastAsia"/>
                  <w:lang w:val="fr-FR" w:eastAsia="fr-FR"/>
                </w:rPr>
              </w:rPrChange>
            </w:rPr>
            <w:tab/>
          </w:r>
          <w:r w:rsidRPr="00D84694" w:rsidDel="00C3586A">
            <w:delText>Scope</w:delText>
          </w:r>
          <w:r w:rsidDel="00C3586A">
            <w:tab/>
            <w:delText>7</w:delText>
          </w:r>
        </w:del>
      </w:ins>
    </w:p>
    <w:p w:rsidR="001163D9" w:rsidRPr="001163D9" w:rsidDel="00C3586A" w:rsidRDefault="001163D9">
      <w:pPr>
        <w:pStyle w:val="TM1"/>
        <w:rPr>
          <w:ins w:id="2497" w:author="Emna Mokaddem" w:date="2013-01-07T18:17:00Z"/>
          <w:del w:id="2498" w:author="Mokaddem Emna" w:date="2013-01-31T10:41:00Z"/>
          <w:rFonts w:asciiTheme="minorHAnsi" w:eastAsiaTheme="minorEastAsia" w:hAnsiTheme="minorHAnsi" w:cstheme="minorBidi"/>
          <w:caps w:val="0"/>
          <w:spacing w:val="0"/>
          <w:sz w:val="22"/>
          <w:szCs w:val="22"/>
          <w:lang w:val="en-US" w:eastAsia="fr-FR"/>
          <w:rPrChange w:id="2499" w:author="Emna Mokaddem" w:date="2013-01-07T18:17:00Z">
            <w:rPr>
              <w:ins w:id="2500" w:author="Emna Mokaddem" w:date="2013-01-07T18:17:00Z"/>
              <w:del w:id="2501" w:author="Mokaddem Emna" w:date="2013-01-31T10:41:00Z"/>
              <w:rFonts w:asciiTheme="minorHAnsi" w:eastAsiaTheme="minorEastAsia" w:hAnsiTheme="minorHAnsi" w:cstheme="minorBidi"/>
              <w:caps w:val="0"/>
              <w:spacing w:val="0"/>
              <w:sz w:val="22"/>
              <w:szCs w:val="22"/>
              <w:lang w:val="fr-FR" w:eastAsia="fr-FR"/>
            </w:rPr>
          </w:rPrChange>
        </w:rPr>
      </w:pPr>
      <w:ins w:id="2502" w:author="Emna Mokaddem" w:date="2013-01-07T18:17:00Z">
        <w:del w:id="2503" w:author="Mokaddem Emna" w:date="2013-01-31T10:41:00Z">
          <w:r w:rsidRPr="00D84694" w:rsidDel="00C3586A">
            <w:rPr>
              <w:lang w:val="en-GB"/>
            </w:rPr>
            <w:delText>2.</w:delText>
          </w:r>
          <w:r w:rsidRPr="001163D9" w:rsidDel="00C3586A">
            <w:rPr>
              <w:rFonts w:eastAsiaTheme="minorEastAsia"/>
              <w:lang w:val="en-US" w:eastAsia="fr-FR"/>
              <w:rPrChange w:id="2504" w:author="Emna Mokaddem" w:date="2013-01-07T18:17:00Z">
                <w:rPr>
                  <w:rFonts w:eastAsiaTheme="minorEastAsia"/>
                  <w:lang w:val="fr-FR" w:eastAsia="fr-FR"/>
                </w:rPr>
              </w:rPrChange>
            </w:rPr>
            <w:tab/>
          </w:r>
          <w:r w:rsidRPr="00D84694" w:rsidDel="00C3586A">
            <w:rPr>
              <w:lang w:val="en-GB"/>
            </w:rPr>
            <w:delText>Applicable and Reference Documents</w:delText>
          </w:r>
          <w:r w:rsidDel="00C3586A">
            <w:tab/>
            <w:delText>8</w:delText>
          </w:r>
        </w:del>
      </w:ins>
    </w:p>
    <w:p w:rsidR="001163D9" w:rsidRPr="001163D9" w:rsidDel="00C3586A" w:rsidRDefault="001163D9">
      <w:pPr>
        <w:pStyle w:val="TM2"/>
        <w:tabs>
          <w:tab w:val="left" w:pos="1305"/>
        </w:tabs>
        <w:rPr>
          <w:ins w:id="2505" w:author="Emna Mokaddem" w:date="2013-01-07T18:17:00Z"/>
          <w:del w:id="2506" w:author="Mokaddem Emna" w:date="2013-01-31T10:41:00Z"/>
          <w:rFonts w:asciiTheme="minorHAnsi" w:eastAsiaTheme="minorEastAsia" w:hAnsiTheme="minorHAnsi" w:cstheme="minorBidi"/>
          <w:bCs w:val="0"/>
          <w:caps w:val="0"/>
          <w:spacing w:val="0"/>
          <w:sz w:val="22"/>
          <w:szCs w:val="22"/>
          <w:lang w:val="en-US" w:eastAsia="fr-FR"/>
          <w:rPrChange w:id="2507" w:author="Emna Mokaddem" w:date="2013-01-07T18:17:00Z">
            <w:rPr>
              <w:ins w:id="2508" w:author="Emna Mokaddem" w:date="2013-01-07T18:17:00Z"/>
              <w:del w:id="2509" w:author="Mokaddem Emna" w:date="2013-01-31T10:41:00Z"/>
              <w:rFonts w:asciiTheme="minorHAnsi" w:eastAsiaTheme="minorEastAsia" w:hAnsiTheme="minorHAnsi" w:cstheme="minorBidi"/>
              <w:bCs w:val="0"/>
              <w:caps w:val="0"/>
              <w:spacing w:val="0"/>
              <w:sz w:val="22"/>
              <w:szCs w:val="22"/>
              <w:lang w:val="fr-FR" w:eastAsia="fr-FR"/>
            </w:rPr>
          </w:rPrChange>
        </w:rPr>
      </w:pPr>
      <w:ins w:id="2510" w:author="Emna Mokaddem" w:date="2013-01-07T18:17:00Z">
        <w:del w:id="2511" w:author="Mokaddem Emna" w:date="2013-01-31T10:41:00Z">
          <w:r w:rsidRPr="00D84694" w:rsidDel="00C3586A">
            <w:delText>2.1</w:delText>
          </w:r>
          <w:r w:rsidRPr="001163D9" w:rsidDel="00C3586A">
            <w:rPr>
              <w:rFonts w:eastAsiaTheme="minorEastAsia"/>
              <w:lang w:val="en-US" w:eastAsia="fr-FR"/>
              <w:rPrChange w:id="2512" w:author="Emna Mokaddem" w:date="2013-01-07T18:17:00Z">
                <w:rPr>
                  <w:rFonts w:eastAsiaTheme="minorEastAsia"/>
                  <w:lang w:val="fr-FR" w:eastAsia="fr-FR"/>
                </w:rPr>
              </w:rPrChange>
            </w:rPr>
            <w:tab/>
          </w:r>
          <w:r w:rsidRPr="00D84694" w:rsidDel="00C3586A">
            <w:delText>Applicable Documents</w:delText>
          </w:r>
          <w:r w:rsidDel="00C3586A">
            <w:tab/>
            <w:delText>8</w:delText>
          </w:r>
        </w:del>
      </w:ins>
    </w:p>
    <w:p w:rsidR="001163D9" w:rsidRPr="001163D9" w:rsidDel="00C3586A" w:rsidRDefault="001163D9">
      <w:pPr>
        <w:pStyle w:val="TM2"/>
        <w:tabs>
          <w:tab w:val="left" w:pos="1305"/>
        </w:tabs>
        <w:rPr>
          <w:ins w:id="2513" w:author="Emna Mokaddem" w:date="2013-01-07T18:17:00Z"/>
          <w:del w:id="2514" w:author="Mokaddem Emna" w:date="2013-01-31T10:41:00Z"/>
          <w:rFonts w:asciiTheme="minorHAnsi" w:eastAsiaTheme="minorEastAsia" w:hAnsiTheme="minorHAnsi" w:cstheme="minorBidi"/>
          <w:bCs w:val="0"/>
          <w:caps w:val="0"/>
          <w:spacing w:val="0"/>
          <w:sz w:val="22"/>
          <w:szCs w:val="22"/>
          <w:lang w:val="en-US" w:eastAsia="fr-FR"/>
          <w:rPrChange w:id="2515" w:author="Emna Mokaddem" w:date="2013-01-07T18:17:00Z">
            <w:rPr>
              <w:ins w:id="2516" w:author="Emna Mokaddem" w:date="2013-01-07T18:17:00Z"/>
              <w:del w:id="2517" w:author="Mokaddem Emna" w:date="2013-01-31T10:41:00Z"/>
              <w:rFonts w:asciiTheme="minorHAnsi" w:eastAsiaTheme="minorEastAsia" w:hAnsiTheme="minorHAnsi" w:cstheme="minorBidi"/>
              <w:bCs w:val="0"/>
              <w:caps w:val="0"/>
              <w:spacing w:val="0"/>
              <w:sz w:val="22"/>
              <w:szCs w:val="22"/>
              <w:lang w:val="fr-FR" w:eastAsia="fr-FR"/>
            </w:rPr>
          </w:rPrChange>
        </w:rPr>
      </w:pPr>
      <w:ins w:id="2518" w:author="Emna Mokaddem" w:date="2013-01-07T18:17:00Z">
        <w:del w:id="2519" w:author="Mokaddem Emna" w:date="2013-01-31T10:41:00Z">
          <w:r w:rsidRPr="00D84694" w:rsidDel="00C3586A">
            <w:delText>2.2</w:delText>
          </w:r>
          <w:r w:rsidRPr="001163D9" w:rsidDel="00C3586A">
            <w:rPr>
              <w:rFonts w:eastAsiaTheme="minorEastAsia"/>
              <w:lang w:val="en-US" w:eastAsia="fr-FR"/>
              <w:rPrChange w:id="2520" w:author="Emna Mokaddem" w:date="2013-01-07T18:17:00Z">
                <w:rPr>
                  <w:rFonts w:eastAsiaTheme="minorEastAsia"/>
                  <w:lang w:val="fr-FR" w:eastAsia="fr-FR"/>
                </w:rPr>
              </w:rPrChange>
            </w:rPr>
            <w:tab/>
          </w:r>
          <w:r w:rsidRPr="00D84694" w:rsidDel="00C3586A">
            <w:delText>Reference Documents</w:delText>
          </w:r>
          <w:r w:rsidDel="00C3586A">
            <w:tab/>
            <w:delText>8</w:delText>
          </w:r>
        </w:del>
      </w:ins>
    </w:p>
    <w:p w:rsidR="001163D9" w:rsidRPr="001163D9" w:rsidDel="00C3586A" w:rsidRDefault="001163D9">
      <w:pPr>
        <w:pStyle w:val="TM1"/>
        <w:rPr>
          <w:ins w:id="2521" w:author="Emna Mokaddem" w:date="2013-01-07T18:17:00Z"/>
          <w:del w:id="2522" w:author="Mokaddem Emna" w:date="2013-01-31T10:41:00Z"/>
          <w:rFonts w:asciiTheme="minorHAnsi" w:eastAsiaTheme="minorEastAsia" w:hAnsiTheme="minorHAnsi" w:cstheme="minorBidi"/>
          <w:caps w:val="0"/>
          <w:spacing w:val="0"/>
          <w:sz w:val="22"/>
          <w:szCs w:val="22"/>
          <w:lang w:val="en-US" w:eastAsia="fr-FR"/>
          <w:rPrChange w:id="2523" w:author="Emna Mokaddem" w:date="2013-01-07T18:17:00Z">
            <w:rPr>
              <w:ins w:id="2524" w:author="Emna Mokaddem" w:date="2013-01-07T18:17:00Z"/>
              <w:del w:id="2525" w:author="Mokaddem Emna" w:date="2013-01-31T10:41:00Z"/>
              <w:rFonts w:asciiTheme="minorHAnsi" w:eastAsiaTheme="minorEastAsia" w:hAnsiTheme="minorHAnsi" w:cstheme="minorBidi"/>
              <w:caps w:val="0"/>
              <w:spacing w:val="0"/>
              <w:sz w:val="22"/>
              <w:szCs w:val="22"/>
              <w:lang w:val="fr-FR" w:eastAsia="fr-FR"/>
            </w:rPr>
          </w:rPrChange>
        </w:rPr>
      </w:pPr>
      <w:ins w:id="2526" w:author="Emna Mokaddem" w:date="2013-01-07T18:17:00Z">
        <w:del w:id="2527" w:author="Mokaddem Emna" w:date="2013-01-31T10:41:00Z">
          <w:r w:rsidRPr="00D84694" w:rsidDel="00C3586A">
            <w:rPr>
              <w:lang w:val="en-GB"/>
            </w:rPr>
            <w:delText>3.</w:delText>
          </w:r>
          <w:r w:rsidRPr="001163D9" w:rsidDel="00C3586A">
            <w:rPr>
              <w:rFonts w:eastAsiaTheme="minorEastAsia"/>
              <w:lang w:val="en-US" w:eastAsia="fr-FR"/>
              <w:rPrChange w:id="2528" w:author="Emna Mokaddem" w:date="2013-01-07T18:17:00Z">
                <w:rPr>
                  <w:rFonts w:eastAsiaTheme="minorEastAsia"/>
                  <w:lang w:val="fr-FR" w:eastAsia="fr-FR"/>
                </w:rPr>
              </w:rPrChange>
            </w:rPr>
            <w:tab/>
          </w:r>
          <w:r w:rsidRPr="00D84694" w:rsidDel="00C3586A">
            <w:rPr>
              <w:lang w:val="en-GB"/>
            </w:rPr>
            <w:delText>Terms, Definitions and Abbreviated Terms</w:delText>
          </w:r>
          <w:r w:rsidDel="00C3586A">
            <w:tab/>
            <w:delText>9</w:delText>
          </w:r>
        </w:del>
      </w:ins>
    </w:p>
    <w:p w:rsidR="001163D9" w:rsidRPr="001163D9" w:rsidDel="00C3586A" w:rsidRDefault="001163D9">
      <w:pPr>
        <w:pStyle w:val="TM2"/>
        <w:tabs>
          <w:tab w:val="left" w:pos="1305"/>
        </w:tabs>
        <w:rPr>
          <w:ins w:id="2529" w:author="Emna Mokaddem" w:date="2013-01-07T18:17:00Z"/>
          <w:del w:id="2530" w:author="Mokaddem Emna" w:date="2013-01-31T10:41:00Z"/>
          <w:rFonts w:asciiTheme="minorHAnsi" w:eastAsiaTheme="minorEastAsia" w:hAnsiTheme="minorHAnsi" w:cstheme="minorBidi"/>
          <w:bCs w:val="0"/>
          <w:caps w:val="0"/>
          <w:spacing w:val="0"/>
          <w:sz w:val="22"/>
          <w:szCs w:val="22"/>
          <w:lang w:val="en-US" w:eastAsia="fr-FR"/>
          <w:rPrChange w:id="2531" w:author="Emna Mokaddem" w:date="2013-01-07T18:17:00Z">
            <w:rPr>
              <w:ins w:id="2532" w:author="Emna Mokaddem" w:date="2013-01-07T18:17:00Z"/>
              <w:del w:id="2533" w:author="Mokaddem Emna" w:date="2013-01-31T10:41:00Z"/>
              <w:rFonts w:asciiTheme="minorHAnsi" w:eastAsiaTheme="minorEastAsia" w:hAnsiTheme="minorHAnsi" w:cstheme="minorBidi"/>
              <w:bCs w:val="0"/>
              <w:caps w:val="0"/>
              <w:spacing w:val="0"/>
              <w:sz w:val="22"/>
              <w:szCs w:val="22"/>
              <w:lang w:val="fr-FR" w:eastAsia="fr-FR"/>
            </w:rPr>
          </w:rPrChange>
        </w:rPr>
      </w:pPr>
      <w:ins w:id="2534" w:author="Emna Mokaddem" w:date="2013-01-07T18:17:00Z">
        <w:del w:id="2535" w:author="Mokaddem Emna" w:date="2013-01-31T10:41:00Z">
          <w:r w:rsidRPr="00D84694" w:rsidDel="00C3586A">
            <w:delText>3.1</w:delText>
          </w:r>
          <w:r w:rsidRPr="001163D9" w:rsidDel="00C3586A">
            <w:rPr>
              <w:rFonts w:eastAsiaTheme="minorEastAsia"/>
              <w:lang w:val="en-US" w:eastAsia="fr-FR"/>
              <w:rPrChange w:id="2536" w:author="Emna Mokaddem" w:date="2013-01-07T18:17:00Z">
                <w:rPr>
                  <w:rFonts w:eastAsiaTheme="minorEastAsia"/>
                  <w:lang w:val="fr-FR" w:eastAsia="fr-FR"/>
                </w:rPr>
              </w:rPrChange>
            </w:rPr>
            <w:tab/>
          </w:r>
          <w:r w:rsidRPr="00D84694" w:rsidDel="00C3586A">
            <w:delText>Definitions</w:delText>
          </w:r>
          <w:r w:rsidDel="00C3586A">
            <w:tab/>
            <w:delText>9</w:delText>
          </w:r>
        </w:del>
      </w:ins>
    </w:p>
    <w:p w:rsidR="001163D9" w:rsidRPr="001163D9" w:rsidDel="00C3586A" w:rsidRDefault="001163D9">
      <w:pPr>
        <w:pStyle w:val="TM2"/>
        <w:tabs>
          <w:tab w:val="left" w:pos="1305"/>
        </w:tabs>
        <w:rPr>
          <w:ins w:id="2537" w:author="Emna Mokaddem" w:date="2013-01-07T18:17:00Z"/>
          <w:del w:id="2538" w:author="Mokaddem Emna" w:date="2013-01-31T10:41:00Z"/>
          <w:rFonts w:asciiTheme="minorHAnsi" w:eastAsiaTheme="minorEastAsia" w:hAnsiTheme="minorHAnsi" w:cstheme="minorBidi"/>
          <w:bCs w:val="0"/>
          <w:caps w:val="0"/>
          <w:spacing w:val="0"/>
          <w:sz w:val="22"/>
          <w:szCs w:val="22"/>
          <w:lang w:val="en-US" w:eastAsia="fr-FR"/>
          <w:rPrChange w:id="2539" w:author="Emna Mokaddem" w:date="2013-01-07T18:17:00Z">
            <w:rPr>
              <w:ins w:id="2540" w:author="Emna Mokaddem" w:date="2013-01-07T18:17:00Z"/>
              <w:del w:id="2541" w:author="Mokaddem Emna" w:date="2013-01-31T10:41:00Z"/>
              <w:rFonts w:asciiTheme="minorHAnsi" w:eastAsiaTheme="minorEastAsia" w:hAnsiTheme="minorHAnsi" w:cstheme="minorBidi"/>
              <w:bCs w:val="0"/>
              <w:caps w:val="0"/>
              <w:spacing w:val="0"/>
              <w:sz w:val="22"/>
              <w:szCs w:val="22"/>
              <w:lang w:val="fr-FR" w:eastAsia="fr-FR"/>
            </w:rPr>
          </w:rPrChange>
        </w:rPr>
      </w:pPr>
      <w:ins w:id="2542" w:author="Emna Mokaddem" w:date="2013-01-07T18:17:00Z">
        <w:del w:id="2543" w:author="Mokaddem Emna" w:date="2013-01-31T10:41:00Z">
          <w:r w:rsidRPr="00D84694" w:rsidDel="00C3586A">
            <w:delText>3.2</w:delText>
          </w:r>
          <w:r w:rsidRPr="001163D9" w:rsidDel="00C3586A">
            <w:rPr>
              <w:rFonts w:eastAsiaTheme="minorEastAsia"/>
              <w:lang w:val="en-US" w:eastAsia="fr-FR"/>
              <w:rPrChange w:id="2544" w:author="Emna Mokaddem" w:date="2013-01-07T18:17:00Z">
                <w:rPr>
                  <w:rFonts w:eastAsiaTheme="minorEastAsia"/>
                  <w:lang w:val="fr-FR" w:eastAsia="fr-FR"/>
                </w:rPr>
              </w:rPrChange>
            </w:rPr>
            <w:tab/>
          </w:r>
          <w:r w:rsidRPr="00D84694" w:rsidDel="00C3586A">
            <w:delText>Acronyms</w:delText>
          </w:r>
          <w:r w:rsidDel="00C3586A">
            <w:tab/>
            <w:delText>9</w:delText>
          </w:r>
        </w:del>
      </w:ins>
    </w:p>
    <w:p w:rsidR="001163D9" w:rsidRPr="001163D9" w:rsidDel="00C3586A" w:rsidRDefault="001163D9">
      <w:pPr>
        <w:pStyle w:val="TM1"/>
        <w:rPr>
          <w:ins w:id="2545" w:author="Emna Mokaddem" w:date="2013-01-07T18:17:00Z"/>
          <w:del w:id="2546" w:author="Mokaddem Emna" w:date="2013-01-31T10:41:00Z"/>
          <w:rFonts w:asciiTheme="minorHAnsi" w:eastAsiaTheme="minorEastAsia" w:hAnsiTheme="minorHAnsi" w:cstheme="minorBidi"/>
          <w:caps w:val="0"/>
          <w:spacing w:val="0"/>
          <w:sz w:val="22"/>
          <w:szCs w:val="22"/>
          <w:lang w:val="en-US" w:eastAsia="fr-FR"/>
          <w:rPrChange w:id="2547" w:author="Emna Mokaddem" w:date="2013-01-07T18:17:00Z">
            <w:rPr>
              <w:ins w:id="2548" w:author="Emna Mokaddem" w:date="2013-01-07T18:17:00Z"/>
              <w:del w:id="2549" w:author="Mokaddem Emna" w:date="2013-01-31T10:41:00Z"/>
              <w:rFonts w:asciiTheme="minorHAnsi" w:eastAsiaTheme="minorEastAsia" w:hAnsiTheme="minorHAnsi" w:cstheme="minorBidi"/>
              <w:caps w:val="0"/>
              <w:spacing w:val="0"/>
              <w:sz w:val="22"/>
              <w:szCs w:val="22"/>
              <w:lang w:val="fr-FR" w:eastAsia="fr-FR"/>
            </w:rPr>
          </w:rPrChange>
        </w:rPr>
      </w:pPr>
      <w:ins w:id="2550" w:author="Emna Mokaddem" w:date="2013-01-07T18:17:00Z">
        <w:del w:id="2551" w:author="Mokaddem Emna" w:date="2013-01-31T10:41:00Z">
          <w:r w:rsidRPr="00D84694" w:rsidDel="00C3586A">
            <w:rPr>
              <w:lang w:val="en-GB"/>
            </w:rPr>
            <w:delText>4.</w:delText>
          </w:r>
          <w:r w:rsidRPr="001163D9" w:rsidDel="00C3586A">
            <w:rPr>
              <w:rFonts w:eastAsiaTheme="minorEastAsia"/>
              <w:lang w:val="en-US" w:eastAsia="fr-FR"/>
              <w:rPrChange w:id="2552" w:author="Emna Mokaddem" w:date="2013-01-07T18:17:00Z">
                <w:rPr>
                  <w:rFonts w:eastAsiaTheme="minorEastAsia"/>
                  <w:lang w:val="fr-FR" w:eastAsia="fr-FR"/>
                </w:rPr>
              </w:rPrChange>
            </w:rPr>
            <w:tab/>
          </w:r>
          <w:r w:rsidRPr="00D84694" w:rsidDel="00C3586A">
            <w:rPr>
              <w:lang w:val="en-GB"/>
            </w:rPr>
            <w:delText>Software overview</w:delText>
          </w:r>
          <w:r w:rsidDel="00C3586A">
            <w:tab/>
            <w:delText>10</w:delText>
          </w:r>
        </w:del>
      </w:ins>
    </w:p>
    <w:p w:rsidR="001163D9" w:rsidRPr="001163D9" w:rsidDel="00C3586A" w:rsidRDefault="001163D9">
      <w:pPr>
        <w:pStyle w:val="TM1"/>
        <w:rPr>
          <w:ins w:id="2553" w:author="Emna Mokaddem" w:date="2013-01-07T18:17:00Z"/>
          <w:del w:id="2554" w:author="Mokaddem Emna" w:date="2013-01-31T10:41:00Z"/>
          <w:rFonts w:asciiTheme="minorHAnsi" w:eastAsiaTheme="minorEastAsia" w:hAnsiTheme="minorHAnsi" w:cstheme="minorBidi"/>
          <w:caps w:val="0"/>
          <w:spacing w:val="0"/>
          <w:sz w:val="22"/>
          <w:szCs w:val="22"/>
          <w:lang w:val="en-US" w:eastAsia="fr-FR"/>
          <w:rPrChange w:id="2555" w:author="Emna Mokaddem" w:date="2013-01-07T18:17:00Z">
            <w:rPr>
              <w:ins w:id="2556" w:author="Emna Mokaddem" w:date="2013-01-07T18:17:00Z"/>
              <w:del w:id="2557" w:author="Mokaddem Emna" w:date="2013-01-31T10:41:00Z"/>
              <w:rFonts w:asciiTheme="minorHAnsi" w:eastAsiaTheme="minorEastAsia" w:hAnsiTheme="minorHAnsi" w:cstheme="minorBidi"/>
              <w:caps w:val="0"/>
              <w:spacing w:val="0"/>
              <w:sz w:val="22"/>
              <w:szCs w:val="22"/>
              <w:lang w:val="fr-FR" w:eastAsia="fr-FR"/>
            </w:rPr>
          </w:rPrChange>
        </w:rPr>
      </w:pPr>
      <w:ins w:id="2558" w:author="Emna Mokaddem" w:date="2013-01-07T18:17:00Z">
        <w:del w:id="2559" w:author="Mokaddem Emna" w:date="2013-01-31T10:41:00Z">
          <w:r w:rsidRPr="00D84694" w:rsidDel="00C3586A">
            <w:rPr>
              <w:lang w:val="en-GB"/>
            </w:rPr>
            <w:delText>5.</w:delText>
          </w:r>
          <w:r w:rsidRPr="001163D9" w:rsidDel="00C3586A">
            <w:rPr>
              <w:rFonts w:eastAsiaTheme="minorEastAsia"/>
              <w:lang w:val="en-US" w:eastAsia="fr-FR"/>
              <w:rPrChange w:id="2560" w:author="Emna Mokaddem" w:date="2013-01-07T18:17:00Z">
                <w:rPr>
                  <w:rFonts w:eastAsiaTheme="minorEastAsia"/>
                  <w:lang w:val="fr-FR" w:eastAsia="fr-FR"/>
                </w:rPr>
              </w:rPrChange>
            </w:rPr>
            <w:tab/>
          </w:r>
          <w:r w:rsidRPr="00D84694" w:rsidDel="00C3586A">
            <w:rPr>
              <w:lang w:val="en-GB"/>
            </w:rPr>
            <w:delText>Software Unit Testing and Software Integration Testing</w:delText>
          </w:r>
          <w:r w:rsidDel="00C3586A">
            <w:tab/>
            <w:delText>11</w:delText>
          </w:r>
        </w:del>
      </w:ins>
    </w:p>
    <w:p w:rsidR="001163D9" w:rsidRPr="001163D9" w:rsidDel="00C3586A" w:rsidRDefault="001163D9">
      <w:pPr>
        <w:pStyle w:val="TM2"/>
        <w:tabs>
          <w:tab w:val="left" w:pos="1305"/>
        </w:tabs>
        <w:rPr>
          <w:ins w:id="2561" w:author="Emna Mokaddem" w:date="2013-01-07T18:17:00Z"/>
          <w:del w:id="2562" w:author="Mokaddem Emna" w:date="2013-01-31T10:41:00Z"/>
          <w:rFonts w:asciiTheme="minorHAnsi" w:eastAsiaTheme="minorEastAsia" w:hAnsiTheme="minorHAnsi" w:cstheme="minorBidi"/>
          <w:bCs w:val="0"/>
          <w:caps w:val="0"/>
          <w:spacing w:val="0"/>
          <w:sz w:val="22"/>
          <w:szCs w:val="22"/>
          <w:lang w:val="en-US" w:eastAsia="fr-FR"/>
          <w:rPrChange w:id="2563" w:author="Emna Mokaddem" w:date="2013-01-07T18:17:00Z">
            <w:rPr>
              <w:ins w:id="2564" w:author="Emna Mokaddem" w:date="2013-01-07T18:17:00Z"/>
              <w:del w:id="2565" w:author="Mokaddem Emna" w:date="2013-01-31T10:41:00Z"/>
              <w:rFonts w:asciiTheme="minorHAnsi" w:eastAsiaTheme="minorEastAsia" w:hAnsiTheme="minorHAnsi" w:cstheme="minorBidi"/>
              <w:bCs w:val="0"/>
              <w:caps w:val="0"/>
              <w:spacing w:val="0"/>
              <w:sz w:val="22"/>
              <w:szCs w:val="22"/>
              <w:lang w:val="fr-FR" w:eastAsia="fr-FR"/>
            </w:rPr>
          </w:rPrChange>
        </w:rPr>
      </w:pPr>
      <w:ins w:id="2566" w:author="Emna Mokaddem" w:date="2013-01-07T18:17:00Z">
        <w:del w:id="2567" w:author="Mokaddem Emna" w:date="2013-01-31T10:41:00Z">
          <w:r w:rsidRPr="00D84694" w:rsidDel="00C3586A">
            <w:delText>5.1</w:delText>
          </w:r>
          <w:r w:rsidRPr="001163D9" w:rsidDel="00C3586A">
            <w:rPr>
              <w:rFonts w:eastAsiaTheme="minorEastAsia"/>
              <w:lang w:val="en-US" w:eastAsia="fr-FR"/>
              <w:rPrChange w:id="2568" w:author="Emna Mokaddem" w:date="2013-01-07T18:17:00Z">
                <w:rPr>
                  <w:rFonts w:eastAsiaTheme="minorEastAsia"/>
                  <w:lang w:val="fr-FR" w:eastAsia="fr-FR"/>
                </w:rPr>
              </w:rPrChange>
            </w:rPr>
            <w:tab/>
          </w:r>
          <w:r w:rsidRPr="00D84694" w:rsidDel="00C3586A">
            <w:delText>General</w:delText>
          </w:r>
          <w:r w:rsidDel="00C3586A">
            <w:tab/>
            <w:delText>11</w:delText>
          </w:r>
        </w:del>
      </w:ins>
    </w:p>
    <w:p w:rsidR="001163D9" w:rsidRPr="001163D9" w:rsidDel="00C3586A" w:rsidRDefault="001163D9">
      <w:pPr>
        <w:pStyle w:val="TM3"/>
        <w:tabs>
          <w:tab w:val="left" w:pos="2041"/>
        </w:tabs>
        <w:rPr>
          <w:ins w:id="2569" w:author="Emna Mokaddem" w:date="2013-01-07T18:17:00Z"/>
          <w:del w:id="2570" w:author="Mokaddem Emna" w:date="2013-01-31T10:41:00Z"/>
          <w:rFonts w:asciiTheme="minorHAnsi" w:eastAsiaTheme="minorEastAsia" w:hAnsiTheme="minorHAnsi" w:cstheme="minorBidi"/>
          <w:bCs w:val="0"/>
          <w:iCs w:val="0"/>
          <w:caps w:val="0"/>
          <w:color w:val="auto"/>
          <w:spacing w:val="0"/>
          <w:sz w:val="22"/>
          <w:szCs w:val="22"/>
          <w:lang w:val="en-US" w:eastAsia="fr-FR"/>
          <w:rPrChange w:id="2571" w:author="Emna Mokaddem" w:date="2013-01-07T18:17:00Z">
            <w:rPr>
              <w:ins w:id="2572" w:author="Emna Mokaddem" w:date="2013-01-07T18:17:00Z"/>
              <w:del w:id="257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574" w:author="Emna Mokaddem" w:date="2013-01-07T18:17:00Z">
        <w:del w:id="2575" w:author="Mokaddem Emna" w:date="2013-01-31T10:41:00Z">
          <w:r w:rsidRPr="00D84694" w:rsidDel="00C3586A">
            <w:delText>5.1.1</w:delText>
          </w:r>
          <w:r w:rsidRPr="001163D9" w:rsidDel="00C3586A">
            <w:rPr>
              <w:rFonts w:eastAsiaTheme="minorEastAsia"/>
              <w:lang w:val="en-US" w:eastAsia="fr-FR"/>
              <w:rPrChange w:id="2576" w:author="Emna Mokaddem" w:date="2013-01-07T18:17:00Z">
                <w:rPr>
                  <w:rFonts w:eastAsiaTheme="minorEastAsia"/>
                  <w:lang w:val="fr-FR" w:eastAsia="fr-FR"/>
                </w:rPr>
              </w:rPrChange>
            </w:rPr>
            <w:tab/>
          </w:r>
          <w:r w:rsidRPr="00D84694" w:rsidDel="00C3586A">
            <w:delText>Organization</w:delText>
          </w:r>
          <w:r w:rsidDel="00C3586A">
            <w:tab/>
            <w:delText>11</w:delText>
          </w:r>
        </w:del>
      </w:ins>
    </w:p>
    <w:p w:rsidR="001163D9" w:rsidRPr="001163D9" w:rsidDel="00C3586A" w:rsidRDefault="001163D9">
      <w:pPr>
        <w:pStyle w:val="TM3"/>
        <w:tabs>
          <w:tab w:val="left" w:pos="2041"/>
        </w:tabs>
        <w:rPr>
          <w:ins w:id="2577" w:author="Emna Mokaddem" w:date="2013-01-07T18:17:00Z"/>
          <w:del w:id="2578" w:author="Mokaddem Emna" w:date="2013-01-31T10:41:00Z"/>
          <w:rFonts w:asciiTheme="minorHAnsi" w:eastAsiaTheme="minorEastAsia" w:hAnsiTheme="minorHAnsi" w:cstheme="minorBidi"/>
          <w:bCs w:val="0"/>
          <w:iCs w:val="0"/>
          <w:caps w:val="0"/>
          <w:color w:val="auto"/>
          <w:spacing w:val="0"/>
          <w:sz w:val="22"/>
          <w:szCs w:val="22"/>
          <w:lang w:val="en-US" w:eastAsia="fr-FR"/>
          <w:rPrChange w:id="2579" w:author="Emna Mokaddem" w:date="2013-01-07T18:17:00Z">
            <w:rPr>
              <w:ins w:id="2580" w:author="Emna Mokaddem" w:date="2013-01-07T18:17:00Z"/>
              <w:del w:id="258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582" w:author="Emna Mokaddem" w:date="2013-01-07T18:17:00Z">
        <w:del w:id="2583" w:author="Mokaddem Emna" w:date="2013-01-31T10:41:00Z">
          <w:r w:rsidRPr="00D84694" w:rsidDel="00C3586A">
            <w:delText>5.1.2</w:delText>
          </w:r>
          <w:r w:rsidRPr="001163D9" w:rsidDel="00C3586A">
            <w:rPr>
              <w:rFonts w:eastAsiaTheme="minorEastAsia"/>
              <w:lang w:val="en-US" w:eastAsia="fr-FR"/>
              <w:rPrChange w:id="2584" w:author="Emna Mokaddem" w:date="2013-01-07T18:17:00Z">
                <w:rPr>
                  <w:rFonts w:eastAsiaTheme="minorEastAsia"/>
                  <w:lang w:val="fr-FR" w:eastAsia="fr-FR"/>
                </w:rPr>
              </w:rPrChange>
            </w:rPr>
            <w:tab/>
          </w:r>
          <w:r w:rsidRPr="00D84694" w:rsidDel="00C3586A">
            <w:delText>Master Schedule</w:delText>
          </w:r>
          <w:r w:rsidDel="00C3586A">
            <w:tab/>
            <w:delText>11</w:delText>
          </w:r>
        </w:del>
      </w:ins>
    </w:p>
    <w:p w:rsidR="001163D9" w:rsidRPr="001163D9" w:rsidDel="00C3586A" w:rsidRDefault="001163D9">
      <w:pPr>
        <w:pStyle w:val="TM3"/>
        <w:tabs>
          <w:tab w:val="left" w:pos="2041"/>
        </w:tabs>
        <w:rPr>
          <w:ins w:id="2585" w:author="Emna Mokaddem" w:date="2013-01-07T18:17:00Z"/>
          <w:del w:id="2586" w:author="Mokaddem Emna" w:date="2013-01-31T10:41:00Z"/>
          <w:rFonts w:asciiTheme="minorHAnsi" w:eastAsiaTheme="minorEastAsia" w:hAnsiTheme="minorHAnsi" w:cstheme="minorBidi"/>
          <w:bCs w:val="0"/>
          <w:iCs w:val="0"/>
          <w:caps w:val="0"/>
          <w:color w:val="auto"/>
          <w:spacing w:val="0"/>
          <w:sz w:val="22"/>
          <w:szCs w:val="22"/>
          <w:lang w:val="en-US" w:eastAsia="fr-FR"/>
          <w:rPrChange w:id="2587" w:author="Emna Mokaddem" w:date="2013-01-07T18:17:00Z">
            <w:rPr>
              <w:ins w:id="2588" w:author="Emna Mokaddem" w:date="2013-01-07T18:17:00Z"/>
              <w:del w:id="258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590" w:author="Emna Mokaddem" w:date="2013-01-07T18:17:00Z">
        <w:del w:id="2591" w:author="Mokaddem Emna" w:date="2013-01-31T10:41:00Z">
          <w:r w:rsidRPr="00D84694" w:rsidDel="00C3586A">
            <w:delText>5.1.3</w:delText>
          </w:r>
          <w:r w:rsidRPr="001163D9" w:rsidDel="00C3586A">
            <w:rPr>
              <w:rFonts w:eastAsiaTheme="minorEastAsia"/>
              <w:lang w:val="en-US" w:eastAsia="fr-FR"/>
              <w:rPrChange w:id="2592" w:author="Emna Mokaddem" w:date="2013-01-07T18:17:00Z">
                <w:rPr>
                  <w:rFonts w:eastAsiaTheme="minorEastAsia"/>
                  <w:lang w:val="fr-FR" w:eastAsia="fr-FR"/>
                </w:rPr>
              </w:rPrChange>
            </w:rPr>
            <w:tab/>
          </w:r>
          <w:r w:rsidRPr="00D84694" w:rsidDel="00C3586A">
            <w:delText>Resource Summary</w:delText>
          </w:r>
          <w:r w:rsidDel="00C3586A">
            <w:tab/>
            <w:delText>11</w:delText>
          </w:r>
        </w:del>
      </w:ins>
    </w:p>
    <w:p w:rsidR="001163D9" w:rsidRPr="001163D9" w:rsidDel="00C3586A" w:rsidRDefault="001163D9">
      <w:pPr>
        <w:pStyle w:val="TM3"/>
        <w:tabs>
          <w:tab w:val="left" w:pos="2041"/>
        </w:tabs>
        <w:rPr>
          <w:ins w:id="2593" w:author="Emna Mokaddem" w:date="2013-01-07T18:17:00Z"/>
          <w:del w:id="2594" w:author="Mokaddem Emna" w:date="2013-01-31T10:41:00Z"/>
          <w:rFonts w:asciiTheme="minorHAnsi" w:eastAsiaTheme="minorEastAsia" w:hAnsiTheme="minorHAnsi" w:cstheme="minorBidi"/>
          <w:bCs w:val="0"/>
          <w:iCs w:val="0"/>
          <w:caps w:val="0"/>
          <w:color w:val="auto"/>
          <w:spacing w:val="0"/>
          <w:sz w:val="22"/>
          <w:szCs w:val="22"/>
          <w:lang w:val="en-US" w:eastAsia="fr-FR"/>
          <w:rPrChange w:id="2595" w:author="Emna Mokaddem" w:date="2013-01-07T18:17:00Z">
            <w:rPr>
              <w:ins w:id="2596" w:author="Emna Mokaddem" w:date="2013-01-07T18:17:00Z"/>
              <w:del w:id="259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598" w:author="Emna Mokaddem" w:date="2013-01-07T18:17:00Z">
        <w:del w:id="2599" w:author="Mokaddem Emna" w:date="2013-01-31T10:41:00Z">
          <w:r w:rsidRPr="00D84694" w:rsidDel="00C3586A">
            <w:delText>5.1.4</w:delText>
          </w:r>
          <w:r w:rsidRPr="001163D9" w:rsidDel="00C3586A">
            <w:rPr>
              <w:rFonts w:eastAsiaTheme="minorEastAsia"/>
              <w:lang w:val="en-US" w:eastAsia="fr-FR"/>
              <w:rPrChange w:id="2600" w:author="Emna Mokaddem" w:date="2013-01-07T18:17:00Z">
                <w:rPr>
                  <w:rFonts w:eastAsiaTheme="minorEastAsia"/>
                  <w:lang w:val="fr-FR" w:eastAsia="fr-FR"/>
                </w:rPr>
              </w:rPrChange>
            </w:rPr>
            <w:tab/>
          </w:r>
          <w:r w:rsidRPr="00D84694" w:rsidDel="00C3586A">
            <w:delText>Responsibilities</w:delText>
          </w:r>
          <w:r w:rsidDel="00C3586A">
            <w:tab/>
            <w:delText>11</w:delText>
          </w:r>
        </w:del>
      </w:ins>
    </w:p>
    <w:p w:rsidR="001163D9" w:rsidRPr="001163D9" w:rsidDel="00C3586A" w:rsidRDefault="001163D9">
      <w:pPr>
        <w:pStyle w:val="TM3"/>
        <w:tabs>
          <w:tab w:val="left" w:pos="2041"/>
        </w:tabs>
        <w:rPr>
          <w:ins w:id="2601" w:author="Emna Mokaddem" w:date="2013-01-07T18:17:00Z"/>
          <w:del w:id="2602" w:author="Mokaddem Emna" w:date="2013-01-31T10:41:00Z"/>
          <w:rFonts w:asciiTheme="minorHAnsi" w:eastAsiaTheme="minorEastAsia" w:hAnsiTheme="minorHAnsi" w:cstheme="minorBidi"/>
          <w:bCs w:val="0"/>
          <w:iCs w:val="0"/>
          <w:caps w:val="0"/>
          <w:color w:val="auto"/>
          <w:spacing w:val="0"/>
          <w:sz w:val="22"/>
          <w:szCs w:val="22"/>
          <w:lang w:val="en-US" w:eastAsia="fr-FR"/>
          <w:rPrChange w:id="2603" w:author="Emna Mokaddem" w:date="2013-01-07T18:17:00Z">
            <w:rPr>
              <w:ins w:id="2604" w:author="Emna Mokaddem" w:date="2013-01-07T18:17:00Z"/>
              <w:del w:id="260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06" w:author="Emna Mokaddem" w:date="2013-01-07T18:17:00Z">
        <w:del w:id="2607" w:author="Mokaddem Emna" w:date="2013-01-31T10:41:00Z">
          <w:r w:rsidRPr="00D84694" w:rsidDel="00C3586A">
            <w:delText>5.1.5</w:delText>
          </w:r>
          <w:r w:rsidRPr="001163D9" w:rsidDel="00C3586A">
            <w:rPr>
              <w:rFonts w:eastAsiaTheme="minorEastAsia"/>
              <w:lang w:val="en-US" w:eastAsia="fr-FR"/>
              <w:rPrChange w:id="2608" w:author="Emna Mokaddem" w:date="2013-01-07T18:17:00Z">
                <w:rPr>
                  <w:rFonts w:eastAsiaTheme="minorEastAsia"/>
                  <w:lang w:val="fr-FR" w:eastAsia="fr-FR"/>
                </w:rPr>
              </w:rPrChange>
            </w:rPr>
            <w:tab/>
          </w:r>
          <w:r w:rsidRPr="00D84694" w:rsidDel="00C3586A">
            <w:delText>Tools, Techniques and Methods</w:delText>
          </w:r>
          <w:r w:rsidDel="00C3586A">
            <w:tab/>
            <w:delText>11</w:delText>
          </w:r>
        </w:del>
      </w:ins>
    </w:p>
    <w:p w:rsidR="001163D9" w:rsidRPr="001163D9" w:rsidDel="00C3586A" w:rsidRDefault="001163D9">
      <w:pPr>
        <w:pStyle w:val="TM3"/>
        <w:tabs>
          <w:tab w:val="left" w:pos="2041"/>
        </w:tabs>
        <w:rPr>
          <w:ins w:id="2609" w:author="Emna Mokaddem" w:date="2013-01-07T18:17:00Z"/>
          <w:del w:id="2610" w:author="Mokaddem Emna" w:date="2013-01-31T10:41:00Z"/>
          <w:rFonts w:asciiTheme="minorHAnsi" w:eastAsiaTheme="minorEastAsia" w:hAnsiTheme="minorHAnsi" w:cstheme="minorBidi"/>
          <w:bCs w:val="0"/>
          <w:iCs w:val="0"/>
          <w:caps w:val="0"/>
          <w:color w:val="auto"/>
          <w:spacing w:val="0"/>
          <w:sz w:val="22"/>
          <w:szCs w:val="22"/>
          <w:lang w:val="en-US" w:eastAsia="fr-FR"/>
          <w:rPrChange w:id="2611" w:author="Emna Mokaddem" w:date="2013-01-07T18:17:00Z">
            <w:rPr>
              <w:ins w:id="2612" w:author="Emna Mokaddem" w:date="2013-01-07T18:17:00Z"/>
              <w:del w:id="261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14" w:author="Emna Mokaddem" w:date="2013-01-07T18:17:00Z">
        <w:del w:id="2615" w:author="Mokaddem Emna" w:date="2013-01-31T10:41:00Z">
          <w:r w:rsidRPr="00D84694" w:rsidDel="00C3586A">
            <w:delText>5.1.6</w:delText>
          </w:r>
          <w:r w:rsidRPr="001163D9" w:rsidDel="00C3586A">
            <w:rPr>
              <w:rFonts w:eastAsiaTheme="minorEastAsia"/>
              <w:lang w:val="en-US" w:eastAsia="fr-FR"/>
              <w:rPrChange w:id="2616" w:author="Emna Mokaddem" w:date="2013-01-07T18:17:00Z">
                <w:rPr>
                  <w:rFonts w:eastAsiaTheme="minorEastAsia"/>
                  <w:lang w:val="fr-FR" w:eastAsia="fr-FR"/>
                </w:rPr>
              </w:rPrChange>
            </w:rPr>
            <w:tab/>
          </w:r>
          <w:r w:rsidRPr="00D84694" w:rsidDel="00C3586A">
            <w:delText>Personnel and Personnel Training Requirements</w:delText>
          </w:r>
          <w:r w:rsidDel="00C3586A">
            <w:tab/>
            <w:delText>11</w:delText>
          </w:r>
        </w:del>
      </w:ins>
    </w:p>
    <w:p w:rsidR="001163D9" w:rsidRPr="001163D9" w:rsidDel="00C3586A" w:rsidRDefault="001163D9">
      <w:pPr>
        <w:pStyle w:val="TM3"/>
        <w:tabs>
          <w:tab w:val="left" w:pos="2041"/>
        </w:tabs>
        <w:rPr>
          <w:ins w:id="2617" w:author="Emna Mokaddem" w:date="2013-01-07T18:17:00Z"/>
          <w:del w:id="2618" w:author="Mokaddem Emna" w:date="2013-01-31T10:41:00Z"/>
          <w:rFonts w:asciiTheme="minorHAnsi" w:eastAsiaTheme="minorEastAsia" w:hAnsiTheme="minorHAnsi" w:cstheme="minorBidi"/>
          <w:bCs w:val="0"/>
          <w:iCs w:val="0"/>
          <w:caps w:val="0"/>
          <w:color w:val="auto"/>
          <w:spacing w:val="0"/>
          <w:sz w:val="22"/>
          <w:szCs w:val="22"/>
          <w:lang w:val="en-US" w:eastAsia="fr-FR"/>
          <w:rPrChange w:id="2619" w:author="Emna Mokaddem" w:date="2013-01-07T18:17:00Z">
            <w:rPr>
              <w:ins w:id="2620" w:author="Emna Mokaddem" w:date="2013-01-07T18:17:00Z"/>
              <w:del w:id="262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22" w:author="Emna Mokaddem" w:date="2013-01-07T18:17:00Z">
        <w:del w:id="2623" w:author="Mokaddem Emna" w:date="2013-01-31T10:41:00Z">
          <w:r w:rsidRPr="00D84694" w:rsidDel="00C3586A">
            <w:delText>5.1.7</w:delText>
          </w:r>
          <w:r w:rsidRPr="001163D9" w:rsidDel="00C3586A">
            <w:rPr>
              <w:rFonts w:eastAsiaTheme="minorEastAsia"/>
              <w:lang w:val="en-US" w:eastAsia="fr-FR"/>
              <w:rPrChange w:id="2624" w:author="Emna Mokaddem" w:date="2013-01-07T18:17:00Z">
                <w:rPr>
                  <w:rFonts w:eastAsiaTheme="minorEastAsia"/>
                  <w:lang w:val="fr-FR" w:eastAsia="fr-FR"/>
                </w:rPr>
              </w:rPrChange>
            </w:rPr>
            <w:tab/>
          </w:r>
          <w:r w:rsidRPr="00D84694" w:rsidDel="00C3586A">
            <w:delText>Risks and Contingencies</w:delText>
          </w:r>
          <w:r w:rsidDel="00C3586A">
            <w:tab/>
            <w:delText>11</w:delText>
          </w:r>
        </w:del>
      </w:ins>
    </w:p>
    <w:p w:rsidR="001163D9" w:rsidRPr="001163D9" w:rsidDel="00C3586A" w:rsidRDefault="001163D9">
      <w:pPr>
        <w:pStyle w:val="TM2"/>
        <w:tabs>
          <w:tab w:val="left" w:pos="1305"/>
        </w:tabs>
        <w:rPr>
          <w:ins w:id="2625" w:author="Emna Mokaddem" w:date="2013-01-07T18:17:00Z"/>
          <w:del w:id="2626" w:author="Mokaddem Emna" w:date="2013-01-31T10:41:00Z"/>
          <w:rFonts w:asciiTheme="minorHAnsi" w:eastAsiaTheme="minorEastAsia" w:hAnsiTheme="minorHAnsi" w:cstheme="minorBidi"/>
          <w:bCs w:val="0"/>
          <w:caps w:val="0"/>
          <w:spacing w:val="0"/>
          <w:sz w:val="22"/>
          <w:szCs w:val="22"/>
          <w:lang w:val="en-US" w:eastAsia="fr-FR"/>
          <w:rPrChange w:id="2627" w:author="Emna Mokaddem" w:date="2013-01-07T18:17:00Z">
            <w:rPr>
              <w:ins w:id="2628" w:author="Emna Mokaddem" w:date="2013-01-07T18:17:00Z"/>
              <w:del w:id="2629" w:author="Mokaddem Emna" w:date="2013-01-31T10:41:00Z"/>
              <w:rFonts w:asciiTheme="minorHAnsi" w:eastAsiaTheme="minorEastAsia" w:hAnsiTheme="minorHAnsi" w:cstheme="minorBidi"/>
              <w:bCs w:val="0"/>
              <w:caps w:val="0"/>
              <w:spacing w:val="0"/>
              <w:sz w:val="22"/>
              <w:szCs w:val="22"/>
              <w:lang w:val="fr-FR" w:eastAsia="fr-FR"/>
            </w:rPr>
          </w:rPrChange>
        </w:rPr>
      </w:pPr>
      <w:ins w:id="2630" w:author="Emna Mokaddem" w:date="2013-01-07T18:17:00Z">
        <w:del w:id="2631" w:author="Mokaddem Emna" w:date="2013-01-31T10:41:00Z">
          <w:r w:rsidRPr="00D84694" w:rsidDel="00C3586A">
            <w:delText>5.2</w:delText>
          </w:r>
          <w:r w:rsidRPr="001163D9" w:rsidDel="00C3586A">
            <w:rPr>
              <w:rFonts w:eastAsiaTheme="minorEastAsia"/>
              <w:lang w:val="en-US" w:eastAsia="fr-FR"/>
              <w:rPrChange w:id="2632" w:author="Emna Mokaddem" w:date="2013-01-07T18:17:00Z">
                <w:rPr>
                  <w:rFonts w:eastAsiaTheme="minorEastAsia"/>
                  <w:lang w:val="fr-FR" w:eastAsia="fr-FR"/>
                </w:rPr>
              </w:rPrChange>
            </w:rPr>
            <w:tab/>
          </w:r>
          <w:r w:rsidRPr="00D84694" w:rsidDel="00C3586A">
            <w:delText>Control Procedures for Software Unit Testing/Integration testing</w:delText>
          </w:r>
          <w:r w:rsidDel="00C3586A">
            <w:tab/>
            <w:delText>12</w:delText>
          </w:r>
        </w:del>
      </w:ins>
    </w:p>
    <w:p w:rsidR="001163D9" w:rsidRPr="001163D9" w:rsidDel="00C3586A" w:rsidRDefault="001163D9">
      <w:pPr>
        <w:pStyle w:val="TM2"/>
        <w:tabs>
          <w:tab w:val="left" w:pos="1305"/>
        </w:tabs>
        <w:rPr>
          <w:ins w:id="2633" w:author="Emna Mokaddem" w:date="2013-01-07T18:17:00Z"/>
          <w:del w:id="2634" w:author="Mokaddem Emna" w:date="2013-01-31T10:41:00Z"/>
          <w:rFonts w:asciiTheme="minorHAnsi" w:eastAsiaTheme="minorEastAsia" w:hAnsiTheme="minorHAnsi" w:cstheme="minorBidi"/>
          <w:bCs w:val="0"/>
          <w:caps w:val="0"/>
          <w:spacing w:val="0"/>
          <w:sz w:val="22"/>
          <w:szCs w:val="22"/>
          <w:lang w:val="en-US" w:eastAsia="fr-FR"/>
          <w:rPrChange w:id="2635" w:author="Emna Mokaddem" w:date="2013-01-07T18:17:00Z">
            <w:rPr>
              <w:ins w:id="2636" w:author="Emna Mokaddem" w:date="2013-01-07T18:17:00Z"/>
              <w:del w:id="2637" w:author="Mokaddem Emna" w:date="2013-01-31T10:41:00Z"/>
              <w:rFonts w:asciiTheme="minorHAnsi" w:eastAsiaTheme="minorEastAsia" w:hAnsiTheme="minorHAnsi" w:cstheme="minorBidi"/>
              <w:bCs w:val="0"/>
              <w:caps w:val="0"/>
              <w:spacing w:val="0"/>
              <w:sz w:val="22"/>
              <w:szCs w:val="22"/>
              <w:lang w:val="fr-FR" w:eastAsia="fr-FR"/>
            </w:rPr>
          </w:rPrChange>
        </w:rPr>
      </w:pPr>
      <w:ins w:id="2638" w:author="Emna Mokaddem" w:date="2013-01-07T18:17:00Z">
        <w:del w:id="2639" w:author="Mokaddem Emna" w:date="2013-01-31T10:41:00Z">
          <w:r w:rsidRPr="00D84694" w:rsidDel="00C3586A">
            <w:delText>5.3</w:delText>
          </w:r>
          <w:r w:rsidRPr="001163D9" w:rsidDel="00C3586A">
            <w:rPr>
              <w:rFonts w:eastAsiaTheme="minorEastAsia"/>
              <w:lang w:val="en-US" w:eastAsia="fr-FR"/>
              <w:rPrChange w:id="2640" w:author="Emna Mokaddem" w:date="2013-01-07T18:17:00Z">
                <w:rPr>
                  <w:rFonts w:eastAsiaTheme="minorEastAsia"/>
                  <w:lang w:val="fr-FR" w:eastAsia="fr-FR"/>
                </w:rPr>
              </w:rPrChange>
            </w:rPr>
            <w:tab/>
          </w:r>
          <w:r w:rsidRPr="00D84694" w:rsidDel="00C3586A">
            <w:delText>Software Unit Testing and Integration testing Approach</w:delText>
          </w:r>
          <w:r w:rsidDel="00C3586A">
            <w:tab/>
            <w:delText>13</w:delText>
          </w:r>
        </w:del>
      </w:ins>
    </w:p>
    <w:p w:rsidR="001163D9" w:rsidRPr="001163D9" w:rsidDel="00C3586A" w:rsidRDefault="001163D9">
      <w:pPr>
        <w:pStyle w:val="TM3"/>
        <w:tabs>
          <w:tab w:val="left" w:pos="2041"/>
        </w:tabs>
        <w:rPr>
          <w:ins w:id="2641" w:author="Emna Mokaddem" w:date="2013-01-07T18:17:00Z"/>
          <w:del w:id="2642" w:author="Mokaddem Emna" w:date="2013-01-31T10:41:00Z"/>
          <w:rFonts w:asciiTheme="minorHAnsi" w:eastAsiaTheme="minorEastAsia" w:hAnsiTheme="minorHAnsi" w:cstheme="minorBidi"/>
          <w:bCs w:val="0"/>
          <w:iCs w:val="0"/>
          <w:caps w:val="0"/>
          <w:color w:val="auto"/>
          <w:spacing w:val="0"/>
          <w:sz w:val="22"/>
          <w:szCs w:val="22"/>
          <w:lang w:val="en-US" w:eastAsia="fr-FR"/>
          <w:rPrChange w:id="2643" w:author="Emna Mokaddem" w:date="2013-01-07T18:17:00Z">
            <w:rPr>
              <w:ins w:id="2644" w:author="Emna Mokaddem" w:date="2013-01-07T18:17:00Z"/>
              <w:del w:id="264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46" w:author="Emna Mokaddem" w:date="2013-01-07T18:17:00Z">
        <w:del w:id="2647" w:author="Mokaddem Emna" w:date="2013-01-31T10:41:00Z">
          <w:r w:rsidRPr="00D84694" w:rsidDel="00C3586A">
            <w:delText>5.3.1</w:delText>
          </w:r>
          <w:r w:rsidRPr="001163D9" w:rsidDel="00C3586A">
            <w:rPr>
              <w:rFonts w:eastAsiaTheme="minorEastAsia"/>
              <w:lang w:val="en-US" w:eastAsia="fr-FR"/>
              <w:rPrChange w:id="2648" w:author="Emna Mokaddem" w:date="2013-01-07T18:17:00Z">
                <w:rPr>
                  <w:rFonts w:eastAsiaTheme="minorEastAsia"/>
                  <w:lang w:val="fr-FR" w:eastAsia="fr-FR"/>
                </w:rPr>
              </w:rPrChange>
            </w:rPr>
            <w:tab/>
          </w:r>
          <w:r w:rsidDel="00C3586A">
            <w:delText>Unit/Integration Testing Strategy</w:delText>
          </w:r>
          <w:r w:rsidDel="00C3586A">
            <w:tab/>
            <w:delText>13</w:delText>
          </w:r>
        </w:del>
      </w:ins>
    </w:p>
    <w:p w:rsidR="001163D9" w:rsidRPr="001163D9" w:rsidDel="00C3586A" w:rsidRDefault="001163D9">
      <w:pPr>
        <w:pStyle w:val="TM3"/>
        <w:tabs>
          <w:tab w:val="left" w:pos="2041"/>
        </w:tabs>
        <w:rPr>
          <w:ins w:id="2649" w:author="Emna Mokaddem" w:date="2013-01-07T18:17:00Z"/>
          <w:del w:id="2650" w:author="Mokaddem Emna" w:date="2013-01-31T10:41:00Z"/>
          <w:rFonts w:asciiTheme="minorHAnsi" w:eastAsiaTheme="minorEastAsia" w:hAnsiTheme="minorHAnsi" w:cstheme="minorBidi"/>
          <w:bCs w:val="0"/>
          <w:iCs w:val="0"/>
          <w:caps w:val="0"/>
          <w:color w:val="auto"/>
          <w:spacing w:val="0"/>
          <w:sz w:val="22"/>
          <w:szCs w:val="22"/>
          <w:lang w:val="en-US" w:eastAsia="fr-FR"/>
          <w:rPrChange w:id="2651" w:author="Emna Mokaddem" w:date="2013-01-07T18:17:00Z">
            <w:rPr>
              <w:ins w:id="2652" w:author="Emna Mokaddem" w:date="2013-01-07T18:17:00Z"/>
              <w:del w:id="265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54" w:author="Emna Mokaddem" w:date="2013-01-07T18:17:00Z">
        <w:del w:id="2655" w:author="Mokaddem Emna" w:date="2013-01-31T10:41:00Z">
          <w:r w:rsidRPr="00D84694" w:rsidDel="00C3586A">
            <w:delText>5.3.2</w:delText>
          </w:r>
          <w:r w:rsidRPr="001163D9" w:rsidDel="00C3586A">
            <w:rPr>
              <w:rFonts w:eastAsiaTheme="minorEastAsia"/>
              <w:lang w:val="en-US" w:eastAsia="fr-FR"/>
              <w:rPrChange w:id="2656" w:author="Emna Mokaddem" w:date="2013-01-07T18:17:00Z">
                <w:rPr>
                  <w:rFonts w:eastAsiaTheme="minorEastAsia"/>
                  <w:lang w:val="fr-FR" w:eastAsia="fr-FR"/>
                </w:rPr>
              </w:rPrChange>
            </w:rPr>
            <w:tab/>
          </w:r>
          <w:r w:rsidDel="00C3586A">
            <w:delText>Tasks and Items under Test</w:delText>
          </w:r>
          <w:r w:rsidDel="00C3586A">
            <w:tab/>
            <w:delText>13</w:delText>
          </w:r>
        </w:del>
      </w:ins>
    </w:p>
    <w:p w:rsidR="001163D9" w:rsidRPr="001163D9" w:rsidDel="00C3586A" w:rsidRDefault="001163D9">
      <w:pPr>
        <w:pStyle w:val="TM3"/>
        <w:tabs>
          <w:tab w:val="left" w:pos="2041"/>
        </w:tabs>
        <w:rPr>
          <w:ins w:id="2657" w:author="Emna Mokaddem" w:date="2013-01-07T18:17:00Z"/>
          <w:del w:id="2658" w:author="Mokaddem Emna" w:date="2013-01-31T10:41:00Z"/>
          <w:rFonts w:asciiTheme="minorHAnsi" w:eastAsiaTheme="minorEastAsia" w:hAnsiTheme="minorHAnsi" w:cstheme="minorBidi"/>
          <w:bCs w:val="0"/>
          <w:iCs w:val="0"/>
          <w:caps w:val="0"/>
          <w:color w:val="auto"/>
          <w:spacing w:val="0"/>
          <w:sz w:val="22"/>
          <w:szCs w:val="22"/>
          <w:lang w:val="en-US" w:eastAsia="fr-FR"/>
          <w:rPrChange w:id="2659" w:author="Emna Mokaddem" w:date="2013-01-07T18:17:00Z">
            <w:rPr>
              <w:ins w:id="2660" w:author="Emna Mokaddem" w:date="2013-01-07T18:17:00Z"/>
              <w:del w:id="266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62" w:author="Emna Mokaddem" w:date="2013-01-07T18:17:00Z">
        <w:del w:id="2663" w:author="Mokaddem Emna" w:date="2013-01-31T10:41:00Z">
          <w:r w:rsidRPr="00D84694" w:rsidDel="00C3586A">
            <w:delText>5.3.3</w:delText>
          </w:r>
          <w:r w:rsidRPr="001163D9" w:rsidDel="00C3586A">
            <w:rPr>
              <w:rFonts w:eastAsiaTheme="minorEastAsia"/>
              <w:lang w:val="en-US" w:eastAsia="fr-FR"/>
              <w:rPrChange w:id="2664" w:author="Emna Mokaddem" w:date="2013-01-07T18:17:00Z">
                <w:rPr>
                  <w:rFonts w:eastAsiaTheme="minorEastAsia"/>
                  <w:lang w:val="fr-FR" w:eastAsia="fr-FR"/>
                </w:rPr>
              </w:rPrChange>
            </w:rPr>
            <w:tab/>
          </w:r>
          <w:r w:rsidDel="00C3586A">
            <w:delText>Features to be Tested</w:delText>
          </w:r>
          <w:r w:rsidDel="00C3586A">
            <w:tab/>
            <w:delText>13</w:delText>
          </w:r>
        </w:del>
      </w:ins>
    </w:p>
    <w:p w:rsidR="001163D9" w:rsidRPr="001163D9" w:rsidDel="00C3586A" w:rsidRDefault="001163D9">
      <w:pPr>
        <w:pStyle w:val="TM3"/>
        <w:tabs>
          <w:tab w:val="left" w:pos="2041"/>
        </w:tabs>
        <w:rPr>
          <w:ins w:id="2665" w:author="Emna Mokaddem" w:date="2013-01-07T18:17:00Z"/>
          <w:del w:id="2666" w:author="Mokaddem Emna" w:date="2013-01-31T10:41:00Z"/>
          <w:rFonts w:asciiTheme="minorHAnsi" w:eastAsiaTheme="minorEastAsia" w:hAnsiTheme="minorHAnsi" w:cstheme="minorBidi"/>
          <w:bCs w:val="0"/>
          <w:iCs w:val="0"/>
          <w:caps w:val="0"/>
          <w:color w:val="auto"/>
          <w:spacing w:val="0"/>
          <w:sz w:val="22"/>
          <w:szCs w:val="22"/>
          <w:lang w:val="en-US" w:eastAsia="fr-FR"/>
          <w:rPrChange w:id="2667" w:author="Emna Mokaddem" w:date="2013-01-07T18:17:00Z">
            <w:rPr>
              <w:ins w:id="2668" w:author="Emna Mokaddem" w:date="2013-01-07T18:17:00Z"/>
              <w:del w:id="266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70" w:author="Emna Mokaddem" w:date="2013-01-07T18:17:00Z">
        <w:del w:id="2671" w:author="Mokaddem Emna" w:date="2013-01-31T10:41:00Z">
          <w:r w:rsidRPr="00D84694" w:rsidDel="00C3586A">
            <w:delText>5.3.4</w:delText>
          </w:r>
          <w:r w:rsidRPr="001163D9" w:rsidDel="00C3586A">
            <w:rPr>
              <w:rFonts w:eastAsiaTheme="minorEastAsia"/>
              <w:lang w:val="en-US" w:eastAsia="fr-FR"/>
              <w:rPrChange w:id="2672" w:author="Emna Mokaddem" w:date="2013-01-07T18:17:00Z">
                <w:rPr>
                  <w:rFonts w:eastAsiaTheme="minorEastAsia"/>
                  <w:lang w:val="fr-FR" w:eastAsia="fr-FR"/>
                </w:rPr>
              </w:rPrChange>
            </w:rPr>
            <w:tab/>
          </w:r>
          <w:r w:rsidDel="00C3586A">
            <w:delText>Features not to be Tested</w:delText>
          </w:r>
          <w:r w:rsidDel="00C3586A">
            <w:tab/>
            <w:delText>13</w:delText>
          </w:r>
        </w:del>
      </w:ins>
    </w:p>
    <w:p w:rsidR="001163D9" w:rsidRPr="001163D9" w:rsidDel="00C3586A" w:rsidRDefault="001163D9">
      <w:pPr>
        <w:pStyle w:val="TM3"/>
        <w:tabs>
          <w:tab w:val="left" w:pos="2041"/>
        </w:tabs>
        <w:rPr>
          <w:ins w:id="2673" w:author="Emna Mokaddem" w:date="2013-01-07T18:17:00Z"/>
          <w:del w:id="2674" w:author="Mokaddem Emna" w:date="2013-01-31T10:41:00Z"/>
          <w:rFonts w:asciiTheme="minorHAnsi" w:eastAsiaTheme="minorEastAsia" w:hAnsiTheme="minorHAnsi" w:cstheme="minorBidi"/>
          <w:bCs w:val="0"/>
          <w:iCs w:val="0"/>
          <w:caps w:val="0"/>
          <w:color w:val="auto"/>
          <w:spacing w:val="0"/>
          <w:sz w:val="22"/>
          <w:szCs w:val="22"/>
          <w:lang w:val="en-US" w:eastAsia="fr-FR"/>
          <w:rPrChange w:id="2675" w:author="Emna Mokaddem" w:date="2013-01-07T18:17:00Z">
            <w:rPr>
              <w:ins w:id="2676" w:author="Emna Mokaddem" w:date="2013-01-07T18:17:00Z"/>
              <w:del w:id="267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78" w:author="Emna Mokaddem" w:date="2013-01-07T18:17:00Z">
        <w:del w:id="2679" w:author="Mokaddem Emna" w:date="2013-01-31T10:41:00Z">
          <w:r w:rsidRPr="00D84694" w:rsidDel="00C3586A">
            <w:lastRenderedPageBreak/>
            <w:delText>5.3.5</w:delText>
          </w:r>
          <w:r w:rsidRPr="001163D9" w:rsidDel="00C3586A">
            <w:rPr>
              <w:rFonts w:eastAsiaTheme="minorEastAsia"/>
              <w:lang w:val="en-US" w:eastAsia="fr-FR"/>
              <w:rPrChange w:id="2680" w:author="Emna Mokaddem" w:date="2013-01-07T18:17:00Z">
                <w:rPr>
                  <w:rFonts w:eastAsiaTheme="minorEastAsia"/>
                  <w:lang w:val="fr-FR" w:eastAsia="fr-FR"/>
                </w:rPr>
              </w:rPrChange>
            </w:rPr>
            <w:tab/>
          </w:r>
          <w:r w:rsidDel="00C3586A">
            <w:delText>Test Pass – Fail Criteria</w:delText>
          </w:r>
          <w:r w:rsidDel="00C3586A">
            <w:tab/>
            <w:delText>13</w:delText>
          </w:r>
        </w:del>
      </w:ins>
    </w:p>
    <w:p w:rsidR="001163D9" w:rsidRPr="001163D9" w:rsidDel="00C3586A" w:rsidRDefault="001163D9">
      <w:pPr>
        <w:pStyle w:val="TM3"/>
        <w:tabs>
          <w:tab w:val="left" w:pos="2041"/>
        </w:tabs>
        <w:rPr>
          <w:ins w:id="2681" w:author="Emna Mokaddem" w:date="2013-01-07T18:17:00Z"/>
          <w:del w:id="2682" w:author="Mokaddem Emna" w:date="2013-01-31T10:41:00Z"/>
          <w:rFonts w:asciiTheme="minorHAnsi" w:eastAsiaTheme="minorEastAsia" w:hAnsiTheme="minorHAnsi" w:cstheme="minorBidi"/>
          <w:bCs w:val="0"/>
          <w:iCs w:val="0"/>
          <w:caps w:val="0"/>
          <w:color w:val="auto"/>
          <w:spacing w:val="0"/>
          <w:sz w:val="22"/>
          <w:szCs w:val="22"/>
          <w:lang w:val="en-US" w:eastAsia="fr-FR"/>
          <w:rPrChange w:id="2683" w:author="Emna Mokaddem" w:date="2013-01-07T18:17:00Z">
            <w:rPr>
              <w:ins w:id="2684" w:author="Emna Mokaddem" w:date="2013-01-07T18:17:00Z"/>
              <w:del w:id="268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686" w:author="Emna Mokaddem" w:date="2013-01-07T18:17:00Z">
        <w:del w:id="2687" w:author="Mokaddem Emna" w:date="2013-01-31T10:41:00Z">
          <w:r w:rsidRPr="00D84694" w:rsidDel="00C3586A">
            <w:delText>5.3.6</w:delText>
          </w:r>
          <w:r w:rsidRPr="001163D9" w:rsidDel="00C3586A">
            <w:rPr>
              <w:rFonts w:eastAsiaTheme="minorEastAsia"/>
              <w:lang w:val="en-US" w:eastAsia="fr-FR"/>
              <w:rPrChange w:id="2688" w:author="Emna Mokaddem" w:date="2013-01-07T18:17:00Z">
                <w:rPr>
                  <w:rFonts w:eastAsiaTheme="minorEastAsia"/>
                  <w:lang w:val="fr-FR" w:eastAsia="fr-FR"/>
                </w:rPr>
              </w:rPrChange>
            </w:rPr>
            <w:tab/>
          </w:r>
          <w:r w:rsidDel="00C3586A">
            <w:delText>Manually and Automatically Generated Code</w:delText>
          </w:r>
          <w:r w:rsidDel="00C3586A">
            <w:tab/>
            <w:delText>13</w:delText>
          </w:r>
        </w:del>
      </w:ins>
    </w:p>
    <w:p w:rsidR="001163D9" w:rsidRPr="001163D9" w:rsidDel="00C3586A" w:rsidRDefault="001163D9">
      <w:pPr>
        <w:pStyle w:val="TM2"/>
        <w:tabs>
          <w:tab w:val="left" w:pos="1305"/>
        </w:tabs>
        <w:rPr>
          <w:ins w:id="2689" w:author="Emna Mokaddem" w:date="2013-01-07T18:17:00Z"/>
          <w:del w:id="2690" w:author="Mokaddem Emna" w:date="2013-01-31T10:41:00Z"/>
          <w:rFonts w:asciiTheme="minorHAnsi" w:eastAsiaTheme="minorEastAsia" w:hAnsiTheme="minorHAnsi" w:cstheme="minorBidi"/>
          <w:bCs w:val="0"/>
          <w:caps w:val="0"/>
          <w:spacing w:val="0"/>
          <w:sz w:val="22"/>
          <w:szCs w:val="22"/>
          <w:lang w:val="en-US" w:eastAsia="fr-FR"/>
          <w:rPrChange w:id="2691" w:author="Emna Mokaddem" w:date="2013-01-07T18:17:00Z">
            <w:rPr>
              <w:ins w:id="2692" w:author="Emna Mokaddem" w:date="2013-01-07T18:17:00Z"/>
              <w:del w:id="2693" w:author="Mokaddem Emna" w:date="2013-01-31T10:41:00Z"/>
              <w:rFonts w:asciiTheme="minorHAnsi" w:eastAsiaTheme="minorEastAsia" w:hAnsiTheme="minorHAnsi" w:cstheme="minorBidi"/>
              <w:bCs w:val="0"/>
              <w:caps w:val="0"/>
              <w:spacing w:val="0"/>
              <w:sz w:val="22"/>
              <w:szCs w:val="22"/>
              <w:lang w:val="fr-FR" w:eastAsia="fr-FR"/>
            </w:rPr>
          </w:rPrChange>
        </w:rPr>
      </w:pPr>
      <w:ins w:id="2694" w:author="Emna Mokaddem" w:date="2013-01-07T18:17:00Z">
        <w:del w:id="2695" w:author="Mokaddem Emna" w:date="2013-01-31T10:41:00Z">
          <w:r w:rsidDel="00C3586A">
            <w:delText>5.4</w:delText>
          </w:r>
          <w:r w:rsidRPr="001163D9" w:rsidDel="00C3586A">
            <w:rPr>
              <w:rFonts w:eastAsiaTheme="minorEastAsia"/>
              <w:lang w:val="en-US" w:eastAsia="fr-FR"/>
              <w:rPrChange w:id="2696" w:author="Emna Mokaddem" w:date="2013-01-07T18:17:00Z">
                <w:rPr>
                  <w:rFonts w:eastAsiaTheme="minorEastAsia"/>
                  <w:lang w:val="fr-FR" w:eastAsia="fr-FR"/>
                </w:rPr>
              </w:rPrChange>
            </w:rPr>
            <w:tab/>
          </w:r>
          <w:r w:rsidDel="00C3586A">
            <w:delText>Software Unit Test / Integration Test Design</w:delText>
          </w:r>
          <w:r w:rsidDel="00C3586A">
            <w:tab/>
            <w:delText>14</w:delText>
          </w:r>
        </w:del>
      </w:ins>
    </w:p>
    <w:p w:rsidR="001163D9" w:rsidRPr="001163D9" w:rsidDel="00C3586A" w:rsidRDefault="001163D9">
      <w:pPr>
        <w:pStyle w:val="TM3"/>
        <w:tabs>
          <w:tab w:val="left" w:pos="2041"/>
        </w:tabs>
        <w:rPr>
          <w:ins w:id="2697" w:author="Emna Mokaddem" w:date="2013-01-07T18:17:00Z"/>
          <w:del w:id="2698" w:author="Mokaddem Emna" w:date="2013-01-31T10:41:00Z"/>
          <w:rFonts w:asciiTheme="minorHAnsi" w:eastAsiaTheme="minorEastAsia" w:hAnsiTheme="minorHAnsi" w:cstheme="minorBidi"/>
          <w:bCs w:val="0"/>
          <w:iCs w:val="0"/>
          <w:caps w:val="0"/>
          <w:color w:val="auto"/>
          <w:spacing w:val="0"/>
          <w:sz w:val="22"/>
          <w:szCs w:val="22"/>
          <w:lang w:val="en-US" w:eastAsia="fr-FR"/>
          <w:rPrChange w:id="2699" w:author="Emna Mokaddem" w:date="2013-01-07T18:17:00Z">
            <w:rPr>
              <w:ins w:id="2700" w:author="Emna Mokaddem" w:date="2013-01-07T18:17:00Z"/>
              <w:del w:id="270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02" w:author="Emna Mokaddem" w:date="2013-01-07T18:17:00Z">
        <w:del w:id="2703" w:author="Mokaddem Emna" w:date="2013-01-31T10:41:00Z">
          <w:r w:rsidRPr="00D84694" w:rsidDel="00C3586A">
            <w:delText>5.4.1</w:delText>
          </w:r>
          <w:r w:rsidRPr="001163D9" w:rsidDel="00C3586A">
            <w:rPr>
              <w:rFonts w:eastAsiaTheme="minorEastAsia"/>
              <w:lang w:val="en-US" w:eastAsia="fr-FR"/>
              <w:rPrChange w:id="2704" w:author="Emna Mokaddem" w:date="2013-01-07T18:17:00Z">
                <w:rPr>
                  <w:rFonts w:eastAsiaTheme="minorEastAsia"/>
                  <w:lang w:val="fr-FR" w:eastAsia="fr-FR"/>
                </w:rPr>
              </w:rPrChange>
            </w:rPr>
            <w:tab/>
          </w:r>
          <w:r w:rsidDel="00C3586A">
            <w:delText>General</w:delText>
          </w:r>
          <w:r w:rsidDel="00C3586A">
            <w:tab/>
            <w:delText>14</w:delText>
          </w:r>
        </w:del>
      </w:ins>
    </w:p>
    <w:p w:rsidR="001163D9" w:rsidRPr="001163D9" w:rsidDel="00C3586A" w:rsidRDefault="001163D9">
      <w:pPr>
        <w:pStyle w:val="TM3"/>
        <w:tabs>
          <w:tab w:val="left" w:pos="2041"/>
        </w:tabs>
        <w:rPr>
          <w:ins w:id="2705" w:author="Emna Mokaddem" w:date="2013-01-07T18:17:00Z"/>
          <w:del w:id="2706" w:author="Mokaddem Emna" w:date="2013-01-31T10:41:00Z"/>
          <w:rFonts w:asciiTheme="minorHAnsi" w:eastAsiaTheme="minorEastAsia" w:hAnsiTheme="minorHAnsi" w:cstheme="minorBidi"/>
          <w:bCs w:val="0"/>
          <w:iCs w:val="0"/>
          <w:caps w:val="0"/>
          <w:color w:val="auto"/>
          <w:spacing w:val="0"/>
          <w:sz w:val="22"/>
          <w:szCs w:val="22"/>
          <w:lang w:val="en-US" w:eastAsia="fr-FR"/>
          <w:rPrChange w:id="2707" w:author="Emna Mokaddem" w:date="2013-01-07T18:17:00Z">
            <w:rPr>
              <w:ins w:id="2708" w:author="Emna Mokaddem" w:date="2013-01-07T18:17:00Z"/>
              <w:del w:id="270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10" w:author="Emna Mokaddem" w:date="2013-01-07T18:17:00Z">
        <w:del w:id="2711" w:author="Mokaddem Emna" w:date="2013-01-31T10:41:00Z">
          <w:r w:rsidRPr="00D84694" w:rsidDel="00C3586A">
            <w:delText>5.4.2</w:delText>
          </w:r>
          <w:r w:rsidRPr="001163D9" w:rsidDel="00C3586A">
            <w:rPr>
              <w:rFonts w:eastAsiaTheme="minorEastAsia"/>
              <w:lang w:val="en-US" w:eastAsia="fr-FR"/>
              <w:rPrChange w:id="2712" w:author="Emna Mokaddem" w:date="2013-01-07T18:17:00Z">
                <w:rPr>
                  <w:rFonts w:eastAsiaTheme="minorEastAsia"/>
                  <w:lang w:val="fr-FR" w:eastAsia="fr-FR"/>
                </w:rPr>
              </w:rPrChange>
            </w:rPr>
            <w:tab/>
          </w:r>
          <w:r w:rsidDel="00C3586A">
            <w:delText>Organization of Each Identified test Design</w:delText>
          </w:r>
          <w:r w:rsidDel="00C3586A">
            <w:tab/>
            <w:delText>14</w:delText>
          </w:r>
        </w:del>
      </w:ins>
    </w:p>
    <w:p w:rsidR="001163D9" w:rsidRPr="001163D9" w:rsidDel="00C3586A" w:rsidRDefault="001163D9">
      <w:pPr>
        <w:pStyle w:val="TM4"/>
        <w:rPr>
          <w:ins w:id="2713" w:author="Emna Mokaddem" w:date="2013-01-07T18:17:00Z"/>
          <w:del w:id="2714" w:author="Mokaddem Emna" w:date="2013-01-31T10:41:00Z"/>
          <w:rFonts w:asciiTheme="minorHAnsi" w:eastAsiaTheme="minorEastAsia" w:hAnsiTheme="minorHAnsi"/>
          <w:noProof/>
          <w:color w:val="auto"/>
          <w:sz w:val="22"/>
          <w:lang w:val="en-US" w:eastAsia="fr-FR"/>
          <w:rPrChange w:id="2715" w:author="Emna Mokaddem" w:date="2013-01-07T18:17:00Z">
            <w:rPr>
              <w:ins w:id="2716" w:author="Emna Mokaddem" w:date="2013-01-07T18:17:00Z"/>
              <w:del w:id="2717" w:author="Mokaddem Emna" w:date="2013-01-31T10:41:00Z"/>
              <w:rFonts w:asciiTheme="minorHAnsi" w:eastAsiaTheme="minorEastAsia" w:hAnsiTheme="minorHAnsi"/>
              <w:noProof/>
              <w:color w:val="auto"/>
              <w:sz w:val="22"/>
              <w:lang w:val="fr-FR" w:eastAsia="fr-FR"/>
            </w:rPr>
          </w:rPrChange>
        </w:rPr>
      </w:pPr>
      <w:ins w:id="2718" w:author="Emna Mokaddem" w:date="2013-01-07T18:17:00Z">
        <w:del w:id="2719" w:author="Mokaddem Emna" w:date="2013-01-31T10:41:00Z">
          <w:r w:rsidDel="00C3586A">
            <w:rPr>
              <w:noProof/>
            </w:rPr>
            <w:delText>5.4.2.1</w:delText>
          </w:r>
          <w:r w:rsidRPr="001163D9" w:rsidDel="00C3586A">
            <w:rPr>
              <w:rFonts w:eastAsiaTheme="minorEastAsia"/>
              <w:noProof/>
              <w:lang w:val="en-US" w:eastAsia="fr-FR"/>
              <w:rPrChange w:id="2720" w:author="Emna Mokaddem" w:date="2013-01-07T18:17:00Z">
                <w:rPr>
                  <w:rFonts w:eastAsiaTheme="minorEastAsia"/>
                  <w:noProof/>
                  <w:lang w:val="fr-FR" w:eastAsia="fr-FR"/>
                </w:rPr>
              </w:rPrChange>
            </w:rPr>
            <w:tab/>
          </w:r>
          <w:r w:rsidDel="00C3586A">
            <w:rPr>
              <w:noProof/>
            </w:rPr>
            <w:delText>Test design Identifier</w:delText>
          </w:r>
          <w:r w:rsidDel="00C3586A">
            <w:rPr>
              <w:noProof/>
            </w:rPr>
            <w:tab/>
            <w:delText>14</w:delText>
          </w:r>
        </w:del>
      </w:ins>
    </w:p>
    <w:p w:rsidR="001163D9" w:rsidRPr="001163D9" w:rsidDel="00C3586A" w:rsidRDefault="001163D9">
      <w:pPr>
        <w:pStyle w:val="TM4"/>
        <w:rPr>
          <w:ins w:id="2721" w:author="Emna Mokaddem" w:date="2013-01-07T18:17:00Z"/>
          <w:del w:id="2722" w:author="Mokaddem Emna" w:date="2013-01-31T10:41:00Z"/>
          <w:rFonts w:asciiTheme="minorHAnsi" w:eastAsiaTheme="minorEastAsia" w:hAnsiTheme="minorHAnsi"/>
          <w:noProof/>
          <w:color w:val="auto"/>
          <w:sz w:val="22"/>
          <w:lang w:val="en-US" w:eastAsia="fr-FR"/>
          <w:rPrChange w:id="2723" w:author="Emna Mokaddem" w:date="2013-01-07T18:17:00Z">
            <w:rPr>
              <w:ins w:id="2724" w:author="Emna Mokaddem" w:date="2013-01-07T18:17:00Z"/>
              <w:del w:id="2725" w:author="Mokaddem Emna" w:date="2013-01-31T10:41:00Z"/>
              <w:rFonts w:asciiTheme="minorHAnsi" w:eastAsiaTheme="minorEastAsia" w:hAnsiTheme="minorHAnsi"/>
              <w:noProof/>
              <w:color w:val="auto"/>
              <w:sz w:val="22"/>
              <w:lang w:val="fr-FR" w:eastAsia="fr-FR"/>
            </w:rPr>
          </w:rPrChange>
        </w:rPr>
      </w:pPr>
      <w:ins w:id="2726" w:author="Emna Mokaddem" w:date="2013-01-07T18:17:00Z">
        <w:del w:id="2727" w:author="Mokaddem Emna" w:date="2013-01-31T10:41:00Z">
          <w:r w:rsidDel="00C3586A">
            <w:rPr>
              <w:noProof/>
            </w:rPr>
            <w:delText>5.4.2.2</w:delText>
          </w:r>
          <w:r w:rsidRPr="001163D9" w:rsidDel="00C3586A">
            <w:rPr>
              <w:rFonts w:eastAsiaTheme="minorEastAsia"/>
              <w:noProof/>
              <w:lang w:val="en-US" w:eastAsia="fr-FR"/>
              <w:rPrChange w:id="2728" w:author="Emna Mokaddem" w:date="2013-01-07T18:17:00Z">
                <w:rPr>
                  <w:rFonts w:eastAsiaTheme="minorEastAsia"/>
                  <w:noProof/>
                  <w:lang w:val="fr-FR" w:eastAsia="fr-FR"/>
                </w:rPr>
              </w:rPrChange>
            </w:rPr>
            <w:tab/>
          </w:r>
          <w:r w:rsidDel="00C3586A">
            <w:rPr>
              <w:noProof/>
            </w:rPr>
            <w:delText>Features to be tested</w:delText>
          </w:r>
          <w:r w:rsidDel="00C3586A">
            <w:rPr>
              <w:noProof/>
            </w:rPr>
            <w:tab/>
            <w:delText>14</w:delText>
          </w:r>
        </w:del>
      </w:ins>
    </w:p>
    <w:p w:rsidR="001163D9" w:rsidRPr="001163D9" w:rsidDel="00C3586A" w:rsidRDefault="001163D9">
      <w:pPr>
        <w:pStyle w:val="TM4"/>
        <w:rPr>
          <w:ins w:id="2729" w:author="Emna Mokaddem" w:date="2013-01-07T18:17:00Z"/>
          <w:del w:id="2730" w:author="Mokaddem Emna" w:date="2013-01-31T10:41:00Z"/>
          <w:rFonts w:asciiTheme="minorHAnsi" w:eastAsiaTheme="minorEastAsia" w:hAnsiTheme="minorHAnsi"/>
          <w:noProof/>
          <w:color w:val="auto"/>
          <w:sz w:val="22"/>
          <w:lang w:val="en-US" w:eastAsia="fr-FR"/>
          <w:rPrChange w:id="2731" w:author="Emna Mokaddem" w:date="2013-01-07T18:17:00Z">
            <w:rPr>
              <w:ins w:id="2732" w:author="Emna Mokaddem" w:date="2013-01-07T18:17:00Z"/>
              <w:del w:id="2733" w:author="Mokaddem Emna" w:date="2013-01-31T10:41:00Z"/>
              <w:rFonts w:asciiTheme="minorHAnsi" w:eastAsiaTheme="minorEastAsia" w:hAnsiTheme="minorHAnsi"/>
              <w:noProof/>
              <w:color w:val="auto"/>
              <w:sz w:val="22"/>
              <w:lang w:val="fr-FR" w:eastAsia="fr-FR"/>
            </w:rPr>
          </w:rPrChange>
        </w:rPr>
      </w:pPr>
      <w:ins w:id="2734" w:author="Emna Mokaddem" w:date="2013-01-07T18:17:00Z">
        <w:del w:id="2735" w:author="Mokaddem Emna" w:date="2013-01-31T10:41:00Z">
          <w:r w:rsidDel="00C3586A">
            <w:rPr>
              <w:noProof/>
            </w:rPr>
            <w:delText>5.4.2.3</w:delText>
          </w:r>
          <w:r w:rsidRPr="001163D9" w:rsidDel="00C3586A">
            <w:rPr>
              <w:rFonts w:eastAsiaTheme="minorEastAsia"/>
              <w:noProof/>
              <w:lang w:val="en-US" w:eastAsia="fr-FR"/>
              <w:rPrChange w:id="2736" w:author="Emna Mokaddem" w:date="2013-01-07T18:17:00Z">
                <w:rPr>
                  <w:rFonts w:eastAsiaTheme="minorEastAsia"/>
                  <w:noProof/>
                  <w:lang w:val="fr-FR" w:eastAsia="fr-FR"/>
                </w:rPr>
              </w:rPrChange>
            </w:rPr>
            <w:tab/>
          </w:r>
          <w:r w:rsidDel="00C3586A">
            <w:rPr>
              <w:noProof/>
            </w:rPr>
            <w:delText>Approach Refinements</w:delText>
          </w:r>
          <w:r w:rsidDel="00C3586A">
            <w:rPr>
              <w:noProof/>
            </w:rPr>
            <w:tab/>
            <w:delText>14</w:delText>
          </w:r>
        </w:del>
      </w:ins>
    </w:p>
    <w:p w:rsidR="001163D9" w:rsidRPr="001163D9" w:rsidDel="00C3586A" w:rsidRDefault="001163D9">
      <w:pPr>
        <w:pStyle w:val="TM4"/>
        <w:rPr>
          <w:ins w:id="2737" w:author="Emna Mokaddem" w:date="2013-01-07T18:17:00Z"/>
          <w:del w:id="2738" w:author="Mokaddem Emna" w:date="2013-01-31T10:41:00Z"/>
          <w:rFonts w:asciiTheme="minorHAnsi" w:eastAsiaTheme="minorEastAsia" w:hAnsiTheme="minorHAnsi"/>
          <w:noProof/>
          <w:color w:val="auto"/>
          <w:sz w:val="22"/>
          <w:lang w:val="en-US" w:eastAsia="fr-FR"/>
          <w:rPrChange w:id="2739" w:author="Emna Mokaddem" w:date="2013-01-07T18:17:00Z">
            <w:rPr>
              <w:ins w:id="2740" w:author="Emna Mokaddem" w:date="2013-01-07T18:17:00Z"/>
              <w:del w:id="2741" w:author="Mokaddem Emna" w:date="2013-01-31T10:41:00Z"/>
              <w:rFonts w:asciiTheme="minorHAnsi" w:eastAsiaTheme="minorEastAsia" w:hAnsiTheme="minorHAnsi"/>
              <w:noProof/>
              <w:color w:val="auto"/>
              <w:sz w:val="22"/>
              <w:lang w:val="fr-FR" w:eastAsia="fr-FR"/>
            </w:rPr>
          </w:rPrChange>
        </w:rPr>
      </w:pPr>
      <w:ins w:id="2742" w:author="Emna Mokaddem" w:date="2013-01-07T18:17:00Z">
        <w:del w:id="2743" w:author="Mokaddem Emna" w:date="2013-01-31T10:41:00Z">
          <w:r w:rsidDel="00C3586A">
            <w:rPr>
              <w:noProof/>
            </w:rPr>
            <w:delText>5.4.2.4</w:delText>
          </w:r>
          <w:r w:rsidRPr="001163D9" w:rsidDel="00C3586A">
            <w:rPr>
              <w:rFonts w:eastAsiaTheme="minorEastAsia"/>
              <w:noProof/>
              <w:lang w:val="en-US" w:eastAsia="fr-FR"/>
              <w:rPrChange w:id="2744" w:author="Emna Mokaddem" w:date="2013-01-07T18:17:00Z">
                <w:rPr>
                  <w:rFonts w:eastAsiaTheme="minorEastAsia"/>
                  <w:noProof/>
                  <w:lang w:val="fr-FR" w:eastAsia="fr-FR"/>
                </w:rPr>
              </w:rPrChange>
            </w:rPr>
            <w:tab/>
          </w:r>
          <w:r w:rsidDel="00C3586A">
            <w:rPr>
              <w:noProof/>
            </w:rPr>
            <w:delText>Test Case Identifier</w:delText>
          </w:r>
          <w:r w:rsidDel="00C3586A">
            <w:rPr>
              <w:noProof/>
            </w:rPr>
            <w:tab/>
            <w:delText>14</w:delText>
          </w:r>
        </w:del>
      </w:ins>
    </w:p>
    <w:p w:rsidR="001163D9" w:rsidRPr="001163D9" w:rsidDel="00C3586A" w:rsidRDefault="001163D9">
      <w:pPr>
        <w:pStyle w:val="TM2"/>
        <w:tabs>
          <w:tab w:val="left" w:pos="1305"/>
        </w:tabs>
        <w:rPr>
          <w:ins w:id="2745" w:author="Emna Mokaddem" w:date="2013-01-07T18:17:00Z"/>
          <w:del w:id="2746" w:author="Mokaddem Emna" w:date="2013-01-31T10:41:00Z"/>
          <w:rFonts w:asciiTheme="minorHAnsi" w:eastAsiaTheme="minorEastAsia" w:hAnsiTheme="minorHAnsi" w:cstheme="minorBidi"/>
          <w:bCs w:val="0"/>
          <w:caps w:val="0"/>
          <w:spacing w:val="0"/>
          <w:sz w:val="22"/>
          <w:szCs w:val="22"/>
          <w:lang w:val="en-US" w:eastAsia="fr-FR"/>
          <w:rPrChange w:id="2747" w:author="Emna Mokaddem" w:date="2013-01-07T18:17:00Z">
            <w:rPr>
              <w:ins w:id="2748" w:author="Emna Mokaddem" w:date="2013-01-07T18:17:00Z"/>
              <w:del w:id="2749" w:author="Mokaddem Emna" w:date="2013-01-31T10:41:00Z"/>
              <w:rFonts w:asciiTheme="minorHAnsi" w:eastAsiaTheme="minorEastAsia" w:hAnsiTheme="minorHAnsi" w:cstheme="minorBidi"/>
              <w:bCs w:val="0"/>
              <w:caps w:val="0"/>
              <w:spacing w:val="0"/>
              <w:sz w:val="22"/>
              <w:szCs w:val="22"/>
              <w:lang w:val="fr-FR" w:eastAsia="fr-FR"/>
            </w:rPr>
          </w:rPrChange>
        </w:rPr>
      </w:pPr>
      <w:ins w:id="2750" w:author="Emna Mokaddem" w:date="2013-01-07T18:17:00Z">
        <w:del w:id="2751" w:author="Mokaddem Emna" w:date="2013-01-31T10:41:00Z">
          <w:r w:rsidDel="00C3586A">
            <w:delText>5.5</w:delText>
          </w:r>
          <w:r w:rsidRPr="001163D9" w:rsidDel="00C3586A">
            <w:rPr>
              <w:rFonts w:eastAsiaTheme="minorEastAsia"/>
              <w:lang w:val="en-US" w:eastAsia="fr-FR"/>
              <w:rPrChange w:id="2752" w:author="Emna Mokaddem" w:date="2013-01-07T18:17:00Z">
                <w:rPr>
                  <w:rFonts w:eastAsiaTheme="minorEastAsia"/>
                  <w:lang w:val="fr-FR" w:eastAsia="fr-FR"/>
                </w:rPr>
              </w:rPrChange>
            </w:rPr>
            <w:tab/>
          </w:r>
          <w:r w:rsidDel="00C3586A">
            <w:delText>Software Unit and Integration Test Case Specification</w:delText>
          </w:r>
          <w:r w:rsidDel="00C3586A">
            <w:tab/>
            <w:delText>15</w:delText>
          </w:r>
        </w:del>
      </w:ins>
    </w:p>
    <w:p w:rsidR="001163D9" w:rsidRPr="001163D9" w:rsidDel="00C3586A" w:rsidRDefault="001163D9">
      <w:pPr>
        <w:pStyle w:val="TM3"/>
        <w:tabs>
          <w:tab w:val="left" w:pos="2041"/>
        </w:tabs>
        <w:rPr>
          <w:ins w:id="2753" w:author="Emna Mokaddem" w:date="2013-01-07T18:17:00Z"/>
          <w:del w:id="2754" w:author="Mokaddem Emna" w:date="2013-01-31T10:41:00Z"/>
          <w:rFonts w:asciiTheme="minorHAnsi" w:eastAsiaTheme="minorEastAsia" w:hAnsiTheme="minorHAnsi" w:cstheme="minorBidi"/>
          <w:bCs w:val="0"/>
          <w:iCs w:val="0"/>
          <w:caps w:val="0"/>
          <w:color w:val="auto"/>
          <w:spacing w:val="0"/>
          <w:sz w:val="22"/>
          <w:szCs w:val="22"/>
          <w:lang w:val="en-US" w:eastAsia="fr-FR"/>
          <w:rPrChange w:id="2755" w:author="Emna Mokaddem" w:date="2013-01-07T18:17:00Z">
            <w:rPr>
              <w:ins w:id="2756" w:author="Emna Mokaddem" w:date="2013-01-07T18:17:00Z"/>
              <w:del w:id="275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58" w:author="Emna Mokaddem" w:date="2013-01-07T18:17:00Z">
        <w:del w:id="2759" w:author="Mokaddem Emna" w:date="2013-01-31T10:41:00Z">
          <w:r w:rsidRPr="00D84694" w:rsidDel="00C3586A">
            <w:delText>5.5.1</w:delText>
          </w:r>
          <w:r w:rsidRPr="001163D9" w:rsidDel="00C3586A">
            <w:rPr>
              <w:rFonts w:eastAsiaTheme="minorEastAsia"/>
              <w:lang w:val="en-US" w:eastAsia="fr-FR"/>
              <w:rPrChange w:id="2760" w:author="Emna Mokaddem" w:date="2013-01-07T18:17:00Z">
                <w:rPr>
                  <w:rFonts w:eastAsiaTheme="minorEastAsia"/>
                  <w:lang w:val="fr-FR" w:eastAsia="fr-FR"/>
                </w:rPr>
              </w:rPrChange>
            </w:rPr>
            <w:tab/>
          </w:r>
          <w:r w:rsidDel="00C3586A">
            <w:delText>General</w:delText>
          </w:r>
          <w:r w:rsidDel="00C3586A">
            <w:tab/>
            <w:delText>15</w:delText>
          </w:r>
        </w:del>
      </w:ins>
    </w:p>
    <w:p w:rsidR="001163D9" w:rsidRPr="001163D9" w:rsidDel="00C3586A" w:rsidRDefault="001163D9">
      <w:pPr>
        <w:pStyle w:val="TM3"/>
        <w:tabs>
          <w:tab w:val="left" w:pos="2041"/>
        </w:tabs>
        <w:rPr>
          <w:ins w:id="2761" w:author="Emna Mokaddem" w:date="2013-01-07T18:17:00Z"/>
          <w:del w:id="2762" w:author="Mokaddem Emna" w:date="2013-01-31T10:41:00Z"/>
          <w:rFonts w:asciiTheme="minorHAnsi" w:eastAsiaTheme="minorEastAsia" w:hAnsiTheme="minorHAnsi" w:cstheme="minorBidi"/>
          <w:bCs w:val="0"/>
          <w:iCs w:val="0"/>
          <w:caps w:val="0"/>
          <w:color w:val="auto"/>
          <w:spacing w:val="0"/>
          <w:sz w:val="22"/>
          <w:szCs w:val="22"/>
          <w:lang w:val="en-US" w:eastAsia="fr-FR"/>
          <w:rPrChange w:id="2763" w:author="Emna Mokaddem" w:date="2013-01-07T18:17:00Z">
            <w:rPr>
              <w:ins w:id="2764" w:author="Emna Mokaddem" w:date="2013-01-07T18:17:00Z"/>
              <w:del w:id="276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766" w:author="Emna Mokaddem" w:date="2013-01-07T18:17:00Z">
        <w:del w:id="2767" w:author="Mokaddem Emna" w:date="2013-01-31T10:41:00Z">
          <w:r w:rsidRPr="00D84694" w:rsidDel="00C3586A">
            <w:delText>5.5.2</w:delText>
          </w:r>
          <w:r w:rsidRPr="001163D9" w:rsidDel="00C3586A">
            <w:rPr>
              <w:rFonts w:eastAsiaTheme="minorEastAsia"/>
              <w:lang w:val="en-US" w:eastAsia="fr-FR"/>
              <w:rPrChange w:id="2768" w:author="Emna Mokaddem" w:date="2013-01-07T18:17:00Z">
                <w:rPr>
                  <w:rFonts w:eastAsiaTheme="minorEastAsia"/>
                  <w:lang w:val="fr-FR" w:eastAsia="fr-FR"/>
                </w:rPr>
              </w:rPrChange>
            </w:rPr>
            <w:tab/>
          </w:r>
          <w:r w:rsidDel="00C3586A">
            <w:delText>Organization of Each Identified Test Case</w:delText>
          </w:r>
          <w:r w:rsidDel="00C3586A">
            <w:tab/>
            <w:delText>15</w:delText>
          </w:r>
        </w:del>
      </w:ins>
    </w:p>
    <w:p w:rsidR="001163D9" w:rsidRPr="001163D9" w:rsidDel="00C3586A" w:rsidRDefault="001163D9">
      <w:pPr>
        <w:pStyle w:val="TM4"/>
        <w:rPr>
          <w:ins w:id="2769" w:author="Emna Mokaddem" w:date="2013-01-07T18:17:00Z"/>
          <w:del w:id="2770" w:author="Mokaddem Emna" w:date="2013-01-31T10:41:00Z"/>
          <w:rFonts w:asciiTheme="minorHAnsi" w:eastAsiaTheme="minorEastAsia" w:hAnsiTheme="minorHAnsi"/>
          <w:noProof/>
          <w:color w:val="auto"/>
          <w:sz w:val="22"/>
          <w:lang w:val="en-US" w:eastAsia="fr-FR"/>
          <w:rPrChange w:id="2771" w:author="Emna Mokaddem" w:date="2013-01-07T18:17:00Z">
            <w:rPr>
              <w:ins w:id="2772" w:author="Emna Mokaddem" w:date="2013-01-07T18:17:00Z"/>
              <w:del w:id="2773" w:author="Mokaddem Emna" w:date="2013-01-31T10:41:00Z"/>
              <w:rFonts w:asciiTheme="minorHAnsi" w:eastAsiaTheme="minorEastAsia" w:hAnsiTheme="minorHAnsi"/>
              <w:noProof/>
              <w:color w:val="auto"/>
              <w:sz w:val="22"/>
              <w:lang w:val="fr-FR" w:eastAsia="fr-FR"/>
            </w:rPr>
          </w:rPrChange>
        </w:rPr>
      </w:pPr>
      <w:ins w:id="2774" w:author="Emna Mokaddem" w:date="2013-01-07T18:17:00Z">
        <w:del w:id="2775" w:author="Mokaddem Emna" w:date="2013-01-31T10:41:00Z">
          <w:r w:rsidDel="00C3586A">
            <w:rPr>
              <w:noProof/>
            </w:rPr>
            <w:delText>5.5.2.1</w:delText>
          </w:r>
          <w:r w:rsidRPr="001163D9" w:rsidDel="00C3586A">
            <w:rPr>
              <w:rFonts w:eastAsiaTheme="minorEastAsia"/>
              <w:noProof/>
              <w:lang w:val="en-US" w:eastAsia="fr-FR"/>
              <w:rPrChange w:id="2776" w:author="Emna Mokaddem" w:date="2013-01-07T18:17:00Z">
                <w:rPr>
                  <w:rFonts w:eastAsiaTheme="minorEastAsia"/>
                  <w:noProof/>
                  <w:lang w:val="fr-FR" w:eastAsia="fr-FR"/>
                </w:rPr>
              </w:rPrChange>
            </w:rPr>
            <w:tab/>
          </w:r>
          <w:r w:rsidDel="00C3586A">
            <w:rPr>
              <w:noProof/>
            </w:rPr>
            <w:delText>Test Case Identifier</w:delText>
          </w:r>
          <w:r w:rsidDel="00C3586A">
            <w:rPr>
              <w:noProof/>
            </w:rPr>
            <w:tab/>
            <w:delText>15</w:delText>
          </w:r>
        </w:del>
      </w:ins>
    </w:p>
    <w:p w:rsidR="001163D9" w:rsidRPr="001163D9" w:rsidDel="00C3586A" w:rsidRDefault="001163D9">
      <w:pPr>
        <w:pStyle w:val="TM4"/>
        <w:rPr>
          <w:ins w:id="2777" w:author="Emna Mokaddem" w:date="2013-01-07T18:17:00Z"/>
          <w:del w:id="2778" w:author="Mokaddem Emna" w:date="2013-01-31T10:41:00Z"/>
          <w:rFonts w:asciiTheme="minorHAnsi" w:eastAsiaTheme="minorEastAsia" w:hAnsiTheme="minorHAnsi"/>
          <w:noProof/>
          <w:color w:val="auto"/>
          <w:sz w:val="22"/>
          <w:lang w:val="en-US" w:eastAsia="fr-FR"/>
          <w:rPrChange w:id="2779" w:author="Emna Mokaddem" w:date="2013-01-07T18:17:00Z">
            <w:rPr>
              <w:ins w:id="2780" w:author="Emna Mokaddem" w:date="2013-01-07T18:17:00Z"/>
              <w:del w:id="2781" w:author="Mokaddem Emna" w:date="2013-01-31T10:41:00Z"/>
              <w:rFonts w:asciiTheme="minorHAnsi" w:eastAsiaTheme="minorEastAsia" w:hAnsiTheme="minorHAnsi"/>
              <w:noProof/>
              <w:color w:val="auto"/>
              <w:sz w:val="22"/>
              <w:lang w:val="fr-FR" w:eastAsia="fr-FR"/>
            </w:rPr>
          </w:rPrChange>
        </w:rPr>
      </w:pPr>
      <w:ins w:id="2782" w:author="Emna Mokaddem" w:date="2013-01-07T18:17:00Z">
        <w:del w:id="2783" w:author="Mokaddem Emna" w:date="2013-01-31T10:41:00Z">
          <w:r w:rsidDel="00C3586A">
            <w:rPr>
              <w:noProof/>
            </w:rPr>
            <w:delText>5.5.2.2</w:delText>
          </w:r>
          <w:r w:rsidRPr="001163D9" w:rsidDel="00C3586A">
            <w:rPr>
              <w:rFonts w:eastAsiaTheme="minorEastAsia"/>
              <w:noProof/>
              <w:lang w:val="en-US" w:eastAsia="fr-FR"/>
              <w:rPrChange w:id="2784" w:author="Emna Mokaddem" w:date="2013-01-07T18:17:00Z">
                <w:rPr>
                  <w:rFonts w:eastAsiaTheme="minorEastAsia"/>
                  <w:noProof/>
                  <w:lang w:val="fr-FR" w:eastAsia="fr-FR"/>
                </w:rPr>
              </w:rPrChange>
            </w:rPr>
            <w:tab/>
          </w:r>
          <w:r w:rsidDel="00C3586A">
            <w:rPr>
              <w:noProof/>
            </w:rPr>
            <w:delText>Test Items</w:delText>
          </w:r>
          <w:r w:rsidDel="00C3586A">
            <w:rPr>
              <w:noProof/>
            </w:rPr>
            <w:tab/>
            <w:delText>15</w:delText>
          </w:r>
        </w:del>
      </w:ins>
    </w:p>
    <w:p w:rsidR="001163D9" w:rsidRPr="001163D9" w:rsidDel="00C3586A" w:rsidRDefault="001163D9">
      <w:pPr>
        <w:pStyle w:val="TM4"/>
        <w:rPr>
          <w:ins w:id="2785" w:author="Emna Mokaddem" w:date="2013-01-07T18:17:00Z"/>
          <w:del w:id="2786" w:author="Mokaddem Emna" w:date="2013-01-31T10:41:00Z"/>
          <w:rFonts w:asciiTheme="minorHAnsi" w:eastAsiaTheme="minorEastAsia" w:hAnsiTheme="minorHAnsi"/>
          <w:noProof/>
          <w:color w:val="auto"/>
          <w:sz w:val="22"/>
          <w:lang w:val="en-US" w:eastAsia="fr-FR"/>
          <w:rPrChange w:id="2787" w:author="Emna Mokaddem" w:date="2013-01-07T18:17:00Z">
            <w:rPr>
              <w:ins w:id="2788" w:author="Emna Mokaddem" w:date="2013-01-07T18:17:00Z"/>
              <w:del w:id="2789" w:author="Mokaddem Emna" w:date="2013-01-31T10:41:00Z"/>
              <w:rFonts w:asciiTheme="minorHAnsi" w:eastAsiaTheme="minorEastAsia" w:hAnsiTheme="minorHAnsi"/>
              <w:noProof/>
              <w:color w:val="auto"/>
              <w:sz w:val="22"/>
              <w:lang w:val="fr-FR" w:eastAsia="fr-FR"/>
            </w:rPr>
          </w:rPrChange>
        </w:rPr>
      </w:pPr>
      <w:ins w:id="2790" w:author="Emna Mokaddem" w:date="2013-01-07T18:17:00Z">
        <w:del w:id="2791" w:author="Mokaddem Emna" w:date="2013-01-31T10:41:00Z">
          <w:r w:rsidDel="00C3586A">
            <w:rPr>
              <w:noProof/>
            </w:rPr>
            <w:delText>5.5.2.3</w:delText>
          </w:r>
          <w:r w:rsidRPr="001163D9" w:rsidDel="00C3586A">
            <w:rPr>
              <w:rFonts w:eastAsiaTheme="minorEastAsia"/>
              <w:noProof/>
              <w:lang w:val="en-US" w:eastAsia="fr-FR"/>
              <w:rPrChange w:id="2792" w:author="Emna Mokaddem" w:date="2013-01-07T18:17:00Z">
                <w:rPr>
                  <w:rFonts w:eastAsiaTheme="minorEastAsia"/>
                  <w:noProof/>
                  <w:lang w:val="fr-FR" w:eastAsia="fr-FR"/>
                </w:rPr>
              </w:rPrChange>
            </w:rPr>
            <w:tab/>
          </w:r>
          <w:r w:rsidDel="00C3586A">
            <w:rPr>
              <w:noProof/>
            </w:rPr>
            <w:delText>Inputs Specification</w:delText>
          </w:r>
          <w:r w:rsidDel="00C3586A">
            <w:rPr>
              <w:noProof/>
            </w:rPr>
            <w:tab/>
            <w:delText>15</w:delText>
          </w:r>
        </w:del>
      </w:ins>
    </w:p>
    <w:p w:rsidR="001163D9" w:rsidRPr="001163D9" w:rsidDel="00C3586A" w:rsidRDefault="001163D9">
      <w:pPr>
        <w:pStyle w:val="TM4"/>
        <w:rPr>
          <w:ins w:id="2793" w:author="Emna Mokaddem" w:date="2013-01-07T18:17:00Z"/>
          <w:del w:id="2794" w:author="Mokaddem Emna" w:date="2013-01-31T10:41:00Z"/>
          <w:rFonts w:asciiTheme="minorHAnsi" w:eastAsiaTheme="minorEastAsia" w:hAnsiTheme="minorHAnsi"/>
          <w:noProof/>
          <w:color w:val="auto"/>
          <w:sz w:val="22"/>
          <w:lang w:val="en-US" w:eastAsia="fr-FR"/>
          <w:rPrChange w:id="2795" w:author="Emna Mokaddem" w:date="2013-01-07T18:17:00Z">
            <w:rPr>
              <w:ins w:id="2796" w:author="Emna Mokaddem" w:date="2013-01-07T18:17:00Z"/>
              <w:del w:id="2797" w:author="Mokaddem Emna" w:date="2013-01-31T10:41:00Z"/>
              <w:rFonts w:asciiTheme="minorHAnsi" w:eastAsiaTheme="minorEastAsia" w:hAnsiTheme="minorHAnsi"/>
              <w:noProof/>
              <w:color w:val="auto"/>
              <w:sz w:val="22"/>
              <w:lang w:val="fr-FR" w:eastAsia="fr-FR"/>
            </w:rPr>
          </w:rPrChange>
        </w:rPr>
      </w:pPr>
      <w:ins w:id="2798" w:author="Emna Mokaddem" w:date="2013-01-07T18:17:00Z">
        <w:del w:id="2799" w:author="Mokaddem Emna" w:date="2013-01-31T10:41:00Z">
          <w:r w:rsidDel="00C3586A">
            <w:rPr>
              <w:noProof/>
            </w:rPr>
            <w:delText>5.5.2.4</w:delText>
          </w:r>
          <w:r w:rsidRPr="001163D9" w:rsidDel="00C3586A">
            <w:rPr>
              <w:rFonts w:eastAsiaTheme="minorEastAsia"/>
              <w:noProof/>
              <w:lang w:val="en-US" w:eastAsia="fr-FR"/>
              <w:rPrChange w:id="2800" w:author="Emna Mokaddem" w:date="2013-01-07T18:17:00Z">
                <w:rPr>
                  <w:rFonts w:eastAsiaTheme="minorEastAsia"/>
                  <w:noProof/>
                  <w:lang w:val="fr-FR" w:eastAsia="fr-FR"/>
                </w:rPr>
              </w:rPrChange>
            </w:rPr>
            <w:tab/>
          </w:r>
          <w:r w:rsidDel="00C3586A">
            <w:rPr>
              <w:noProof/>
            </w:rPr>
            <w:delText>Outputs Specification</w:delText>
          </w:r>
          <w:r w:rsidDel="00C3586A">
            <w:rPr>
              <w:noProof/>
            </w:rPr>
            <w:tab/>
            <w:delText>15</w:delText>
          </w:r>
        </w:del>
      </w:ins>
    </w:p>
    <w:p w:rsidR="001163D9" w:rsidRPr="001163D9" w:rsidDel="00C3586A" w:rsidRDefault="001163D9">
      <w:pPr>
        <w:pStyle w:val="TM4"/>
        <w:rPr>
          <w:ins w:id="2801" w:author="Emna Mokaddem" w:date="2013-01-07T18:17:00Z"/>
          <w:del w:id="2802" w:author="Mokaddem Emna" w:date="2013-01-31T10:41:00Z"/>
          <w:rFonts w:asciiTheme="minorHAnsi" w:eastAsiaTheme="minorEastAsia" w:hAnsiTheme="minorHAnsi"/>
          <w:noProof/>
          <w:color w:val="auto"/>
          <w:sz w:val="22"/>
          <w:lang w:val="en-US" w:eastAsia="fr-FR"/>
          <w:rPrChange w:id="2803" w:author="Emna Mokaddem" w:date="2013-01-07T18:17:00Z">
            <w:rPr>
              <w:ins w:id="2804" w:author="Emna Mokaddem" w:date="2013-01-07T18:17:00Z"/>
              <w:del w:id="2805" w:author="Mokaddem Emna" w:date="2013-01-31T10:41:00Z"/>
              <w:rFonts w:asciiTheme="minorHAnsi" w:eastAsiaTheme="minorEastAsia" w:hAnsiTheme="minorHAnsi"/>
              <w:noProof/>
              <w:color w:val="auto"/>
              <w:sz w:val="22"/>
              <w:lang w:val="fr-FR" w:eastAsia="fr-FR"/>
            </w:rPr>
          </w:rPrChange>
        </w:rPr>
      </w:pPr>
      <w:ins w:id="2806" w:author="Emna Mokaddem" w:date="2013-01-07T18:17:00Z">
        <w:del w:id="2807" w:author="Mokaddem Emna" w:date="2013-01-31T10:41:00Z">
          <w:r w:rsidDel="00C3586A">
            <w:rPr>
              <w:noProof/>
            </w:rPr>
            <w:delText>5.5.2.5</w:delText>
          </w:r>
          <w:r w:rsidRPr="001163D9" w:rsidDel="00C3586A">
            <w:rPr>
              <w:rFonts w:eastAsiaTheme="minorEastAsia"/>
              <w:noProof/>
              <w:lang w:val="en-US" w:eastAsia="fr-FR"/>
              <w:rPrChange w:id="2808" w:author="Emna Mokaddem" w:date="2013-01-07T18:17:00Z">
                <w:rPr>
                  <w:rFonts w:eastAsiaTheme="minorEastAsia"/>
                  <w:noProof/>
                  <w:lang w:val="fr-FR" w:eastAsia="fr-FR"/>
                </w:rPr>
              </w:rPrChange>
            </w:rPr>
            <w:tab/>
          </w:r>
          <w:r w:rsidDel="00C3586A">
            <w:rPr>
              <w:noProof/>
            </w:rPr>
            <w:delText>Test Pass – Fail Criteria</w:delText>
          </w:r>
          <w:r w:rsidDel="00C3586A">
            <w:rPr>
              <w:noProof/>
            </w:rPr>
            <w:tab/>
            <w:delText>15</w:delText>
          </w:r>
        </w:del>
      </w:ins>
    </w:p>
    <w:p w:rsidR="001163D9" w:rsidRPr="001163D9" w:rsidDel="00C3586A" w:rsidRDefault="001163D9">
      <w:pPr>
        <w:pStyle w:val="TM4"/>
        <w:rPr>
          <w:ins w:id="2809" w:author="Emna Mokaddem" w:date="2013-01-07T18:17:00Z"/>
          <w:del w:id="2810" w:author="Mokaddem Emna" w:date="2013-01-31T10:41:00Z"/>
          <w:rFonts w:asciiTheme="minorHAnsi" w:eastAsiaTheme="minorEastAsia" w:hAnsiTheme="minorHAnsi"/>
          <w:noProof/>
          <w:color w:val="auto"/>
          <w:sz w:val="22"/>
          <w:lang w:val="en-US" w:eastAsia="fr-FR"/>
          <w:rPrChange w:id="2811" w:author="Emna Mokaddem" w:date="2013-01-07T18:17:00Z">
            <w:rPr>
              <w:ins w:id="2812" w:author="Emna Mokaddem" w:date="2013-01-07T18:17:00Z"/>
              <w:del w:id="2813" w:author="Mokaddem Emna" w:date="2013-01-31T10:41:00Z"/>
              <w:rFonts w:asciiTheme="minorHAnsi" w:eastAsiaTheme="minorEastAsia" w:hAnsiTheme="minorHAnsi"/>
              <w:noProof/>
              <w:color w:val="auto"/>
              <w:sz w:val="22"/>
              <w:lang w:val="fr-FR" w:eastAsia="fr-FR"/>
            </w:rPr>
          </w:rPrChange>
        </w:rPr>
      </w:pPr>
      <w:ins w:id="2814" w:author="Emna Mokaddem" w:date="2013-01-07T18:17:00Z">
        <w:del w:id="2815" w:author="Mokaddem Emna" w:date="2013-01-31T10:41:00Z">
          <w:r w:rsidDel="00C3586A">
            <w:rPr>
              <w:noProof/>
            </w:rPr>
            <w:delText>5.5.2.6</w:delText>
          </w:r>
          <w:r w:rsidRPr="001163D9" w:rsidDel="00C3586A">
            <w:rPr>
              <w:rFonts w:eastAsiaTheme="minorEastAsia"/>
              <w:noProof/>
              <w:lang w:val="en-US" w:eastAsia="fr-FR"/>
              <w:rPrChange w:id="2816" w:author="Emna Mokaddem" w:date="2013-01-07T18:17:00Z">
                <w:rPr>
                  <w:rFonts w:eastAsiaTheme="minorEastAsia"/>
                  <w:noProof/>
                  <w:lang w:val="fr-FR" w:eastAsia="fr-FR"/>
                </w:rPr>
              </w:rPrChange>
            </w:rPr>
            <w:tab/>
          </w:r>
          <w:r w:rsidDel="00C3586A">
            <w:rPr>
              <w:noProof/>
            </w:rPr>
            <w:delText>Environmental Needs</w:delText>
          </w:r>
          <w:r w:rsidDel="00C3586A">
            <w:rPr>
              <w:noProof/>
            </w:rPr>
            <w:tab/>
            <w:delText>15</w:delText>
          </w:r>
        </w:del>
      </w:ins>
    </w:p>
    <w:p w:rsidR="001163D9" w:rsidRPr="001163D9" w:rsidDel="00C3586A" w:rsidRDefault="001163D9">
      <w:pPr>
        <w:pStyle w:val="TM4"/>
        <w:rPr>
          <w:ins w:id="2817" w:author="Emna Mokaddem" w:date="2013-01-07T18:17:00Z"/>
          <w:del w:id="2818" w:author="Mokaddem Emna" w:date="2013-01-31T10:41:00Z"/>
          <w:rFonts w:asciiTheme="minorHAnsi" w:eastAsiaTheme="minorEastAsia" w:hAnsiTheme="minorHAnsi"/>
          <w:noProof/>
          <w:color w:val="auto"/>
          <w:sz w:val="22"/>
          <w:lang w:val="en-US" w:eastAsia="fr-FR"/>
          <w:rPrChange w:id="2819" w:author="Emna Mokaddem" w:date="2013-01-07T18:17:00Z">
            <w:rPr>
              <w:ins w:id="2820" w:author="Emna Mokaddem" w:date="2013-01-07T18:17:00Z"/>
              <w:del w:id="2821" w:author="Mokaddem Emna" w:date="2013-01-31T10:41:00Z"/>
              <w:rFonts w:asciiTheme="minorHAnsi" w:eastAsiaTheme="minorEastAsia" w:hAnsiTheme="minorHAnsi"/>
              <w:noProof/>
              <w:color w:val="auto"/>
              <w:sz w:val="22"/>
              <w:lang w:val="fr-FR" w:eastAsia="fr-FR"/>
            </w:rPr>
          </w:rPrChange>
        </w:rPr>
      </w:pPr>
      <w:ins w:id="2822" w:author="Emna Mokaddem" w:date="2013-01-07T18:17:00Z">
        <w:del w:id="2823" w:author="Mokaddem Emna" w:date="2013-01-31T10:41:00Z">
          <w:r w:rsidDel="00C3586A">
            <w:rPr>
              <w:noProof/>
            </w:rPr>
            <w:delText>5.5.2.7</w:delText>
          </w:r>
          <w:r w:rsidRPr="001163D9" w:rsidDel="00C3586A">
            <w:rPr>
              <w:rFonts w:eastAsiaTheme="minorEastAsia"/>
              <w:noProof/>
              <w:lang w:val="en-US" w:eastAsia="fr-FR"/>
              <w:rPrChange w:id="2824" w:author="Emna Mokaddem" w:date="2013-01-07T18:17:00Z">
                <w:rPr>
                  <w:rFonts w:eastAsiaTheme="minorEastAsia"/>
                  <w:noProof/>
                  <w:lang w:val="fr-FR" w:eastAsia="fr-FR"/>
                </w:rPr>
              </w:rPrChange>
            </w:rPr>
            <w:tab/>
          </w:r>
          <w:r w:rsidDel="00C3586A">
            <w:rPr>
              <w:noProof/>
            </w:rPr>
            <w:delText>Special procedural constraints (ECSS-Q-ST-80 clause 6.3.5.25)</w:delText>
          </w:r>
          <w:r w:rsidDel="00C3586A">
            <w:rPr>
              <w:noProof/>
            </w:rPr>
            <w:tab/>
            <w:delText>15</w:delText>
          </w:r>
        </w:del>
      </w:ins>
    </w:p>
    <w:p w:rsidR="001163D9" w:rsidRPr="001163D9" w:rsidDel="00C3586A" w:rsidRDefault="001163D9">
      <w:pPr>
        <w:pStyle w:val="TM4"/>
        <w:rPr>
          <w:ins w:id="2825" w:author="Emna Mokaddem" w:date="2013-01-07T18:17:00Z"/>
          <w:del w:id="2826" w:author="Mokaddem Emna" w:date="2013-01-31T10:41:00Z"/>
          <w:rFonts w:asciiTheme="minorHAnsi" w:eastAsiaTheme="minorEastAsia" w:hAnsiTheme="minorHAnsi"/>
          <w:noProof/>
          <w:color w:val="auto"/>
          <w:sz w:val="22"/>
          <w:lang w:val="en-US" w:eastAsia="fr-FR"/>
          <w:rPrChange w:id="2827" w:author="Emna Mokaddem" w:date="2013-01-07T18:17:00Z">
            <w:rPr>
              <w:ins w:id="2828" w:author="Emna Mokaddem" w:date="2013-01-07T18:17:00Z"/>
              <w:del w:id="2829" w:author="Mokaddem Emna" w:date="2013-01-31T10:41:00Z"/>
              <w:rFonts w:asciiTheme="minorHAnsi" w:eastAsiaTheme="minorEastAsia" w:hAnsiTheme="minorHAnsi"/>
              <w:noProof/>
              <w:color w:val="auto"/>
              <w:sz w:val="22"/>
              <w:lang w:val="fr-FR" w:eastAsia="fr-FR"/>
            </w:rPr>
          </w:rPrChange>
        </w:rPr>
      </w:pPr>
      <w:ins w:id="2830" w:author="Emna Mokaddem" w:date="2013-01-07T18:17:00Z">
        <w:del w:id="2831" w:author="Mokaddem Emna" w:date="2013-01-31T10:41:00Z">
          <w:r w:rsidDel="00C3586A">
            <w:rPr>
              <w:noProof/>
            </w:rPr>
            <w:delText>5.5.2.8</w:delText>
          </w:r>
          <w:r w:rsidRPr="001163D9" w:rsidDel="00C3586A">
            <w:rPr>
              <w:rFonts w:eastAsiaTheme="minorEastAsia"/>
              <w:noProof/>
              <w:lang w:val="en-US" w:eastAsia="fr-FR"/>
              <w:rPrChange w:id="2832" w:author="Emna Mokaddem" w:date="2013-01-07T18:17:00Z">
                <w:rPr>
                  <w:rFonts w:eastAsiaTheme="minorEastAsia"/>
                  <w:noProof/>
                  <w:lang w:val="fr-FR" w:eastAsia="fr-FR"/>
                </w:rPr>
              </w:rPrChange>
            </w:rPr>
            <w:tab/>
          </w:r>
          <w:r w:rsidDel="00C3586A">
            <w:rPr>
              <w:noProof/>
            </w:rPr>
            <w:delText>Interfaces dependencies</w:delText>
          </w:r>
          <w:r w:rsidDel="00C3586A">
            <w:rPr>
              <w:noProof/>
            </w:rPr>
            <w:tab/>
            <w:delText>15</w:delText>
          </w:r>
        </w:del>
      </w:ins>
    </w:p>
    <w:p w:rsidR="001163D9" w:rsidRPr="001163D9" w:rsidDel="00C3586A" w:rsidRDefault="001163D9">
      <w:pPr>
        <w:pStyle w:val="TM4"/>
        <w:rPr>
          <w:ins w:id="2833" w:author="Emna Mokaddem" w:date="2013-01-07T18:17:00Z"/>
          <w:del w:id="2834" w:author="Mokaddem Emna" w:date="2013-01-31T10:41:00Z"/>
          <w:rFonts w:asciiTheme="minorHAnsi" w:eastAsiaTheme="minorEastAsia" w:hAnsiTheme="minorHAnsi"/>
          <w:noProof/>
          <w:color w:val="auto"/>
          <w:sz w:val="22"/>
          <w:lang w:val="en-US" w:eastAsia="fr-FR"/>
          <w:rPrChange w:id="2835" w:author="Emna Mokaddem" w:date="2013-01-07T18:17:00Z">
            <w:rPr>
              <w:ins w:id="2836" w:author="Emna Mokaddem" w:date="2013-01-07T18:17:00Z"/>
              <w:del w:id="2837" w:author="Mokaddem Emna" w:date="2013-01-31T10:41:00Z"/>
              <w:rFonts w:asciiTheme="minorHAnsi" w:eastAsiaTheme="minorEastAsia" w:hAnsiTheme="minorHAnsi"/>
              <w:noProof/>
              <w:color w:val="auto"/>
              <w:sz w:val="22"/>
              <w:lang w:val="fr-FR" w:eastAsia="fr-FR"/>
            </w:rPr>
          </w:rPrChange>
        </w:rPr>
      </w:pPr>
      <w:ins w:id="2838" w:author="Emna Mokaddem" w:date="2013-01-07T18:17:00Z">
        <w:del w:id="2839" w:author="Mokaddem Emna" w:date="2013-01-31T10:41:00Z">
          <w:r w:rsidDel="00C3586A">
            <w:rPr>
              <w:noProof/>
            </w:rPr>
            <w:delText>5.5.2.9</w:delText>
          </w:r>
          <w:r w:rsidRPr="001163D9" w:rsidDel="00C3586A">
            <w:rPr>
              <w:rFonts w:eastAsiaTheme="minorEastAsia"/>
              <w:noProof/>
              <w:lang w:val="en-US" w:eastAsia="fr-FR"/>
              <w:rPrChange w:id="2840" w:author="Emna Mokaddem" w:date="2013-01-07T18:17:00Z">
                <w:rPr>
                  <w:rFonts w:eastAsiaTheme="minorEastAsia"/>
                  <w:noProof/>
                  <w:lang w:val="fr-FR" w:eastAsia="fr-FR"/>
                </w:rPr>
              </w:rPrChange>
            </w:rPr>
            <w:tab/>
          </w:r>
          <w:r w:rsidDel="00C3586A">
            <w:rPr>
              <w:noProof/>
            </w:rPr>
            <w:delText>Test script</w:delText>
          </w:r>
          <w:r w:rsidDel="00C3586A">
            <w:rPr>
              <w:noProof/>
            </w:rPr>
            <w:tab/>
            <w:delText>15</w:delText>
          </w:r>
        </w:del>
      </w:ins>
    </w:p>
    <w:p w:rsidR="001163D9" w:rsidRPr="001163D9" w:rsidDel="00C3586A" w:rsidRDefault="001163D9">
      <w:pPr>
        <w:pStyle w:val="TM2"/>
        <w:tabs>
          <w:tab w:val="left" w:pos="1305"/>
        </w:tabs>
        <w:rPr>
          <w:ins w:id="2841" w:author="Emna Mokaddem" w:date="2013-01-07T18:17:00Z"/>
          <w:del w:id="2842" w:author="Mokaddem Emna" w:date="2013-01-31T10:41:00Z"/>
          <w:rFonts w:asciiTheme="minorHAnsi" w:eastAsiaTheme="minorEastAsia" w:hAnsiTheme="minorHAnsi" w:cstheme="minorBidi"/>
          <w:bCs w:val="0"/>
          <w:caps w:val="0"/>
          <w:spacing w:val="0"/>
          <w:sz w:val="22"/>
          <w:szCs w:val="22"/>
          <w:lang w:val="en-US" w:eastAsia="fr-FR"/>
          <w:rPrChange w:id="2843" w:author="Emna Mokaddem" w:date="2013-01-07T18:17:00Z">
            <w:rPr>
              <w:ins w:id="2844" w:author="Emna Mokaddem" w:date="2013-01-07T18:17:00Z"/>
              <w:del w:id="2845" w:author="Mokaddem Emna" w:date="2013-01-31T10:41:00Z"/>
              <w:rFonts w:asciiTheme="minorHAnsi" w:eastAsiaTheme="minorEastAsia" w:hAnsiTheme="minorHAnsi" w:cstheme="minorBidi"/>
              <w:bCs w:val="0"/>
              <w:caps w:val="0"/>
              <w:spacing w:val="0"/>
              <w:sz w:val="22"/>
              <w:szCs w:val="22"/>
              <w:lang w:val="fr-FR" w:eastAsia="fr-FR"/>
            </w:rPr>
          </w:rPrChange>
        </w:rPr>
      </w:pPr>
      <w:ins w:id="2846" w:author="Emna Mokaddem" w:date="2013-01-07T18:17:00Z">
        <w:del w:id="2847" w:author="Mokaddem Emna" w:date="2013-01-31T10:41:00Z">
          <w:r w:rsidDel="00C3586A">
            <w:delText>5.6</w:delText>
          </w:r>
          <w:r w:rsidRPr="001163D9" w:rsidDel="00C3586A">
            <w:rPr>
              <w:rFonts w:eastAsiaTheme="minorEastAsia"/>
              <w:lang w:val="en-US" w:eastAsia="fr-FR"/>
              <w:rPrChange w:id="2848" w:author="Emna Mokaddem" w:date="2013-01-07T18:17:00Z">
                <w:rPr>
                  <w:rFonts w:eastAsiaTheme="minorEastAsia"/>
                  <w:lang w:val="fr-FR" w:eastAsia="fr-FR"/>
                </w:rPr>
              </w:rPrChange>
            </w:rPr>
            <w:tab/>
          </w:r>
          <w:r w:rsidDel="00C3586A">
            <w:delText>Software Unit and Integration Test Procedures Specification</w:delText>
          </w:r>
          <w:r w:rsidDel="00C3586A">
            <w:tab/>
            <w:delText>16</w:delText>
          </w:r>
        </w:del>
      </w:ins>
    </w:p>
    <w:p w:rsidR="001163D9" w:rsidRPr="001163D9" w:rsidDel="00C3586A" w:rsidRDefault="001163D9">
      <w:pPr>
        <w:pStyle w:val="TM3"/>
        <w:tabs>
          <w:tab w:val="left" w:pos="2041"/>
        </w:tabs>
        <w:rPr>
          <w:ins w:id="2849" w:author="Emna Mokaddem" w:date="2013-01-07T18:17:00Z"/>
          <w:del w:id="2850" w:author="Mokaddem Emna" w:date="2013-01-31T10:41:00Z"/>
          <w:rFonts w:asciiTheme="minorHAnsi" w:eastAsiaTheme="minorEastAsia" w:hAnsiTheme="minorHAnsi" w:cstheme="minorBidi"/>
          <w:bCs w:val="0"/>
          <w:iCs w:val="0"/>
          <w:caps w:val="0"/>
          <w:color w:val="auto"/>
          <w:spacing w:val="0"/>
          <w:sz w:val="22"/>
          <w:szCs w:val="22"/>
          <w:lang w:val="en-US" w:eastAsia="fr-FR"/>
          <w:rPrChange w:id="2851" w:author="Emna Mokaddem" w:date="2013-01-07T18:17:00Z">
            <w:rPr>
              <w:ins w:id="2852" w:author="Emna Mokaddem" w:date="2013-01-07T18:17:00Z"/>
              <w:del w:id="285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54" w:author="Emna Mokaddem" w:date="2013-01-07T18:17:00Z">
        <w:del w:id="2855" w:author="Mokaddem Emna" w:date="2013-01-31T10:41:00Z">
          <w:r w:rsidRPr="00D84694" w:rsidDel="00C3586A">
            <w:delText>5.6.1</w:delText>
          </w:r>
          <w:r w:rsidRPr="001163D9" w:rsidDel="00C3586A">
            <w:rPr>
              <w:rFonts w:eastAsiaTheme="minorEastAsia"/>
              <w:lang w:val="en-US" w:eastAsia="fr-FR"/>
              <w:rPrChange w:id="2856" w:author="Emna Mokaddem" w:date="2013-01-07T18:17:00Z">
                <w:rPr>
                  <w:rFonts w:eastAsiaTheme="minorEastAsia"/>
                  <w:lang w:val="fr-FR" w:eastAsia="fr-FR"/>
                </w:rPr>
              </w:rPrChange>
            </w:rPr>
            <w:tab/>
          </w:r>
          <w:r w:rsidDel="00C3586A">
            <w:delText>General</w:delText>
          </w:r>
          <w:r w:rsidDel="00C3586A">
            <w:tab/>
            <w:delText>16</w:delText>
          </w:r>
        </w:del>
      </w:ins>
    </w:p>
    <w:p w:rsidR="001163D9" w:rsidRPr="001163D9" w:rsidDel="00C3586A" w:rsidRDefault="001163D9">
      <w:pPr>
        <w:pStyle w:val="TM3"/>
        <w:tabs>
          <w:tab w:val="left" w:pos="2041"/>
        </w:tabs>
        <w:rPr>
          <w:ins w:id="2857" w:author="Emna Mokaddem" w:date="2013-01-07T18:17:00Z"/>
          <w:del w:id="2858" w:author="Mokaddem Emna" w:date="2013-01-31T10:41:00Z"/>
          <w:rFonts w:asciiTheme="minorHAnsi" w:eastAsiaTheme="minorEastAsia" w:hAnsiTheme="minorHAnsi" w:cstheme="minorBidi"/>
          <w:bCs w:val="0"/>
          <w:iCs w:val="0"/>
          <w:caps w:val="0"/>
          <w:color w:val="auto"/>
          <w:spacing w:val="0"/>
          <w:sz w:val="22"/>
          <w:szCs w:val="22"/>
          <w:lang w:val="en-US" w:eastAsia="fr-FR"/>
          <w:rPrChange w:id="2859" w:author="Emna Mokaddem" w:date="2013-01-07T18:17:00Z">
            <w:rPr>
              <w:ins w:id="2860" w:author="Emna Mokaddem" w:date="2013-01-07T18:17:00Z"/>
              <w:del w:id="286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862" w:author="Emna Mokaddem" w:date="2013-01-07T18:17:00Z">
        <w:del w:id="2863" w:author="Mokaddem Emna" w:date="2013-01-31T10:41:00Z">
          <w:r w:rsidRPr="00D84694" w:rsidDel="00C3586A">
            <w:delText>5.6.2</w:delText>
          </w:r>
          <w:r w:rsidRPr="001163D9" w:rsidDel="00C3586A">
            <w:rPr>
              <w:rFonts w:eastAsiaTheme="minorEastAsia"/>
              <w:lang w:val="en-US" w:eastAsia="fr-FR"/>
              <w:rPrChange w:id="2864" w:author="Emna Mokaddem" w:date="2013-01-07T18:17:00Z">
                <w:rPr>
                  <w:rFonts w:eastAsiaTheme="minorEastAsia"/>
                  <w:lang w:val="fr-FR" w:eastAsia="fr-FR"/>
                </w:rPr>
              </w:rPrChange>
            </w:rPr>
            <w:tab/>
          </w:r>
          <w:r w:rsidDel="00C3586A">
            <w:delText>Organization of Each Identified Test Procedure</w:delText>
          </w:r>
          <w:r w:rsidDel="00C3586A">
            <w:tab/>
            <w:delText>16</w:delText>
          </w:r>
        </w:del>
      </w:ins>
    </w:p>
    <w:p w:rsidR="001163D9" w:rsidRPr="001163D9" w:rsidDel="00C3586A" w:rsidRDefault="001163D9">
      <w:pPr>
        <w:pStyle w:val="TM4"/>
        <w:rPr>
          <w:ins w:id="2865" w:author="Emna Mokaddem" w:date="2013-01-07T18:17:00Z"/>
          <w:del w:id="2866" w:author="Mokaddem Emna" w:date="2013-01-31T10:41:00Z"/>
          <w:rFonts w:asciiTheme="minorHAnsi" w:eastAsiaTheme="minorEastAsia" w:hAnsiTheme="minorHAnsi"/>
          <w:noProof/>
          <w:color w:val="auto"/>
          <w:sz w:val="22"/>
          <w:lang w:val="en-US" w:eastAsia="fr-FR"/>
          <w:rPrChange w:id="2867" w:author="Emna Mokaddem" w:date="2013-01-07T18:17:00Z">
            <w:rPr>
              <w:ins w:id="2868" w:author="Emna Mokaddem" w:date="2013-01-07T18:17:00Z"/>
              <w:del w:id="2869" w:author="Mokaddem Emna" w:date="2013-01-31T10:41:00Z"/>
              <w:rFonts w:asciiTheme="minorHAnsi" w:eastAsiaTheme="minorEastAsia" w:hAnsiTheme="minorHAnsi"/>
              <w:noProof/>
              <w:color w:val="auto"/>
              <w:sz w:val="22"/>
              <w:lang w:val="fr-FR" w:eastAsia="fr-FR"/>
            </w:rPr>
          </w:rPrChange>
        </w:rPr>
      </w:pPr>
      <w:ins w:id="2870" w:author="Emna Mokaddem" w:date="2013-01-07T18:17:00Z">
        <w:del w:id="2871" w:author="Mokaddem Emna" w:date="2013-01-31T10:41:00Z">
          <w:r w:rsidDel="00C3586A">
            <w:rPr>
              <w:noProof/>
            </w:rPr>
            <w:delText>5.6.2.1</w:delText>
          </w:r>
          <w:r w:rsidRPr="001163D9" w:rsidDel="00C3586A">
            <w:rPr>
              <w:rFonts w:eastAsiaTheme="minorEastAsia"/>
              <w:noProof/>
              <w:lang w:val="en-US" w:eastAsia="fr-FR"/>
              <w:rPrChange w:id="2872" w:author="Emna Mokaddem" w:date="2013-01-07T18:17:00Z">
                <w:rPr>
                  <w:rFonts w:eastAsiaTheme="minorEastAsia"/>
                  <w:noProof/>
                  <w:lang w:val="fr-FR" w:eastAsia="fr-FR"/>
                </w:rPr>
              </w:rPrChange>
            </w:rPr>
            <w:tab/>
          </w:r>
          <w:r w:rsidDel="00C3586A">
            <w:rPr>
              <w:noProof/>
            </w:rPr>
            <w:delText>Test Procedures Identifier</w:delText>
          </w:r>
          <w:r w:rsidDel="00C3586A">
            <w:rPr>
              <w:noProof/>
            </w:rPr>
            <w:tab/>
            <w:delText>16</w:delText>
          </w:r>
        </w:del>
      </w:ins>
    </w:p>
    <w:p w:rsidR="001163D9" w:rsidRPr="001163D9" w:rsidDel="00C3586A" w:rsidRDefault="001163D9">
      <w:pPr>
        <w:pStyle w:val="TM4"/>
        <w:rPr>
          <w:ins w:id="2873" w:author="Emna Mokaddem" w:date="2013-01-07T18:17:00Z"/>
          <w:del w:id="2874" w:author="Mokaddem Emna" w:date="2013-01-31T10:41:00Z"/>
          <w:rFonts w:asciiTheme="minorHAnsi" w:eastAsiaTheme="minorEastAsia" w:hAnsiTheme="minorHAnsi"/>
          <w:noProof/>
          <w:color w:val="auto"/>
          <w:sz w:val="22"/>
          <w:lang w:val="en-US" w:eastAsia="fr-FR"/>
          <w:rPrChange w:id="2875" w:author="Emna Mokaddem" w:date="2013-01-07T18:17:00Z">
            <w:rPr>
              <w:ins w:id="2876" w:author="Emna Mokaddem" w:date="2013-01-07T18:17:00Z"/>
              <w:del w:id="2877" w:author="Mokaddem Emna" w:date="2013-01-31T10:41:00Z"/>
              <w:rFonts w:asciiTheme="minorHAnsi" w:eastAsiaTheme="minorEastAsia" w:hAnsiTheme="minorHAnsi"/>
              <w:noProof/>
              <w:color w:val="auto"/>
              <w:sz w:val="22"/>
              <w:lang w:val="fr-FR" w:eastAsia="fr-FR"/>
            </w:rPr>
          </w:rPrChange>
        </w:rPr>
      </w:pPr>
      <w:ins w:id="2878" w:author="Emna Mokaddem" w:date="2013-01-07T18:17:00Z">
        <w:del w:id="2879" w:author="Mokaddem Emna" w:date="2013-01-31T10:41:00Z">
          <w:r w:rsidDel="00C3586A">
            <w:rPr>
              <w:noProof/>
            </w:rPr>
            <w:delText>5.6.2.2</w:delText>
          </w:r>
          <w:r w:rsidRPr="001163D9" w:rsidDel="00C3586A">
            <w:rPr>
              <w:rFonts w:eastAsiaTheme="minorEastAsia"/>
              <w:noProof/>
              <w:lang w:val="en-US" w:eastAsia="fr-FR"/>
              <w:rPrChange w:id="2880" w:author="Emna Mokaddem" w:date="2013-01-07T18:17:00Z">
                <w:rPr>
                  <w:rFonts w:eastAsiaTheme="minorEastAsia"/>
                  <w:noProof/>
                  <w:lang w:val="fr-FR" w:eastAsia="fr-FR"/>
                </w:rPr>
              </w:rPrChange>
            </w:rPr>
            <w:tab/>
          </w:r>
          <w:r w:rsidDel="00C3586A">
            <w:rPr>
              <w:noProof/>
            </w:rPr>
            <w:delText>Purpose</w:delText>
          </w:r>
          <w:r w:rsidDel="00C3586A">
            <w:rPr>
              <w:noProof/>
            </w:rPr>
            <w:tab/>
            <w:delText>16</w:delText>
          </w:r>
        </w:del>
      </w:ins>
    </w:p>
    <w:p w:rsidR="001163D9" w:rsidRPr="001163D9" w:rsidDel="00C3586A" w:rsidRDefault="001163D9">
      <w:pPr>
        <w:pStyle w:val="TM4"/>
        <w:rPr>
          <w:ins w:id="2881" w:author="Emna Mokaddem" w:date="2013-01-07T18:17:00Z"/>
          <w:del w:id="2882" w:author="Mokaddem Emna" w:date="2013-01-31T10:41:00Z"/>
          <w:rFonts w:asciiTheme="minorHAnsi" w:eastAsiaTheme="minorEastAsia" w:hAnsiTheme="minorHAnsi"/>
          <w:noProof/>
          <w:color w:val="auto"/>
          <w:sz w:val="22"/>
          <w:lang w:val="en-US" w:eastAsia="fr-FR"/>
          <w:rPrChange w:id="2883" w:author="Emna Mokaddem" w:date="2013-01-07T18:17:00Z">
            <w:rPr>
              <w:ins w:id="2884" w:author="Emna Mokaddem" w:date="2013-01-07T18:17:00Z"/>
              <w:del w:id="2885" w:author="Mokaddem Emna" w:date="2013-01-31T10:41:00Z"/>
              <w:rFonts w:asciiTheme="minorHAnsi" w:eastAsiaTheme="minorEastAsia" w:hAnsiTheme="minorHAnsi"/>
              <w:noProof/>
              <w:color w:val="auto"/>
              <w:sz w:val="22"/>
              <w:lang w:val="fr-FR" w:eastAsia="fr-FR"/>
            </w:rPr>
          </w:rPrChange>
        </w:rPr>
      </w:pPr>
      <w:ins w:id="2886" w:author="Emna Mokaddem" w:date="2013-01-07T18:17:00Z">
        <w:del w:id="2887" w:author="Mokaddem Emna" w:date="2013-01-31T10:41:00Z">
          <w:r w:rsidDel="00C3586A">
            <w:rPr>
              <w:noProof/>
            </w:rPr>
            <w:delText>5.6.2.3</w:delText>
          </w:r>
          <w:r w:rsidRPr="001163D9" w:rsidDel="00C3586A">
            <w:rPr>
              <w:rFonts w:eastAsiaTheme="minorEastAsia"/>
              <w:noProof/>
              <w:lang w:val="en-US" w:eastAsia="fr-FR"/>
              <w:rPrChange w:id="2888" w:author="Emna Mokaddem" w:date="2013-01-07T18:17:00Z">
                <w:rPr>
                  <w:rFonts w:eastAsiaTheme="minorEastAsia"/>
                  <w:noProof/>
                  <w:lang w:val="fr-FR" w:eastAsia="fr-FR"/>
                </w:rPr>
              </w:rPrChange>
            </w:rPr>
            <w:tab/>
          </w:r>
          <w:r w:rsidDel="00C3586A">
            <w:rPr>
              <w:noProof/>
            </w:rPr>
            <w:delText>Procedure Steps</w:delText>
          </w:r>
          <w:r w:rsidDel="00C3586A">
            <w:rPr>
              <w:noProof/>
            </w:rPr>
            <w:tab/>
            <w:delText>16</w:delText>
          </w:r>
        </w:del>
      </w:ins>
    </w:p>
    <w:p w:rsidR="001163D9" w:rsidRPr="001163D9" w:rsidDel="00C3586A" w:rsidRDefault="001163D9">
      <w:pPr>
        <w:pStyle w:val="TM1"/>
        <w:rPr>
          <w:ins w:id="2889" w:author="Emna Mokaddem" w:date="2013-01-07T18:17:00Z"/>
          <w:del w:id="2890" w:author="Mokaddem Emna" w:date="2013-01-31T10:41:00Z"/>
          <w:rFonts w:asciiTheme="minorHAnsi" w:eastAsiaTheme="minorEastAsia" w:hAnsiTheme="minorHAnsi" w:cstheme="minorBidi"/>
          <w:caps w:val="0"/>
          <w:spacing w:val="0"/>
          <w:sz w:val="22"/>
          <w:szCs w:val="22"/>
          <w:lang w:val="en-US" w:eastAsia="fr-FR"/>
          <w:rPrChange w:id="2891" w:author="Emna Mokaddem" w:date="2013-01-07T18:17:00Z">
            <w:rPr>
              <w:ins w:id="2892" w:author="Emna Mokaddem" w:date="2013-01-07T18:17:00Z"/>
              <w:del w:id="2893" w:author="Mokaddem Emna" w:date="2013-01-31T10:41:00Z"/>
              <w:rFonts w:asciiTheme="minorHAnsi" w:eastAsiaTheme="minorEastAsia" w:hAnsiTheme="minorHAnsi" w:cstheme="minorBidi"/>
              <w:caps w:val="0"/>
              <w:spacing w:val="0"/>
              <w:sz w:val="22"/>
              <w:szCs w:val="22"/>
              <w:lang w:val="fr-FR" w:eastAsia="fr-FR"/>
            </w:rPr>
          </w:rPrChange>
        </w:rPr>
      </w:pPr>
      <w:ins w:id="2894" w:author="Emna Mokaddem" w:date="2013-01-07T18:17:00Z">
        <w:del w:id="2895" w:author="Mokaddem Emna" w:date="2013-01-31T10:41:00Z">
          <w:r w:rsidDel="00C3586A">
            <w:delText>6.</w:delText>
          </w:r>
          <w:r w:rsidRPr="001163D9" w:rsidDel="00C3586A">
            <w:rPr>
              <w:rFonts w:eastAsiaTheme="minorEastAsia"/>
              <w:lang w:val="en-US" w:eastAsia="fr-FR"/>
              <w:rPrChange w:id="2896" w:author="Emna Mokaddem" w:date="2013-01-07T18:17:00Z">
                <w:rPr>
                  <w:rFonts w:eastAsiaTheme="minorEastAsia"/>
                  <w:lang w:val="fr-FR" w:eastAsia="fr-FR"/>
                </w:rPr>
              </w:rPrChange>
            </w:rPr>
            <w:tab/>
          </w:r>
          <w:r w:rsidDel="00C3586A">
            <w:delText>Software Validation Specification</w:delText>
          </w:r>
          <w:r w:rsidDel="00C3586A">
            <w:tab/>
            <w:delText>17</w:delText>
          </w:r>
        </w:del>
      </w:ins>
    </w:p>
    <w:p w:rsidR="001163D9" w:rsidRPr="001163D9" w:rsidDel="00C3586A" w:rsidRDefault="001163D9">
      <w:pPr>
        <w:pStyle w:val="TM2"/>
        <w:tabs>
          <w:tab w:val="left" w:pos="1305"/>
        </w:tabs>
        <w:rPr>
          <w:ins w:id="2897" w:author="Emna Mokaddem" w:date="2013-01-07T18:17:00Z"/>
          <w:del w:id="2898" w:author="Mokaddem Emna" w:date="2013-01-31T10:41:00Z"/>
          <w:rFonts w:asciiTheme="minorHAnsi" w:eastAsiaTheme="minorEastAsia" w:hAnsiTheme="minorHAnsi" w:cstheme="minorBidi"/>
          <w:bCs w:val="0"/>
          <w:caps w:val="0"/>
          <w:spacing w:val="0"/>
          <w:sz w:val="22"/>
          <w:szCs w:val="22"/>
          <w:lang w:val="en-US" w:eastAsia="fr-FR"/>
          <w:rPrChange w:id="2899" w:author="Emna Mokaddem" w:date="2013-01-07T18:17:00Z">
            <w:rPr>
              <w:ins w:id="2900" w:author="Emna Mokaddem" w:date="2013-01-07T18:17:00Z"/>
              <w:del w:id="2901" w:author="Mokaddem Emna" w:date="2013-01-31T10:41:00Z"/>
              <w:rFonts w:asciiTheme="minorHAnsi" w:eastAsiaTheme="minorEastAsia" w:hAnsiTheme="minorHAnsi" w:cstheme="minorBidi"/>
              <w:bCs w:val="0"/>
              <w:caps w:val="0"/>
              <w:spacing w:val="0"/>
              <w:sz w:val="22"/>
              <w:szCs w:val="22"/>
              <w:lang w:val="fr-FR" w:eastAsia="fr-FR"/>
            </w:rPr>
          </w:rPrChange>
        </w:rPr>
      </w:pPr>
      <w:ins w:id="2902" w:author="Emna Mokaddem" w:date="2013-01-07T18:17:00Z">
        <w:del w:id="2903" w:author="Mokaddem Emna" w:date="2013-01-31T10:41:00Z">
          <w:r w:rsidDel="00C3586A">
            <w:delText>6.1</w:delText>
          </w:r>
          <w:r w:rsidRPr="001163D9" w:rsidDel="00C3586A">
            <w:rPr>
              <w:rFonts w:eastAsiaTheme="minorEastAsia"/>
              <w:lang w:val="en-US" w:eastAsia="fr-FR"/>
              <w:rPrChange w:id="2904" w:author="Emna Mokaddem" w:date="2013-01-07T18:17:00Z">
                <w:rPr>
                  <w:rFonts w:eastAsiaTheme="minorEastAsia"/>
                  <w:lang w:val="fr-FR" w:eastAsia="fr-FR"/>
                </w:rPr>
              </w:rPrChange>
            </w:rPr>
            <w:tab/>
          </w:r>
          <w:r w:rsidDel="00C3586A">
            <w:delText>Software Validation Approach</w:delText>
          </w:r>
          <w:r w:rsidDel="00C3586A">
            <w:tab/>
            <w:delText>17</w:delText>
          </w:r>
        </w:del>
      </w:ins>
    </w:p>
    <w:p w:rsidR="001163D9" w:rsidRPr="001163D9" w:rsidDel="00C3586A" w:rsidRDefault="001163D9">
      <w:pPr>
        <w:pStyle w:val="TM3"/>
        <w:tabs>
          <w:tab w:val="left" w:pos="2041"/>
        </w:tabs>
        <w:rPr>
          <w:ins w:id="2905" w:author="Emna Mokaddem" w:date="2013-01-07T18:17:00Z"/>
          <w:del w:id="2906" w:author="Mokaddem Emna" w:date="2013-01-31T10:41:00Z"/>
          <w:rFonts w:asciiTheme="minorHAnsi" w:eastAsiaTheme="minorEastAsia" w:hAnsiTheme="minorHAnsi" w:cstheme="minorBidi"/>
          <w:bCs w:val="0"/>
          <w:iCs w:val="0"/>
          <w:caps w:val="0"/>
          <w:color w:val="auto"/>
          <w:spacing w:val="0"/>
          <w:sz w:val="22"/>
          <w:szCs w:val="22"/>
          <w:lang w:val="en-US" w:eastAsia="fr-FR"/>
          <w:rPrChange w:id="2907" w:author="Emna Mokaddem" w:date="2013-01-07T18:17:00Z">
            <w:rPr>
              <w:ins w:id="2908" w:author="Emna Mokaddem" w:date="2013-01-07T18:17:00Z"/>
              <w:del w:id="290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10" w:author="Emna Mokaddem" w:date="2013-01-07T18:17:00Z">
        <w:del w:id="2911" w:author="Mokaddem Emna" w:date="2013-01-31T10:41:00Z">
          <w:r w:rsidRPr="00D84694" w:rsidDel="00C3586A">
            <w:delText>6.1.1</w:delText>
          </w:r>
          <w:r w:rsidRPr="001163D9" w:rsidDel="00C3586A">
            <w:rPr>
              <w:rFonts w:eastAsiaTheme="minorEastAsia"/>
              <w:lang w:val="en-US" w:eastAsia="fr-FR"/>
              <w:rPrChange w:id="2912" w:author="Emna Mokaddem" w:date="2013-01-07T18:17:00Z">
                <w:rPr>
                  <w:rFonts w:eastAsiaTheme="minorEastAsia"/>
                  <w:lang w:val="fr-FR" w:eastAsia="fr-FR"/>
                </w:rPr>
              </w:rPrChange>
            </w:rPr>
            <w:tab/>
          </w:r>
          <w:r w:rsidDel="00C3586A">
            <w:delText>Task and criteria</w:delText>
          </w:r>
          <w:r w:rsidDel="00C3586A">
            <w:tab/>
            <w:delText>17</w:delText>
          </w:r>
        </w:del>
      </w:ins>
    </w:p>
    <w:p w:rsidR="001163D9" w:rsidRPr="001163D9" w:rsidDel="00C3586A" w:rsidRDefault="001163D9">
      <w:pPr>
        <w:pStyle w:val="TM3"/>
        <w:tabs>
          <w:tab w:val="left" w:pos="2041"/>
        </w:tabs>
        <w:rPr>
          <w:ins w:id="2913" w:author="Emna Mokaddem" w:date="2013-01-07T18:17:00Z"/>
          <w:del w:id="2914" w:author="Mokaddem Emna" w:date="2013-01-31T10:41:00Z"/>
          <w:rFonts w:asciiTheme="minorHAnsi" w:eastAsiaTheme="minorEastAsia" w:hAnsiTheme="minorHAnsi" w:cstheme="minorBidi"/>
          <w:bCs w:val="0"/>
          <w:iCs w:val="0"/>
          <w:caps w:val="0"/>
          <w:color w:val="auto"/>
          <w:spacing w:val="0"/>
          <w:sz w:val="22"/>
          <w:szCs w:val="22"/>
          <w:lang w:val="en-US" w:eastAsia="fr-FR"/>
          <w:rPrChange w:id="2915" w:author="Emna Mokaddem" w:date="2013-01-07T18:17:00Z">
            <w:rPr>
              <w:ins w:id="2916" w:author="Emna Mokaddem" w:date="2013-01-07T18:17:00Z"/>
              <w:del w:id="291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18" w:author="Emna Mokaddem" w:date="2013-01-07T18:17:00Z">
        <w:del w:id="2919" w:author="Mokaddem Emna" w:date="2013-01-31T10:41:00Z">
          <w:r w:rsidRPr="00D84694" w:rsidDel="00C3586A">
            <w:delText>6.1.2</w:delText>
          </w:r>
          <w:r w:rsidRPr="001163D9" w:rsidDel="00C3586A">
            <w:rPr>
              <w:rFonts w:eastAsiaTheme="minorEastAsia"/>
              <w:lang w:val="en-US" w:eastAsia="fr-FR"/>
              <w:rPrChange w:id="2920" w:author="Emna Mokaddem" w:date="2013-01-07T18:17:00Z">
                <w:rPr>
                  <w:rFonts w:eastAsiaTheme="minorEastAsia"/>
                  <w:lang w:val="fr-FR" w:eastAsia="fr-FR"/>
                </w:rPr>
              </w:rPrChange>
            </w:rPr>
            <w:tab/>
          </w:r>
          <w:r w:rsidDel="00C3586A">
            <w:delText>Features to be tested</w:delText>
          </w:r>
          <w:r w:rsidDel="00C3586A">
            <w:tab/>
            <w:delText>17</w:delText>
          </w:r>
        </w:del>
      </w:ins>
    </w:p>
    <w:p w:rsidR="001163D9" w:rsidRPr="001163D9" w:rsidDel="00C3586A" w:rsidRDefault="001163D9">
      <w:pPr>
        <w:pStyle w:val="TM3"/>
        <w:tabs>
          <w:tab w:val="left" w:pos="2041"/>
        </w:tabs>
        <w:rPr>
          <w:ins w:id="2921" w:author="Emna Mokaddem" w:date="2013-01-07T18:17:00Z"/>
          <w:del w:id="2922" w:author="Mokaddem Emna" w:date="2013-01-31T10:41:00Z"/>
          <w:rFonts w:asciiTheme="minorHAnsi" w:eastAsiaTheme="minorEastAsia" w:hAnsiTheme="minorHAnsi" w:cstheme="minorBidi"/>
          <w:bCs w:val="0"/>
          <w:iCs w:val="0"/>
          <w:caps w:val="0"/>
          <w:color w:val="auto"/>
          <w:spacing w:val="0"/>
          <w:sz w:val="22"/>
          <w:szCs w:val="22"/>
          <w:lang w:val="en-US" w:eastAsia="fr-FR"/>
          <w:rPrChange w:id="2923" w:author="Emna Mokaddem" w:date="2013-01-07T18:17:00Z">
            <w:rPr>
              <w:ins w:id="2924" w:author="Emna Mokaddem" w:date="2013-01-07T18:17:00Z"/>
              <w:del w:id="292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26" w:author="Emna Mokaddem" w:date="2013-01-07T18:17:00Z">
        <w:del w:id="2927" w:author="Mokaddem Emna" w:date="2013-01-31T10:41:00Z">
          <w:r w:rsidRPr="00D84694" w:rsidDel="00C3586A">
            <w:delText>6.1.3</w:delText>
          </w:r>
          <w:r w:rsidRPr="001163D9" w:rsidDel="00C3586A">
            <w:rPr>
              <w:rFonts w:eastAsiaTheme="minorEastAsia"/>
              <w:lang w:val="en-US" w:eastAsia="fr-FR"/>
              <w:rPrChange w:id="2928" w:author="Emna Mokaddem" w:date="2013-01-07T18:17:00Z">
                <w:rPr>
                  <w:rFonts w:eastAsiaTheme="minorEastAsia"/>
                  <w:lang w:val="fr-FR" w:eastAsia="fr-FR"/>
                </w:rPr>
              </w:rPrChange>
            </w:rPr>
            <w:tab/>
          </w:r>
          <w:r w:rsidDel="00C3586A">
            <w:delText>Features not to be tested</w:delText>
          </w:r>
          <w:r w:rsidDel="00C3586A">
            <w:tab/>
            <w:delText>17</w:delText>
          </w:r>
        </w:del>
      </w:ins>
    </w:p>
    <w:p w:rsidR="001163D9" w:rsidRPr="001163D9" w:rsidDel="00C3586A" w:rsidRDefault="001163D9">
      <w:pPr>
        <w:pStyle w:val="TM3"/>
        <w:tabs>
          <w:tab w:val="left" w:pos="2041"/>
        </w:tabs>
        <w:rPr>
          <w:ins w:id="2929" w:author="Emna Mokaddem" w:date="2013-01-07T18:17:00Z"/>
          <w:del w:id="2930" w:author="Mokaddem Emna" w:date="2013-01-31T10:41:00Z"/>
          <w:rFonts w:asciiTheme="minorHAnsi" w:eastAsiaTheme="minorEastAsia" w:hAnsiTheme="minorHAnsi" w:cstheme="minorBidi"/>
          <w:bCs w:val="0"/>
          <w:iCs w:val="0"/>
          <w:caps w:val="0"/>
          <w:color w:val="auto"/>
          <w:spacing w:val="0"/>
          <w:sz w:val="22"/>
          <w:szCs w:val="22"/>
          <w:lang w:val="en-US" w:eastAsia="fr-FR"/>
          <w:rPrChange w:id="2931" w:author="Emna Mokaddem" w:date="2013-01-07T18:17:00Z">
            <w:rPr>
              <w:ins w:id="2932" w:author="Emna Mokaddem" w:date="2013-01-07T18:17:00Z"/>
              <w:del w:id="293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34" w:author="Emna Mokaddem" w:date="2013-01-07T18:17:00Z">
        <w:del w:id="2935" w:author="Mokaddem Emna" w:date="2013-01-31T10:41:00Z">
          <w:r w:rsidRPr="00D84694" w:rsidDel="00C3586A">
            <w:delText>6.1.4</w:delText>
          </w:r>
          <w:r w:rsidRPr="001163D9" w:rsidDel="00C3586A">
            <w:rPr>
              <w:rFonts w:eastAsiaTheme="minorEastAsia"/>
              <w:lang w:val="en-US" w:eastAsia="fr-FR"/>
              <w:rPrChange w:id="2936" w:author="Emna Mokaddem" w:date="2013-01-07T18:17:00Z">
                <w:rPr>
                  <w:rFonts w:eastAsiaTheme="minorEastAsia"/>
                  <w:lang w:val="fr-FR" w:eastAsia="fr-FR"/>
                </w:rPr>
              </w:rPrChange>
            </w:rPr>
            <w:tab/>
          </w:r>
          <w:r w:rsidDel="00C3586A">
            <w:delText>Test pass - fail criteria</w:delText>
          </w:r>
          <w:r w:rsidDel="00C3586A">
            <w:tab/>
            <w:delText>17</w:delText>
          </w:r>
        </w:del>
      </w:ins>
    </w:p>
    <w:p w:rsidR="001163D9" w:rsidRPr="001163D9" w:rsidDel="00C3586A" w:rsidRDefault="001163D9">
      <w:pPr>
        <w:pStyle w:val="TM3"/>
        <w:tabs>
          <w:tab w:val="left" w:pos="2041"/>
        </w:tabs>
        <w:rPr>
          <w:ins w:id="2937" w:author="Emna Mokaddem" w:date="2013-01-07T18:17:00Z"/>
          <w:del w:id="2938" w:author="Mokaddem Emna" w:date="2013-01-31T10:41:00Z"/>
          <w:rFonts w:asciiTheme="minorHAnsi" w:eastAsiaTheme="minorEastAsia" w:hAnsiTheme="minorHAnsi" w:cstheme="minorBidi"/>
          <w:bCs w:val="0"/>
          <w:iCs w:val="0"/>
          <w:caps w:val="0"/>
          <w:color w:val="auto"/>
          <w:spacing w:val="0"/>
          <w:sz w:val="22"/>
          <w:szCs w:val="22"/>
          <w:lang w:val="en-US" w:eastAsia="fr-FR"/>
          <w:rPrChange w:id="2939" w:author="Emna Mokaddem" w:date="2013-01-07T18:17:00Z">
            <w:rPr>
              <w:ins w:id="2940" w:author="Emna Mokaddem" w:date="2013-01-07T18:17:00Z"/>
              <w:del w:id="294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42" w:author="Emna Mokaddem" w:date="2013-01-07T18:17:00Z">
        <w:del w:id="2943" w:author="Mokaddem Emna" w:date="2013-01-31T10:41:00Z">
          <w:r w:rsidRPr="00D84694" w:rsidDel="00C3586A">
            <w:delText>6.1.5</w:delText>
          </w:r>
          <w:r w:rsidRPr="001163D9" w:rsidDel="00C3586A">
            <w:rPr>
              <w:rFonts w:eastAsiaTheme="minorEastAsia"/>
              <w:lang w:val="en-US" w:eastAsia="fr-FR"/>
              <w:rPrChange w:id="2944" w:author="Emna Mokaddem" w:date="2013-01-07T18:17:00Z">
                <w:rPr>
                  <w:rFonts w:eastAsiaTheme="minorEastAsia"/>
                  <w:lang w:val="fr-FR" w:eastAsia="fr-FR"/>
                </w:rPr>
              </w:rPrChange>
            </w:rPr>
            <w:tab/>
          </w:r>
          <w:r w:rsidDel="00C3586A">
            <w:delText>Items that cannot be validated by test</w:delText>
          </w:r>
          <w:r w:rsidDel="00C3586A">
            <w:tab/>
            <w:delText>18</w:delText>
          </w:r>
        </w:del>
      </w:ins>
    </w:p>
    <w:p w:rsidR="001163D9" w:rsidRPr="001163D9" w:rsidDel="00C3586A" w:rsidRDefault="001163D9">
      <w:pPr>
        <w:pStyle w:val="TM3"/>
        <w:tabs>
          <w:tab w:val="left" w:pos="2041"/>
        </w:tabs>
        <w:rPr>
          <w:ins w:id="2945" w:author="Emna Mokaddem" w:date="2013-01-07T18:17:00Z"/>
          <w:del w:id="2946" w:author="Mokaddem Emna" w:date="2013-01-31T10:41:00Z"/>
          <w:rFonts w:asciiTheme="minorHAnsi" w:eastAsiaTheme="minorEastAsia" w:hAnsiTheme="minorHAnsi" w:cstheme="minorBidi"/>
          <w:bCs w:val="0"/>
          <w:iCs w:val="0"/>
          <w:caps w:val="0"/>
          <w:color w:val="auto"/>
          <w:spacing w:val="0"/>
          <w:sz w:val="22"/>
          <w:szCs w:val="22"/>
          <w:lang w:val="en-US" w:eastAsia="fr-FR"/>
          <w:rPrChange w:id="2947" w:author="Emna Mokaddem" w:date="2013-01-07T18:17:00Z">
            <w:rPr>
              <w:ins w:id="2948" w:author="Emna Mokaddem" w:date="2013-01-07T18:17:00Z"/>
              <w:del w:id="294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50" w:author="Emna Mokaddem" w:date="2013-01-07T18:17:00Z">
        <w:del w:id="2951" w:author="Mokaddem Emna" w:date="2013-01-31T10:41:00Z">
          <w:r w:rsidRPr="00D84694" w:rsidDel="00C3586A">
            <w:delText>6.1.6</w:delText>
          </w:r>
          <w:r w:rsidRPr="001163D9" w:rsidDel="00C3586A">
            <w:rPr>
              <w:rFonts w:eastAsiaTheme="minorEastAsia"/>
              <w:lang w:val="en-US" w:eastAsia="fr-FR"/>
              <w:rPrChange w:id="2952" w:author="Emna Mokaddem" w:date="2013-01-07T18:17:00Z">
                <w:rPr>
                  <w:rFonts w:eastAsiaTheme="minorEastAsia"/>
                  <w:lang w:val="fr-FR" w:eastAsia="fr-FR"/>
                </w:rPr>
              </w:rPrChange>
            </w:rPr>
            <w:tab/>
          </w:r>
          <w:r w:rsidDel="00C3586A">
            <w:delText>Regression Tests</w:delText>
          </w:r>
          <w:r w:rsidDel="00C3586A">
            <w:tab/>
            <w:delText>18</w:delText>
          </w:r>
        </w:del>
      </w:ins>
    </w:p>
    <w:p w:rsidR="001163D9" w:rsidRPr="001163D9" w:rsidDel="00C3586A" w:rsidRDefault="001163D9">
      <w:pPr>
        <w:pStyle w:val="TM2"/>
        <w:tabs>
          <w:tab w:val="left" w:pos="1305"/>
        </w:tabs>
        <w:rPr>
          <w:ins w:id="2953" w:author="Emna Mokaddem" w:date="2013-01-07T18:17:00Z"/>
          <w:del w:id="2954" w:author="Mokaddem Emna" w:date="2013-01-31T10:41:00Z"/>
          <w:rFonts w:asciiTheme="minorHAnsi" w:eastAsiaTheme="minorEastAsia" w:hAnsiTheme="minorHAnsi" w:cstheme="minorBidi"/>
          <w:bCs w:val="0"/>
          <w:caps w:val="0"/>
          <w:spacing w:val="0"/>
          <w:sz w:val="22"/>
          <w:szCs w:val="22"/>
          <w:lang w:val="en-US" w:eastAsia="fr-FR"/>
          <w:rPrChange w:id="2955" w:author="Emna Mokaddem" w:date="2013-01-07T18:17:00Z">
            <w:rPr>
              <w:ins w:id="2956" w:author="Emna Mokaddem" w:date="2013-01-07T18:17:00Z"/>
              <w:del w:id="2957" w:author="Mokaddem Emna" w:date="2013-01-31T10:41:00Z"/>
              <w:rFonts w:asciiTheme="minorHAnsi" w:eastAsiaTheme="minorEastAsia" w:hAnsiTheme="minorHAnsi" w:cstheme="minorBidi"/>
              <w:bCs w:val="0"/>
              <w:caps w:val="0"/>
              <w:spacing w:val="0"/>
              <w:sz w:val="22"/>
              <w:szCs w:val="22"/>
              <w:lang w:val="fr-FR" w:eastAsia="fr-FR"/>
            </w:rPr>
          </w:rPrChange>
        </w:rPr>
      </w:pPr>
      <w:ins w:id="2958" w:author="Emna Mokaddem" w:date="2013-01-07T18:17:00Z">
        <w:del w:id="2959" w:author="Mokaddem Emna" w:date="2013-01-31T10:41:00Z">
          <w:r w:rsidDel="00C3586A">
            <w:delText>6.2</w:delText>
          </w:r>
          <w:r w:rsidRPr="001163D9" w:rsidDel="00C3586A">
            <w:rPr>
              <w:rFonts w:eastAsiaTheme="minorEastAsia"/>
              <w:lang w:val="en-US" w:eastAsia="fr-FR"/>
              <w:rPrChange w:id="2960" w:author="Emna Mokaddem" w:date="2013-01-07T18:17:00Z">
                <w:rPr>
                  <w:rFonts w:eastAsiaTheme="minorEastAsia"/>
                  <w:lang w:val="fr-FR" w:eastAsia="fr-FR"/>
                </w:rPr>
              </w:rPrChange>
            </w:rPr>
            <w:tab/>
          </w:r>
          <w:r w:rsidDel="00C3586A">
            <w:delText>Software Validation Testing Specification Design</w:delText>
          </w:r>
          <w:r w:rsidDel="00C3586A">
            <w:tab/>
            <w:delText>19</w:delText>
          </w:r>
        </w:del>
      </w:ins>
    </w:p>
    <w:p w:rsidR="001163D9" w:rsidRPr="001163D9" w:rsidDel="00C3586A" w:rsidRDefault="001163D9">
      <w:pPr>
        <w:pStyle w:val="TM3"/>
        <w:tabs>
          <w:tab w:val="left" w:pos="2041"/>
        </w:tabs>
        <w:rPr>
          <w:ins w:id="2961" w:author="Emna Mokaddem" w:date="2013-01-07T18:17:00Z"/>
          <w:del w:id="2962" w:author="Mokaddem Emna" w:date="2013-01-31T10:41:00Z"/>
          <w:rFonts w:asciiTheme="minorHAnsi" w:eastAsiaTheme="minorEastAsia" w:hAnsiTheme="minorHAnsi" w:cstheme="minorBidi"/>
          <w:bCs w:val="0"/>
          <w:iCs w:val="0"/>
          <w:caps w:val="0"/>
          <w:color w:val="auto"/>
          <w:spacing w:val="0"/>
          <w:sz w:val="22"/>
          <w:szCs w:val="22"/>
          <w:lang w:val="en-US" w:eastAsia="fr-FR"/>
          <w:rPrChange w:id="2963" w:author="Emna Mokaddem" w:date="2013-01-07T18:17:00Z">
            <w:rPr>
              <w:ins w:id="2964" w:author="Emna Mokaddem" w:date="2013-01-07T18:17:00Z"/>
              <w:del w:id="296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66" w:author="Emna Mokaddem" w:date="2013-01-07T18:17:00Z">
        <w:del w:id="2967" w:author="Mokaddem Emna" w:date="2013-01-31T10:41:00Z">
          <w:r w:rsidRPr="00D84694" w:rsidDel="00C3586A">
            <w:delText>6.2.1</w:delText>
          </w:r>
          <w:r w:rsidRPr="001163D9" w:rsidDel="00C3586A">
            <w:rPr>
              <w:rFonts w:eastAsiaTheme="minorEastAsia"/>
              <w:lang w:val="en-US" w:eastAsia="fr-FR"/>
              <w:rPrChange w:id="2968" w:author="Emna Mokaddem" w:date="2013-01-07T18:17:00Z">
                <w:rPr>
                  <w:rFonts w:eastAsiaTheme="minorEastAsia"/>
                  <w:lang w:val="fr-FR" w:eastAsia="fr-FR"/>
                </w:rPr>
              </w:rPrChange>
            </w:rPr>
            <w:tab/>
          </w:r>
          <w:r w:rsidDel="00C3586A">
            <w:delText>General</w:delText>
          </w:r>
          <w:r w:rsidDel="00C3586A">
            <w:tab/>
            <w:delText>19</w:delText>
          </w:r>
        </w:del>
      </w:ins>
    </w:p>
    <w:p w:rsidR="001163D9" w:rsidRPr="001163D9" w:rsidDel="00C3586A" w:rsidRDefault="001163D9">
      <w:pPr>
        <w:pStyle w:val="TM3"/>
        <w:tabs>
          <w:tab w:val="left" w:pos="2041"/>
        </w:tabs>
        <w:rPr>
          <w:ins w:id="2969" w:author="Emna Mokaddem" w:date="2013-01-07T18:17:00Z"/>
          <w:del w:id="2970" w:author="Mokaddem Emna" w:date="2013-01-31T10:41:00Z"/>
          <w:rFonts w:asciiTheme="minorHAnsi" w:eastAsiaTheme="minorEastAsia" w:hAnsiTheme="minorHAnsi" w:cstheme="minorBidi"/>
          <w:bCs w:val="0"/>
          <w:iCs w:val="0"/>
          <w:caps w:val="0"/>
          <w:color w:val="auto"/>
          <w:spacing w:val="0"/>
          <w:sz w:val="22"/>
          <w:szCs w:val="22"/>
          <w:lang w:val="en-US" w:eastAsia="fr-FR"/>
          <w:rPrChange w:id="2971" w:author="Emna Mokaddem" w:date="2013-01-07T18:17:00Z">
            <w:rPr>
              <w:ins w:id="2972" w:author="Emna Mokaddem" w:date="2013-01-07T18:17:00Z"/>
              <w:del w:id="297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74" w:author="Emna Mokaddem" w:date="2013-01-07T18:17:00Z">
        <w:del w:id="2975" w:author="Mokaddem Emna" w:date="2013-01-31T10:41:00Z">
          <w:r w:rsidRPr="00D84694" w:rsidDel="00C3586A">
            <w:delText>6.2.2</w:delText>
          </w:r>
          <w:r w:rsidRPr="001163D9" w:rsidDel="00C3586A">
            <w:rPr>
              <w:rFonts w:eastAsiaTheme="minorEastAsia"/>
              <w:lang w:val="en-US" w:eastAsia="fr-FR"/>
              <w:rPrChange w:id="2976" w:author="Emna Mokaddem" w:date="2013-01-07T18:17:00Z">
                <w:rPr>
                  <w:rFonts w:eastAsiaTheme="minorEastAsia"/>
                  <w:lang w:val="fr-FR" w:eastAsia="fr-FR"/>
                </w:rPr>
              </w:rPrChange>
            </w:rPr>
            <w:tab/>
          </w:r>
          <w:r w:rsidDel="00C3586A">
            <w:delText>NGEO-WEBC-VTD-0010: Installation of Web Client and home page check</w:delText>
          </w:r>
          <w:r w:rsidDel="00C3586A">
            <w:tab/>
            <w:delText>19</w:delText>
          </w:r>
        </w:del>
      </w:ins>
    </w:p>
    <w:p w:rsidR="001163D9" w:rsidRPr="001163D9" w:rsidDel="00C3586A" w:rsidRDefault="001163D9">
      <w:pPr>
        <w:pStyle w:val="TM3"/>
        <w:tabs>
          <w:tab w:val="left" w:pos="2041"/>
        </w:tabs>
        <w:rPr>
          <w:ins w:id="2977" w:author="Emna Mokaddem" w:date="2013-01-07T18:17:00Z"/>
          <w:del w:id="2978" w:author="Mokaddem Emna" w:date="2013-01-31T10:41:00Z"/>
          <w:rFonts w:asciiTheme="minorHAnsi" w:eastAsiaTheme="minorEastAsia" w:hAnsiTheme="minorHAnsi" w:cstheme="minorBidi"/>
          <w:bCs w:val="0"/>
          <w:iCs w:val="0"/>
          <w:caps w:val="0"/>
          <w:color w:val="auto"/>
          <w:spacing w:val="0"/>
          <w:sz w:val="22"/>
          <w:szCs w:val="22"/>
          <w:lang w:val="en-US" w:eastAsia="fr-FR"/>
          <w:rPrChange w:id="2979" w:author="Emna Mokaddem" w:date="2013-01-07T18:17:00Z">
            <w:rPr>
              <w:ins w:id="2980" w:author="Emna Mokaddem" w:date="2013-01-07T18:17:00Z"/>
              <w:del w:id="298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82" w:author="Emna Mokaddem" w:date="2013-01-07T18:17:00Z">
        <w:del w:id="2983" w:author="Mokaddem Emna" w:date="2013-01-31T10:41:00Z">
          <w:r w:rsidRPr="00D84694" w:rsidDel="00C3586A">
            <w:delText>6.2.3</w:delText>
          </w:r>
          <w:r w:rsidRPr="001163D9" w:rsidDel="00C3586A">
            <w:rPr>
              <w:rFonts w:eastAsiaTheme="minorEastAsia"/>
              <w:lang w:val="en-US" w:eastAsia="fr-FR"/>
              <w:rPrChange w:id="2984" w:author="Emna Mokaddem" w:date="2013-01-07T18:17:00Z">
                <w:rPr>
                  <w:rFonts w:eastAsiaTheme="minorEastAsia"/>
                  <w:lang w:val="fr-FR" w:eastAsia="fr-FR"/>
                </w:rPr>
              </w:rPrChange>
            </w:rPr>
            <w:tab/>
          </w:r>
          <w:r w:rsidDel="00C3586A">
            <w:delText>NGEO-WEBC-VTD-0020: Dataset selection</w:delText>
          </w:r>
          <w:r w:rsidDel="00C3586A">
            <w:tab/>
            <w:delText>19</w:delText>
          </w:r>
        </w:del>
      </w:ins>
    </w:p>
    <w:p w:rsidR="001163D9" w:rsidRPr="001163D9" w:rsidDel="00C3586A" w:rsidRDefault="001163D9">
      <w:pPr>
        <w:pStyle w:val="TM3"/>
        <w:tabs>
          <w:tab w:val="left" w:pos="2041"/>
        </w:tabs>
        <w:rPr>
          <w:ins w:id="2985" w:author="Emna Mokaddem" w:date="2013-01-07T18:17:00Z"/>
          <w:del w:id="2986" w:author="Mokaddem Emna" w:date="2013-01-31T10:41:00Z"/>
          <w:rFonts w:asciiTheme="minorHAnsi" w:eastAsiaTheme="minorEastAsia" w:hAnsiTheme="minorHAnsi" w:cstheme="minorBidi"/>
          <w:bCs w:val="0"/>
          <w:iCs w:val="0"/>
          <w:caps w:val="0"/>
          <w:color w:val="auto"/>
          <w:spacing w:val="0"/>
          <w:sz w:val="22"/>
          <w:szCs w:val="22"/>
          <w:lang w:val="en-US" w:eastAsia="fr-FR"/>
          <w:rPrChange w:id="2987" w:author="Emna Mokaddem" w:date="2013-01-07T18:17:00Z">
            <w:rPr>
              <w:ins w:id="2988" w:author="Emna Mokaddem" w:date="2013-01-07T18:17:00Z"/>
              <w:del w:id="298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90" w:author="Emna Mokaddem" w:date="2013-01-07T18:17:00Z">
        <w:del w:id="2991" w:author="Mokaddem Emna" w:date="2013-01-31T10:41:00Z">
          <w:r w:rsidRPr="00D84694" w:rsidDel="00C3586A">
            <w:delText>6.2.4</w:delText>
          </w:r>
          <w:r w:rsidRPr="001163D9" w:rsidDel="00C3586A">
            <w:rPr>
              <w:rFonts w:eastAsiaTheme="minorEastAsia"/>
              <w:lang w:val="en-US" w:eastAsia="fr-FR"/>
              <w:rPrChange w:id="2992" w:author="Emna Mokaddem" w:date="2013-01-07T18:17:00Z">
                <w:rPr>
                  <w:rFonts w:eastAsiaTheme="minorEastAsia"/>
                  <w:lang w:val="fr-FR" w:eastAsia="fr-FR"/>
                </w:rPr>
              </w:rPrChange>
            </w:rPr>
            <w:tab/>
          </w:r>
          <w:r w:rsidDel="00C3586A">
            <w:delText>NGEO-WEBC-VTD-0030: Simple search formulation</w:delText>
          </w:r>
          <w:r w:rsidDel="00C3586A">
            <w:tab/>
            <w:delText>20</w:delText>
          </w:r>
        </w:del>
      </w:ins>
    </w:p>
    <w:p w:rsidR="001163D9" w:rsidRPr="001163D9" w:rsidDel="00C3586A" w:rsidRDefault="001163D9">
      <w:pPr>
        <w:pStyle w:val="TM3"/>
        <w:tabs>
          <w:tab w:val="left" w:pos="2041"/>
        </w:tabs>
        <w:rPr>
          <w:ins w:id="2993" w:author="Emna Mokaddem" w:date="2013-01-07T18:17:00Z"/>
          <w:del w:id="2994" w:author="Mokaddem Emna" w:date="2013-01-31T10:41:00Z"/>
          <w:rFonts w:asciiTheme="minorHAnsi" w:eastAsiaTheme="minorEastAsia" w:hAnsiTheme="minorHAnsi" w:cstheme="minorBidi"/>
          <w:bCs w:val="0"/>
          <w:iCs w:val="0"/>
          <w:caps w:val="0"/>
          <w:color w:val="auto"/>
          <w:spacing w:val="0"/>
          <w:sz w:val="22"/>
          <w:szCs w:val="22"/>
          <w:lang w:val="en-US" w:eastAsia="fr-FR"/>
          <w:rPrChange w:id="2995" w:author="Emna Mokaddem" w:date="2013-01-07T18:17:00Z">
            <w:rPr>
              <w:ins w:id="2996" w:author="Emna Mokaddem" w:date="2013-01-07T18:17:00Z"/>
              <w:del w:id="299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2998" w:author="Emna Mokaddem" w:date="2013-01-07T18:17:00Z">
        <w:del w:id="2999" w:author="Mokaddem Emna" w:date="2013-01-31T10:41:00Z">
          <w:r w:rsidRPr="00D84694" w:rsidDel="00C3586A">
            <w:delText>6.2.5</w:delText>
          </w:r>
          <w:r w:rsidRPr="001163D9" w:rsidDel="00C3586A">
            <w:rPr>
              <w:rFonts w:eastAsiaTheme="minorEastAsia"/>
              <w:lang w:val="en-US" w:eastAsia="fr-FR"/>
              <w:rPrChange w:id="3000" w:author="Emna Mokaddem" w:date="2013-01-07T18:17:00Z">
                <w:rPr>
                  <w:rFonts w:eastAsiaTheme="minorEastAsia"/>
                  <w:lang w:val="fr-FR" w:eastAsia="fr-FR"/>
                </w:rPr>
              </w:rPrChange>
            </w:rPr>
            <w:tab/>
          </w:r>
          <w:r w:rsidDel="00C3586A">
            <w:delText>NGEO-WEBC-VTD-0040: Search results in a table</w:delText>
          </w:r>
          <w:r w:rsidDel="00C3586A">
            <w:tab/>
            <w:delText>20</w:delText>
          </w:r>
        </w:del>
      </w:ins>
    </w:p>
    <w:p w:rsidR="001163D9" w:rsidRPr="001163D9" w:rsidDel="00C3586A" w:rsidRDefault="001163D9">
      <w:pPr>
        <w:pStyle w:val="TM3"/>
        <w:tabs>
          <w:tab w:val="left" w:pos="2041"/>
        </w:tabs>
        <w:rPr>
          <w:ins w:id="3001" w:author="Emna Mokaddem" w:date="2013-01-07T18:17:00Z"/>
          <w:del w:id="3002" w:author="Mokaddem Emna" w:date="2013-01-31T10:41:00Z"/>
          <w:rFonts w:asciiTheme="minorHAnsi" w:eastAsiaTheme="minorEastAsia" w:hAnsiTheme="minorHAnsi" w:cstheme="minorBidi"/>
          <w:bCs w:val="0"/>
          <w:iCs w:val="0"/>
          <w:caps w:val="0"/>
          <w:color w:val="auto"/>
          <w:spacing w:val="0"/>
          <w:sz w:val="22"/>
          <w:szCs w:val="22"/>
          <w:lang w:val="en-US" w:eastAsia="fr-FR"/>
          <w:rPrChange w:id="3003" w:author="Emna Mokaddem" w:date="2013-01-07T18:17:00Z">
            <w:rPr>
              <w:ins w:id="3004" w:author="Emna Mokaddem" w:date="2013-01-07T18:17:00Z"/>
              <w:del w:id="300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06" w:author="Emna Mokaddem" w:date="2013-01-07T18:17:00Z">
        <w:del w:id="3007" w:author="Mokaddem Emna" w:date="2013-01-31T10:41:00Z">
          <w:r w:rsidRPr="00D84694" w:rsidDel="00C3586A">
            <w:delText>6.2.6</w:delText>
          </w:r>
          <w:r w:rsidRPr="001163D9" w:rsidDel="00C3586A">
            <w:rPr>
              <w:rFonts w:eastAsiaTheme="minorEastAsia"/>
              <w:lang w:val="en-US" w:eastAsia="fr-FR"/>
              <w:rPrChange w:id="3008" w:author="Emna Mokaddem" w:date="2013-01-07T18:17:00Z">
                <w:rPr>
                  <w:rFonts w:eastAsiaTheme="minorEastAsia"/>
                  <w:lang w:val="fr-FR" w:eastAsia="fr-FR"/>
                </w:rPr>
              </w:rPrChange>
            </w:rPr>
            <w:tab/>
          </w:r>
          <w:r w:rsidDel="00C3586A">
            <w:delText>NGEO-WEBC-VTD-0050: Search results on the map</w:delText>
          </w:r>
          <w:r w:rsidDel="00C3586A">
            <w:tab/>
            <w:delText>20</w:delText>
          </w:r>
        </w:del>
      </w:ins>
    </w:p>
    <w:p w:rsidR="001163D9" w:rsidRPr="001163D9" w:rsidDel="00C3586A" w:rsidRDefault="001163D9">
      <w:pPr>
        <w:pStyle w:val="TM3"/>
        <w:tabs>
          <w:tab w:val="left" w:pos="2041"/>
        </w:tabs>
        <w:rPr>
          <w:ins w:id="3009" w:author="Emna Mokaddem" w:date="2013-01-07T18:17:00Z"/>
          <w:del w:id="3010" w:author="Mokaddem Emna" w:date="2013-01-31T10:41:00Z"/>
          <w:rFonts w:asciiTheme="minorHAnsi" w:eastAsiaTheme="minorEastAsia" w:hAnsiTheme="minorHAnsi" w:cstheme="minorBidi"/>
          <w:bCs w:val="0"/>
          <w:iCs w:val="0"/>
          <w:caps w:val="0"/>
          <w:color w:val="auto"/>
          <w:spacing w:val="0"/>
          <w:sz w:val="22"/>
          <w:szCs w:val="22"/>
          <w:lang w:val="en-US" w:eastAsia="fr-FR"/>
          <w:rPrChange w:id="3011" w:author="Emna Mokaddem" w:date="2013-01-07T18:17:00Z">
            <w:rPr>
              <w:ins w:id="3012" w:author="Emna Mokaddem" w:date="2013-01-07T18:17:00Z"/>
              <w:del w:id="301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14" w:author="Emna Mokaddem" w:date="2013-01-07T18:17:00Z">
        <w:del w:id="3015" w:author="Mokaddem Emna" w:date="2013-01-31T10:41:00Z">
          <w:r w:rsidRPr="00D84694" w:rsidDel="00C3586A">
            <w:delText>6.2.7</w:delText>
          </w:r>
          <w:r w:rsidRPr="001163D9" w:rsidDel="00C3586A">
            <w:rPr>
              <w:rFonts w:eastAsiaTheme="minorEastAsia"/>
              <w:lang w:val="en-US" w:eastAsia="fr-FR"/>
              <w:rPrChange w:id="3016" w:author="Emna Mokaddem" w:date="2013-01-07T18:17:00Z">
                <w:rPr>
                  <w:rFonts w:eastAsiaTheme="minorEastAsia"/>
                  <w:lang w:val="fr-FR" w:eastAsia="fr-FR"/>
                </w:rPr>
              </w:rPrChange>
            </w:rPr>
            <w:tab/>
          </w:r>
          <w:r w:rsidDel="00C3586A">
            <w:delText>NGEO-WEBC-VTD-0060: Browse visualization</w:delText>
          </w:r>
          <w:r w:rsidDel="00C3586A">
            <w:tab/>
            <w:delText>21</w:delText>
          </w:r>
        </w:del>
      </w:ins>
    </w:p>
    <w:p w:rsidR="001163D9" w:rsidRPr="001163D9" w:rsidDel="00C3586A" w:rsidRDefault="001163D9">
      <w:pPr>
        <w:pStyle w:val="TM3"/>
        <w:tabs>
          <w:tab w:val="left" w:pos="2041"/>
        </w:tabs>
        <w:rPr>
          <w:ins w:id="3017" w:author="Emna Mokaddem" w:date="2013-01-07T18:17:00Z"/>
          <w:del w:id="3018" w:author="Mokaddem Emna" w:date="2013-01-31T10:41:00Z"/>
          <w:rFonts w:asciiTheme="minorHAnsi" w:eastAsiaTheme="minorEastAsia" w:hAnsiTheme="minorHAnsi" w:cstheme="minorBidi"/>
          <w:bCs w:val="0"/>
          <w:iCs w:val="0"/>
          <w:caps w:val="0"/>
          <w:color w:val="auto"/>
          <w:spacing w:val="0"/>
          <w:sz w:val="22"/>
          <w:szCs w:val="22"/>
          <w:lang w:val="en-US" w:eastAsia="fr-FR"/>
          <w:rPrChange w:id="3019" w:author="Emna Mokaddem" w:date="2013-01-07T18:17:00Z">
            <w:rPr>
              <w:ins w:id="3020" w:author="Emna Mokaddem" w:date="2013-01-07T18:17:00Z"/>
              <w:del w:id="302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22" w:author="Emna Mokaddem" w:date="2013-01-07T18:17:00Z">
        <w:del w:id="3023" w:author="Mokaddem Emna" w:date="2013-01-31T10:41:00Z">
          <w:r w:rsidRPr="00D84694" w:rsidDel="00C3586A">
            <w:delText>6.2.8</w:delText>
          </w:r>
          <w:r w:rsidRPr="001163D9" w:rsidDel="00C3586A">
            <w:rPr>
              <w:rFonts w:eastAsiaTheme="minorEastAsia"/>
              <w:lang w:val="en-US" w:eastAsia="fr-FR"/>
              <w:rPrChange w:id="3024" w:author="Emna Mokaddem" w:date="2013-01-07T18:17:00Z">
                <w:rPr>
                  <w:rFonts w:eastAsiaTheme="minorEastAsia"/>
                  <w:lang w:val="fr-FR" w:eastAsia="fr-FR"/>
                </w:rPr>
              </w:rPrChange>
            </w:rPr>
            <w:tab/>
          </w:r>
          <w:r w:rsidDel="00C3586A">
            <w:delText>NGEO-WEBC-VTD-0070: Filtered dataset selection</w:delText>
          </w:r>
          <w:r w:rsidDel="00C3586A">
            <w:tab/>
            <w:delText>21</w:delText>
          </w:r>
        </w:del>
      </w:ins>
    </w:p>
    <w:p w:rsidR="001163D9" w:rsidRPr="001163D9" w:rsidDel="00C3586A" w:rsidRDefault="001163D9">
      <w:pPr>
        <w:pStyle w:val="TM3"/>
        <w:tabs>
          <w:tab w:val="left" w:pos="2041"/>
        </w:tabs>
        <w:rPr>
          <w:ins w:id="3025" w:author="Emna Mokaddem" w:date="2013-01-07T18:17:00Z"/>
          <w:del w:id="3026" w:author="Mokaddem Emna" w:date="2013-01-31T10:41:00Z"/>
          <w:rFonts w:asciiTheme="minorHAnsi" w:eastAsiaTheme="minorEastAsia" w:hAnsiTheme="minorHAnsi" w:cstheme="minorBidi"/>
          <w:bCs w:val="0"/>
          <w:iCs w:val="0"/>
          <w:caps w:val="0"/>
          <w:color w:val="auto"/>
          <w:spacing w:val="0"/>
          <w:sz w:val="22"/>
          <w:szCs w:val="22"/>
          <w:lang w:val="en-US" w:eastAsia="fr-FR"/>
          <w:rPrChange w:id="3027" w:author="Emna Mokaddem" w:date="2013-01-07T18:17:00Z">
            <w:rPr>
              <w:ins w:id="3028" w:author="Emna Mokaddem" w:date="2013-01-07T18:17:00Z"/>
              <w:del w:id="302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30" w:author="Emna Mokaddem" w:date="2013-01-07T18:17:00Z">
        <w:del w:id="3031" w:author="Mokaddem Emna" w:date="2013-01-31T10:41:00Z">
          <w:r w:rsidRPr="00D84694" w:rsidDel="00C3586A">
            <w:delText>6.2.9</w:delText>
          </w:r>
          <w:r w:rsidRPr="001163D9" w:rsidDel="00C3586A">
            <w:rPr>
              <w:rFonts w:eastAsiaTheme="minorEastAsia"/>
              <w:lang w:val="en-US" w:eastAsia="fr-FR"/>
              <w:rPrChange w:id="3032" w:author="Emna Mokaddem" w:date="2013-01-07T18:17:00Z">
                <w:rPr>
                  <w:rFonts w:eastAsiaTheme="minorEastAsia"/>
                  <w:lang w:val="fr-FR" w:eastAsia="fr-FR"/>
                </w:rPr>
              </w:rPrChange>
            </w:rPr>
            <w:tab/>
          </w:r>
          <w:r w:rsidDel="00C3586A">
            <w:delText>NGEO-WEBC-VTD-0080: Searching with a URL</w:delText>
          </w:r>
          <w:r w:rsidDel="00C3586A">
            <w:tab/>
            <w:delText>21</w:delText>
          </w:r>
        </w:del>
      </w:ins>
    </w:p>
    <w:p w:rsidR="001163D9" w:rsidRPr="001163D9" w:rsidDel="00C3586A" w:rsidRDefault="001163D9">
      <w:pPr>
        <w:pStyle w:val="TM3"/>
        <w:tabs>
          <w:tab w:val="left" w:pos="2041"/>
        </w:tabs>
        <w:rPr>
          <w:ins w:id="3033" w:author="Emna Mokaddem" w:date="2013-01-07T18:17:00Z"/>
          <w:del w:id="3034" w:author="Mokaddem Emna" w:date="2013-01-31T10:41:00Z"/>
          <w:rFonts w:asciiTheme="minorHAnsi" w:eastAsiaTheme="minorEastAsia" w:hAnsiTheme="minorHAnsi" w:cstheme="minorBidi"/>
          <w:bCs w:val="0"/>
          <w:iCs w:val="0"/>
          <w:caps w:val="0"/>
          <w:color w:val="auto"/>
          <w:spacing w:val="0"/>
          <w:sz w:val="22"/>
          <w:szCs w:val="22"/>
          <w:lang w:val="en-US" w:eastAsia="fr-FR"/>
          <w:rPrChange w:id="3035" w:author="Emna Mokaddem" w:date="2013-01-07T18:17:00Z">
            <w:rPr>
              <w:ins w:id="3036" w:author="Emna Mokaddem" w:date="2013-01-07T18:17:00Z"/>
              <w:del w:id="303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38" w:author="Emna Mokaddem" w:date="2013-01-07T18:17:00Z">
        <w:del w:id="3039" w:author="Mokaddem Emna" w:date="2013-01-31T10:41:00Z">
          <w:r w:rsidRPr="00D84694" w:rsidDel="00C3586A">
            <w:delText>6.2.10</w:delText>
          </w:r>
          <w:r w:rsidRPr="001163D9" w:rsidDel="00C3586A">
            <w:rPr>
              <w:rFonts w:eastAsiaTheme="minorEastAsia"/>
              <w:lang w:val="en-US" w:eastAsia="fr-FR"/>
              <w:rPrChange w:id="3040" w:author="Emna Mokaddem" w:date="2013-01-07T18:17:00Z">
                <w:rPr>
                  <w:rFonts w:eastAsiaTheme="minorEastAsia"/>
                  <w:lang w:val="fr-FR" w:eastAsia="fr-FR"/>
                </w:rPr>
              </w:rPrChange>
            </w:rPr>
            <w:tab/>
          </w:r>
          <w:r w:rsidDel="00C3586A">
            <w:delText>NGEO-WEBC-VTD-0090: Map layers management</w:delText>
          </w:r>
          <w:r w:rsidDel="00C3586A">
            <w:tab/>
            <w:delText>21</w:delText>
          </w:r>
        </w:del>
      </w:ins>
    </w:p>
    <w:p w:rsidR="001163D9" w:rsidRPr="001163D9" w:rsidDel="00C3586A" w:rsidRDefault="001163D9">
      <w:pPr>
        <w:pStyle w:val="TM3"/>
        <w:tabs>
          <w:tab w:val="left" w:pos="2041"/>
        </w:tabs>
        <w:rPr>
          <w:ins w:id="3041" w:author="Emna Mokaddem" w:date="2013-01-07T18:17:00Z"/>
          <w:del w:id="3042" w:author="Mokaddem Emna" w:date="2013-01-31T10:41:00Z"/>
          <w:rFonts w:asciiTheme="minorHAnsi" w:eastAsiaTheme="minorEastAsia" w:hAnsiTheme="minorHAnsi" w:cstheme="minorBidi"/>
          <w:bCs w:val="0"/>
          <w:iCs w:val="0"/>
          <w:caps w:val="0"/>
          <w:color w:val="auto"/>
          <w:spacing w:val="0"/>
          <w:sz w:val="22"/>
          <w:szCs w:val="22"/>
          <w:lang w:val="en-US" w:eastAsia="fr-FR"/>
          <w:rPrChange w:id="3043" w:author="Emna Mokaddem" w:date="2013-01-07T18:17:00Z">
            <w:rPr>
              <w:ins w:id="3044" w:author="Emna Mokaddem" w:date="2013-01-07T18:17:00Z"/>
              <w:del w:id="304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46" w:author="Emna Mokaddem" w:date="2013-01-07T18:17:00Z">
        <w:del w:id="3047" w:author="Mokaddem Emna" w:date="2013-01-31T10:41:00Z">
          <w:r w:rsidRPr="00D84694" w:rsidDel="00C3586A">
            <w:delText>6.2.11</w:delText>
          </w:r>
          <w:r w:rsidRPr="001163D9" w:rsidDel="00C3586A">
            <w:rPr>
              <w:rFonts w:eastAsiaTheme="minorEastAsia"/>
              <w:lang w:val="en-US" w:eastAsia="fr-FR"/>
              <w:rPrChange w:id="3048" w:author="Emna Mokaddem" w:date="2013-01-07T18:17:00Z">
                <w:rPr>
                  <w:rFonts w:eastAsiaTheme="minorEastAsia"/>
                  <w:lang w:val="fr-FR" w:eastAsia="fr-FR"/>
                </w:rPr>
              </w:rPrChange>
            </w:rPr>
            <w:tab/>
          </w:r>
          <w:r w:rsidDel="00C3586A">
            <w:delText>NGEO-WEBC-VTD-0100: Map navigation and selection</w:delText>
          </w:r>
          <w:r w:rsidDel="00C3586A">
            <w:tab/>
            <w:delText>22</w:delText>
          </w:r>
        </w:del>
      </w:ins>
    </w:p>
    <w:p w:rsidR="001163D9" w:rsidRPr="001163D9" w:rsidDel="00C3586A" w:rsidRDefault="001163D9">
      <w:pPr>
        <w:pStyle w:val="TM3"/>
        <w:tabs>
          <w:tab w:val="left" w:pos="2041"/>
        </w:tabs>
        <w:rPr>
          <w:ins w:id="3049" w:author="Emna Mokaddem" w:date="2013-01-07T18:17:00Z"/>
          <w:del w:id="3050" w:author="Mokaddem Emna" w:date="2013-01-31T10:41:00Z"/>
          <w:rFonts w:asciiTheme="minorHAnsi" w:eastAsiaTheme="minorEastAsia" w:hAnsiTheme="minorHAnsi" w:cstheme="minorBidi"/>
          <w:bCs w:val="0"/>
          <w:iCs w:val="0"/>
          <w:caps w:val="0"/>
          <w:color w:val="auto"/>
          <w:spacing w:val="0"/>
          <w:sz w:val="22"/>
          <w:szCs w:val="22"/>
          <w:lang w:val="en-US" w:eastAsia="fr-FR"/>
          <w:rPrChange w:id="3051" w:author="Emna Mokaddem" w:date="2013-01-07T18:17:00Z">
            <w:rPr>
              <w:ins w:id="3052" w:author="Emna Mokaddem" w:date="2013-01-07T18:17:00Z"/>
              <w:del w:id="305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54" w:author="Emna Mokaddem" w:date="2013-01-07T18:17:00Z">
        <w:del w:id="3055" w:author="Mokaddem Emna" w:date="2013-01-31T10:41:00Z">
          <w:r w:rsidRPr="00D84694" w:rsidDel="00C3586A">
            <w:delText>6.2.12</w:delText>
          </w:r>
          <w:r w:rsidRPr="001163D9" w:rsidDel="00C3586A">
            <w:rPr>
              <w:rFonts w:eastAsiaTheme="minorEastAsia"/>
              <w:lang w:val="en-US" w:eastAsia="fr-FR"/>
              <w:rPrChange w:id="3056" w:author="Emna Mokaddem" w:date="2013-01-07T18:17:00Z">
                <w:rPr>
                  <w:rFonts w:eastAsiaTheme="minorEastAsia"/>
                  <w:lang w:val="fr-FR" w:eastAsia="fr-FR"/>
                </w:rPr>
              </w:rPrChange>
            </w:rPr>
            <w:tab/>
          </w:r>
          <w:r w:rsidDel="00C3586A">
            <w:delText>NGEO-WEBC-VTD-0110: Simple Data Access Request</w:delText>
          </w:r>
          <w:r w:rsidDel="00C3586A">
            <w:tab/>
            <w:delText>22</w:delText>
          </w:r>
        </w:del>
      </w:ins>
    </w:p>
    <w:p w:rsidR="001163D9" w:rsidRPr="001163D9" w:rsidDel="00C3586A" w:rsidRDefault="001163D9">
      <w:pPr>
        <w:pStyle w:val="TM3"/>
        <w:tabs>
          <w:tab w:val="left" w:pos="2041"/>
        </w:tabs>
        <w:rPr>
          <w:ins w:id="3057" w:author="Emna Mokaddem" w:date="2013-01-07T18:17:00Z"/>
          <w:del w:id="3058" w:author="Mokaddem Emna" w:date="2013-01-31T10:41:00Z"/>
          <w:rFonts w:asciiTheme="minorHAnsi" w:eastAsiaTheme="minorEastAsia" w:hAnsiTheme="minorHAnsi" w:cstheme="minorBidi"/>
          <w:bCs w:val="0"/>
          <w:iCs w:val="0"/>
          <w:caps w:val="0"/>
          <w:color w:val="auto"/>
          <w:spacing w:val="0"/>
          <w:sz w:val="22"/>
          <w:szCs w:val="22"/>
          <w:lang w:val="en-US" w:eastAsia="fr-FR"/>
          <w:rPrChange w:id="3059" w:author="Emna Mokaddem" w:date="2013-01-07T18:17:00Z">
            <w:rPr>
              <w:ins w:id="3060" w:author="Emna Mokaddem" w:date="2013-01-07T18:17:00Z"/>
              <w:del w:id="306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62" w:author="Emna Mokaddem" w:date="2013-01-07T18:17:00Z">
        <w:del w:id="3063" w:author="Mokaddem Emna" w:date="2013-01-31T10:41:00Z">
          <w:r w:rsidRPr="00D84694" w:rsidDel="00C3586A">
            <w:delText>6.2.13</w:delText>
          </w:r>
          <w:r w:rsidRPr="001163D9" w:rsidDel="00C3586A">
            <w:rPr>
              <w:rFonts w:eastAsiaTheme="minorEastAsia"/>
              <w:lang w:val="en-US" w:eastAsia="fr-FR"/>
              <w:rPrChange w:id="3064" w:author="Emna Mokaddem" w:date="2013-01-07T18:17:00Z">
                <w:rPr>
                  <w:rFonts w:eastAsiaTheme="minorEastAsia"/>
                  <w:lang w:val="fr-FR" w:eastAsia="fr-FR"/>
                </w:rPr>
              </w:rPrChange>
            </w:rPr>
            <w:tab/>
          </w:r>
          <w:r w:rsidDel="00C3586A">
            <w:delText>NGEO-WEBC-VTD-0120: Standing Order Data Access Request</w:delText>
          </w:r>
          <w:r w:rsidDel="00C3586A">
            <w:tab/>
            <w:delText>22</w:delText>
          </w:r>
        </w:del>
      </w:ins>
    </w:p>
    <w:p w:rsidR="001163D9" w:rsidRPr="001163D9" w:rsidDel="00C3586A" w:rsidRDefault="001163D9">
      <w:pPr>
        <w:pStyle w:val="TM3"/>
        <w:tabs>
          <w:tab w:val="left" w:pos="2041"/>
        </w:tabs>
        <w:rPr>
          <w:ins w:id="3065" w:author="Emna Mokaddem" w:date="2013-01-07T18:17:00Z"/>
          <w:del w:id="3066" w:author="Mokaddem Emna" w:date="2013-01-31T10:41:00Z"/>
          <w:rFonts w:asciiTheme="minorHAnsi" w:eastAsiaTheme="minorEastAsia" w:hAnsiTheme="minorHAnsi" w:cstheme="minorBidi"/>
          <w:bCs w:val="0"/>
          <w:iCs w:val="0"/>
          <w:caps w:val="0"/>
          <w:color w:val="auto"/>
          <w:spacing w:val="0"/>
          <w:sz w:val="22"/>
          <w:szCs w:val="22"/>
          <w:lang w:val="en-US" w:eastAsia="fr-FR"/>
          <w:rPrChange w:id="3067" w:author="Emna Mokaddem" w:date="2013-01-07T18:17:00Z">
            <w:rPr>
              <w:ins w:id="3068" w:author="Emna Mokaddem" w:date="2013-01-07T18:17:00Z"/>
              <w:del w:id="306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70" w:author="Emna Mokaddem" w:date="2013-01-07T18:17:00Z">
        <w:del w:id="3071" w:author="Mokaddem Emna" w:date="2013-01-31T10:41:00Z">
          <w:r w:rsidRPr="00D84694" w:rsidDel="00C3586A">
            <w:lastRenderedPageBreak/>
            <w:delText>6.2.14</w:delText>
          </w:r>
          <w:r w:rsidRPr="001163D9" w:rsidDel="00C3586A">
            <w:rPr>
              <w:rFonts w:eastAsiaTheme="minorEastAsia"/>
              <w:lang w:val="en-US" w:eastAsia="fr-FR"/>
              <w:rPrChange w:id="3072" w:author="Emna Mokaddem" w:date="2013-01-07T18:17:00Z">
                <w:rPr>
                  <w:rFonts w:eastAsiaTheme="minorEastAsia"/>
                  <w:lang w:val="fr-FR" w:eastAsia="fr-FR"/>
                </w:rPr>
              </w:rPrChange>
            </w:rPr>
            <w:tab/>
          </w:r>
          <w:r w:rsidDel="00C3586A">
            <w:delText>NGEO-WEBC-VTD-0130: Download Managers Monitoring</w:delText>
          </w:r>
          <w:r w:rsidDel="00C3586A">
            <w:tab/>
            <w:delText>23</w:delText>
          </w:r>
        </w:del>
      </w:ins>
    </w:p>
    <w:p w:rsidR="001163D9" w:rsidRPr="001163D9" w:rsidDel="00C3586A" w:rsidRDefault="001163D9">
      <w:pPr>
        <w:pStyle w:val="TM3"/>
        <w:tabs>
          <w:tab w:val="left" w:pos="2041"/>
        </w:tabs>
        <w:rPr>
          <w:ins w:id="3073" w:author="Emna Mokaddem" w:date="2013-01-07T18:17:00Z"/>
          <w:del w:id="3074" w:author="Mokaddem Emna" w:date="2013-01-31T10:41:00Z"/>
          <w:rFonts w:asciiTheme="minorHAnsi" w:eastAsiaTheme="minorEastAsia" w:hAnsiTheme="minorHAnsi" w:cstheme="minorBidi"/>
          <w:bCs w:val="0"/>
          <w:iCs w:val="0"/>
          <w:caps w:val="0"/>
          <w:color w:val="auto"/>
          <w:spacing w:val="0"/>
          <w:sz w:val="22"/>
          <w:szCs w:val="22"/>
          <w:lang w:val="en-US" w:eastAsia="fr-FR"/>
          <w:rPrChange w:id="3075" w:author="Emna Mokaddem" w:date="2013-01-07T18:17:00Z">
            <w:rPr>
              <w:ins w:id="3076" w:author="Emna Mokaddem" w:date="2013-01-07T18:17:00Z"/>
              <w:del w:id="307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78" w:author="Emna Mokaddem" w:date="2013-01-07T18:17:00Z">
        <w:del w:id="3079" w:author="Mokaddem Emna" w:date="2013-01-31T10:41:00Z">
          <w:r w:rsidRPr="00D84694" w:rsidDel="00C3586A">
            <w:delText>6.2.15</w:delText>
          </w:r>
          <w:r w:rsidRPr="001163D9" w:rsidDel="00C3586A">
            <w:rPr>
              <w:rFonts w:eastAsiaTheme="minorEastAsia"/>
              <w:lang w:val="en-US" w:eastAsia="fr-FR"/>
              <w:rPrChange w:id="3080" w:author="Emna Mokaddem" w:date="2013-01-07T18:17:00Z">
                <w:rPr>
                  <w:rFonts w:eastAsiaTheme="minorEastAsia"/>
                  <w:lang w:val="fr-FR" w:eastAsia="fr-FR"/>
                </w:rPr>
              </w:rPrChange>
            </w:rPr>
            <w:tab/>
          </w:r>
          <w:r w:rsidDel="00C3586A">
            <w:delText>NGEO-WEBC-VTD-0140: Data Access Requests Monitoring</w:delText>
          </w:r>
          <w:r w:rsidDel="00C3586A">
            <w:tab/>
            <w:delText>23</w:delText>
          </w:r>
        </w:del>
      </w:ins>
    </w:p>
    <w:p w:rsidR="001163D9" w:rsidRPr="001163D9" w:rsidDel="00C3586A" w:rsidRDefault="001163D9">
      <w:pPr>
        <w:pStyle w:val="TM3"/>
        <w:tabs>
          <w:tab w:val="left" w:pos="2041"/>
        </w:tabs>
        <w:rPr>
          <w:ins w:id="3081" w:author="Emna Mokaddem" w:date="2013-01-07T18:17:00Z"/>
          <w:del w:id="3082" w:author="Mokaddem Emna" w:date="2013-01-31T10:41:00Z"/>
          <w:rFonts w:asciiTheme="minorHAnsi" w:eastAsiaTheme="minorEastAsia" w:hAnsiTheme="minorHAnsi" w:cstheme="minorBidi"/>
          <w:bCs w:val="0"/>
          <w:iCs w:val="0"/>
          <w:caps w:val="0"/>
          <w:color w:val="auto"/>
          <w:spacing w:val="0"/>
          <w:sz w:val="22"/>
          <w:szCs w:val="22"/>
          <w:lang w:val="en-US" w:eastAsia="fr-FR"/>
          <w:rPrChange w:id="3083" w:author="Emna Mokaddem" w:date="2013-01-07T18:17:00Z">
            <w:rPr>
              <w:ins w:id="3084" w:author="Emna Mokaddem" w:date="2013-01-07T18:17:00Z"/>
              <w:del w:id="308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86" w:author="Emna Mokaddem" w:date="2013-01-07T18:17:00Z">
        <w:del w:id="3087" w:author="Mokaddem Emna" w:date="2013-01-31T10:41:00Z">
          <w:r w:rsidRPr="00D84694" w:rsidDel="00C3586A">
            <w:delText>6.2.16</w:delText>
          </w:r>
          <w:r w:rsidRPr="001163D9" w:rsidDel="00C3586A">
            <w:rPr>
              <w:rFonts w:eastAsiaTheme="minorEastAsia"/>
              <w:lang w:val="en-US" w:eastAsia="fr-FR"/>
              <w:rPrChange w:id="3088" w:author="Emna Mokaddem" w:date="2013-01-07T18:17:00Z">
                <w:rPr>
                  <w:rFonts w:eastAsiaTheme="minorEastAsia"/>
                  <w:lang w:val="fr-FR" w:eastAsia="fr-FR"/>
                </w:rPr>
              </w:rPrChange>
            </w:rPr>
            <w:tab/>
          </w:r>
          <w:r w:rsidDel="00C3586A">
            <w:delText>NGEO-WEBC-VTD-0150: Direct Download</w:delText>
          </w:r>
          <w:r w:rsidDel="00C3586A">
            <w:tab/>
            <w:delText>23</w:delText>
          </w:r>
        </w:del>
      </w:ins>
    </w:p>
    <w:p w:rsidR="001163D9" w:rsidRPr="001163D9" w:rsidDel="00C3586A" w:rsidRDefault="001163D9">
      <w:pPr>
        <w:pStyle w:val="TM3"/>
        <w:tabs>
          <w:tab w:val="left" w:pos="2041"/>
        </w:tabs>
        <w:rPr>
          <w:ins w:id="3089" w:author="Emna Mokaddem" w:date="2013-01-07T18:17:00Z"/>
          <w:del w:id="3090" w:author="Mokaddem Emna" w:date="2013-01-31T10:41:00Z"/>
          <w:rFonts w:asciiTheme="minorHAnsi" w:eastAsiaTheme="minorEastAsia" w:hAnsiTheme="minorHAnsi" w:cstheme="minorBidi"/>
          <w:bCs w:val="0"/>
          <w:iCs w:val="0"/>
          <w:caps w:val="0"/>
          <w:color w:val="auto"/>
          <w:spacing w:val="0"/>
          <w:sz w:val="22"/>
          <w:szCs w:val="22"/>
          <w:lang w:val="en-US" w:eastAsia="fr-FR"/>
          <w:rPrChange w:id="3091" w:author="Emna Mokaddem" w:date="2013-01-07T18:17:00Z">
            <w:rPr>
              <w:ins w:id="3092" w:author="Emna Mokaddem" w:date="2013-01-07T18:17:00Z"/>
              <w:del w:id="309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094" w:author="Emna Mokaddem" w:date="2013-01-07T18:17:00Z">
        <w:del w:id="3095" w:author="Mokaddem Emna" w:date="2013-01-31T10:41:00Z">
          <w:r w:rsidRPr="00D84694" w:rsidDel="00C3586A">
            <w:delText>6.2.17</w:delText>
          </w:r>
          <w:r w:rsidRPr="001163D9" w:rsidDel="00C3586A">
            <w:rPr>
              <w:rFonts w:eastAsiaTheme="minorEastAsia"/>
              <w:lang w:val="en-US" w:eastAsia="fr-FR"/>
              <w:rPrChange w:id="3096" w:author="Emna Mokaddem" w:date="2013-01-07T18:17:00Z">
                <w:rPr>
                  <w:rFonts w:eastAsiaTheme="minorEastAsia"/>
                  <w:lang w:val="fr-FR" w:eastAsia="fr-FR"/>
                </w:rPr>
              </w:rPrChange>
            </w:rPr>
            <w:tab/>
          </w:r>
          <w:r w:rsidDel="00C3586A">
            <w:delText>NGEO-WEBC-VTD-0160: Advanced Search Criteria</w:delText>
          </w:r>
          <w:r w:rsidDel="00C3586A">
            <w:tab/>
            <w:delText>24</w:delText>
          </w:r>
        </w:del>
      </w:ins>
    </w:p>
    <w:p w:rsidR="001163D9" w:rsidRPr="001163D9" w:rsidDel="00C3586A" w:rsidRDefault="001163D9">
      <w:pPr>
        <w:pStyle w:val="TM3"/>
        <w:tabs>
          <w:tab w:val="left" w:pos="2041"/>
        </w:tabs>
        <w:rPr>
          <w:ins w:id="3097" w:author="Emna Mokaddem" w:date="2013-01-07T18:17:00Z"/>
          <w:del w:id="3098" w:author="Mokaddem Emna" w:date="2013-01-31T10:41:00Z"/>
          <w:rFonts w:asciiTheme="minorHAnsi" w:eastAsiaTheme="minorEastAsia" w:hAnsiTheme="minorHAnsi" w:cstheme="minorBidi"/>
          <w:bCs w:val="0"/>
          <w:iCs w:val="0"/>
          <w:caps w:val="0"/>
          <w:color w:val="auto"/>
          <w:spacing w:val="0"/>
          <w:sz w:val="22"/>
          <w:szCs w:val="22"/>
          <w:lang w:val="en-US" w:eastAsia="fr-FR"/>
          <w:rPrChange w:id="3099" w:author="Emna Mokaddem" w:date="2013-01-07T18:17:00Z">
            <w:rPr>
              <w:ins w:id="3100" w:author="Emna Mokaddem" w:date="2013-01-07T18:17:00Z"/>
              <w:del w:id="310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02" w:author="Emna Mokaddem" w:date="2013-01-07T18:17:00Z">
        <w:del w:id="3103" w:author="Mokaddem Emna" w:date="2013-01-31T10:41:00Z">
          <w:r w:rsidRPr="00D84694" w:rsidDel="00C3586A">
            <w:delText>6.2.1</w:delText>
          </w:r>
          <w:r w:rsidRPr="001163D9" w:rsidDel="00C3586A">
            <w:rPr>
              <w:rFonts w:eastAsiaTheme="minorEastAsia"/>
              <w:lang w:val="en-US" w:eastAsia="fr-FR"/>
              <w:rPrChange w:id="3104" w:author="Emna Mokaddem" w:date="2013-01-07T18:17:00Z">
                <w:rPr>
                  <w:rFonts w:eastAsiaTheme="minorEastAsia"/>
                  <w:lang w:val="fr-FR" w:eastAsia="fr-FR"/>
                </w:rPr>
              </w:rPrChange>
            </w:rPr>
            <w:tab/>
          </w:r>
          <w:r w:rsidDel="00C3586A">
            <w:delText>NGEO-WEBC-VTD-0170: Download options</w:delText>
          </w:r>
          <w:r w:rsidDel="00C3586A">
            <w:tab/>
            <w:delText>24</w:delText>
          </w:r>
        </w:del>
      </w:ins>
    </w:p>
    <w:p w:rsidR="001163D9" w:rsidRPr="001163D9" w:rsidDel="00C3586A" w:rsidRDefault="001163D9">
      <w:pPr>
        <w:pStyle w:val="TM2"/>
        <w:tabs>
          <w:tab w:val="left" w:pos="1305"/>
        </w:tabs>
        <w:rPr>
          <w:ins w:id="3105" w:author="Emna Mokaddem" w:date="2013-01-07T18:17:00Z"/>
          <w:del w:id="3106" w:author="Mokaddem Emna" w:date="2013-01-31T10:41:00Z"/>
          <w:rFonts w:asciiTheme="minorHAnsi" w:eastAsiaTheme="minorEastAsia" w:hAnsiTheme="minorHAnsi" w:cstheme="minorBidi"/>
          <w:bCs w:val="0"/>
          <w:caps w:val="0"/>
          <w:spacing w:val="0"/>
          <w:sz w:val="22"/>
          <w:szCs w:val="22"/>
          <w:lang w:val="en-US" w:eastAsia="fr-FR"/>
          <w:rPrChange w:id="3107" w:author="Emna Mokaddem" w:date="2013-01-07T18:17:00Z">
            <w:rPr>
              <w:ins w:id="3108" w:author="Emna Mokaddem" w:date="2013-01-07T18:17:00Z"/>
              <w:del w:id="3109" w:author="Mokaddem Emna" w:date="2013-01-31T10:41:00Z"/>
              <w:rFonts w:asciiTheme="minorHAnsi" w:eastAsiaTheme="minorEastAsia" w:hAnsiTheme="minorHAnsi" w:cstheme="minorBidi"/>
              <w:bCs w:val="0"/>
              <w:caps w:val="0"/>
              <w:spacing w:val="0"/>
              <w:sz w:val="22"/>
              <w:szCs w:val="22"/>
              <w:lang w:val="fr-FR" w:eastAsia="fr-FR"/>
            </w:rPr>
          </w:rPrChange>
        </w:rPr>
      </w:pPr>
      <w:ins w:id="3110" w:author="Emna Mokaddem" w:date="2013-01-07T18:17:00Z">
        <w:del w:id="3111" w:author="Mokaddem Emna" w:date="2013-01-31T10:41:00Z">
          <w:r w:rsidDel="00C3586A">
            <w:delText>6.3</w:delText>
          </w:r>
          <w:r w:rsidRPr="001163D9" w:rsidDel="00C3586A">
            <w:rPr>
              <w:rFonts w:eastAsiaTheme="minorEastAsia"/>
              <w:lang w:val="en-US" w:eastAsia="fr-FR"/>
              <w:rPrChange w:id="3112" w:author="Emna Mokaddem" w:date="2013-01-07T18:17:00Z">
                <w:rPr>
                  <w:rFonts w:eastAsiaTheme="minorEastAsia"/>
                  <w:lang w:val="fr-FR" w:eastAsia="fr-FR"/>
                </w:rPr>
              </w:rPrChange>
            </w:rPr>
            <w:tab/>
          </w:r>
          <w:r w:rsidDel="00C3586A">
            <w:delText>Software Validation Test Case Specification</w:delText>
          </w:r>
          <w:r w:rsidDel="00C3586A">
            <w:tab/>
            <w:delText>25</w:delText>
          </w:r>
        </w:del>
      </w:ins>
    </w:p>
    <w:p w:rsidR="001163D9" w:rsidRPr="001163D9" w:rsidDel="00C3586A" w:rsidRDefault="001163D9">
      <w:pPr>
        <w:pStyle w:val="TM3"/>
        <w:tabs>
          <w:tab w:val="left" w:pos="2041"/>
        </w:tabs>
        <w:rPr>
          <w:ins w:id="3113" w:author="Emna Mokaddem" w:date="2013-01-07T18:17:00Z"/>
          <w:del w:id="3114" w:author="Mokaddem Emna" w:date="2013-01-31T10:41:00Z"/>
          <w:rFonts w:asciiTheme="minorHAnsi" w:eastAsiaTheme="minorEastAsia" w:hAnsiTheme="minorHAnsi" w:cstheme="minorBidi"/>
          <w:bCs w:val="0"/>
          <w:iCs w:val="0"/>
          <w:caps w:val="0"/>
          <w:color w:val="auto"/>
          <w:spacing w:val="0"/>
          <w:sz w:val="22"/>
          <w:szCs w:val="22"/>
          <w:lang w:val="en-US" w:eastAsia="fr-FR"/>
          <w:rPrChange w:id="3115" w:author="Emna Mokaddem" w:date="2013-01-07T18:17:00Z">
            <w:rPr>
              <w:ins w:id="3116" w:author="Emna Mokaddem" w:date="2013-01-07T18:17:00Z"/>
              <w:del w:id="311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18" w:author="Emna Mokaddem" w:date="2013-01-07T18:17:00Z">
        <w:del w:id="3119" w:author="Mokaddem Emna" w:date="2013-01-31T10:41:00Z">
          <w:r w:rsidRPr="00D84694" w:rsidDel="00C3586A">
            <w:delText>6.3.1</w:delText>
          </w:r>
          <w:r w:rsidRPr="001163D9" w:rsidDel="00C3586A">
            <w:rPr>
              <w:rFonts w:eastAsiaTheme="minorEastAsia"/>
              <w:lang w:val="en-US" w:eastAsia="fr-FR"/>
              <w:rPrChange w:id="3120" w:author="Emna Mokaddem" w:date="2013-01-07T18:17:00Z">
                <w:rPr>
                  <w:rFonts w:eastAsiaTheme="minorEastAsia"/>
                  <w:lang w:val="fr-FR" w:eastAsia="fr-FR"/>
                </w:rPr>
              </w:rPrChange>
            </w:rPr>
            <w:tab/>
          </w:r>
          <w:r w:rsidDel="00C3586A">
            <w:delText>General</w:delText>
          </w:r>
          <w:r w:rsidDel="00C3586A">
            <w:tab/>
            <w:delText>25</w:delText>
          </w:r>
        </w:del>
      </w:ins>
    </w:p>
    <w:p w:rsidR="001163D9" w:rsidRPr="001163D9" w:rsidDel="00C3586A" w:rsidRDefault="001163D9">
      <w:pPr>
        <w:pStyle w:val="TM3"/>
        <w:tabs>
          <w:tab w:val="left" w:pos="2041"/>
        </w:tabs>
        <w:rPr>
          <w:ins w:id="3121" w:author="Emna Mokaddem" w:date="2013-01-07T18:17:00Z"/>
          <w:del w:id="3122" w:author="Mokaddem Emna" w:date="2013-01-31T10:41:00Z"/>
          <w:rFonts w:asciiTheme="minorHAnsi" w:eastAsiaTheme="minorEastAsia" w:hAnsiTheme="minorHAnsi" w:cstheme="minorBidi"/>
          <w:bCs w:val="0"/>
          <w:iCs w:val="0"/>
          <w:caps w:val="0"/>
          <w:color w:val="auto"/>
          <w:spacing w:val="0"/>
          <w:sz w:val="22"/>
          <w:szCs w:val="22"/>
          <w:lang w:val="en-US" w:eastAsia="fr-FR"/>
          <w:rPrChange w:id="3123" w:author="Emna Mokaddem" w:date="2013-01-07T18:17:00Z">
            <w:rPr>
              <w:ins w:id="3124" w:author="Emna Mokaddem" w:date="2013-01-07T18:17:00Z"/>
              <w:del w:id="312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26" w:author="Emna Mokaddem" w:date="2013-01-07T18:17:00Z">
        <w:del w:id="3127" w:author="Mokaddem Emna" w:date="2013-01-31T10:41:00Z">
          <w:r w:rsidRPr="00D84694" w:rsidDel="00C3586A">
            <w:delText>6.3.2</w:delText>
          </w:r>
          <w:r w:rsidRPr="001163D9" w:rsidDel="00C3586A">
            <w:rPr>
              <w:rFonts w:eastAsiaTheme="minorEastAsia"/>
              <w:lang w:val="en-US" w:eastAsia="fr-FR"/>
              <w:rPrChange w:id="3128" w:author="Emna Mokaddem" w:date="2013-01-07T18:17:00Z">
                <w:rPr>
                  <w:rFonts w:eastAsiaTheme="minorEastAsia"/>
                  <w:lang w:val="fr-FR" w:eastAsia="fr-FR"/>
                </w:rPr>
              </w:rPrChange>
            </w:rPr>
            <w:tab/>
          </w:r>
          <w:r w:rsidDel="00C3586A">
            <w:delText>NGEO-WEBC-VTC-0010: Installation of Web Client and home page check</w:delText>
          </w:r>
          <w:r w:rsidDel="00C3586A">
            <w:tab/>
            <w:delText>25</w:delText>
          </w:r>
        </w:del>
      </w:ins>
    </w:p>
    <w:p w:rsidR="001163D9" w:rsidRPr="001163D9" w:rsidDel="00C3586A" w:rsidRDefault="001163D9">
      <w:pPr>
        <w:pStyle w:val="TM3"/>
        <w:tabs>
          <w:tab w:val="left" w:pos="2041"/>
        </w:tabs>
        <w:rPr>
          <w:ins w:id="3129" w:author="Emna Mokaddem" w:date="2013-01-07T18:17:00Z"/>
          <w:del w:id="3130" w:author="Mokaddem Emna" w:date="2013-01-31T10:41:00Z"/>
          <w:rFonts w:asciiTheme="minorHAnsi" w:eastAsiaTheme="minorEastAsia" w:hAnsiTheme="minorHAnsi" w:cstheme="minorBidi"/>
          <w:bCs w:val="0"/>
          <w:iCs w:val="0"/>
          <w:caps w:val="0"/>
          <w:color w:val="auto"/>
          <w:spacing w:val="0"/>
          <w:sz w:val="22"/>
          <w:szCs w:val="22"/>
          <w:lang w:val="en-US" w:eastAsia="fr-FR"/>
          <w:rPrChange w:id="3131" w:author="Emna Mokaddem" w:date="2013-01-07T18:17:00Z">
            <w:rPr>
              <w:ins w:id="3132" w:author="Emna Mokaddem" w:date="2013-01-07T18:17:00Z"/>
              <w:del w:id="313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34" w:author="Emna Mokaddem" w:date="2013-01-07T18:17:00Z">
        <w:del w:id="3135" w:author="Mokaddem Emna" w:date="2013-01-31T10:41:00Z">
          <w:r w:rsidRPr="00D84694" w:rsidDel="00C3586A">
            <w:delText>6.3.3</w:delText>
          </w:r>
          <w:r w:rsidRPr="001163D9" w:rsidDel="00C3586A">
            <w:rPr>
              <w:rFonts w:eastAsiaTheme="minorEastAsia"/>
              <w:lang w:val="en-US" w:eastAsia="fr-FR"/>
              <w:rPrChange w:id="3136" w:author="Emna Mokaddem" w:date="2013-01-07T18:17:00Z">
                <w:rPr>
                  <w:rFonts w:eastAsiaTheme="minorEastAsia"/>
                  <w:lang w:val="fr-FR" w:eastAsia="fr-FR"/>
                </w:rPr>
              </w:rPrChange>
            </w:rPr>
            <w:tab/>
          </w:r>
          <w:r w:rsidDel="00C3586A">
            <w:delText>NGEO-WEBC-VTC-0020: Dataset selection</w:delText>
          </w:r>
          <w:r w:rsidDel="00C3586A">
            <w:tab/>
            <w:delText>25</w:delText>
          </w:r>
        </w:del>
      </w:ins>
    </w:p>
    <w:p w:rsidR="001163D9" w:rsidRPr="001163D9" w:rsidDel="00C3586A" w:rsidRDefault="001163D9">
      <w:pPr>
        <w:pStyle w:val="TM3"/>
        <w:tabs>
          <w:tab w:val="left" w:pos="2041"/>
        </w:tabs>
        <w:rPr>
          <w:ins w:id="3137" w:author="Emna Mokaddem" w:date="2013-01-07T18:17:00Z"/>
          <w:del w:id="3138" w:author="Mokaddem Emna" w:date="2013-01-31T10:41:00Z"/>
          <w:rFonts w:asciiTheme="minorHAnsi" w:eastAsiaTheme="minorEastAsia" w:hAnsiTheme="minorHAnsi" w:cstheme="minorBidi"/>
          <w:bCs w:val="0"/>
          <w:iCs w:val="0"/>
          <w:caps w:val="0"/>
          <w:color w:val="auto"/>
          <w:spacing w:val="0"/>
          <w:sz w:val="22"/>
          <w:szCs w:val="22"/>
          <w:lang w:val="en-US" w:eastAsia="fr-FR"/>
          <w:rPrChange w:id="3139" w:author="Emna Mokaddem" w:date="2013-01-07T18:17:00Z">
            <w:rPr>
              <w:ins w:id="3140" w:author="Emna Mokaddem" w:date="2013-01-07T18:17:00Z"/>
              <w:del w:id="314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42" w:author="Emna Mokaddem" w:date="2013-01-07T18:17:00Z">
        <w:del w:id="3143" w:author="Mokaddem Emna" w:date="2013-01-31T10:41:00Z">
          <w:r w:rsidRPr="00D84694" w:rsidDel="00C3586A">
            <w:delText>6.3.4</w:delText>
          </w:r>
          <w:r w:rsidRPr="001163D9" w:rsidDel="00C3586A">
            <w:rPr>
              <w:rFonts w:eastAsiaTheme="minorEastAsia"/>
              <w:lang w:val="en-US" w:eastAsia="fr-FR"/>
              <w:rPrChange w:id="3144" w:author="Emna Mokaddem" w:date="2013-01-07T18:17:00Z">
                <w:rPr>
                  <w:rFonts w:eastAsiaTheme="minorEastAsia"/>
                  <w:lang w:val="fr-FR" w:eastAsia="fr-FR"/>
                </w:rPr>
              </w:rPrChange>
            </w:rPr>
            <w:tab/>
          </w:r>
          <w:r w:rsidDel="00C3586A">
            <w:delText>NGEO-WEBC-VTC-0030: Simple Search formulation</w:delText>
          </w:r>
          <w:r w:rsidDel="00C3586A">
            <w:tab/>
            <w:delText>26</w:delText>
          </w:r>
        </w:del>
      </w:ins>
    </w:p>
    <w:p w:rsidR="001163D9" w:rsidRPr="001163D9" w:rsidDel="00C3586A" w:rsidRDefault="001163D9">
      <w:pPr>
        <w:pStyle w:val="TM3"/>
        <w:tabs>
          <w:tab w:val="left" w:pos="2041"/>
        </w:tabs>
        <w:rPr>
          <w:ins w:id="3145" w:author="Emna Mokaddem" w:date="2013-01-07T18:17:00Z"/>
          <w:del w:id="3146" w:author="Mokaddem Emna" w:date="2013-01-31T10:41:00Z"/>
          <w:rFonts w:asciiTheme="minorHAnsi" w:eastAsiaTheme="minorEastAsia" w:hAnsiTheme="minorHAnsi" w:cstheme="minorBidi"/>
          <w:bCs w:val="0"/>
          <w:iCs w:val="0"/>
          <w:caps w:val="0"/>
          <w:color w:val="auto"/>
          <w:spacing w:val="0"/>
          <w:sz w:val="22"/>
          <w:szCs w:val="22"/>
          <w:lang w:val="en-US" w:eastAsia="fr-FR"/>
          <w:rPrChange w:id="3147" w:author="Emna Mokaddem" w:date="2013-01-07T18:17:00Z">
            <w:rPr>
              <w:ins w:id="3148" w:author="Emna Mokaddem" w:date="2013-01-07T18:17:00Z"/>
              <w:del w:id="314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50" w:author="Emna Mokaddem" w:date="2013-01-07T18:17:00Z">
        <w:del w:id="3151" w:author="Mokaddem Emna" w:date="2013-01-31T10:41:00Z">
          <w:r w:rsidRPr="00D84694" w:rsidDel="00C3586A">
            <w:delText>6.3.5</w:delText>
          </w:r>
          <w:r w:rsidRPr="001163D9" w:rsidDel="00C3586A">
            <w:rPr>
              <w:rFonts w:eastAsiaTheme="minorEastAsia"/>
              <w:lang w:val="en-US" w:eastAsia="fr-FR"/>
              <w:rPrChange w:id="3152" w:author="Emna Mokaddem" w:date="2013-01-07T18:17:00Z">
                <w:rPr>
                  <w:rFonts w:eastAsiaTheme="minorEastAsia"/>
                  <w:lang w:val="fr-FR" w:eastAsia="fr-FR"/>
                </w:rPr>
              </w:rPrChange>
            </w:rPr>
            <w:tab/>
          </w:r>
          <w:r w:rsidDel="00C3586A">
            <w:delText>NGEO-WEBC-VTC-0040: Search results in a table</w:delText>
          </w:r>
          <w:r w:rsidDel="00C3586A">
            <w:tab/>
            <w:delText>26</w:delText>
          </w:r>
        </w:del>
      </w:ins>
    </w:p>
    <w:p w:rsidR="001163D9" w:rsidRPr="001163D9" w:rsidDel="00C3586A" w:rsidRDefault="001163D9">
      <w:pPr>
        <w:pStyle w:val="TM3"/>
        <w:tabs>
          <w:tab w:val="left" w:pos="2041"/>
        </w:tabs>
        <w:rPr>
          <w:ins w:id="3153" w:author="Emna Mokaddem" w:date="2013-01-07T18:17:00Z"/>
          <w:del w:id="3154" w:author="Mokaddem Emna" w:date="2013-01-31T10:41:00Z"/>
          <w:rFonts w:asciiTheme="minorHAnsi" w:eastAsiaTheme="minorEastAsia" w:hAnsiTheme="minorHAnsi" w:cstheme="minorBidi"/>
          <w:bCs w:val="0"/>
          <w:iCs w:val="0"/>
          <w:caps w:val="0"/>
          <w:color w:val="auto"/>
          <w:spacing w:val="0"/>
          <w:sz w:val="22"/>
          <w:szCs w:val="22"/>
          <w:lang w:val="en-US" w:eastAsia="fr-FR"/>
          <w:rPrChange w:id="3155" w:author="Emna Mokaddem" w:date="2013-01-07T18:17:00Z">
            <w:rPr>
              <w:ins w:id="3156" w:author="Emna Mokaddem" w:date="2013-01-07T18:17:00Z"/>
              <w:del w:id="315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58" w:author="Emna Mokaddem" w:date="2013-01-07T18:17:00Z">
        <w:del w:id="3159" w:author="Mokaddem Emna" w:date="2013-01-31T10:41:00Z">
          <w:r w:rsidRPr="00D84694" w:rsidDel="00C3586A">
            <w:delText>6.3.6</w:delText>
          </w:r>
          <w:r w:rsidRPr="001163D9" w:rsidDel="00C3586A">
            <w:rPr>
              <w:rFonts w:eastAsiaTheme="minorEastAsia"/>
              <w:lang w:val="en-US" w:eastAsia="fr-FR"/>
              <w:rPrChange w:id="3160" w:author="Emna Mokaddem" w:date="2013-01-07T18:17:00Z">
                <w:rPr>
                  <w:rFonts w:eastAsiaTheme="minorEastAsia"/>
                  <w:lang w:val="fr-FR" w:eastAsia="fr-FR"/>
                </w:rPr>
              </w:rPrChange>
            </w:rPr>
            <w:tab/>
          </w:r>
          <w:r w:rsidDel="00C3586A">
            <w:delText>NGEO-WEBC-VTC-0050: Search Results on the map</w:delText>
          </w:r>
          <w:r w:rsidDel="00C3586A">
            <w:tab/>
            <w:delText>27</w:delText>
          </w:r>
        </w:del>
      </w:ins>
    </w:p>
    <w:p w:rsidR="001163D9" w:rsidRPr="001163D9" w:rsidDel="00C3586A" w:rsidRDefault="001163D9">
      <w:pPr>
        <w:pStyle w:val="TM3"/>
        <w:tabs>
          <w:tab w:val="left" w:pos="2041"/>
        </w:tabs>
        <w:rPr>
          <w:ins w:id="3161" w:author="Emna Mokaddem" w:date="2013-01-07T18:17:00Z"/>
          <w:del w:id="3162" w:author="Mokaddem Emna" w:date="2013-01-31T10:41:00Z"/>
          <w:rFonts w:asciiTheme="minorHAnsi" w:eastAsiaTheme="minorEastAsia" w:hAnsiTheme="minorHAnsi" w:cstheme="minorBidi"/>
          <w:bCs w:val="0"/>
          <w:iCs w:val="0"/>
          <w:caps w:val="0"/>
          <w:color w:val="auto"/>
          <w:spacing w:val="0"/>
          <w:sz w:val="22"/>
          <w:szCs w:val="22"/>
          <w:lang w:val="en-US" w:eastAsia="fr-FR"/>
          <w:rPrChange w:id="3163" w:author="Emna Mokaddem" w:date="2013-01-07T18:17:00Z">
            <w:rPr>
              <w:ins w:id="3164" w:author="Emna Mokaddem" w:date="2013-01-07T18:17:00Z"/>
              <w:del w:id="316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66" w:author="Emna Mokaddem" w:date="2013-01-07T18:17:00Z">
        <w:del w:id="3167" w:author="Mokaddem Emna" w:date="2013-01-31T10:41:00Z">
          <w:r w:rsidRPr="00D84694" w:rsidDel="00C3586A">
            <w:delText>6.3.7</w:delText>
          </w:r>
          <w:r w:rsidRPr="001163D9" w:rsidDel="00C3586A">
            <w:rPr>
              <w:rFonts w:eastAsiaTheme="minorEastAsia"/>
              <w:lang w:val="en-US" w:eastAsia="fr-FR"/>
              <w:rPrChange w:id="3168" w:author="Emna Mokaddem" w:date="2013-01-07T18:17:00Z">
                <w:rPr>
                  <w:rFonts w:eastAsiaTheme="minorEastAsia"/>
                  <w:lang w:val="fr-FR" w:eastAsia="fr-FR"/>
                </w:rPr>
              </w:rPrChange>
            </w:rPr>
            <w:tab/>
          </w:r>
          <w:r w:rsidDel="00C3586A">
            <w:delText>NGEO-WEBC-VTC-0060: Browse visualization</w:delText>
          </w:r>
          <w:r w:rsidDel="00C3586A">
            <w:tab/>
            <w:delText>27</w:delText>
          </w:r>
        </w:del>
      </w:ins>
    </w:p>
    <w:p w:rsidR="001163D9" w:rsidRPr="001163D9" w:rsidDel="00C3586A" w:rsidRDefault="001163D9">
      <w:pPr>
        <w:pStyle w:val="TM3"/>
        <w:tabs>
          <w:tab w:val="left" w:pos="2041"/>
        </w:tabs>
        <w:rPr>
          <w:ins w:id="3169" w:author="Emna Mokaddem" w:date="2013-01-07T18:17:00Z"/>
          <w:del w:id="3170" w:author="Mokaddem Emna" w:date="2013-01-31T10:41:00Z"/>
          <w:rFonts w:asciiTheme="minorHAnsi" w:eastAsiaTheme="minorEastAsia" w:hAnsiTheme="minorHAnsi" w:cstheme="minorBidi"/>
          <w:bCs w:val="0"/>
          <w:iCs w:val="0"/>
          <w:caps w:val="0"/>
          <w:color w:val="auto"/>
          <w:spacing w:val="0"/>
          <w:sz w:val="22"/>
          <w:szCs w:val="22"/>
          <w:lang w:val="en-US" w:eastAsia="fr-FR"/>
          <w:rPrChange w:id="3171" w:author="Emna Mokaddem" w:date="2013-01-07T18:17:00Z">
            <w:rPr>
              <w:ins w:id="3172" w:author="Emna Mokaddem" w:date="2013-01-07T18:17:00Z"/>
              <w:del w:id="317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74" w:author="Emna Mokaddem" w:date="2013-01-07T18:17:00Z">
        <w:del w:id="3175" w:author="Mokaddem Emna" w:date="2013-01-31T10:41:00Z">
          <w:r w:rsidRPr="00D84694" w:rsidDel="00C3586A">
            <w:delText>6.3.8</w:delText>
          </w:r>
          <w:r w:rsidRPr="001163D9" w:rsidDel="00C3586A">
            <w:rPr>
              <w:rFonts w:eastAsiaTheme="minorEastAsia"/>
              <w:lang w:val="en-US" w:eastAsia="fr-FR"/>
              <w:rPrChange w:id="3176" w:author="Emna Mokaddem" w:date="2013-01-07T18:17:00Z">
                <w:rPr>
                  <w:rFonts w:eastAsiaTheme="minorEastAsia"/>
                  <w:lang w:val="fr-FR" w:eastAsia="fr-FR"/>
                </w:rPr>
              </w:rPrChange>
            </w:rPr>
            <w:tab/>
          </w:r>
          <w:r w:rsidDel="00C3586A">
            <w:delText>NGEO-WEBC-VTC-0070: Filtered dataset selection</w:delText>
          </w:r>
          <w:r w:rsidDel="00C3586A">
            <w:tab/>
            <w:delText>29</w:delText>
          </w:r>
        </w:del>
      </w:ins>
    </w:p>
    <w:p w:rsidR="001163D9" w:rsidRPr="001163D9" w:rsidDel="00C3586A" w:rsidRDefault="001163D9">
      <w:pPr>
        <w:pStyle w:val="TM3"/>
        <w:tabs>
          <w:tab w:val="left" w:pos="2041"/>
        </w:tabs>
        <w:rPr>
          <w:ins w:id="3177" w:author="Emna Mokaddem" w:date="2013-01-07T18:17:00Z"/>
          <w:del w:id="3178" w:author="Mokaddem Emna" w:date="2013-01-31T10:41:00Z"/>
          <w:rFonts w:asciiTheme="minorHAnsi" w:eastAsiaTheme="minorEastAsia" w:hAnsiTheme="minorHAnsi" w:cstheme="minorBidi"/>
          <w:bCs w:val="0"/>
          <w:iCs w:val="0"/>
          <w:caps w:val="0"/>
          <w:color w:val="auto"/>
          <w:spacing w:val="0"/>
          <w:sz w:val="22"/>
          <w:szCs w:val="22"/>
          <w:lang w:val="en-US" w:eastAsia="fr-FR"/>
          <w:rPrChange w:id="3179" w:author="Emna Mokaddem" w:date="2013-01-07T18:17:00Z">
            <w:rPr>
              <w:ins w:id="3180" w:author="Emna Mokaddem" w:date="2013-01-07T18:17:00Z"/>
              <w:del w:id="318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82" w:author="Emna Mokaddem" w:date="2013-01-07T18:17:00Z">
        <w:del w:id="3183" w:author="Mokaddem Emna" w:date="2013-01-31T10:41:00Z">
          <w:r w:rsidRPr="00D84694" w:rsidDel="00C3586A">
            <w:delText>6.3.9</w:delText>
          </w:r>
          <w:r w:rsidRPr="001163D9" w:rsidDel="00C3586A">
            <w:rPr>
              <w:rFonts w:eastAsiaTheme="minorEastAsia"/>
              <w:lang w:val="en-US" w:eastAsia="fr-FR"/>
              <w:rPrChange w:id="3184" w:author="Emna Mokaddem" w:date="2013-01-07T18:17:00Z">
                <w:rPr>
                  <w:rFonts w:eastAsiaTheme="minorEastAsia"/>
                  <w:lang w:val="fr-FR" w:eastAsia="fr-FR"/>
                </w:rPr>
              </w:rPrChange>
            </w:rPr>
            <w:tab/>
          </w:r>
          <w:r w:rsidDel="00C3586A">
            <w:delText>NGEO-WEBC-VTC-0080: Searching with a URL</w:delText>
          </w:r>
          <w:r w:rsidDel="00C3586A">
            <w:tab/>
            <w:delText>29</w:delText>
          </w:r>
        </w:del>
      </w:ins>
    </w:p>
    <w:p w:rsidR="001163D9" w:rsidRPr="001163D9" w:rsidDel="00C3586A" w:rsidRDefault="001163D9">
      <w:pPr>
        <w:pStyle w:val="TM3"/>
        <w:tabs>
          <w:tab w:val="left" w:pos="2041"/>
        </w:tabs>
        <w:rPr>
          <w:ins w:id="3185" w:author="Emna Mokaddem" w:date="2013-01-07T18:17:00Z"/>
          <w:del w:id="3186" w:author="Mokaddem Emna" w:date="2013-01-31T10:41:00Z"/>
          <w:rFonts w:asciiTheme="minorHAnsi" w:eastAsiaTheme="minorEastAsia" w:hAnsiTheme="minorHAnsi" w:cstheme="minorBidi"/>
          <w:bCs w:val="0"/>
          <w:iCs w:val="0"/>
          <w:caps w:val="0"/>
          <w:color w:val="auto"/>
          <w:spacing w:val="0"/>
          <w:sz w:val="22"/>
          <w:szCs w:val="22"/>
          <w:lang w:val="en-US" w:eastAsia="fr-FR"/>
          <w:rPrChange w:id="3187" w:author="Emna Mokaddem" w:date="2013-01-07T18:17:00Z">
            <w:rPr>
              <w:ins w:id="3188" w:author="Emna Mokaddem" w:date="2013-01-07T18:17:00Z"/>
              <w:del w:id="318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90" w:author="Emna Mokaddem" w:date="2013-01-07T18:17:00Z">
        <w:del w:id="3191" w:author="Mokaddem Emna" w:date="2013-01-31T10:41:00Z">
          <w:r w:rsidRPr="00D84694" w:rsidDel="00C3586A">
            <w:delText>6.3.10</w:delText>
          </w:r>
          <w:r w:rsidRPr="001163D9" w:rsidDel="00C3586A">
            <w:rPr>
              <w:rFonts w:eastAsiaTheme="minorEastAsia"/>
              <w:lang w:val="en-US" w:eastAsia="fr-FR"/>
              <w:rPrChange w:id="3192" w:author="Emna Mokaddem" w:date="2013-01-07T18:17:00Z">
                <w:rPr>
                  <w:rFonts w:eastAsiaTheme="minorEastAsia"/>
                  <w:lang w:val="fr-FR" w:eastAsia="fr-FR"/>
                </w:rPr>
              </w:rPrChange>
            </w:rPr>
            <w:tab/>
          </w:r>
          <w:r w:rsidDel="00C3586A">
            <w:delText>NGEO-WEBC-VTC-0090: Map background</w:delText>
          </w:r>
          <w:r w:rsidDel="00C3586A">
            <w:tab/>
            <w:delText>29</w:delText>
          </w:r>
        </w:del>
      </w:ins>
    </w:p>
    <w:p w:rsidR="001163D9" w:rsidRPr="001163D9" w:rsidDel="00C3586A" w:rsidRDefault="001163D9">
      <w:pPr>
        <w:pStyle w:val="TM3"/>
        <w:tabs>
          <w:tab w:val="left" w:pos="2041"/>
        </w:tabs>
        <w:rPr>
          <w:ins w:id="3193" w:author="Emna Mokaddem" w:date="2013-01-07T18:17:00Z"/>
          <w:del w:id="3194" w:author="Mokaddem Emna" w:date="2013-01-31T10:41:00Z"/>
          <w:rFonts w:asciiTheme="minorHAnsi" w:eastAsiaTheme="minorEastAsia" w:hAnsiTheme="minorHAnsi" w:cstheme="minorBidi"/>
          <w:bCs w:val="0"/>
          <w:iCs w:val="0"/>
          <w:caps w:val="0"/>
          <w:color w:val="auto"/>
          <w:spacing w:val="0"/>
          <w:sz w:val="22"/>
          <w:szCs w:val="22"/>
          <w:lang w:val="en-US" w:eastAsia="fr-FR"/>
          <w:rPrChange w:id="3195" w:author="Emna Mokaddem" w:date="2013-01-07T18:17:00Z">
            <w:rPr>
              <w:ins w:id="3196" w:author="Emna Mokaddem" w:date="2013-01-07T18:17:00Z"/>
              <w:del w:id="319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198" w:author="Emna Mokaddem" w:date="2013-01-07T18:17:00Z">
        <w:del w:id="3199" w:author="Mokaddem Emna" w:date="2013-01-31T10:41:00Z">
          <w:r w:rsidRPr="00D84694" w:rsidDel="00C3586A">
            <w:delText>6.3.11</w:delText>
          </w:r>
          <w:r w:rsidRPr="001163D9" w:rsidDel="00C3586A">
            <w:rPr>
              <w:rFonts w:eastAsiaTheme="minorEastAsia"/>
              <w:lang w:val="en-US" w:eastAsia="fr-FR"/>
              <w:rPrChange w:id="3200" w:author="Emna Mokaddem" w:date="2013-01-07T18:17:00Z">
                <w:rPr>
                  <w:rFonts w:eastAsiaTheme="minorEastAsia"/>
                  <w:lang w:val="fr-FR" w:eastAsia="fr-FR"/>
                </w:rPr>
              </w:rPrChange>
            </w:rPr>
            <w:tab/>
          </w:r>
          <w:r w:rsidDel="00C3586A">
            <w:delText>NGEO-WEBC-VTC-0095: Map data layers</w:delText>
          </w:r>
          <w:r w:rsidDel="00C3586A">
            <w:tab/>
            <w:delText>30</w:delText>
          </w:r>
        </w:del>
      </w:ins>
    </w:p>
    <w:p w:rsidR="001163D9" w:rsidRPr="001163D9" w:rsidDel="00C3586A" w:rsidRDefault="001163D9">
      <w:pPr>
        <w:pStyle w:val="TM3"/>
        <w:tabs>
          <w:tab w:val="left" w:pos="2041"/>
        </w:tabs>
        <w:rPr>
          <w:ins w:id="3201" w:author="Emna Mokaddem" w:date="2013-01-07T18:17:00Z"/>
          <w:del w:id="3202" w:author="Mokaddem Emna" w:date="2013-01-31T10:41:00Z"/>
          <w:rFonts w:asciiTheme="minorHAnsi" w:eastAsiaTheme="minorEastAsia" w:hAnsiTheme="minorHAnsi" w:cstheme="minorBidi"/>
          <w:bCs w:val="0"/>
          <w:iCs w:val="0"/>
          <w:caps w:val="0"/>
          <w:color w:val="auto"/>
          <w:spacing w:val="0"/>
          <w:sz w:val="22"/>
          <w:szCs w:val="22"/>
          <w:lang w:val="en-US" w:eastAsia="fr-FR"/>
          <w:rPrChange w:id="3203" w:author="Emna Mokaddem" w:date="2013-01-07T18:17:00Z">
            <w:rPr>
              <w:ins w:id="3204" w:author="Emna Mokaddem" w:date="2013-01-07T18:17:00Z"/>
              <w:del w:id="320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06" w:author="Emna Mokaddem" w:date="2013-01-07T18:17:00Z">
        <w:del w:id="3207" w:author="Mokaddem Emna" w:date="2013-01-31T10:41:00Z">
          <w:r w:rsidRPr="00D84694" w:rsidDel="00C3586A">
            <w:delText>6.3.12</w:delText>
          </w:r>
          <w:r w:rsidRPr="001163D9" w:rsidDel="00C3586A">
            <w:rPr>
              <w:rFonts w:eastAsiaTheme="minorEastAsia"/>
              <w:lang w:val="en-US" w:eastAsia="fr-FR"/>
              <w:rPrChange w:id="3208" w:author="Emna Mokaddem" w:date="2013-01-07T18:17:00Z">
                <w:rPr>
                  <w:rFonts w:eastAsiaTheme="minorEastAsia"/>
                  <w:lang w:val="fr-FR" w:eastAsia="fr-FR"/>
                </w:rPr>
              </w:rPrChange>
            </w:rPr>
            <w:tab/>
          </w:r>
          <w:r w:rsidDel="00C3586A">
            <w:delText>NGEO-WEBC-VTC-0100: Map navigation and selection</w:delText>
          </w:r>
          <w:r w:rsidDel="00C3586A">
            <w:tab/>
            <w:delText>30</w:delText>
          </w:r>
        </w:del>
      </w:ins>
    </w:p>
    <w:p w:rsidR="001163D9" w:rsidRPr="001163D9" w:rsidDel="00C3586A" w:rsidRDefault="001163D9">
      <w:pPr>
        <w:pStyle w:val="TM3"/>
        <w:tabs>
          <w:tab w:val="left" w:pos="2041"/>
        </w:tabs>
        <w:rPr>
          <w:ins w:id="3209" w:author="Emna Mokaddem" w:date="2013-01-07T18:17:00Z"/>
          <w:del w:id="3210" w:author="Mokaddem Emna" w:date="2013-01-31T10:41:00Z"/>
          <w:rFonts w:asciiTheme="minorHAnsi" w:eastAsiaTheme="minorEastAsia" w:hAnsiTheme="minorHAnsi" w:cstheme="minorBidi"/>
          <w:bCs w:val="0"/>
          <w:iCs w:val="0"/>
          <w:caps w:val="0"/>
          <w:color w:val="auto"/>
          <w:spacing w:val="0"/>
          <w:sz w:val="22"/>
          <w:szCs w:val="22"/>
          <w:lang w:val="en-US" w:eastAsia="fr-FR"/>
          <w:rPrChange w:id="3211" w:author="Emna Mokaddem" w:date="2013-01-07T18:17:00Z">
            <w:rPr>
              <w:ins w:id="3212" w:author="Emna Mokaddem" w:date="2013-01-07T18:17:00Z"/>
              <w:del w:id="321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14" w:author="Emna Mokaddem" w:date="2013-01-07T18:17:00Z">
        <w:del w:id="3215" w:author="Mokaddem Emna" w:date="2013-01-31T10:41:00Z">
          <w:r w:rsidRPr="00D84694" w:rsidDel="00C3586A">
            <w:delText>6.3.13</w:delText>
          </w:r>
          <w:r w:rsidRPr="001163D9" w:rsidDel="00C3586A">
            <w:rPr>
              <w:rFonts w:eastAsiaTheme="minorEastAsia"/>
              <w:lang w:val="en-US" w:eastAsia="fr-FR"/>
              <w:rPrChange w:id="3216" w:author="Emna Mokaddem" w:date="2013-01-07T18:17:00Z">
                <w:rPr>
                  <w:rFonts w:eastAsiaTheme="minorEastAsia"/>
                  <w:lang w:val="fr-FR" w:eastAsia="fr-FR"/>
                </w:rPr>
              </w:rPrChange>
            </w:rPr>
            <w:tab/>
          </w:r>
          <w:r w:rsidDel="00C3586A">
            <w:delText>NGEO-WEBC-VTC-0110: Simple data access request</w:delText>
          </w:r>
          <w:r w:rsidDel="00C3586A">
            <w:tab/>
            <w:delText>31</w:delText>
          </w:r>
        </w:del>
      </w:ins>
    </w:p>
    <w:p w:rsidR="001163D9" w:rsidRPr="001163D9" w:rsidDel="00C3586A" w:rsidRDefault="001163D9">
      <w:pPr>
        <w:pStyle w:val="TM3"/>
        <w:tabs>
          <w:tab w:val="left" w:pos="2041"/>
        </w:tabs>
        <w:rPr>
          <w:ins w:id="3217" w:author="Emna Mokaddem" w:date="2013-01-07T18:17:00Z"/>
          <w:del w:id="3218" w:author="Mokaddem Emna" w:date="2013-01-31T10:41:00Z"/>
          <w:rFonts w:asciiTheme="minorHAnsi" w:eastAsiaTheme="minorEastAsia" w:hAnsiTheme="minorHAnsi" w:cstheme="minorBidi"/>
          <w:bCs w:val="0"/>
          <w:iCs w:val="0"/>
          <w:caps w:val="0"/>
          <w:color w:val="auto"/>
          <w:spacing w:val="0"/>
          <w:sz w:val="22"/>
          <w:szCs w:val="22"/>
          <w:lang w:val="en-US" w:eastAsia="fr-FR"/>
          <w:rPrChange w:id="3219" w:author="Emna Mokaddem" w:date="2013-01-07T18:17:00Z">
            <w:rPr>
              <w:ins w:id="3220" w:author="Emna Mokaddem" w:date="2013-01-07T18:17:00Z"/>
              <w:del w:id="322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22" w:author="Emna Mokaddem" w:date="2013-01-07T18:17:00Z">
        <w:del w:id="3223" w:author="Mokaddem Emna" w:date="2013-01-31T10:41:00Z">
          <w:r w:rsidRPr="00D84694" w:rsidDel="00C3586A">
            <w:delText>6.3.14</w:delText>
          </w:r>
          <w:r w:rsidRPr="001163D9" w:rsidDel="00C3586A">
            <w:rPr>
              <w:rFonts w:eastAsiaTheme="minorEastAsia"/>
              <w:lang w:val="en-US" w:eastAsia="fr-FR"/>
              <w:rPrChange w:id="3224" w:author="Emna Mokaddem" w:date="2013-01-07T18:17:00Z">
                <w:rPr>
                  <w:rFonts w:eastAsiaTheme="minorEastAsia"/>
                  <w:lang w:val="fr-FR" w:eastAsia="fr-FR"/>
                </w:rPr>
              </w:rPrChange>
            </w:rPr>
            <w:tab/>
          </w:r>
          <w:r w:rsidDel="00C3586A">
            <w:delText>NGEO-WEBC-VTC-0120: Standing Order data access request</w:delText>
          </w:r>
          <w:r w:rsidDel="00C3586A">
            <w:tab/>
            <w:delText>31</w:delText>
          </w:r>
        </w:del>
      </w:ins>
    </w:p>
    <w:p w:rsidR="001163D9" w:rsidRPr="001163D9" w:rsidDel="00C3586A" w:rsidRDefault="001163D9">
      <w:pPr>
        <w:pStyle w:val="TM3"/>
        <w:tabs>
          <w:tab w:val="left" w:pos="2041"/>
        </w:tabs>
        <w:rPr>
          <w:ins w:id="3225" w:author="Emna Mokaddem" w:date="2013-01-07T18:17:00Z"/>
          <w:del w:id="3226" w:author="Mokaddem Emna" w:date="2013-01-31T10:41:00Z"/>
          <w:rFonts w:asciiTheme="minorHAnsi" w:eastAsiaTheme="minorEastAsia" w:hAnsiTheme="minorHAnsi" w:cstheme="minorBidi"/>
          <w:bCs w:val="0"/>
          <w:iCs w:val="0"/>
          <w:caps w:val="0"/>
          <w:color w:val="auto"/>
          <w:spacing w:val="0"/>
          <w:sz w:val="22"/>
          <w:szCs w:val="22"/>
          <w:lang w:val="en-US" w:eastAsia="fr-FR"/>
          <w:rPrChange w:id="3227" w:author="Emna Mokaddem" w:date="2013-01-07T18:17:00Z">
            <w:rPr>
              <w:ins w:id="3228" w:author="Emna Mokaddem" w:date="2013-01-07T18:17:00Z"/>
              <w:del w:id="322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30" w:author="Emna Mokaddem" w:date="2013-01-07T18:17:00Z">
        <w:del w:id="3231" w:author="Mokaddem Emna" w:date="2013-01-31T10:41:00Z">
          <w:r w:rsidRPr="00D84694" w:rsidDel="00C3586A">
            <w:delText>6.3.15</w:delText>
          </w:r>
          <w:r w:rsidRPr="001163D9" w:rsidDel="00C3586A">
            <w:rPr>
              <w:rFonts w:eastAsiaTheme="minorEastAsia"/>
              <w:lang w:val="en-US" w:eastAsia="fr-FR"/>
              <w:rPrChange w:id="3232" w:author="Emna Mokaddem" w:date="2013-01-07T18:17:00Z">
                <w:rPr>
                  <w:rFonts w:eastAsiaTheme="minorEastAsia"/>
                  <w:lang w:val="fr-FR" w:eastAsia="fr-FR"/>
                </w:rPr>
              </w:rPrChange>
            </w:rPr>
            <w:tab/>
          </w:r>
          <w:r w:rsidDel="00C3586A">
            <w:delText>NGEO-WEBC-VTC-0130: Download Managers Monitoring</w:delText>
          </w:r>
          <w:r w:rsidDel="00C3586A">
            <w:tab/>
            <w:delText>32</w:delText>
          </w:r>
        </w:del>
      </w:ins>
    </w:p>
    <w:p w:rsidR="001163D9" w:rsidRPr="001163D9" w:rsidDel="00C3586A" w:rsidRDefault="001163D9">
      <w:pPr>
        <w:pStyle w:val="TM3"/>
        <w:tabs>
          <w:tab w:val="left" w:pos="2041"/>
        </w:tabs>
        <w:rPr>
          <w:ins w:id="3233" w:author="Emna Mokaddem" w:date="2013-01-07T18:17:00Z"/>
          <w:del w:id="3234" w:author="Mokaddem Emna" w:date="2013-01-31T10:41:00Z"/>
          <w:rFonts w:asciiTheme="minorHAnsi" w:eastAsiaTheme="minorEastAsia" w:hAnsiTheme="minorHAnsi" w:cstheme="minorBidi"/>
          <w:bCs w:val="0"/>
          <w:iCs w:val="0"/>
          <w:caps w:val="0"/>
          <w:color w:val="auto"/>
          <w:spacing w:val="0"/>
          <w:sz w:val="22"/>
          <w:szCs w:val="22"/>
          <w:lang w:val="en-US" w:eastAsia="fr-FR"/>
          <w:rPrChange w:id="3235" w:author="Emna Mokaddem" w:date="2013-01-07T18:17:00Z">
            <w:rPr>
              <w:ins w:id="3236" w:author="Emna Mokaddem" w:date="2013-01-07T18:17:00Z"/>
              <w:del w:id="323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38" w:author="Emna Mokaddem" w:date="2013-01-07T18:17:00Z">
        <w:del w:id="3239" w:author="Mokaddem Emna" w:date="2013-01-31T10:41:00Z">
          <w:r w:rsidRPr="00D84694" w:rsidDel="00C3586A">
            <w:delText>6.3.16</w:delText>
          </w:r>
          <w:r w:rsidRPr="001163D9" w:rsidDel="00C3586A">
            <w:rPr>
              <w:rFonts w:eastAsiaTheme="minorEastAsia"/>
              <w:lang w:val="en-US" w:eastAsia="fr-FR"/>
              <w:rPrChange w:id="3240" w:author="Emna Mokaddem" w:date="2013-01-07T18:17:00Z">
                <w:rPr>
                  <w:rFonts w:eastAsiaTheme="minorEastAsia"/>
                  <w:lang w:val="fr-FR" w:eastAsia="fr-FR"/>
                </w:rPr>
              </w:rPrChange>
            </w:rPr>
            <w:tab/>
          </w:r>
          <w:r w:rsidDel="00C3586A">
            <w:delText>NGEO-WEBC-VTC-0131: Download Managers Monitoring: No Download Manager Registered</w:delText>
          </w:r>
          <w:r w:rsidDel="00C3586A">
            <w:tab/>
            <w:delText>32</w:delText>
          </w:r>
        </w:del>
      </w:ins>
    </w:p>
    <w:p w:rsidR="001163D9" w:rsidRPr="001163D9" w:rsidDel="00C3586A" w:rsidRDefault="001163D9">
      <w:pPr>
        <w:pStyle w:val="TM3"/>
        <w:tabs>
          <w:tab w:val="left" w:pos="2041"/>
        </w:tabs>
        <w:rPr>
          <w:ins w:id="3241" w:author="Emna Mokaddem" w:date="2013-01-07T18:17:00Z"/>
          <w:del w:id="3242" w:author="Mokaddem Emna" w:date="2013-01-31T10:41:00Z"/>
          <w:rFonts w:asciiTheme="minorHAnsi" w:eastAsiaTheme="minorEastAsia" w:hAnsiTheme="minorHAnsi" w:cstheme="minorBidi"/>
          <w:bCs w:val="0"/>
          <w:iCs w:val="0"/>
          <w:caps w:val="0"/>
          <w:color w:val="auto"/>
          <w:spacing w:val="0"/>
          <w:sz w:val="22"/>
          <w:szCs w:val="22"/>
          <w:lang w:val="en-US" w:eastAsia="fr-FR"/>
          <w:rPrChange w:id="3243" w:author="Emna Mokaddem" w:date="2013-01-07T18:17:00Z">
            <w:rPr>
              <w:ins w:id="3244" w:author="Emna Mokaddem" w:date="2013-01-07T18:17:00Z"/>
              <w:del w:id="324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46" w:author="Emna Mokaddem" w:date="2013-01-07T18:17:00Z">
        <w:del w:id="3247" w:author="Mokaddem Emna" w:date="2013-01-31T10:41:00Z">
          <w:r w:rsidRPr="00D84694" w:rsidDel="00C3586A">
            <w:delText>6.3.17</w:delText>
          </w:r>
          <w:r w:rsidRPr="001163D9" w:rsidDel="00C3586A">
            <w:rPr>
              <w:rFonts w:eastAsiaTheme="minorEastAsia"/>
              <w:lang w:val="en-US" w:eastAsia="fr-FR"/>
              <w:rPrChange w:id="3248" w:author="Emna Mokaddem" w:date="2013-01-07T18:17:00Z">
                <w:rPr>
                  <w:rFonts w:eastAsiaTheme="minorEastAsia"/>
                  <w:lang w:val="fr-FR" w:eastAsia="fr-FR"/>
                </w:rPr>
              </w:rPrChange>
            </w:rPr>
            <w:tab/>
          </w:r>
          <w:r w:rsidDel="00C3586A">
            <w:delText>NGEO-WEBC-VTC-0140: Data Access Requests Monitoring</w:delText>
          </w:r>
          <w:r w:rsidDel="00C3586A">
            <w:tab/>
            <w:delText>33</w:delText>
          </w:r>
        </w:del>
      </w:ins>
    </w:p>
    <w:p w:rsidR="001163D9" w:rsidRPr="001163D9" w:rsidDel="00C3586A" w:rsidRDefault="001163D9">
      <w:pPr>
        <w:pStyle w:val="TM3"/>
        <w:tabs>
          <w:tab w:val="left" w:pos="2041"/>
        </w:tabs>
        <w:rPr>
          <w:ins w:id="3249" w:author="Emna Mokaddem" w:date="2013-01-07T18:17:00Z"/>
          <w:del w:id="3250" w:author="Mokaddem Emna" w:date="2013-01-31T10:41:00Z"/>
          <w:rFonts w:asciiTheme="minorHAnsi" w:eastAsiaTheme="minorEastAsia" w:hAnsiTheme="minorHAnsi" w:cstheme="minorBidi"/>
          <w:bCs w:val="0"/>
          <w:iCs w:val="0"/>
          <w:caps w:val="0"/>
          <w:color w:val="auto"/>
          <w:spacing w:val="0"/>
          <w:sz w:val="22"/>
          <w:szCs w:val="22"/>
          <w:lang w:val="en-US" w:eastAsia="fr-FR"/>
          <w:rPrChange w:id="3251" w:author="Emna Mokaddem" w:date="2013-01-07T18:17:00Z">
            <w:rPr>
              <w:ins w:id="3252" w:author="Emna Mokaddem" w:date="2013-01-07T18:17:00Z"/>
              <w:del w:id="325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54" w:author="Emna Mokaddem" w:date="2013-01-07T18:17:00Z">
        <w:del w:id="3255" w:author="Mokaddem Emna" w:date="2013-01-31T10:41:00Z">
          <w:r w:rsidRPr="00D84694" w:rsidDel="00C3586A">
            <w:delText>6.3.18</w:delText>
          </w:r>
          <w:r w:rsidRPr="001163D9" w:rsidDel="00C3586A">
            <w:rPr>
              <w:rFonts w:eastAsiaTheme="minorEastAsia"/>
              <w:lang w:val="en-US" w:eastAsia="fr-FR"/>
              <w:rPrChange w:id="3256" w:author="Emna Mokaddem" w:date="2013-01-07T18:17:00Z">
                <w:rPr>
                  <w:rFonts w:eastAsiaTheme="minorEastAsia"/>
                  <w:lang w:val="fr-FR" w:eastAsia="fr-FR"/>
                </w:rPr>
              </w:rPrChange>
            </w:rPr>
            <w:tab/>
          </w:r>
          <w:r w:rsidDel="00C3586A">
            <w:delText>NGEO-WEBC-VTC-0150: Direct Download</w:delText>
          </w:r>
          <w:r w:rsidDel="00C3586A">
            <w:tab/>
            <w:delText>33</w:delText>
          </w:r>
        </w:del>
      </w:ins>
    </w:p>
    <w:p w:rsidR="001163D9" w:rsidRPr="001163D9" w:rsidDel="00C3586A" w:rsidRDefault="001163D9">
      <w:pPr>
        <w:pStyle w:val="TM3"/>
        <w:tabs>
          <w:tab w:val="left" w:pos="2041"/>
        </w:tabs>
        <w:rPr>
          <w:ins w:id="3257" w:author="Emna Mokaddem" w:date="2013-01-07T18:17:00Z"/>
          <w:del w:id="3258" w:author="Mokaddem Emna" w:date="2013-01-31T10:41:00Z"/>
          <w:rFonts w:asciiTheme="minorHAnsi" w:eastAsiaTheme="minorEastAsia" w:hAnsiTheme="minorHAnsi" w:cstheme="minorBidi"/>
          <w:bCs w:val="0"/>
          <w:iCs w:val="0"/>
          <w:caps w:val="0"/>
          <w:color w:val="auto"/>
          <w:spacing w:val="0"/>
          <w:sz w:val="22"/>
          <w:szCs w:val="22"/>
          <w:lang w:val="en-US" w:eastAsia="fr-FR"/>
          <w:rPrChange w:id="3259" w:author="Emna Mokaddem" w:date="2013-01-07T18:17:00Z">
            <w:rPr>
              <w:ins w:id="3260" w:author="Emna Mokaddem" w:date="2013-01-07T18:17:00Z"/>
              <w:del w:id="326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62" w:author="Emna Mokaddem" w:date="2013-01-07T18:17:00Z">
        <w:del w:id="3263" w:author="Mokaddem Emna" w:date="2013-01-31T10:41:00Z">
          <w:r w:rsidRPr="00D84694" w:rsidDel="00C3586A">
            <w:delText>6.3.19</w:delText>
          </w:r>
          <w:r w:rsidRPr="001163D9" w:rsidDel="00C3586A">
            <w:rPr>
              <w:rFonts w:eastAsiaTheme="minorEastAsia"/>
              <w:lang w:val="en-US" w:eastAsia="fr-FR"/>
              <w:rPrChange w:id="3264" w:author="Emna Mokaddem" w:date="2013-01-07T18:17:00Z">
                <w:rPr>
                  <w:rFonts w:eastAsiaTheme="minorEastAsia"/>
                  <w:lang w:val="fr-FR" w:eastAsia="fr-FR"/>
                </w:rPr>
              </w:rPrChange>
            </w:rPr>
            <w:tab/>
          </w:r>
          <w:r w:rsidDel="00C3586A">
            <w:delText>NGEO-WEBC-VTC-0151: Direct Download When No Download Manager Registered</w:delText>
          </w:r>
          <w:r w:rsidDel="00C3586A">
            <w:tab/>
            <w:delText>34</w:delText>
          </w:r>
        </w:del>
      </w:ins>
    </w:p>
    <w:p w:rsidR="001163D9" w:rsidRPr="001163D9" w:rsidDel="00C3586A" w:rsidRDefault="001163D9">
      <w:pPr>
        <w:pStyle w:val="TM3"/>
        <w:tabs>
          <w:tab w:val="left" w:pos="2041"/>
        </w:tabs>
        <w:rPr>
          <w:ins w:id="3265" w:author="Emna Mokaddem" w:date="2013-01-07T18:17:00Z"/>
          <w:del w:id="3266" w:author="Mokaddem Emna" w:date="2013-01-31T10:41:00Z"/>
          <w:rFonts w:asciiTheme="minorHAnsi" w:eastAsiaTheme="minorEastAsia" w:hAnsiTheme="minorHAnsi" w:cstheme="minorBidi"/>
          <w:bCs w:val="0"/>
          <w:iCs w:val="0"/>
          <w:caps w:val="0"/>
          <w:color w:val="auto"/>
          <w:spacing w:val="0"/>
          <w:sz w:val="22"/>
          <w:szCs w:val="22"/>
          <w:lang w:val="en-US" w:eastAsia="fr-FR"/>
          <w:rPrChange w:id="3267" w:author="Emna Mokaddem" w:date="2013-01-07T18:17:00Z">
            <w:rPr>
              <w:ins w:id="3268" w:author="Emna Mokaddem" w:date="2013-01-07T18:17:00Z"/>
              <w:del w:id="326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70" w:author="Emna Mokaddem" w:date="2013-01-07T18:17:00Z">
        <w:del w:id="3271" w:author="Mokaddem Emna" w:date="2013-01-31T10:41:00Z">
          <w:r w:rsidRPr="00D84694" w:rsidDel="00C3586A">
            <w:delText>6.3.20</w:delText>
          </w:r>
          <w:r w:rsidRPr="001163D9" w:rsidDel="00C3586A">
            <w:rPr>
              <w:rFonts w:eastAsiaTheme="minorEastAsia"/>
              <w:lang w:val="en-US" w:eastAsia="fr-FR"/>
              <w:rPrChange w:id="3272" w:author="Emna Mokaddem" w:date="2013-01-07T18:17:00Z">
                <w:rPr>
                  <w:rFonts w:eastAsiaTheme="minorEastAsia"/>
                  <w:lang w:val="fr-FR" w:eastAsia="fr-FR"/>
                </w:rPr>
              </w:rPrChange>
            </w:rPr>
            <w:tab/>
          </w:r>
          <w:r w:rsidDel="00C3586A">
            <w:delText>NGEO-WEBC-VTC-0160: Advanced Search Criteria</w:delText>
          </w:r>
          <w:r w:rsidDel="00C3586A">
            <w:tab/>
            <w:delText>34</w:delText>
          </w:r>
        </w:del>
      </w:ins>
    </w:p>
    <w:p w:rsidR="001163D9" w:rsidRPr="001163D9" w:rsidDel="00C3586A" w:rsidRDefault="001163D9">
      <w:pPr>
        <w:pStyle w:val="TM3"/>
        <w:tabs>
          <w:tab w:val="left" w:pos="2041"/>
        </w:tabs>
        <w:rPr>
          <w:ins w:id="3273" w:author="Emna Mokaddem" w:date="2013-01-07T18:17:00Z"/>
          <w:del w:id="3274" w:author="Mokaddem Emna" w:date="2013-01-31T10:41:00Z"/>
          <w:rFonts w:asciiTheme="minorHAnsi" w:eastAsiaTheme="minorEastAsia" w:hAnsiTheme="minorHAnsi" w:cstheme="minorBidi"/>
          <w:bCs w:val="0"/>
          <w:iCs w:val="0"/>
          <w:caps w:val="0"/>
          <w:color w:val="auto"/>
          <w:spacing w:val="0"/>
          <w:sz w:val="22"/>
          <w:szCs w:val="22"/>
          <w:lang w:val="en-US" w:eastAsia="fr-FR"/>
          <w:rPrChange w:id="3275" w:author="Emna Mokaddem" w:date="2013-01-07T18:17:00Z">
            <w:rPr>
              <w:ins w:id="3276" w:author="Emna Mokaddem" w:date="2013-01-07T18:17:00Z"/>
              <w:del w:id="327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78" w:author="Emna Mokaddem" w:date="2013-01-07T18:17:00Z">
        <w:del w:id="3279" w:author="Mokaddem Emna" w:date="2013-01-31T10:41:00Z">
          <w:r w:rsidRPr="00D84694" w:rsidDel="00C3586A">
            <w:delText>6.3.21</w:delText>
          </w:r>
          <w:r w:rsidRPr="001163D9" w:rsidDel="00C3586A">
            <w:rPr>
              <w:rFonts w:eastAsiaTheme="minorEastAsia"/>
              <w:lang w:val="en-US" w:eastAsia="fr-FR"/>
              <w:rPrChange w:id="3280" w:author="Emna Mokaddem" w:date="2013-01-07T18:17:00Z">
                <w:rPr>
                  <w:rFonts w:eastAsiaTheme="minorEastAsia"/>
                  <w:lang w:val="fr-FR" w:eastAsia="fr-FR"/>
                </w:rPr>
              </w:rPrChange>
            </w:rPr>
            <w:tab/>
          </w:r>
          <w:r w:rsidDel="00C3586A">
            <w:delText>NGEO-WEBC-VTC-0165: Advanced Search Criteria updated with dataset changes</w:delText>
          </w:r>
          <w:r w:rsidDel="00C3586A">
            <w:tab/>
            <w:delText>35</w:delText>
          </w:r>
        </w:del>
      </w:ins>
    </w:p>
    <w:p w:rsidR="001163D9" w:rsidRPr="001163D9" w:rsidDel="00C3586A" w:rsidRDefault="001163D9">
      <w:pPr>
        <w:pStyle w:val="TM3"/>
        <w:tabs>
          <w:tab w:val="left" w:pos="2041"/>
        </w:tabs>
        <w:rPr>
          <w:ins w:id="3281" w:author="Emna Mokaddem" w:date="2013-01-07T18:17:00Z"/>
          <w:del w:id="3282" w:author="Mokaddem Emna" w:date="2013-01-31T10:41:00Z"/>
          <w:rFonts w:asciiTheme="minorHAnsi" w:eastAsiaTheme="minorEastAsia" w:hAnsiTheme="minorHAnsi" w:cstheme="minorBidi"/>
          <w:bCs w:val="0"/>
          <w:iCs w:val="0"/>
          <w:caps w:val="0"/>
          <w:color w:val="auto"/>
          <w:spacing w:val="0"/>
          <w:sz w:val="22"/>
          <w:szCs w:val="22"/>
          <w:lang w:val="en-US" w:eastAsia="fr-FR"/>
          <w:rPrChange w:id="3283" w:author="Emna Mokaddem" w:date="2013-01-07T18:17:00Z">
            <w:rPr>
              <w:ins w:id="3284" w:author="Emna Mokaddem" w:date="2013-01-07T18:17:00Z"/>
              <w:del w:id="328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86" w:author="Emna Mokaddem" w:date="2013-01-07T18:17:00Z">
        <w:del w:id="3287" w:author="Mokaddem Emna" w:date="2013-01-31T10:41:00Z">
          <w:r w:rsidRPr="00D84694" w:rsidDel="00C3586A">
            <w:delText>6.3.22</w:delText>
          </w:r>
          <w:r w:rsidRPr="001163D9" w:rsidDel="00C3586A">
            <w:rPr>
              <w:rFonts w:eastAsiaTheme="minorEastAsia"/>
              <w:lang w:val="en-US" w:eastAsia="fr-FR"/>
              <w:rPrChange w:id="3288" w:author="Emna Mokaddem" w:date="2013-01-07T18:17:00Z">
                <w:rPr>
                  <w:rFonts w:eastAsiaTheme="minorEastAsia"/>
                  <w:lang w:val="fr-FR" w:eastAsia="fr-FR"/>
                </w:rPr>
              </w:rPrChange>
            </w:rPr>
            <w:tab/>
          </w:r>
          <w:r w:rsidDel="00C3586A">
            <w:delText>NGEO-WEBC-VTC-0170: Download Options</w:delText>
          </w:r>
          <w:r w:rsidDel="00C3586A">
            <w:tab/>
            <w:delText>35</w:delText>
          </w:r>
        </w:del>
      </w:ins>
    </w:p>
    <w:p w:rsidR="001163D9" w:rsidRPr="001163D9" w:rsidDel="00C3586A" w:rsidRDefault="001163D9">
      <w:pPr>
        <w:pStyle w:val="TM3"/>
        <w:tabs>
          <w:tab w:val="left" w:pos="2041"/>
        </w:tabs>
        <w:rPr>
          <w:ins w:id="3289" w:author="Emna Mokaddem" w:date="2013-01-07T18:17:00Z"/>
          <w:del w:id="3290" w:author="Mokaddem Emna" w:date="2013-01-31T10:41:00Z"/>
          <w:rFonts w:asciiTheme="minorHAnsi" w:eastAsiaTheme="minorEastAsia" w:hAnsiTheme="minorHAnsi" w:cstheme="minorBidi"/>
          <w:bCs w:val="0"/>
          <w:iCs w:val="0"/>
          <w:caps w:val="0"/>
          <w:color w:val="auto"/>
          <w:spacing w:val="0"/>
          <w:sz w:val="22"/>
          <w:szCs w:val="22"/>
          <w:lang w:val="en-US" w:eastAsia="fr-FR"/>
          <w:rPrChange w:id="3291" w:author="Emna Mokaddem" w:date="2013-01-07T18:17:00Z">
            <w:rPr>
              <w:ins w:id="3292" w:author="Emna Mokaddem" w:date="2013-01-07T18:17:00Z"/>
              <w:del w:id="329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294" w:author="Emna Mokaddem" w:date="2013-01-07T18:17:00Z">
        <w:del w:id="3295" w:author="Mokaddem Emna" w:date="2013-01-31T10:41:00Z">
          <w:r w:rsidRPr="00D84694" w:rsidDel="00C3586A">
            <w:delText>6.3.23</w:delText>
          </w:r>
          <w:r w:rsidRPr="001163D9" w:rsidDel="00C3586A">
            <w:rPr>
              <w:rFonts w:eastAsiaTheme="minorEastAsia"/>
              <w:lang w:val="en-US" w:eastAsia="fr-FR"/>
              <w:rPrChange w:id="3296" w:author="Emna Mokaddem" w:date="2013-01-07T18:17:00Z">
                <w:rPr>
                  <w:rFonts w:eastAsiaTheme="minorEastAsia"/>
                  <w:lang w:val="fr-FR" w:eastAsia="fr-FR"/>
                </w:rPr>
              </w:rPrChange>
            </w:rPr>
            <w:tab/>
          </w:r>
          <w:r w:rsidDel="00C3586A">
            <w:delText>NGEO-WEBC-VTC-0173: Download Options Update from the results table</w:delText>
          </w:r>
          <w:r w:rsidDel="00C3586A">
            <w:tab/>
            <w:delText>35</w:delText>
          </w:r>
        </w:del>
      </w:ins>
    </w:p>
    <w:p w:rsidR="001163D9" w:rsidRPr="001163D9" w:rsidDel="00C3586A" w:rsidRDefault="001163D9">
      <w:pPr>
        <w:pStyle w:val="TM3"/>
        <w:tabs>
          <w:tab w:val="left" w:pos="2041"/>
        </w:tabs>
        <w:rPr>
          <w:ins w:id="3297" w:author="Emna Mokaddem" w:date="2013-01-07T18:17:00Z"/>
          <w:del w:id="3298" w:author="Mokaddem Emna" w:date="2013-01-31T10:41:00Z"/>
          <w:rFonts w:asciiTheme="minorHAnsi" w:eastAsiaTheme="minorEastAsia" w:hAnsiTheme="minorHAnsi" w:cstheme="minorBidi"/>
          <w:bCs w:val="0"/>
          <w:iCs w:val="0"/>
          <w:caps w:val="0"/>
          <w:color w:val="auto"/>
          <w:spacing w:val="0"/>
          <w:sz w:val="22"/>
          <w:szCs w:val="22"/>
          <w:lang w:val="en-US" w:eastAsia="fr-FR"/>
          <w:rPrChange w:id="3299" w:author="Emna Mokaddem" w:date="2013-01-07T18:17:00Z">
            <w:rPr>
              <w:ins w:id="3300" w:author="Emna Mokaddem" w:date="2013-01-07T18:17:00Z"/>
              <w:del w:id="330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02" w:author="Emna Mokaddem" w:date="2013-01-07T18:17:00Z">
        <w:del w:id="3303" w:author="Mokaddem Emna" w:date="2013-01-31T10:41:00Z">
          <w:r w:rsidRPr="00D84694" w:rsidDel="00C3586A">
            <w:delText>6.3.24</w:delText>
          </w:r>
          <w:r w:rsidRPr="001163D9" w:rsidDel="00C3586A">
            <w:rPr>
              <w:rFonts w:eastAsiaTheme="minorEastAsia"/>
              <w:lang w:val="en-US" w:eastAsia="fr-FR"/>
              <w:rPrChange w:id="3304" w:author="Emna Mokaddem" w:date="2013-01-07T18:17:00Z">
                <w:rPr>
                  <w:rFonts w:eastAsiaTheme="minorEastAsia"/>
                  <w:lang w:val="fr-FR" w:eastAsia="fr-FR"/>
                </w:rPr>
              </w:rPrChange>
            </w:rPr>
            <w:tab/>
          </w:r>
          <w:r w:rsidDel="00C3586A">
            <w:delText>NGEO-WEBC-VTC-0175: Download Options updated With The sELECTED dATASET</w:delText>
          </w:r>
          <w:r w:rsidDel="00C3586A">
            <w:tab/>
            <w:delText>36</w:delText>
          </w:r>
        </w:del>
      </w:ins>
    </w:p>
    <w:p w:rsidR="001163D9" w:rsidRPr="001163D9" w:rsidDel="00C3586A" w:rsidRDefault="001163D9">
      <w:pPr>
        <w:pStyle w:val="TM2"/>
        <w:tabs>
          <w:tab w:val="left" w:pos="1305"/>
        </w:tabs>
        <w:rPr>
          <w:ins w:id="3305" w:author="Emna Mokaddem" w:date="2013-01-07T18:17:00Z"/>
          <w:del w:id="3306" w:author="Mokaddem Emna" w:date="2013-01-31T10:41:00Z"/>
          <w:rFonts w:asciiTheme="minorHAnsi" w:eastAsiaTheme="minorEastAsia" w:hAnsiTheme="minorHAnsi" w:cstheme="minorBidi"/>
          <w:bCs w:val="0"/>
          <w:caps w:val="0"/>
          <w:spacing w:val="0"/>
          <w:sz w:val="22"/>
          <w:szCs w:val="22"/>
          <w:lang w:val="en-US" w:eastAsia="fr-FR"/>
          <w:rPrChange w:id="3307" w:author="Emna Mokaddem" w:date="2013-01-07T18:17:00Z">
            <w:rPr>
              <w:ins w:id="3308" w:author="Emna Mokaddem" w:date="2013-01-07T18:17:00Z"/>
              <w:del w:id="3309" w:author="Mokaddem Emna" w:date="2013-01-31T10:41:00Z"/>
              <w:rFonts w:asciiTheme="minorHAnsi" w:eastAsiaTheme="minorEastAsia" w:hAnsiTheme="minorHAnsi" w:cstheme="minorBidi"/>
              <w:bCs w:val="0"/>
              <w:caps w:val="0"/>
              <w:spacing w:val="0"/>
              <w:sz w:val="22"/>
              <w:szCs w:val="22"/>
              <w:lang w:val="fr-FR" w:eastAsia="fr-FR"/>
            </w:rPr>
          </w:rPrChange>
        </w:rPr>
      </w:pPr>
      <w:ins w:id="3310" w:author="Emna Mokaddem" w:date="2013-01-07T18:17:00Z">
        <w:del w:id="3311" w:author="Mokaddem Emna" w:date="2013-01-31T10:41:00Z">
          <w:r w:rsidDel="00C3586A">
            <w:delText>6.4</w:delText>
          </w:r>
          <w:r w:rsidRPr="001163D9" w:rsidDel="00C3586A">
            <w:rPr>
              <w:rFonts w:eastAsiaTheme="minorEastAsia"/>
              <w:lang w:val="en-US" w:eastAsia="fr-FR"/>
              <w:rPrChange w:id="3312" w:author="Emna Mokaddem" w:date="2013-01-07T18:17:00Z">
                <w:rPr>
                  <w:rFonts w:eastAsiaTheme="minorEastAsia"/>
                  <w:lang w:val="fr-FR" w:eastAsia="fr-FR"/>
                </w:rPr>
              </w:rPrChange>
            </w:rPr>
            <w:tab/>
          </w:r>
          <w:r w:rsidDel="00C3586A">
            <w:delText>Software Validation Test Procedures</w:delText>
          </w:r>
          <w:r w:rsidDel="00C3586A">
            <w:tab/>
            <w:delText>36</w:delText>
          </w:r>
        </w:del>
      </w:ins>
    </w:p>
    <w:p w:rsidR="001163D9" w:rsidRPr="001163D9" w:rsidDel="00C3586A" w:rsidRDefault="001163D9">
      <w:pPr>
        <w:pStyle w:val="TM3"/>
        <w:tabs>
          <w:tab w:val="left" w:pos="2041"/>
        </w:tabs>
        <w:rPr>
          <w:ins w:id="3313" w:author="Emna Mokaddem" w:date="2013-01-07T18:17:00Z"/>
          <w:del w:id="3314" w:author="Mokaddem Emna" w:date="2013-01-31T10:41:00Z"/>
          <w:rFonts w:asciiTheme="minorHAnsi" w:eastAsiaTheme="minorEastAsia" w:hAnsiTheme="minorHAnsi" w:cstheme="minorBidi"/>
          <w:bCs w:val="0"/>
          <w:iCs w:val="0"/>
          <w:caps w:val="0"/>
          <w:color w:val="auto"/>
          <w:spacing w:val="0"/>
          <w:sz w:val="22"/>
          <w:szCs w:val="22"/>
          <w:lang w:val="en-US" w:eastAsia="fr-FR"/>
          <w:rPrChange w:id="3315" w:author="Emna Mokaddem" w:date="2013-01-07T18:17:00Z">
            <w:rPr>
              <w:ins w:id="3316" w:author="Emna Mokaddem" w:date="2013-01-07T18:17:00Z"/>
              <w:del w:id="331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18" w:author="Emna Mokaddem" w:date="2013-01-07T18:17:00Z">
        <w:del w:id="3319" w:author="Mokaddem Emna" w:date="2013-01-31T10:41:00Z">
          <w:r w:rsidRPr="00D84694" w:rsidDel="00C3586A">
            <w:delText>6.4.1</w:delText>
          </w:r>
          <w:r w:rsidRPr="001163D9" w:rsidDel="00C3586A">
            <w:rPr>
              <w:rFonts w:eastAsiaTheme="minorEastAsia"/>
              <w:lang w:val="en-US" w:eastAsia="fr-FR"/>
              <w:rPrChange w:id="3320" w:author="Emna Mokaddem" w:date="2013-01-07T18:17:00Z">
                <w:rPr>
                  <w:rFonts w:eastAsiaTheme="minorEastAsia"/>
                  <w:lang w:val="fr-FR" w:eastAsia="fr-FR"/>
                </w:rPr>
              </w:rPrChange>
            </w:rPr>
            <w:tab/>
          </w:r>
          <w:r w:rsidDel="00C3586A">
            <w:delText>General</w:delText>
          </w:r>
          <w:r w:rsidDel="00C3586A">
            <w:tab/>
            <w:delText>36</w:delText>
          </w:r>
        </w:del>
      </w:ins>
    </w:p>
    <w:p w:rsidR="001163D9" w:rsidRPr="001163D9" w:rsidDel="00C3586A" w:rsidRDefault="001163D9">
      <w:pPr>
        <w:pStyle w:val="TM3"/>
        <w:tabs>
          <w:tab w:val="left" w:pos="2041"/>
        </w:tabs>
        <w:rPr>
          <w:ins w:id="3321" w:author="Emna Mokaddem" w:date="2013-01-07T18:17:00Z"/>
          <w:del w:id="3322" w:author="Mokaddem Emna" w:date="2013-01-31T10:41:00Z"/>
          <w:rFonts w:asciiTheme="minorHAnsi" w:eastAsiaTheme="minorEastAsia" w:hAnsiTheme="minorHAnsi" w:cstheme="minorBidi"/>
          <w:bCs w:val="0"/>
          <w:iCs w:val="0"/>
          <w:caps w:val="0"/>
          <w:color w:val="auto"/>
          <w:spacing w:val="0"/>
          <w:sz w:val="22"/>
          <w:szCs w:val="22"/>
          <w:lang w:val="en-US" w:eastAsia="fr-FR"/>
          <w:rPrChange w:id="3323" w:author="Emna Mokaddem" w:date="2013-01-07T18:17:00Z">
            <w:rPr>
              <w:ins w:id="3324" w:author="Emna Mokaddem" w:date="2013-01-07T18:17:00Z"/>
              <w:del w:id="332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26" w:author="Emna Mokaddem" w:date="2013-01-07T18:17:00Z">
        <w:del w:id="3327" w:author="Mokaddem Emna" w:date="2013-01-31T10:41:00Z">
          <w:r w:rsidRPr="00D84694" w:rsidDel="00C3586A">
            <w:delText>6.4.2</w:delText>
          </w:r>
          <w:r w:rsidRPr="001163D9" w:rsidDel="00C3586A">
            <w:rPr>
              <w:rFonts w:eastAsiaTheme="minorEastAsia"/>
              <w:lang w:val="en-US" w:eastAsia="fr-FR"/>
              <w:rPrChange w:id="3328" w:author="Emna Mokaddem" w:date="2013-01-07T18:17:00Z">
                <w:rPr>
                  <w:rFonts w:eastAsiaTheme="minorEastAsia"/>
                  <w:lang w:val="fr-FR" w:eastAsia="fr-FR"/>
                </w:rPr>
              </w:rPrChange>
            </w:rPr>
            <w:tab/>
          </w:r>
          <w:r w:rsidDel="00C3586A">
            <w:delText>NGEO-WEBC-VTP-0010: Installation of Web Client</w:delText>
          </w:r>
          <w:r w:rsidDel="00C3586A">
            <w:tab/>
            <w:delText>37</w:delText>
          </w:r>
        </w:del>
      </w:ins>
    </w:p>
    <w:p w:rsidR="001163D9" w:rsidRPr="001163D9" w:rsidDel="00C3586A" w:rsidRDefault="001163D9">
      <w:pPr>
        <w:pStyle w:val="TM3"/>
        <w:tabs>
          <w:tab w:val="left" w:pos="2041"/>
        </w:tabs>
        <w:rPr>
          <w:ins w:id="3329" w:author="Emna Mokaddem" w:date="2013-01-07T18:17:00Z"/>
          <w:del w:id="3330" w:author="Mokaddem Emna" w:date="2013-01-31T10:41:00Z"/>
          <w:rFonts w:asciiTheme="minorHAnsi" w:eastAsiaTheme="minorEastAsia" w:hAnsiTheme="minorHAnsi" w:cstheme="minorBidi"/>
          <w:bCs w:val="0"/>
          <w:iCs w:val="0"/>
          <w:caps w:val="0"/>
          <w:color w:val="auto"/>
          <w:spacing w:val="0"/>
          <w:sz w:val="22"/>
          <w:szCs w:val="22"/>
          <w:lang w:val="en-US" w:eastAsia="fr-FR"/>
          <w:rPrChange w:id="3331" w:author="Emna Mokaddem" w:date="2013-01-07T18:17:00Z">
            <w:rPr>
              <w:ins w:id="3332" w:author="Emna Mokaddem" w:date="2013-01-07T18:17:00Z"/>
              <w:del w:id="333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34" w:author="Emna Mokaddem" w:date="2013-01-07T18:17:00Z">
        <w:del w:id="3335" w:author="Mokaddem Emna" w:date="2013-01-31T10:41:00Z">
          <w:r w:rsidRPr="00D84694" w:rsidDel="00C3586A">
            <w:delText>6.4.3</w:delText>
          </w:r>
          <w:r w:rsidRPr="001163D9" w:rsidDel="00C3586A">
            <w:rPr>
              <w:rFonts w:eastAsiaTheme="minorEastAsia"/>
              <w:lang w:val="en-US" w:eastAsia="fr-FR"/>
              <w:rPrChange w:id="3336" w:author="Emna Mokaddem" w:date="2013-01-07T18:17:00Z">
                <w:rPr>
                  <w:rFonts w:eastAsiaTheme="minorEastAsia"/>
                  <w:lang w:val="fr-FR" w:eastAsia="fr-FR"/>
                </w:rPr>
              </w:rPrChange>
            </w:rPr>
            <w:tab/>
          </w:r>
          <w:r w:rsidDel="00C3586A">
            <w:delText>NGEO-WEBC-VTP-0015: Home page check</w:delText>
          </w:r>
          <w:r w:rsidDel="00C3586A">
            <w:tab/>
            <w:delText>37</w:delText>
          </w:r>
        </w:del>
      </w:ins>
    </w:p>
    <w:p w:rsidR="001163D9" w:rsidRPr="001163D9" w:rsidDel="00C3586A" w:rsidRDefault="001163D9">
      <w:pPr>
        <w:pStyle w:val="TM3"/>
        <w:tabs>
          <w:tab w:val="left" w:pos="2041"/>
        </w:tabs>
        <w:rPr>
          <w:ins w:id="3337" w:author="Emna Mokaddem" w:date="2013-01-07T18:17:00Z"/>
          <w:del w:id="3338" w:author="Mokaddem Emna" w:date="2013-01-31T10:41:00Z"/>
          <w:rFonts w:asciiTheme="minorHAnsi" w:eastAsiaTheme="minorEastAsia" w:hAnsiTheme="minorHAnsi" w:cstheme="minorBidi"/>
          <w:bCs w:val="0"/>
          <w:iCs w:val="0"/>
          <w:caps w:val="0"/>
          <w:color w:val="auto"/>
          <w:spacing w:val="0"/>
          <w:sz w:val="22"/>
          <w:szCs w:val="22"/>
          <w:lang w:val="en-US" w:eastAsia="fr-FR"/>
          <w:rPrChange w:id="3339" w:author="Emna Mokaddem" w:date="2013-01-07T18:17:00Z">
            <w:rPr>
              <w:ins w:id="3340" w:author="Emna Mokaddem" w:date="2013-01-07T18:17:00Z"/>
              <w:del w:id="334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42" w:author="Emna Mokaddem" w:date="2013-01-07T18:17:00Z">
        <w:del w:id="3343" w:author="Mokaddem Emna" w:date="2013-01-31T10:41:00Z">
          <w:r w:rsidRPr="00D84694" w:rsidDel="00C3586A">
            <w:delText>6.4.4</w:delText>
          </w:r>
          <w:r w:rsidRPr="001163D9" w:rsidDel="00C3586A">
            <w:rPr>
              <w:rFonts w:eastAsiaTheme="minorEastAsia"/>
              <w:lang w:val="en-US" w:eastAsia="fr-FR"/>
              <w:rPrChange w:id="3344" w:author="Emna Mokaddem" w:date="2013-01-07T18:17:00Z">
                <w:rPr>
                  <w:rFonts w:eastAsiaTheme="minorEastAsia"/>
                  <w:lang w:val="fr-FR" w:eastAsia="fr-FR"/>
                </w:rPr>
              </w:rPrChange>
            </w:rPr>
            <w:tab/>
          </w:r>
          <w:r w:rsidDel="00C3586A">
            <w:delText>NGEO-WEBC-VTP-0020: Dataset selection</w:delText>
          </w:r>
          <w:r w:rsidDel="00C3586A">
            <w:tab/>
            <w:delText>37</w:delText>
          </w:r>
        </w:del>
      </w:ins>
    </w:p>
    <w:p w:rsidR="001163D9" w:rsidRPr="001163D9" w:rsidDel="00C3586A" w:rsidRDefault="001163D9">
      <w:pPr>
        <w:pStyle w:val="TM3"/>
        <w:tabs>
          <w:tab w:val="left" w:pos="2041"/>
        </w:tabs>
        <w:rPr>
          <w:ins w:id="3345" w:author="Emna Mokaddem" w:date="2013-01-07T18:17:00Z"/>
          <w:del w:id="3346" w:author="Mokaddem Emna" w:date="2013-01-31T10:41:00Z"/>
          <w:rFonts w:asciiTheme="minorHAnsi" w:eastAsiaTheme="minorEastAsia" w:hAnsiTheme="minorHAnsi" w:cstheme="minorBidi"/>
          <w:bCs w:val="0"/>
          <w:iCs w:val="0"/>
          <w:caps w:val="0"/>
          <w:color w:val="auto"/>
          <w:spacing w:val="0"/>
          <w:sz w:val="22"/>
          <w:szCs w:val="22"/>
          <w:lang w:val="en-US" w:eastAsia="fr-FR"/>
          <w:rPrChange w:id="3347" w:author="Emna Mokaddem" w:date="2013-01-07T18:17:00Z">
            <w:rPr>
              <w:ins w:id="3348" w:author="Emna Mokaddem" w:date="2013-01-07T18:17:00Z"/>
              <w:del w:id="334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50" w:author="Emna Mokaddem" w:date="2013-01-07T18:17:00Z">
        <w:del w:id="3351" w:author="Mokaddem Emna" w:date="2013-01-31T10:41:00Z">
          <w:r w:rsidRPr="00D84694" w:rsidDel="00C3586A">
            <w:delText>6.4.5</w:delText>
          </w:r>
          <w:r w:rsidRPr="001163D9" w:rsidDel="00C3586A">
            <w:rPr>
              <w:rFonts w:eastAsiaTheme="minorEastAsia"/>
              <w:lang w:val="en-US" w:eastAsia="fr-FR"/>
              <w:rPrChange w:id="3352" w:author="Emna Mokaddem" w:date="2013-01-07T18:17:00Z">
                <w:rPr>
                  <w:rFonts w:eastAsiaTheme="minorEastAsia"/>
                  <w:lang w:val="fr-FR" w:eastAsia="fr-FR"/>
                </w:rPr>
              </w:rPrChange>
            </w:rPr>
            <w:tab/>
          </w:r>
          <w:r w:rsidDel="00C3586A">
            <w:delText>NGEO-WEBC-VTP-0030: Simple Search Formulation</w:delText>
          </w:r>
          <w:r w:rsidDel="00C3586A">
            <w:tab/>
            <w:delText>38</w:delText>
          </w:r>
        </w:del>
      </w:ins>
    </w:p>
    <w:p w:rsidR="001163D9" w:rsidRPr="001163D9" w:rsidDel="00C3586A" w:rsidRDefault="001163D9">
      <w:pPr>
        <w:pStyle w:val="TM3"/>
        <w:tabs>
          <w:tab w:val="left" w:pos="2041"/>
        </w:tabs>
        <w:rPr>
          <w:ins w:id="3353" w:author="Emna Mokaddem" w:date="2013-01-07T18:17:00Z"/>
          <w:del w:id="3354" w:author="Mokaddem Emna" w:date="2013-01-31T10:41:00Z"/>
          <w:rFonts w:asciiTheme="minorHAnsi" w:eastAsiaTheme="minorEastAsia" w:hAnsiTheme="minorHAnsi" w:cstheme="minorBidi"/>
          <w:bCs w:val="0"/>
          <w:iCs w:val="0"/>
          <w:caps w:val="0"/>
          <w:color w:val="auto"/>
          <w:spacing w:val="0"/>
          <w:sz w:val="22"/>
          <w:szCs w:val="22"/>
          <w:lang w:val="en-US" w:eastAsia="fr-FR"/>
          <w:rPrChange w:id="3355" w:author="Emna Mokaddem" w:date="2013-01-07T18:17:00Z">
            <w:rPr>
              <w:ins w:id="3356" w:author="Emna Mokaddem" w:date="2013-01-07T18:17:00Z"/>
              <w:del w:id="335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58" w:author="Emna Mokaddem" w:date="2013-01-07T18:17:00Z">
        <w:del w:id="3359" w:author="Mokaddem Emna" w:date="2013-01-31T10:41:00Z">
          <w:r w:rsidRPr="00D84694" w:rsidDel="00C3586A">
            <w:delText>6.4.6</w:delText>
          </w:r>
          <w:r w:rsidRPr="001163D9" w:rsidDel="00C3586A">
            <w:rPr>
              <w:rFonts w:eastAsiaTheme="minorEastAsia"/>
              <w:lang w:val="en-US" w:eastAsia="fr-FR"/>
              <w:rPrChange w:id="3360" w:author="Emna Mokaddem" w:date="2013-01-07T18:17:00Z">
                <w:rPr>
                  <w:rFonts w:eastAsiaTheme="minorEastAsia"/>
                  <w:lang w:val="fr-FR" w:eastAsia="fr-FR"/>
                </w:rPr>
              </w:rPrChange>
            </w:rPr>
            <w:tab/>
          </w:r>
          <w:r w:rsidDel="00C3586A">
            <w:delText>NGEO-WEBC-VTP-0040: Search results in a table</w:delText>
          </w:r>
          <w:r w:rsidDel="00C3586A">
            <w:tab/>
            <w:delText>38</w:delText>
          </w:r>
        </w:del>
      </w:ins>
    </w:p>
    <w:p w:rsidR="001163D9" w:rsidRPr="001163D9" w:rsidDel="00C3586A" w:rsidRDefault="001163D9">
      <w:pPr>
        <w:pStyle w:val="TM3"/>
        <w:tabs>
          <w:tab w:val="left" w:pos="2041"/>
        </w:tabs>
        <w:rPr>
          <w:ins w:id="3361" w:author="Emna Mokaddem" w:date="2013-01-07T18:17:00Z"/>
          <w:del w:id="3362" w:author="Mokaddem Emna" w:date="2013-01-31T10:41:00Z"/>
          <w:rFonts w:asciiTheme="minorHAnsi" w:eastAsiaTheme="minorEastAsia" w:hAnsiTheme="minorHAnsi" w:cstheme="minorBidi"/>
          <w:bCs w:val="0"/>
          <w:iCs w:val="0"/>
          <w:caps w:val="0"/>
          <w:color w:val="auto"/>
          <w:spacing w:val="0"/>
          <w:sz w:val="22"/>
          <w:szCs w:val="22"/>
          <w:lang w:val="en-US" w:eastAsia="fr-FR"/>
          <w:rPrChange w:id="3363" w:author="Emna Mokaddem" w:date="2013-01-07T18:17:00Z">
            <w:rPr>
              <w:ins w:id="3364" w:author="Emna Mokaddem" w:date="2013-01-07T18:17:00Z"/>
              <w:del w:id="336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66" w:author="Emna Mokaddem" w:date="2013-01-07T18:17:00Z">
        <w:del w:id="3367" w:author="Mokaddem Emna" w:date="2013-01-31T10:41:00Z">
          <w:r w:rsidRPr="00D84694" w:rsidDel="00C3586A">
            <w:delText>6.4.7</w:delText>
          </w:r>
          <w:r w:rsidRPr="001163D9" w:rsidDel="00C3586A">
            <w:rPr>
              <w:rFonts w:eastAsiaTheme="minorEastAsia"/>
              <w:lang w:val="en-US" w:eastAsia="fr-FR"/>
              <w:rPrChange w:id="3368" w:author="Emna Mokaddem" w:date="2013-01-07T18:17:00Z">
                <w:rPr>
                  <w:rFonts w:eastAsiaTheme="minorEastAsia"/>
                  <w:lang w:val="fr-FR" w:eastAsia="fr-FR"/>
                </w:rPr>
              </w:rPrChange>
            </w:rPr>
            <w:tab/>
          </w:r>
          <w:r w:rsidDel="00C3586A">
            <w:delText>NGEO-WEBC-VTP-0050: Search results in the map</w:delText>
          </w:r>
          <w:r w:rsidDel="00C3586A">
            <w:tab/>
            <w:delText>39</w:delText>
          </w:r>
        </w:del>
      </w:ins>
    </w:p>
    <w:p w:rsidR="001163D9" w:rsidRPr="001163D9" w:rsidDel="00C3586A" w:rsidRDefault="001163D9">
      <w:pPr>
        <w:pStyle w:val="TM3"/>
        <w:tabs>
          <w:tab w:val="left" w:pos="2041"/>
        </w:tabs>
        <w:rPr>
          <w:ins w:id="3369" w:author="Emna Mokaddem" w:date="2013-01-07T18:17:00Z"/>
          <w:del w:id="3370" w:author="Mokaddem Emna" w:date="2013-01-31T10:41:00Z"/>
          <w:rFonts w:asciiTheme="minorHAnsi" w:eastAsiaTheme="minorEastAsia" w:hAnsiTheme="minorHAnsi" w:cstheme="minorBidi"/>
          <w:bCs w:val="0"/>
          <w:iCs w:val="0"/>
          <w:caps w:val="0"/>
          <w:color w:val="auto"/>
          <w:spacing w:val="0"/>
          <w:sz w:val="22"/>
          <w:szCs w:val="22"/>
          <w:lang w:val="en-US" w:eastAsia="fr-FR"/>
          <w:rPrChange w:id="3371" w:author="Emna Mokaddem" w:date="2013-01-07T18:17:00Z">
            <w:rPr>
              <w:ins w:id="3372" w:author="Emna Mokaddem" w:date="2013-01-07T18:17:00Z"/>
              <w:del w:id="337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74" w:author="Emna Mokaddem" w:date="2013-01-07T18:17:00Z">
        <w:del w:id="3375" w:author="Mokaddem Emna" w:date="2013-01-31T10:41:00Z">
          <w:r w:rsidRPr="00D84694" w:rsidDel="00C3586A">
            <w:delText>6.4.8</w:delText>
          </w:r>
          <w:r w:rsidRPr="001163D9" w:rsidDel="00C3586A">
            <w:rPr>
              <w:rFonts w:eastAsiaTheme="minorEastAsia"/>
              <w:lang w:val="en-US" w:eastAsia="fr-FR"/>
              <w:rPrChange w:id="3376" w:author="Emna Mokaddem" w:date="2013-01-07T18:17:00Z">
                <w:rPr>
                  <w:rFonts w:eastAsiaTheme="minorEastAsia"/>
                  <w:lang w:val="fr-FR" w:eastAsia="fr-FR"/>
                </w:rPr>
              </w:rPrChange>
            </w:rPr>
            <w:tab/>
          </w:r>
          <w:r w:rsidDel="00C3586A">
            <w:delText>NGEO-WEBC-VTP-0060: Browse visualization</w:delText>
          </w:r>
          <w:r w:rsidDel="00C3586A">
            <w:tab/>
            <w:delText>39</w:delText>
          </w:r>
        </w:del>
      </w:ins>
    </w:p>
    <w:p w:rsidR="001163D9" w:rsidRPr="001163D9" w:rsidDel="00C3586A" w:rsidRDefault="001163D9">
      <w:pPr>
        <w:pStyle w:val="TM3"/>
        <w:tabs>
          <w:tab w:val="left" w:pos="2041"/>
        </w:tabs>
        <w:rPr>
          <w:ins w:id="3377" w:author="Emna Mokaddem" w:date="2013-01-07T18:17:00Z"/>
          <w:del w:id="3378" w:author="Mokaddem Emna" w:date="2013-01-31T10:41:00Z"/>
          <w:rFonts w:asciiTheme="minorHAnsi" w:eastAsiaTheme="minorEastAsia" w:hAnsiTheme="minorHAnsi" w:cstheme="minorBidi"/>
          <w:bCs w:val="0"/>
          <w:iCs w:val="0"/>
          <w:caps w:val="0"/>
          <w:color w:val="auto"/>
          <w:spacing w:val="0"/>
          <w:sz w:val="22"/>
          <w:szCs w:val="22"/>
          <w:lang w:val="en-US" w:eastAsia="fr-FR"/>
          <w:rPrChange w:id="3379" w:author="Emna Mokaddem" w:date="2013-01-07T18:17:00Z">
            <w:rPr>
              <w:ins w:id="3380" w:author="Emna Mokaddem" w:date="2013-01-07T18:17:00Z"/>
              <w:del w:id="338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82" w:author="Emna Mokaddem" w:date="2013-01-07T18:17:00Z">
        <w:del w:id="3383" w:author="Mokaddem Emna" w:date="2013-01-31T10:41:00Z">
          <w:r w:rsidRPr="00D84694" w:rsidDel="00C3586A">
            <w:delText>6.4.9</w:delText>
          </w:r>
          <w:r w:rsidRPr="001163D9" w:rsidDel="00C3586A">
            <w:rPr>
              <w:rFonts w:eastAsiaTheme="minorEastAsia"/>
              <w:lang w:val="en-US" w:eastAsia="fr-FR"/>
              <w:rPrChange w:id="3384" w:author="Emna Mokaddem" w:date="2013-01-07T18:17:00Z">
                <w:rPr>
                  <w:rFonts w:eastAsiaTheme="minorEastAsia"/>
                  <w:lang w:val="fr-FR" w:eastAsia="fr-FR"/>
                </w:rPr>
              </w:rPrChange>
            </w:rPr>
            <w:tab/>
          </w:r>
          <w:r w:rsidDel="00C3586A">
            <w:delText>NGEO-WEBC-VTP-0070: Filtered dataset selection</w:delText>
          </w:r>
          <w:r w:rsidDel="00C3586A">
            <w:tab/>
            <w:delText>39</w:delText>
          </w:r>
        </w:del>
      </w:ins>
    </w:p>
    <w:p w:rsidR="001163D9" w:rsidRPr="001163D9" w:rsidDel="00C3586A" w:rsidRDefault="001163D9">
      <w:pPr>
        <w:pStyle w:val="TM3"/>
        <w:tabs>
          <w:tab w:val="left" w:pos="2041"/>
        </w:tabs>
        <w:rPr>
          <w:ins w:id="3385" w:author="Emna Mokaddem" w:date="2013-01-07T18:17:00Z"/>
          <w:del w:id="3386" w:author="Mokaddem Emna" w:date="2013-01-31T10:41:00Z"/>
          <w:rFonts w:asciiTheme="minorHAnsi" w:eastAsiaTheme="minorEastAsia" w:hAnsiTheme="minorHAnsi" w:cstheme="minorBidi"/>
          <w:bCs w:val="0"/>
          <w:iCs w:val="0"/>
          <w:caps w:val="0"/>
          <w:color w:val="auto"/>
          <w:spacing w:val="0"/>
          <w:sz w:val="22"/>
          <w:szCs w:val="22"/>
          <w:lang w:val="en-US" w:eastAsia="fr-FR"/>
          <w:rPrChange w:id="3387" w:author="Emna Mokaddem" w:date="2013-01-07T18:17:00Z">
            <w:rPr>
              <w:ins w:id="3388" w:author="Emna Mokaddem" w:date="2013-01-07T18:17:00Z"/>
              <w:del w:id="338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90" w:author="Emna Mokaddem" w:date="2013-01-07T18:17:00Z">
        <w:del w:id="3391" w:author="Mokaddem Emna" w:date="2013-01-31T10:41:00Z">
          <w:r w:rsidRPr="00D84694" w:rsidDel="00C3586A">
            <w:delText>6.4.10</w:delText>
          </w:r>
          <w:r w:rsidRPr="001163D9" w:rsidDel="00C3586A">
            <w:rPr>
              <w:rFonts w:eastAsiaTheme="minorEastAsia"/>
              <w:lang w:val="en-US" w:eastAsia="fr-FR"/>
              <w:rPrChange w:id="3392" w:author="Emna Mokaddem" w:date="2013-01-07T18:17:00Z">
                <w:rPr>
                  <w:rFonts w:eastAsiaTheme="minorEastAsia"/>
                  <w:lang w:val="fr-FR" w:eastAsia="fr-FR"/>
                </w:rPr>
              </w:rPrChange>
            </w:rPr>
            <w:tab/>
          </w:r>
          <w:r w:rsidDel="00C3586A">
            <w:delText>NGEO-WEBC-VTP-0080: Searching with a url</w:delText>
          </w:r>
          <w:r w:rsidDel="00C3586A">
            <w:tab/>
            <w:delText>40</w:delText>
          </w:r>
        </w:del>
      </w:ins>
    </w:p>
    <w:p w:rsidR="001163D9" w:rsidRPr="001163D9" w:rsidDel="00C3586A" w:rsidRDefault="001163D9">
      <w:pPr>
        <w:pStyle w:val="TM3"/>
        <w:tabs>
          <w:tab w:val="left" w:pos="2041"/>
        </w:tabs>
        <w:rPr>
          <w:ins w:id="3393" w:author="Emna Mokaddem" w:date="2013-01-07T18:17:00Z"/>
          <w:del w:id="3394" w:author="Mokaddem Emna" w:date="2013-01-31T10:41:00Z"/>
          <w:rFonts w:asciiTheme="minorHAnsi" w:eastAsiaTheme="minorEastAsia" w:hAnsiTheme="minorHAnsi" w:cstheme="minorBidi"/>
          <w:bCs w:val="0"/>
          <w:iCs w:val="0"/>
          <w:caps w:val="0"/>
          <w:color w:val="auto"/>
          <w:spacing w:val="0"/>
          <w:sz w:val="22"/>
          <w:szCs w:val="22"/>
          <w:lang w:val="en-US" w:eastAsia="fr-FR"/>
          <w:rPrChange w:id="3395" w:author="Emna Mokaddem" w:date="2013-01-07T18:17:00Z">
            <w:rPr>
              <w:ins w:id="3396" w:author="Emna Mokaddem" w:date="2013-01-07T18:17:00Z"/>
              <w:del w:id="339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398" w:author="Emna Mokaddem" w:date="2013-01-07T18:17:00Z">
        <w:del w:id="3399" w:author="Mokaddem Emna" w:date="2013-01-31T10:41:00Z">
          <w:r w:rsidRPr="00D84694" w:rsidDel="00C3586A">
            <w:delText>6.4.11</w:delText>
          </w:r>
          <w:r w:rsidRPr="001163D9" w:rsidDel="00C3586A">
            <w:rPr>
              <w:rFonts w:eastAsiaTheme="minorEastAsia"/>
              <w:lang w:val="en-US" w:eastAsia="fr-FR"/>
              <w:rPrChange w:id="3400" w:author="Emna Mokaddem" w:date="2013-01-07T18:17:00Z">
                <w:rPr>
                  <w:rFonts w:eastAsiaTheme="minorEastAsia"/>
                  <w:lang w:val="fr-FR" w:eastAsia="fr-FR"/>
                </w:rPr>
              </w:rPrChange>
            </w:rPr>
            <w:tab/>
          </w:r>
          <w:r w:rsidDel="00C3586A">
            <w:delText>NGEO-WEBC-VTP-0090: Map background</w:delText>
          </w:r>
          <w:r w:rsidDel="00C3586A">
            <w:tab/>
            <w:delText>41</w:delText>
          </w:r>
        </w:del>
      </w:ins>
    </w:p>
    <w:p w:rsidR="001163D9" w:rsidRPr="001163D9" w:rsidDel="00C3586A" w:rsidRDefault="001163D9">
      <w:pPr>
        <w:pStyle w:val="TM3"/>
        <w:tabs>
          <w:tab w:val="left" w:pos="2041"/>
        </w:tabs>
        <w:rPr>
          <w:ins w:id="3401" w:author="Emna Mokaddem" w:date="2013-01-07T18:17:00Z"/>
          <w:del w:id="3402" w:author="Mokaddem Emna" w:date="2013-01-31T10:41:00Z"/>
          <w:rFonts w:asciiTheme="minorHAnsi" w:eastAsiaTheme="minorEastAsia" w:hAnsiTheme="minorHAnsi" w:cstheme="minorBidi"/>
          <w:bCs w:val="0"/>
          <w:iCs w:val="0"/>
          <w:caps w:val="0"/>
          <w:color w:val="auto"/>
          <w:spacing w:val="0"/>
          <w:sz w:val="22"/>
          <w:szCs w:val="22"/>
          <w:lang w:val="en-US" w:eastAsia="fr-FR"/>
          <w:rPrChange w:id="3403" w:author="Emna Mokaddem" w:date="2013-01-07T18:17:00Z">
            <w:rPr>
              <w:ins w:id="3404" w:author="Emna Mokaddem" w:date="2013-01-07T18:17:00Z"/>
              <w:del w:id="340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06" w:author="Emna Mokaddem" w:date="2013-01-07T18:17:00Z">
        <w:del w:id="3407" w:author="Mokaddem Emna" w:date="2013-01-31T10:41:00Z">
          <w:r w:rsidRPr="00D84694" w:rsidDel="00C3586A">
            <w:delText>6.4.12</w:delText>
          </w:r>
          <w:r w:rsidRPr="001163D9" w:rsidDel="00C3586A">
            <w:rPr>
              <w:rFonts w:eastAsiaTheme="minorEastAsia"/>
              <w:lang w:val="en-US" w:eastAsia="fr-FR"/>
              <w:rPrChange w:id="3408" w:author="Emna Mokaddem" w:date="2013-01-07T18:17:00Z">
                <w:rPr>
                  <w:rFonts w:eastAsiaTheme="minorEastAsia"/>
                  <w:lang w:val="fr-FR" w:eastAsia="fr-FR"/>
                </w:rPr>
              </w:rPrChange>
            </w:rPr>
            <w:tab/>
          </w:r>
          <w:r w:rsidDel="00C3586A">
            <w:delText>NGEO-WEBC-VTP-0095: Map data layers</w:delText>
          </w:r>
          <w:r w:rsidDel="00C3586A">
            <w:tab/>
            <w:delText>41</w:delText>
          </w:r>
        </w:del>
      </w:ins>
    </w:p>
    <w:p w:rsidR="001163D9" w:rsidRPr="001163D9" w:rsidDel="00C3586A" w:rsidRDefault="001163D9">
      <w:pPr>
        <w:pStyle w:val="TM3"/>
        <w:tabs>
          <w:tab w:val="left" w:pos="2041"/>
        </w:tabs>
        <w:rPr>
          <w:ins w:id="3409" w:author="Emna Mokaddem" w:date="2013-01-07T18:17:00Z"/>
          <w:del w:id="3410" w:author="Mokaddem Emna" w:date="2013-01-31T10:41:00Z"/>
          <w:rFonts w:asciiTheme="minorHAnsi" w:eastAsiaTheme="minorEastAsia" w:hAnsiTheme="minorHAnsi" w:cstheme="minorBidi"/>
          <w:bCs w:val="0"/>
          <w:iCs w:val="0"/>
          <w:caps w:val="0"/>
          <w:color w:val="auto"/>
          <w:spacing w:val="0"/>
          <w:sz w:val="22"/>
          <w:szCs w:val="22"/>
          <w:lang w:val="en-US" w:eastAsia="fr-FR"/>
          <w:rPrChange w:id="3411" w:author="Emna Mokaddem" w:date="2013-01-07T18:17:00Z">
            <w:rPr>
              <w:ins w:id="3412" w:author="Emna Mokaddem" w:date="2013-01-07T18:17:00Z"/>
              <w:del w:id="341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14" w:author="Emna Mokaddem" w:date="2013-01-07T18:17:00Z">
        <w:del w:id="3415" w:author="Mokaddem Emna" w:date="2013-01-31T10:41:00Z">
          <w:r w:rsidRPr="00D84694" w:rsidDel="00C3586A">
            <w:delText>6.4.13</w:delText>
          </w:r>
          <w:r w:rsidRPr="001163D9" w:rsidDel="00C3586A">
            <w:rPr>
              <w:rFonts w:eastAsiaTheme="minorEastAsia"/>
              <w:lang w:val="en-US" w:eastAsia="fr-FR"/>
              <w:rPrChange w:id="3416" w:author="Emna Mokaddem" w:date="2013-01-07T18:17:00Z">
                <w:rPr>
                  <w:rFonts w:eastAsiaTheme="minorEastAsia"/>
                  <w:lang w:val="fr-FR" w:eastAsia="fr-FR"/>
                </w:rPr>
              </w:rPrChange>
            </w:rPr>
            <w:tab/>
          </w:r>
          <w:r w:rsidDel="00C3586A">
            <w:delText>NGEO-WEBC-VTP-0100: Map navigation and selection</w:delText>
          </w:r>
          <w:r w:rsidDel="00C3586A">
            <w:tab/>
            <w:delText>41</w:delText>
          </w:r>
        </w:del>
      </w:ins>
    </w:p>
    <w:p w:rsidR="001163D9" w:rsidRPr="001163D9" w:rsidDel="00C3586A" w:rsidRDefault="001163D9">
      <w:pPr>
        <w:pStyle w:val="TM3"/>
        <w:tabs>
          <w:tab w:val="left" w:pos="2041"/>
        </w:tabs>
        <w:rPr>
          <w:ins w:id="3417" w:author="Emna Mokaddem" w:date="2013-01-07T18:17:00Z"/>
          <w:del w:id="3418" w:author="Mokaddem Emna" w:date="2013-01-31T10:41:00Z"/>
          <w:rFonts w:asciiTheme="minorHAnsi" w:eastAsiaTheme="minorEastAsia" w:hAnsiTheme="minorHAnsi" w:cstheme="minorBidi"/>
          <w:bCs w:val="0"/>
          <w:iCs w:val="0"/>
          <w:caps w:val="0"/>
          <w:color w:val="auto"/>
          <w:spacing w:val="0"/>
          <w:sz w:val="22"/>
          <w:szCs w:val="22"/>
          <w:lang w:val="en-US" w:eastAsia="fr-FR"/>
          <w:rPrChange w:id="3419" w:author="Emna Mokaddem" w:date="2013-01-07T18:17:00Z">
            <w:rPr>
              <w:ins w:id="3420" w:author="Emna Mokaddem" w:date="2013-01-07T18:17:00Z"/>
              <w:del w:id="342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22" w:author="Emna Mokaddem" w:date="2013-01-07T18:17:00Z">
        <w:del w:id="3423" w:author="Mokaddem Emna" w:date="2013-01-31T10:41:00Z">
          <w:r w:rsidRPr="00D84694" w:rsidDel="00C3586A">
            <w:delText>6.4.14</w:delText>
          </w:r>
          <w:r w:rsidRPr="001163D9" w:rsidDel="00C3586A">
            <w:rPr>
              <w:rFonts w:eastAsiaTheme="minorEastAsia"/>
              <w:lang w:val="en-US" w:eastAsia="fr-FR"/>
              <w:rPrChange w:id="3424" w:author="Emna Mokaddem" w:date="2013-01-07T18:17:00Z">
                <w:rPr>
                  <w:rFonts w:eastAsiaTheme="minorEastAsia"/>
                  <w:lang w:val="fr-FR" w:eastAsia="fr-FR"/>
                </w:rPr>
              </w:rPrChange>
            </w:rPr>
            <w:tab/>
          </w:r>
          <w:r w:rsidDel="00C3586A">
            <w:delText>NGEO-WEBC-VTP-0110: Simple Data Access Request</w:delText>
          </w:r>
          <w:r w:rsidDel="00C3586A">
            <w:tab/>
            <w:delText>42</w:delText>
          </w:r>
        </w:del>
      </w:ins>
    </w:p>
    <w:p w:rsidR="001163D9" w:rsidRPr="001163D9" w:rsidDel="00C3586A" w:rsidRDefault="001163D9">
      <w:pPr>
        <w:pStyle w:val="TM3"/>
        <w:tabs>
          <w:tab w:val="left" w:pos="2041"/>
        </w:tabs>
        <w:rPr>
          <w:ins w:id="3425" w:author="Emna Mokaddem" w:date="2013-01-07T18:17:00Z"/>
          <w:del w:id="3426" w:author="Mokaddem Emna" w:date="2013-01-31T10:41:00Z"/>
          <w:rFonts w:asciiTheme="minorHAnsi" w:eastAsiaTheme="minorEastAsia" w:hAnsiTheme="minorHAnsi" w:cstheme="minorBidi"/>
          <w:bCs w:val="0"/>
          <w:iCs w:val="0"/>
          <w:caps w:val="0"/>
          <w:color w:val="auto"/>
          <w:spacing w:val="0"/>
          <w:sz w:val="22"/>
          <w:szCs w:val="22"/>
          <w:lang w:val="en-US" w:eastAsia="fr-FR"/>
          <w:rPrChange w:id="3427" w:author="Emna Mokaddem" w:date="2013-01-07T18:17:00Z">
            <w:rPr>
              <w:ins w:id="3428" w:author="Emna Mokaddem" w:date="2013-01-07T18:17:00Z"/>
              <w:del w:id="342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30" w:author="Emna Mokaddem" w:date="2013-01-07T18:17:00Z">
        <w:del w:id="3431" w:author="Mokaddem Emna" w:date="2013-01-31T10:41:00Z">
          <w:r w:rsidRPr="00D84694" w:rsidDel="00C3586A">
            <w:delText>6.4.15</w:delText>
          </w:r>
          <w:r w:rsidRPr="001163D9" w:rsidDel="00C3586A">
            <w:rPr>
              <w:rFonts w:eastAsiaTheme="minorEastAsia"/>
              <w:lang w:val="en-US" w:eastAsia="fr-FR"/>
              <w:rPrChange w:id="3432" w:author="Emna Mokaddem" w:date="2013-01-07T18:17:00Z">
                <w:rPr>
                  <w:rFonts w:eastAsiaTheme="minorEastAsia"/>
                  <w:lang w:val="fr-FR" w:eastAsia="fr-FR"/>
                </w:rPr>
              </w:rPrChange>
            </w:rPr>
            <w:tab/>
          </w:r>
          <w:r w:rsidDel="00C3586A">
            <w:delText>NGEO-WEBC-VTP-0115: Simple Data Access Request: No Download Manager Registred</w:delText>
          </w:r>
          <w:r w:rsidDel="00C3586A">
            <w:tab/>
            <w:delText>43</w:delText>
          </w:r>
        </w:del>
      </w:ins>
    </w:p>
    <w:p w:rsidR="001163D9" w:rsidRPr="001163D9" w:rsidDel="00C3586A" w:rsidRDefault="001163D9">
      <w:pPr>
        <w:pStyle w:val="TM3"/>
        <w:tabs>
          <w:tab w:val="left" w:pos="2041"/>
        </w:tabs>
        <w:rPr>
          <w:ins w:id="3433" w:author="Emna Mokaddem" w:date="2013-01-07T18:17:00Z"/>
          <w:del w:id="3434" w:author="Mokaddem Emna" w:date="2013-01-31T10:41:00Z"/>
          <w:rFonts w:asciiTheme="minorHAnsi" w:eastAsiaTheme="minorEastAsia" w:hAnsiTheme="minorHAnsi" w:cstheme="minorBidi"/>
          <w:bCs w:val="0"/>
          <w:iCs w:val="0"/>
          <w:caps w:val="0"/>
          <w:color w:val="auto"/>
          <w:spacing w:val="0"/>
          <w:sz w:val="22"/>
          <w:szCs w:val="22"/>
          <w:lang w:val="en-US" w:eastAsia="fr-FR"/>
          <w:rPrChange w:id="3435" w:author="Emna Mokaddem" w:date="2013-01-07T18:17:00Z">
            <w:rPr>
              <w:ins w:id="3436" w:author="Emna Mokaddem" w:date="2013-01-07T18:17:00Z"/>
              <w:del w:id="343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38" w:author="Emna Mokaddem" w:date="2013-01-07T18:17:00Z">
        <w:del w:id="3439" w:author="Mokaddem Emna" w:date="2013-01-31T10:41:00Z">
          <w:r w:rsidRPr="00D84694" w:rsidDel="00C3586A">
            <w:delText>6.4.16</w:delText>
          </w:r>
          <w:r w:rsidRPr="001163D9" w:rsidDel="00C3586A">
            <w:rPr>
              <w:rFonts w:eastAsiaTheme="minorEastAsia"/>
              <w:lang w:val="en-US" w:eastAsia="fr-FR"/>
              <w:rPrChange w:id="3440" w:author="Emna Mokaddem" w:date="2013-01-07T18:17:00Z">
                <w:rPr>
                  <w:rFonts w:eastAsiaTheme="minorEastAsia"/>
                  <w:lang w:val="fr-FR" w:eastAsia="fr-FR"/>
                </w:rPr>
              </w:rPrChange>
            </w:rPr>
            <w:tab/>
          </w:r>
          <w:r w:rsidDel="00C3586A">
            <w:delText>NGEO-WEBC-VTP-0120: Standing Order Data Access Request: Data Driven Request</w:delText>
          </w:r>
          <w:r w:rsidDel="00C3586A">
            <w:tab/>
            <w:delText>44</w:delText>
          </w:r>
        </w:del>
      </w:ins>
    </w:p>
    <w:p w:rsidR="001163D9" w:rsidRPr="001163D9" w:rsidDel="00C3586A" w:rsidRDefault="001163D9">
      <w:pPr>
        <w:pStyle w:val="TM3"/>
        <w:tabs>
          <w:tab w:val="left" w:pos="2041"/>
        </w:tabs>
        <w:rPr>
          <w:ins w:id="3441" w:author="Emna Mokaddem" w:date="2013-01-07T18:17:00Z"/>
          <w:del w:id="3442" w:author="Mokaddem Emna" w:date="2013-01-31T10:41:00Z"/>
          <w:rFonts w:asciiTheme="minorHAnsi" w:eastAsiaTheme="minorEastAsia" w:hAnsiTheme="minorHAnsi" w:cstheme="minorBidi"/>
          <w:bCs w:val="0"/>
          <w:iCs w:val="0"/>
          <w:caps w:val="0"/>
          <w:color w:val="auto"/>
          <w:spacing w:val="0"/>
          <w:sz w:val="22"/>
          <w:szCs w:val="22"/>
          <w:lang w:val="en-US" w:eastAsia="fr-FR"/>
          <w:rPrChange w:id="3443" w:author="Emna Mokaddem" w:date="2013-01-07T18:17:00Z">
            <w:rPr>
              <w:ins w:id="3444" w:author="Emna Mokaddem" w:date="2013-01-07T18:17:00Z"/>
              <w:del w:id="344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46" w:author="Emna Mokaddem" w:date="2013-01-07T18:17:00Z">
        <w:del w:id="3447" w:author="Mokaddem Emna" w:date="2013-01-31T10:41:00Z">
          <w:r w:rsidRPr="00D84694" w:rsidDel="00C3586A">
            <w:delText>6.4.17</w:delText>
          </w:r>
          <w:r w:rsidRPr="001163D9" w:rsidDel="00C3586A">
            <w:rPr>
              <w:rFonts w:eastAsiaTheme="minorEastAsia"/>
              <w:lang w:val="en-US" w:eastAsia="fr-FR"/>
              <w:rPrChange w:id="3448" w:author="Emna Mokaddem" w:date="2013-01-07T18:17:00Z">
                <w:rPr>
                  <w:rFonts w:eastAsiaTheme="minorEastAsia"/>
                  <w:lang w:val="fr-FR" w:eastAsia="fr-FR"/>
                </w:rPr>
              </w:rPrChange>
            </w:rPr>
            <w:tab/>
          </w:r>
          <w:r w:rsidDel="00C3586A">
            <w:delText>NGEO-WEBC-VTP-0125: Standing Order Data Access Request: Time Driven Request</w:delText>
          </w:r>
          <w:r w:rsidDel="00C3586A">
            <w:tab/>
            <w:delText>45</w:delText>
          </w:r>
        </w:del>
      </w:ins>
    </w:p>
    <w:p w:rsidR="001163D9" w:rsidRPr="001163D9" w:rsidDel="00C3586A" w:rsidRDefault="001163D9">
      <w:pPr>
        <w:pStyle w:val="TM3"/>
        <w:tabs>
          <w:tab w:val="left" w:pos="2041"/>
        </w:tabs>
        <w:rPr>
          <w:ins w:id="3449" w:author="Emna Mokaddem" w:date="2013-01-07T18:17:00Z"/>
          <w:del w:id="3450" w:author="Mokaddem Emna" w:date="2013-01-31T10:41:00Z"/>
          <w:rFonts w:asciiTheme="minorHAnsi" w:eastAsiaTheme="minorEastAsia" w:hAnsiTheme="minorHAnsi" w:cstheme="minorBidi"/>
          <w:bCs w:val="0"/>
          <w:iCs w:val="0"/>
          <w:caps w:val="0"/>
          <w:color w:val="auto"/>
          <w:spacing w:val="0"/>
          <w:sz w:val="22"/>
          <w:szCs w:val="22"/>
          <w:lang w:val="en-US" w:eastAsia="fr-FR"/>
          <w:rPrChange w:id="3451" w:author="Emna Mokaddem" w:date="2013-01-07T18:17:00Z">
            <w:rPr>
              <w:ins w:id="3452" w:author="Emna Mokaddem" w:date="2013-01-07T18:17:00Z"/>
              <w:del w:id="345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54" w:author="Emna Mokaddem" w:date="2013-01-07T18:17:00Z">
        <w:del w:id="3455" w:author="Mokaddem Emna" w:date="2013-01-31T10:41:00Z">
          <w:r w:rsidRPr="00D84694" w:rsidDel="00C3586A">
            <w:delText>6.4.18</w:delText>
          </w:r>
          <w:r w:rsidRPr="001163D9" w:rsidDel="00C3586A">
            <w:rPr>
              <w:rFonts w:eastAsiaTheme="minorEastAsia"/>
              <w:lang w:val="en-US" w:eastAsia="fr-FR"/>
              <w:rPrChange w:id="3456" w:author="Emna Mokaddem" w:date="2013-01-07T18:17:00Z">
                <w:rPr>
                  <w:rFonts w:eastAsiaTheme="minorEastAsia"/>
                  <w:lang w:val="fr-FR" w:eastAsia="fr-FR"/>
                </w:rPr>
              </w:rPrChange>
            </w:rPr>
            <w:tab/>
          </w:r>
          <w:r w:rsidDel="00C3586A">
            <w:delText>NGEO-WEBC-VTP-0126: Standing Order Data Access Request: Data Driven Request with changed download manager</w:delText>
          </w:r>
          <w:r w:rsidDel="00C3586A">
            <w:tab/>
            <w:delText>47</w:delText>
          </w:r>
        </w:del>
      </w:ins>
    </w:p>
    <w:p w:rsidR="001163D9" w:rsidRPr="001163D9" w:rsidDel="00C3586A" w:rsidRDefault="001163D9">
      <w:pPr>
        <w:pStyle w:val="TM3"/>
        <w:tabs>
          <w:tab w:val="left" w:pos="2041"/>
        </w:tabs>
        <w:rPr>
          <w:ins w:id="3457" w:author="Emna Mokaddem" w:date="2013-01-07T18:17:00Z"/>
          <w:del w:id="3458" w:author="Mokaddem Emna" w:date="2013-01-31T10:41:00Z"/>
          <w:rFonts w:asciiTheme="minorHAnsi" w:eastAsiaTheme="minorEastAsia" w:hAnsiTheme="minorHAnsi" w:cstheme="minorBidi"/>
          <w:bCs w:val="0"/>
          <w:iCs w:val="0"/>
          <w:caps w:val="0"/>
          <w:color w:val="auto"/>
          <w:spacing w:val="0"/>
          <w:sz w:val="22"/>
          <w:szCs w:val="22"/>
          <w:lang w:val="en-US" w:eastAsia="fr-FR"/>
          <w:rPrChange w:id="3459" w:author="Emna Mokaddem" w:date="2013-01-07T18:17:00Z">
            <w:rPr>
              <w:ins w:id="3460" w:author="Emna Mokaddem" w:date="2013-01-07T18:17:00Z"/>
              <w:del w:id="346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62" w:author="Emna Mokaddem" w:date="2013-01-07T18:17:00Z">
        <w:del w:id="3463" w:author="Mokaddem Emna" w:date="2013-01-31T10:41:00Z">
          <w:r w:rsidRPr="00D84694" w:rsidDel="00C3586A">
            <w:lastRenderedPageBreak/>
            <w:delText>6.4.19</w:delText>
          </w:r>
          <w:r w:rsidRPr="001163D9" w:rsidDel="00C3586A">
            <w:rPr>
              <w:rFonts w:eastAsiaTheme="minorEastAsia"/>
              <w:lang w:val="en-US" w:eastAsia="fr-FR"/>
              <w:rPrChange w:id="3464" w:author="Emna Mokaddem" w:date="2013-01-07T18:17:00Z">
                <w:rPr>
                  <w:rFonts w:eastAsiaTheme="minorEastAsia"/>
                  <w:lang w:val="fr-FR" w:eastAsia="fr-FR"/>
                </w:rPr>
              </w:rPrChange>
            </w:rPr>
            <w:tab/>
          </w:r>
          <w:r w:rsidDel="00C3586A">
            <w:delText>NGEO-WEBC-VTP-0130: Download Managers Monitoring</w:delText>
          </w:r>
          <w:r w:rsidDel="00C3586A">
            <w:tab/>
            <w:delText>48</w:delText>
          </w:r>
        </w:del>
      </w:ins>
    </w:p>
    <w:p w:rsidR="001163D9" w:rsidRPr="001163D9" w:rsidDel="00C3586A" w:rsidRDefault="001163D9">
      <w:pPr>
        <w:pStyle w:val="TM3"/>
        <w:tabs>
          <w:tab w:val="left" w:pos="2041"/>
        </w:tabs>
        <w:rPr>
          <w:ins w:id="3465" w:author="Emna Mokaddem" w:date="2013-01-07T18:17:00Z"/>
          <w:del w:id="3466" w:author="Mokaddem Emna" w:date="2013-01-31T10:41:00Z"/>
          <w:rFonts w:asciiTheme="minorHAnsi" w:eastAsiaTheme="minorEastAsia" w:hAnsiTheme="minorHAnsi" w:cstheme="minorBidi"/>
          <w:bCs w:val="0"/>
          <w:iCs w:val="0"/>
          <w:caps w:val="0"/>
          <w:color w:val="auto"/>
          <w:spacing w:val="0"/>
          <w:sz w:val="22"/>
          <w:szCs w:val="22"/>
          <w:lang w:val="en-US" w:eastAsia="fr-FR"/>
          <w:rPrChange w:id="3467" w:author="Emna Mokaddem" w:date="2013-01-07T18:17:00Z">
            <w:rPr>
              <w:ins w:id="3468" w:author="Emna Mokaddem" w:date="2013-01-07T18:17:00Z"/>
              <w:del w:id="346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70" w:author="Emna Mokaddem" w:date="2013-01-07T18:17:00Z">
        <w:del w:id="3471" w:author="Mokaddem Emna" w:date="2013-01-31T10:41:00Z">
          <w:r w:rsidRPr="00D84694" w:rsidDel="00C3586A">
            <w:delText>6.4.20</w:delText>
          </w:r>
          <w:r w:rsidRPr="001163D9" w:rsidDel="00C3586A">
            <w:rPr>
              <w:rFonts w:eastAsiaTheme="minorEastAsia"/>
              <w:lang w:val="en-US" w:eastAsia="fr-FR"/>
              <w:rPrChange w:id="3472" w:author="Emna Mokaddem" w:date="2013-01-07T18:17:00Z">
                <w:rPr>
                  <w:rFonts w:eastAsiaTheme="minorEastAsia"/>
                  <w:lang w:val="fr-FR" w:eastAsia="fr-FR"/>
                </w:rPr>
              </w:rPrChange>
            </w:rPr>
            <w:tab/>
          </w:r>
          <w:r w:rsidDel="00C3586A">
            <w:delText>NGEO-WEBC-VTP-0131: Download Managers Monitoring When No Download Manager Registered</w:delText>
          </w:r>
          <w:r w:rsidDel="00C3586A">
            <w:tab/>
            <w:delText>49</w:delText>
          </w:r>
        </w:del>
      </w:ins>
    </w:p>
    <w:p w:rsidR="001163D9" w:rsidRPr="001163D9" w:rsidDel="00C3586A" w:rsidRDefault="001163D9">
      <w:pPr>
        <w:pStyle w:val="TM3"/>
        <w:tabs>
          <w:tab w:val="left" w:pos="2041"/>
        </w:tabs>
        <w:rPr>
          <w:ins w:id="3473" w:author="Emna Mokaddem" w:date="2013-01-07T18:17:00Z"/>
          <w:del w:id="3474" w:author="Mokaddem Emna" w:date="2013-01-31T10:41:00Z"/>
          <w:rFonts w:asciiTheme="minorHAnsi" w:eastAsiaTheme="minorEastAsia" w:hAnsiTheme="minorHAnsi" w:cstheme="minorBidi"/>
          <w:bCs w:val="0"/>
          <w:iCs w:val="0"/>
          <w:caps w:val="0"/>
          <w:color w:val="auto"/>
          <w:spacing w:val="0"/>
          <w:sz w:val="22"/>
          <w:szCs w:val="22"/>
          <w:lang w:val="en-US" w:eastAsia="fr-FR"/>
          <w:rPrChange w:id="3475" w:author="Emna Mokaddem" w:date="2013-01-07T18:17:00Z">
            <w:rPr>
              <w:ins w:id="3476" w:author="Emna Mokaddem" w:date="2013-01-07T18:17:00Z"/>
              <w:del w:id="347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78" w:author="Emna Mokaddem" w:date="2013-01-07T18:17:00Z">
        <w:del w:id="3479" w:author="Mokaddem Emna" w:date="2013-01-31T10:41:00Z">
          <w:r w:rsidRPr="00D84694" w:rsidDel="00C3586A">
            <w:delText>6.4.21</w:delText>
          </w:r>
          <w:r w:rsidRPr="001163D9" w:rsidDel="00C3586A">
            <w:rPr>
              <w:rFonts w:eastAsiaTheme="minorEastAsia"/>
              <w:lang w:val="en-US" w:eastAsia="fr-FR"/>
              <w:rPrChange w:id="3480" w:author="Emna Mokaddem" w:date="2013-01-07T18:17:00Z">
                <w:rPr>
                  <w:rFonts w:eastAsiaTheme="minorEastAsia"/>
                  <w:lang w:val="fr-FR" w:eastAsia="fr-FR"/>
                </w:rPr>
              </w:rPrChange>
            </w:rPr>
            <w:tab/>
          </w:r>
          <w:r w:rsidDel="00C3586A">
            <w:delText>NGEO-WEBC-VTP-0140: Data Access Requests Monitoring</w:delText>
          </w:r>
          <w:r w:rsidDel="00C3586A">
            <w:tab/>
            <w:delText>50</w:delText>
          </w:r>
        </w:del>
      </w:ins>
    </w:p>
    <w:p w:rsidR="001163D9" w:rsidRPr="001163D9" w:rsidDel="00C3586A" w:rsidRDefault="001163D9">
      <w:pPr>
        <w:pStyle w:val="TM3"/>
        <w:tabs>
          <w:tab w:val="left" w:pos="2041"/>
        </w:tabs>
        <w:rPr>
          <w:ins w:id="3481" w:author="Emna Mokaddem" w:date="2013-01-07T18:17:00Z"/>
          <w:del w:id="3482" w:author="Mokaddem Emna" w:date="2013-01-31T10:41:00Z"/>
          <w:rFonts w:asciiTheme="minorHAnsi" w:eastAsiaTheme="minorEastAsia" w:hAnsiTheme="minorHAnsi" w:cstheme="minorBidi"/>
          <w:bCs w:val="0"/>
          <w:iCs w:val="0"/>
          <w:caps w:val="0"/>
          <w:color w:val="auto"/>
          <w:spacing w:val="0"/>
          <w:sz w:val="22"/>
          <w:szCs w:val="22"/>
          <w:lang w:val="en-US" w:eastAsia="fr-FR"/>
          <w:rPrChange w:id="3483" w:author="Emna Mokaddem" w:date="2013-01-07T18:17:00Z">
            <w:rPr>
              <w:ins w:id="3484" w:author="Emna Mokaddem" w:date="2013-01-07T18:17:00Z"/>
              <w:del w:id="348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86" w:author="Emna Mokaddem" w:date="2013-01-07T18:17:00Z">
        <w:del w:id="3487" w:author="Mokaddem Emna" w:date="2013-01-31T10:41:00Z">
          <w:r w:rsidRPr="00D84694" w:rsidDel="00C3586A">
            <w:delText>6.4.22</w:delText>
          </w:r>
          <w:r w:rsidRPr="001163D9" w:rsidDel="00C3586A">
            <w:rPr>
              <w:rFonts w:eastAsiaTheme="minorEastAsia"/>
              <w:lang w:val="en-US" w:eastAsia="fr-FR"/>
              <w:rPrChange w:id="3488" w:author="Emna Mokaddem" w:date="2013-01-07T18:17:00Z">
                <w:rPr>
                  <w:rFonts w:eastAsiaTheme="minorEastAsia"/>
                  <w:lang w:val="fr-FR" w:eastAsia="fr-FR"/>
                </w:rPr>
              </w:rPrChange>
            </w:rPr>
            <w:tab/>
          </w:r>
          <w:r w:rsidDel="00C3586A">
            <w:delText>NGEO-WEBC-VTP-0150: Direct Download</w:delText>
          </w:r>
          <w:r w:rsidDel="00C3586A">
            <w:tab/>
            <w:delText>52</w:delText>
          </w:r>
        </w:del>
      </w:ins>
    </w:p>
    <w:p w:rsidR="001163D9" w:rsidRPr="001163D9" w:rsidDel="00C3586A" w:rsidRDefault="001163D9">
      <w:pPr>
        <w:pStyle w:val="TM3"/>
        <w:tabs>
          <w:tab w:val="left" w:pos="2041"/>
        </w:tabs>
        <w:rPr>
          <w:ins w:id="3489" w:author="Emna Mokaddem" w:date="2013-01-07T18:17:00Z"/>
          <w:del w:id="3490" w:author="Mokaddem Emna" w:date="2013-01-31T10:41:00Z"/>
          <w:rFonts w:asciiTheme="minorHAnsi" w:eastAsiaTheme="minorEastAsia" w:hAnsiTheme="minorHAnsi" w:cstheme="minorBidi"/>
          <w:bCs w:val="0"/>
          <w:iCs w:val="0"/>
          <w:caps w:val="0"/>
          <w:color w:val="auto"/>
          <w:spacing w:val="0"/>
          <w:sz w:val="22"/>
          <w:szCs w:val="22"/>
          <w:lang w:val="en-US" w:eastAsia="fr-FR"/>
          <w:rPrChange w:id="3491" w:author="Emna Mokaddem" w:date="2013-01-07T18:17:00Z">
            <w:rPr>
              <w:ins w:id="3492" w:author="Emna Mokaddem" w:date="2013-01-07T18:17:00Z"/>
              <w:del w:id="349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494" w:author="Emna Mokaddem" w:date="2013-01-07T18:17:00Z">
        <w:del w:id="3495" w:author="Mokaddem Emna" w:date="2013-01-31T10:41:00Z">
          <w:r w:rsidRPr="00D84694" w:rsidDel="00C3586A">
            <w:delText>6.4.23</w:delText>
          </w:r>
          <w:r w:rsidRPr="001163D9" w:rsidDel="00C3586A">
            <w:rPr>
              <w:rFonts w:eastAsiaTheme="minorEastAsia"/>
              <w:lang w:val="en-US" w:eastAsia="fr-FR"/>
              <w:rPrChange w:id="3496" w:author="Emna Mokaddem" w:date="2013-01-07T18:17:00Z">
                <w:rPr>
                  <w:rFonts w:eastAsiaTheme="minorEastAsia"/>
                  <w:lang w:val="fr-FR" w:eastAsia="fr-FR"/>
                </w:rPr>
              </w:rPrChange>
            </w:rPr>
            <w:tab/>
          </w:r>
          <w:r w:rsidDel="00C3586A">
            <w:delText>NGEO-WEBC-VTP-0151: Direct Download When No Download Manager Registered</w:delText>
          </w:r>
          <w:r w:rsidDel="00C3586A">
            <w:tab/>
            <w:delText>52</w:delText>
          </w:r>
        </w:del>
      </w:ins>
    </w:p>
    <w:p w:rsidR="001163D9" w:rsidRPr="001163D9" w:rsidDel="00C3586A" w:rsidRDefault="001163D9">
      <w:pPr>
        <w:pStyle w:val="TM3"/>
        <w:tabs>
          <w:tab w:val="left" w:pos="2041"/>
        </w:tabs>
        <w:rPr>
          <w:ins w:id="3497" w:author="Emna Mokaddem" w:date="2013-01-07T18:17:00Z"/>
          <w:del w:id="3498" w:author="Mokaddem Emna" w:date="2013-01-31T10:41:00Z"/>
          <w:rFonts w:asciiTheme="minorHAnsi" w:eastAsiaTheme="minorEastAsia" w:hAnsiTheme="minorHAnsi" w:cstheme="minorBidi"/>
          <w:bCs w:val="0"/>
          <w:iCs w:val="0"/>
          <w:caps w:val="0"/>
          <w:color w:val="auto"/>
          <w:spacing w:val="0"/>
          <w:sz w:val="22"/>
          <w:szCs w:val="22"/>
          <w:lang w:val="en-US" w:eastAsia="fr-FR"/>
          <w:rPrChange w:id="3499" w:author="Emna Mokaddem" w:date="2013-01-07T18:17:00Z">
            <w:rPr>
              <w:ins w:id="3500" w:author="Emna Mokaddem" w:date="2013-01-07T18:17:00Z"/>
              <w:del w:id="3501"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502" w:author="Emna Mokaddem" w:date="2013-01-07T18:17:00Z">
        <w:del w:id="3503" w:author="Mokaddem Emna" w:date="2013-01-31T10:41:00Z">
          <w:r w:rsidRPr="00D84694" w:rsidDel="00C3586A">
            <w:delText>6.4.24</w:delText>
          </w:r>
          <w:r w:rsidRPr="001163D9" w:rsidDel="00C3586A">
            <w:rPr>
              <w:rFonts w:eastAsiaTheme="minorEastAsia"/>
              <w:lang w:val="en-US" w:eastAsia="fr-FR"/>
              <w:rPrChange w:id="3504" w:author="Emna Mokaddem" w:date="2013-01-07T18:17:00Z">
                <w:rPr>
                  <w:rFonts w:eastAsiaTheme="minorEastAsia"/>
                  <w:lang w:val="fr-FR" w:eastAsia="fr-FR"/>
                </w:rPr>
              </w:rPrChange>
            </w:rPr>
            <w:tab/>
          </w:r>
          <w:r w:rsidDel="00C3586A">
            <w:delText>NGEO-WEBC-VTP-0160: Advanced Search Criteria</w:delText>
          </w:r>
          <w:r w:rsidDel="00C3586A">
            <w:tab/>
            <w:delText>53</w:delText>
          </w:r>
        </w:del>
      </w:ins>
    </w:p>
    <w:p w:rsidR="001163D9" w:rsidRPr="001163D9" w:rsidDel="00C3586A" w:rsidRDefault="001163D9">
      <w:pPr>
        <w:pStyle w:val="TM3"/>
        <w:tabs>
          <w:tab w:val="left" w:pos="2041"/>
        </w:tabs>
        <w:rPr>
          <w:ins w:id="3505" w:author="Emna Mokaddem" w:date="2013-01-07T18:17:00Z"/>
          <w:del w:id="3506" w:author="Mokaddem Emna" w:date="2013-01-31T10:41:00Z"/>
          <w:rFonts w:asciiTheme="minorHAnsi" w:eastAsiaTheme="minorEastAsia" w:hAnsiTheme="minorHAnsi" w:cstheme="minorBidi"/>
          <w:bCs w:val="0"/>
          <w:iCs w:val="0"/>
          <w:caps w:val="0"/>
          <w:color w:val="auto"/>
          <w:spacing w:val="0"/>
          <w:sz w:val="22"/>
          <w:szCs w:val="22"/>
          <w:lang w:val="en-US" w:eastAsia="fr-FR"/>
          <w:rPrChange w:id="3507" w:author="Emna Mokaddem" w:date="2013-01-07T18:17:00Z">
            <w:rPr>
              <w:ins w:id="3508" w:author="Emna Mokaddem" w:date="2013-01-07T18:17:00Z"/>
              <w:del w:id="3509"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510" w:author="Emna Mokaddem" w:date="2013-01-07T18:17:00Z">
        <w:del w:id="3511" w:author="Mokaddem Emna" w:date="2013-01-31T10:41:00Z">
          <w:r w:rsidRPr="00D84694" w:rsidDel="00C3586A">
            <w:delText>6.4.25</w:delText>
          </w:r>
          <w:r w:rsidRPr="001163D9" w:rsidDel="00C3586A">
            <w:rPr>
              <w:rFonts w:eastAsiaTheme="minorEastAsia"/>
              <w:lang w:val="en-US" w:eastAsia="fr-FR"/>
              <w:rPrChange w:id="3512" w:author="Emna Mokaddem" w:date="2013-01-07T18:17:00Z">
                <w:rPr>
                  <w:rFonts w:eastAsiaTheme="minorEastAsia"/>
                  <w:lang w:val="fr-FR" w:eastAsia="fr-FR"/>
                </w:rPr>
              </w:rPrChange>
            </w:rPr>
            <w:tab/>
          </w:r>
          <w:r w:rsidDel="00C3586A">
            <w:delText>NGEO-WEBC-VTP-0165: Advanced Search Criteria updated with dataset changes</w:delText>
          </w:r>
          <w:r w:rsidDel="00C3586A">
            <w:tab/>
            <w:delText>54</w:delText>
          </w:r>
        </w:del>
      </w:ins>
    </w:p>
    <w:p w:rsidR="001163D9" w:rsidRPr="001163D9" w:rsidDel="00C3586A" w:rsidRDefault="001163D9">
      <w:pPr>
        <w:pStyle w:val="TM3"/>
        <w:tabs>
          <w:tab w:val="left" w:pos="2041"/>
        </w:tabs>
        <w:rPr>
          <w:ins w:id="3513" w:author="Emna Mokaddem" w:date="2013-01-07T18:17:00Z"/>
          <w:del w:id="3514" w:author="Mokaddem Emna" w:date="2013-01-31T10:41:00Z"/>
          <w:rFonts w:asciiTheme="minorHAnsi" w:eastAsiaTheme="minorEastAsia" w:hAnsiTheme="minorHAnsi" w:cstheme="minorBidi"/>
          <w:bCs w:val="0"/>
          <w:iCs w:val="0"/>
          <w:caps w:val="0"/>
          <w:color w:val="auto"/>
          <w:spacing w:val="0"/>
          <w:sz w:val="22"/>
          <w:szCs w:val="22"/>
          <w:lang w:val="en-US" w:eastAsia="fr-FR"/>
          <w:rPrChange w:id="3515" w:author="Emna Mokaddem" w:date="2013-01-07T18:17:00Z">
            <w:rPr>
              <w:ins w:id="3516" w:author="Emna Mokaddem" w:date="2013-01-07T18:17:00Z"/>
              <w:del w:id="3517"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518" w:author="Emna Mokaddem" w:date="2013-01-07T18:17:00Z">
        <w:del w:id="3519" w:author="Mokaddem Emna" w:date="2013-01-31T10:41:00Z">
          <w:r w:rsidRPr="00D84694" w:rsidDel="00C3586A">
            <w:delText>6.4.26</w:delText>
          </w:r>
          <w:r w:rsidRPr="001163D9" w:rsidDel="00C3586A">
            <w:rPr>
              <w:rFonts w:eastAsiaTheme="minorEastAsia"/>
              <w:lang w:val="en-US" w:eastAsia="fr-FR"/>
              <w:rPrChange w:id="3520" w:author="Emna Mokaddem" w:date="2013-01-07T18:17:00Z">
                <w:rPr>
                  <w:rFonts w:eastAsiaTheme="minorEastAsia"/>
                  <w:lang w:val="fr-FR" w:eastAsia="fr-FR"/>
                </w:rPr>
              </w:rPrChange>
            </w:rPr>
            <w:tab/>
          </w:r>
          <w:r w:rsidDel="00C3586A">
            <w:delText>NGEO-WEBC-VTP-0170: Download options</w:delText>
          </w:r>
          <w:r w:rsidDel="00C3586A">
            <w:tab/>
            <w:delText>55</w:delText>
          </w:r>
        </w:del>
      </w:ins>
    </w:p>
    <w:p w:rsidR="001163D9" w:rsidRPr="001163D9" w:rsidDel="00C3586A" w:rsidRDefault="001163D9">
      <w:pPr>
        <w:pStyle w:val="TM3"/>
        <w:tabs>
          <w:tab w:val="left" w:pos="2041"/>
        </w:tabs>
        <w:rPr>
          <w:ins w:id="3521" w:author="Emna Mokaddem" w:date="2013-01-07T18:17:00Z"/>
          <w:del w:id="3522" w:author="Mokaddem Emna" w:date="2013-01-31T10:41:00Z"/>
          <w:rFonts w:asciiTheme="minorHAnsi" w:eastAsiaTheme="minorEastAsia" w:hAnsiTheme="minorHAnsi" w:cstheme="minorBidi"/>
          <w:bCs w:val="0"/>
          <w:iCs w:val="0"/>
          <w:caps w:val="0"/>
          <w:color w:val="auto"/>
          <w:spacing w:val="0"/>
          <w:sz w:val="22"/>
          <w:szCs w:val="22"/>
          <w:lang w:val="en-US" w:eastAsia="fr-FR"/>
          <w:rPrChange w:id="3523" w:author="Emna Mokaddem" w:date="2013-01-07T18:17:00Z">
            <w:rPr>
              <w:ins w:id="3524" w:author="Emna Mokaddem" w:date="2013-01-07T18:17:00Z"/>
              <w:del w:id="3525"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526" w:author="Emna Mokaddem" w:date="2013-01-07T18:17:00Z">
        <w:del w:id="3527" w:author="Mokaddem Emna" w:date="2013-01-31T10:41:00Z">
          <w:r w:rsidRPr="00D84694" w:rsidDel="00C3586A">
            <w:delText>6.4.27</w:delText>
          </w:r>
          <w:r w:rsidRPr="001163D9" w:rsidDel="00C3586A">
            <w:rPr>
              <w:rFonts w:eastAsiaTheme="minorEastAsia"/>
              <w:lang w:val="en-US" w:eastAsia="fr-FR"/>
              <w:rPrChange w:id="3528" w:author="Emna Mokaddem" w:date="2013-01-07T18:17:00Z">
                <w:rPr>
                  <w:rFonts w:eastAsiaTheme="minorEastAsia"/>
                  <w:lang w:val="fr-FR" w:eastAsia="fr-FR"/>
                </w:rPr>
              </w:rPrChange>
            </w:rPr>
            <w:tab/>
          </w:r>
          <w:r w:rsidDel="00C3586A">
            <w:delText>NGEO-WEBC-VTP-0173: Download options Update from rESULTS tABLE</w:delText>
          </w:r>
          <w:r w:rsidDel="00C3586A">
            <w:tab/>
            <w:delText>55</w:delText>
          </w:r>
        </w:del>
      </w:ins>
    </w:p>
    <w:p w:rsidR="001163D9" w:rsidRPr="001163D9" w:rsidDel="00C3586A" w:rsidRDefault="001163D9">
      <w:pPr>
        <w:pStyle w:val="TM3"/>
        <w:tabs>
          <w:tab w:val="left" w:pos="2041"/>
        </w:tabs>
        <w:rPr>
          <w:ins w:id="3529" w:author="Emna Mokaddem" w:date="2013-01-07T18:17:00Z"/>
          <w:del w:id="3530" w:author="Mokaddem Emna" w:date="2013-01-31T10:41:00Z"/>
          <w:rFonts w:asciiTheme="minorHAnsi" w:eastAsiaTheme="minorEastAsia" w:hAnsiTheme="minorHAnsi" w:cstheme="minorBidi"/>
          <w:bCs w:val="0"/>
          <w:iCs w:val="0"/>
          <w:caps w:val="0"/>
          <w:color w:val="auto"/>
          <w:spacing w:val="0"/>
          <w:sz w:val="22"/>
          <w:szCs w:val="22"/>
          <w:lang w:val="en-US" w:eastAsia="fr-FR"/>
          <w:rPrChange w:id="3531" w:author="Emna Mokaddem" w:date="2013-01-07T18:17:00Z">
            <w:rPr>
              <w:ins w:id="3532" w:author="Emna Mokaddem" w:date="2013-01-07T18:17:00Z"/>
              <w:del w:id="3533" w:author="Mokaddem Emna" w:date="2013-01-31T10:41:00Z"/>
              <w:rFonts w:asciiTheme="minorHAnsi" w:eastAsiaTheme="minorEastAsia" w:hAnsiTheme="minorHAnsi" w:cstheme="minorBidi"/>
              <w:bCs w:val="0"/>
              <w:iCs w:val="0"/>
              <w:caps w:val="0"/>
              <w:color w:val="auto"/>
              <w:spacing w:val="0"/>
              <w:sz w:val="22"/>
              <w:szCs w:val="22"/>
              <w:lang w:val="fr-FR" w:eastAsia="fr-FR"/>
            </w:rPr>
          </w:rPrChange>
        </w:rPr>
      </w:pPr>
      <w:ins w:id="3534" w:author="Emna Mokaddem" w:date="2013-01-07T18:17:00Z">
        <w:del w:id="3535" w:author="Mokaddem Emna" w:date="2013-01-31T10:41:00Z">
          <w:r w:rsidRPr="00D84694" w:rsidDel="00C3586A">
            <w:delText>6.4.28</w:delText>
          </w:r>
          <w:r w:rsidRPr="001163D9" w:rsidDel="00C3586A">
            <w:rPr>
              <w:rFonts w:eastAsiaTheme="minorEastAsia"/>
              <w:lang w:val="en-US" w:eastAsia="fr-FR"/>
              <w:rPrChange w:id="3536" w:author="Emna Mokaddem" w:date="2013-01-07T18:17:00Z">
                <w:rPr>
                  <w:rFonts w:eastAsiaTheme="minorEastAsia"/>
                  <w:lang w:val="fr-FR" w:eastAsia="fr-FR"/>
                </w:rPr>
              </w:rPrChange>
            </w:rPr>
            <w:tab/>
          </w:r>
          <w:r w:rsidDel="00C3586A">
            <w:delText>NGEO-WEBC-VTP-0175: Download options updated with dataset changes</w:delText>
          </w:r>
          <w:r w:rsidDel="00C3586A">
            <w:tab/>
            <w:delText>56</w:delText>
          </w:r>
        </w:del>
      </w:ins>
    </w:p>
    <w:p w:rsidR="001163D9" w:rsidRPr="001163D9" w:rsidDel="00C3586A" w:rsidRDefault="001163D9">
      <w:pPr>
        <w:pStyle w:val="TM2"/>
        <w:tabs>
          <w:tab w:val="left" w:pos="1305"/>
        </w:tabs>
        <w:rPr>
          <w:ins w:id="3537" w:author="Emna Mokaddem" w:date="2013-01-07T18:17:00Z"/>
          <w:del w:id="3538" w:author="Mokaddem Emna" w:date="2013-01-31T10:41:00Z"/>
          <w:rFonts w:asciiTheme="minorHAnsi" w:eastAsiaTheme="minorEastAsia" w:hAnsiTheme="minorHAnsi" w:cstheme="minorBidi"/>
          <w:bCs w:val="0"/>
          <w:caps w:val="0"/>
          <w:spacing w:val="0"/>
          <w:sz w:val="22"/>
          <w:szCs w:val="22"/>
          <w:lang w:val="en-US" w:eastAsia="fr-FR"/>
          <w:rPrChange w:id="3539" w:author="Emna Mokaddem" w:date="2013-01-07T18:17:00Z">
            <w:rPr>
              <w:ins w:id="3540" w:author="Emna Mokaddem" w:date="2013-01-07T18:17:00Z"/>
              <w:del w:id="3541" w:author="Mokaddem Emna" w:date="2013-01-31T10:41:00Z"/>
              <w:rFonts w:asciiTheme="minorHAnsi" w:eastAsiaTheme="minorEastAsia" w:hAnsiTheme="minorHAnsi" w:cstheme="minorBidi"/>
              <w:bCs w:val="0"/>
              <w:caps w:val="0"/>
              <w:spacing w:val="0"/>
              <w:sz w:val="22"/>
              <w:szCs w:val="22"/>
              <w:lang w:val="fr-FR" w:eastAsia="fr-FR"/>
            </w:rPr>
          </w:rPrChange>
        </w:rPr>
      </w:pPr>
      <w:ins w:id="3542" w:author="Emna Mokaddem" w:date="2013-01-07T18:17:00Z">
        <w:del w:id="3543" w:author="Mokaddem Emna" w:date="2013-01-31T10:41:00Z">
          <w:r w:rsidDel="00C3586A">
            <w:delText>6.5</w:delText>
          </w:r>
          <w:r w:rsidRPr="001163D9" w:rsidDel="00C3586A">
            <w:rPr>
              <w:rFonts w:eastAsiaTheme="minorEastAsia"/>
              <w:lang w:val="en-US" w:eastAsia="fr-FR"/>
              <w:rPrChange w:id="3544" w:author="Emna Mokaddem" w:date="2013-01-07T18:17:00Z">
                <w:rPr>
                  <w:rFonts w:eastAsiaTheme="minorEastAsia"/>
                  <w:lang w:val="fr-FR" w:eastAsia="fr-FR"/>
                </w:rPr>
              </w:rPrChange>
            </w:rPr>
            <w:tab/>
          </w:r>
          <w:r w:rsidDel="00C3586A">
            <w:delText>Software Validation Analysis, Inspection, Review of Design</w:delText>
          </w:r>
          <w:r w:rsidDel="00C3586A">
            <w:tab/>
            <w:delText>57</w:delText>
          </w:r>
        </w:del>
      </w:ins>
    </w:p>
    <w:p w:rsidR="001163D9" w:rsidRPr="001163D9" w:rsidDel="00C3586A" w:rsidRDefault="001163D9">
      <w:pPr>
        <w:pStyle w:val="TM2"/>
        <w:tabs>
          <w:tab w:val="left" w:pos="1305"/>
        </w:tabs>
        <w:rPr>
          <w:ins w:id="3545" w:author="Emna Mokaddem" w:date="2013-01-07T18:17:00Z"/>
          <w:del w:id="3546" w:author="Mokaddem Emna" w:date="2013-01-31T10:41:00Z"/>
          <w:rFonts w:asciiTheme="minorHAnsi" w:eastAsiaTheme="minorEastAsia" w:hAnsiTheme="minorHAnsi" w:cstheme="minorBidi"/>
          <w:bCs w:val="0"/>
          <w:caps w:val="0"/>
          <w:spacing w:val="0"/>
          <w:sz w:val="22"/>
          <w:szCs w:val="22"/>
          <w:lang w:val="en-US" w:eastAsia="fr-FR"/>
          <w:rPrChange w:id="3547" w:author="Emna Mokaddem" w:date="2013-01-07T18:17:00Z">
            <w:rPr>
              <w:ins w:id="3548" w:author="Emna Mokaddem" w:date="2013-01-07T18:17:00Z"/>
              <w:del w:id="3549" w:author="Mokaddem Emna" w:date="2013-01-31T10:41:00Z"/>
              <w:rFonts w:asciiTheme="minorHAnsi" w:eastAsiaTheme="minorEastAsia" w:hAnsiTheme="minorHAnsi" w:cstheme="minorBidi"/>
              <w:bCs w:val="0"/>
              <w:caps w:val="0"/>
              <w:spacing w:val="0"/>
              <w:sz w:val="22"/>
              <w:szCs w:val="22"/>
              <w:lang w:val="fr-FR" w:eastAsia="fr-FR"/>
            </w:rPr>
          </w:rPrChange>
        </w:rPr>
      </w:pPr>
      <w:ins w:id="3550" w:author="Emna Mokaddem" w:date="2013-01-07T18:17:00Z">
        <w:del w:id="3551" w:author="Mokaddem Emna" w:date="2013-01-31T10:41:00Z">
          <w:r w:rsidDel="00C3586A">
            <w:delText>6.6</w:delText>
          </w:r>
          <w:r w:rsidRPr="001163D9" w:rsidDel="00C3586A">
            <w:rPr>
              <w:rFonts w:eastAsiaTheme="minorEastAsia"/>
              <w:lang w:val="en-US" w:eastAsia="fr-FR"/>
              <w:rPrChange w:id="3552" w:author="Emna Mokaddem" w:date="2013-01-07T18:17:00Z">
                <w:rPr>
                  <w:rFonts w:eastAsiaTheme="minorEastAsia"/>
                  <w:lang w:val="fr-FR" w:eastAsia="fr-FR"/>
                </w:rPr>
              </w:rPrChange>
            </w:rPr>
            <w:tab/>
          </w:r>
          <w:r w:rsidDel="00C3586A">
            <w:delText>Validation Test Platform Requirements</w:delText>
          </w:r>
          <w:r w:rsidDel="00C3586A">
            <w:tab/>
            <w:delText>58</w:delText>
          </w:r>
        </w:del>
      </w:ins>
    </w:p>
    <w:p w:rsidR="001163D9" w:rsidRPr="001163D9" w:rsidDel="00C3586A" w:rsidRDefault="001163D9">
      <w:pPr>
        <w:pStyle w:val="TM1"/>
        <w:rPr>
          <w:ins w:id="3553" w:author="Emna Mokaddem" w:date="2013-01-07T18:17:00Z"/>
          <w:del w:id="3554" w:author="Mokaddem Emna" w:date="2013-01-31T10:41:00Z"/>
          <w:rFonts w:asciiTheme="minorHAnsi" w:eastAsiaTheme="minorEastAsia" w:hAnsiTheme="minorHAnsi" w:cstheme="minorBidi"/>
          <w:caps w:val="0"/>
          <w:spacing w:val="0"/>
          <w:sz w:val="22"/>
          <w:szCs w:val="22"/>
          <w:lang w:val="en-US" w:eastAsia="fr-FR"/>
          <w:rPrChange w:id="3555" w:author="Emna Mokaddem" w:date="2013-01-07T18:17:00Z">
            <w:rPr>
              <w:ins w:id="3556" w:author="Emna Mokaddem" w:date="2013-01-07T18:17:00Z"/>
              <w:del w:id="3557" w:author="Mokaddem Emna" w:date="2013-01-31T10:41:00Z"/>
              <w:rFonts w:asciiTheme="minorHAnsi" w:eastAsiaTheme="minorEastAsia" w:hAnsiTheme="minorHAnsi" w:cstheme="minorBidi"/>
              <w:caps w:val="0"/>
              <w:spacing w:val="0"/>
              <w:sz w:val="22"/>
              <w:szCs w:val="22"/>
              <w:lang w:val="fr-FR" w:eastAsia="fr-FR"/>
            </w:rPr>
          </w:rPrChange>
        </w:rPr>
      </w:pPr>
      <w:ins w:id="3558" w:author="Emna Mokaddem" w:date="2013-01-07T18:17:00Z">
        <w:del w:id="3559" w:author="Mokaddem Emna" w:date="2013-01-31T10:41:00Z">
          <w:r w:rsidDel="00C3586A">
            <w:delText>7.</w:delText>
          </w:r>
          <w:r w:rsidRPr="001163D9" w:rsidDel="00C3586A">
            <w:rPr>
              <w:rFonts w:eastAsiaTheme="minorEastAsia"/>
              <w:lang w:val="en-US" w:eastAsia="fr-FR"/>
              <w:rPrChange w:id="3560" w:author="Emna Mokaddem" w:date="2013-01-07T18:17:00Z">
                <w:rPr>
                  <w:rFonts w:eastAsiaTheme="minorEastAsia"/>
                  <w:lang w:val="fr-FR" w:eastAsia="fr-FR"/>
                </w:rPr>
              </w:rPrChange>
            </w:rPr>
            <w:tab/>
          </w:r>
          <w:r w:rsidDel="00C3586A">
            <w:delText>Software Test plan Additional information</w:delText>
          </w:r>
          <w:r w:rsidDel="00C3586A">
            <w:tab/>
            <w:delText>59</w:delText>
          </w:r>
        </w:del>
      </w:ins>
    </w:p>
    <w:p w:rsidR="001163D9" w:rsidRPr="001163D9" w:rsidDel="00C3586A" w:rsidRDefault="001163D9">
      <w:pPr>
        <w:pStyle w:val="TM2"/>
        <w:tabs>
          <w:tab w:val="left" w:pos="1305"/>
        </w:tabs>
        <w:rPr>
          <w:ins w:id="3561" w:author="Emna Mokaddem" w:date="2013-01-07T18:17:00Z"/>
          <w:del w:id="3562" w:author="Mokaddem Emna" w:date="2013-01-31T10:41:00Z"/>
          <w:rFonts w:asciiTheme="minorHAnsi" w:eastAsiaTheme="minorEastAsia" w:hAnsiTheme="minorHAnsi" w:cstheme="minorBidi"/>
          <w:bCs w:val="0"/>
          <w:caps w:val="0"/>
          <w:spacing w:val="0"/>
          <w:sz w:val="22"/>
          <w:szCs w:val="22"/>
          <w:lang w:val="en-US" w:eastAsia="fr-FR"/>
          <w:rPrChange w:id="3563" w:author="Emna Mokaddem" w:date="2013-01-07T18:17:00Z">
            <w:rPr>
              <w:ins w:id="3564" w:author="Emna Mokaddem" w:date="2013-01-07T18:17:00Z"/>
              <w:del w:id="3565" w:author="Mokaddem Emna" w:date="2013-01-31T10:41:00Z"/>
              <w:rFonts w:asciiTheme="minorHAnsi" w:eastAsiaTheme="minorEastAsia" w:hAnsiTheme="minorHAnsi" w:cstheme="minorBidi"/>
              <w:bCs w:val="0"/>
              <w:caps w:val="0"/>
              <w:spacing w:val="0"/>
              <w:sz w:val="22"/>
              <w:szCs w:val="22"/>
              <w:lang w:val="fr-FR" w:eastAsia="fr-FR"/>
            </w:rPr>
          </w:rPrChange>
        </w:rPr>
      </w:pPr>
      <w:ins w:id="3566" w:author="Emna Mokaddem" w:date="2013-01-07T18:17:00Z">
        <w:del w:id="3567" w:author="Mokaddem Emna" w:date="2013-01-31T10:41:00Z">
          <w:r w:rsidDel="00C3586A">
            <w:delText>7.1</w:delText>
          </w:r>
          <w:r w:rsidRPr="001163D9" w:rsidDel="00C3586A">
            <w:rPr>
              <w:rFonts w:eastAsiaTheme="minorEastAsia"/>
              <w:lang w:val="en-US" w:eastAsia="fr-FR"/>
              <w:rPrChange w:id="3568" w:author="Emna Mokaddem" w:date="2013-01-07T18:17:00Z">
                <w:rPr>
                  <w:rFonts w:eastAsiaTheme="minorEastAsia"/>
                  <w:lang w:val="fr-FR" w:eastAsia="fr-FR"/>
                </w:rPr>
              </w:rPrChange>
            </w:rPr>
            <w:tab/>
          </w:r>
          <w:r w:rsidDel="00C3586A">
            <w:delText>Requirements to Test/Analysis/Inspection/Review</w:delText>
          </w:r>
          <w:r w:rsidDel="00C3586A">
            <w:tab/>
            <w:delText>59</w:delText>
          </w:r>
        </w:del>
      </w:ins>
    </w:p>
    <w:p w:rsidR="001163D9" w:rsidRPr="001163D9" w:rsidDel="00C3586A" w:rsidRDefault="001163D9">
      <w:pPr>
        <w:pStyle w:val="TM2"/>
        <w:tabs>
          <w:tab w:val="left" w:pos="1305"/>
        </w:tabs>
        <w:rPr>
          <w:ins w:id="3569" w:author="Emna Mokaddem" w:date="2013-01-07T18:17:00Z"/>
          <w:del w:id="3570" w:author="Mokaddem Emna" w:date="2013-01-31T10:41:00Z"/>
          <w:rFonts w:asciiTheme="minorHAnsi" w:eastAsiaTheme="minorEastAsia" w:hAnsiTheme="minorHAnsi" w:cstheme="minorBidi"/>
          <w:bCs w:val="0"/>
          <w:caps w:val="0"/>
          <w:spacing w:val="0"/>
          <w:sz w:val="22"/>
          <w:szCs w:val="22"/>
          <w:lang w:val="en-US" w:eastAsia="fr-FR"/>
          <w:rPrChange w:id="3571" w:author="Emna Mokaddem" w:date="2013-01-07T18:17:00Z">
            <w:rPr>
              <w:ins w:id="3572" w:author="Emna Mokaddem" w:date="2013-01-07T18:17:00Z"/>
              <w:del w:id="3573" w:author="Mokaddem Emna" w:date="2013-01-31T10:41:00Z"/>
              <w:rFonts w:asciiTheme="minorHAnsi" w:eastAsiaTheme="minorEastAsia" w:hAnsiTheme="minorHAnsi" w:cstheme="minorBidi"/>
              <w:bCs w:val="0"/>
              <w:caps w:val="0"/>
              <w:spacing w:val="0"/>
              <w:sz w:val="22"/>
              <w:szCs w:val="22"/>
              <w:lang w:val="fr-FR" w:eastAsia="fr-FR"/>
            </w:rPr>
          </w:rPrChange>
        </w:rPr>
      </w:pPr>
      <w:ins w:id="3574" w:author="Emna Mokaddem" w:date="2013-01-07T18:17:00Z">
        <w:del w:id="3575" w:author="Mokaddem Emna" w:date="2013-01-31T10:41:00Z">
          <w:r w:rsidDel="00C3586A">
            <w:delText>7.2</w:delText>
          </w:r>
          <w:r w:rsidRPr="001163D9" w:rsidDel="00C3586A">
            <w:rPr>
              <w:rFonts w:eastAsiaTheme="minorEastAsia"/>
              <w:lang w:val="en-US" w:eastAsia="fr-FR"/>
              <w:rPrChange w:id="3576" w:author="Emna Mokaddem" w:date="2013-01-07T18:17:00Z">
                <w:rPr>
                  <w:rFonts w:eastAsiaTheme="minorEastAsia"/>
                  <w:lang w:val="fr-FR" w:eastAsia="fr-FR"/>
                </w:rPr>
              </w:rPrChange>
            </w:rPr>
            <w:tab/>
          </w:r>
          <w:r w:rsidDel="00C3586A">
            <w:delText>Test design to requirements</w:delText>
          </w:r>
          <w:r w:rsidDel="00C3586A">
            <w:tab/>
            <w:delText>64</w:delText>
          </w:r>
        </w:del>
      </w:ins>
    </w:p>
    <w:p w:rsidR="001163D9" w:rsidRPr="001163D9" w:rsidDel="00C3586A" w:rsidRDefault="001163D9">
      <w:pPr>
        <w:pStyle w:val="TM2"/>
        <w:tabs>
          <w:tab w:val="left" w:pos="1305"/>
        </w:tabs>
        <w:rPr>
          <w:ins w:id="3577" w:author="Emna Mokaddem" w:date="2013-01-07T18:17:00Z"/>
          <w:del w:id="3578" w:author="Mokaddem Emna" w:date="2013-01-31T10:41:00Z"/>
          <w:rFonts w:asciiTheme="minorHAnsi" w:eastAsiaTheme="minorEastAsia" w:hAnsiTheme="minorHAnsi" w:cstheme="minorBidi"/>
          <w:bCs w:val="0"/>
          <w:caps w:val="0"/>
          <w:spacing w:val="0"/>
          <w:sz w:val="22"/>
          <w:szCs w:val="22"/>
          <w:lang w:val="en-US" w:eastAsia="fr-FR"/>
          <w:rPrChange w:id="3579" w:author="Emna Mokaddem" w:date="2013-01-07T18:17:00Z">
            <w:rPr>
              <w:ins w:id="3580" w:author="Emna Mokaddem" w:date="2013-01-07T18:17:00Z"/>
              <w:del w:id="3581" w:author="Mokaddem Emna" w:date="2013-01-31T10:41:00Z"/>
              <w:rFonts w:asciiTheme="minorHAnsi" w:eastAsiaTheme="minorEastAsia" w:hAnsiTheme="minorHAnsi" w:cstheme="minorBidi"/>
              <w:bCs w:val="0"/>
              <w:caps w:val="0"/>
              <w:spacing w:val="0"/>
              <w:sz w:val="22"/>
              <w:szCs w:val="22"/>
              <w:lang w:val="fr-FR" w:eastAsia="fr-FR"/>
            </w:rPr>
          </w:rPrChange>
        </w:rPr>
      </w:pPr>
      <w:ins w:id="3582" w:author="Emna Mokaddem" w:date="2013-01-07T18:17:00Z">
        <w:del w:id="3583" w:author="Mokaddem Emna" w:date="2013-01-31T10:41:00Z">
          <w:r w:rsidDel="00C3586A">
            <w:delText>7.3</w:delText>
          </w:r>
          <w:r w:rsidRPr="001163D9" w:rsidDel="00C3586A">
            <w:rPr>
              <w:rFonts w:eastAsiaTheme="minorEastAsia"/>
              <w:lang w:val="en-US" w:eastAsia="fr-FR"/>
              <w:rPrChange w:id="3584" w:author="Emna Mokaddem" w:date="2013-01-07T18:17:00Z">
                <w:rPr>
                  <w:rFonts w:eastAsiaTheme="minorEastAsia"/>
                  <w:lang w:val="fr-FR" w:eastAsia="fr-FR"/>
                </w:rPr>
              </w:rPrChange>
            </w:rPr>
            <w:tab/>
          </w:r>
          <w:r w:rsidDel="00C3586A">
            <w:delText>Test design to procedures</w:delText>
          </w:r>
          <w:r w:rsidDel="00C3586A">
            <w:tab/>
            <w:delText>65</w:delText>
          </w:r>
        </w:del>
      </w:ins>
    </w:p>
    <w:p w:rsidR="009403D9" w:rsidRPr="008C18FD" w:rsidDel="00C3586A" w:rsidRDefault="009403D9">
      <w:pPr>
        <w:pStyle w:val="TM1"/>
        <w:rPr>
          <w:del w:id="3585" w:author="Mokaddem Emna" w:date="2013-01-31T10:41:00Z"/>
          <w:rFonts w:asciiTheme="minorHAnsi" w:eastAsiaTheme="minorEastAsia" w:hAnsiTheme="minorHAnsi" w:cstheme="minorBidi"/>
          <w:caps w:val="0"/>
          <w:spacing w:val="0"/>
          <w:sz w:val="22"/>
          <w:szCs w:val="22"/>
          <w:lang w:val="en-US" w:eastAsia="fr-FR"/>
        </w:rPr>
      </w:pPr>
      <w:del w:id="3586" w:author="Mokaddem Emna" w:date="2013-01-31T10:41:00Z">
        <w:r w:rsidRPr="00F75560" w:rsidDel="00C3586A">
          <w:rPr>
            <w:lang w:val="en-GB"/>
          </w:rPr>
          <w:delText>1.</w:delText>
        </w:r>
        <w:r w:rsidRPr="008C18FD" w:rsidDel="00C3586A">
          <w:rPr>
            <w:rFonts w:asciiTheme="minorHAnsi" w:eastAsiaTheme="minorEastAsia" w:hAnsiTheme="minorHAnsi" w:cstheme="minorBidi"/>
            <w:caps w:val="0"/>
            <w:spacing w:val="0"/>
            <w:sz w:val="22"/>
            <w:szCs w:val="22"/>
            <w:lang w:val="en-US" w:eastAsia="fr-FR"/>
          </w:rPr>
          <w:tab/>
        </w:r>
        <w:r w:rsidRPr="00F75560" w:rsidDel="00C3586A">
          <w:rPr>
            <w:lang w:val="en-GB"/>
          </w:rPr>
          <w:delText>Introduction</w:delText>
        </w:r>
        <w:r w:rsidDel="00C3586A">
          <w:tab/>
          <w:delText>7</w:delText>
        </w:r>
      </w:del>
    </w:p>
    <w:p w:rsidR="009403D9" w:rsidRPr="008C18FD" w:rsidDel="00C3586A" w:rsidRDefault="009403D9">
      <w:pPr>
        <w:pStyle w:val="TM2"/>
        <w:tabs>
          <w:tab w:val="left" w:pos="1305"/>
        </w:tabs>
        <w:rPr>
          <w:del w:id="3587" w:author="Mokaddem Emna" w:date="2013-01-31T10:41:00Z"/>
          <w:rFonts w:asciiTheme="minorHAnsi" w:eastAsiaTheme="minorEastAsia" w:hAnsiTheme="minorHAnsi" w:cstheme="minorBidi"/>
          <w:bCs w:val="0"/>
          <w:caps w:val="0"/>
          <w:spacing w:val="0"/>
          <w:sz w:val="22"/>
          <w:szCs w:val="22"/>
          <w:lang w:val="en-US" w:eastAsia="fr-FR"/>
        </w:rPr>
      </w:pPr>
      <w:del w:id="3588" w:author="Mokaddem Emna" w:date="2013-01-31T10:41:00Z">
        <w:r w:rsidRPr="00F75560" w:rsidDel="00C3586A">
          <w:delText>1.1</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Purpose</w:delText>
        </w:r>
        <w:r w:rsidDel="00C3586A">
          <w:tab/>
          <w:delText>7</w:delText>
        </w:r>
      </w:del>
    </w:p>
    <w:p w:rsidR="009403D9" w:rsidRPr="008C18FD" w:rsidDel="00C3586A" w:rsidRDefault="009403D9">
      <w:pPr>
        <w:pStyle w:val="TM2"/>
        <w:tabs>
          <w:tab w:val="left" w:pos="1305"/>
        </w:tabs>
        <w:rPr>
          <w:del w:id="3589" w:author="Mokaddem Emna" w:date="2013-01-31T10:41:00Z"/>
          <w:rFonts w:asciiTheme="minorHAnsi" w:eastAsiaTheme="minorEastAsia" w:hAnsiTheme="minorHAnsi" w:cstheme="minorBidi"/>
          <w:bCs w:val="0"/>
          <w:caps w:val="0"/>
          <w:spacing w:val="0"/>
          <w:sz w:val="22"/>
          <w:szCs w:val="22"/>
          <w:lang w:val="en-US" w:eastAsia="fr-FR"/>
        </w:rPr>
      </w:pPr>
      <w:del w:id="3590" w:author="Mokaddem Emna" w:date="2013-01-31T10:41:00Z">
        <w:r w:rsidRPr="00F75560" w:rsidDel="00C3586A">
          <w:delText>1.2</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Scope</w:delText>
        </w:r>
        <w:r w:rsidDel="00C3586A">
          <w:tab/>
          <w:delText>7</w:delText>
        </w:r>
      </w:del>
    </w:p>
    <w:p w:rsidR="009403D9" w:rsidRPr="008C18FD" w:rsidDel="00C3586A" w:rsidRDefault="009403D9">
      <w:pPr>
        <w:pStyle w:val="TM1"/>
        <w:rPr>
          <w:del w:id="3591" w:author="Mokaddem Emna" w:date="2013-01-31T10:41:00Z"/>
          <w:rFonts w:asciiTheme="minorHAnsi" w:eastAsiaTheme="minorEastAsia" w:hAnsiTheme="minorHAnsi" w:cstheme="minorBidi"/>
          <w:caps w:val="0"/>
          <w:spacing w:val="0"/>
          <w:sz w:val="22"/>
          <w:szCs w:val="22"/>
          <w:lang w:val="en-US" w:eastAsia="fr-FR"/>
        </w:rPr>
      </w:pPr>
      <w:del w:id="3592" w:author="Mokaddem Emna" w:date="2013-01-31T10:41:00Z">
        <w:r w:rsidRPr="00F75560" w:rsidDel="00C3586A">
          <w:rPr>
            <w:lang w:val="en-GB"/>
          </w:rPr>
          <w:delText>2.</w:delText>
        </w:r>
        <w:r w:rsidRPr="008C18FD" w:rsidDel="00C3586A">
          <w:rPr>
            <w:rFonts w:asciiTheme="minorHAnsi" w:eastAsiaTheme="minorEastAsia" w:hAnsiTheme="minorHAnsi" w:cstheme="minorBidi"/>
            <w:caps w:val="0"/>
            <w:spacing w:val="0"/>
            <w:sz w:val="22"/>
            <w:szCs w:val="22"/>
            <w:lang w:val="en-US" w:eastAsia="fr-FR"/>
          </w:rPr>
          <w:tab/>
        </w:r>
        <w:r w:rsidRPr="00F75560" w:rsidDel="00C3586A">
          <w:rPr>
            <w:lang w:val="en-GB"/>
          </w:rPr>
          <w:delText>Applicable and Reference Documents</w:delText>
        </w:r>
        <w:r w:rsidDel="00C3586A">
          <w:tab/>
          <w:delText>8</w:delText>
        </w:r>
      </w:del>
    </w:p>
    <w:p w:rsidR="009403D9" w:rsidRPr="008C18FD" w:rsidDel="00C3586A" w:rsidRDefault="009403D9">
      <w:pPr>
        <w:pStyle w:val="TM2"/>
        <w:tabs>
          <w:tab w:val="left" w:pos="1305"/>
        </w:tabs>
        <w:rPr>
          <w:del w:id="3593" w:author="Mokaddem Emna" w:date="2013-01-31T10:41:00Z"/>
          <w:rFonts w:asciiTheme="minorHAnsi" w:eastAsiaTheme="minorEastAsia" w:hAnsiTheme="minorHAnsi" w:cstheme="minorBidi"/>
          <w:bCs w:val="0"/>
          <w:caps w:val="0"/>
          <w:spacing w:val="0"/>
          <w:sz w:val="22"/>
          <w:szCs w:val="22"/>
          <w:lang w:val="en-US" w:eastAsia="fr-FR"/>
        </w:rPr>
      </w:pPr>
      <w:del w:id="3594" w:author="Mokaddem Emna" w:date="2013-01-31T10:41:00Z">
        <w:r w:rsidRPr="00F75560" w:rsidDel="00C3586A">
          <w:delText>2.1</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Applicable Documents</w:delText>
        </w:r>
        <w:r w:rsidDel="00C3586A">
          <w:tab/>
          <w:delText>8</w:delText>
        </w:r>
      </w:del>
    </w:p>
    <w:p w:rsidR="009403D9" w:rsidRPr="008C18FD" w:rsidDel="00C3586A" w:rsidRDefault="009403D9">
      <w:pPr>
        <w:pStyle w:val="TM2"/>
        <w:tabs>
          <w:tab w:val="left" w:pos="1305"/>
        </w:tabs>
        <w:rPr>
          <w:del w:id="3595" w:author="Mokaddem Emna" w:date="2013-01-31T10:41:00Z"/>
          <w:rFonts w:asciiTheme="minorHAnsi" w:eastAsiaTheme="minorEastAsia" w:hAnsiTheme="minorHAnsi" w:cstheme="minorBidi"/>
          <w:bCs w:val="0"/>
          <w:caps w:val="0"/>
          <w:spacing w:val="0"/>
          <w:sz w:val="22"/>
          <w:szCs w:val="22"/>
          <w:lang w:val="en-US" w:eastAsia="fr-FR"/>
        </w:rPr>
      </w:pPr>
      <w:del w:id="3596" w:author="Mokaddem Emna" w:date="2013-01-31T10:41:00Z">
        <w:r w:rsidRPr="00F75560" w:rsidDel="00C3586A">
          <w:delText>2.2</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Reference Documents</w:delText>
        </w:r>
        <w:r w:rsidDel="00C3586A">
          <w:tab/>
          <w:delText>8</w:delText>
        </w:r>
      </w:del>
    </w:p>
    <w:p w:rsidR="009403D9" w:rsidRPr="008C18FD" w:rsidDel="00C3586A" w:rsidRDefault="009403D9">
      <w:pPr>
        <w:pStyle w:val="TM1"/>
        <w:rPr>
          <w:del w:id="3597" w:author="Mokaddem Emna" w:date="2013-01-31T10:41:00Z"/>
          <w:rFonts w:asciiTheme="minorHAnsi" w:eastAsiaTheme="minorEastAsia" w:hAnsiTheme="minorHAnsi" w:cstheme="minorBidi"/>
          <w:caps w:val="0"/>
          <w:spacing w:val="0"/>
          <w:sz w:val="22"/>
          <w:szCs w:val="22"/>
          <w:lang w:val="en-US" w:eastAsia="fr-FR"/>
        </w:rPr>
      </w:pPr>
      <w:del w:id="3598" w:author="Mokaddem Emna" w:date="2013-01-31T10:41:00Z">
        <w:r w:rsidRPr="00F75560" w:rsidDel="00C3586A">
          <w:rPr>
            <w:lang w:val="en-GB"/>
          </w:rPr>
          <w:delText>3.</w:delText>
        </w:r>
        <w:r w:rsidRPr="008C18FD" w:rsidDel="00C3586A">
          <w:rPr>
            <w:rFonts w:asciiTheme="minorHAnsi" w:eastAsiaTheme="minorEastAsia" w:hAnsiTheme="minorHAnsi" w:cstheme="minorBidi"/>
            <w:caps w:val="0"/>
            <w:spacing w:val="0"/>
            <w:sz w:val="22"/>
            <w:szCs w:val="22"/>
            <w:lang w:val="en-US" w:eastAsia="fr-FR"/>
          </w:rPr>
          <w:tab/>
        </w:r>
        <w:r w:rsidRPr="00F75560" w:rsidDel="00C3586A">
          <w:rPr>
            <w:lang w:val="en-GB"/>
          </w:rPr>
          <w:delText>Terms, Definitions and Abbreviated Terms</w:delText>
        </w:r>
        <w:r w:rsidDel="00C3586A">
          <w:tab/>
          <w:delText>9</w:delText>
        </w:r>
      </w:del>
    </w:p>
    <w:p w:rsidR="009403D9" w:rsidRPr="008C18FD" w:rsidDel="00C3586A" w:rsidRDefault="009403D9">
      <w:pPr>
        <w:pStyle w:val="TM2"/>
        <w:tabs>
          <w:tab w:val="left" w:pos="1305"/>
        </w:tabs>
        <w:rPr>
          <w:del w:id="3599" w:author="Mokaddem Emna" w:date="2013-01-31T10:41:00Z"/>
          <w:rFonts w:asciiTheme="minorHAnsi" w:eastAsiaTheme="minorEastAsia" w:hAnsiTheme="minorHAnsi" w:cstheme="minorBidi"/>
          <w:bCs w:val="0"/>
          <w:caps w:val="0"/>
          <w:spacing w:val="0"/>
          <w:sz w:val="22"/>
          <w:szCs w:val="22"/>
          <w:lang w:val="en-US" w:eastAsia="fr-FR"/>
        </w:rPr>
      </w:pPr>
      <w:del w:id="3600" w:author="Mokaddem Emna" w:date="2013-01-31T10:41:00Z">
        <w:r w:rsidRPr="00F75560" w:rsidDel="00C3586A">
          <w:delText>3.1</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Definitions</w:delText>
        </w:r>
        <w:r w:rsidDel="00C3586A">
          <w:tab/>
          <w:delText>9</w:delText>
        </w:r>
      </w:del>
    </w:p>
    <w:p w:rsidR="009403D9" w:rsidRPr="008C18FD" w:rsidDel="00C3586A" w:rsidRDefault="009403D9">
      <w:pPr>
        <w:pStyle w:val="TM2"/>
        <w:tabs>
          <w:tab w:val="left" w:pos="1305"/>
        </w:tabs>
        <w:rPr>
          <w:del w:id="3601" w:author="Mokaddem Emna" w:date="2013-01-31T10:41:00Z"/>
          <w:rFonts w:asciiTheme="minorHAnsi" w:eastAsiaTheme="minorEastAsia" w:hAnsiTheme="minorHAnsi" w:cstheme="minorBidi"/>
          <w:bCs w:val="0"/>
          <w:caps w:val="0"/>
          <w:spacing w:val="0"/>
          <w:sz w:val="22"/>
          <w:szCs w:val="22"/>
          <w:lang w:val="en-US" w:eastAsia="fr-FR"/>
        </w:rPr>
      </w:pPr>
      <w:del w:id="3602" w:author="Mokaddem Emna" w:date="2013-01-31T10:41:00Z">
        <w:r w:rsidRPr="00F75560" w:rsidDel="00C3586A">
          <w:delText>3.2</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Acronyms</w:delText>
        </w:r>
        <w:r w:rsidDel="00C3586A">
          <w:tab/>
          <w:delText>9</w:delText>
        </w:r>
      </w:del>
    </w:p>
    <w:p w:rsidR="009403D9" w:rsidRPr="008C18FD" w:rsidDel="00C3586A" w:rsidRDefault="009403D9">
      <w:pPr>
        <w:pStyle w:val="TM1"/>
        <w:rPr>
          <w:del w:id="3603" w:author="Mokaddem Emna" w:date="2013-01-31T10:41:00Z"/>
          <w:rFonts w:asciiTheme="minorHAnsi" w:eastAsiaTheme="minorEastAsia" w:hAnsiTheme="minorHAnsi" w:cstheme="minorBidi"/>
          <w:caps w:val="0"/>
          <w:spacing w:val="0"/>
          <w:sz w:val="22"/>
          <w:szCs w:val="22"/>
          <w:lang w:val="en-US" w:eastAsia="fr-FR"/>
        </w:rPr>
      </w:pPr>
      <w:del w:id="3604" w:author="Mokaddem Emna" w:date="2013-01-31T10:41:00Z">
        <w:r w:rsidRPr="00F75560" w:rsidDel="00C3586A">
          <w:rPr>
            <w:lang w:val="en-GB"/>
          </w:rPr>
          <w:delText>4.</w:delText>
        </w:r>
        <w:r w:rsidRPr="008C18FD" w:rsidDel="00C3586A">
          <w:rPr>
            <w:rFonts w:asciiTheme="minorHAnsi" w:eastAsiaTheme="minorEastAsia" w:hAnsiTheme="minorHAnsi" w:cstheme="minorBidi"/>
            <w:caps w:val="0"/>
            <w:spacing w:val="0"/>
            <w:sz w:val="22"/>
            <w:szCs w:val="22"/>
            <w:lang w:val="en-US" w:eastAsia="fr-FR"/>
          </w:rPr>
          <w:tab/>
        </w:r>
        <w:r w:rsidRPr="00F75560" w:rsidDel="00C3586A">
          <w:rPr>
            <w:lang w:val="en-GB"/>
          </w:rPr>
          <w:delText>Software overview</w:delText>
        </w:r>
        <w:r w:rsidDel="00C3586A">
          <w:tab/>
          <w:delText>10</w:delText>
        </w:r>
      </w:del>
    </w:p>
    <w:p w:rsidR="009403D9" w:rsidRPr="008C18FD" w:rsidDel="00C3586A" w:rsidRDefault="009403D9">
      <w:pPr>
        <w:pStyle w:val="TM1"/>
        <w:rPr>
          <w:del w:id="3605" w:author="Mokaddem Emna" w:date="2013-01-31T10:41:00Z"/>
          <w:rFonts w:asciiTheme="minorHAnsi" w:eastAsiaTheme="minorEastAsia" w:hAnsiTheme="minorHAnsi" w:cstheme="minorBidi"/>
          <w:caps w:val="0"/>
          <w:spacing w:val="0"/>
          <w:sz w:val="22"/>
          <w:szCs w:val="22"/>
          <w:lang w:val="en-US" w:eastAsia="fr-FR"/>
        </w:rPr>
      </w:pPr>
      <w:del w:id="3606" w:author="Mokaddem Emna" w:date="2013-01-31T10:41:00Z">
        <w:r w:rsidRPr="00F75560" w:rsidDel="00C3586A">
          <w:rPr>
            <w:lang w:val="en-GB"/>
          </w:rPr>
          <w:delText>5.</w:delText>
        </w:r>
        <w:r w:rsidRPr="008C18FD" w:rsidDel="00C3586A">
          <w:rPr>
            <w:rFonts w:asciiTheme="minorHAnsi" w:eastAsiaTheme="minorEastAsia" w:hAnsiTheme="minorHAnsi" w:cstheme="minorBidi"/>
            <w:caps w:val="0"/>
            <w:spacing w:val="0"/>
            <w:sz w:val="22"/>
            <w:szCs w:val="22"/>
            <w:lang w:val="en-US" w:eastAsia="fr-FR"/>
          </w:rPr>
          <w:tab/>
        </w:r>
        <w:r w:rsidRPr="00F75560" w:rsidDel="00C3586A">
          <w:rPr>
            <w:lang w:val="en-GB"/>
          </w:rPr>
          <w:delText>Software Unit Testing and Software Integration Testing</w:delText>
        </w:r>
        <w:r w:rsidDel="00C3586A">
          <w:tab/>
          <w:delText>11</w:delText>
        </w:r>
      </w:del>
    </w:p>
    <w:p w:rsidR="009403D9" w:rsidRPr="008C18FD" w:rsidDel="00C3586A" w:rsidRDefault="009403D9">
      <w:pPr>
        <w:pStyle w:val="TM2"/>
        <w:tabs>
          <w:tab w:val="left" w:pos="1305"/>
        </w:tabs>
        <w:rPr>
          <w:del w:id="3607" w:author="Mokaddem Emna" w:date="2013-01-31T10:41:00Z"/>
          <w:rFonts w:asciiTheme="minorHAnsi" w:eastAsiaTheme="minorEastAsia" w:hAnsiTheme="minorHAnsi" w:cstheme="minorBidi"/>
          <w:bCs w:val="0"/>
          <w:caps w:val="0"/>
          <w:spacing w:val="0"/>
          <w:sz w:val="22"/>
          <w:szCs w:val="22"/>
          <w:lang w:val="en-US" w:eastAsia="fr-FR"/>
        </w:rPr>
      </w:pPr>
      <w:del w:id="3608" w:author="Mokaddem Emna" w:date="2013-01-31T10:41:00Z">
        <w:r w:rsidRPr="00F75560" w:rsidDel="00C3586A">
          <w:delText>5.1</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General</w:delText>
        </w:r>
        <w:r w:rsidDel="00C3586A">
          <w:tab/>
          <w:delText>11</w:delText>
        </w:r>
      </w:del>
    </w:p>
    <w:p w:rsidR="009403D9" w:rsidRPr="008C18FD" w:rsidDel="00C3586A" w:rsidRDefault="009403D9">
      <w:pPr>
        <w:pStyle w:val="TM3"/>
        <w:tabs>
          <w:tab w:val="left" w:pos="2041"/>
        </w:tabs>
        <w:rPr>
          <w:del w:id="360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10" w:author="Mokaddem Emna" w:date="2013-01-31T10:41:00Z">
        <w:r w:rsidRPr="00F75560" w:rsidDel="00C3586A">
          <w:delText>5.1.1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Organization</w:delText>
        </w:r>
        <w:r w:rsidDel="00C3586A">
          <w:tab/>
          <w:delText>11</w:delText>
        </w:r>
      </w:del>
    </w:p>
    <w:p w:rsidR="009403D9" w:rsidRPr="008C18FD" w:rsidDel="00C3586A" w:rsidRDefault="009403D9">
      <w:pPr>
        <w:pStyle w:val="TM3"/>
        <w:tabs>
          <w:tab w:val="left" w:pos="2041"/>
        </w:tabs>
        <w:rPr>
          <w:del w:id="361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12" w:author="Mokaddem Emna" w:date="2013-01-31T10:41:00Z">
        <w:r w:rsidRPr="00F75560" w:rsidDel="00C3586A">
          <w:delText>5.1.2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Master Schedule</w:delText>
        </w:r>
        <w:r w:rsidDel="00C3586A">
          <w:tab/>
          <w:delText>11</w:delText>
        </w:r>
      </w:del>
    </w:p>
    <w:p w:rsidR="009403D9" w:rsidRPr="008C18FD" w:rsidDel="00C3586A" w:rsidRDefault="009403D9">
      <w:pPr>
        <w:pStyle w:val="TM3"/>
        <w:tabs>
          <w:tab w:val="left" w:pos="2041"/>
        </w:tabs>
        <w:rPr>
          <w:del w:id="361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14" w:author="Mokaddem Emna" w:date="2013-01-31T10:41:00Z">
        <w:r w:rsidRPr="00F75560" w:rsidDel="00C3586A">
          <w:delText>5.1.3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Resource Summary</w:delText>
        </w:r>
        <w:r w:rsidDel="00C3586A">
          <w:tab/>
          <w:delText>11</w:delText>
        </w:r>
      </w:del>
    </w:p>
    <w:p w:rsidR="009403D9" w:rsidRPr="008C18FD" w:rsidDel="00C3586A" w:rsidRDefault="009403D9">
      <w:pPr>
        <w:pStyle w:val="TM3"/>
        <w:tabs>
          <w:tab w:val="left" w:pos="2041"/>
        </w:tabs>
        <w:rPr>
          <w:del w:id="361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16" w:author="Mokaddem Emna" w:date="2013-01-31T10:41:00Z">
        <w:r w:rsidRPr="00F75560" w:rsidDel="00C3586A">
          <w:delText>5.1.4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Responsibilities</w:delText>
        </w:r>
        <w:r w:rsidDel="00C3586A">
          <w:tab/>
          <w:delText>11</w:delText>
        </w:r>
      </w:del>
    </w:p>
    <w:p w:rsidR="009403D9" w:rsidRPr="008C18FD" w:rsidDel="00C3586A" w:rsidRDefault="009403D9">
      <w:pPr>
        <w:pStyle w:val="TM3"/>
        <w:tabs>
          <w:tab w:val="left" w:pos="2041"/>
        </w:tabs>
        <w:rPr>
          <w:del w:id="361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18" w:author="Mokaddem Emna" w:date="2013-01-31T10:41:00Z">
        <w:r w:rsidRPr="00F75560" w:rsidDel="00C3586A">
          <w:delText>5.1.5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Tools, Techniques and Methods</w:delText>
        </w:r>
        <w:r w:rsidDel="00C3586A">
          <w:tab/>
          <w:delText>11</w:delText>
        </w:r>
      </w:del>
    </w:p>
    <w:p w:rsidR="009403D9" w:rsidRPr="008C18FD" w:rsidDel="00C3586A" w:rsidRDefault="009403D9">
      <w:pPr>
        <w:pStyle w:val="TM3"/>
        <w:tabs>
          <w:tab w:val="left" w:pos="2041"/>
        </w:tabs>
        <w:rPr>
          <w:del w:id="361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20" w:author="Mokaddem Emna" w:date="2013-01-31T10:41:00Z">
        <w:r w:rsidRPr="00F75560" w:rsidDel="00C3586A">
          <w:delText>5.1.6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Personnel and Personnel Training Requirements</w:delText>
        </w:r>
        <w:r w:rsidDel="00C3586A">
          <w:tab/>
          <w:delText>11</w:delText>
        </w:r>
      </w:del>
    </w:p>
    <w:p w:rsidR="009403D9" w:rsidRPr="008C18FD" w:rsidDel="00C3586A" w:rsidRDefault="009403D9">
      <w:pPr>
        <w:pStyle w:val="TM3"/>
        <w:tabs>
          <w:tab w:val="left" w:pos="2041"/>
        </w:tabs>
        <w:rPr>
          <w:del w:id="362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22" w:author="Mokaddem Emna" w:date="2013-01-31T10:41:00Z">
        <w:r w:rsidRPr="00F75560" w:rsidDel="00C3586A">
          <w:delText>5.1.7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RPr="00F75560" w:rsidDel="00C3586A">
          <w:delText>Risks and Contingencies</w:delText>
        </w:r>
        <w:r w:rsidDel="00C3586A">
          <w:tab/>
          <w:delText>11</w:delText>
        </w:r>
      </w:del>
    </w:p>
    <w:p w:rsidR="009403D9" w:rsidRPr="008C18FD" w:rsidDel="00C3586A" w:rsidRDefault="009403D9">
      <w:pPr>
        <w:pStyle w:val="TM2"/>
        <w:tabs>
          <w:tab w:val="left" w:pos="1305"/>
        </w:tabs>
        <w:rPr>
          <w:del w:id="3623" w:author="Mokaddem Emna" w:date="2013-01-31T10:41:00Z"/>
          <w:rFonts w:asciiTheme="minorHAnsi" w:eastAsiaTheme="minorEastAsia" w:hAnsiTheme="minorHAnsi" w:cstheme="minorBidi"/>
          <w:bCs w:val="0"/>
          <w:caps w:val="0"/>
          <w:spacing w:val="0"/>
          <w:sz w:val="22"/>
          <w:szCs w:val="22"/>
          <w:lang w:val="en-US" w:eastAsia="fr-FR"/>
        </w:rPr>
      </w:pPr>
      <w:del w:id="3624" w:author="Mokaddem Emna" w:date="2013-01-31T10:41:00Z">
        <w:r w:rsidRPr="00F75560" w:rsidDel="00C3586A">
          <w:delText>5.2</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Control Procedures for Software Unit Testing/Integration testing</w:delText>
        </w:r>
        <w:r w:rsidDel="00C3586A">
          <w:tab/>
          <w:delText>12</w:delText>
        </w:r>
      </w:del>
    </w:p>
    <w:p w:rsidR="009403D9" w:rsidRPr="008C18FD" w:rsidDel="00C3586A" w:rsidRDefault="009403D9">
      <w:pPr>
        <w:pStyle w:val="TM2"/>
        <w:tabs>
          <w:tab w:val="left" w:pos="1305"/>
        </w:tabs>
        <w:rPr>
          <w:del w:id="3625" w:author="Mokaddem Emna" w:date="2013-01-31T10:41:00Z"/>
          <w:rFonts w:asciiTheme="minorHAnsi" w:eastAsiaTheme="minorEastAsia" w:hAnsiTheme="minorHAnsi" w:cstheme="minorBidi"/>
          <w:bCs w:val="0"/>
          <w:caps w:val="0"/>
          <w:spacing w:val="0"/>
          <w:sz w:val="22"/>
          <w:szCs w:val="22"/>
          <w:lang w:val="en-US" w:eastAsia="fr-FR"/>
        </w:rPr>
      </w:pPr>
      <w:del w:id="3626" w:author="Mokaddem Emna" w:date="2013-01-31T10:41:00Z">
        <w:r w:rsidRPr="00F75560" w:rsidDel="00C3586A">
          <w:delText>5.3</w:delText>
        </w:r>
        <w:r w:rsidRPr="008C18FD" w:rsidDel="00C3586A">
          <w:rPr>
            <w:rFonts w:asciiTheme="minorHAnsi" w:eastAsiaTheme="minorEastAsia" w:hAnsiTheme="minorHAnsi" w:cstheme="minorBidi"/>
            <w:bCs w:val="0"/>
            <w:caps w:val="0"/>
            <w:spacing w:val="0"/>
            <w:sz w:val="22"/>
            <w:szCs w:val="22"/>
            <w:lang w:val="en-US" w:eastAsia="fr-FR"/>
          </w:rPr>
          <w:tab/>
        </w:r>
        <w:r w:rsidRPr="00F75560" w:rsidDel="00C3586A">
          <w:delText>Software Unit Testing and Integration testing Approach</w:delText>
        </w:r>
        <w:r w:rsidDel="00C3586A">
          <w:tab/>
          <w:delText>13</w:delText>
        </w:r>
      </w:del>
    </w:p>
    <w:p w:rsidR="009403D9" w:rsidRPr="008C18FD" w:rsidDel="00C3586A" w:rsidRDefault="009403D9">
      <w:pPr>
        <w:pStyle w:val="TM3"/>
        <w:tabs>
          <w:tab w:val="left" w:pos="2041"/>
        </w:tabs>
        <w:rPr>
          <w:del w:id="362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28" w:author="Mokaddem Emna" w:date="2013-01-31T10:41:00Z">
        <w:r w:rsidRPr="00F75560" w:rsidDel="00C3586A">
          <w:delText>5.3.1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Unit/Integration Testing Strategy</w:delText>
        </w:r>
        <w:r w:rsidDel="00C3586A">
          <w:tab/>
          <w:delText>13</w:delText>
        </w:r>
      </w:del>
    </w:p>
    <w:p w:rsidR="009403D9" w:rsidRPr="008C18FD" w:rsidDel="00C3586A" w:rsidRDefault="009403D9">
      <w:pPr>
        <w:pStyle w:val="TM3"/>
        <w:tabs>
          <w:tab w:val="left" w:pos="2041"/>
        </w:tabs>
        <w:rPr>
          <w:del w:id="362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30" w:author="Mokaddem Emna" w:date="2013-01-31T10:41:00Z">
        <w:r w:rsidRPr="00F75560" w:rsidDel="00C3586A">
          <w:delText>5.3.2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Tasks and Items under Test</w:delText>
        </w:r>
        <w:r w:rsidDel="00C3586A">
          <w:tab/>
          <w:delText>13</w:delText>
        </w:r>
      </w:del>
    </w:p>
    <w:p w:rsidR="009403D9" w:rsidRPr="008C18FD" w:rsidDel="00C3586A" w:rsidRDefault="009403D9">
      <w:pPr>
        <w:pStyle w:val="TM3"/>
        <w:tabs>
          <w:tab w:val="left" w:pos="2041"/>
        </w:tabs>
        <w:rPr>
          <w:del w:id="363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32" w:author="Mokaddem Emna" w:date="2013-01-31T10:41:00Z">
        <w:r w:rsidRPr="00F75560" w:rsidDel="00C3586A">
          <w:delText>5.3.3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Features to be Tested</w:delText>
        </w:r>
        <w:r w:rsidDel="00C3586A">
          <w:tab/>
          <w:delText>13</w:delText>
        </w:r>
      </w:del>
    </w:p>
    <w:p w:rsidR="009403D9" w:rsidRPr="008C18FD" w:rsidDel="00C3586A" w:rsidRDefault="009403D9">
      <w:pPr>
        <w:pStyle w:val="TM3"/>
        <w:tabs>
          <w:tab w:val="left" w:pos="2041"/>
        </w:tabs>
        <w:rPr>
          <w:del w:id="363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34" w:author="Mokaddem Emna" w:date="2013-01-31T10:41:00Z">
        <w:r w:rsidRPr="00F75560" w:rsidDel="00C3586A">
          <w:delText>5.3.4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Features not to be Tested</w:delText>
        </w:r>
        <w:r w:rsidDel="00C3586A">
          <w:tab/>
          <w:delText>13</w:delText>
        </w:r>
      </w:del>
    </w:p>
    <w:p w:rsidR="009403D9" w:rsidRPr="008C18FD" w:rsidDel="00C3586A" w:rsidRDefault="009403D9">
      <w:pPr>
        <w:pStyle w:val="TM3"/>
        <w:tabs>
          <w:tab w:val="left" w:pos="2041"/>
        </w:tabs>
        <w:rPr>
          <w:del w:id="363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36" w:author="Mokaddem Emna" w:date="2013-01-31T10:41:00Z">
        <w:r w:rsidRPr="00F75560" w:rsidDel="00C3586A">
          <w:delText>5.3.5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Test Pass – Fail Criteria</w:delText>
        </w:r>
        <w:r w:rsidDel="00C3586A">
          <w:tab/>
          <w:delText>13</w:delText>
        </w:r>
      </w:del>
    </w:p>
    <w:p w:rsidR="009403D9" w:rsidRPr="008C18FD" w:rsidDel="00C3586A" w:rsidRDefault="009403D9">
      <w:pPr>
        <w:pStyle w:val="TM3"/>
        <w:tabs>
          <w:tab w:val="left" w:pos="2041"/>
        </w:tabs>
        <w:rPr>
          <w:del w:id="363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38" w:author="Mokaddem Emna" w:date="2013-01-31T10:41:00Z">
        <w:r w:rsidRPr="00F75560" w:rsidDel="00C3586A">
          <w:delText>5.3.6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Manually and Automatically Generated Code</w:delText>
        </w:r>
        <w:r w:rsidDel="00C3586A">
          <w:tab/>
          <w:delText>13</w:delText>
        </w:r>
      </w:del>
    </w:p>
    <w:p w:rsidR="009403D9" w:rsidRPr="008C18FD" w:rsidDel="00C3586A" w:rsidRDefault="009403D9">
      <w:pPr>
        <w:pStyle w:val="TM2"/>
        <w:tabs>
          <w:tab w:val="left" w:pos="1305"/>
        </w:tabs>
        <w:rPr>
          <w:del w:id="3639" w:author="Mokaddem Emna" w:date="2013-01-31T10:41:00Z"/>
          <w:rFonts w:asciiTheme="minorHAnsi" w:eastAsiaTheme="minorEastAsia" w:hAnsiTheme="minorHAnsi" w:cstheme="minorBidi"/>
          <w:bCs w:val="0"/>
          <w:caps w:val="0"/>
          <w:spacing w:val="0"/>
          <w:sz w:val="22"/>
          <w:szCs w:val="22"/>
          <w:lang w:val="en-US" w:eastAsia="fr-FR"/>
        </w:rPr>
      </w:pPr>
      <w:del w:id="3640" w:author="Mokaddem Emna" w:date="2013-01-31T10:41:00Z">
        <w:r w:rsidDel="00C3586A">
          <w:delText>5.4</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Unit Test / Integration Test Design</w:delText>
        </w:r>
        <w:r w:rsidDel="00C3586A">
          <w:tab/>
          <w:delText>14</w:delText>
        </w:r>
      </w:del>
    </w:p>
    <w:p w:rsidR="009403D9" w:rsidRPr="008C18FD" w:rsidDel="00C3586A" w:rsidRDefault="009403D9">
      <w:pPr>
        <w:pStyle w:val="TM3"/>
        <w:tabs>
          <w:tab w:val="left" w:pos="2041"/>
        </w:tabs>
        <w:rPr>
          <w:del w:id="364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42" w:author="Mokaddem Emna" w:date="2013-01-31T10:41:00Z">
        <w:r w:rsidRPr="00F75560" w:rsidDel="00C3586A">
          <w:delText>5.4.1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14</w:delText>
        </w:r>
      </w:del>
    </w:p>
    <w:p w:rsidR="009403D9" w:rsidRPr="008C18FD" w:rsidDel="00C3586A" w:rsidRDefault="009403D9">
      <w:pPr>
        <w:pStyle w:val="TM3"/>
        <w:tabs>
          <w:tab w:val="left" w:pos="2041"/>
        </w:tabs>
        <w:rPr>
          <w:del w:id="364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44" w:author="Mokaddem Emna" w:date="2013-01-31T10:41:00Z">
        <w:r w:rsidRPr="00F75560" w:rsidDel="00C3586A">
          <w:lastRenderedPageBreak/>
          <w:delText>5.4.2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Organization of Each Identified test Design</w:delText>
        </w:r>
        <w:r w:rsidDel="00C3586A">
          <w:tab/>
          <w:delText>14</w:delText>
        </w:r>
      </w:del>
    </w:p>
    <w:p w:rsidR="009403D9" w:rsidRPr="008C18FD" w:rsidDel="00C3586A" w:rsidRDefault="009403D9">
      <w:pPr>
        <w:pStyle w:val="TM4"/>
        <w:rPr>
          <w:del w:id="3645" w:author="Mokaddem Emna" w:date="2013-01-31T10:41:00Z"/>
          <w:rFonts w:asciiTheme="minorHAnsi" w:eastAsiaTheme="minorEastAsia" w:hAnsiTheme="minorHAnsi"/>
          <w:noProof/>
          <w:color w:val="auto"/>
          <w:sz w:val="22"/>
          <w:lang w:val="en-US" w:eastAsia="fr-FR"/>
        </w:rPr>
      </w:pPr>
      <w:del w:id="3646" w:author="Mokaddem Emna" w:date="2013-01-31T10:41:00Z">
        <w:r w:rsidDel="00C3586A">
          <w:rPr>
            <w:noProof/>
          </w:rPr>
          <w:delText>5.4.2.1</w:delText>
        </w:r>
        <w:r w:rsidRPr="008C18FD" w:rsidDel="00C3586A">
          <w:rPr>
            <w:rFonts w:asciiTheme="minorHAnsi" w:eastAsiaTheme="minorEastAsia" w:hAnsiTheme="minorHAnsi"/>
            <w:noProof/>
            <w:color w:val="auto"/>
            <w:sz w:val="22"/>
            <w:lang w:val="en-US" w:eastAsia="fr-FR"/>
          </w:rPr>
          <w:tab/>
        </w:r>
        <w:r w:rsidDel="00C3586A">
          <w:rPr>
            <w:noProof/>
          </w:rPr>
          <w:delText>Test design Identifier</w:delText>
        </w:r>
        <w:r w:rsidDel="00C3586A">
          <w:rPr>
            <w:noProof/>
          </w:rPr>
          <w:tab/>
          <w:delText>14</w:delText>
        </w:r>
      </w:del>
    </w:p>
    <w:p w:rsidR="009403D9" w:rsidRPr="008C18FD" w:rsidDel="00C3586A" w:rsidRDefault="009403D9">
      <w:pPr>
        <w:pStyle w:val="TM4"/>
        <w:rPr>
          <w:del w:id="3647" w:author="Mokaddem Emna" w:date="2013-01-31T10:41:00Z"/>
          <w:rFonts w:asciiTheme="minorHAnsi" w:eastAsiaTheme="minorEastAsia" w:hAnsiTheme="minorHAnsi"/>
          <w:noProof/>
          <w:color w:val="auto"/>
          <w:sz w:val="22"/>
          <w:lang w:val="en-US" w:eastAsia="fr-FR"/>
        </w:rPr>
      </w:pPr>
      <w:del w:id="3648" w:author="Mokaddem Emna" w:date="2013-01-31T10:41:00Z">
        <w:r w:rsidDel="00C3586A">
          <w:rPr>
            <w:noProof/>
          </w:rPr>
          <w:delText>5.4.2.2</w:delText>
        </w:r>
        <w:r w:rsidRPr="008C18FD" w:rsidDel="00C3586A">
          <w:rPr>
            <w:rFonts w:asciiTheme="minorHAnsi" w:eastAsiaTheme="minorEastAsia" w:hAnsiTheme="minorHAnsi"/>
            <w:noProof/>
            <w:color w:val="auto"/>
            <w:sz w:val="22"/>
            <w:lang w:val="en-US" w:eastAsia="fr-FR"/>
          </w:rPr>
          <w:tab/>
        </w:r>
        <w:r w:rsidDel="00C3586A">
          <w:rPr>
            <w:noProof/>
          </w:rPr>
          <w:delText>Features to be tested</w:delText>
        </w:r>
        <w:r w:rsidDel="00C3586A">
          <w:rPr>
            <w:noProof/>
          </w:rPr>
          <w:tab/>
          <w:delText>14</w:delText>
        </w:r>
      </w:del>
    </w:p>
    <w:p w:rsidR="009403D9" w:rsidRPr="008C18FD" w:rsidDel="00C3586A" w:rsidRDefault="009403D9">
      <w:pPr>
        <w:pStyle w:val="TM4"/>
        <w:rPr>
          <w:del w:id="3649" w:author="Mokaddem Emna" w:date="2013-01-31T10:41:00Z"/>
          <w:rFonts w:asciiTheme="minorHAnsi" w:eastAsiaTheme="minorEastAsia" w:hAnsiTheme="minorHAnsi"/>
          <w:noProof/>
          <w:color w:val="auto"/>
          <w:sz w:val="22"/>
          <w:lang w:val="en-US" w:eastAsia="fr-FR"/>
        </w:rPr>
      </w:pPr>
      <w:del w:id="3650" w:author="Mokaddem Emna" w:date="2013-01-31T10:41:00Z">
        <w:r w:rsidDel="00C3586A">
          <w:rPr>
            <w:noProof/>
          </w:rPr>
          <w:delText>5.4.2.3</w:delText>
        </w:r>
        <w:r w:rsidRPr="008C18FD" w:rsidDel="00C3586A">
          <w:rPr>
            <w:rFonts w:asciiTheme="minorHAnsi" w:eastAsiaTheme="minorEastAsia" w:hAnsiTheme="minorHAnsi"/>
            <w:noProof/>
            <w:color w:val="auto"/>
            <w:sz w:val="22"/>
            <w:lang w:val="en-US" w:eastAsia="fr-FR"/>
          </w:rPr>
          <w:tab/>
        </w:r>
        <w:r w:rsidDel="00C3586A">
          <w:rPr>
            <w:noProof/>
          </w:rPr>
          <w:delText>Approach Refinements</w:delText>
        </w:r>
        <w:r w:rsidDel="00C3586A">
          <w:rPr>
            <w:noProof/>
          </w:rPr>
          <w:tab/>
          <w:delText>14</w:delText>
        </w:r>
      </w:del>
    </w:p>
    <w:p w:rsidR="009403D9" w:rsidRPr="008C18FD" w:rsidDel="00C3586A" w:rsidRDefault="009403D9">
      <w:pPr>
        <w:pStyle w:val="TM4"/>
        <w:rPr>
          <w:del w:id="3651" w:author="Mokaddem Emna" w:date="2013-01-31T10:41:00Z"/>
          <w:rFonts w:asciiTheme="minorHAnsi" w:eastAsiaTheme="minorEastAsia" w:hAnsiTheme="minorHAnsi"/>
          <w:noProof/>
          <w:color w:val="auto"/>
          <w:sz w:val="22"/>
          <w:lang w:val="en-US" w:eastAsia="fr-FR"/>
        </w:rPr>
      </w:pPr>
      <w:del w:id="3652" w:author="Mokaddem Emna" w:date="2013-01-31T10:41:00Z">
        <w:r w:rsidDel="00C3586A">
          <w:rPr>
            <w:noProof/>
          </w:rPr>
          <w:delText>5.4.2.4</w:delText>
        </w:r>
        <w:r w:rsidRPr="008C18FD" w:rsidDel="00C3586A">
          <w:rPr>
            <w:rFonts w:asciiTheme="minorHAnsi" w:eastAsiaTheme="minorEastAsia" w:hAnsiTheme="minorHAnsi"/>
            <w:noProof/>
            <w:color w:val="auto"/>
            <w:sz w:val="22"/>
            <w:lang w:val="en-US" w:eastAsia="fr-FR"/>
          </w:rPr>
          <w:tab/>
        </w:r>
        <w:r w:rsidDel="00C3586A">
          <w:rPr>
            <w:noProof/>
          </w:rPr>
          <w:delText>Test Case Identifier</w:delText>
        </w:r>
        <w:r w:rsidDel="00C3586A">
          <w:rPr>
            <w:noProof/>
          </w:rPr>
          <w:tab/>
          <w:delText>14</w:delText>
        </w:r>
      </w:del>
    </w:p>
    <w:p w:rsidR="009403D9" w:rsidRPr="008C18FD" w:rsidDel="00C3586A" w:rsidRDefault="009403D9">
      <w:pPr>
        <w:pStyle w:val="TM2"/>
        <w:tabs>
          <w:tab w:val="left" w:pos="1305"/>
        </w:tabs>
        <w:rPr>
          <w:del w:id="3653" w:author="Mokaddem Emna" w:date="2013-01-31T10:41:00Z"/>
          <w:rFonts w:asciiTheme="minorHAnsi" w:eastAsiaTheme="minorEastAsia" w:hAnsiTheme="minorHAnsi" w:cstheme="minorBidi"/>
          <w:bCs w:val="0"/>
          <w:caps w:val="0"/>
          <w:spacing w:val="0"/>
          <w:sz w:val="22"/>
          <w:szCs w:val="22"/>
          <w:lang w:val="en-US" w:eastAsia="fr-FR"/>
        </w:rPr>
      </w:pPr>
      <w:del w:id="3654" w:author="Mokaddem Emna" w:date="2013-01-31T10:41:00Z">
        <w:r w:rsidDel="00C3586A">
          <w:delText>5.5</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Unit and Integration Test Case Specification</w:delText>
        </w:r>
        <w:r w:rsidDel="00C3586A">
          <w:tab/>
          <w:delText>15</w:delText>
        </w:r>
      </w:del>
    </w:p>
    <w:p w:rsidR="009403D9" w:rsidRPr="008C18FD" w:rsidDel="00C3586A" w:rsidRDefault="009403D9">
      <w:pPr>
        <w:pStyle w:val="TM3"/>
        <w:tabs>
          <w:tab w:val="left" w:pos="2041"/>
        </w:tabs>
        <w:rPr>
          <w:del w:id="365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56" w:author="Mokaddem Emna" w:date="2013-01-31T10:41:00Z">
        <w:r w:rsidRPr="00F75560" w:rsidDel="00C3586A">
          <w:delText>5.5.1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15</w:delText>
        </w:r>
      </w:del>
    </w:p>
    <w:p w:rsidR="009403D9" w:rsidRPr="008C18FD" w:rsidDel="00C3586A" w:rsidRDefault="009403D9">
      <w:pPr>
        <w:pStyle w:val="TM3"/>
        <w:tabs>
          <w:tab w:val="left" w:pos="2041"/>
        </w:tabs>
        <w:rPr>
          <w:del w:id="365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58" w:author="Mokaddem Emna" w:date="2013-01-31T10:41:00Z">
        <w:r w:rsidRPr="00F75560" w:rsidDel="00C3586A">
          <w:delText>5.5.2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Organization of Each Identified Test Case</w:delText>
        </w:r>
        <w:r w:rsidDel="00C3586A">
          <w:tab/>
          <w:delText>15</w:delText>
        </w:r>
      </w:del>
    </w:p>
    <w:p w:rsidR="009403D9" w:rsidRPr="008C18FD" w:rsidDel="00C3586A" w:rsidRDefault="009403D9">
      <w:pPr>
        <w:pStyle w:val="TM4"/>
        <w:rPr>
          <w:del w:id="3659" w:author="Mokaddem Emna" w:date="2013-01-31T10:41:00Z"/>
          <w:rFonts w:asciiTheme="minorHAnsi" w:eastAsiaTheme="minorEastAsia" w:hAnsiTheme="minorHAnsi"/>
          <w:noProof/>
          <w:color w:val="auto"/>
          <w:sz w:val="22"/>
          <w:lang w:val="en-US" w:eastAsia="fr-FR"/>
        </w:rPr>
      </w:pPr>
      <w:del w:id="3660" w:author="Mokaddem Emna" w:date="2013-01-31T10:41:00Z">
        <w:r w:rsidDel="00C3586A">
          <w:rPr>
            <w:noProof/>
          </w:rPr>
          <w:delText>5.5.2.1</w:delText>
        </w:r>
        <w:r w:rsidRPr="008C18FD" w:rsidDel="00C3586A">
          <w:rPr>
            <w:rFonts w:asciiTheme="minorHAnsi" w:eastAsiaTheme="minorEastAsia" w:hAnsiTheme="minorHAnsi"/>
            <w:noProof/>
            <w:color w:val="auto"/>
            <w:sz w:val="22"/>
            <w:lang w:val="en-US" w:eastAsia="fr-FR"/>
          </w:rPr>
          <w:tab/>
        </w:r>
        <w:r w:rsidDel="00C3586A">
          <w:rPr>
            <w:noProof/>
          </w:rPr>
          <w:delText>Test Case Identifier</w:delText>
        </w:r>
        <w:r w:rsidDel="00C3586A">
          <w:rPr>
            <w:noProof/>
          </w:rPr>
          <w:tab/>
          <w:delText>15</w:delText>
        </w:r>
      </w:del>
    </w:p>
    <w:p w:rsidR="009403D9" w:rsidRPr="008C18FD" w:rsidDel="00C3586A" w:rsidRDefault="009403D9">
      <w:pPr>
        <w:pStyle w:val="TM4"/>
        <w:rPr>
          <w:del w:id="3661" w:author="Mokaddem Emna" w:date="2013-01-31T10:41:00Z"/>
          <w:rFonts w:asciiTheme="minorHAnsi" w:eastAsiaTheme="minorEastAsia" w:hAnsiTheme="minorHAnsi"/>
          <w:noProof/>
          <w:color w:val="auto"/>
          <w:sz w:val="22"/>
          <w:lang w:val="en-US" w:eastAsia="fr-FR"/>
        </w:rPr>
      </w:pPr>
      <w:del w:id="3662" w:author="Mokaddem Emna" w:date="2013-01-31T10:41:00Z">
        <w:r w:rsidDel="00C3586A">
          <w:rPr>
            <w:noProof/>
          </w:rPr>
          <w:delText>5.5.2.2</w:delText>
        </w:r>
        <w:r w:rsidRPr="008C18FD" w:rsidDel="00C3586A">
          <w:rPr>
            <w:rFonts w:asciiTheme="minorHAnsi" w:eastAsiaTheme="minorEastAsia" w:hAnsiTheme="minorHAnsi"/>
            <w:noProof/>
            <w:color w:val="auto"/>
            <w:sz w:val="22"/>
            <w:lang w:val="en-US" w:eastAsia="fr-FR"/>
          </w:rPr>
          <w:tab/>
        </w:r>
        <w:r w:rsidDel="00C3586A">
          <w:rPr>
            <w:noProof/>
          </w:rPr>
          <w:delText>Test Items</w:delText>
        </w:r>
        <w:r w:rsidDel="00C3586A">
          <w:rPr>
            <w:noProof/>
          </w:rPr>
          <w:tab/>
          <w:delText>15</w:delText>
        </w:r>
      </w:del>
    </w:p>
    <w:p w:rsidR="009403D9" w:rsidRPr="008C18FD" w:rsidDel="00C3586A" w:rsidRDefault="009403D9">
      <w:pPr>
        <w:pStyle w:val="TM4"/>
        <w:rPr>
          <w:del w:id="3663" w:author="Mokaddem Emna" w:date="2013-01-31T10:41:00Z"/>
          <w:rFonts w:asciiTheme="minorHAnsi" w:eastAsiaTheme="minorEastAsia" w:hAnsiTheme="minorHAnsi"/>
          <w:noProof/>
          <w:color w:val="auto"/>
          <w:sz w:val="22"/>
          <w:lang w:val="en-US" w:eastAsia="fr-FR"/>
        </w:rPr>
      </w:pPr>
      <w:del w:id="3664" w:author="Mokaddem Emna" w:date="2013-01-31T10:41:00Z">
        <w:r w:rsidDel="00C3586A">
          <w:rPr>
            <w:noProof/>
          </w:rPr>
          <w:delText>5.5.2.3</w:delText>
        </w:r>
        <w:r w:rsidRPr="008C18FD" w:rsidDel="00C3586A">
          <w:rPr>
            <w:rFonts w:asciiTheme="minorHAnsi" w:eastAsiaTheme="minorEastAsia" w:hAnsiTheme="minorHAnsi"/>
            <w:noProof/>
            <w:color w:val="auto"/>
            <w:sz w:val="22"/>
            <w:lang w:val="en-US" w:eastAsia="fr-FR"/>
          </w:rPr>
          <w:tab/>
        </w:r>
        <w:r w:rsidDel="00C3586A">
          <w:rPr>
            <w:noProof/>
          </w:rPr>
          <w:delText>Inputs Specification</w:delText>
        </w:r>
        <w:r w:rsidDel="00C3586A">
          <w:rPr>
            <w:noProof/>
          </w:rPr>
          <w:tab/>
          <w:delText>15</w:delText>
        </w:r>
      </w:del>
    </w:p>
    <w:p w:rsidR="009403D9" w:rsidRPr="008C18FD" w:rsidDel="00C3586A" w:rsidRDefault="009403D9">
      <w:pPr>
        <w:pStyle w:val="TM4"/>
        <w:rPr>
          <w:del w:id="3665" w:author="Mokaddem Emna" w:date="2013-01-31T10:41:00Z"/>
          <w:rFonts w:asciiTheme="minorHAnsi" w:eastAsiaTheme="minorEastAsia" w:hAnsiTheme="minorHAnsi"/>
          <w:noProof/>
          <w:color w:val="auto"/>
          <w:sz w:val="22"/>
          <w:lang w:val="en-US" w:eastAsia="fr-FR"/>
        </w:rPr>
      </w:pPr>
      <w:del w:id="3666" w:author="Mokaddem Emna" w:date="2013-01-31T10:41:00Z">
        <w:r w:rsidDel="00C3586A">
          <w:rPr>
            <w:noProof/>
          </w:rPr>
          <w:delText>5.5.2.4</w:delText>
        </w:r>
        <w:r w:rsidRPr="008C18FD" w:rsidDel="00C3586A">
          <w:rPr>
            <w:rFonts w:asciiTheme="minorHAnsi" w:eastAsiaTheme="minorEastAsia" w:hAnsiTheme="minorHAnsi"/>
            <w:noProof/>
            <w:color w:val="auto"/>
            <w:sz w:val="22"/>
            <w:lang w:val="en-US" w:eastAsia="fr-FR"/>
          </w:rPr>
          <w:tab/>
        </w:r>
        <w:r w:rsidDel="00C3586A">
          <w:rPr>
            <w:noProof/>
          </w:rPr>
          <w:delText>Outputs Specification</w:delText>
        </w:r>
        <w:r w:rsidDel="00C3586A">
          <w:rPr>
            <w:noProof/>
          </w:rPr>
          <w:tab/>
          <w:delText>15</w:delText>
        </w:r>
      </w:del>
    </w:p>
    <w:p w:rsidR="009403D9" w:rsidRPr="008C18FD" w:rsidDel="00C3586A" w:rsidRDefault="009403D9">
      <w:pPr>
        <w:pStyle w:val="TM4"/>
        <w:rPr>
          <w:del w:id="3667" w:author="Mokaddem Emna" w:date="2013-01-31T10:41:00Z"/>
          <w:rFonts w:asciiTheme="minorHAnsi" w:eastAsiaTheme="minorEastAsia" w:hAnsiTheme="minorHAnsi"/>
          <w:noProof/>
          <w:color w:val="auto"/>
          <w:sz w:val="22"/>
          <w:lang w:val="en-US" w:eastAsia="fr-FR"/>
        </w:rPr>
      </w:pPr>
      <w:del w:id="3668" w:author="Mokaddem Emna" w:date="2013-01-31T10:41:00Z">
        <w:r w:rsidDel="00C3586A">
          <w:rPr>
            <w:noProof/>
          </w:rPr>
          <w:delText>5.5.2.5</w:delText>
        </w:r>
        <w:r w:rsidRPr="008C18FD" w:rsidDel="00C3586A">
          <w:rPr>
            <w:rFonts w:asciiTheme="minorHAnsi" w:eastAsiaTheme="minorEastAsia" w:hAnsiTheme="minorHAnsi"/>
            <w:noProof/>
            <w:color w:val="auto"/>
            <w:sz w:val="22"/>
            <w:lang w:val="en-US" w:eastAsia="fr-FR"/>
          </w:rPr>
          <w:tab/>
        </w:r>
        <w:r w:rsidDel="00C3586A">
          <w:rPr>
            <w:noProof/>
          </w:rPr>
          <w:delText>Test Pass – Fail Criteria</w:delText>
        </w:r>
        <w:r w:rsidDel="00C3586A">
          <w:rPr>
            <w:noProof/>
          </w:rPr>
          <w:tab/>
          <w:delText>15</w:delText>
        </w:r>
      </w:del>
    </w:p>
    <w:p w:rsidR="009403D9" w:rsidRPr="008C18FD" w:rsidDel="00C3586A" w:rsidRDefault="009403D9">
      <w:pPr>
        <w:pStyle w:val="TM4"/>
        <w:rPr>
          <w:del w:id="3669" w:author="Mokaddem Emna" w:date="2013-01-31T10:41:00Z"/>
          <w:rFonts w:asciiTheme="minorHAnsi" w:eastAsiaTheme="minorEastAsia" w:hAnsiTheme="minorHAnsi"/>
          <w:noProof/>
          <w:color w:val="auto"/>
          <w:sz w:val="22"/>
          <w:lang w:val="en-US" w:eastAsia="fr-FR"/>
        </w:rPr>
      </w:pPr>
      <w:del w:id="3670" w:author="Mokaddem Emna" w:date="2013-01-31T10:41:00Z">
        <w:r w:rsidDel="00C3586A">
          <w:rPr>
            <w:noProof/>
          </w:rPr>
          <w:delText>5.5.2.6</w:delText>
        </w:r>
        <w:r w:rsidRPr="008C18FD" w:rsidDel="00C3586A">
          <w:rPr>
            <w:rFonts w:asciiTheme="minorHAnsi" w:eastAsiaTheme="minorEastAsia" w:hAnsiTheme="minorHAnsi"/>
            <w:noProof/>
            <w:color w:val="auto"/>
            <w:sz w:val="22"/>
            <w:lang w:val="en-US" w:eastAsia="fr-FR"/>
          </w:rPr>
          <w:tab/>
        </w:r>
        <w:r w:rsidDel="00C3586A">
          <w:rPr>
            <w:noProof/>
          </w:rPr>
          <w:delText>Environmental Needs</w:delText>
        </w:r>
        <w:r w:rsidDel="00C3586A">
          <w:rPr>
            <w:noProof/>
          </w:rPr>
          <w:tab/>
          <w:delText>15</w:delText>
        </w:r>
      </w:del>
    </w:p>
    <w:p w:rsidR="009403D9" w:rsidRPr="008C18FD" w:rsidDel="00C3586A" w:rsidRDefault="009403D9">
      <w:pPr>
        <w:pStyle w:val="TM4"/>
        <w:rPr>
          <w:del w:id="3671" w:author="Mokaddem Emna" w:date="2013-01-31T10:41:00Z"/>
          <w:rFonts w:asciiTheme="minorHAnsi" w:eastAsiaTheme="minorEastAsia" w:hAnsiTheme="minorHAnsi"/>
          <w:noProof/>
          <w:color w:val="auto"/>
          <w:sz w:val="22"/>
          <w:lang w:val="en-US" w:eastAsia="fr-FR"/>
        </w:rPr>
      </w:pPr>
      <w:del w:id="3672" w:author="Mokaddem Emna" w:date="2013-01-31T10:41:00Z">
        <w:r w:rsidDel="00C3586A">
          <w:rPr>
            <w:noProof/>
          </w:rPr>
          <w:delText>5.5.2.7</w:delText>
        </w:r>
        <w:r w:rsidRPr="008C18FD" w:rsidDel="00C3586A">
          <w:rPr>
            <w:rFonts w:asciiTheme="minorHAnsi" w:eastAsiaTheme="minorEastAsia" w:hAnsiTheme="minorHAnsi"/>
            <w:noProof/>
            <w:color w:val="auto"/>
            <w:sz w:val="22"/>
            <w:lang w:val="en-US" w:eastAsia="fr-FR"/>
          </w:rPr>
          <w:tab/>
        </w:r>
        <w:r w:rsidDel="00C3586A">
          <w:rPr>
            <w:noProof/>
          </w:rPr>
          <w:delText>Special procedural constraints (ECSS-Q-ST-80 clause 6.3.5.25)</w:delText>
        </w:r>
        <w:r w:rsidDel="00C3586A">
          <w:rPr>
            <w:noProof/>
          </w:rPr>
          <w:tab/>
          <w:delText>15</w:delText>
        </w:r>
      </w:del>
    </w:p>
    <w:p w:rsidR="009403D9" w:rsidRPr="008C18FD" w:rsidDel="00C3586A" w:rsidRDefault="009403D9">
      <w:pPr>
        <w:pStyle w:val="TM4"/>
        <w:rPr>
          <w:del w:id="3673" w:author="Mokaddem Emna" w:date="2013-01-31T10:41:00Z"/>
          <w:rFonts w:asciiTheme="minorHAnsi" w:eastAsiaTheme="minorEastAsia" w:hAnsiTheme="minorHAnsi"/>
          <w:noProof/>
          <w:color w:val="auto"/>
          <w:sz w:val="22"/>
          <w:lang w:val="en-US" w:eastAsia="fr-FR"/>
        </w:rPr>
      </w:pPr>
      <w:del w:id="3674" w:author="Mokaddem Emna" w:date="2013-01-31T10:41:00Z">
        <w:r w:rsidDel="00C3586A">
          <w:rPr>
            <w:noProof/>
          </w:rPr>
          <w:delText>5.5.2.8</w:delText>
        </w:r>
        <w:r w:rsidRPr="008C18FD" w:rsidDel="00C3586A">
          <w:rPr>
            <w:rFonts w:asciiTheme="minorHAnsi" w:eastAsiaTheme="minorEastAsia" w:hAnsiTheme="minorHAnsi"/>
            <w:noProof/>
            <w:color w:val="auto"/>
            <w:sz w:val="22"/>
            <w:lang w:val="en-US" w:eastAsia="fr-FR"/>
          </w:rPr>
          <w:tab/>
        </w:r>
        <w:r w:rsidDel="00C3586A">
          <w:rPr>
            <w:noProof/>
          </w:rPr>
          <w:delText>Interfaces dependencies</w:delText>
        </w:r>
        <w:r w:rsidDel="00C3586A">
          <w:rPr>
            <w:noProof/>
          </w:rPr>
          <w:tab/>
          <w:delText>15</w:delText>
        </w:r>
      </w:del>
    </w:p>
    <w:p w:rsidR="009403D9" w:rsidRPr="008C18FD" w:rsidDel="00C3586A" w:rsidRDefault="009403D9">
      <w:pPr>
        <w:pStyle w:val="TM4"/>
        <w:rPr>
          <w:del w:id="3675" w:author="Mokaddem Emna" w:date="2013-01-31T10:41:00Z"/>
          <w:rFonts w:asciiTheme="minorHAnsi" w:eastAsiaTheme="minorEastAsia" w:hAnsiTheme="minorHAnsi"/>
          <w:noProof/>
          <w:color w:val="auto"/>
          <w:sz w:val="22"/>
          <w:lang w:val="en-US" w:eastAsia="fr-FR"/>
        </w:rPr>
      </w:pPr>
      <w:del w:id="3676" w:author="Mokaddem Emna" w:date="2013-01-31T10:41:00Z">
        <w:r w:rsidDel="00C3586A">
          <w:rPr>
            <w:noProof/>
          </w:rPr>
          <w:delText>5.5.2.9</w:delText>
        </w:r>
        <w:r w:rsidRPr="008C18FD" w:rsidDel="00C3586A">
          <w:rPr>
            <w:rFonts w:asciiTheme="minorHAnsi" w:eastAsiaTheme="minorEastAsia" w:hAnsiTheme="minorHAnsi"/>
            <w:noProof/>
            <w:color w:val="auto"/>
            <w:sz w:val="22"/>
            <w:lang w:val="en-US" w:eastAsia="fr-FR"/>
          </w:rPr>
          <w:tab/>
        </w:r>
        <w:r w:rsidDel="00C3586A">
          <w:rPr>
            <w:noProof/>
          </w:rPr>
          <w:delText>Test script</w:delText>
        </w:r>
        <w:r w:rsidDel="00C3586A">
          <w:rPr>
            <w:noProof/>
          </w:rPr>
          <w:tab/>
          <w:delText>15</w:delText>
        </w:r>
      </w:del>
    </w:p>
    <w:p w:rsidR="009403D9" w:rsidRPr="008C18FD" w:rsidDel="00C3586A" w:rsidRDefault="009403D9">
      <w:pPr>
        <w:pStyle w:val="TM2"/>
        <w:tabs>
          <w:tab w:val="left" w:pos="1305"/>
        </w:tabs>
        <w:rPr>
          <w:del w:id="3677" w:author="Mokaddem Emna" w:date="2013-01-31T10:41:00Z"/>
          <w:rFonts w:asciiTheme="minorHAnsi" w:eastAsiaTheme="minorEastAsia" w:hAnsiTheme="minorHAnsi" w:cstheme="minorBidi"/>
          <w:bCs w:val="0"/>
          <w:caps w:val="0"/>
          <w:spacing w:val="0"/>
          <w:sz w:val="22"/>
          <w:szCs w:val="22"/>
          <w:lang w:val="en-US" w:eastAsia="fr-FR"/>
        </w:rPr>
      </w:pPr>
      <w:del w:id="3678" w:author="Mokaddem Emna" w:date="2013-01-31T10:41:00Z">
        <w:r w:rsidDel="00C3586A">
          <w:delText>5.6</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Unit and Integration Test Procedures Specification</w:delText>
        </w:r>
        <w:r w:rsidDel="00C3586A">
          <w:tab/>
          <w:delText>16</w:delText>
        </w:r>
      </w:del>
    </w:p>
    <w:p w:rsidR="009403D9" w:rsidRPr="008C18FD" w:rsidDel="00C3586A" w:rsidRDefault="009403D9">
      <w:pPr>
        <w:pStyle w:val="TM3"/>
        <w:tabs>
          <w:tab w:val="left" w:pos="2041"/>
        </w:tabs>
        <w:rPr>
          <w:del w:id="367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80" w:author="Mokaddem Emna" w:date="2013-01-31T10:41:00Z">
        <w:r w:rsidRPr="00F75560" w:rsidDel="00C3586A">
          <w:delText>5.6.1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16</w:delText>
        </w:r>
      </w:del>
    </w:p>
    <w:p w:rsidR="009403D9" w:rsidRPr="008C18FD" w:rsidDel="00C3586A" w:rsidRDefault="009403D9">
      <w:pPr>
        <w:pStyle w:val="TM3"/>
        <w:tabs>
          <w:tab w:val="left" w:pos="2041"/>
        </w:tabs>
        <w:rPr>
          <w:del w:id="368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82" w:author="Mokaddem Emna" w:date="2013-01-31T10:41:00Z">
        <w:r w:rsidRPr="00F75560" w:rsidDel="00C3586A">
          <w:delText>5.6.2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Organization of Each Identified Test Procedure</w:delText>
        </w:r>
        <w:r w:rsidDel="00C3586A">
          <w:tab/>
          <w:delText>16</w:delText>
        </w:r>
      </w:del>
    </w:p>
    <w:p w:rsidR="009403D9" w:rsidRPr="008C18FD" w:rsidDel="00C3586A" w:rsidRDefault="009403D9">
      <w:pPr>
        <w:pStyle w:val="TM4"/>
        <w:rPr>
          <w:del w:id="3683" w:author="Mokaddem Emna" w:date="2013-01-31T10:41:00Z"/>
          <w:rFonts w:asciiTheme="minorHAnsi" w:eastAsiaTheme="minorEastAsia" w:hAnsiTheme="minorHAnsi"/>
          <w:noProof/>
          <w:color w:val="auto"/>
          <w:sz w:val="22"/>
          <w:lang w:val="en-US" w:eastAsia="fr-FR"/>
        </w:rPr>
      </w:pPr>
      <w:del w:id="3684" w:author="Mokaddem Emna" w:date="2013-01-31T10:41:00Z">
        <w:r w:rsidDel="00C3586A">
          <w:rPr>
            <w:noProof/>
          </w:rPr>
          <w:delText>5.6.2.1</w:delText>
        </w:r>
        <w:r w:rsidRPr="008C18FD" w:rsidDel="00C3586A">
          <w:rPr>
            <w:rFonts w:asciiTheme="minorHAnsi" w:eastAsiaTheme="minorEastAsia" w:hAnsiTheme="minorHAnsi"/>
            <w:noProof/>
            <w:color w:val="auto"/>
            <w:sz w:val="22"/>
            <w:lang w:val="en-US" w:eastAsia="fr-FR"/>
          </w:rPr>
          <w:tab/>
        </w:r>
        <w:r w:rsidDel="00C3586A">
          <w:rPr>
            <w:noProof/>
          </w:rPr>
          <w:delText>Test Procedures Identifier</w:delText>
        </w:r>
        <w:r w:rsidDel="00C3586A">
          <w:rPr>
            <w:noProof/>
          </w:rPr>
          <w:tab/>
          <w:delText>16</w:delText>
        </w:r>
      </w:del>
    </w:p>
    <w:p w:rsidR="009403D9" w:rsidRPr="008C18FD" w:rsidDel="00C3586A" w:rsidRDefault="009403D9">
      <w:pPr>
        <w:pStyle w:val="TM4"/>
        <w:rPr>
          <w:del w:id="3685" w:author="Mokaddem Emna" w:date="2013-01-31T10:41:00Z"/>
          <w:rFonts w:asciiTheme="minorHAnsi" w:eastAsiaTheme="minorEastAsia" w:hAnsiTheme="minorHAnsi"/>
          <w:noProof/>
          <w:color w:val="auto"/>
          <w:sz w:val="22"/>
          <w:lang w:val="en-US" w:eastAsia="fr-FR"/>
        </w:rPr>
      </w:pPr>
      <w:del w:id="3686" w:author="Mokaddem Emna" w:date="2013-01-31T10:41:00Z">
        <w:r w:rsidDel="00C3586A">
          <w:rPr>
            <w:noProof/>
          </w:rPr>
          <w:delText>5.6.2.2</w:delText>
        </w:r>
        <w:r w:rsidRPr="008C18FD" w:rsidDel="00C3586A">
          <w:rPr>
            <w:rFonts w:asciiTheme="minorHAnsi" w:eastAsiaTheme="minorEastAsia" w:hAnsiTheme="minorHAnsi"/>
            <w:noProof/>
            <w:color w:val="auto"/>
            <w:sz w:val="22"/>
            <w:lang w:val="en-US" w:eastAsia="fr-FR"/>
          </w:rPr>
          <w:tab/>
        </w:r>
        <w:r w:rsidDel="00C3586A">
          <w:rPr>
            <w:noProof/>
          </w:rPr>
          <w:delText>Purpose</w:delText>
        </w:r>
        <w:r w:rsidDel="00C3586A">
          <w:rPr>
            <w:noProof/>
          </w:rPr>
          <w:tab/>
          <w:delText>16</w:delText>
        </w:r>
      </w:del>
    </w:p>
    <w:p w:rsidR="009403D9" w:rsidRPr="008C18FD" w:rsidDel="00C3586A" w:rsidRDefault="009403D9">
      <w:pPr>
        <w:pStyle w:val="TM4"/>
        <w:rPr>
          <w:del w:id="3687" w:author="Mokaddem Emna" w:date="2013-01-31T10:41:00Z"/>
          <w:rFonts w:asciiTheme="minorHAnsi" w:eastAsiaTheme="minorEastAsia" w:hAnsiTheme="minorHAnsi"/>
          <w:noProof/>
          <w:color w:val="auto"/>
          <w:sz w:val="22"/>
          <w:lang w:val="en-US" w:eastAsia="fr-FR"/>
        </w:rPr>
      </w:pPr>
      <w:del w:id="3688" w:author="Mokaddem Emna" w:date="2013-01-31T10:41:00Z">
        <w:r w:rsidDel="00C3586A">
          <w:rPr>
            <w:noProof/>
          </w:rPr>
          <w:delText>5.6.2.3</w:delText>
        </w:r>
        <w:r w:rsidRPr="008C18FD" w:rsidDel="00C3586A">
          <w:rPr>
            <w:rFonts w:asciiTheme="minorHAnsi" w:eastAsiaTheme="minorEastAsia" w:hAnsiTheme="minorHAnsi"/>
            <w:noProof/>
            <w:color w:val="auto"/>
            <w:sz w:val="22"/>
            <w:lang w:val="en-US" w:eastAsia="fr-FR"/>
          </w:rPr>
          <w:tab/>
        </w:r>
        <w:r w:rsidDel="00C3586A">
          <w:rPr>
            <w:noProof/>
          </w:rPr>
          <w:delText>Procedure Steps</w:delText>
        </w:r>
        <w:r w:rsidDel="00C3586A">
          <w:rPr>
            <w:noProof/>
          </w:rPr>
          <w:tab/>
          <w:delText>16</w:delText>
        </w:r>
      </w:del>
    </w:p>
    <w:p w:rsidR="009403D9" w:rsidRPr="008C18FD" w:rsidDel="00C3586A" w:rsidRDefault="009403D9">
      <w:pPr>
        <w:pStyle w:val="TM1"/>
        <w:rPr>
          <w:del w:id="3689" w:author="Mokaddem Emna" w:date="2013-01-31T10:41:00Z"/>
          <w:rFonts w:asciiTheme="minorHAnsi" w:eastAsiaTheme="minorEastAsia" w:hAnsiTheme="minorHAnsi" w:cstheme="minorBidi"/>
          <w:caps w:val="0"/>
          <w:spacing w:val="0"/>
          <w:sz w:val="22"/>
          <w:szCs w:val="22"/>
          <w:lang w:val="en-US" w:eastAsia="fr-FR"/>
        </w:rPr>
      </w:pPr>
      <w:del w:id="3690" w:author="Mokaddem Emna" w:date="2013-01-31T10:41:00Z">
        <w:r w:rsidDel="00C3586A">
          <w:delText>6.</w:delText>
        </w:r>
        <w:r w:rsidRPr="008C18FD" w:rsidDel="00C3586A">
          <w:rPr>
            <w:rFonts w:asciiTheme="minorHAnsi" w:eastAsiaTheme="minorEastAsia" w:hAnsiTheme="minorHAnsi" w:cstheme="minorBidi"/>
            <w:caps w:val="0"/>
            <w:spacing w:val="0"/>
            <w:sz w:val="22"/>
            <w:szCs w:val="22"/>
            <w:lang w:val="en-US" w:eastAsia="fr-FR"/>
          </w:rPr>
          <w:tab/>
        </w:r>
        <w:r w:rsidDel="00C3586A">
          <w:delText>Software Validation Specification</w:delText>
        </w:r>
        <w:r w:rsidDel="00C3586A">
          <w:tab/>
          <w:delText>17</w:delText>
        </w:r>
      </w:del>
    </w:p>
    <w:p w:rsidR="009403D9" w:rsidRPr="008C18FD" w:rsidDel="00C3586A" w:rsidRDefault="009403D9">
      <w:pPr>
        <w:pStyle w:val="TM2"/>
        <w:tabs>
          <w:tab w:val="left" w:pos="1305"/>
        </w:tabs>
        <w:rPr>
          <w:del w:id="3691" w:author="Mokaddem Emna" w:date="2013-01-31T10:41:00Z"/>
          <w:rFonts w:asciiTheme="minorHAnsi" w:eastAsiaTheme="minorEastAsia" w:hAnsiTheme="minorHAnsi" w:cstheme="minorBidi"/>
          <w:bCs w:val="0"/>
          <w:caps w:val="0"/>
          <w:spacing w:val="0"/>
          <w:sz w:val="22"/>
          <w:szCs w:val="22"/>
          <w:lang w:val="en-US" w:eastAsia="fr-FR"/>
        </w:rPr>
      </w:pPr>
      <w:del w:id="3692" w:author="Mokaddem Emna" w:date="2013-01-31T10:41:00Z">
        <w:r w:rsidDel="00C3586A">
          <w:delText>6.1</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Validation Approach</w:delText>
        </w:r>
        <w:r w:rsidDel="00C3586A">
          <w:tab/>
          <w:delText>17</w:delText>
        </w:r>
      </w:del>
    </w:p>
    <w:p w:rsidR="009403D9" w:rsidRPr="008C18FD" w:rsidDel="00C3586A" w:rsidRDefault="009403D9">
      <w:pPr>
        <w:pStyle w:val="TM3"/>
        <w:tabs>
          <w:tab w:val="left" w:pos="2041"/>
        </w:tabs>
        <w:rPr>
          <w:del w:id="369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94" w:author="Mokaddem Emna" w:date="2013-01-31T10:41:00Z">
        <w:r w:rsidRPr="00F75560" w:rsidDel="00C3586A">
          <w:delText>6.1.1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Task and criteria</w:delText>
        </w:r>
        <w:r w:rsidDel="00C3586A">
          <w:tab/>
          <w:delText>17</w:delText>
        </w:r>
      </w:del>
    </w:p>
    <w:p w:rsidR="009403D9" w:rsidRPr="008C18FD" w:rsidDel="00C3586A" w:rsidRDefault="009403D9">
      <w:pPr>
        <w:pStyle w:val="TM3"/>
        <w:tabs>
          <w:tab w:val="left" w:pos="2041"/>
        </w:tabs>
        <w:rPr>
          <w:del w:id="369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96" w:author="Mokaddem Emna" w:date="2013-01-31T10:41:00Z">
        <w:r w:rsidRPr="00F75560" w:rsidDel="00C3586A">
          <w:delText>6.1.2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Features to be tested</w:delText>
        </w:r>
        <w:r w:rsidDel="00C3586A">
          <w:tab/>
          <w:delText>17</w:delText>
        </w:r>
      </w:del>
    </w:p>
    <w:p w:rsidR="009403D9" w:rsidRPr="008C18FD" w:rsidDel="00C3586A" w:rsidRDefault="009403D9">
      <w:pPr>
        <w:pStyle w:val="TM3"/>
        <w:tabs>
          <w:tab w:val="left" w:pos="2041"/>
        </w:tabs>
        <w:rPr>
          <w:del w:id="369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698" w:author="Mokaddem Emna" w:date="2013-01-31T10:41:00Z">
        <w:r w:rsidRPr="00F75560" w:rsidDel="00C3586A">
          <w:delText>6.1.3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Features not to be tested</w:delText>
        </w:r>
        <w:r w:rsidDel="00C3586A">
          <w:tab/>
          <w:delText>17</w:delText>
        </w:r>
      </w:del>
    </w:p>
    <w:p w:rsidR="009403D9" w:rsidRPr="008C18FD" w:rsidDel="00C3586A" w:rsidRDefault="009403D9">
      <w:pPr>
        <w:pStyle w:val="TM3"/>
        <w:tabs>
          <w:tab w:val="left" w:pos="2041"/>
        </w:tabs>
        <w:rPr>
          <w:del w:id="369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00" w:author="Mokaddem Emna" w:date="2013-01-31T10:41:00Z">
        <w:r w:rsidRPr="00F75560" w:rsidDel="00C3586A">
          <w:delText>6.1.4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Test pass - fail criteria</w:delText>
        </w:r>
        <w:r w:rsidDel="00C3586A">
          <w:tab/>
          <w:delText>17</w:delText>
        </w:r>
      </w:del>
    </w:p>
    <w:p w:rsidR="009403D9" w:rsidRPr="008C18FD" w:rsidDel="00C3586A" w:rsidRDefault="009403D9">
      <w:pPr>
        <w:pStyle w:val="TM3"/>
        <w:tabs>
          <w:tab w:val="left" w:pos="2041"/>
        </w:tabs>
        <w:rPr>
          <w:del w:id="370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02" w:author="Mokaddem Emna" w:date="2013-01-31T10:41:00Z">
        <w:r w:rsidRPr="00F75560" w:rsidDel="00C3586A">
          <w:delText>6.1.5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Items that cannot be validated by test</w:delText>
        </w:r>
        <w:r w:rsidDel="00C3586A">
          <w:tab/>
          <w:delText>18</w:delText>
        </w:r>
      </w:del>
    </w:p>
    <w:p w:rsidR="009403D9" w:rsidRPr="008C18FD" w:rsidDel="00C3586A" w:rsidRDefault="009403D9">
      <w:pPr>
        <w:pStyle w:val="TM3"/>
        <w:tabs>
          <w:tab w:val="left" w:pos="2041"/>
        </w:tabs>
        <w:rPr>
          <w:del w:id="370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04" w:author="Mokaddem Emna" w:date="2013-01-31T10:41:00Z">
        <w:r w:rsidRPr="00F75560" w:rsidDel="00C3586A">
          <w:delText>6.1.6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Regression Tests</w:delText>
        </w:r>
        <w:r w:rsidDel="00C3586A">
          <w:tab/>
          <w:delText>18</w:delText>
        </w:r>
      </w:del>
    </w:p>
    <w:p w:rsidR="009403D9" w:rsidRPr="008C18FD" w:rsidDel="00C3586A" w:rsidRDefault="009403D9">
      <w:pPr>
        <w:pStyle w:val="TM2"/>
        <w:tabs>
          <w:tab w:val="left" w:pos="1305"/>
        </w:tabs>
        <w:rPr>
          <w:del w:id="3705" w:author="Mokaddem Emna" w:date="2013-01-31T10:41:00Z"/>
          <w:rFonts w:asciiTheme="minorHAnsi" w:eastAsiaTheme="minorEastAsia" w:hAnsiTheme="minorHAnsi" w:cstheme="minorBidi"/>
          <w:bCs w:val="0"/>
          <w:caps w:val="0"/>
          <w:spacing w:val="0"/>
          <w:sz w:val="22"/>
          <w:szCs w:val="22"/>
          <w:lang w:val="en-US" w:eastAsia="fr-FR"/>
        </w:rPr>
      </w:pPr>
      <w:del w:id="3706" w:author="Mokaddem Emna" w:date="2013-01-31T10:41:00Z">
        <w:r w:rsidDel="00C3586A">
          <w:delText>6.2</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Validation Testing Specification Design</w:delText>
        </w:r>
        <w:r w:rsidDel="00C3586A">
          <w:tab/>
          <w:delText>19</w:delText>
        </w:r>
      </w:del>
    </w:p>
    <w:p w:rsidR="009403D9" w:rsidRPr="008C18FD" w:rsidDel="00C3586A" w:rsidRDefault="009403D9">
      <w:pPr>
        <w:pStyle w:val="TM3"/>
        <w:tabs>
          <w:tab w:val="left" w:pos="2041"/>
        </w:tabs>
        <w:rPr>
          <w:del w:id="370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08" w:author="Mokaddem Emna" w:date="2013-01-31T10:41:00Z">
        <w:r w:rsidRPr="00F75560" w:rsidDel="00C3586A">
          <w:delText>6.2.1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19</w:delText>
        </w:r>
      </w:del>
    </w:p>
    <w:p w:rsidR="009403D9" w:rsidRPr="008C18FD" w:rsidDel="00C3586A" w:rsidRDefault="009403D9">
      <w:pPr>
        <w:pStyle w:val="TM3"/>
        <w:tabs>
          <w:tab w:val="left" w:pos="2041"/>
        </w:tabs>
        <w:rPr>
          <w:del w:id="370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10" w:author="Mokaddem Emna" w:date="2013-01-31T10:41:00Z">
        <w:r w:rsidRPr="00F75560" w:rsidDel="00C3586A">
          <w:delText>6.2.2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NGEO-WEBC-VTD-0010: Installation of Web Client and home page check</w:delText>
        </w:r>
        <w:r w:rsidDel="00C3586A">
          <w:tab/>
          <w:delText>19</w:delText>
        </w:r>
      </w:del>
    </w:p>
    <w:p w:rsidR="009403D9" w:rsidRPr="008C18FD" w:rsidDel="00C3586A" w:rsidRDefault="009403D9">
      <w:pPr>
        <w:pStyle w:val="TM3"/>
        <w:tabs>
          <w:tab w:val="left" w:pos="2041"/>
        </w:tabs>
        <w:rPr>
          <w:del w:id="371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12" w:author="Mokaddem Emna" w:date="2013-01-31T10:41:00Z">
        <w:r w:rsidRPr="00F75560" w:rsidDel="00C3586A">
          <w:delText>6.2.3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NGEO-WEBC-VTD-0020: Dataset selection</w:delText>
        </w:r>
        <w:r w:rsidDel="00C3586A">
          <w:tab/>
          <w:delText>19</w:delText>
        </w:r>
      </w:del>
    </w:p>
    <w:p w:rsidR="009403D9" w:rsidRPr="008C18FD" w:rsidDel="00C3586A" w:rsidRDefault="009403D9">
      <w:pPr>
        <w:pStyle w:val="TM3"/>
        <w:tabs>
          <w:tab w:val="left" w:pos="2041"/>
        </w:tabs>
        <w:rPr>
          <w:del w:id="371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14" w:author="Mokaddem Emna" w:date="2013-01-31T10:41:00Z">
        <w:r w:rsidRPr="00F75560" w:rsidDel="00C3586A">
          <w:delText>6.2.4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NGEO-WEBC-VTD-0030: Simple search formulation</w:delText>
        </w:r>
        <w:r w:rsidDel="00C3586A">
          <w:tab/>
          <w:delText>20</w:delText>
        </w:r>
      </w:del>
    </w:p>
    <w:p w:rsidR="009403D9" w:rsidRPr="008C18FD" w:rsidDel="00C3586A" w:rsidRDefault="009403D9">
      <w:pPr>
        <w:pStyle w:val="TM3"/>
        <w:tabs>
          <w:tab w:val="left" w:pos="2041"/>
        </w:tabs>
        <w:rPr>
          <w:del w:id="371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16" w:author="Mokaddem Emna" w:date="2013-01-31T10:41:00Z">
        <w:r w:rsidRPr="00F75560" w:rsidDel="00C3586A">
          <w:delText>6.2.5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NGEO-WEBC-VTD-0040: Search results in a table</w:delText>
        </w:r>
        <w:r w:rsidDel="00C3586A">
          <w:tab/>
          <w:delText>20</w:delText>
        </w:r>
      </w:del>
    </w:p>
    <w:p w:rsidR="009403D9" w:rsidRPr="008C18FD" w:rsidDel="00C3586A" w:rsidRDefault="009403D9">
      <w:pPr>
        <w:pStyle w:val="TM3"/>
        <w:tabs>
          <w:tab w:val="left" w:pos="2041"/>
        </w:tabs>
        <w:rPr>
          <w:del w:id="371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18" w:author="Mokaddem Emna" w:date="2013-01-31T10:41:00Z">
        <w:r w:rsidRPr="00F75560" w:rsidDel="00C3586A">
          <w:delText>6.2.6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NGEO-WEBC-VTD-0050: Search results on the map</w:delText>
        </w:r>
        <w:r w:rsidDel="00C3586A">
          <w:tab/>
          <w:delText>20</w:delText>
        </w:r>
      </w:del>
    </w:p>
    <w:p w:rsidR="009403D9" w:rsidRPr="008C18FD" w:rsidDel="00C3586A" w:rsidRDefault="009403D9">
      <w:pPr>
        <w:pStyle w:val="TM3"/>
        <w:tabs>
          <w:tab w:val="left" w:pos="2041"/>
        </w:tabs>
        <w:rPr>
          <w:del w:id="371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20" w:author="Mokaddem Emna" w:date="2013-01-31T10:41:00Z">
        <w:r w:rsidRPr="00F75560" w:rsidDel="00C3586A">
          <w:delText>6.2.7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NGEO-WEBC-VTD-0060: Browse visualization</w:delText>
        </w:r>
        <w:r w:rsidDel="00C3586A">
          <w:tab/>
          <w:delText>21</w:delText>
        </w:r>
      </w:del>
    </w:p>
    <w:p w:rsidR="009403D9" w:rsidRPr="008C18FD" w:rsidDel="00C3586A" w:rsidRDefault="009403D9">
      <w:pPr>
        <w:pStyle w:val="TM3"/>
        <w:tabs>
          <w:tab w:val="left" w:pos="2041"/>
        </w:tabs>
        <w:rPr>
          <w:del w:id="372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22" w:author="Mokaddem Emna" w:date="2013-01-31T10:41:00Z">
        <w:r w:rsidRPr="00F75560" w:rsidDel="00C3586A">
          <w:delText>6.2.8</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NGEO-WEBC-VTD-0070: Filtered dataset selection</w:delText>
        </w:r>
        <w:r w:rsidDel="00C3586A">
          <w:tab/>
          <w:delText>21</w:delText>
        </w:r>
      </w:del>
    </w:p>
    <w:p w:rsidR="009403D9" w:rsidRPr="008C18FD" w:rsidDel="00C3586A" w:rsidRDefault="009403D9">
      <w:pPr>
        <w:pStyle w:val="TM3"/>
        <w:tabs>
          <w:tab w:val="left" w:pos="2041"/>
        </w:tabs>
        <w:rPr>
          <w:del w:id="372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24" w:author="Mokaddem Emna" w:date="2013-01-31T10:41:00Z">
        <w:r w:rsidRPr="00F75560" w:rsidDel="00C3586A">
          <w:delText>6.2.9</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NGEO-WEBC-VTD-0080: Searching with a URL</w:delText>
        </w:r>
        <w:r w:rsidDel="00C3586A">
          <w:tab/>
          <w:delText>21</w:delText>
        </w:r>
      </w:del>
    </w:p>
    <w:p w:rsidR="009403D9" w:rsidRPr="008C18FD" w:rsidDel="00C3586A" w:rsidRDefault="009403D9">
      <w:pPr>
        <w:pStyle w:val="TM3"/>
        <w:tabs>
          <w:tab w:val="left" w:pos="2041"/>
        </w:tabs>
        <w:rPr>
          <w:del w:id="372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26" w:author="Mokaddem Emna" w:date="2013-01-31T10:41:00Z">
        <w:r w:rsidRPr="00F75560" w:rsidDel="00C3586A">
          <w:delText>6.2.10</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NGEO-WEBC-VTD-0090: Map layers management</w:delText>
        </w:r>
        <w:r w:rsidDel="00C3586A">
          <w:tab/>
          <w:delText>21</w:delText>
        </w:r>
      </w:del>
    </w:p>
    <w:p w:rsidR="009403D9" w:rsidRPr="008C18FD" w:rsidDel="00C3586A" w:rsidRDefault="009403D9">
      <w:pPr>
        <w:pStyle w:val="TM3"/>
        <w:tabs>
          <w:tab w:val="left" w:pos="2041"/>
        </w:tabs>
        <w:rPr>
          <w:del w:id="372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28" w:author="Mokaddem Emna" w:date="2013-01-31T10:41:00Z">
        <w:r w:rsidRPr="00F75560" w:rsidDel="00C3586A">
          <w:delText>6.2.11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NGEO-WEBC-VTD-0100: Map navigation and selection</w:delText>
        </w:r>
        <w:r w:rsidDel="00C3586A">
          <w:tab/>
          <w:delText>22</w:delText>
        </w:r>
      </w:del>
    </w:p>
    <w:p w:rsidR="009403D9" w:rsidRPr="008C18FD" w:rsidDel="00C3586A" w:rsidRDefault="009403D9">
      <w:pPr>
        <w:pStyle w:val="TM3"/>
        <w:tabs>
          <w:tab w:val="left" w:pos="2041"/>
        </w:tabs>
        <w:rPr>
          <w:del w:id="372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30" w:author="Mokaddem Emna" w:date="2013-01-31T10:41:00Z">
        <w:r w:rsidRPr="00F75560" w:rsidDel="00C3586A">
          <w:delText>6.2.12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NGEO-WEBC-VTD-0110: Simple Data Access Request</w:delText>
        </w:r>
        <w:r w:rsidDel="00C3586A">
          <w:tab/>
          <w:delText>22</w:delText>
        </w:r>
      </w:del>
    </w:p>
    <w:p w:rsidR="009403D9" w:rsidRPr="008C18FD" w:rsidDel="00C3586A" w:rsidRDefault="009403D9">
      <w:pPr>
        <w:pStyle w:val="TM3"/>
        <w:tabs>
          <w:tab w:val="left" w:pos="2041"/>
        </w:tabs>
        <w:rPr>
          <w:del w:id="373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32" w:author="Mokaddem Emna" w:date="2013-01-31T10:41:00Z">
        <w:r w:rsidRPr="00F75560" w:rsidDel="00C3586A">
          <w:delText>6.2.13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NGEO-WEBC-VTD-0120: Standing Order Data Access Request</w:delText>
        </w:r>
        <w:r w:rsidDel="00C3586A">
          <w:tab/>
          <w:delText>22</w:delText>
        </w:r>
      </w:del>
    </w:p>
    <w:p w:rsidR="009403D9" w:rsidRPr="008C18FD" w:rsidDel="00C3586A" w:rsidRDefault="009403D9">
      <w:pPr>
        <w:pStyle w:val="TM3"/>
        <w:tabs>
          <w:tab w:val="left" w:pos="2041"/>
        </w:tabs>
        <w:rPr>
          <w:del w:id="373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34" w:author="Mokaddem Emna" w:date="2013-01-31T10:41:00Z">
        <w:r w:rsidRPr="00F75560" w:rsidDel="00C3586A">
          <w:delText>6.2.14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NGEO-WEBC-VTD-0130: Download Managers Monitoring</w:delText>
        </w:r>
        <w:r w:rsidDel="00C3586A">
          <w:tab/>
          <w:delText>23</w:delText>
        </w:r>
      </w:del>
    </w:p>
    <w:p w:rsidR="009403D9" w:rsidRPr="008C18FD" w:rsidDel="00C3586A" w:rsidRDefault="009403D9">
      <w:pPr>
        <w:pStyle w:val="TM3"/>
        <w:tabs>
          <w:tab w:val="left" w:pos="2041"/>
        </w:tabs>
        <w:rPr>
          <w:del w:id="373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36" w:author="Mokaddem Emna" w:date="2013-01-31T10:41:00Z">
        <w:r w:rsidRPr="00F75560" w:rsidDel="00C3586A">
          <w:delText>6.2.15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NGEO-WEBC-VTD-0140: Data Access Requests Monitoring</w:delText>
        </w:r>
        <w:r w:rsidDel="00C3586A">
          <w:tab/>
          <w:delText>23</w:delText>
        </w:r>
      </w:del>
    </w:p>
    <w:p w:rsidR="009403D9" w:rsidRPr="008C18FD" w:rsidDel="00C3586A" w:rsidRDefault="009403D9">
      <w:pPr>
        <w:pStyle w:val="TM3"/>
        <w:tabs>
          <w:tab w:val="left" w:pos="2041"/>
        </w:tabs>
        <w:rPr>
          <w:del w:id="373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38" w:author="Mokaddem Emna" w:date="2013-01-31T10:41:00Z">
        <w:r w:rsidRPr="00F75560" w:rsidDel="00C3586A">
          <w:delText>6.2.16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NGEO-WEBC-VTD-0150: Direct Download</w:delText>
        </w:r>
        <w:r w:rsidDel="00C3586A">
          <w:tab/>
          <w:delText>23</w:delText>
        </w:r>
      </w:del>
    </w:p>
    <w:p w:rsidR="009403D9" w:rsidRPr="008C18FD" w:rsidDel="00C3586A" w:rsidRDefault="009403D9">
      <w:pPr>
        <w:pStyle w:val="TM2"/>
        <w:tabs>
          <w:tab w:val="left" w:pos="1305"/>
        </w:tabs>
        <w:rPr>
          <w:del w:id="3739" w:author="Mokaddem Emna" w:date="2013-01-31T10:41:00Z"/>
          <w:rFonts w:asciiTheme="minorHAnsi" w:eastAsiaTheme="minorEastAsia" w:hAnsiTheme="minorHAnsi" w:cstheme="minorBidi"/>
          <w:bCs w:val="0"/>
          <w:caps w:val="0"/>
          <w:spacing w:val="0"/>
          <w:sz w:val="22"/>
          <w:szCs w:val="22"/>
          <w:lang w:val="en-US" w:eastAsia="fr-FR"/>
        </w:rPr>
      </w:pPr>
      <w:del w:id="3740" w:author="Mokaddem Emna" w:date="2013-01-31T10:41:00Z">
        <w:r w:rsidDel="00C3586A">
          <w:delText>6.3</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Validation Test Case Specification</w:delText>
        </w:r>
        <w:r w:rsidDel="00C3586A">
          <w:tab/>
          <w:delText>24</w:delText>
        </w:r>
      </w:del>
    </w:p>
    <w:p w:rsidR="009403D9" w:rsidRPr="008C18FD" w:rsidDel="00C3586A" w:rsidRDefault="009403D9">
      <w:pPr>
        <w:pStyle w:val="TM3"/>
        <w:tabs>
          <w:tab w:val="left" w:pos="2041"/>
        </w:tabs>
        <w:rPr>
          <w:del w:id="374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42" w:author="Mokaddem Emna" w:date="2013-01-31T10:41:00Z">
        <w:r w:rsidRPr="00F75560" w:rsidDel="00C3586A">
          <w:lastRenderedPageBreak/>
          <w:delText>6.3.1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24</w:delText>
        </w:r>
      </w:del>
    </w:p>
    <w:p w:rsidR="009403D9" w:rsidRPr="008C18FD" w:rsidDel="00C3586A" w:rsidRDefault="009403D9">
      <w:pPr>
        <w:pStyle w:val="TM3"/>
        <w:tabs>
          <w:tab w:val="left" w:pos="2041"/>
        </w:tabs>
        <w:rPr>
          <w:del w:id="374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44" w:author="Mokaddem Emna" w:date="2013-01-31T10:41:00Z">
        <w:r w:rsidRPr="00F75560" w:rsidDel="00C3586A">
          <w:delText>6.3.2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NGEO-WEBC-VTC-0010: Installation of Web Client and home page check</w:delText>
        </w:r>
        <w:r w:rsidDel="00C3586A">
          <w:tab/>
          <w:delText>24</w:delText>
        </w:r>
      </w:del>
    </w:p>
    <w:p w:rsidR="009403D9" w:rsidRPr="008C18FD" w:rsidDel="00C3586A" w:rsidRDefault="009403D9">
      <w:pPr>
        <w:pStyle w:val="TM3"/>
        <w:tabs>
          <w:tab w:val="left" w:pos="2041"/>
        </w:tabs>
        <w:rPr>
          <w:del w:id="374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46" w:author="Mokaddem Emna" w:date="2013-01-31T10:41:00Z">
        <w:r w:rsidRPr="00F75560" w:rsidDel="00C3586A">
          <w:delText>6.3.3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 xml:space="preserve">NGEO-WEBC-VTC-0020: Dataset selection </w:delText>
        </w:r>
        <w:r w:rsidDel="00C3586A">
          <w:tab/>
          <w:delText>25</w:delText>
        </w:r>
      </w:del>
    </w:p>
    <w:p w:rsidR="009403D9" w:rsidRPr="008C18FD" w:rsidDel="00C3586A" w:rsidRDefault="009403D9">
      <w:pPr>
        <w:pStyle w:val="TM3"/>
        <w:tabs>
          <w:tab w:val="left" w:pos="2041"/>
        </w:tabs>
        <w:rPr>
          <w:del w:id="374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48" w:author="Mokaddem Emna" w:date="2013-01-31T10:41:00Z">
        <w:r w:rsidRPr="00F75560" w:rsidDel="00C3586A">
          <w:delText>6.3.4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NGEO-WEBC-VTC-0030: Simple Search formulation</w:delText>
        </w:r>
        <w:r w:rsidDel="00C3586A">
          <w:tab/>
          <w:delText>25</w:delText>
        </w:r>
      </w:del>
    </w:p>
    <w:p w:rsidR="009403D9" w:rsidRPr="008C18FD" w:rsidDel="00C3586A" w:rsidRDefault="009403D9">
      <w:pPr>
        <w:pStyle w:val="TM3"/>
        <w:tabs>
          <w:tab w:val="left" w:pos="2041"/>
        </w:tabs>
        <w:rPr>
          <w:del w:id="374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50" w:author="Mokaddem Emna" w:date="2013-01-31T10:41:00Z">
        <w:r w:rsidRPr="00F75560" w:rsidDel="00C3586A">
          <w:delText>6.3.5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NGEO-WEBC-VTC-0040: Search results in a table</w:delText>
        </w:r>
        <w:r w:rsidDel="00C3586A">
          <w:tab/>
          <w:delText>26</w:delText>
        </w:r>
      </w:del>
    </w:p>
    <w:p w:rsidR="009403D9" w:rsidRPr="008C18FD" w:rsidDel="00C3586A" w:rsidRDefault="009403D9">
      <w:pPr>
        <w:pStyle w:val="TM3"/>
        <w:tabs>
          <w:tab w:val="left" w:pos="2041"/>
        </w:tabs>
        <w:rPr>
          <w:del w:id="375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52" w:author="Mokaddem Emna" w:date="2013-01-31T10:41:00Z">
        <w:r w:rsidRPr="00F75560" w:rsidDel="00C3586A">
          <w:delText>6.3.6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NGEO-WEBC-VTC-0050: Search Results on the map</w:delText>
        </w:r>
        <w:r w:rsidDel="00C3586A">
          <w:tab/>
          <w:delText>26</w:delText>
        </w:r>
      </w:del>
    </w:p>
    <w:p w:rsidR="009403D9" w:rsidRPr="008C18FD" w:rsidDel="00C3586A" w:rsidRDefault="009403D9">
      <w:pPr>
        <w:pStyle w:val="TM3"/>
        <w:tabs>
          <w:tab w:val="left" w:pos="2041"/>
        </w:tabs>
        <w:rPr>
          <w:del w:id="375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54" w:author="Mokaddem Emna" w:date="2013-01-31T10:41:00Z">
        <w:r w:rsidRPr="00F75560" w:rsidDel="00C3586A">
          <w:delText>6.3.7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NGEO-WEBC-VTC-0060: Browse visualization</w:delText>
        </w:r>
        <w:r w:rsidDel="00C3586A">
          <w:tab/>
          <w:delText>27</w:delText>
        </w:r>
      </w:del>
    </w:p>
    <w:p w:rsidR="009403D9" w:rsidRPr="008C18FD" w:rsidDel="00C3586A" w:rsidRDefault="009403D9">
      <w:pPr>
        <w:pStyle w:val="TM3"/>
        <w:tabs>
          <w:tab w:val="left" w:pos="2041"/>
        </w:tabs>
        <w:rPr>
          <w:del w:id="375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56" w:author="Mokaddem Emna" w:date="2013-01-31T10:41:00Z">
        <w:r w:rsidRPr="00F75560" w:rsidDel="00C3586A">
          <w:delText>6.3.8</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NGEO-WEBC-VTC-0070: Filtered dataset selection</w:delText>
        </w:r>
        <w:r w:rsidDel="00C3586A">
          <w:tab/>
          <w:delText>28</w:delText>
        </w:r>
      </w:del>
    </w:p>
    <w:p w:rsidR="009403D9" w:rsidRPr="008C18FD" w:rsidDel="00C3586A" w:rsidRDefault="009403D9">
      <w:pPr>
        <w:pStyle w:val="TM3"/>
        <w:tabs>
          <w:tab w:val="left" w:pos="2041"/>
        </w:tabs>
        <w:rPr>
          <w:del w:id="375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58" w:author="Mokaddem Emna" w:date="2013-01-31T10:41:00Z">
        <w:r w:rsidRPr="00F75560" w:rsidDel="00C3586A">
          <w:delText>6.3.9</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NGEO-WEBC-VTC-0080: Searching with a URL</w:delText>
        </w:r>
        <w:r w:rsidDel="00C3586A">
          <w:tab/>
          <w:delText>28</w:delText>
        </w:r>
      </w:del>
    </w:p>
    <w:p w:rsidR="009403D9" w:rsidRPr="008C18FD" w:rsidDel="00C3586A" w:rsidRDefault="009403D9">
      <w:pPr>
        <w:pStyle w:val="TM3"/>
        <w:tabs>
          <w:tab w:val="left" w:pos="2041"/>
        </w:tabs>
        <w:rPr>
          <w:del w:id="375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60" w:author="Mokaddem Emna" w:date="2013-01-31T10:41:00Z">
        <w:r w:rsidRPr="00F75560" w:rsidDel="00C3586A">
          <w:delText>6.3.10</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NGEO-WEBC-VTC-0090: Map background</w:delText>
        </w:r>
        <w:r w:rsidDel="00C3586A">
          <w:tab/>
          <w:delText>28</w:delText>
        </w:r>
      </w:del>
    </w:p>
    <w:p w:rsidR="009403D9" w:rsidRPr="008C18FD" w:rsidDel="00C3586A" w:rsidRDefault="009403D9">
      <w:pPr>
        <w:pStyle w:val="TM3"/>
        <w:tabs>
          <w:tab w:val="left" w:pos="2041"/>
        </w:tabs>
        <w:rPr>
          <w:del w:id="376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62" w:author="Mokaddem Emna" w:date="2013-01-31T10:41:00Z">
        <w:r w:rsidRPr="00F75560" w:rsidDel="00C3586A">
          <w:delText>6.3.11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NGEO-WEBC-VTC-0095: Map data layers</w:delText>
        </w:r>
        <w:r w:rsidDel="00C3586A">
          <w:tab/>
          <w:delText>29</w:delText>
        </w:r>
      </w:del>
    </w:p>
    <w:p w:rsidR="009403D9" w:rsidRPr="008C18FD" w:rsidDel="00C3586A" w:rsidRDefault="009403D9">
      <w:pPr>
        <w:pStyle w:val="TM3"/>
        <w:tabs>
          <w:tab w:val="left" w:pos="2041"/>
        </w:tabs>
        <w:rPr>
          <w:del w:id="376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64" w:author="Mokaddem Emna" w:date="2013-01-31T10:41:00Z">
        <w:r w:rsidRPr="00F75560" w:rsidDel="00C3586A">
          <w:delText>6.3.12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NGEO-WEBC-VTC-0100: Map navigation and selection</w:delText>
        </w:r>
        <w:r w:rsidDel="00C3586A">
          <w:tab/>
          <w:delText>29</w:delText>
        </w:r>
      </w:del>
    </w:p>
    <w:p w:rsidR="009403D9" w:rsidRPr="008C18FD" w:rsidDel="00C3586A" w:rsidRDefault="009403D9">
      <w:pPr>
        <w:pStyle w:val="TM3"/>
        <w:tabs>
          <w:tab w:val="left" w:pos="2041"/>
        </w:tabs>
        <w:rPr>
          <w:del w:id="376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66" w:author="Mokaddem Emna" w:date="2013-01-31T10:41:00Z">
        <w:r w:rsidRPr="00F75560" w:rsidDel="00C3586A">
          <w:delText>6.3.13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NGEO-WEBC-VTC-0110: Simple data access request</w:delText>
        </w:r>
        <w:r w:rsidDel="00C3586A">
          <w:tab/>
          <w:delText>30</w:delText>
        </w:r>
      </w:del>
    </w:p>
    <w:p w:rsidR="009403D9" w:rsidRPr="008C18FD" w:rsidDel="00C3586A" w:rsidRDefault="009403D9">
      <w:pPr>
        <w:pStyle w:val="TM3"/>
        <w:tabs>
          <w:tab w:val="left" w:pos="2041"/>
        </w:tabs>
        <w:rPr>
          <w:del w:id="376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68" w:author="Mokaddem Emna" w:date="2013-01-31T10:41:00Z">
        <w:r w:rsidRPr="00F75560" w:rsidDel="00C3586A">
          <w:delText>6.3.14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NGEO-WEBC-VTC-0120: Standing Order data access request</w:delText>
        </w:r>
        <w:r w:rsidDel="00C3586A">
          <w:tab/>
          <w:delText>30</w:delText>
        </w:r>
      </w:del>
    </w:p>
    <w:p w:rsidR="009403D9" w:rsidRPr="008C18FD" w:rsidDel="00C3586A" w:rsidRDefault="009403D9">
      <w:pPr>
        <w:pStyle w:val="TM3"/>
        <w:tabs>
          <w:tab w:val="left" w:pos="2041"/>
        </w:tabs>
        <w:rPr>
          <w:del w:id="376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70" w:author="Mokaddem Emna" w:date="2013-01-31T10:41:00Z">
        <w:r w:rsidRPr="00F75560" w:rsidDel="00C3586A">
          <w:delText>6.3.15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NGEO-WEBC-VTC-0130: Download Managers Monitoring</w:delText>
        </w:r>
        <w:r w:rsidDel="00C3586A">
          <w:tab/>
          <w:delText>31</w:delText>
        </w:r>
      </w:del>
    </w:p>
    <w:p w:rsidR="009403D9" w:rsidRPr="008C18FD" w:rsidDel="00C3586A" w:rsidRDefault="009403D9">
      <w:pPr>
        <w:pStyle w:val="TM3"/>
        <w:tabs>
          <w:tab w:val="left" w:pos="2041"/>
        </w:tabs>
        <w:rPr>
          <w:del w:id="377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72" w:author="Mokaddem Emna" w:date="2013-01-31T10:41:00Z">
        <w:r w:rsidRPr="00F75560" w:rsidDel="00C3586A">
          <w:delText>6.3.16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NGEO-WEBC-VTC-0131: Download Managers Monitoring: No Download Manager Registered</w:delText>
        </w:r>
        <w:r w:rsidDel="00C3586A">
          <w:tab/>
          <w:delText>31</w:delText>
        </w:r>
      </w:del>
    </w:p>
    <w:p w:rsidR="009403D9" w:rsidRPr="008C18FD" w:rsidDel="00C3586A" w:rsidRDefault="009403D9">
      <w:pPr>
        <w:pStyle w:val="TM3"/>
        <w:tabs>
          <w:tab w:val="left" w:pos="2041"/>
        </w:tabs>
        <w:rPr>
          <w:del w:id="377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74" w:author="Mokaddem Emna" w:date="2013-01-31T10:41:00Z">
        <w:r w:rsidRPr="00F75560" w:rsidDel="00C3586A">
          <w:delText>6.3.17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NGEO-WEBC-VTC-0140: Data Access Requests Monitoring</w:delText>
        </w:r>
        <w:r w:rsidDel="00C3586A">
          <w:tab/>
          <w:delText>31</w:delText>
        </w:r>
      </w:del>
    </w:p>
    <w:p w:rsidR="009403D9" w:rsidRPr="008C18FD" w:rsidDel="00C3586A" w:rsidRDefault="009403D9">
      <w:pPr>
        <w:pStyle w:val="TM3"/>
        <w:tabs>
          <w:tab w:val="left" w:pos="2041"/>
        </w:tabs>
        <w:rPr>
          <w:del w:id="377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76" w:author="Mokaddem Emna" w:date="2013-01-31T10:41:00Z">
        <w:r w:rsidRPr="00F75560" w:rsidDel="00C3586A">
          <w:delText>6.3.18</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NGEO-WEBC-VTC-0150: Direct Download</w:delText>
        </w:r>
        <w:r w:rsidDel="00C3586A">
          <w:tab/>
          <w:delText>32</w:delText>
        </w:r>
      </w:del>
    </w:p>
    <w:p w:rsidR="009403D9" w:rsidRPr="008C18FD" w:rsidDel="00C3586A" w:rsidRDefault="009403D9">
      <w:pPr>
        <w:pStyle w:val="TM3"/>
        <w:tabs>
          <w:tab w:val="left" w:pos="2041"/>
        </w:tabs>
        <w:rPr>
          <w:del w:id="377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78" w:author="Mokaddem Emna" w:date="2013-01-31T10:41:00Z">
        <w:r w:rsidRPr="00F75560" w:rsidDel="00C3586A">
          <w:delText>6.3.19</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NGEO-WEBC-VTC-0151: Direct Download When No Download Manager Registered</w:delText>
        </w:r>
        <w:r w:rsidDel="00C3586A">
          <w:tab/>
          <w:delText>32</w:delText>
        </w:r>
      </w:del>
    </w:p>
    <w:p w:rsidR="009403D9" w:rsidRPr="008C18FD" w:rsidDel="00C3586A" w:rsidRDefault="009403D9">
      <w:pPr>
        <w:pStyle w:val="TM2"/>
        <w:tabs>
          <w:tab w:val="left" w:pos="1305"/>
        </w:tabs>
        <w:rPr>
          <w:del w:id="3779" w:author="Mokaddem Emna" w:date="2013-01-31T10:41:00Z"/>
          <w:rFonts w:asciiTheme="minorHAnsi" w:eastAsiaTheme="minorEastAsia" w:hAnsiTheme="minorHAnsi" w:cstheme="minorBidi"/>
          <w:bCs w:val="0"/>
          <w:caps w:val="0"/>
          <w:spacing w:val="0"/>
          <w:sz w:val="22"/>
          <w:szCs w:val="22"/>
          <w:lang w:val="en-US" w:eastAsia="fr-FR"/>
        </w:rPr>
      </w:pPr>
      <w:del w:id="3780" w:author="Mokaddem Emna" w:date="2013-01-31T10:41:00Z">
        <w:r w:rsidDel="00C3586A">
          <w:delText>6.4</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Validation Test Procedures</w:delText>
        </w:r>
        <w:r w:rsidDel="00C3586A">
          <w:tab/>
          <w:delText>33</w:delText>
        </w:r>
      </w:del>
    </w:p>
    <w:p w:rsidR="009403D9" w:rsidRPr="008C18FD" w:rsidDel="00C3586A" w:rsidRDefault="009403D9">
      <w:pPr>
        <w:pStyle w:val="TM3"/>
        <w:tabs>
          <w:tab w:val="left" w:pos="2041"/>
        </w:tabs>
        <w:rPr>
          <w:del w:id="378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82" w:author="Mokaddem Emna" w:date="2013-01-31T10:41:00Z">
        <w:r w:rsidRPr="00F75560" w:rsidDel="00C3586A">
          <w:delText>6.4.1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General</w:delText>
        </w:r>
        <w:r w:rsidDel="00C3586A">
          <w:tab/>
          <w:delText>33</w:delText>
        </w:r>
      </w:del>
    </w:p>
    <w:p w:rsidR="009403D9" w:rsidRPr="008C18FD" w:rsidDel="00C3586A" w:rsidRDefault="009403D9">
      <w:pPr>
        <w:pStyle w:val="TM3"/>
        <w:tabs>
          <w:tab w:val="left" w:pos="2041"/>
        </w:tabs>
        <w:rPr>
          <w:del w:id="378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84" w:author="Mokaddem Emna" w:date="2013-01-31T10:41:00Z">
        <w:r w:rsidRPr="00F75560" w:rsidDel="00C3586A">
          <w:delText>6.4.2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NGEO-WEBC-VTP-0010: Installation of Web Client</w:delText>
        </w:r>
        <w:r w:rsidDel="00C3586A">
          <w:tab/>
          <w:delText>33</w:delText>
        </w:r>
      </w:del>
    </w:p>
    <w:p w:rsidR="009403D9" w:rsidRPr="008C18FD" w:rsidDel="00C3586A" w:rsidRDefault="009403D9">
      <w:pPr>
        <w:pStyle w:val="TM3"/>
        <w:tabs>
          <w:tab w:val="left" w:pos="2041"/>
        </w:tabs>
        <w:rPr>
          <w:del w:id="378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86" w:author="Mokaddem Emna" w:date="2013-01-31T10:41:00Z">
        <w:r w:rsidRPr="00F75560" w:rsidDel="00C3586A">
          <w:delText>6.4.3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NGEO-WEBC-VTP-0015: Home page check</w:delText>
        </w:r>
        <w:r w:rsidDel="00C3586A">
          <w:tab/>
          <w:delText>33</w:delText>
        </w:r>
      </w:del>
    </w:p>
    <w:p w:rsidR="009403D9" w:rsidRPr="008C18FD" w:rsidDel="00C3586A" w:rsidRDefault="009403D9">
      <w:pPr>
        <w:pStyle w:val="TM3"/>
        <w:tabs>
          <w:tab w:val="left" w:pos="2041"/>
        </w:tabs>
        <w:rPr>
          <w:del w:id="378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88" w:author="Mokaddem Emna" w:date="2013-01-31T10:41:00Z">
        <w:r w:rsidRPr="00F75560" w:rsidDel="00C3586A">
          <w:delText>6.4.4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NGEO-WEBC-VTP-0020: Dataset selection</w:delText>
        </w:r>
        <w:r w:rsidDel="00C3586A">
          <w:tab/>
          <w:delText>34</w:delText>
        </w:r>
      </w:del>
    </w:p>
    <w:p w:rsidR="009403D9" w:rsidRPr="008C18FD" w:rsidDel="00C3586A" w:rsidRDefault="009403D9">
      <w:pPr>
        <w:pStyle w:val="TM3"/>
        <w:tabs>
          <w:tab w:val="left" w:pos="2041"/>
        </w:tabs>
        <w:rPr>
          <w:del w:id="378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90" w:author="Mokaddem Emna" w:date="2013-01-31T10:41:00Z">
        <w:r w:rsidRPr="00F75560" w:rsidDel="00C3586A">
          <w:delText>6.4.5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NGEO-WEBC-VTP-0030: Simple Search Formulation</w:delText>
        </w:r>
        <w:r w:rsidDel="00C3586A">
          <w:tab/>
          <w:delText>34</w:delText>
        </w:r>
      </w:del>
    </w:p>
    <w:p w:rsidR="009403D9" w:rsidRPr="008C18FD" w:rsidDel="00C3586A" w:rsidRDefault="009403D9">
      <w:pPr>
        <w:pStyle w:val="TM3"/>
        <w:tabs>
          <w:tab w:val="left" w:pos="2041"/>
        </w:tabs>
        <w:rPr>
          <w:del w:id="379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92" w:author="Mokaddem Emna" w:date="2013-01-31T10:41:00Z">
        <w:r w:rsidRPr="00F75560" w:rsidDel="00C3586A">
          <w:delText>6.4.6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NGEO-WEBC-VTP-0040: Search results in a table</w:delText>
        </w:r>
        <w:r w:rsidDel="00C3586A">
          <w:tab/>
          <w:delText>35</w:delText>
        </w:r>
      </w:del>
    </w:p>
    <w:p w:rsidR="009403D9" w:rsidRPr="008C18FD" w:rsidDel="00C3586A" w:rsidRDefault="009403D9">
      <w:pPr>
        <w:pStyle w:val="TM3"/>
        <w:tabs>
          <w:tab w:val="left" w:pos="2041"/>
        </w:tabs>
        <w:rPr>
          <w:del w:id="379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94" w:author="Mokaddem Emna" w:date="2013-01-31T10:41:00Z">
        <w:r w:rsidRPr="00F75560" w:rsidDel="00C3586A">
          <w:delText>6.4.7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NGEO-WEBC-VTP-0050: Search results in the map</w:delText>
        </w:r>
        <w:r w:rsidDel="00C3586A">
          <w:tab/>
          <w:delText>35</w:delText>
        </w:r>
      </w:del>
    </w:p>
    <w:p w:rsidR="009403D9" w:rsidRPr="008C18FD" w:rsidDel="00C3586A" w:rsidRDefault="009403D9">
      <w:pPr>
        <w:pStyle w:val="TM3"/>
        <w:tabs>
          <w:tab w:val="left" w:pos="2041"/>
        </w:tabs>
        <w:rPr>
          <w:del w:id="379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96" w:author="Mokaddem Emna" w:date="2013-01-31T10:41:00Z">
        <w:r w:rsidRPr="00F75560" w:rsidDel="00C3586A">
          <w:delText>6.4.8</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NGEO-WEBC-VTP-0060: Browse visualization</w:delText>
        </w:r>
        <w:r w:rsidDel="00C3586A">
          <w:tab/>
          <w:delText>36</w:delText>
        </w:r>
      </w:del>
    </w:p>
    <w:p w:rsidR="009403D9" w:rsidRPr="008C18FD" w:rsidDel="00C3586A" w:rsidRDefault="009403D9">
      <w:pPr>
        <w:pStyle w:val="TM3"/>
        <w:tabs>
          <w:tab w:val="left" w:pos="2041"/>
        </w:tabs>
        <w:rPr>
          <w:del w:id="379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798" w:author="Mokaddem Emna" w:date="2013-01-31T10:41:00Z">
        <w:r w:rsidRPr="00F75560" w:rsidDel="00C3586A">
          <w:delText>6.4.9</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NGEO-WEBC-VTP-0070: Filtered dataset selection</w:delText>
        </w:r>
        <w:r w:rsidDel="00C3586A">
          <w:tab/>
          <w:delText>36</w:delText>
        </w:r>
      </w:del>
    </w:p>
    <w:p w:rsidR="009403D9" w:rsidRPr="008C18FD" w:rsidDel="00C3586A" w:rsidRDefault="009403D9">
      <w:pPr>
        <w:pStyle w:val="TM3"/>
        <w:tabs>
          <w:tab w:val="left" w:pos="2041"/>
        </w:tabs>
        <w:rPr>
          <w:del w:id="379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00" w:author="Mokaddem Emna" w:date="2013-01-31T10:41:00Z">
        <w:r w:rsidRPr="00F75560" w:rsidDel="00C3586A">
          <w:delText>6.4.10</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NGEO-WEBC-VTP-0080: Searching with a url</w:delText>
        </w:r>
        <w:r w:rsidDel="00C3586A">
          <w:tab/>
          <w:delText>37</w:delText>
        </w:r>
      </w:del>
    </w:p>
    <w:p w:rsidR="009403D9" w:rsidRPr="008C18FD" w:rsidDel="00C3586A" w:rsidRDefault="009403D9">
      <w:pPr>
        <w:pStyle w:val="TM3"/>
        <w:tabs>
          <w:tab w:val="left" w:pos="2041"/>
        </w:tabs>
        <w:rPr>
          <w:del w:id="380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02" w:author="Mokaddem Emna" w:date="2013-01-31T10:41:00Z">
        <w:r w:rsidRPr="00F75560" w:rsidDel="00C3586A">
          <w:delText>6.4.11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NGEO-WEBC-VTP-0090: Map background</w:delText>
        </w:r>
        <w:r w:rsidDel="00C3586A">
          <w:tab/>
          <w:delText>37</w:delText>
        </w:r>
      </w:del>
    </w:p>
    <w:p w:rsidR="009403D9" w:rsidRPr="008C18FD" w:rsidDel="00C3586A" w:rsidRDefault="009403D9">
      <w:pPr>
        <w:pStyle w:val="TM3"/>
        <w:tabs>
          <w:tab w:val="left" w:pos="2041"/>
        </w:tabs>
        <w:rPr>
          <w:del w:id="380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04" w:author="Mokaddem Emna" w:date="2013-01-31T10:41:00Z">
        <w:r w:rsidRPr="00F75560" w:rsidDel="00C3586A">
          <w:delText>6.4.12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NGEO-WEBC-VTP-0095: Map data layers</w:delText>
        </w:r>
        <w:r w:rsidDel="00C3586A">
          <w:tab/>
          <w:delText>38</w:delText>
        </w:r>
      </w:del>
    </w:p>
    <w:p w:rsidR="009403D9" w:rsidRPr="008C18FD" w:rsidDel="00C3586A" w:rsidRDefault="009403D9">
      <w:pPr>
        <w:pStyle w:val="TM3"/>
        <w:tabs>
          <w:tab w:val="left" w:pos="2041"/>
        </w:tabs>
        <w:rPr>
          <w:del w:id="380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06" w:author="Mokaddem Emna" w:date="2013-01-31T10:41:00Z">
        <w:r w:rsidRPr="00F75560" w:rsidDel="00C3586A">
          <w:delText>6.4.13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NGEO-WEBC-VTP-0100: Map navigation and selection</w:delText>
        </w:r>
        <w:r w:rsidDel="00C3586A">
          <w:tab/>
          <w:delText>38</w:delText>
        </w:r>
      </w:del>
    </w:p>
    <w:p w:rsidR="009403D9" w:rsidRPr="008C18FD" w:rsidDel="00C3586A" w:rsidRDefault="009403D9">
      <w:pPr>
        <w:pStyle w:val="TM3"/>
        <w:tabs>
          <w:tab w:val="left" w:pos="2041"/>
        </w:tabs>
        <w:rPr>
          <w:del w:id="380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08" w:author="Mokaddem Emna" w:date="2013-01-31T10:41:00Z">
        <w:r w:rsidRPr="00F75560" w:rsidDel="00C3586A">
          <w:delText>6.4.14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NGEO-WEBC-VTP-0110: Simple Data Access Request</w:delText>
        </w:r>
        <w:r w:rsidDel="00C3586A">
          <w:tab/>
          <w:delText>38</w:delText>
        </w:r>
      </w:del>
    </w:p>
    <w:p w:rsidR="009403D9" w:rsidRPr="008C18FD" w:rsidDel="00C3586A" w:rsidRDefault="009403D9">
      <w:pPr>
        <w:pStyle w:val="TM3"/>
        <w:tabs>
          <w:tab w:val="left" w:pos="2041"/>
        </w:tabs>
        <w:rPr>
          <w:del w:id="380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10" w:author="Mokaddem Emna" w:date="2013-01-31T10:41:00Z">
        <w:r w:rsidRPr="00F75560" w:rsidDel="00C3586A">
          <w:delText>6.4.15</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NGEO-WEBC-VTP-0111: Simple Data Access Request: No Download Manager Selected</w:delText>
        </w:r>
        <w:r w:rsidDel="00C3586A">
          <w:tab/>
          <w:delText>40</w:delText>
        </w:r>
      </w:del>
    </w:p>
    <w:p w:rsidR="009403D9" w:rsidRPr="008C18FD" w:rsidDel="00C3586A" w:rsidRDefault="009403D9">
      <w:pPr>
        <w:pStyle w:val="TM3"/>
        <w:tabs>
          <w:tab w:val="left" w:pos="2041"/>
        </w:tabs>
        <w:rPr>
          <w:del w:id="381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12" w:author="Mokaddem Emna" w:date="2013-01-31T10:41:00Z">
        <w:r w:rsidRPr="00F75560" w:rsidDel="00C3586A">
          <w:delText>6.4.16</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NGEO-WEBC-VTP-0112: Simple Data Access Request: No Download Manager Registred</w:delText>
        </w:r>
        <w:r w:rsidDel="00C3586A">
          <w:tab/>
          <w:delText>41</w:delText>
        </w:r>
      </w:del>
    </w:p>
    <w:p w:rsidR="009403D9" w:rsidRPr="008C18FD" w:rsidDel="00C3586A" w:rsidRDefault="009403D9">
      <w:pPr>
        <w:pStyle w:val="TM3"/>
        <w:tabs>
          <w:tab w:val="left" w:pos="2041"/>
        </w:tabs>
        <w:rPr>
          <w:del w:id="381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14" w:author="Mokaddem Emna" w:date="2013-01-31T10:41:00Z">
        <w:r w:rsidRPr="00F75560" w:rsidDel="00C3586A">
          <w:delText>6.4.17</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NGEO-WEBC-VTP-0120: Standing Order Data Access Request: Data Driven Request</w:delText>
        </w:r>
        <w:r w:rsidDel="00C3586A">
          <w:tab/>
          <w:delText>42</w:delText>
        </w:r>
      </w:del>
    </w:p>
    <w:p w:rsidR="009403D9" w:rsidRPr="008C18FD" w:rsidDel="00C3586A" w:rsidRDefault="009403D9">
      <w:pPr>
        <w:pStyle w:val="TM3"/>
        <w:tabs>
          <w:tab w:val="left" w:pos="2041"/>
        </w:tabs>
        <w:rPr>
          <w:del w:id="381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16" w:author="Mokaddem Emna" w:date="2013-01-31T10:41:00Z">
        <w:r w:rsidRPr="00F75560" w:rsidDel="00C3586A">
          <w:delText>6.4.18</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NGEO-WEBC-VTP-0121: Standing Order Data Access Request: Time Driven Request</w:delText>
        </w:r>
        <w:r w:rsidDel="00C3586A">
          <w:tab/>
          <w:delText>43</w:delText>
        </w:r>
      </w:del>
    </w:p>
    <w:p w:rsidR="009403D9" w:rsidRPr="008C18FD" w:rsidDel="00C3586A" w:rsidRDefault="009403D9">
      <w:pPr>
        <w:pStyle w:val="TM3"/>
        <w:tabs>
          <w:tab w:val="left" w:pos="2041"/>
        </w:tabs>
        <w:rPr>
          <w:del w:id="381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18" w:author="Mokaddem Emna" w:date="2013-01-31T10:41:00Z">
        <w:r w:rsidRPr="00F75560" w:rsidDel="00C3586A">
          <w:delText>6.4.19</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NGEO-WEBC-VTP-0122: Standing Order Data Access Request: Data Driven Request with changed download manager</w:delText>
        </w:r>
        <w:r w:rsidDel="00C3586A">
          <w:tab/>
          <w:delText>44</w:delText>
        </w:r>
      </w:del>
    </w:p>
    <w:p w:rsidR="009403D9" w:rsidRPr="008C18FD" w:rsidDel="00C3586A" w:rsidRDefault="009403D9">
      <w:pPr>
        <w:pStyle w:val="TM3"/>
        <w:tabs>
          <w:tab w:val="left" w:pos="2041"/>
        </w:tabs>
        <w:rPr>
          <w:del w:id="3819"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20" w:author="Mokaddem Emna" w:date="2013-01-31T10:41:00Z">
        <w:r w:rsidRPr="00F75560" w:rsidDel="00C3586A">
          <w:delText>6.4.20</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NGEO-WEBC-VTP-0130: Download Managers Monitoring</w:delText>
        </w:r>
        <w:r w:rsidDel="00C3586A">
          <w:tab/>
          <w:delText>46</w:delText>
        </w:r>
      </w:del>
    </w:p>
    <w:p w:rsidR="009403D9" w:rsidRPr="008C18FD" w:rsidDel="00C3586A" w:rsidRDefault="009403D9">
      <w:pPr>
        <w:pStyle w:val="TM3"/>
        <w:tabs>
          <w:tab w:val="left" w:pos="2041"/>
        </w:tabs>
        <w:rPr>
          <w:del w:id="3821"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22" w:author="Mokaddem Emna" w:date="2013-01-31T10:41:00Z">
        <w:r w:rsidRPr="00F75560" w:rsidDel="00C3586A">
          <w:delText>6.4.21</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NGEO-WEBC-VTP-0131: Download Managers Monitoring When No Download Manager Registered</w:delText>
        </w:r>
        <w:r w:rsidDel="00C3586A">
          <w:tab/>
          <w:delText>47</w:delText>
        </w:r>
      </w:del>
    </w:p>
    <w:p w:rsidR="009403D9" w:rsidRPr="008C18FD" w:rsidDel="00C3586A" w:rsidRDefault="009403D9">
      <w:pPr>
        <w:pStyle w:val="TM3"/>
        <w:tabs>
          <w:tab w:val="left" w:pos="2041"/>
        </w:tabs>
        <w:rPr>
          <w:del w:id="3823"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24" w:author="Mokaddem Emna" w:date="2013-01-31T10:41:00Z">
        <w:r w:rsidRPr="00F75560" w:rsidDel="00C3586A">
          <w:delText>6.4.22</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NGEO-WEBC-VTP-0140: Data Access Requests Monitoring</w:delText>
        </w:r>
        <w:r w:rsidDel="00C3586A">
          <w:tab/>
          <w:delText>47</w:delText>
        </w:r>
      </w:del>
    </w:p>
    <w:p w:rsidR="009403D9" w:rsidRPr="008C18FD" w:rsidDel="00C3586A" w:rsidRDefault="009403D9">
      <w:pPr>
        <w:pStyle w:val="TM3"/>
        <w:tabs>
          <w:tab w:val="left" w:pos="2041"/>
        </w:tabs>
        <w:rPr>
          <w:del w:id="3825"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26" w:author="Mokaddem Emna" w:date="2013-01-31T10:41:00Z">
        <w:r w:rsidRPr="00F75560" w:rsidDel="00C3586A">
          <w:delText>6.4.23</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NGEO-WEBC-VTP-0150: Direct Download</w:delText>
        </w:r>
        <w:r w:rsidDel="00C3586A">
          <w:tab/>
          <w:delText>49</w:delText>
        </w:r>
      </w:del>
    </w:p>
    <w:p w:rsidR="009403D9" w:rsidRPr="008C18FD" w:rsidDel="00C3586A" w:rsidRDefault="009403D9">
      <w:pPr>
        <w:pStyle w:val="TM3"/>
        <w:tabs>
          <w:tab w:val="left" w:pos="2041"/>
        </w:tabs>
        <w:rPr>
          <w:del w:id="3827" w:author="Mokaddem Emna" w:date="2013-01-31T10:41:00Z"/>
          <w:rFonts w:asciiTheme="minorHAnsi" w:eastAsiaTheme="minorEastAsia" w:hAnsiTheme="minorHAnsi" w:cstheme="minorBidi"/>
          <w:bCs w:val="0"/>
          <w:iCs w:val="0"/>
          <w:caps w:val="0"/>
          <w:color w:val="auto"/>
          <w:spacing w:val="0"/>
          <w:sz w:val="22"/>
          <w:szCs w:val="22"/>
          <w:lang w:val="en-US" w:eastAsia="fr-FR"/>
        </w:rPr>
      </w:pPr>
      <w:del w:id="3828" w:author="Mokaddem Emna" w:date="2013-01-31T10:41:00Z">
        <w:r w:rsidRPr="00F75560" w:rsidDel="00C3586A">
          <w:delText>6.4.24</w:delText>
        </w:r>
        <w:r w:rsidRPr="008C18FD" w:rsidDel="00C3586A">
          <w:rPr>
            <w:rFonts w:asciiTheme="minorHAnsi" w:eastAsiaTheme="minorEastAsia" w:hAnsiTheme="minorHAnsi" w:cstheme="minorBidi"/>
            <w:bCs w:val="0"/>
            <w:iCs w:val="0"/>
            <w:caps w:val="0"/>
            <w:color w:val="auto"/>
            <w:spacing w:val="0"/>
            <w:sz w:val="22"/>
            <w:szCs w:val="22"/>
            <w:lang w:val="en-US" w:eastAsia="fr-FR"/>
          </w:rPr>
          <w:tab/>
        </w:r>
        <w:r w:rsidDel="00C3586A">
          <w:delText>NGEO-WEBC-VTP-0151: Direct Download When No Download Manager Registered</w:delText>
        </w:r>
        <w:r w:rsidDel="00C3586A">
          <w:tab/>
          <w:delText>50</w:delText>
        </w:r>
      </w:del>
    </w:p>
    <w:p w:rsidR="009403D9" w:rsidRPr="008C18FD" w:rsidDel="00C3586A" w:rsidRDefault="009403D9">
      <w:pPr>
        <w:pStyle w:val="TM2"/>
        <w:tabs>
          <w:tab w:val="left" w:pos="1305"/>
        </w:tabs>
        <w:rPr>
          <w:del w:id="3829" w:author="Mokaddem Emna" w:date="2013-01-31T10:41:00Z"/>
          <w:rFonts w:asciiTheme="minorHAnsi" w:eastAsiaTheme="minorEastAsia" w:hAnsiTheme="minorHAnsi" w:cstheme="minorBidi"/>
          <w:bCs w:val="0"/>
          <w:caps w:val="0"/>
          <w:spacing w:val="0"/>
          <w:sz w:val="22"/>
          <w:szCs w:val="22"/>
          <w:lang w:val="en-US" w:eastAsia="fr-FR"/>
        </w:rPr>
      </w:pPr>
      <w:del w:id="3830" w:author="Mokaddem Emna" w:date="2013-01-31T10:41:00Z">
        <w:r w:rsidDel="00C3586A">
          <w:delText>6.5</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Software Validation Analysis, Inspection, Review of Design</w:delText>
        </w:r>
        <w:r w:rsidDel="00C3586A">
          <w:tab/>
          <w:delText>51</w:delText>
        </w:r>
      </w:del>
    </w:p>
    <w:p w:rsidR="009403D9" w:rsidRPr="008C18FD" w:rsidDel="00C3586A" w:rsidRDefault="009403D9">
      <w:pPr>
        <w:pStyle w:val="TM2"/>
        <w:tabs>
          <w:tab w:val="left" w:pos="1305"/>
        </w:tabs>
        <w:rPr>
          <w:del w:id="3831" w:author="Mokaddem Emna" w:date="2013-01-31T10:41:00Z"/>
          <w:rFonts w:asciiTheme="minorHAnsi" w:eastAsiaTheme="minorEastAsia" w:hAnsiTheme="minorHAnsi" w:cstheme="minorBidi"/>
          <w:bCs w:val="0"/>
          <w:caps w:val="0"/>
          <w:spacing w:val="0"/>
          <w:sz w:val="22"/>
          <w:szCs w:val="22"/>
          <w:lang w:val="en-US" w:eastAsia="fr-FR"/>
        </w:rPr>
      </w:pPr>
      <w:del w:id="3832" w:author="Mokaddem Emna" w:date="2013-01-31T10:41:00Z">
        <w:r w:rsidDel="00C3586A">
          <w:delText>6.6</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Validation Test Platform Requirements</w:delText>
        </w:r>
        <w:r w:rsidDel="00C3586A">
          <w:tab/>
          <w:delText>52</w:delText>
        </w:r>
      </w:del>
    </w:p>
    <w:p w:rsidR="009403D9" w:rsidRPr="008C18FD" w:rsidDel="00C3586A" w:rsidRDefault="009403D9">
      <w:pPr>
        <w:pStyle w:val="TM1"/>
        <w:rPr>
          <w:del w:id="3833" w:author="Mokaddem Emna" w:date="2013-01-31T10:41:00Z"/>
          <w:rFonts w:asciiTheme="minorHAnsi" w:eastAsiaTheme="minorEastAsia" w:hAnsiTheme="minorHAnsi" w:cstheme="minorBidi"/>
          <w:caps w:val="0"/>
          <w:spacing w:val="0"/>
          <w:sz w:val="22"/>
          <w:szCs w:val="22"/>
          <w:lang w:val="en-US" w:eastAsia="fr-FR"/>
        </w:rPr>
      </w:pPr>
      <w:del w:id="3834" w:author="Mokaddem Emna" w:date="2013-01-31T10:41:00Z">
        <w:r w:rsidDel="00C3586A">
          <w:delText>7.</w:delText>
        </w:r>
        <w:r w:rsidRPr="008C18FD" w:rsidDel="00C3586A">
          <w:rPr>
            <w:rFonts w:asciiTheme="minorHAnsi" w:eastAsiaTheme="minorEastAsia" w:hAnsiTheme="minorHAnsi" w:cstheme="minorBidi"/>
            <w:caps w:val="0"/>
            <w:spacing w:val="0"/>
            <w:sz w:val="22"/>
            <w:szCs w:val="22"/>
            <w:lang w:val="en-US" w:eastAsia="fr-FR"/>
          </w:rPr>
          <w:tab/>
        </w:r>
        <w:r w:rsidDel="00C3586A">
          <w:delText>Software Test plan Additional information</w:delText>
        </w:r>
        <w:r w:rsidDel="00C3586A">
          <w:tab/>
          <w:delText>53</w:delText>
        </w:r>
      </w:del>
    </w:p>
    <w:p w:rsidR="009403D9" w:rsidRPr="008C18FD" w:rsidDel="00C3586A" w:rsidRDefault="009403D9">
      <w:pPr>
        <w:pStyle w:val="TM2"/>
        <w:tabs>
          <w:tab w:val="left" w:pos="1305"/>
        </w:tabs>
        <w:rPr>
          <w:del w:id="3835" w:author="Mokaddem Emna" w:date="2013-01-31T10:41:00Z"/>
          <w:rFonts w:asciiTheme="minorHAnsi" w:eastAsiaTheme="minorEastAsia" w:hAnsiTheme="minorHAnsi" w:cstheme="minorBidi"/>
          <w:bCs w:val="0"/>
          <w:caps w:val="0"/>
          <w:spacing w:val="0"/>
          <w:sz w:val="22"/>
          <w:szCs w:val="22"/>
          <w:lang w:val="en-US" w:eastAsia="fr-FR"/>
        </w:rPr>
      </w:pPr>
      <w:del w:id="3836" w:author="Mokaddem Emna" w:date="2013-01-31T10:41:00Z">
        <w:r w:rsidDel="00C3586A">
          <w:lastRenderedPageBreak/>
          <w:delText>7.1</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Requirements to Test/Analysis/Inspection/Review</w:delText>
        </w:r>
        <w:r w:rsidDel="00C3586A">
          <w:tab/>
          <w:delText>53</w:delText>
        </w:r>
      </w:del>
    </w:p>
    <w:p w:rsidR="009403D9" w:rsidRPr="008C18FD" w:rsidDel="00C3586A" w:rsidRDefault="009403D9">
      <w:pPr>
        <w:pStyle w:val="TM2"/>
        <w:tabs>
          <w:tab w:val="left" w:pos="1305"/>
        </w:tabs>
        <w:rPr>
          <w:del w:id="3837" w:author="Mokaddem Emna" w:date="2013-01-31T10:41:00Z"/>
          <w:rFonts w:asciiTheme="minorHAnsi" w:eastAsiaTheme="minorEastAsia" w:hAnsiTheme="minorHAnsi" w:cstheme="minorBidi"/>
          <w:bCs w:val="0"/>
          <w:caps w:val="0"/>
          <w:spacing w:val="0"/>
          <w:sz w:val="22"/>
          <w:szCs w:val="22"/>
          <w:lang w:val="en-US" w:eastAsia="fr-FR"/>
        </w:rPr>
      </w:pPr>
      <w:del w:id="3838" w:author="Mokaddem Emna" w:date="2013-01-31T10:41:00Z">
        <w:r w:rsidDel="00C3586A">
          <w:delText>7.2</w:delText>
        </w:r>
        <w:r w:rsidRPr="008C18FD" w:rsidDel="00C3586A">
          <w:rPr>
            <w:rFonts w:asciiTheme="minorHAnsi" w:eastAsiaTheme="minorEastAsia" w:hAnsiTheme="minorHAnsi" w:cstheme="minorBidi"/>
            <w:bCs w:val="0"/>
            <w:caps w:val="0"/>
            <w:spacing w:val="0"/>
            <w:sz w:val="22"/>
            <w:szCs w:val="22"/>
            <w:lang w:val="en-US" w:eastAsia="fr-FR"/>
          </w:rPr>
          <w:tab/>
        </w:r>
        <w:r w:rsidDel="00C3586A">
          <w:delText>Test design to requirements</w:delText>
        </w:r>
        <w:r w:rsidDel="00C3586A">
          <w:tab/>
          <w:delText>58</w:delText>
        </w:r>
      </w:del>
    </w:p>
    <w:p w:rsidR="009403D9" w:rsidRPr="008C18FD" w:rsidDel="00C3586A" w:rsidRDefault="009403D9">
      <w:pPr>
        <w:pStyle w:val="TM2"/>
        <w:rPr>
          <w:del w:id="3839" w:author="Mokaddem Emna" w:date="2013-01-31T10:41:00Z"/>
          <w:rFonts w:asciiTheme="minorHAnsi" w:eastAsiaTheme="minorEastAsia" w:hAnsiTheme="minorHAnsi" w:cstheme="minorBidi"/>
          <w:bCs w:val="0"/>
          <w:caps w:val="0"/>
          <w:spacing w:val="0"/>
          <w:sz w:val="22"/>
          <w:szCs w:val="22"/>
          <w:lang w:val="en-US" w:eastAsia="fr-FR"/>
        </w:rPr>
      </w:pPr>
      <w:del w:id="3840" w:author="Mokaddem Emna" w:date="2013-01-31T10:41:00Z">
        <w:r w:rsidRPr="008C18FD" w:rsidDel="00C3586A">
          <w:rPr>
            <w:rFonts w:asciiTheme="minorHAnsi" w:eastAsiaTheme="minorEastAsia" w:hAnsiTheme="minorHAnsi" w:cstheme="minorBidi"/>
            <w:bCs w:val="0"/>
            <w:caps w:val="0"/>
            <w:spacing w:val="0"/>
            <w:sz w:val="22"/>
            <w:szCs w:val="22"/>
            <w:lang w:val="en-US" w:eastAsia="fr-FR"/>
          </w:rPr>
          <w:tab/>
        </w:r>
        <w:r w:rsidDel="00C3586A">
          <w:delText>Test design to procedures</w:delText>
        </w:r>
        <w:r w:rsidDel="00C3586A">
          <w:tab/>
          <w:delText>59</w:delText>
        </w:r>
      </w:del>
    </w:p>
    <w:p w:rsidR="009403D9" w:rsidRPr="008C18FD" w:rsidDel="00C3586A" w:rsidRDefault="009403D9">
      <w:pPr>
        <w:pStyle w:val="TM2"/>
        <w:rPr>
          <w:del w:id="3841" w:author="Mokaddem Emna" w:date="2013-01-31T10:41:00Z"/>
          <w:rFonts w:asciiTheme="minorHAnsi" w:eastAsiaTheme="minorEastAsia" w:hAnsiTheme="minorHAnsi" w:cstheme="minorBidi"/>
          <w:bCs w:val="0"/>
          <w:caps w:val="0"/>
          <w:spacing w:val="0"/>
          <w:sz w:val="22"/>
          <w:szCs w:val="22"/>
          <w:lang w:val="en-US" w:eastAsia="fr-FR"/>
          <w:rPrChange w:id="3842" w:author="Emna Mokaddem" w:date="2013-01-04T11:57:00Z">
            <w:rPr>
              <w:del w:id="3843" w:author="Mokaddem Emna" w:date="2013-01-31T10:41:00Z"/>
              <w:rFonts w:asciiTheme="minorHAnsi" w:eastAsiaTheme="minorEastAsia" w:hAnsiTheme="minorHAnsi" w:cstheme="minorBidi"/>
              <w:bCs w:val="0"/>
              <w:caps w:val="0"/>
              <w:spacing w:val="0"/>
              <w:sz w:val="22"/>
              <w:szCs w:val="22"/>
              <w:lang w:val="fr-FR" w:eastAsia="fr-FR"/>
            </w:rPr>
          </w:rPrChange>
        </w:rPr>
      </w:pPr>
      <w:del w:id="3844" w:author="Mokaddem Emna" w:date="2013-01-31T10:41:00Z">
        <w:r w:rsidDel="00C3586A">
          <w:delText>7.3</w:delText>
        </w:r>
        <w:r w:rsidDel="00C3586A">
          <w:tab/>
          <w:delText>59</w:delText>
        </w:r>
      </w:del>
    </w:p>
    <w:p w:rsidR="005C4CDB" w:rsidRPr="00417548" w:rsidRDefault="009045C7" w:rsidP="00CA056B">
      <w:pPr>
        <w:pStyle w:val="Titreindex"/>
        <w:rPr>
          <w:lang w:val="en-GB"/>
        </w:rPr>
      </w:pPr>
      <w:r>
        <w:rPr>
          <w:caps w:val="0"/>
          <w:noProof/>
          <w:spacing w:val="-8"/>
          <w:sz w:val="18"/>
          <w:szCs w:val="24"/>
          <w:lang w:val="en-GB" w:eastAsia="es-ES"/>
        </w:rPr>
        <w:lastRenderedPageBreak/>
        <w:fldChar w:fldCharType="end"/>
      </w:r>
      <w:r w:rsidR="005C4CDB" w:rsidRPr="00417548">
        <w:rPr>
          <w:lang w:val="en-GB"/>
        </w:rPr>
        <w:t>list of tables and figures</w:t>
      </w:r>
    </w:p>
    <w:p w:rsidR="00F13A67" w:rsidRPr="009474B4" w:rsidRDefault="005C4CDB">
      <w:pPr>
        <w:pStyle w:val="Tabledesillustrations"/>
        <w:tabs>
          <w:tab w:val="right" w:leader="dot" w:pos="9344"/>
        </w:tabs>
        <w:rPr>
          <w:ins w:id="3845" w:author="Lavignotte Fabien" w:date="2013-01-30T18:42:00Z"/>
          <w:rFonts w:asciiTheme="minorHAnsi" w:eastAsiaTheme="minorEastAsia" w:hAnsiTheme="minorHAnsi" w:cstheme="minorBidi"/>
          <w:noProof/>
          <w:sz w:val="22"/>
          <w:szCs w:val="22"/>
          <w:lang w:eastAsia="fr-FR"/>
          <w:rPrChange w:id="3846" w:author="Mokaddem Emna" w:date="2013-01-31T10:33:00Z">
            <w:rPr>
              <w:ins w:id="3847" w:author="Lavignotte Fabien" w:date="2013-01-30T18:42:00Z"/>
              <w:rFonts w:asciiTheme="minorHAnsi" w:eastAsiaTheme="minorEastAsia" w:hAnsiTheme="minorHAnsi" w:cstheme="minorBidi"/>
              <w:noProof/>
              <w:sz w:val="22"/>
              <w:szCs w:val="22"/>
              <w:lang w:val="fr-FR" w:eastAsia="fr-FR"/>
            </w:rPr>
          </w:rPrChange>
        </w:rPr>
      </w:pPr>
      <w:r w:rsidRPr="00417548">
        <w:rPr>
          <w:lang w:val="en-GB" w:eastAsia="en-US"/>
        </w:rPr>
        <w:fldChar w:fldCharType="begin"/>
      </w:r>
      <w:r w:rsidRPr="009474B4">
        <w:rPr>
          <w:lang w:eastAsia="en-US"/>
          <w:rPrChange w:id="3848" w:author="Mokaddem Emna" w:date="2013-01-31T10:33:00Z">
            <w:rPr>
              <w:rFonts w:asciiTheme="minorHAnsi" w:eastAsiaTheme="minorHAnsi" w:hAnsiTheme="minorHAnsi" w:cstheme="minorBidi"/>
              <w:sz w:val="22"/>
              <w:szCs w:val="22"/>
              <w:lang w:val="es-ES" w:eastAsia="en-US"/>
            </w:rPr>
          </w:rPrChange>
        </w:rPr>
        <w:instrText xml:space="preserve"> TOC \c "Table" </w:instrText>
      </w:r>
      <w:r w:rsidRPr="00417548">
        <w:rPr>
          <w:lang w:val="en-GB" w:eastAsia="en-US"/>
        </w:rPr>
        <w:fldChar w:fldCharType="separate"/>
      </w:r>
      <w:ins w:id="3849" w:author="Lavignotte Fabien" w:date="2013-01-30T18:42:00Z">
        <w:r w:rsidR="00F13A67" w:rsidRPr="009474B4">
          <w:rPr>
            <w:noProof/>
            <w:rPrChange w:id="3850" w:author="Mokaddem Emna" w:date="2013-01-31T10:33:00Z">
              <w:rPr>
                <w:rFonts w:asciiTheme="minorHAnsi" w:eastAsiaTheme="minorHAnsi" w:hAnsiTheme="minorHAnsi" w:cstheme="minorBidi"/>
                <w:noProof/>
                <w:sz w:val="22"/>
                <w:szCs w:val="22"/>
                <w:lang w:val="en-GB" w:eastAsia="en-US"/>
              </w:rPr>
            </w:rPrChange>
          </w:rPr>
          <w:t>Table 2</w:t>
        </w:r>
        <w:r w:rsidR="00F13A67" w:rsidRPr="009474B4">
          <w:rPr>
            <w:noProof/>
            <w:rPrChange w:id="3851" w:author="Mokaddem Emna" w:date="2013-01-31T10:33:00Z">
              <w:rPr>
                <w:rFonts w:asciiTheme="minorHAnsi" w:eastAsiaTheme="minorHAnsi" w:hAnsiTheme="minorHAnsi" w:cstheme="minorBidi"/>
                <w:noProof/>
                <w:sz w:val="22"/>
                <w:szCs w:val="22"/>
                <w:lang w:val="en-GB" w:eastAsia="en-US"/>
              </w:rPr>
            </w:rPrChange>
          </w:rPr>
          <w:noBreakHyphen/>
          <w:t>1 Applicable Documents</w:t>
        </w:r>
        <w:r w:rsidR="00F13A67" w:rsidRPr="009474B4">
          <w:rPr>
            <w:noProof/>
            <w:rPrChange w:id="3852" w:author="Mokaddem Emna" w:date="2013-01-31T10:33:00Z">
              <w:rPr>
                <w:rFonts w:asciiTheme="minorHAnsi" w:eastAsiaTheme="minorHAnsi" w:hAnsiTheme="minorHAnsi" w:cstheme="minorBidi"/>
                <w:noProof/>
                <w:sz w:val="22"/>
                <w:szCs w:val="22"/>
                <w:lang w:val="es-ES" w:eastAsia="en-US"/>
              </w:rPr>
            </w:rPrChange>
          </w:rPr>
          <w:tab/>
        </w:r>
        <w:r w:rsidR="00F13A67">
          <w:rPr>
            <w:noProof/>
          </w:rPr>
          <w:fldChar w:fldCharType="begin"/>
        </w:r>
        <w:r w:rsidR="00F13A67" w:rsidRPr="009474B4">
          <w:rPr>
            <w:noProof/>
            <w:rPrChange w:id="3853" w:author="Mokaddem Emna" w:date="2013-01-31T10:33:00Z">
              <w:rPr>
                <w:rFonts w:asciiTheme="minorHAnsi" w:eastAsiaTheme="minorHAnsi" w:hAnsiTheme="minorHAnsi" w:cstheme="minorBidi"/>
                <w:noProof/>
                <w:sz w:val="22"/>
                <w:szCs w:val="22"/>
                <w:lang w:val="es-ES" w:eastAsia="en-US"/>
              </w:rPr>
            </w:rPrChange>
          </w:rPr>
          <w:instrText xml:space="preserve"> PAGEREF _Toc347334771 \h </w:instrText>
        </w:r>
      </w:ins>
      <w:r w:rsidR="00F13A67">
        <w:rPr>
          <w:noProof/>
        </w:rPr>
      </w:r>
      <w:r w:rsidR="00F13A67">
        <w:rPr>
          <w:noProof/>
        </w:rPr>
        <w:fldChar w:fldCharType="separate"/>
      </w:r>
      <w:ins w:id="3854" w:author="Lavignotte Fabien" w:date="2013-01-30T18:42:00Z">
        <w:r w:rsidR="00F13A67" w:rsidRPr="009474B4">
          <w:rPr>
            <w:noProof/>
            <w:rPrChange w:id="3855" w:author="Mokaddem Emna" w:date="2013-01-31T10:33:00Z">
              <w:rPr>
                <w:rFonts w:asciiTheme="minorHAnsi" w:eastAsiaTheme="minorHAnsi" w:hAnsiTheme="minorHAnsi" w:cstheme="minorBidi"/>
                <w:noProof/>
                <w:sz w:val="22"/>
                <w:szCs w:val="22"/>
                <w:lang w:val="es-ES" w:eastAsia="en-US"/>
              </w:rPr>
            </w:rPrChange>
          </w:rPr>
          <w:t>9</w:t>
        </w:r>
        <w:r w:rsidR="00F13A67">
          <w:rPr>
            <w:noProof/>
          </w:rPr>
          <w:fldChar w:fldCharType="end"/>
        </w:r>
      </w:ins>
    </w:p>
    <w:p w:rsidR="00F13A67" w:rsidRPr="009474B4" w:rsidRDefault="00F13A67">
      <w:pPr>
        <w:pStyle w:val="Tabledesillustrations"/>
        <w:tabs>
          <w:tab w:val="right" w:leader="dot" w:pos="9344"/>
        </w:tabs>
        <w:rPr>
          <w:ins w:id="3856" w:author="Lavignotte Fabien" w:date="2013-01-30T18:42:00Z"/>
          <w:rFonts w:asciiTheme="minorHAnsi" w:eastAsiaTheme="minorEastAsia" w:hAnsiTheme="minorHAnsi" w:cstheme="minorBidi"/>
          <w:noProof/>
          <w:sz w:val="22"/>
          <w:szCs w:val="22"/>
          <w:lang w:eastAsia="fr-FR"/>
          <w:rPrChange w:id="3857" w:author="Mokaddem Emna" w:date="2013-01-31T10:33:00Z">
            <w:rPr>
              <w:ins w:id="3858" w:author="Lavignotte Fabien" w:date="2013-01-30T18:42:00Z"/>
              <w:rFonts w:asciiTheme="minorHAnsi" w:eastAsiaTheme="minorEastAsia" w:hAnsiTheme="minorHAnsi" w:cstheme="minorBidi"/>
              <w:noProof/>
              <w:sz w:val="22"/>
              <w:szCs w:val="22"/>
              <w:lang w:val="fr-FR" w:eastAsia="fr-FR"/>
            </w:rPr>
          </w:rPrChange>
        </w:rPr>
      </w:pPr>
      <w:ins w:id="3859" w:author="Lavignotte Fabien" w:date="2013-01-30T18:42:00Z">
        <w:r w:rsidRPr="009474B4">
          <w:rPr>
            <w:noProof/>
            <w:rPrChange w:id="3860" w:author="Mokaddem Emna" w:date="2013-01-31T10:33:00Z">
              <w:rPr>
                <w:rFonts w:asciiTheme="minorHAnsi" w:eastAsiaTheme="minorHAnsi" w:hAnsiTheme="minorHAnsi" w:cstheme="minorBidi"/>
                <w:noProof/>
                <w:sz w:val="22"/>
                <w:szCs w:val="22"/>
                <w:lang w:val="en-GB" w:eastAsia="en-US"/>
              </w:rPr>
            </w:rPrChange>
          </w:rPr>
          <w:t>Table 2</w:t>
        </w:r>
        <w:r w:rsidRPr="009474B4">
          <w:rPr>
            <w:noProof/>
            <w:rPrChange w:id="3861" w:author="Mokaddem Emna" w:date="2013-01-31T10:33:00Z">
              <w:rPr>
                <w:rFonts w:asciiTheme="minorHAnsi" w:eastAsiaTheme="minorHAnsi" w:hAnsiTheme="minorHAnsi" w:cstheme="minorBidi"/>
                <w:noProof/>
                <w:sz w:val="22"/>
                <w:szCs w:val="22"/>
                <w:lang w:val="en-GB" w:eastAsia="en-US"/>
              </w:rPr>
            </w:rPrChange>
          </w:rPr>
          <w:noBreakHyphen/>
          <w:t>2 Reference Documents</w:t>
        </w:r>
        <w:r w:rsidRPr="009474B4">
          <w:rPr>
            <w:noProof/>
            <w:rPrChange w:id="3862" w:author="Mokaddem Emna" w:date="2013-01-31T10:33:00Z">
              <w:rPr>
                <w:rFonts w:asciiTheme="minorHAnsi" w:eastAsiaTheme="minorHAnsi" w:hAnsiTheme="minorHAnsi" w:cstheme="minorBidi"/>
                <w:noProof/>
                <w:sz w:val="22"/>
                <w:szCs w:val="22"/>
                <w:lang w:val="es-ES" w:eastAsia="en-US"/>
              </w:rPr>
            </w:rPrChange>
          </w:rPr>
          <w:tab/>
        </w:r>
        <w:r>
          <w:rPr>
            <w:noProof/>
          </w:rPr>
          <w:fldChar w:fldCharType="begin"/>
        </w:r>
        <w:r w:rsidRPr="009474B4">
          <w:rPr>
            <w:noProof/>
            <w:rPrChange w:id="3863" w:author="Mokaddem Emna" w:date="2013-01-31T10:33:00Z">
              <w:rPr>
                <w:rFonts w:asciiTheme="minorHAnsi" w:eastAsiaTheme="minorHAnsi" w:hAnsiTheme="minorHAnsi" w:cstheme="minorBidi"/>
                <w:noProof/>
                <w:sz w:val="22"/>
                <w:szCs w:val="22"/>
                <w:lang w:val="es-ES" w:eastAsia="en-US"/>
              </w:rPr>
            </w:rPrChange>
          </w:rPr>
          <w:instrText xml:space="preserve"> PAGEREF _Toc347334772 \h </w:instrText>
        </w:r>
      </w:ins>
      <w:r>
        <w:rPr>
          <w:noProof/>
        </w:rPr>
      </w:r>
      <w:r>
        <w:rPr>
          <w:noProof/>
        </w:rPr>
        <w:fldChar w:fldCharType="separate"/>
      </w:r>
      <w:ins w:id="3864" w:author="Lavignotte Fabien" w:date="2013-01-30T18:42:00Z">
        <w:r w:rsidRPr="009474B4">
          <w:rPr>
            <w:noProof/>
            <w:rPrChange w:id="3865" w:author="Mokaddem Emna" w:date="2013-01-31T10:33:00Z">
              <w:rPr>
                <w:rFonts w:asciiTheme="minorHAnsi" w:eastAsiaTheme="minorHAnsi" w:hAnsiTheme="minorHAnsi" w:cstheme="minorBidi"/>
                <w:noProof/>
                <w:sz w:val="22"/>
                <w:szCs w:val="22"/>
                <w:lang w:val="es-ES" w:eastAsia="en-US"/>
              </w:rPr>
            </w:rPrChange>
          </w:rPr>
          <w:t>9</w:t>
        </w:r>
        <w:r>
          <w:rPr>
            <w:noProof/>
          </w:rPr>
          <w:fldChar w:fldCharType="end"/>
        </w:r>
      </w:ins>
    </w:p>
    <w:p w:rsidR="00F13A67" w:rsidRPr="00F13A67" w:rsidRDefault="00F13A67">
      <w:pPr>
        <w:pStyle w:val="Tabledesillustrations"/>
        <w:tabs>
          <w:tab w:val="right" w:leader="dot" w:pos="9344"/>
        </w:tabs>
        <w:rPr>
          <w:ins w:id="3866" w:author="Lavignotte Fabien" w:date="2013-01-30T18:42:00Z"/>
          <w:rFonts w:asciiTheme="minorHAnsi" w:eastAsiaTheme="minorEastAsia" w:hAnsiTheme="minorHAnsi" w:cstheme="minorBidi"/>
          <w:noProof/>
          <w:sz w:val="22"/>
          <w:szCs w:val="22"/>
          <w:lang w:eastAsia="fr-FR"/>
          <w:rPrChange w:id="3867" w:author="Lavignotte Fabien" w:date="2013-01-30T18:42:00Z">
            <w:rPr>
              <w:ins w:id="3868" w:author="Lavignotte Fabien" w:date="2013-01-30T18:42:00Z"/>
              <w:rFonts w:asciiTheme="minorHAnsi" w:eastAsiaTheme="minorEastAsia" w:hAnsiTheme="minorHAnsi" w:cstheme="minorBidi"/>
              <w:noProof/>
              <w:sz w:val="22"/>
              <w:szCs w:val="22"/>
              <w:lang w:val="fr-FR" w:eastAsia="fr-FR"/>
            </w:rPr>
          </w:rPrChange>
        </w:rPr>
      </w:pPr>
      <w:ins w:id="3869" w:author="Lavignotte Fabien" w:date="2013-01-30T18:42:00Z">
        <w:r w:rsidRPr="00D832CB">
          <w:rPr>
            <w:noProof/>
            <w:lang w:val="en-GB"/>
          </w:rPr>
          <w:t>Table 3</w:t>
        </w:r>
        <w:r w:rsidRPr="00D832CB">
          <w:rPr>
            <w:noProof/>
            <w:lang w:val="en-GB"/>
          </w:rPr>
          <w:noBreakHyphen/>
          <w:t>1 Definitions</w:t>
        </w:r>
        <w:r>
          <w:rPr>
            <w:noProof/>
          </w:rPr>
          <w:tab/>
        </w:r>
        <w:r>
          <w:rPr>
            <w:noProof/>
          </w:rPr>
          <w:fldChar w:fldCharType="begin"/>
        </w:r>
        <w:r>
          <w:rPr>
            <w:noProof/>
          </w:rPr>
          <w:instrText xml:space="preserve"> PAGEREF _Toc347334773 \h </w:instrText>
        </w:r>
      </w:ins>
      <w:r>
        <w:rPr>
          <w:noProof/>
        </w:rPr>
      </w:r>
      <w:r>
        <w:rPr>
          <w:noProof/>
        </w:rPr>
        <w:fldChar w:fldCharType="separate"/>
      </w:r>
      <w:ins w:id="3870" w:author="Lavignotte Fabien" w:date="2013-01-30T18:42:00Z">
        <w:r>
          <w:rPr>
            <w:noProof/>
          </w:rPr>
          <w:t>10</w:t>
        </w:r>
        <w:r>
          <w:rPr>
            <w:noProof/>
          </w:rPr>
          <w:fldChar w:fldCharType="end"/>
        </w:r>
      </w:ins>
    </w:p>
    <w:p w:rsidR="00F13A67" w:rsidRPr="00F13A67" w:rsidRDefault="00F13A67">
      <w:pPr>
        <w:pStyle w:val="Tabledesillustrations"/>
        <w:tabs>
          <w:tab w:val="right" w:leader="dot" w:pos="9344"/>
        </w:tabs>
        <w:rPr>
          <w:ins w:id="3871" w:author="Lavignotte Fabien" w:date="2013-01-30T18:42:00Z"/>
          <w:rFonts w:asciiTheme="minorHAnsi" w:eastAsiaTheme="minorEastAsia" w:hAnsiTheme="minorHAnsi" w:cstheme="minorBidi"/>
          <w:noProof/>
          <w:sz w:val="22"/>
          <w:szCs w:val="22"/>
          <w:lang w:eastAsia="fr-FR"/>
          <w:rPrChange w:id="3872" w:author="Lavignotte Fabien" w:date="2013-01-30T18:42:00Z">
            <w:rPr>
              <w:ins w:id="3873" w:author="Lavignotte Fabien" w:date="2013-01-30T18:42:00Z"/>
              <w:rFonts w:asciiTheme="minorHAnsi" w:eastAsiaTheme="minorEastAsia" w:hAnsiTheme="minorHAnsi" w:cstheme="minorBidi"/>
              <w:noProof/>
              <w:sz w:val="22"/>
              <w:szCs w:val="22"/>
              <w:lang w:val="fr-FR" w:eastAsia="fr-FR"/>
            </w:rPr>
          </w:rPrChange>
        </w:rPr>
      </w:pPr>
      <w:ins w:id="3874" w:author="Lavignotte Fabien" w:date="2013-01-30T18:42:00Z">
        <w:r w:rsidRPr="00D832CB">
          <w:rPr>
            <w:noProof/>
            <w:lang w:val="en-GB"/>
          </w:rPr>
          <w:t>Table 3</w:t>
        </w:r>
        <w:r w:rsidRPr="00D832CB">
          <w:rPr>
            <w:noProof/>
            <w:lang w:val="en-GB"/>
          </w:rPr>
          <w:noBreakHyphen/>
          <w:t>2 Acronyms</w:t>
        </w:r>
        <w:r>
          <w:rPr>
            <w:noProof/>
          </w:rPr>
          <w:tab/>
        </w:r>
        <w:r>
          <w:rPr>
            <w:noProof/>
          </w:rPr>
          <w:fldChar w:fldCharType="begin"/>
        </w:r>
        <w:r>
          <w:rPr>
            <w:noProof/>
          </w:rPr>
          <w:instrText xml:space="preserve"> PAGEREF _Toc347334774 \h </w:instrText>
        </w:r>
      </w:ins>
      <w:r>
        <w:rPr>
          <w:noProof/>
        </w:rPr>
      </w:r>
      <w:r>
        <w:rPr>
          <w:noProof/>
        </w:rPr>
        <w:fldChar w:fldCharType="separate"/>
      </w:r>
      <w:ins w:id="3875" w:author="Lavignotte Fabien" w:date="2013-01-30T18:42:00Z">
        <w:r>
          <w:rPr>
            <w:noProof/>
          </w:rPr>
          <w:t>10</w:t>
        </w:r>
        <w:r>
          <w:rPr>
            <w:noProof/>
          </w:rPr>
          <w:fldChar w:fldCharType="end"/>
        </w:r>
      </w:ins>
    </w:p>
    <w:p w:rsidR="008B1038" w:rsidRPr="001C6484" w:rsidDel="00F13A67" w:rsidRDefault="008B1038">
      <w:pPr>
        <w:pStyle w:val="Tabledesillustrations"/>
        <w:tabs>
          <w:tab w:val="right" w:leader="dot" w:pos="9344"/>
        </w:tabs>
        <w:rPr>
          <w:del w:id="3876" w:author="Lavignotte Fabien" w:date="2013-01-30T18:42:00Z"/>
          <w:rFonts w:asciiTheme="minorHAnsi" w:eastAsiaTheme="minorEastAsia" w:hAnsiTheme="minorHAnsi" w:cstheme="minorBidi"/>
          <w:noProof/>
          <w:sz w:val="22"/>
          <w:szCs w:val="22"/>
          <w:lang w:eastAsia="fr-FR"/>
        </w:rPr>
      </w:pPr>
      <w:del w:id="3877" w:author="Lavignotte Fabien" w:date="2013-01-30T18:42:00Z">
        <w:r w:rsidRPr="001C6484" w:rsidDel="00F13A67">
          <w:rPr>
            <w:noProof/>
          </w:rPr>
          <w:delText>Table 2</w:delText>
        </w:r>
        <w:r w:rsidRPr="001C6484" w:rsidDel="00F13A67">
          <w:rPr>
            <w:noProof/>
          </w:rPr>
          <w:noBreakHyphen/>
          <w:delText>1 Applicable Documents</w:delText>
        </w:r>
        <w:r w:rsidRPr="001C6484" w:rsidDel="00F13A67">
          <w:rPr>
            <w:noProof/>
          </w:rPr>
          <w:tab/>
          <w:delText>7</w:delText>
        </w:r>
      </w:del>
    </w:p>
    <w:p w:rsidR="008B1038" w:rsidRPr="001C6484" w:rsidDel="00F13A67" w:rsidRDefault="008B1038">
      <w:pPr>
        <w:pStyle w:val="Tabledesillustrations"/>
        <w:tabs>
          <w:tab w:val="right" w:leader="dot" w:pos="9344"/>
        </w:tabs>
        <w:rPr>
          <w:del w:id="3878" w:author="Lavignotte Fabien" w:date="2013-01-30T18:42:00Z"/>
          <w:rFonts w:asciiTheme="minorHAnsi" w:eastAsiaTheme="minorEastAsia" w:hAnsiTheme="minorHAnsi" w:cstheme="minorBidi"/>
          <w:noProof/>
          <w:sz w:val="22"/>
          <w:szCs w:val="22"/>
          <w:lang w:eastAsia="fr-FR"/>
        </w:rPr>
      </w:pPr>
      <w:del w:id="3879" w:author="Lavignotte Fabien" w:date="2013-01-30T18:42:00Z">
        <w:r w:rsidRPr="001C6484" w:rsidDel="00F13A67">
          <w:rPr>
            <w:noProof/>
          </w:rPr>
          <w:delText>Table 2</w:delText>
        </w:r>
        <w:r w:rsidRPr="001C6484" w:rsidDel="00F13A67">
          <w:rPr>
            <w:noProof/>
          </w:rPr>
          <w:noBreakHyphen/>
          <w:delText>2 Reference Documents</w:delText>
        </w:r>
        <w:r w:rsidRPr="001C6484" w:rsidDel="00F13A67">
          <w:rPr>
            <w:noProof/>
          </w:rPr>
          <w:tab/>
          <w:delText>7</w:delText>
        </w:r>
      </w:del>
    </w:p>
    <w:p w:rsidR="008B1038" w:rsidRPr="005625EE" w:rsidDel="00F13A67" w:rsidRDefault="008B1038">
      <w:pPr>
        <w:pStyle w:val="Tabledesillustrations"/>
        <w:tabs>
          <w:tab w:val="right" w:leader="dot" w:pos="9344"/>
        </w:tabs>
        <w:rPr>
          <w:del w:id="3880" w:author="Lavignotte Fabien" w:date="2013-01-30T18:42:00Z"/>
          <w:rFonts w:asciiTheme="minorHAnsi" w:eastAsiaTheme="minorEastAsia" w:hAnsiTheme="minorHAnsi" w:cstheme="minorBidi"/>
          <w:noProof/>
          <w:sz w:val="22"/>
          <w:szCs w:val="22"/>
          <w:lang w:eastAsia="fr-FR"/>
        </w:rPr>
      </w:pPr>
      <w:del w:id="3881" w:author="Lavignotte Fabien" w:date="2013-01-30T18:42:00Z">
        <w:r w:rsidRPr="009E1D97" w:rsidDel="00F13A67">
          <w:rPr>
            <w:noProof/>
            <w:lang w:val="en-GB"/>
          </w:rPr>
          <w:delText>Table 3</w:delText>
        </w:r>
        <w:r w:rsidRPr="009E1D97" w:rsidDel="00F13A67">
          <w:rPr>
            <w:noProof/>
            <w:lang w:val="en-GB"/>
          </w:rPr>
          <w:noBreakHyphen/>
          <w:delText>1 Definitions</w:delText>
        </w:r>
        <w:r w:rsidDel="00F13A67">
          <w:rPr>
            <w:noProof/>
          </w:rPr>
          <w:tab/>
          <w:delText>8</w:delText>
        </w:r>
      </w:del>
    </w:p>
    <w:p w:rsidR="008B1038" w:rsidRPr="005625EE" w:rsidDel="00F13A67" w:rsidRDefault="008B1038">
      <w:pPr>
        <w:pStyle w:val="Tabledesillustrations"/>
        <w:tabs>
          <w:tab w:val="right" w:leader="dot" w:pos="9344"/>
        </w:tabs>
        <w:rPr>
          <w:del w:id="3882" w:author="Lavignotte Fabien" w:date="2013-01-30T18:42:00Z"/>
          <w:rFonts w:asciiTheme="minorHAnsi" w:eastAsiaTheme="minorEastAsia" w:hAnsiTheme="minorHAnsi" w:cstheme="minorBidi"/>
          <w:noProof/>
          <w:sz w:val="22"/>
          <w:szCs w:val="22"/>
          <w:lang w:eastAsia="fr-FR"/>
        </w:rPr>
      </w:pPr>
      <w:del w:id="3883" w:author="Lavignotte Fabien" w:date="2013-01-30T18:42:00Z">
        <w:r w:rsidRPr="009E1D97" w:rsidDel="00F13A67">
          <w:rPr>
            <w:noProof/>
            <w:lang w:val="en-GB"/>
          </w:rPr>
          <w:delText>Table 3</w:delText>
        </w:r>
        <w:r w:rsidRPr="009E1D97" w:rsidDel="00F13A67">
          <w:rPr>
            <w:noProof/>
            <w:lang w:val="en-GB"/>
          </w:rPr>
          <w:noBreakHyphen/>
          <w:delText>2 Acronyms</w:delText>
        </w:r>
        <w:r w:rsidDel="00F13A67">
          <w:rPr>
            <w:noProof/>
          </w:rPr>
          <w:tab/>
          <w:delText>8</w:delText>
        </w:r>
      </w:del>
    </w:p>
    <w:p w:rsidR="005C4CDB" w:rsidRPr="00B86837" w:rsidRDefault="005C4CDB" w:rsidP="005C4CDB">
      <w:r w:rsidRPr="00417548">
        <w:rPr>
          <w:lang w:val="en-GB"/>
        </w:rPr>
        <w:fldChar w:fldCharType="end"/>
      </w:r>
    </w:p>
    <w:p w:rsidR="00F13A67" w:rsidRPr="00F13A67" w:rsidRDefault="005C4CDB">
      <w:pPr>
        <w:pStyle w:val="Tabledesillustrations"/>
        <w:tabs>
          <w:tab w:val="right" w:leader="dot" w:pos="9344"/>
        </w:tabs>
        <w:rPr>
          <w:ins w:id="3884" w:author="Lavignotte Fabien" w:date="2013-01-30T18:42:00Z"/>
          <w:rFonts w:asciiTheme="minorHAnsi" w:eastAsiaTheme="minorEastAsia" w:hAnsiTheme="minorHAnsi" w:cstheme="minorBidi"/>
          <w:noProof/>
          <w:sz w:val="22"/>
          <w:szCs w:val="22"/>
          <w:lang w:eastAsia="fr-FR"/>
          <w:rPrChange w:id="3885" w:author="Lavignotte Fabien" w:date="2013-01-30T18:42:00Z">
            <w:rPr>
              <w:ins w:id="3886" w:author="Lavignotte Fabien" w:date="2013-01-30T18:42:00Z"/>
              <w:rFonts w:asciiTheme="minorHAnsi" w:eastAsiaTheme="minorEastAsia" w:hAnsiTheme="minorHAnsi" w:cstheme="minorBidi"/>
              <w:noProof/>
              <w:sz w:val="22"/>
              <w:szCs w:val="22"/>
              <w:lang w:val="fr-FR" w:eastAsia="fr-FR"/>
            </w:rPr>
          </w:rPrChange>
        </w:rPr>
      </w:pPr>
      <w:r w:rsidRPr="00417548">
        <w:rPr>
          <w:lang w:val="en-GB"/>
        </w:rPr>
        <w:fldChar w:fldCharType="begin"/>
      </w:r>
      <w:r w:rsidRPr="00B86837">
        <w:instrText xml:space="preserve"> TOC \c "Figure" </w:instrText>
      </w:r>
      <w:r w:rsidRPr="00417548">
        <w:rPr>
          <w:lang w:val="en-GB"/>
        </w:rPr>
        <w:fldChar w:fldCharType="separate"/>
      </w:r>
      <w:ins w:id="3887" w:author="Lavignotte Fabien" w:date="2013-01-30T18:42:00Z">
        <w:r w:rsidR="00F13A67">
          <w:rPr>
            <w:noProof/>
          </w:rPr>
          <w:t>Figure 1 Unit test results</w:t>
        </w:r>
        <w:r w:rsidR="00F13A67">
          <w:rPr>
            <w:noProof/>
          </w:rPr>
          <w:tab/>
        </w:r>
        <w:r w:rsidR="00F13A67">
          <w:rPr>
            <w:noProof/>
          </w:rPr>
          <w:fldChar w:fldCharType="begin"/>
        </w:r>
        <w:r w:rsidR="00F13A67">
          <w:rPr>
            <w:noProof/>
          </w:rPr>
          <w:instrText xml:space="preserve"> PAGEREF _Toc347334775 \h </w:instrText>
        </w:r>
      </w:ins>
      <w:r w:rsidR="00F13A67">
        <w:rPr>
          <w:noProof/>
        </w:rPr>
      </w:r>
      <w:r w:rsidR="00F13A67">
        <w:rPr>
          <w:noProof/>
        </w:rPr>
        <w:fldChar w:fldCharType="separate"/>
      </w:r>
      <w:ins w:id="3888" w:author="Lavignotte Fabien" w:date="2013-01-30T18:42:00Z">
        <w:r w:rsidR="00F13A67">
          <w:rPr>
            <w:noProof/>
          </w:rPr>
          <w:t>15</w:t>
        </w:r>
        <w:r w:rsidR="00F13A67">
          <w:rPr>
            <w:noProof/>
          </w:rPr>
          <w:fldChar w:fldCharType="end"/>
        </w:r>
      </w:ins>
    </w:p>
    <w:p w:rsidR="005C4CDB" w:rsidRPr="00B86837" w:rsidRDefault="008B1038" w:rsidP="005C4CDB">
      <w:del w:id="3889" w:author="Lavignotte Fabien" w:date="2013-01-30T18:42:00Z">
        <w:r w:rsidDel="00F13A67">
          <w:rPr>
            <w:b/>
            <w:bCs/>
            <w:noProof/>
            <w:lang w:val="en-US"/>
          </w:rPr>
          <w:delText>No table of figures entries found.</w:delText>
        </w:r>
      </w:del>
      <w:r w:rsidR="005C4CDB" w:rsidRPr="00417548">
        <w:rPr>
          <w:lang w:val="en-GB"/>
        </w:rPr>
        <w:fldChar w:fldCharType="end"/>
      </w:r>
    </w:p>
    <w:p w:rsidR="005C4CDB" w:rsidRPr="00B86837" w:rsidRDefault="005C4CDB" w:rsidP="005C4CDB"/>
    <w:p w:rsidR="005C4CDB" w:rsidRDefault="00DD49AD" w:rsidP="001C6484">
      <w:pPr>
        <w:pStyle w:val="Titre1"/>
        <w:numPr>
          <w:ilvl w:val="0"/>
          <w:numId w:val="7"/>
        </w:numPr>
        <w:rPr>
          <w:lang w:val="en-GB"/>
        </w:rPr>
      </w:pPr>
      <w:bookmarkStart w:id="3890" w:name="_Toc259707925"/>
      <w:bookmarkStart w:id="3891" w:name="_Toc348082071"/>
      <w:r>
        <w:rPr>
          <w:lang w:val="en-GB"/>
        </w:rPr>
        <w:lastRenderedPageBreak/>
        <w:t>I</w:t>
      </w:r>
      <w:r w:rsidR="005C4CDB" w:rsidRPr="00417548">
        <w:rPr>
          <w:lang w:val="en-GB"/>
        </w:rPr>
        <w:t>ntroduction</w:t>
      </w:r>
      <w:bookmarkEnd w:id="3890"/>
      <w:bookmarkEnd w:id="3891"/>
    </w:p>
    <w:p w:rsidR="005C4CDB" w:rsidRPr="00417548" w:rsidRDefault="00B86837" w:rsidP="00B86837">
      <w:pPr>
        <w:rPr>
          <w:rFonts w:ascii="Verdana" w:hAnsi="Verdana"/>
          <w:sz w:val="18"/>
          <w:szCs w:val="18"/>
          <w:lang w:val="en-GB"/>
        </w:rPr>
      </w:pPr>
      <w:r w:rsidRPr="00B86837">
        <w:rPr>
          <w:rFonts w:ascii="Verdana" w:hAnsi="Verdana"/>
          <w:sz w:val="18"/>
          <w:szCs w:val="18"/>
          <w:lang w:val="en-GB"/>
        </w:rPr>
        <w:t>This document has been created taking as a base the corresponding DRD (Document Requirements Definition) in [AD.</w:t>
      </w:r>
      <w:r w:rsidRPr="00B86837">
        <w:rPr>
          <w:rFonts w:ascii="Verdana" w:hAnsi="Verdana"/>
          <w:sz w:val="18"/>
          <w:szCs w:val="18"/>
          <w:lang w:val="en-GB"/>
        </w:rPr>
        <w:fldChar w:fldCharType="begin"/>
      </w:r>
      <w:r w:rsidRPr="00B86837">
        <w:rPr>
          <w:rFonts w:ascii="Verdana" w:hAnsi="Verdana"/>
          <w:sz w:val="18"/>
          <w:szCs w:val="18"/>
          <w:lang w:val="en-GB"/>
        </w:rPr>
        <w:instrText xml:space="preserve"> SEQ DA \* MERGEFORMAT </w:instrText>
      </w:r>
      <w:r w:rsidRPr="00B86837">
        <w:rPr>
          <w:rFonts w:ascii="Verdana" w:hAnsi="Verdana"/>
          <w:sz w:val="18"/>
          <w:szCs w:val="18"/>
          <w:lang w:val="en-GB"/>
        </w:rPr>
        <w:fldChar w:fldCharType="separate"/>
      </w:r>
      <w:r w:rsidR="00A61C8A">
        <w:rPr>
          <w:rFonts w:ascii="Verdana" w:hAnsi="Verdana"/>
          <w:noProof/>
          <w:sz w:val="18"/>
          <w:szCs w:val="18"/>
          <w:lang w:val="en-GB"/>
        </w:rPr>
        <w:t>1</w:t>
      </w:r>
      <w:r w:rsidRPr="00B86837">
        <w:rPr>
          <w:rFonts w:ascii="Verdana" w:hAnsi="Verdana"/>
          <w:sz w:val="18"/>
          <w:szCs w:val="18"/>
          <w:lang w:val="en-GB"/>
        </w:rPr>
        <w:fldChar w:fldCharType="end"/>
      </w:r>
      <w:r w:rsidRPr="00B86837">
        <w:rPr>
          <w:rFonts w:ascii="Verdana" w:hAnsi="Verdana"/>
          <w:sz w:val="18"/>
          <w:szCs w:val="18"/>
          <w:lang w:val="en-GB"/>
        </w:rPr>
        <w:t>].</w:t>
      </w:r>
    </w:p>
    <w:p w:rsidR="005C4CDB" w:rsidRPr="00417548" w:rsidRDefault="00B4017B" w:rsidP="001C6484">
      <w:pPr>
        <w:pStyle w:val="Titre2"/>
        <w:numPr>
          <w:ilvl w:val="1"/>
          <w:numId w:val="5"/>
        </w:numPr>
        <w:rPr>
          <w:lang w:val="en-GB"/>
        </w:rPr>
      </w:pPr>
      <w:bookmarkStart w:id="3892" w:name="_Toc259707926"/>
      <w:bookmarkStart w:id="3893" w:name="_Toc348082072"/>
      <w:r>
        <w:rPr>
          <w:lang w:val="en-GB"/>
        </w:rPr>
        <w:t>P</w:t>
      </w:r>
      <w:r w:rsidR="005C4CDB" w:rsidRPr="00417548">
        <w:rPr>
          <w:lang w:val="en-GB"/>
        </w:rPr>
        <w:t>urpose</w:t>
      </w:r>
      <w:bookmarkEnd w:id="3892"/>
      <w:bookmarkEnd w:id="3893"/>
    </w:p>
    <w:p w:rsidR="001A43E5"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Plan</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1A43E5" w:rsidRPr="001A43E5" w:rsidRDefault="001A43E5" w:rsidP="001A43E5">
      <w:pPr>
        <w:rPr>
          <w:rFonts w:ascii="Verdana" w:hAnsi="Verdana"/>
          <w:sz w:val="18"/>
          <w:szCs w:val="18"/>
          <w:lang w:val="en-GB"/>
        </w:rPr>
      </w:pPr>
      <w:r w:rsidRPr="001A43E5">
        <w:rPr>
          <w:rFonts w:ascii="Verdana" w:hAnsi="Verdana"/>
          <w:sz w:val="18"/>
          <w:szCs w:val="18"/>
          <w:lang w:val="en-GB"/>
        </w:rPr>
        <w:t>This document provides the definition of the Test Design, Test Cases, and Test Procedures</w:t>
      </w:r>
      <w:r>
        <w:rPr>
          <w:rFonts w:ascii="Verdana" w:hAnsi="Verdana"/>
          <w:sz w:val="18"/>
          <w:szCs w:val="18"/>
          <w:lang w:val="en-GB"/>
        </w:rPr>
        <w:t xml:space="preserve"> </w:t>
      </w:r>
      <w:r w:rsidRPr="001A43E5">
        <w:rPr>
          <w:rFonts w:ascii="Verdana" w:hAnsi="Verdana"/>
          <w:sz w:val="18"/>
          <w:szCs w:val="18"/>
          <w:lang w:val="en-GB"/>
        </w:rPr>
        <w:t xml:space="preserve">identified for verifying and validating the </w:t>
      </w:r>
      <w:r>
        <w:rPr>
          <w:rFonts w:ascii="Verdana" w:hAnsi="Verdana"/>
          <w:sz w:val="18"/>
          <w:szCs w:val="18"/>
          <w:lang w:val="en-GB"/>
        </w:rPr>
        <w:t>ngEO Web Client sub-</w:t>
      </w:r>
      <w:r w:rsidRPr="001A43E5">
        <w:rPr>
          <w:rFonts w:ascii="Verdana" w:hAnsi="Verdana"/>
          <w:sz w:val="18"/>
          <w:szCs w:val="18"/>
          <w:lang w:val="en-GB"/>
        </w:rPr>
        <w:t>system against</w:t>
      </w:r>
      <w:r>
        <w:rPr>
          <w:rFonts w:ascii="Verdana" w:hAnsi="Verdana"/>
          <w:sz w:val="18"/>
          <w:szCs w:val="18"/>
          <w:lang w:val="en-GB"/>
        </w:rPr>
        <w:t xml:space="preserve"> </w:t>
      </w:r>
      <w:r w:rsidRPr="001A43E5">
        <w:rPr>
          <w:rFonts w:ascii="Verdana" w:hAnsi="Verdana"/>
          <w:sz w:val="18"/>
          <w:szCs w:val="18"/>
          <w:lang w:val="en-GB"/>
        </w:rPr>
        <w:t>the Software Requirements Specifications as defined in [AD</w:t>
      </w:r>
      <w:r>
        <w:rPr>
          <w:rFonts w:ascii="Verdana" w:hAnsi="Verdana"/>
          <w:sz w:val="18"/>
          <w:szCs w:val="18"/>
          <w:lang w:val="en-GB"/>
        </w:rPr>
        <w:t>.2</w:t>
      </w:r>
      <w:r w:rsidRPr="001A43E5">
        <w:rPr>
          <w:rFonts w:ascii="Verdana" w:hAnsi="Verdana"/>
          <w:sz w:val="18"/>
          <w:szCs w:val="18"/>
          <w:lang w:val="en-GB"/>
        </w:rPr>
        <w:t>].</w:t>
      </w:r>
    </w:p>
    <w:p w:rsidR="005C4CDB" w:rsidRPr="001A43E5" w:rsidRDefault="001A43E5" w:rsidP="001A43E5">
      <w:pPr>
        <w:rPr>
          <w:rFonts w:ascii="Verdana" w:hAnsi="Verdana"/>
          <w:sz w:val="18"/>
          <w:szCs w:val="18"/>
          <w:lang w:val="en-GB"/>
        </w:rPr>
      </w:pPr>
      <w:r w:rsidRPr="001A43E5">
        <w:rPr>
          <w:rFonts w:ascii="Verdana" w:hAnsi="Verdana"/>
          <w:sz w:val="18"/>
          <w:szCs w:val="18"/>
          <w:lang w:val="en-GB"/>
        </w:rPr>
        <w:t xml:space="preserve">This document will be updated during the </w:t>
      </w:r>
      <w:r>
        <w:rPr>
          <w:rFonts w:ascii="Verdana" w:hAnsi="Verdana"/>
          <w:sz w:val="18"/>
          <w:szCs w:val="18"/>
          <w:lang w:val="en-GB"/>
        </w:rPr>
        <w:t>ngEO project</w:t>
      </w:r>
      <w:r w:rsidRPr="001A43E5">
        <w:rPr>
          <w:rFonts w:ascii="Verdana" w:hAnsi="Verdana"/>
          <w:sz w:val="18"/>
          <w:szCs w:val="18"/>
          <w:lang w:val="en-GB"/>
        </w:rPr>
        <w:t>.</w:t>
      </w:r>
    </w:p>
    <w:p w:rsidR="005C4CDB" w:rsidRPr="00417548" w:rsidRDefault="00B4017B" w:rsidP="001C6484">
      <w:pPr>
        <w:pStyle w:val="Titre2"/>
        <w:numPr>
          <w:ilvl w:val="1"/>
          <w:numId w:val="5"/>
        </w:numPr>
        <w:rPr>
          <w:lang w:val="en-GB"/>
        </w:rPr>
      </w:pPr>
      <w:bookmarkStart w:id="3894" w:name="_Toc348082073"/>
      <w:r>
        <w:rPr>
          <w:lang w:val="en-GB"/>
        </w:rPr>
        <w:t>S</w:t>
      </w:r>
      <w:r w:rsidR="005C4CDB" w:rsidRPr="00417548">
        <w:rPr>
          <w:lang w:val="en-GB"/>
        </w:rPr>
        <w:t>cope</w:t>
      </w:r>
      <w:bookmarkEnd w:id="3894"/>
    </w:p>
    <w:p w:rsidR="005C4CDB" w:rsidRPr="00707E24" w:rsidRDefault="001A43E5" w:rsidP="005C4CDB">
      <w:pPr>
        <w:rPr>
          <w:rFonts w:ascii="Verdana" w:hAnsi="Verdana"/>
          <w:sz w:val="18"/>
          <w:szCs w:val="18"/>
          <w:lang w:val="en-GB"/>
        </w:rPr>
      </w:pPr>
      <w:r w:rsidRPr="00707E24">
        <w:rPr>
          <w:rFonts w:ascii="Verdana" w:hAnsi="Verdana"/>
          <w:sz w:val="18"/>
          <w:szCs w:val="18"/>
          <w:lang w:val="en-GB"/>
        </w:rPr>
        <w:t>This document covers only the requirements found in the Software Requirements Specifications as defined in [AD.2].</w:t>
      </w:r>
    </w:p>
    <w:p w:rsidR="005C4CDB" w:rsidRPr="00417548" w:rsidRDefault="005C4CDB" w:rsidP="005C4CDB">
      <w:pPr>
        <w:rPr>
          <w:lang w:val="en-GB"/>
        </w:rPr>
      </w:pPr>
    </w:p>
    <w:p w:rsidR="005C4CDB" w:rsidRPr="00417548" w:rsidRDefault="00B4017B" w:rsidP="00CE4967">
      <w:pPr>
        <w:pStyle w:val="Titre1"/>
        <w:rPr>
          <w:lang w:val="en-GB"/>
        </w:rPr>
      </w:pPr>
      <w:bookmarkStart w:id="3895" w:name="_Toc259707927"/>
      <w:bookmarkStart w:id="3896" w:name="_Toc348082074"/>
      <w:r>
        <w:rPr>
          <w:lang w:val="en-GB"/>
        </w:rPr>
        <w:lastRenderedPageBreak/>
        <w:t>A</w:t>
      </w:r>
      <w:r w:rsidR="005C4CDB" w:rsidRPr="00417548">
        <w:rPr>
          <w:lang w:val="en-GB"/>
        </w:rPr>
        <w:t xml:space="preserve">pplicable and </w:t>
      </w:r>
      <w:r>
        <w:rPr>
          <w:lang w:val="en-GB"/>
        </w:rPr>
        <w:t>R</w:t>
      </w:r>
      <w:r w:rsidR="005C4CDB" w:rsidRPr="00417548">
        <w:rPr>
          <w:lang w:val="en-GB"/>
        </w:rPr>
        <w:t>efer</w:t>
      </w:r>
      <w:r>
        <w:rPr>
          <w:lang w:val="en-GB"/>
        </w:rPr>
        <w:t>e</w:t>
      </w:r>
      <w:r w:rsidR="005C4CDB" w:rsidRPr="00417548">
        <w:rPr>
          <w:lang w:val="en-GB"/>
        </w:rPr>
        <w:t xml:space="preserve">nce </w:t>
      </w:r>
      <w:r>
        <w:rPr>
          <w:lang w:val="en-GB"/>
        </w:rPr>
        <w:t>D</w:t>
      </w:r>
      <w:r w:rsidR="005C4CDB" w:rsidRPr="00417548">
        <w:rPr>
          <w:lang w:val="en-GB"/>
        </w:rPr>
        <w:t>ocuments</w:t>
      </w:r>
      <w:bookmarkEnd w:id="3895"/>
      <w:bookmarkEnd w:id="3896"/>
    </w:p>
    <w:p w:rsidR="005C4CDB" w:rsidRPr="00417548" w:rsidRDefault="00B4017B" w:rsidP="001C6484">
      <w:pPr>
        <w:pStyle w:val="Titre2"/>
        <w:numPr>
          <w:ilvl w:val="1"/>
          <w:numId w:val="5"/>
        </w:numPr>
        <w:rPr>
          <w:lang w:val="en-GB"/>
        </w:rPr>
      </w:pPr>
      <w:bookmarkStart w:id="3897" w:name="_Toc215399298"/>
      <w:bookmarkStart w:id="3898" w:name="_Toc259707928"/>
      <w:bookmarkStart w:id="3899" w:name="_Toc348082075"/>
      <w:r>
        <w:rPr>
          <w:lang w:val="en-GB"/>
        </w:rPr>
        <w:t>A</w:t>
      </w:r>
      <w:r w:rsidR="005C4CDB" w:rsidRPr="00417548">
        <w:rPr>
          <w:lang w:val="en-GB"/>
        </w:rPr>
        <w:t xml:space="preserve">pplicable </w:t>
      </w:r>
      <w:r>
        <w:rPr>
          <w:lang w:val="en-GB"/>
        </w:rPr>
        <w:t>D</w:t>
      </w:r>
      <w:r w:rsidR="005C4CDB" w:rsidRPr="00417548">
        <w:rPr>
          <w:lang w:val="en-GB"/>
        </w:rPr>
        <w:t>ocuments</w:t>
      </w:r>
      <w:bookmarkEnd w:id="3897"/>
      <w:bookmarkEnd w:id="3898"/>
      <w:bookmarkEnd w:id="3899"/>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5C4CDB" w:rsidRPr="00417548" w:rsidRDefault="005C4CDB" w:rsidP="005C4CDB">
      <w:pPr>
        <w:pStyle w:val="Lgende"/>
        <w:rPr>
          <w:lang w:val="en-GB"/>
        </w:rPr>
      </w:pPr>
      <w:bookmarkStart w:id="3900" w:name="_Toc180836520"/>
      <w:bookmarkStart w:id="3901" w:name="_Toc184781922"/>
      <w:bookmarkStart w:id="3902" w:name="_Toc189913983"/>
      <w:bookmarkStart w:id="3903" w:name="_Toc189913987"/>
      <w:bookmarkStart w:id="3904" w:name="_Toc189914121"/>
      <w:bookmarkStart w:id="3905" w:name="_Toc189914125"/>
      <w:bookmarkStart w:id="3906" w:name="_Toc189914167"/>
      <w:bookmarkStart w:id="3907" w:name="_Toc200520781"/>
      <w:bookmarkStart w:id="3908" w:name="_Toc200520787"/>
      <w:bookmarkStart w:id="3909" w:name="_Toc215399327"/>
      <w:bookmarkStart w:id="3910" w:name="_Toc259707963"/>
      <w:bookmarkStart w:id="3911" w:name="_Toc347334771"/>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w:t>
      </w:r>
      <w:bookmarkEnd w:id="3900"/>
      <w:bookmarkEnd w:id="3901"/>
      <w:r w:rsidRPr="00417548">
        <w:rPr>
          <w:lang w:val="en-GB"/>
        </w:rPr>
        <w:t>Applicable Documents</w:t>
      </w:r>
      <w:bookmarkEnd w:id="3902"/>
      <w:bookmarkEnd w:id="3903"/>
      <w:bookmarkEnd w:id="3904"/>
      <w:bookmarkEnd w:id="3905"/>
      <w:bookmarkEnd w:id="3906"/>
      <w:bookmarkEnd w:id="3907"/>
      <w:bookmarkEnd w:id="3908"/>
      <w:bookmarkEnd w:id="3909"/>
      <w:bookmarkEnd w:id="3910"/>
      <w:bookmarkEnd w:id="3911"/>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525"/>
        <w:gridCol w:w="1843"/>
        <w:gridCol w:w="850"/>
        <w:gridCol w:w="1387"/>
      </w:tblGrid>
      <w:tr w:rsidR="005C4CDB" w:rsidRPr="00417548" w:rsidTr="00B46688">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525" w:type="dxa"/>
            <w:shd w:val="clear" w:color="auto" w:fill="8B8D8E"/>
          </w:tcPr>
          <w:p w:rsidR="005C4CDB" w:rsidRPr="00417548" w:rsidRDefault="005C4CDB" w:rsidP="003829C8">
            <w:pPr>
              <w:pStyle w:val="tableheader"/>
              <w:rPr>
                <w:lang w:val="en-GB"/>
              </w:rPr>
            </w:pPr>
            <w:r w:rsidRPr="00417548">
              <w:rPr>
                <w:lang w:val="en-GB"/>
              </w:rPr>
              <w:t>Title</w:t>
            </w:r>
          </w:p>
        </w:tc>
        <w:tc>
          <w:tcPr>
            <w:tcW w:w="1843" w:type="dxa"/>
            <w:shd w:val="clear" w:color="auto" w:fill="8B8D8E"/>
          </w:tcPr>
          <w:p w:rsidR="005C4CDB" w:rsidRPr="00417548" w:rsidRDefault="005C4CDB" w:rsidP="003829C8">
            <w:pPr>
              <w:pStyle w:val="tableheader"/>
              <w:rPr>
                <w:lang w:val="en-GB"/>
              </w:rPr>
            </w:pPr>
            <w:r w:rsidRPr="00417548">
              <w:rPr>
                <w:lang w:val="en-GB"/>
              </w:rPr>
              <w:t>Code</w:t>
            </w:r>
          </w:p>
        </w:tc>
        <w:tc>
          <w:tcPr>
            <w:tcW w:w="850" w:type="dxa"/>
            <w:shd w:val="clear" w:color="auto" w:fill="8B8D8E"/>
          </w:tcPr>
          <w:p w:rsidR="005C4CDB" w:rsidRPr="00417548" w:rsidRDefault="005C4CDB" w:rsidP="003829C8">
            <w:pPr>
              <w:pStyle w:val="tableheader"/>
              <w:rPr>
                <w:lang w:val="en-GB"/>
              </w:rPr>
            </w:pPr>
            <w:r w:rsidRPr="00417548">
              <w:rPr>
                <w:lang w:val="en-GB"/>
              </w:rPr>
              <w:t>Version</w:t>
            </w:r>
          </w:p>
        </w:tc>
        <w:tc>
          <w:tcPr>
            <w:tcW w:w="1387"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B46688">
        <w:trPr>
          <w:jc w:val="center"/>
        </w:trPr>
        <w:tc>
          <w:tcPr>
            <w:tcW w:w="691" w:type="dxa"/>
          </w:tcPr>
          <w:p w:rsidR="005C4CDB" w:rsidRPr="00417548" w:rsidRDefault="005C4CDB" w:rsidP="001C6484">
            <w:pPr>
              <w:pStyle w:val="tabletext"/>
              <w:numPr>
                <w:ilvl w:val="0"/>
                <w:numId w:val="1"/>
              </w:numPr>
              <w:ind w:left="357" w:hanging="357"/>
              <w:rPr>
                <w:lang w:val="en-GB"/>
              </w:rPr>
            </w:pPr>
          </w:p>
        </w:tc>
        <w:tc>
          <w:tcPr>
            <w:tcW w:w="4525" w:type="dxa"/>
          </w:tcPr>
          <w:p w:rsidR="005C4CDB" w:rsidRPr="00417548" w:rsidRDefault="005C4CDB" w:rsidP="003829C8">
            <w:pPr>
              <w:pStyle w:val="tabletext"/>
              <w:rPr>
                <w:lang w:val="en-GB"/>
              </w:rPr>
            </w:pPr>
            <w:r w:rsidRPr="00417548">
              <w:rPr>
                <w:lang w:val="en-GB"/>
              </w:rPr>
              <w:t>Space Engineering - Software</w:t>
            </w:r>
          </w:p>
        </w:tc>
        <w:tc>
          <w:tcPr>
            <w:tcW w:w="1843" w:type="dxa"/>
          </w:tcPr>
          <w:p w:rsidR="005C4CDB" w:rsidRPr="00417548" w:rsidRDefault="005C4CDB" w:rsidP="003829C8">
            <w:pPr>
              <w:pStyle w:val="tabletext"/>
              <w:rPr>
                <w:lang w:val="en-GB"/>
              </w:rPr>
            </w:pPr>
            <w:r w:rsidRPr="00417548">
              <w:rPr>
                <w:lang w:val="en-GB"/>
              </w:rPr>
              <w:t>ECSS-E-ST-40</w:t>
            </w:r>
          </w:p>
        </w:tc>
        <w:tc>
          <w:tcPr>
            <w:tcW w:w="850" w:type="dxa"/>
          </w:tcPr>
          <w:p w:rsidR="005C4CDB" w:rsidRPr="00417548" w:rsidRDefault="005C4CDB" w:rsidP="003829C8">
            <w:pPr>
              <w:pStyle w:val="tabletext"/>
              <w:jc w:val="center"/>
              <w:rPr>
                <w:lang w:val="en-GB"/>
              </w:rPr>
            </w:pPr>
            <w:r w:rsidRPr="00417548">
              <w:rPr>
                <w:lang w:val="en-GB"/>
              </w:rPr>
              <w:t>C</w:t>
            </w:r>
          </w:p>
        </w:tc>
        <w:tc>
          <w:tcPr>
            <w:tcW w:w="1387" w:type="dxa"/>
          </w:tcPr>
          <w:p w:rsidR="005C4CDB" w:rsidRPr="00417548" w:rsidRDefault="005C4CDB" w:rsidP="003829C8">
            <w:pPr>
              <w:pStyle w:val="tabletext"/>
              <w:rPr>
                <w:lang w:val="en-GB"/>
              </w:rPr>
            </w:pPr>
            <w:r w:rsidRPr="00417548">
              <w:rPr>
                <w:lang w:val="en-GB"/>
              </w:rPr>
              <w:t>6 March 2009</w:t>
            </w:r>
          </w:p>
        </w:tc>
      </w:tr>
      <w:tr w:rsidR="005624DE" w:rsidRPr="00417548" w:rsidTr="00B46688">
        <w:trPr>
          <w:jc w:val="center"/>
        </w:trPr>
        <w:tc>
          <w:tcPr>
            <w:tcW w:w="691" w:type="dxa"/>
          </w:tcPr>
          <w:p w:rsidR="005624DE" w:rsidRPr="00417548" w:rsidRDefault="005624DE" w:rsidP="001C6484">
            <w:pPr>
              <w:pStyle w:val="tabletext"/>
              <w:numPr>
                <w:ilvl w:val="0"/>
                <w:numId w:val="1"/>
              </w:numPr>
              <w:ind w:left="357" w:hanging="357"/>
              <w:rPr>
                <w:lang w:val="en-GB"/>
              </w:rPr>
            </w:pPr>
          </w:p>
        </w:tc>
        <w:tc>
          <w:tcPr>
            <w:tcW w:w="4525" w:type="dxa"/>
          </w:tcPr>
          <w:p w:rsidR="005624DE" w:rsidRPr="00417548" w:rsidRDefault="005624DE" w:rsidP="003829C8">
            <w:pPr>
              <w:pStyle w:val="tabletext"/>
              <w:rPr>
                <w:lang w:val="en-GB"/>
              </w:rPr>
            </w:pPr>
            <w:r w:rsidRPr="005624DE">
              <w:rPr>
                <w:lang w:val="en-GB"/>
              </w:rPr>
              <w:t>SUBSYSTEM REQUIREMENT DOCUMENT FOR NGEO WEB USER CLIENT</w:t>
            </w:r>
          </w:p>
        </w:tc>
        <w:tc>
          <w:tcPr>
            <w:tcW w:w="1843" w:type="dxa"/>
          </w:tcPr>
          <w:p w:rsidR="005624DE" w:rsidRPr="00417548" w:rsidRDefault="005624DE" w:rsidP="003829C8">
            <w:pPr>
              <w:pStyle w:val="tabletext"/>
              <w:rPr>
                <w:lang w:val="en-GB"/>
              </w:rPr>
            </w:pPr>
            <w:r w:rsidRPr="005624DE">
              <w:rPr>
                <w:lang w:val="en-GB"/>
              </w:rPr>
              <w:t>ngEO-14-SRD-ELC-005</w:t>
            </w:r>
          </w:p>
        </w:tc>
        <w:tc>
          <w:tcPr>
            <w:tcW w:w="850" w:type="dxa"/>
          </w:tcPr>
          <w:p w:rsidR="005624DE" w:rsidRPr="00417548" w:rsidRDefault="005624DE" w:rsidP="003829C8">
            <w:pPr>
              <w:pStyle w:val="tabletext"/>
              <w:jc w:val="center"/>
              <w:rPr>
                <w:lang w:val="en-GB"/>
              </w:rPr>
            </w:pPr>
            <w:r w:rsidRPr="005624DE">
              <w:rPr>
                <w:lang w:val="en-GB"/>
              </w:rPr>
              <w:t>1.2</w:t>
            </w:r>
          </w:p>
        </w:tc>
        <w:tc>
          <w:tcPr>
            <w:tcW w:w="1387" w:type="dxa"/>
          </w:tcPr>
          <w:p w:rsidR="005624DE" w:rsidRPr="00417548" w:rsidRDefault="00B46688" w:rsidP="003829C8">
            <w:pPr>
              <w:pStyle w:val="tabletext"/>
              <w:rPr>
                <w:lang w:val="en-GB"/>
              </w:rPr>
            </w:pPr>
            <w:r>
              <w:rPr>
                <w:lang w:val="en-GB"/>
              </w:rPr>
              <w:t>23 March 2012</w:t>
            </w:r>
          </w:p>
        </w:tc>
      </w:tr>
      <w:tr w:rsidR="00C86274" w:rsidRPr="00417548" w:rsidTr="00B46688">
        <w:trPr>
          <w:jc w:val="center"/>
        </w:trPr>
        <w:tc>
          <w:tcPr>
            <w:tcW w:w="691" w:type="dxa"/>
          </w:tcPr>
          <w:p w:rsidR="00C86274" w:rsidRPr="00417548" w:rsidRDefault="00C86274" w:rsidP="001C6484">
            <w:pPr>
              <w:pStyle w:val="tabletext"/>
              <w:numPr>
                <w:ilvl w:val="0"/>
                <w:numId w:val="1"/>
              </w:numPr>
              <w:ind w:left="357" w:hanging="357"/>
              <w:rPr>
                <w:lang w:val="en-GB"/>
              </w:rPr>
            </w:pPr>
          </w:p>
        </w:tc>
        <w:tc>
          <w:tcPr>
            <w:tcW w:w="4525" w:type="dxa"/>
          </w:tcPr>
          <w:p w:rsidR="00C86274" w:rsidRPr="005624DE" w:rsidRDefault="00C86274" w:rsidP="003829C8">
            <w:pPr>
              <w:pStyle w:val="tabletext"/>
              <w:rPr>
                <w:lang w:val="en-GB"/>
              </w:rPr>
            </w:pPr>
            <w:r>
              <w:rPr>
                <w:lang w:val="en-GB"/>
              </w:rPr>
              <w:t>Installation Operation and Maintenance Manual</w:t>
            </w:r>
          </w:p>
        </w:tc>
        <w:tc>
          <w:tcPr>
            <w:tcW w:w="1843" w:type="dxa"/>
          </w:tcPr>
          <w:p w:rsidR="00C86274" w:rsidRPr="005624DE" w:rsidRDefault="005625EE" w:rsidP="003829C8">
            <w:pPr>
              <w:pStyle w:val="tabletext"/>
              <w:rPr>
                <w:lang w:val="en-GB"/>
              </w:rPr>
            </w:pPr>
            <w:r>
              <w:rPr>
                <w:lang w:val="en-GB"/>
              </w:rPr>
              <w:t>ngEO-WEBC-IOM</w:t>
            </w:r>
          </w:p>
        </w:tc>
        <w:tc>
          <w:tcPr>
            <w:tcW w:w="850" w:type="dxa"/>
          </w:tcPr>
          <w:p w:rsidR="00C86274" w:rsidRPr="005624DE" w:rsidRDefault="00C86274" w:rsidP="003829C8">
            <w:pPr>
              <w:pStyle w:val="tabletext"/>
              <w:jc w:val="center"/>
              <w:rPr>
                <w:lang w:val="en-GB"/>
              </w:rPr>
            </w:pPr>
            <w:r>
              <w:rPr>
                <w:lang w:val="en-GB"/>
              </w:rPr>
              <w:t>0.1</w:t>
            </w:r>
          </w:p>
        </w:tc>
        <w:tc>
          <w:tcPr>
            <w:tcW w:w="1387" w:type="dxa"/>
          </w:tcPr>
          <w:p w:rsidR="00C86274" w:rsidRPr="005624DE" w:rsidRDefault="00C86274" w:rsidP="003829C8">
            <w:pPr>
              <w:pStyle w:val="tabletext"/>
              <w:rPr>
                <w:lang w:val="en-GB"/>
              </w:rPr>
            </w:pPr>
            <w:r>
              <w:rPr>
                <w:lang w:val="en-GB"/>
              </w:rPr>
              <w:t>15 October 2012</w:t>
            </w:r>
          </w:p>
        </w:tc>
      </w:tr>
      <w:tr w:rsidR="0053081D" w:rsidRPr="00417548" w:rsidTr="00B46688">
        <w:trPr>
          <w:jc w:val="center"/>
        </w:trPr>
        <w:tc>
          <w:tcPr>
            <w:tcW w:w="691" w:type="dxa"/>
          </w:tcPr>
          <w:p w:rsidR="0053081D" w:rsidRPr="00417548" w:rsidRDefault="0053081D" w:rsidP="001C6484">
            <w:pPr>
              <w:pStyle w:val="tabletext"/>
              <w:numPr>
                <w:ilvl w:val="0"/>
                <w:numId w:val="1"/>
              </w:numPr>
              <w:ind w:left="357" w:hanging="357"/>
              <w:rPr>
                <w:lang w:val="en-GB"/>
              </w:rPr>
            </w:pPr>
          </w:p>
        </w:tc>
        <w:tc>
          <w:tcPr>
            <w:tcW w:w="4525" w:type="dxa"/>
          </w:tcPr>
          <w:p w:rsidR="0053081D" w:rsidRDefault="0053081D" w:rsidP="003829C8">
            <w:pPr>
              <w:pStyle w:val="tabletext"/>
              <w:rPr>
                <w:lang w:val="en-GB"/>
              </w:rPr>
            </w:pPr>
            <w:r w:rsidRPr="00801651">
              <w:rPr>
                <w:rFonts w:cs="Verdana"/>
                <w:bCs w:val="0"/>
                <w:color w:val="000000"/>
                <w:szCs w:val="14"/>
                <w:lang w:val="fr-FR"/>
              </w:rPr>
              <w:t>INTERNAL INTERFACE CONTROL DOCUMENT WEB CLIENT - WEB SERVER</w:t>
            </w:r>
            <w:r>
              <w:rPr>
                <w:rFonts w:cs="Verdana"/>
                <w:b/>
                <w:bCs w:val="0"/>
                <w:color w:val="000000"/>
                <w:sz w:val="28"/>
                <w:szCs w:val="28"/>
                <w:lang w:val="fr-FR"/>
              </w:rPr>
              <w:t xml:space="preserve"> </w:t>
            </w:r>
            <w:r>
              <w:rPr>
                <w:rFonts w:cs="Verdana"/>
                <w:b/>
                <w:bCs w:val="0"/>
                <w:color w:val="000000"/>
                <w:sz w:val="36"/>
                <w:szCs w:val="36"/>
                <w:lang w:val="fr-FR"/>
              </w:rPr>
              <w:t xml:space="preserve"> </w:t>
            </w:r>
          </w:p>
        </w:tc>
        <w:tc>
          <w:tcPr>
            <w:tcW w:w="1843" w:type="dxa"/>
          </w:tcPr>
          <w:p w:rsidR="0053081D" w:rsidRPr="00801651" w:rsidRDefault="0053081D" w:rsidP="004F46D0">
            <w:pPr>
              <w:autoSpaceDE w:val="0"/>
              <w:autoSpaceDN w:val="0"/>
              <w:adjustRightInd w:val="0"/>
              <w:spacing w:after="0" w:line="240" w:lineRule="auto"/>
              <w:rPr>
                <w:rFonts w:ascii="Verdana" w:hAnsi="Verdana" w:cs="Verdana"/>
                <w:color w:val="000000"/>
                <w:sz w:val="14"/>
                <w:szCs w:val="14"/>
                <w:lang w:val="fr-FR"/>
              </w:rPr>
            </w:pPr>
            <w:r w:rsidRPr="00801651">
              <w:rPr>
                <w:rFonts w:ascii="Verdana" w:hAnsi="Verdana" w:cs="Verdana"/>
                <w:color w:val="000000"/>
                <w:sz w:val="14"/>
                <w:szCs w:val="14"/>
                <w:lang w:val="fr-FR"/>
              </w:rPr>
              <w:t>ngEO-14-ICD-ELC-075</w:t>
            </w:r>
          </w:p>
          <w:p w:rsidR="0053081D" w:rsidRDefault="0053081D" w:rsidP="003829C8">
            <w:pPr>
              <w:pStyle w:val="tabletext"/>
              <w:rPr>
                <w:lang w:val="en-GB"/>
              </w:rPr>
            </w:pPr>
          </w:p>
        </w:tc>
        <w:tc>
          <w:tcPr>
            <w:tcW w:w="850" w:type="dxa"/>
          </w:tcPr>
          <w:p w:rsidR="0053081D" w:rsidRDefault="0053081D" w:rsidP="003829C8">
            <w:pPr>
              <w:pStyle w:val="tabletext"/>
              <w:jc w:val="center"/>
              <w:rPr>
                <w:lang w:val="en-GB"/>
              </w:rPr>
            </w:pPr>
            <w:r>
              <w:rPr>
                <w:lang w:val="en-GB"/>
              </w:rPr>
              <w:t>1.2</w:t>
            </w:r>
          </w:p>
        </w:tc>
        <w:tc>
          <w:tcPr>
            <w:tcW w:w="1387" w:type="dxa"/>
          </w:tcPr>
          <w:p w:rsidR="0053081D" w:rsidRDefault="0053081D" w:rsidP="003829C8">
            <w:pPr>
              <w:pStyle w:val="tabletext"/>
              <w:rPr>
                <w:lang w:val="en-GB"/>
              </w:rPr>
            </w:pPr>
            <w:r>
              <w:rPr>
                <w:lang w:val="en-GB"/>
              </w:rPr>
              <w:t>29 March 2012</w:t>
            </w:r>
          </w:p>
        </w:tc>
      </w:tr>
      <w:tr w:rsidR="005C656C" w:rsidRPr="00417548" w:rsidTr="00B46688">
        <w:trPr>
          <w:jc w:val="center"/>
        </w:trPr>
        <w:tc>
          <w:tcPr>
            <w:tcW w:w="691" w:type="dxa"/>
          </w:tcPr>
          <w:p w:rsidR="005C656C" w:rsidRPr="00417548" w:rsidRDefault="005C656C" w:rsidP="001C6484">
            <w:pPr>
              <w:pStyle w:val="tabletext"/>
              <w:numPr>
                <w:ilvl w:val="0"/>
                <w:numId w:val="1"/>
              </w:numPr>
              <w:ind w:left="357" w:hanging="357"/>
              <w:rPr>
                <w:lang w:val="en-GB"/>
              </w:rPr>
            </w:pPr>
          </w:p>
        </w:tc>
        <w:tc>
          <w:tcPr>
            <w:tcW w:w="4525" w:type="dxa"/>
          </w:tcPr>
          <w:p w:rsidR="005C656C" w:rsidRPr="00801651" w:rsidRDefault="005C656C" w:rsidP="003829C8">
            <w:pPr>
              <w:pStyle w:val="tabletext"/>
              <w:rPr>
                <w:rFonts w:cs="Verdana"/>
                <w:bCs w:val="0"/>
                <w:color w:val="000000"/>
                <w:szCs w:val="14"/>
                <w:lang w:val="fr-FR"/>
              </w:rPr>
            </w:pPr>
            <w:r w:rsidRPr="005C656C">
              <w:rPr>
                <w:rFonts w:cs="Verdana"/>
                <w:bCs w:val="0"/>
                <w:color w:val="000000"/>
                <w:szCs w:val="14"/>
                <w:lang w:val="fr-FR"/>
              </w:rPr>
              <w:t>NGEO SYSTEM REQUIREMENT DOCUMENT</w:t>
            </w:r>
          </w:p>
        </w:tc>
        <w:tc>
          <w:tcPr>
            <w:tcW w:w="1843" w:type="dxa"/>
          </w:tcPr>
          <w:p w:rsidR="005C656C" w:rsidRPr="00801651" w:rsidRDefault="005C656C" w:rsidP="004F46D0">
            <w:pPr>
              <w:autoSpaceDE w:val="0"/>
              <w:autoSpaceDN w:val="0"/>
              <w:adjustRightInd w:val="0"/>
              <w:spacing w:after="0" w:line="240" w:lineRule="auto"/>
              <w:rPr>
                <w:rFonts w:ascii="Verdana" w:hAnsi="Verdana" w:cs="Verdana"/>
                <w:color w:val="000000"/>
                <w:sz w:val="14"/>
                <w:szCs w:val="14"/>
                <w:lang w:val="fr-FR"/>
              </w:rPr>
            </w:pPr>
            <w:r w:rsidRPr="005C656C">
              <w:rPr>
                <w:rFonts w:ascii="Verdana" w:hAnsi="Verdana" w:cs="Verdana"/>
                <w:color w:val="000000"/>
                <w:sz w:val="14"/>
                <w:szCs w:val="14"/>
                <w:lang w:val="fr-FR"/>
              </w:rPr>
              <w:t>ngEO-13-SRD-MFR-004</w:t>
            </w:r>
          </w:p>
        </w:tc>
        <w:tc>
          <w:tcPr>
            <w:tcW w:w="850" w:type="dxa"/>
          </w:tcPr>
          <w:p w:rsidR="005C656C" w:rsidRDefault="005C656C" w:rsidP="003829C8">
            <w:pPr>
              <w:pStyle w:val="tabletext"/>
              <w:jc w:val="center"/>
              <w:rPr>
                <w:lang w:val="en-GB"/>
              </w:rPr>
            </w:pPr>
            <w:r>
              <w:rPr>
                <w:lang w:val="en-GB"/>
              </w:rPr>
              <w:t>1.6</w:t>
            </w:r>
          </w:p>
        </w:tc>
        <w:tc>
          <w:tcPr>
            <w:tcW w:w="1387" w:type="dxa"/>
          </w:tcPr>
          <w:p w:rsidR="005C656C" w:rsidRDefault="005C656C">
            <w:pPr>
              <w:pStyle w:val="tabletext"/>
              <w:rPr>
                <w:lang w:val="en-GB"/>
              </w:rPr>
            </w:pPr>
            <w:r>
              <w:rPr>
                <w:lang w:val="en-GB"/>
              </w:rPr>
              <w:t>21 August 2012</w:t>
            </w:r>
          </w:p>
        </w:tc>
      </w:tr>
    </w:tbl>
    <w:p w:rsidR="005C4CDB" w:rsidRPr="00417548" w:rsidRDefault="00B4017B" w:rsidP="001C6484">
      <w:pPr>
        <w:pStyle w:val="Titre2"/>
        <w:numPr>
          <w:ilvl w:val="1"/>
          <w:numId w:val="5"/>
        </w:numPr>
        <w:rPr>
          <w:lang w:val="en-GB"/>
        </w:rPr>
      </w:pPr>
      <w:bookmarkStart w:id="3912" w:name="_Toc215399299"/>
      <w:bookmarkStart w:id="3913" w:name="_Toc259707929"/>
      <w:bookmarkStart w:id="3914" w:name="_Toc348082076"/>
      <w:r>
        <w:rPr>
          <w:lang w:val="en-GB"/>
        </w:rPr>
        <w:t>R</w:t>
      </w:r>
      <w:r w:rsidR="005C4CDB" w:rsidRPr="00417548">
        <w:rPr>
          <w:lang w:val="en-GB"/>
        </w:rPr>
        <w:t xml:space="preserve">eference </w:t>
      </w:r>
      <w:r>
        <w:rPr>
          <w:lang w:val="en-GB"/>
        </w:rPr>
        <w:t>D</w:t>
      </w:r>
      <w:r w:rsidR="005C4CDB" w:rsidRPr="00417548">
        <w:rPr>
          <w:lang w:val="en-GB"/>
        </w:rPr>
        <w:t>ocuments</w:t>
      </w:r>
      <w:bookmarkEnd w:id="3912"/>
      <w:bookmarkEnd w:id="3913"/>
      <w:bookmarkEnd w:id="3914"/>
    </w:p>
    <w:p w:rsidR="005C4CDB" w:rsidRPr="00417548" w:rsidRDefault="005C4CDB" w:rsidP="005C4CDB">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5C4CDB" w:rsidRPr="00417548" w:rsidRDefault="005C4CDB" w:rsidP="005C4CDB">
      <w:pPr>
        <w:pStyle w:val="Lgende"/>
        <w:rPr>
          <w:lang w:val="en-GB"/>
        </w:rPr>
      </w:pPr>
      <w:bookmarkStart w:id="3915" w:name="_Toc180836521"/>
      <w:bookmarkStart w:id="3916" w:name="_Toc184781923"/>
      <w:bookmarkStart w:id="3917" w:name="_Toc189913984"/>
      <w:bookmarkStart w:id="3918" w:name="_Toc189913988"/>
      <w:bookmarkStart w:id="3919" w:name="_Toc189914122"/>
      <w:bookmarkStart w:id="3920" w:name="_Toc189914126"/>
      <w:bookmarkStart w:id="3921" w:name="_Toc189914168"/>
      <w:bookmarkStart w:id="3922" w:name="_Toc200520782"/>
      <w:bookmarkStart w:id="3923" w:name="_Toc200520788"/>
      <w:bookmarkStart w:id="3924" w:name="_Toc215399328"/>
      <w:bookmarkStart w:id="3925" w:name="_Toc259707964"/>
      <w:bookmarkStart w:id="3926" w:name="_Toc347334772"/>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3915"/>
      <w:bookmarkEnd w:id="3916"/>
      <w:r w:rsidRPr="00417548">
        <w:rPr>
          <w:lang w:val="en-GB"/>
        </w:rPr>
        <w:t>Reference Documents</w:t>
      </w:r>
      <w:bookmarkEnd w:id="3917"/>
      <w:bookmarkEnd w:id="3918"/>
      <w:bookmarkEnd w:id="3919"/>
      <w:bookmarkEnd w:id="3920"/>
      <w:bookmarkEnd w:id="3921"/>
      <w:bookmarkEnd w:id="3922"/>
      <w:bookmarkEnd w:id="3923"/>
      <w:bookmarkEnd w:id="3924"/>
      <w:bookmarkEnd w:id="3925"/>
      <w:bookmarkEnd w:id="3926"/>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809"/>
        <w:gridCol w:w="1417"/>
        <w:gridCol w:w="851"/>
        <w:gridCol w:w="1528"/>
      </w:tblGrid>
      <w:tr w:rsidR="005C4CDB" w:rsidRPr="00417548" w:rsidTr="005625EE">
        <w:trPr>
          <w:tblHeader/>
          <w:jc w:val="center"/>
        </w:trPr>
        <w:tc>
          <w:tcPr>
            <w:tcW w:w="691" w:type="dxa"/>
            <w:shd w:val="clear" w:color="auto" w:fill="8B8D8E"/>
          </w:tcPr>
          <w:p w:rsidR="005C4CDB" w:rsidRPr="00417548" w:rsidRDefault="005C4CDB" w:rsidP="003829C8">
            <w:pPr>
              <w:pStyle w:val="tableheader"/>
              <w:rPr>
                <w:lang w:val="en-GB"/>
              </w:rPr>
            </w:pPr>
            <w:r w:rsidRPr="00417548">
              <w:rPr>
                <w:lang w:val="en-GB"/>
              </w:rPr>
              <w:t>Ref.</w:t>
            </w:r>
          </w:p>
        </w:tc>
        <w:tc>
          <w:tcPr>
            <w:tcW w:w="4809" w:type="dxa"/>
            <w:shd w:val="clear" w:color="auto" w:fill="8B8D8E"/>
          </w:tcPr>
          <w:p w:rsidR="005C4CDB" w:rsidRPr="00417548" w:rsidRDefault="005C4CDB" w:rsidP="003829C8">
            <w:pPr>
              <w:pStyle w:val="tableheader"/>
              <w:rPr>
                <w:lang w:val="en-GB"/>
              </w:rPr>
            </w:pPr>
            <w:r w:rsidRPr="00417548">
              <w:rPr>
                <w:lang w:val="en-GB"/>
              </w:rPr>
              <w:t>Title</w:t>
            </w:r>
          </w:p>
        </w:tc>
        <w:tc>
          <w:tcPr>
            <w:tcW w:w="1417" w:type="dxa"/>
            <w:shd w:val="clear" w:color="auto" w:fill="8B8D8E"/>
          </w:tcPr>
          <w:p w:rsidR="005C4CDB" w:rsidRPr="00417548" w:rsidRDefault="005C4CDB" w:rsidP="003829C8">
            <w:pPr>
              <w:pStyle w:val="tableheader"/>
              <w:rPr>
                <w:lang w:val="en-GB"/>
              </w:rPr>
            </w:pPr>
            <w:r w:rsidRPr="00417548">
              <w:rPr>
                <w:lang w:val="en-GB"/>
              </w:rPr>
              <w:t>Code</w:t>
            </w:r>
          </w:p>
        </w:tc>
        <w:tc>
          <w:tcPr>
            <w:tcW w:w="851" w:type="dxa"/>
            <w:shd w:val="clear" w:color="auto" w:fill="8B8D8E"/>
          </w:tcPr>
          <w:p w:rsidR="005C4CDB" w:rsidRPr="00417548" w:rsidRDefault="005C4CDB" w:rsidP="003829C8">
            <w:pPr>
              <w:pStyle w:val="tableheader"/>
              <w:rPr>
                <w:lang w:val="en-GB"/>
              </w:rPr>
            </w:pPr>
            <w:r w:rsidRPr="00417548">
              <w:rPr>
                <w:lang w:val="en-GB"/>
              </w:rPr>
              <w:t>Version</w:t>
            </w:r>
          </w:p>
        </w:tc>
        <w:tc>
          <w:tcPr>
            <w:tcW w:w="1528" w:type="dxa"/>
            <w:shd w:val="clear" w:color="auto" w:fill="8B8D8E"/>
          </w:tcPr>
          <w:p w:rsidR="005C4CDB" w:rsidRPr="00417548" w:rsidRDefault="005C4CDB" w:rsidP="003829C8">
            <w:pPr>
              <w:pStyle w:val="tableheader"/>
              <w:rPr>
                <w:lang w:val="en-GB"/>
              </w:rPr>
            </w:pPr>
            <w:r w:rsidRPr="00417548">
              <w:rPr>
                <w:lang w:val="en-GB"/>
              </w:rPr>
              <w:t>Date</w:t>
            </w:r>
          </w:p>
        </w:tc>
      </w:tr>
      <w:tr w:rsidR="005C4CDB" w:rsidRPr="00417548" w:rsidTr="005625EE">
        <w:trPr>
          <w:jc w:val="center"/>
        </w:trPr>
        <w:tc>
          <w:tcPr>
            <w:tcW w:w="691" w:type="dxa"/>
          </w:tcPr>
          <w:p w:rsidR="005C4CDB" w:rsidRPr="00417548" w:rsidRDefault="005C4CDB" w:rsidP="001C6484">
            <w:pPr>
              <w:pStyle w:val="tabletext"/>
              <w:numPr>
                <w:ilvl w:val="0"/>
                <w:numId w:val="2"/>
              </w:numPr>
              <w:ind w:left="357" w:hanging="357"/>
              <w:rPr>
                <w:lang w:val="en-GB"/>
              </w:rPr>
            </w:pPr>
          </w:p>
        </w:tc>
        <w:tc>
          <w:tcPr>
            <w:tcW w:w="4809" w:type="dxa"/>
          </w:tcPr>
          <w:p w:rsidR="005C4CDB" w:rsidRPr="00417548" w:rsidRDefault="00B46688" w:rsidP="003829C8">
            <w:pPr>
              <w:pStyle w:val="tabletext"/>
              <w:rPr>
                <w:lang w:val="en-GB"/>
              </w:rPr>
            </w:pPr>
            <w:r>
              <w:rPr>
                <w:lang w:val="en-GB"/>
              </w:rPr>
              <w:t>ngEO Detailed Design Document</w:t>
            </w:r>
          </w:p>
        </w:tc>
        <w:tc>
          <w:tcPr>
            <w:tcW w:w="1417" w:type="dxa"/>
          </w:tcPr>
          <w:p w:rsidR="005C4CDB" w:rsidRPr="00417548" w:rsidRDefault="005625EE" w:rsidP="003829C8">
            <w:pPr>
              <w:pStyle w:val="tabletext"/>
              <w:rPr>
                <w:lang w:val="en-GB"/>
              </w:rPr>
            </w:pPr>
            <w:r>
              <w:rPr>
                <w:lang w:val="en-GB"/>
              </w:rPr>
              <w:t>ngEO-WEBC-DDS</w:t>
            </w:r>
          </w:p>
        </w:tc>
        <w:tc>
          <w:tcPr>
            <w:tcW w:w="851" w:type="dxa"/>
          </w:tcPr>
          <w:p w:rsidR="005C4CDB" w:rsidRPr="00417548" w:rsidRDefault="00B46688" w:rsidP="005625EE">
            <w:pPr>
              <w:pStyle w:val="tabletext"/>
              <w:rPr>
                <w:lang w:val="en-GB"/>
              </w:rPr>
            </w:pPr>
            <w:r>
              <w:rPr>
                <w:lang w:val="en-GB"/>
              </w:rPr>
              <w:t>0.</w:t>
            </w:r>
            <w:r w:rsidR="005625EE">
              <w:rPr>
                <w:lang w:val="en-GB"/>
              </w:rPr>
              <w:t>2</w:t>
            </w:r>
          </w:p>
        </w:tc>
        <w:tc>
          <w:tcPr>
            <w:tcW w:w="1528" w:type="dxa"/>
          </w:tcPr>
          <w:p w:rsidR="005C4CDB" w:rsidRPr="00417548" w:rsidRDefault="005625EE" w:rsidP="003829C8">
            <w:pPr>
              <w:pStyle w:val="tabletext"/>
              <w:rPr>
                <w:lang w:val="en-GB"/>
              </w:rPr>
            </w:pPr>
            <w:r>
              <w:rPr>
                <w:lang w:val="en-GB"/>
              </w:rPr>
              <w:t>25 October</w:t>
            </w:r>
            <w:r w:rsidR="00B46688">
              <w:rPr>
                <w:lang w:val="en-GB"/>
              </w:rPr>
              <w:t xml:space="preserve"> 2012</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B4017B" w:rsidP="008C1922">
      <w:pPr>
        <w:pStyle w:val="Titre1"/>
        <w:rPr>
          <w:lang w:val="en-GB"/>
        </w:rPr>
      </w:pPr>
      <w:bookmarkStart w:id="3927" w:name="_Toc259707930"/>
      <w:bookmarkStart w:id="3928" w:name="_Toc348082077"/>
      <w:r>
        <w:rPr>
          <w:lang w:val="en-GB"/>
        </w:rPr>
        <w:lastRenderedPageBreak/>
        <w:t>T</w:t>
      </w:r>
      <w:r w:rsidR="005C4CDB" w:rsidRPr="00417548">
        <w:rPr>
          <w:lang w:val="en-GB"/>
        </w:rPr>
        <w:t xml:space="preserve">erms, </w:t>
      </w:r>
      <w:r>
        <w:rPr>
          <w:lang w:val="en-GB"/>
        </w:rPr>
        <w:t>D</w:t>
      </w:r>
      <w:r w:rsidR="005C4CDB" w:rsidRPr="00417548">
        <w:rPr>
          <w:lang w:val="en-GB"/>
        </w:rPr>
        <w:t xml:space="preserve">efinitions and </w:t>
      </w:r>
      <w:r>
        <w:rPr>
          <w:lang w:val="en-GB"/>
        </w:rPr>
        <w:t>A</w:t>
      </w:r>
      <w:r w:rsidR="005C4CDB" w:rsidRPr="00417548">
        <w:rPr>
          <w:lang w:val="en-GB"/>
        </w:rPr>
        <w:t xml:space="preserve">bbreviated </w:t>
      </w:r>
      <w:r>
        <w:rPr>
          <w:lang w:val="en-GB"/>
        </w:rPr>
        <w:t>T</w:t>
      </w:r>
      <w:r w:rsidR="005C4CDB" w:rsidRPr="00417548">
        <w:rPr>
          <w:lang w:val="en-GB"/>
        </w:rPr>
        <w:t>erms</w:t>
      </w:r>
      <w:bookmarkEnd w:id="3927"/>
      <w:bookmarkEnd w:id="3928"/>
    </w:p>
    <w:p w:rsidR="005C4CDB" w:rsidRPr="00417548" w:rsidRDefault="005C4CDB" w:rsidP="001C6484">
      <w:pPr>
        <w:pStyle w:val="Titre2"/>
        <w:numPr>
          <w:ilvl w:val="1"/>
          <w:numId w:val="5"/>
        </w:numPr>
        <w:rPr>
          <w:lang w:val="en-GB"/>
        </w:rPr>
      </w:pPr>
      <w:bookmarkStart w:id="3929" w:name="_Toc215399295"/>
      <w:bookmarkStart w:id="3930" w:name="_Toc259707931"/>
      <w:bookmarkStart w:id="3931" w:name="_Toc348082078"/>
      <w:r w:rsidRPr="00417548">
        <w:rPr>
          <w:lang w:val="en-GB"/>
        </w:rPr>
        <w:t>Definitions</w:t>
      </w:r>
      <w:bookmarkEnd w:id="3929"/>
      <w:bookmarkEnd w:id="3930"/>
      <w:bookmarkEnd w:id="3931"/>
    </w:p>
    <w:p w:rsidR="005C4CDB" w:rsidRPr="00417548" w:rsidRDefault="005C4CDB" w:rsidP="005C4CDB">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5C4CDB" w:rsidRPr="00417548" w:rsidRDefault="005C4CDB" w:rsidP="005C4CDB">
      <w:pPr>
        <w:pStyle w:val="Lgende"/>
        <w:rPr>
          <w:lang w:val="en-GB"/>
        </w:rPr>
      </w:pPr>
      <w:bookmarkStart w:id="3932" w:name="_Toc189913981"/>
      <w:bookmarkStart w:id="3933" w:name="_Toc189913985"/>
      <w:bookmarkStart w:id="3934" w:name="_Toc189914119"/>
      <w:bookmarkStart w:id="3935" w:name="_Toc189914123"/>
      <w:bookmarkStart w:id="3936" w:name="_Toc189914165"/>
      <w:bookmarkStart w:id="3937" w:name="_Toc200520779"/>
      <w:bookmarkStart w:id="3938" w:name="_Toc200520785"/>
      <w:bookmarkStart w:id="3939" w:name="_Toc215399325"/>
      <w:bookmarkStart w:id="3940" w:name="_Toc259707965"/>
      <w:bookmarkStart w:id="3941" w:name="_Toc347334773"/>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1</w:t>
      </w:r>
      <w:r w:rsidRPr="00417548">
        <w:rPr>
          <w:noProof/>
          <w:lang w:val="en-GB"/>
        </w:rPr>
        <w:fldChar w:fldCharType="end"/>
      </w:r>
      <w:r w:rsidRPr="00417548">
        <w:rPr>
          <w:lang w:val="en-GB"/>
        </w:rPr>
        <w:t xml:space="preserve"> Definitions</w:t>
      </w:r>
      <w:bookmarkEnd w:id="3932"/>
      <w:bookmarkEnd w:id="3933"/>
      <w:bookmarkEnd w:id="3934"/>
      <w:bookmarkEnd w:id="3935"/>
      <w:bookmarkEnd w:id="3936"/>
      <w:bookmarkEnd w:id="3937"/>
      <w:bookmarkEnd w:id="3938"/>
      <w:bookmarkEnd w:id="3939"/>
      <w:bookmarkEnd w:id="3940"/>
      <w:bookmarkEnd w:id="3941"/>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Concept / Term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5C4CDB" w:rsidRPr="00417548" w:rsidTr="003829C8">
        <w:tc>
          <w:tcPr>
            <w:tcW w:w="2590" w:type="dxa"/>
          </w:tcPr>
          <w:p w:rsidR="005C4CDB" w:rsidRPr="00417548" w:rsidRDefault="005C4CDB" w:rsidP="003829C8">
            <w:pPr>
              <w:pStyle w:val="tabletext"/>
              <w:rPr>
                <w:lang w:val="en-GB"/>
              </w:rPr>
            </w:pPr>
          </w:p>
        </w:tc>
        <w:tc>
          <w:tcPr>
            <w:tcW w:w="6840" w:type="dxa"/>
          </w:tcPr>
          <w:p w:rsidR="005C4CDB" w:rsidRPr="00417548" w:rsidRDefault="005C4CDB" w:rsidP="003829C8">
            <w:pPr>
              <w:pStyle w:val="tabletext"/>
              <w:rPr>
                <w:lang w:val="en-GB"/>
              </w:rPr>
            </w:pPr>
          </w:p>
        </w:tc>
      </w:tr>
    </w:tbl>
    <w:p w:rsidR="005C4CDB" w:rsidRPr="00417548" w:rsidRDefault="00B4017B" w:rsidP="001C6484">
      <w:pPr>
        <w:pStyle w:val="Titre2"/>
        <w:numPr>
          <w:ilvl w:val="1"/>
          <w:numId w:val="5"/>
        </w:numPr>
        <w:rPr>
          <w:lang w:val="en-GB"/>
        </w:rPr>
      </w:pPr>
      <w:bookmarkStart w:id="3942" w:name="_Toc215399296"/>
      <w:bookmarkStart w:id="3943" w:name="_Toc259707932"/>
      <w:bookmarkStart w:id="3944" w:name="_Toc348082079"/>
      <w:r>
        <w:rPr>
          <w:lang w:val="en-GB"/>
        </w:rPr>
        <w:t>A</w:t>
      </w:r>
      <w:r w:rsidR="005C4CDB" w:rsidRPr="00417548">
        <w:rPr>
          <w:lang w:val="en-GB"/>
        </w:rPr>
        <w:t>cronyms</w:t>
      </w:r>
      <w:bookmarkEnd w:id="3942"/>
      <w:bookmarkEnd w:id="3943"/>
      <w:bookmarkEnd w:id="3944"/>
    </w:p>
    <w:p w:rsidR="005C4CDB" w:rsidRPr="00417548" w:rsidRDefault="005C4CDB" w:rsidP="005C4CDB">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5C4CDB" w:rsidRPr="00417548" w:rsidRDefault="005C4CDB" w:rsidP="005C4CDB">
      <w:pPr>
        <w:pStyle w:val="Lgende"/>
        <w:rPr>
          <w:lang w:val="en-GB"/>
        </w:rPr>
      </w:pPr>
      <w:bookmarkStart w:id="3945" w:name="_Toc180836519"/>
      <w:bookmarkStart w:id="3946" w:name="_Toc184781921"/>
      <w:bookmarkStart w:id="3947" w:name="_Toc189913982"/>
      <w:bookmarkStart w:id="3948" w:name="_Toc189913986"/>
      <w:bookmarkStart w:id="3949" w:name="_Toc189914120"/>
      <w:bookmarkStart w:id="3950" w:name="_Toc189914124"/>
      <w:bookmarkStart w:id="3951" w:name="_Toc189914166"/>
      <w:bookmarkStart w:id="3952" w:name="_Toc200520780"/>
      <w:bookmarkStart w:id="3953" w:name="_Toc200520786"/>
      <w:bookmarkStart w:id="3954" w:name="_Toc215399326"/>
      <w:bookmarkStart w:id="3955" w:name="_Toc259707966"/>
      <w:bookmarkStart w:id="3956" w:name="_Toc34733477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A61C8A">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A61C8A">
        <w:rPr>
          <w:noProof/>
          <w:lang w:val="en-GB"/>
        </w:rPr>
        <w:t>2</w:t>
      </w:r>
      <w:r w:rsidRPr="00417548">
        <w:rPr>
          <w:noProof/>
          <w:lang w:val="en-GB"/>
        </w:rPr>
        <w:fldChar w:fldCharType="end"/>
      </w:r>
      <w:r w:rsidRPr="00417548">
        <w:rPr>
          <w:lang w:val="en-GB"/>
        </w:rPr>
        <w:t xml:space="preserve"> </w:t>
      </w:r>
      <w:bookmarkEnd w:id="3945"/>
      <w:bookmarkEnd w:id="3946"/>
      <w:r w:rsidRPr="00417548">
        <w:rPr>
          <w:lang w:val="en-GB"/>
        </w:rPr>
        <w:t>Acronyms</w:t>
      </w:r>
      <w:bookmarkEnd w:id="3947"/>
      <w:bookmarkEnd w:id="3948"/>
      <w:bookmarkEnd w:id="3949"/>
      <w:bookmarkEnd w:id="3950"/>
      <w:bookmarkEnd w:id="3951"/>
      <w:bookmarkEnd w:id="3952"/>
      <w:bookmarkEnd w:id="3953"/>
      <w:bookmarkEnd w:id="3954"/>
      <w:bookmarkEnd w:id="3955"/>
      <w:bookmarkEnd w:id="3956"/>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5C4CDB" w:rsidRPr="00417548" w:rsidTr="003829C8">
        <w:trPr>
          <w:tblHeader/>
        </w:trPr>
        <w:tc>
          <w:tcPr>
            <w:tcW w:w="2590" w:type="dxa"/>
            <w:shd w:val="clear" w:color="auto" w:fill="8B8D8E"/>
          </w:tcPr>
          <w:p w:rsidR="005C4CDB" w:rsidRPr="00417548" w:rsidRDefault="005C4CDB" w:rsidP="003829C8">
            <w:pPr>
              <w:pStyle w:val="tableheader"/>
              <w:rPr>
                <w:lang w:val="en-GB"/>
              </w:rPr>
            </w:pPr>
            <w:r w:rsidRPr="00417548">
              <w:rPr>
                <w:lang w:val="en-GB"/>
              </w:rPr>
              <w:t>Acronym</w:t>
            </w:r>
          </w:p>
        </w:tc>
        <w:tc>
          <w:tcPr>
            <w:tcW w:w="6840" w:type="dxa"/>
            <w:shd w:val="clear" w:color="auto" w:fill="8B8D8E"/>
          </w:tcPr>
          <w:p w:rsidR="005C4CDB" w:rsidRPr="00417548" w:rsidRDefault="005C4CDB" w:rsidP="003829C8">
            <w:pPr>
              <w:pStyle w:val="tableheader"/>
              <w:rPr>
                <w:lang w:val="en-GB"/>
              </w:rPr>
            </w:pPr>
            <w:r w:rsidRPr="00417548">
              <w:rPr>
                <w:lang w:val="en-GB"/>
              </w:rPr>
              <w:t>Definition</w:t>
            </w:r>
          </w:p>
        </w:tc>
      </w:tr>
      <w:tr w:rsidR="00707E24" w:rsidRPr="00417548" w:rsidTr="003829C8">
        <w:tc>
          <w:tcPr>
            <w:tcW w:w="2590" w:type="dxa"/>
          </w:tcPr>
          <w:p w:rsidR="00707E24" w:rsidRDefault="00707E24" w:rsidP="00F65F42">
            <w:pPr>
              <w:pStyle w:val="tabletext"/>
              <w:rPr>
                <w:lang w:val="en-GB"/>
              </w:rPr>
            </w:pPr>
            <w:r>
              <w:rPr>
                <w:lang w:val="en-GB"/>
              </w:rPr>
              <w:t>AMD</w:t>
            </w:r>
          </w:p>
        </w:tc>
        <w:tc>
          <w:tcPr>
            <w:tcW w:w="6840" w:type="dxa"/>
          </w:tcPr>
          <w:p w:rsidR="00707E24" w:rsidRDefault="00707E24" w:rsidP="00F65F42">
            <w:pPr>
              <w:pStyle w:val="tabletext"/>
              <w:rPr>
                <w:lang w:val="en-GB"/>
              </w:rPr>
            </w:pPr>
            <w:r>
              <w:rPr>
                <w:lang w:val="en-GB"/>
              </w:rPr>
              <w:t>Asynchronous Module Definition</w:t>
            </w:r>
          </w:p>
        </w:tc>
      </w:tr>
      <w:tr w:rsidR="00707E24" w:rsidRPr="00417548" w:rsidTr="003829C8">
        <w:tc>
          <w:tcPr>
            <w:tcW w:w="2590" w:type="dxa"/>
          </w:tcPr>
          <w:p w:rsidR="00707E24" w:rsidRPr="00417548" w:rsidRDefault="00707E24" w:rsidP="00F65F42">
            <w:pPr>
              <w:pStyle w:val="tabletext"/>
              <w:rPr>
                <w:lang w:val="en-GB"/>
              </w:rPr>
            </w:pPr>
            <w:r>
              <w:rPr>
                <w:lang w:val="en-GB"/>
              </w:rPr>
              <w:t>CSS</w:t>
            </w:r>
          </w:p>
        </w:tc>
        <w:tc>
          <w:tcPr>
            <w:tcW w:w="6840" w:type="dxa"/>
          </w:tcPr>
          <w:p w:rsidR="00707E24" w:rsidRPr="00417548" w:rsidRDefault="00707E24" w:rsidP="00F65F42">
            <w:pPr>
              <w:pStyle w:val="tabletext"/>
              <w:rPr>
                <w:lang w:val="en-GB"/>
              </w:rPr>
            </w:pPr>
            <w:r>
              <w:rPr>
                <w:lang w:val="en-GB"/>
              </w:rPr>
              <w:t>Cascading Style Sheet</w:t>
            </w:r>
          </w:p>
        </w:tc>
      </w:tr>
      <w:tr w:rsidR="00707E24" w:rsidRPr="00417548" w:rsidTr="003829C8">
        <w:tc>
          <w:tcPr>
            <w:tcW w:w="2590" w:type="dxa"/>
          </w:tcPr>
          <w:p w:rsidR="00707E24" w:rsidRDefault="00707E24" w:rsidP="00F65F42">
            <w:pPr>
              <w:pStyle w:val="tabletext"/>
              <w:rPr>
                <w:lang w:val="en-GB"/>
              </w:rPr>
            </w:pPr>
            <w:r>
              <w:rPr>
                <w:lang w:val="en-GB"/>
              </w:rPr>
              <w:t>DOM</w:t>
            </w:r>
          </w:p>
        </w:tc>
        <w:tc>
          <w:tcPr>
            <w:tcW w:w="6840" w:type="dxa"/>
          </w:tcPr>
          <w:p w:rsidR="00707E24" w:rsidRDefault="00707E24" w:rsidP="00F65F42">
            <w:pPr>
              <w:pStyle w:val="tabletext"/>
              <w:rPr>
                <w:lang w:val="en-GB"/>
              </w:rPr>
            </w:pPr>
            <w:r>
              <w:rPr>
                <w:lang w:val="en-GB"/>
              </w:rPr>
              <w:t>Document Object Model</w:t>
            </w:r>
          </w:p>
        </w:tc>
      </w:tr>
      <w:tr w:rsidR="00707E24" w:rsidRPr="00417548" w:rsidTr="003829C8">
        <w:tc>
          <w:tcPr>
            <w:tcW w:w="2590" w:type="dxa"/>
          </w:tcPr>
          <w:p w:rsidR="00707E24" w:rsidRDefault="00707E24" w:rsidP="00F65F42">
            <w:pPr>
              <w:pStyle w:val="tabletext"/>
              <w:rPr>
                <w:lang w:val="en-GB"/>
              </w:rPr>
            </w:pPr>
            <w:r>
              <w:rPr>
                <w:lang w:val="en-GB"/>
              </w:rPr>
              <w:t>JSON</w:t>
            </w:r>
          </w:p>
        </w:tc>
        <w:tc>
          <w:tcPr>
            <w:tcW w:w="6840" w:type="dxa"/>
          </w:tcPr>
          <w:p w:rsidR="00707E24" w:rsidRDefault="00707E24" w:rsidP="00F65F42">
            <w:pPr>
              <w:pStyle w:val="tabletext"/>
              <w:rPr>
                <w:lang w:val="en-GB"/>
              </w:rPr>
            </w:pPr>
            <w:r>
              <w:rPr>
                <w:lang w:val="en-GB"/>
              </w:rPr>
              <w:t>Javascript Object Notation</w:t>
            </w:r>
          </w:p>
        </w:tc>
      </w:tr>
      <w:tr w:rsidR="00707E24" w:rsidRPr="00417548" w:rsidTr="003829C8">
        <w:tc>
          <w:tcPr>
            <w:tcW w:w="2590" w:type="dxa"/>
          </w:tcPr>
          <w:p w:rsidR="00707E24" w:rsidRDefault="00707E24" w:rsidP="00F65F42">
            <w:pPr>
              <w:pStyle w:val="tabletext"/>
              <w:rPr>
                <w:lang w:val="en-GB"/>
              </w:rPr>
            </w:pPr>
            <w:r>
              <w:rPr>
                <w:lang w:val="en-GB"/>
              </w:rPr>
              <w:t>HTML</w:t>
            </w:r>
          </w:p>
        </w:tc>
        <w:tc>
          <w:tcPr>
            <w:tcW w:w="6840" w:type="dxa"/>
          </w:tcPr>
          <w:p w:rsidR="00707E24" w:rsidRDefault="00707E24" w:rsidP="00F65F42">
            <w:pPr>
              <w:pStyle w:val="tabletext"/>
              <w:rPr>
                <w:lang w:val="en-GB"/>
              </w:rPr>
            </w:pPr>
            <w:r>
              <w:rPr>
                <w:lang w:val="en-GB"/>
              </w:rPr>
              <w:t>Hyper Text Markup Langague</w:t>
            </w:r>
          </w:p>
        </w:tc>
      </w:tr>
      <w:tr w:rsidR="00707E24" w:rsidRPr="00417548" w:rsidTr="003829C8">
        <w:tc>
          <w:tcPr>
            <w:tcW w:w="2590" w:type="dxa"/>
          </w:tcPr>
          <w:p w:rsidR="00707E24" w:rsidRDefault="00707E24" w:rsidP="00F65F42">
            <w:pPr>
              <w:pStyle w:val="tabletext"/>
              <w:rPr>
                <w:lang w:val="en-GB"/>
              </w:rPr>
            </w:pPr>
            <w:r>
              <w:rPr>
                <w:lang w:val="en-GB"/>
              </w:rPr>
              <w:t>MVC</w:t>
            </w:r>
          </w:p>
        </w:tc>
        <w:tc>
          <w:tcPr>
            <w:tcW w:w="6840" w:type="dxa"/>
          </w:tcPr>
          <w:p w:rsidR="00707E24" w:rsidRDefault="00707E24" w:rsidP="00F65F42">
            <w:pPr>
              <w:pStyle w:val="tabletext"/>
              <w:rPr>
                <w:lang w:val="en-GB"/>
              </w:rPr>
            </w:pPr>
            <w:r>
              <w:rPr>
                <w:lang w:val="en-GB"/>
              </w:rPr>
              <w:t>Model View Controller</w:t>
            </w:r>
          </w:p>
        </w:tc>
      </w:tr>
      <w:tr w:rsidR="00707E24" w:rsidRPr="00417548" w:rsidTr="003829C8">
        <w:tc>
          <w:tcPr>
            <w:tcW w:w="2590" w:type="dxa"/>
          </w:tcPr>
          <w:p w:rsidR="00707E24" w:rsidRDefault="00707E24" w:rsidP="00F65F42">
            <w:pPr>
              <w:pStyle w:val="tabletext"/>
              <w:rPr>
                <w:lang w:val="en-GB"/>
              </w:rPr>
            </w:pPr>
            <w:r>
              <w:rPr>
                <w:lang w:val="en-GB"/>
              </w:rPr>
              <w:t>OGC</w:t>
            </w:r>
          </w:p>
        </w:tc>
        <w:tc>
          <w:tcPr>
            <w:tcW w:w="6840" w:type="dxa"/>
          </w:tcPr>
          <w:p w:rsidR="00707E24" w:rsidRDefault="00707E24" w:rsidP="00F65F42">
            <w:pPr>
              <w:pStyle w:val="tabletext"/>
              <w:rPr>
                <w:lang w:val="en-GB"/>
              </w:rPr>
            </w:pPr>
            <w:r>
              <w:rPr>
                <w:lang w:val="en-GB"/>
              </w:rPr>
              <w:t>Open Geospatial Consortium</w:t>
            </w:r>
          </w:p>
        </w:tc>
      </w:tr>
      <w:tr w:rsidR="00707E24" w:rsidRPr="00417548" w:rsidTr="003829C8">
        <w:tc>
          <w:tcPr>
            <w:tcW w:w="2590" w:type="dxa"/>
          </w:tcPr>
          <w:p w:rsidR="00707E24" w:rsidRDefault="00707E24" w:rsidP="00F65F42">
            <w:pPr>
              <w:pStyle w:val="tabletext"/>
              <w:rPr>
                <w:lang w:val="en-GB"/>
              </w:rPr>
            </w:pPr>
            <w:r>
              <w:rPr>
                <w:lang w:val="en-GB"/>
              </w:rPr>
              <w:t>REST</w:t>
            </w:r>
          </w:p>
        </w:tc>
        <w:tc>
          <w:tcPr>
            <w:tcW w:w="6840" w:type="dxa"/>
          </w:tcPr>
          <w:p w:rsidR="00707E24" w:rsidRDefault="00707E24" w:rsidP="00F65F42">
            <w:pPr>
              <w:pStyle w:val="tabletext"/>
              <w:rPr>
                <w:lang w:val="en-GB"/>
              </w:rPr>
            </w:pPr>
            <w:r>
              <w:rPr>
                <w:lang w:val="en-GB"/>
              </w:rPr>
              <w:t>Representational State Transfer</w:t>
            </w:r>
          </w:p>
        </w:tc>
      </w:tr>
      <w:tr w:rsidR="00707E24" w:rsidRPr="00417548" w:rsidTr="003829C8">
        <w:tc>
          <w:tcPr>
            <w:tcW w:w="2590" w:type="dxa"/>
          </w:tcPr>
          <w:p w:rsidR="00707E24" w:rsidRDefault="00707E24" w:rsidP="00F65F42">
            <w:pPr>
              <w:pStyle w:val="tabletext"/>
              <w:rPr>
                <w:lang w:val="en-GB"/>
              </w:rPr>
            </w:pPr>
            <w:r>
              <w:rPr>
                <w:lang w:val="en-GB"/>
              </w:rPr>
              <w:t>RPM</w:t>
            </w:r>
          </w:p>
        </w:tc>
        <w:tc>
          <w:tcPr>
            <w:tcW w:w="6840" w:type="dxa"/>
          </w:tcPr>
          <w:p w:rsidR="00707E24" w:rsidRDefault="00707E24" w:rsidP="00F65F42">
            <w:pPr>
              <w:pStyle w:val="tabletext"/>
              <w:rPr>
                <w:lang w:val="en-GB"/>
              </w:rPr>
            </w:pPr>
            <w:r>
              <w:rPr>
                <w:lang w:val="en-GB"/>
              </w:rPr>
              <w:t>RPM Package Manager</w:t>
            </w:r>
          </w:p>
        </w:tc>
      </w:tr>
      <w:tr w:rsidR="00707E24" w:rsidRPr="00417548" w:rsidTr="003829C8">
        <w:tc>
          <w:tcPr>
            <w:tcW w:w="2590" w:type="dxa"/>
          </w:tcPr>
          <w:p w:rsidR="00707E24" w:rsidRDefault="00707E24" w:rsidP="00F65F42">
            <w:pPr>
              <w:pStyle w:val="tabletext"/>
              <w:rPr>
                <w:lang w:val="en-GB"/>
              </w:rPr>
            </w:pPr>
            <w:r>
              <w:rPr>
                <w:lang w:val="en-GB"/>
              </w:rPr>
              <w:t>WMTS</w:t>
            </w:r>
          </w:p>
        </w:tc>
        <w:tc>
          <w:tcPr>
            <w:tcW w:w="6840" w:type="dxa"/>
          </w:tcPr>
          <w:p w:rsidR="00707E24" w:rsidRDefault="00707E24" w:rsidP="00F65F42">
            <w:pPr>
              <w:pStyle w:val="tabletext"/>
              <w:rPr>
                <w:lang w:val="en-GB"/>
              </w:rPr>
            </w:pPr>
            <w:r>
              <w:rPr>
                <w:lang w:val="en-GB"/>
              </w:rPr>
              <w:t>Web Mapping Tile Service</w:t>
            </w:r>
          </w:p>
        </w:tc>
      </w:tr>
    </w:tbl>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5C4CDB">
      <w:pPr>
        <w:rPr>
          <w:lang w:val="en-GB"/>
        </w:rPr>
      </w:pPr>
    </w:p>
    <w:p w:rsidR="005C4CDB" w:rsidRPr="00417548" w:rsidRDefault="005C4CDB" w:rsidP="008C1922">
      <w:pPr>
        <w:pStyle w:val="Titre1"/>
        <w:rPr>
          <w:lang w:val="en-GB"/>
        </w:rPr>
      </w:pPr>
      <w:bookmarkStart w:id="3957" w:name="_Toc348082080"/>
      <w:r w:rsidRPr="00417548">
        <w:rPr>
          <w:lang w:val="en-GB"/>
        </w:rPr>
        <w:lastRenderedPageBreak/>
        <w:t>Software overview</w:t>
      </w:r>
      <w:bookmarkEnd w:id="3957"/>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 xml:space="preserve">The Web Client is the user interface of the ngEO system and is also the main visible part of the whole system. </w:t>
      </w:r>
      <w:r>
        <w:rPr>
          <w:rFonts w:ascii="Verdana" w:hAnsi="Verdana"/>
          <w:sz w:val="18"/>
          <w:szCs w:val="18"/>
          <w:lang w:val="en-GB"/>
        </w:rPr>
        <w:t xml:space="preserve"> The main target of the design is to provide an easy to use</w:t>
      </w:r>
      <w:r w:rsidRPr="00A64556">
        <w:rPr>
          <w:rFonts w:ascii="Verdana" w:hAnsi="Verdana"/>
          <w:sz w:val="18"/>
          <w:szCs w:val="18"/>
          <w:lang w:val="en-GB"/>
        </w:rPr>
        <w:t xml:space="preserve"> interface and</w:t>
      </w:r>
      <w:r>
        <w:rPr>
          <w:rFonts w:ascii="Verdana" w:hAnsi="Verdana"/>
          <w:sz w:val="18"/>
          <w:szCs w:val="18"/>
          <w:lang w:val="en-GB"/>
        </w:rPr>
        <w:t xml:space="preserve"> also</w:t>
      </w:r>
      <w:r w:rsidRPr="00A64556">
        <w:rPr>
          <w:rFonts w:ascii="Verdana" w:hAnsi="Verdana"/>
          <w:sz w:val="18"/>
          <w:szCs w:val="18"/>
          <w:lang w:val="en-GB"/>
        </w:rPr>
        <w:t xml:space="preserve"> highly responsive in order to receive positive feedback from the end user on the entire system. It is also important that the interface is based on modern design and easily configurable to ensure it will not be </w:t>
      </w:r>
      <w:r>
        <w:rPr>
          <w:rFonts w:ascii="Verdana" w:hAnsi="Verdana"/>
          <w:sz w:val="18"/>
          <w:szCs w:val="18"/>
          <w:lang w:val="en-GB"/>
        </w:rPr>
        <w:t>obsolete too early</w:t>
      </w:r>
      <w:r w:rsidRPr="00A64556">
        <w:rPr>
          <w:rFonts w:ascii="Verdana" w:hAnsi="Verdana"/>
          <w:sz w:val="18"/>
          <w:szCs w:val="18"/>
          <w:lang w:val="en-GB"/>
        </w:rPr>
        <w:t xml:space="preserve"> during the long operational life of ngEO (20 years).</w:t>
      </w:r>
    </w:p>
    <w:p w:rsidR="001C4ACE" w:rsidRPr="00A64556" w:rsidRDefault="001C4ACE" w:rsidP="001C4ACE">
      <w:pPr>
        <w:autoSpaceDE w:val="0"/>
        <w:autoSpaceDN w:val="0"/>
        <w:adjustRightInd w:val="0"/>
        <w:spacing w:after="0" w:line="240" w:lineRule="auto"/>
        <w:rPr>
          <w:rFonts w:ascii="Verdana" w:hAnsi="Verdana"/>
          <w:sz w:val="18"/>
          <w:szCs w:val="18"/>
          <w:lang w:val="en-GB"/>
        </w:rPr>
      </w:pPr>
    </w:p>
    <w:p w:rsidR="001C4ACE" w:rsidRPr="00A64556" w:rsidRDefault="001C4ACE" w:rsidP="001C4ACE">
      <w:pPr>
        <w:autoSpaceDE w:val="0"/>
        <w:autoSpaceDN w:val="0"/>
        <w:adjustRightInd w:val="0"/>
        <w:spacing w:after="0" w:line="240" w:lineRule="auto"/>
        <w:rPr>
          <w:rFonts w:ascii="Verdana" w:hAnsi="Verdana"/>
          <w:sz w:val="18"/>
          <w:szCs w:val="18"/>
          <w:lang w:val="en-GB"/>
        </w:rPr>
      </w:pPr>
      <w:r w:rsidRPr="00A64556">
        <w:rPr>
          <w:rFonts w:ascii="Verdana" w:hAnsi="Verdana"/>
          <w:sz w:val="18"/>
          <w:szCs w:val="18"/>
          <w:lang w:val="en-GB"/>
        </w:rPr>
        <w:t>The Web Client allows a user to:</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Search products in available Datasets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Discover and select Datasets directly or through filters (mission/sensor/keywords)</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Search products in a selected Dataset using various criteria  (spatial, temporal, specific)</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Advanced search : correlation and interferometry</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Explore search results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List them in a tabular view</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them in a GANTT chart</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their footprint in a map</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Display their browse images in a map</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Download products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Direct download through native browser functionality</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Retrieve products via ngEO Download Manager through a data access request</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Configure optional processing options for products retrieved through download manager</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Configure “Standing Orders” : schedule download of products through specific criteria</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Monitor download manager and data access request</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Manage shop carts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Store a list of products from a search results in a shopcart for later reuse</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Share shopcart with other users</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Access to various user related features :</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account management page on the UM-SSO Idp</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the ticketing system</w:t>
      </w:r>
    </w:p>
    <w:p w:rsidR="001C4ACE" w:rsidRPr="00A64556" w:rsidRDefault="001C4ACE" w:rsidP="001C4ACE">
      <w:pPr>
        <w:pStyle w:val="Paragraphedeliste"/>
        <w:numPr>
          <w:ilvl w:val="1"/>
          <w:numId w:val="14"/>
        </w:numPr>
        <w:autoSpaceDE w:val="0"/>
        <w:autoSpaceDN w:val="0"/>
        <w:adjustRightInd w:val="0"/>
        <w:spacing w:after="0"/>
        <w:rPr>
          <w:szCs w:val="18"/>
          <w:lang w:val="en-GB"/>
        </w:rPr>
      </w:pPr>
      <w:r w:rsidRPr="00A64556">
        <w:rPr>
          <w:szCs w:val="18"/>
          <w:lang w:val="en-GB"/>
        </w:rPr>
        <w:t>Access to information page (About Us)</w:t>
      </w:r>
    </w:p>
    <w:p w:rsidR="001C4ACE" w:rsidRPr="00A64556" w:rsidRDefault="001C4ACE" w:rsidP="001C4ACE">
      <w:pPr>
        <w:pStyle w:val="Paragraphedeliste"/>
        <w:numPr>
          <w:ilvl w:val="0"/>
          <w:numId w:val="14"/>
        </w:numPr>
        <w:autoSpaceDE w:val="0"/>
        <w:autoSpaceDN w:val="0"/>
        <w:adjustRightInd w:val="0"/>
        <w:spacing w:after="0"/>
        <w:rPr>
          <w:szCs w:val="18"/>
          <w:lang w:val="en-GB"/>
        </w:rPr>
      </w:pPr>
      <w:r w:rsidRPr="00A64556">
        <w:rPr>
          <w:szCs w:val="18"/>
          <w:lang w:val="en-GB"/>
        </w:rPr>
        <w:t>Manage customizable Web client configuration</w:t>
      </w:r>
    </w:p>
    <w:p w:rsidR="001C4ACE" w:rsidRDefault="001C4ACE" w:rsidP="00DD49AD">
      <w:pPr>
        <w:rPr>
          <w:rFonts w:ascii="Verdana" w:hAnsi="Verdana"/>
          <w:sz w:val="18"/>
          <w:szCs w:val="18"/>
          <w:lang w:val="en-GB"/>
        </w:rPr>
      </w:pPr>
    </w:p>
    <w:p w:rsidR="00B46688" w:rsidRPr="00B46688" w:rsidRDefault="00B46688" w:rsidP="00DD49AD">
      <w:pPr>
        <w:rPr>
          <w:rFonts w:ascii="Verdana" w:hAnsi="Verdana"/>
          <w:sz w:val="18"/>
          <w:szCs w:val="18"/>
          <w:lang w:val="en-GB"/>
        </w:rPr>
      </w:pPr>
      <w:r w:rsidRPr="00B46688">
        <w:rPr>
          <w:rFonts w:ascii="Verdana" w:hAnsi="Verdana"/>
          <w:sz w:val="18"/>
          <w:szCs w:val="18"/>
          <w:lang w:val="en-GB"/>
        </w:rPr>
        <w:t xml:space="preserve">See ngEO Web Client DDS </w:t>
      </w:r>
      <w:r>
        <w:rPr>
          <w:rFonts w:ascii="Verdana" w:hAnsi="Verdana"/>
          <w:sz w:val="18"/>
          <w:szCs w:val="18"/>
          <w:lang w:val="en-GB"/>
        </w:rPr>
        <w:t xml:space="preserve">([RD.1]) </w:t>
      </w:r>
      <w:r w:rsidRPr="00B46688">
        <w:rPr>
          <w:rFonts w:ascii="Verdana" w:hAnsi="Verdana"/>
          <w:sz w:val="18"/>
          <w:szCs w:val="18"/>
          <w:lang w:val="en-GB"/>
        </w:rPr>
        <w:t>for a</w:t>
      </w:r>
      <w:r w:rsidR="001C4ACE">
        <w:rPr>
          <w:rFonts w:ascii="Verdana" w:hAnsi="Verdana"/>
          <w:sz w:val="18"/>
          <w:szCs w:val="18"/>
          <w:lang w:val="en-GB"/>
        </w:rPr>
        <w:t xml:space="preserve"> more complete</w:t>
      </w:r>
      <w:r w:rsidRPr="00B46688">
        <w:rPr>
          <w:rFonts w:ascii="Verdana" w:hAnsi="Verdana"/>
          <w:sz w:val="18"/>
          <w:szCs w:val="18"/>
          <w:lang w:val="en-GB"/>
        </w:rPr>
        <w:t xml:space="preserve"> description of the software.</w:t>
      </w:r>
    </w:p>
    <w:p w:rsidR="005C4CDB" w:rsidRPr="00417548" w:rsidRDefault="005C4CDB" w:rsidP="00B86837">
      <w:pPr>
        <w:spacing w:before="60" w:after="60" w:line="240" w:lineRule="auto"/>
        <w:rPr>
          <w:rFonts w:ascii="Verdana" w:eastAsia="Times New Roman" w:hAnsi="Verdana" w:cs="Times New Roman"/>
          <w:sz w:val="18"/>
          <w:szCs w:val="24"/>
          <w:lang w:val="en-GB"/>
        </w:rPr>
      </w:pPr>
    </w:p>
    <w:p w:rsidR="005C4CDB" w:rsidRPr="00417548" w:rsidRDefault="005C4CDB" w:rsidP="005C4CDB">
      <w:pPr>
        <w:rPr>
          <w:lang w:val="en-GB"/>
        </w:rPr>
      </w:pPr>
    </w:p>
    <w:p w:rsidR="005C4CDB" w:rsidRDefault="005C4CDB" w:rsidP="008C1922">
      <w:pPr>
        <w:pStyle w:val="Titre1"/>
        <w:rPr>
          <w:lang w:val="en-GB"/>
        </w:rPr>
      </w:pPr>
      <w:bookmarkStart w:id="3958" w:name="_Ref343592525"/>
      <w:bookmarkStart w:id="3959" w:name="_Ref343593486"/>
      <w:bookmarkStart w:id="3960" w:name="_Toc348082081"/>
      <w:r w:rsidRPr="00417548">
        <w:rPr>
          <w:lang w:val="en-GB"/>
        </w:rPr>
        <w:lastRenderedPageBreak/>
        <w:t xml:space="preserve">Software </w:t>
      </w:r>
      <w:r w:rsidR="00B86837">
        <w:rPr>
          <w:lang w:val="en-GB"/>
        </w:rPr>
        <w:t>Unit Testing and Software Integration Testing</w:t>
      </w:r>
      <w:bookmarkEnd w:id="3958"/>
      <w:bookmarkEnd w:id="3959"/>
      <w:bookmarkEnd w:id="3960"/>
    </w:p>
    <w:p w:rsidR="00A353EF" w:rsidRDefault="00A353EF" w:rsidP="001C6484">
      <w:pPr>
        <w:pStyle w:val="Titre2"/>
        <w:numPr>
          <w:ilvl w:val="1"/>
          <w:numId w:val="5"/>
        </w:numPr>
        <w:rPr>
          <w:lang w:val="en-GB"/>
        </w:rPr>
      </w:pPr>
      <w:bookmarkStart w:id="3961" w:name="_Toc348082082"/>
      <w:r>
        <w:rPr>
          <w:lang w:val="en-GB"/>
        </w:rPr>
        <w:t>General</w:t>
      </w:r>
      <w:bookmarkEnd w:id="3961"/>
    </w:p>
    <w:p w:rsidR="005C4CDB" w:rsidRDefault="00B86837" w:rsidP="001C6484">
      <w:pPr>
        <w:pStyle w:val="Titre3"/>
        <w:numPr>
          <w:ilvl w:val="2"/>
          <w:numId w:val="5"/>
        </w:numPr>
        <w:rPr>
          <w:lang w:val="en-GB"/>
        </w:rPr>
      </w:pPr>
      <w:bookmarkStart w:id="3962" w:name="_Toc348082083"/>
      <w:r w:rsidRPr="00A353EF">
        <w:rPr>
          <w:lang w:val="en-GB"/>
        </w:rPr>
        <w:t>Organization</w:t>
      </w:r>
      <w:bookmarkEnd w:id="3962"/>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 software unit testing and soft</w:t>
      </w:r>
      <w:r w:rsidR="00FC1F44" w:rsidRPr="006D4EF7">
        <w:rPr>
          <w:rFonts w:ascii="Verdana" w:hAnsi="Verdana"/>
          <w:sz w:val="18"/>
          <w:szCs w:val="18"/>
          <w:lang w:val="en-GB"/>
        </w:rPr>
        <w:t>ware integration testing is based on SCRUM methodology.</w:t>
      </w:r>
      <w:r w:rsidRPr="006D4EF7">
        <w:rPr>
          <w:rFonts w:ascii="Verdana" w:hAnsi="Verdana"/>
          <w:sz w:val="18"/>
          <w:szCs w:val="18"/>
          <w:lang w:val="en-GB"/>
        </w:rPr>
        <w:t xml:space="preserve"> </w:t>
      </w:r>
      <w:r w:rsidR="00FC1F44" w:rsidRPr="006D4EF7">
        <w:rPr>
          <w:rFonts w:ascii="Verdana" w:hAnsi="Verdana"/>
          <w:sz w:val="18"/>
          <w:szCs w:val="18"/>
          <w:lang w:val="en-GB"/>
        </w:rPr>
        <w:t>The</w:t>
      </w:r>
      <w:r w:rsidRPr="006D4EF7">
        <w:rPr>
          <w:rFonts w:ascii="Verdana" w:hAnsi="Verdana"/>
          <w:sz w:val="18"/>
          <w:szCs w:val="18"/>
          <w:lang w:val="en-GB"/>
        </w:rPr>
        <w:t xml:space="preserve"> developer </w:t>
      </w:r>
      <w:r w:rsidR="00FC1F44" w:rsidRPr="006D4EF7">
        <w:rPr>
          <w:rFonts w:ascii="Verdana" w:hAnsi="Verdana"/>
          <w:sz w:val="18"/>
          <w:szCs w:val="18"/>
          <w:lang w:val="en-GB"/>
        </w:rPr>
        <w:t xml:space="preserve">is responsible to demonstrate </w:t>
      </w:r>
      <w:r w:rsidRPr="006D4EF7">
        <w:rPr>
          <w:rFonts w:ascii="Verdana" w:hAnsi="Verdana"/>
          <w:sz w:val="18"/>
          <w:szCs w:val="18"/>
          <w:lang w:val="en-GB"/>
        </w:rPr>
        <w:t xml:space="preserve">a User story </w:t>
      </w:r>
      <w:r w:rsidR="00FC1F44" w:rsidRPr="006D4EF7">
        <w:rPr>
          <w:rFonts w:ascii="Verdana" w:hAnsi="Verdana"/>
          <w:sz w:val="18"/>
          <w:szCs w:val="18"/>
          <w:lang w:val="en-GB"/>
        </w:rPr>
        <w:t>once</w:t>
      </w:r>
      <w:r w:rsidRPr="006D4EF7">
        <w:rPr>
          <w:rFonts w:ascii="Verdana" w:hAnsi="Verdana"/>
          <w:sz w:val="18"/>
          <w:szCs w:val="18"/>
          <w:lang w:val="en-GB"/>
        </w:rPr>
        <w:t xml:space="preserve"> completed.</w:t>
      </w:r>
      <w:r w:rsidR="00FC1F44" w:rsidRPr="006D4EF7">
        <w:rPr>
          <w:rFonts w:ascii="Verdana" w:hAnsi="Verdana"/>
          <w:sz w:val="18"/>
          <w:szCs w:val="18"/>
          <w:lang w:val="en-GB"/>
        </w:rPr>
        <w:t xml:space="preserve"> </w:t>
      </w:r>
      <w:r w:rsidRPr="006D4EF7">
        <w:rPr>
          <w:rFonts w:ascii="Verdana" w:hAnsi="Verdana"/>
          <w:sz w:val="18"/>
          <w:szCs w:val="18"/>
          <w:lang w:val="en-GB"/>
        </w:rPr>
        <w:t xml:space="preserve">The Project Manager is responsible to ensure that the User story </w:t>
      </w:r>
      <w:r w:rsidR="00FC1F44" w:rsidRPr="006D4EF7">
        <w:rPr>
          <w:rFonts w:ascii="Verdana" w:hAnsi="Verdana"/>
          <w:sz w:val="18"/>
          <w:szCs w:val="18"/>
          <w:lang w:val="en-GB"/>
        </w:rPr>
        <w:t>is correctly working.</w:t>
      </w:r>
    </w:p>
    <w:p w:rsidR="005C4CDB" w:rsidRDefault="00B86837" w:rsidP="001C6484">
      <w:pPr>
        <w:pStyle w:val="Titre3"/>
        <w:numPr>
          <w:ilvl w:val="2"/>
          <w:numId w:val="5"/>
        </w:numPr>
        <w:rPr>
          <w:lang w:val="en-GB"/>
        </w:rPr>
      </w:pPr>
      <w:bookmarkStart w:id="3963" w:name="_Toc348082084"/>
      <w:r w:rsidRPr="00A353EF">
        <w:rPr>
          <w:lang w:val="en-GB"/>
        </w:rPr>
        <w:t>Master Schedule</w:t>
      </w:r>
      <w:bookmarkEnd w:id="3963"/>
    </w:p>
    <w:p w:rsidR="00AC0DBA" w:rsidRPr="006D4EF7" w:rsidRDefault="00AC0DBA" w:rsidP="006D4EF7">
      <w:pPr>
        <w:rPr>
          <w:rFonts w:ascii="Verdana" w:hAnsi="Verdana"/>
          <w:sz w:val="18"/>
          <w:szCs w:val="18"/>
          <w:lang w:val="en-GB"/>
        </w:rPr>
      </w:pPr>
      <w:r w:rsidRPr="006D4EF7">
        <w:rPr>
          <w:rFonts w:ascii="Verdana" w:hAnsi="Verdana"/>
          <w:sz w:val="18"/>
          <w:szCs w:val="18"/>
          <w:lang w:val="en-GB"/>
        </w:rPr>
        <w:t>The</w:t>
      </w:r>
      <w:r w:rsidR="006D4EF7" w:rsidRPr="006D4EF7">
        <w:rPr>
          <w:rFonts w:ascii="Verdana" w:hAnsi="Verdana"/>
          <w:sz w:val="18"/>
          <w:szCs w:val="18"/>
          <w:lang w:val="en-GB"/>
        </w:rPr>
        <w:t xml:space="preserve"> software integration</w:t>
      </w:r>
      <w:r w:rsidRPr="006D4EF7">
        <w:rPr>
          <w:rFonts w:ascii="Verdana" w:hAnsi="Verdana"/>
          <w:sz w:val="18"/>
          <w:szCs w:val="18"/>
          <w:lang w:val="en-GB"/>
        </w:rPr>
        <w:t xml:space="preserve"> testing is done at completion of </w:t>
      </w:r>
      <w:r w:rsidR="006D4EF7" w:rsidRPr="006D4EF7">
        <w:rPr>
          <w:rFonts w:ascii="Verdana" w:hAnsi="Verdana"/>
          <w:sz w:val="18"/>
          <w:szCs w:val="18"/>
          <w:lang w:val="en-GB"/>
        </w:rPr>
        <w:t>each</w:t>
      </w:r>
      <w:r w:rsidRPr="006D4EF7">
        <w:rPr>
          <w:rFonts w:ascii="Verdana" w:hAnsi="Verdana"/>
          <w:sz w:val="18"/>
          <w:szCs w:val="18"/>
          <w:lang w:val="en-GB"/>
        </w:rPr>
        <w:t xml:space="preserve"> User Story through a demonstration. </w:t>
      </w:r>
    </w:p>
    <w:p w:rsidR="00AC0DBA" w:rsidRPr="006D4EF7" w:rsidRDefault="00AC0DBA" w:rsidP="006D4EF7">
      <w:pPr>
        <w:rPr>
          <w:rFonts w:ascii="Verdana" w:hAnsi="Verdana"/>
          <w:sz w:val="18"/>
          <w:szCs w:val="18"/>
          <w:lang w:val="en-GB"/>
        </w:rPr>
      </w:pPr>
      <w:r w:rsidRPr="006D4EF7">
        <w:rPr>
          <w:rFonts w:ascii="Verdana" w:hAnsi="Verdana"/>
          <w:sz w:val="18"/>
          <w:szCs w:val="18"/>
          <w:lang w:val="en-GB"/>
        </w:rPr>
        <w:t xml:space="preserve">The </w:t>
      </w:r>
      <w:r w:rsidR="006D4EF7" w:rsidRPr="006D4EF7">
        <w:rPr>
          <w:rFonts w:ascii="Verdana" w:hAnsi="Verdana"/>
          <w:sz w:val="18"/>
          <w:szCs w:val="18"/>
          <w:lang w:val="en-GB"/>
        </w:rPr>
        <w:t xml:space="preserve">software integration </w:t>
      </w:r>
      <w:r w:rsidRPr="006D4EF7">
        <w:rPr>
          <w:rFonts w:ascii="Verdana" w:hAnsi="Verdana"/>
          <w:sz w:val="18"/>
          <w:szCs w:val="18"/>
          <w:lang w:val="en-GB"/>
        </w:rPr>
        <w:t>testing is validated at the end of each sprint through a demonstration of all user stories to the</w:t>
      </w:r>
      <w:r w:rsidR="006D4EF7" w:rsidRPr="006D4EF7">
        <w:rPr>
          <w:rFonts w:ascii="Verdana" w:hAnsi="Verdana"/>
          <w:sz w:val="18"/>
          <w:szCs w:val="18"/>
          <w:lang w:val="en-GB"/>
        </w:rPr>
        <w:t xml:space="preserve"> system</w:t>
      </w:r>
      <w:r w:rsidRPr="006D4EF7">
        <w:rPr>
          <w:rFonts w:ascii="Verdana" w:hAnsi="Verdana"/>
          <w:sz w:val="18"/>
          <w:szCs w:val="18"/>
          <w:lang w:val="en-GB"/>
        </w:rPr>
        <w:t xml:space="preserve"> integrator.</w:t>
      </w:r>
    </w:p>
    <w:p w:rsidR="005C4CDB" w:rsidRPr="00A353EF" w:rsidRDefault="00B86837" w:rsidP="001C6484">
      <w:pPr>
        <w:pStyle w:val="Titre3"/>
        <w:numPr>
          <w:ilvl w:val="2"/>
          <w:numId w:val="5"/>
        </w:numPr>
        <w:rPr>
          <w:lang w:val="en-GB"/>
        </w:rPr>
      </w:pPr>
      <w:bookmarkStart w:id="3964" w:name="_Toc348082085"/>
      <w:r w:rsidRPr="00A353EF">
        <w:rPr>
          <w:lang w:val="en-GB"/>
        </w:rPr>
        <w:t>Resource Summary</w:t>
      </w:r>
      <w:bookmarkEnd w:id="3964"/>
    </w:p>
    <w:p w:rsidR="00FC1F44" w:rsidRPr="006D4EF7" w:rsidRDefault="00FC1F44" w:rsidP="006D4EF7">
      <w:pPr>
        <w:rPr>
          <w:rFonts w:ascii="Verdana" w:hAnsi="Verdana"/>
          <w:sz w:val="18"/>
          <w:szCs w:val="18"/>
          <w:lang w:val="en-GB"/>
        </w:rPr>
      </w:pPr>
      <w:r w:rsidRPr="006D4EF7">
        <w:rPr>
          <w:rFonts w:ascii="Verdana" w:hAnsi="Verdana"/>
          <w:sz w:val="18"/>
          <w:szCs w:val="18"/>
          <w:lang w:val="en-GB"/>
        </w:rPr>
        <w:t>Final testing at end of each sprint is done on pre-integration platform</w:t>
      </w:r>
      <w:del w:id="3965" w:author="Lavignotte Fabien" w:date="2013-01-09T16:53:00Z">
        <w:r w:rsidRPr="006D4EF7" w:rsidDel="009B3B1D">
          <w:rPr>
            <w:rFonts w:ascii="Verdana" w:hAnsi="Verdana"/>
            <w:sz w:val="18"/>
            <w:szCs w:val="18"/>
            <w:lang w:val="en-GB"/>
          </w:rPr>
          <w:delText>: Terradue server</w:delText>
        </w:r>
      </w:del>
      <w:r w:rsidRPr="006D4EF7">
        <w:rPr>
          <w:rFonts w:ascii="Verdana" w:hAnsi="Verdana"/>
          <w:sz w:val="18"/>
          <w:szCs w:val="18"/>
          <w:lang w:val="en-GB"/>
        </w:rPr>
        <w:t>.</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hardware and software are needed, except those listed in the IOM.</w:t>
      </w:r>
    </w:p>
    <w:p w:rsidR="00FC1F44" w:rsidRPr="006D4EF7" w:rsidRDefault="00FC1F44" w:rsidP="006D4EF7">
      <w:pPr>
        <w:rPr>
          <w:rFonts w:ascii="Verdana" w:hAnsi="Verdana"/>
          <w:sz w:val="18"/>
          <w:szCs w:val="18"/>
          <w:lang w:val="en-GB"/>
        </w:rPr>
      </w:pPr>
      <w:r w:rsidRPr="006D4EF7">
        <w:rPr>
          <w:rFonts w:ascii="Verdana" w:hAnsi="Verdana"/>
          <w:sz w:val="18"/>
          <w:szCs w:val="18"/>
          <w:lang w:val="en-GB"/>
        </w:rPr>
        <w:t>No specific staff is needed except those listed in responsibilities.</w:t>
      </w:r>
    </w:p>
    <w:p w:rsidR="005C4CDB" w:rsidRDefault="001D6726" w:rsidP="001C6484">
      <w:pPr>
        <w:pStyle w:val="Titre3"/>
        <w:numPr>
          <w:ilvl w:val="2"/>
          <w:numId w:val="5"/>
        </w:numPr>
        <w:rPr>
          <w:lang w:val="en-GB"/>
        </w:rPr>
      </w:pPr>
      <w:bookmarkStart w:id="3966" w:name="_Toc348082086"/>
      <w:r w:rsidRPr="00A353EF">
        <w:rPr>
          <w:lang w:val="en-GB"/>
        </w:rPr>
        <w:t>Responsibilities</w:t>
      </w:r>
      <w:bookmarkEnd w:id="3966"/>
    </w:p>
    <w:p w:rsidR="00FC1F44" w:rsidRPr="006D4EF7" w:rsidRDefault="00FC1F44" w:rsidP="00FC1F44">
      <w:pPr>
        <w:rPr>
          <w:rFonts w:ascii="Verdana" w:hAnsi="Verdana"/>
          <w:sz w:val="18"/>
          <w:szCs w:val="18"/>
          <w:lang w:val="en-GB"/>
        </w:rPr>
      </w:pPr>
      <w:r w:rsidRPr="006D4EF7">
        <w:rPr>
          <w:rFonts w:ascii="Verdana" w:hAnsi="Verdana"/>
          <w:sz w:val="18"/>
          <w:szCs w:val="18"/>
          <w:lang w:val="en-GB"/>
        </w:rPr>
        <w:t>Developer is responsible to demonstrate the User Story once completed at the Project Manager.</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Project Manager is responsible to demonstrate User Stories at the end of each sprint to integrator.</w:t>
      </w:r>
    </w:p>
    <w:p w:rsidR="001D6726" w:rsidRDefault="001D6726" w:rsidP="001C6484">
      <w:pPr>
        <w:pStyle w:val="Titre3"/>
        <w:numPr>
          <w:ilvl w:val="2"/>
          <w:numId w:val="5"/>
        </w:numPr>
        <w:rPr>
          <w:lang w:val="en-GB"/>
        </w:rPr>
      </w:pPr>
      <w:bookmarkStart w:id="3967" w:name="_Toc348082087"/>
      <w:r w:rsidRPr="00A353EF">
        <w:rPr>
          <w:lang w:val="en-GB"/>
        </w:rPr>
        <w:t>Tools, Techniques and Methods</w:t>
      </w:r>
      <w:bookmarkEnd w:id="3967"/>
    </w:p>
    <w:p w:rsidR="00FC1F44" w:rsidRPr="006D4EF7" w:rsidRDefault="00FC1F44" w:rsidP="00FC1F44">
      <w:pPr>
        <w:rPr>
          <w:rFonts w:ascii="Verdana" w:hAnsi="Verdana"/>
          <w:sz w:val="18"/>
          <w:szCs w:val="18"/>
          <w:lang w:val="en-GB"/>
        </w:rPr>
      </w:pPr>
      <w:r w:rsidRPr="006D4EF7">
        <w:rPr>
          <w:rFonts w:ascii="Verdana" w:hAnsi="Verdana"/>
          <w:sz w:val="18"/>
          <w:szCs w:val="18"/>
          <w:lang w:val="en-GB"/>
        </w:rPr>
        <w:t xml:space="preserve">Software unit testing is done using </w:t>
      </w:r>
      <w:r w:rsidR="006D4EF7" w:rsidRPr="006D4EF7">
        <w:rPr>
          <w:rFonts w:ascii="Verdana" w:hAnsi="Verdana"/>
          <w:sz w:val="18"/>
          <w:szCs w:val="18"/>
          <w:lang w:val="en-GB"/>
        </w:rPr>
        <w:t>QUnit</w:t>
      </w:r>
      <w:r w:rsidR="00651EEA" w:rsidRPr="006D4EF7">
        <w:rPr>
          <w:rFonts w:ascii="Verdana" w:hAnsi="Verdana"/>
          <w:sz w:val="18"/>
          <w:szCs w:val="18"/>
          <w:lang w:val="en-GB"/>
        </w:rPr>
        <w:t>: a JavaScript Unit Testing framework using by various OpenSource projects (jQuery family)</w:t>
      </w:r>
      <w:r w:rsidRPr="006D4EF7">
        <w:rPr>
          <w:rFonts w:ascii="Verdana" w:hAnsi="Verdana"/>
          <w:sz w:val="18"/>
          <w:szCs w:val="18"/>
          <w:lang w:val="en-GB"/>
        </w:rPr>
        <w:t>.</w:t>
      </w:r>
    </w:p>
    <w:p w:rsidR="00FC1F44" w:rsidRPr="006D4EF7" w:rsidRDefault="00FC1F44" w:rsidP="00FC1F44">
      <w:pPr>
        <w:rPr>
          <w:rFonts w:ascii="Verdana" w:hAnsi="Verdana"/>
          <w:sz w:val="18"/>
          <w:szCs w:val="18"/>
          <w:lang w:val="en-GB"/>
        </w:rPr>
      </w:pPr>
      <w:r w:rsidRPr="006D4EF7">
        <w:rPr>
          <w:rFonts w:ascii="Verdana" w:hAnsi="Verdana"/>
          <w:sz w:val="18"/>
          <w:szCs w:val="18"/>
          <w:lang w:val="en-GB"/>
        </w:rPr>
        <w:t>Software integration testing is done through demonstration.</w:t>
      </w:r>
    </w:p>
    <w:p w:rsidR="001D6726" w:rsidRPr="00A353EF" w:rsidRDefault="001D6726" w:rsidP="001C6484">
      <w:pPr>
        <w:pStyle w:val="Titre3"/>
        <w:numPr>
          <w:ilvl w:val="2"/>
          <w:numId w:val="5"/>
        </w:numPr>
        <w:rPr>
          <w:lang w:val="en-GB"/>
        </w:rPr>
      </w:pPr>
      <w:bookmarkStart w:id="3968" w:name="_Toc348082088"/>
      <w:r w:rsidRPr="00A353EF">
        <w:rPr>
          <w:lang w:val="en-GB"/>
        </w:rPr>
        <w:t>Personnel and Personnel Training Requirements</w:t>
      </w:r>
      <w:bookmarkEnd w:id="3968"/>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A353EF" w:rsidRDefault="001D6726" w:rsidP="001C6484">
      <w:pPr>
        <w:pStyle w:val="Titre3"/>
        <w:numPr>
          <w:ilvl w:val="2"/>
          <w:numId w:val="5"/>
        </w:numPr>
        <w:rPr>
          <w:lang w:val="en-GB"/>
        </w:rPr>
      </w:pPr>
      <w:bookmarkStart w:id="3969" w:name="_Toc348082089"/>
      <w:r w:rsidRPr="00A353EF">
        <w:rPr>
          <w:lang w:val="en-GB"/>
        </w:rPr>
        <w:t>Risks and Contingencies</w:t>
      </w:r>
      <w:bookmarkEnd w:id="3969"/>
    </w:p>
    <w:p w:rsidR="00276F6C" w:rsidRPr="004E2AAC" w:rsidRDefault="00FC1F44" w:rsidP="006D4EF7">
      <w:pPr>
        <w:rPr>
          <w:rFonts w:ascii="Verdana" w:eastAsia="Times New Roman" w:hAnsi="Verdana" w:cs="Times New Roman"/>
          <w:sz w:val="18"/>
          <w:szCs w:val="24"/>
          <w:lang w:val="en-US"/>
        </w:rPr>
      </w:pPr>
      <w:r w:rsidRPr="006D4EF7">
        <w:rPr>
          <w:rFonts w:ascii="Verdana" w:hAnsi="Verdana"/>
          <w:sz w:val="18"/>
          <w:szCs w:val="18"/>
          <w:lang w:val="en-GB"/>
        </w:rPr>
        <w:t>None</w:t>
      </w:r>
    </w:p>
    <w:p w:rsidR="001D6726" w:rsidRPr="001D6726" w:rsidRDefault="001D6726"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Titre2"/>
        <w:numPr>
          <w:ilvl w:val="1"/>
          <w:numId w:val="5"/>
        </w:numPr>
        <w:rPr>
          <w:lang w:val="en-GB"/>
        </w:rPr>
      </w:pPr>
      <w:bookmarkStart w:id="3970" w:name="_Toc348082090"/>
      <w:r w:rsidRPr="00A353EF">
        <w:rPr>
          <w:lang w:val="en-GB"/>
        </w:rPr>
        <w:lastRenderedPageBreak/>
        <w:t>Control Procedures for Software Unit Testing/Integration testing</w:t>
      </w:r>
      <w:bookmarkEnd w:id="3970"/>
    </w:p>
    <w:p w:rsidR="006F2A3A" w:rsidRPr="0056181B" w:rsidDel="0060055F" w:rsidRDefault="00F22B56" w:rsidP="006F2A3A">
      <w:pPr>
        <w:rPr>
          <w:del w:id="3971" w:author="Lavignotte Fabien" w:date="2013-01-14T12:28:00Z"/>
          <w:rFonts w:ascii="Verdana" w:hAnsi="Verdana"/>
          <w:sz w:val="18"/>
          <w:szCs w:val="18"/>
          <w:highlight w:val="yellow"/>
          <w:lang w:val="en-GB"/>
        </w:rPr>
      </w:pPr>
      <w:del w:id="3972" w:author="Lavignotte Fabien" w:date="2013-01-14T12:28:00Z">
        <w:r w:rsidDel="0060055F">
          <w:rPr>
            <w:rFonts w:ascii="Verdana" w:hAnsi="Verdana"/>
            <w:sz w:val="18"/>
            <w:szCs w:val="18"/>
            <w:highlight w:val="yellow"/>
            <w:lang w:val="en-GB"/>
          </w:rPr>
          <w:delText>TBC</w:delText>
        </w:r>
        <w:r w:rsidR="006F2A3A" w:rsidRPr="0056181B" w:rsidDel="0060055F">
          <w:rPr>
            <w:rFonts w:ascii="Verdana" w:hAnsi="Verdana"/>
            <w:sz w:val="18"/>
            <w:szCs w:val="18"/>
            <w:highlight w:val="yellow"/>
            <w:lang w:val="en-GB"/>
          </w:rPr>
          <w:delText xml:space="preserve"> for CDR</w:delText>
        </w:r>
      </w:del>
    </w:p>
    <w:p w:rsidR="00276F6C" w:rsidRPr="004E2AAC" w:rsidDel="0060055F" w:rsidRDefault="00276F6C" w:rsidP="00571334">
      <w:pPr>
        <w:spacing w:after="0"/>
        <w:ind w:left="703" w:hanging="703"/>
        <w:rPr>
          <w:del w:id="3973" w:author="Lavignotte Fabien" w:date="2013-01-14T12:28:00Z"/>
          <w:rFonts w:ascii="Verdana" w:eastAsia="Times New Roman" w:hAnsi="Verdana" w:cs="Times New Roman"/>
          <w:sz w:val="18"/>
          <w:szCs w:val="24"/>
          <w:lang w:val="en-US"/>
        </w:rPr>
      </w:pPr>
      <w:del w:id="3974" w:author="Lavignotte Fabien" w:date="2013-01-14T12:28:00Z">
        <w:r w:rsidRPr="004E2AAC" w:rsidDel="0060055F">
          <w:rPr>
            <w:rFonts w:ascii="Verdana" w:eastAsia="Times New Roman" w:hAnsi="Verdana" w:cs="Times New Roman"/>
            <w:sz w:val="18"/>
            <w:szCs w:val="24"/>
            <w:lang w:val="en-US"/>
          </w:rPr>
          <w:delText>a.</w:delText>
        </w:r>
        <w:r w:rsidRPr="004E2AAC" w:rsidDel="0060055F">
          <w:rPr>
            <w:rFonts w:ascii="Verdana" w:eastAsia="Times New Roman" w:hAnsi="Verdana" w:cs="Times New Roman"/>
            <w:sz w:val="18"/>
            <w:szCs w:val="24"/>
            <w:lang w:val="en-US"/>
          </w:rPr>
          <w:tab/>
        </w:r>
        <w:r w:rsidR="00180875" w:rsidDel="0060055F">
          <w:rPr>
            <w:rFonts w:ascii="Verdana" w:eastAsia="Times New Roman" w:hAnsi="Verdana" w:cs="Times New Roman"/>
            <w:sz w:val="18"/>
            <w:szCs w:val="24"/>
            <w:lang w:val="en-US"/>
          </w:rPr>
          <w:delText>This section</w:delText>
        </w:r>
        <w:r w:rsidRPr="004E2AAC" w:rsidDel="0060055F">
          <w:rPr>
            <w:rFonts w:ascii="Verdana" w:eastAsia="Times New Roman" w:hAnsi="Verdana" w:cs="Times New Roman"/>
            <w:sz w:val="18"/>
            <w:szCs w:val="24"/>
            <w:lang w:val="en-US"/>
          </w:rPr>
          <w:delText xml:space="preserve"> shall contain information (or reference to) about applicable management procedures concerning the following aspects: </w:delText>
        </w:r>
      </w:del>
    </w:p>
    <w:p w:rsidR="00276F6C" w:rsidRPr="00571334" w:rsidDel="0060055F" w:rsidRDefault="00276F6C" w:rsidP="00571334">
      <w:pPr>
        <w:spacing w:before="60" w:after="60" w:line="240" w:lineRule="auto"/>
        <w:ind w:left="708"/>
        <w:rPr>
          <w:del w:id="3975" w:author="Lavignotte Fabien" w:date="2013-01-14T12:28:00Z"/>
          <w:rFonts w:ascii="Verdana" w:eastAsia="Times New Roman" w:hAnsi="Verdana" w:cs="Times New Roman"/>
          <w:sz w:val="18"/>
          <w:szCs w:val="24"/>
          <w:lang w:val="en-US"/>
        </w:rPr>
      </w:pPr>
      <w:del w:id="3976" w:author="Lavignotte Fabien" w:date="2013-01-14T12:28:00Z">
        <w:r w:rsidRPr="00571334" w:rsidDel="0060055F">
          <w:rPr>
            <w:rFonts w:ascii="Verdana" w:eastAsia="Times New Roman" w:hAnsi="Verdana" w:cs="Times New Roman"/>
            <w:sz w:val="18"/>
            <w:szCs w:val="24"/>
            <w:lang w:val="en-US"/>
          </w:rPr>
          <w:delText>1.</w:delText>
        </w:r>
        <w:r w:rsidRPr="00571334" w:rsidDel="0060055F">
          <w:rPr>
            <w:rFonts w:ascii="Verdana" w:eastAsia="Times New Roman" w:hAnsi="Verdana" w:cs="Times New Roman"/>
            <w:sz w:val="18"/>
            <w:szCs w:val="24"/>
            <w:lang w:val="en-US"/>
          </w:rPr>
          <w:tab/>
          <w:delText>problem reporting and resolution;</w:delText>
        </w:r>
      </w:del>
    </w:p>
    <w:p w:rsidR="00276F6C" w:rsidRPr="00571334" w:rsidDel="0060055F" w:rsidRDefault="00276F6C" w:rsidP="00571334">
      <w:pPr>
        <w:spacing w:before="60" w:after="60" w:line="240" w:lineRule="auto"/>
        <w:ind w:left="708"/>
        <w:rPr>
          <w:del w:id="3977" w:author="Lavignotte Fabien" w:date="2013-01-14T12:28:00Z"/>
          <w:rFonts w:ascii="Verdana" w:eastAsia="Times New Roman" w:hAnsi="Verdana" w:cs="Times New Roman"/>
          <w:sz w:val="18"/>
          <w:szCs w:val="24"/>
          <w:lang w:val="en-US"/>
        </w:rPr>
      </w:pPr>
      <w:del w:id="3978" w:author="Lavignotte Fabien" w:date="2013-01-14T12:28:00Z">
        <w:r w:rsidRPr="00571334" w:rsidDel="0060055F">
          <w:rPr>
            <w:rFonts w:ascii="Verdana" w:eastAsia="Times New Roman" w:hAnsi="Verdana" w:cs="Times New Roman"/>
            <w:sz w:val="18"/>
            <w:szCs w:val="24"/>
            <w:lang w:val="en-US"/>
          </w:rPr>
          <w:delText>2.</w:delText>
        </w:r>
        <w:r w:rsidRPr="00571334" w:rsidDel="0060055F">
          <w:rPr>
            <w:rFonts w:ascii="Verdana" w:eastAsia="Times New Roman" w:hAnsi="Verdana" w:cs="Times New Roman"/>
            <w:sz w:val="18"/>
            <w:szCs w:val="24"/>
            <w:lang w:val="en-US"/>
          </w:rPr>
          <w:tab/>
          <w:delText>deviation and waiver policy;</w:delText>
        </w:r>
      </w:del>
    </w:p>
    <w:p w:rsidR="00276F6C" w:rsidRPr="00571334" w:rsidDel="0060055F" w:rsidRDefault="00276F6C" w:rsidP="00571334">
      <w:pPr>
        <w:spacing w:before="60" w:after="60" w:line="240" w:lineRule="auto"/>
        <w:ind w:left="708"/>
        <w:rPr>
          <w:del w:id="3979" w:author="Lavignotte Fabien" w:date="2013-01-14T12:28:00Z"/>
          <w:rFonts w:ascii="Verdana" w:eastAsia="Times New Roman" w:hAnsi="Verdana" w:cs="Times New Roman"/>
          <w:sz w:val="18"/>
          <w:szCs w:val="24"/>
          <w:lang w:val="en-US"/>
        </w:rPr>
      </w:pPr>
      <w:del w:id="3980" w:author="Lavignotte Fabien" w:date="2013-01-14T12:28:00Z">
        <w:r w:rsidRPr="00571334" w:rsidDel="0060055F">
          <w:rPr>
            <w:rFonts w:ascii="Verdana" w:eastAsia="Times New Roman" w:hAnsi="Verdana" w:cs="Times New Roman"/>
            <w:sz w:val="18"/>
            <w:szCs w:val="24"/>
            <w:lang w:val="en-US"/>
          </w:rPr>
          <w:delText>3.</w:delText>
        </w:r>
        <w:r w:rsidRPr="00571334" w:rsidDel="0060055F">
          <w:rPr>
            <w:rFonts w:ascii="Verdana" w:eastAsia="Times New Roman" w:hAnsi="Verdana" w:cs="Times New Roman"/>
            <w:sz w:val="18"/>
            <w:szCs w:val="24"/>
            <w:lang w:val="en-US"/>
          </w:rPr>
          <w:tab/>
          <w:delText>control procedures.</w:delText>
        </w:r>
      </w:del>
    </w:p>
    <w:p w:rsidR="0060055F" w:rsidRDefault="0060055F" w:rsidP="001D6726">
      <w:pPr>
        <w:rPr>
          <w:ins w:id="3981" w:author="Lavignotte Fabien" w:date="2013-01-14T12:30:00Z"/>
          <w:lang w:val="en-GB"/>
        </w:rPr>
      </w:pPr>
      <w:ins w:id="3982" w:author="Lavignotte Fabien" w:date="2013-01-14T12:27:00Z">
        <w:r>
          <w:rPr>
            <w:lang w:val="en-GB"/>
          </w:rPr>
          <w:t>A lightweight process is used for software unit testing/integration testing</w:t>
        </w:r>
      </w:ins>
      <w:ins w:id="3983" w:author="Lavignotte Fabien" w:date="2013-01-14T12:28:00Z">
        <w:r>
          <w:rPr>
            <w:lang w:val="en-GB"/>
          </w:rPr>
          <w:t xml:space="preserve"> because the team responsible of Web Client development is integrated at the same location</w:t>
        </w:r>
      </w:ins>
      <w:ins w:id="3984" w:author="Lavignotte Fabien" w:date="2013-01-14T12:30:00Z">
        <w:r>
          <w:rPr>
            <w:lang w:val="en-GB"/>
          </w:rPr>
          <w:t>:</w:t>
        </w:r>
      </w:ins>
    </w:p>
    <w:p w:rsidR="0060055F" w:rsidRDefault="0060055F">
      <w:pPr>
        <w:pStyle w:val="Paragraphedeliste"/>
        <w:numPr>
          <w:ilvl w:val="0"/>
          <w:numId w:val="23"/>
        </w:numPr>
        <w:rPr>
          <w:ins w:id="3985" w:author="Lavignotte Fabien" w:date="2013-01-14T12:30:00Z"/>
          <w:lang w:val="en-GB"/>
        </w:rPr>
        <w:pPrChange w:id="3986" w:author="Lavignotte Fabien" w:date="2013-01-14T12:30:00Z">
          <w:pPr/>
        </w:pPrChange>
      </w:pPr>
      <w:ins w:id="3987" w:author="Lavignotte Fabien" w:date="2013-01-14T12:30:00Z">
        <w:r>
          <w:rPr>
            <w:lang w:val="en-GB"/>
          </w:rPr>
          <w:t>Integration testing</w:t>
        </w:r>
      </w:ins>
      <w:ins w:id="3988" w:author="Lavignotte Fabien" w:date="2013-01-14T12:32:00Z">
        <w:r>
          <w:rPr>
            <w:lang w:val="en-GB"/>
          </w:rPr>
          <w:t xml:space="preserve">: Integration testing is done by developer during development of a User Story. </w:t>
        </w:r>
      </w:ins>
      <w:ins w:id="3989" w:author="Lavignotte Fabien" w:date="2013-01-14T12:33:00Z">
        <w:r>
          <w:rPr>
            <w:lang w:val="en-GB"/>
          </w:rPr>
          <w:t xml:space="preserve">Any problems are reported to project manager, and actions are taken immediately to resolve </w:t>
        </w:r>
        <w:proofErr w:type="gramStart"/>
        <w:r>
          <w:rPr>
            <w:lang w:val="en-GB"/>
          </w:rPr>
          <w:t>it :</w:t>
        </w:r>
        <w:proofErr w:type="gramEnd"/>
        <w:r>
          <w:rPr>
            <w:lang w:val="en-GB"/>
          </w:rPr>
          <w:t xml:space="preserve"> analysis of existing components and possible refactor.</w:t>
        </w:r>
      </w:ins>
    </w:p>
    <w:p w:rsidR="0060055F" w:rsidRPr="0060055F" w:rsidRDefault="0060055F">
      <w:pPr>
        <w:pStyle w:val="Paragraphedeliste"/>
        <w:numPr>
          <w:ilvl w:val="0"/>
          <w:numId w:val="23"/>
        </w:numPr>
        <w:rPr>
          <w:ins w:id="3990" w:author="Lavignotte Fabien" w:date="2013-01-14T12:27:00Z"/>
          <w:lang w:val="en-GB"/>
          <w:rPrChange w:id="3991" w:author="Lavignotte Fabien" w:date="2013-01-14T12:30:00Z">
            <w:rPr>
              <w:ins w:id="3992" w:author="Lavignotte Fabien" w:date="2013-01-14T12:27:00Z"/>
            </w:rPr>
          </w:rPrChange>
        </w:rPr>
        <w:pPrChange w:id="3993" w:author="Lavignotte Fabien" w:date="2013-01-14T12:30:00Z">
          <w:pPr/>
        </w:pPrChange>
      </w:pPr>
      <w:ins w:id="3994" w:author="Lavignotte Fabien" w:date="2013-01-14T12:30:00Z">
        <w:r>
          <w:rPr>
            <w:lang w:val="en-GB"/>
          </w:rPr>
          <w:t xml:space="preserve">Unit </w:t>
        </w:r>
      </w:ins>
      <w:ins w:id="3995" w:author="Lavignotte Fabien" w:date="2013-01-14T12:32:00Z">
        <w:r>
          <w:rPr>
            <w:lang w:val="en-GB"/>
          </w:rPr>
          <w:t>testing:</w:t>
        </w:r>
      </w:ins>
      <w:ins w:id="3996" w:author="Lavignotte Fabien" w:date="2013-01-14T12:30:00Z">
        <w:r>
          <w:rPr>
            <w:lang w:val="en-GB"/>
          </w:rPr>
          <w:t xml:space="preserve"> Unit tests are checked at the completion of each User Story. </w:t>
        </w:r>
      </w:ins>
      <w:ins w:id="3997" w:author="Lavignotte Fabien" w:date="2013-01-14T12:31:00Z">
        <w:r>
          <w:rPr>
            <w:lang w:val="en-GB"/>
          </w:rPr>
          <w:t xml:space="preserve">Any unit tests </w:t>
        </w:r>
      </w:ins>
      <w:ins w:id="3998" w:author="Lavignotte Fabien" w:date="2013-01-14T12:34:00Z">
        <w:r>
          <w:rPr>
            <w:lang w:val="en-GB"/>
          </w:rPr>
          <w:t>failures are</w:t>
        </w:r>
      </w:ins>
      <w:ins w:id="3999" w:author="Lavignotte Fabien" w:date="2013-01-14T12:31:00Z">
        <w:r>
          <w:rPr>
            <w:lang w:val="en-GB"/>
          </w:rPr>
          <w:t xml:space="preserve"> reported to project manager, and correction is immediately taken</w:t>
        </w:r>
      </w:ins>
      <w:ins w:id="4000" w:author="Lavignotte Fabien" w:date="2013-01-14T12:32:00Z">
        <w:r>
          <w:rPr>
            <w:lang w:val="en-GB"/>
          </w:rPr>
          <w:t xml:space="preserve">. If </w:t>
        </w:r>
      </w:ins>
      <w:ins w:id="4001" w:author="Lavignotte Fabien" w:date="2013-01-14T12:34:00Z">
        <w:r>
          <w:rPr>
            <w:lang w:val="en-GB"/>
          </w:rPr>
          <w:t>correction is</w:t>
        </w:r>
      </w:ins>
      <w:ins w:id="4002" w:author="Lavignotte Fabien" w:date="2013-01-14T12:32:00Z">
        <w:r>
          <w:rPr>
            <w:lang w:val="en-GB"/>
          </w:rPr>
          <w:t xml:space="preserve"> too complex, the failure and its explanation </w:t>
        </w:r>
        <w:proofErr w:type="gramStart"/>
        <w:r>
          <w:rPr>
            <w:lang w:val="en-GB"/>
          </w:rPr>
          <w:t>is</w:t>
        </w:r>
        <w:proofErr w:type="gramEnd"/>
        <w:r>
          <w:rPr>
            <w:lang w:val="en-GB"/>
          </w:rPr>
          <w:t xml:space="preserve"> reported in an internal issues file.</w:t>
        </w:r>
      </w:ins>
    </w:p>
    <w:p w:rsidR="0060055F" w:rsidRDefault="0060055F" w:rsidP="001D6726">
      <w:pPr>
        <w:rPr>
          <w:lang w:val="en-GB"/>
        </w:rPr>
      </w:pPr>
    </w:p>
    <w:p w:rsidR="00746089" w:rsidRDefault="00746089">
      <w:pPr>
        <w:rPr>
          <w:rFonts w:ascii="Verdana" w:eastAsia="Times New Roman" w:hAnsi="Verdana" w:cs="Times New Roman"/>
          <w:caps/>
          <w:sz w:val="26"/>
          <w:szCs w:val="20"/>
          <w:lang w:val="en-GB"/>
        </w:rPr>
      </w:pPr>
      <w:r>
        <w:rPr>
          <w:lang w:val="en-GB"/>
        </w:rPr>
        <w:br w:type="page"/>
      </w:r>
    </w:p>
    <w:p w:rsidR="001D6726" w:rsidRDefault="001D6726" w:rsidP="001C6484">
      <w:pPr>
        <w:pStyle w:val="Titre2"/>
        <w:numPr>
          <w:ilvl w:val="1"/>
          <w:numId w:val="5"/>
        </w:numPr>
        <w:rPr>
          <w:lang w:val="en-GB"/>
        </w:rPr>
      </w:pPr>
      <w:bookmarkStart w:id="4003" w:name="_Toc348082091"/>
      <w:r w:rsidRPr="00A353EF">
        <w:rPr>
          <w:lang w:val="en-GB"/>
        </w:rPr>
        <w:lastRenderedPageBreak/>
        <w:t>Software Unit Testing and Integration testing Approach</w:t>
      </w:r>
      <w:bookmarkEnd w:id="4003"/>
    </w:p>
    <w:p w:rsidR="006F2A3A" w:rsidRPr="0056181B" w:rsidDel="009B3B1D" w:rsidRDefault="00240FCC" w:rsidP="006F2A3A">
      <w:pPr>
        <w:rPr>
          <w:del w:id="4004" w:author="Lavignotte Fabien" w:date="2013-01-09T17:02:00Z"/>
          <w:rFonts w:ascii="Verdana" w:hAnsi="Verdana"/>
          <w:sz w:val="18"/>
          <w:szCs w:val="18"/>
          <w:highlight w:val="yellow"/>
          <w:lang w:val="en-GB"/>
        </w:rPr>
      </w:pPr>
      <w:del w:id="4005" w:author="Lavignotte Fabien" w:date="2013-01-09T17:02:00Z">
        <w:r w:rsidDel="009B3B1D">
          <w:rPr>
            <w:rFonts w:ascii="Verdana" w:hAnsi="Verdana"/>
            <w:sz w:val="18"/>
            <w:szCs w:val="18"/>
            <w:highlight w:val="yellow"/>
            <w:lang w:val="en-GB"/>
          </w:rPr>
          <w:delText>TBC</w:delText>
        </w:r>
        <w:r w:rsidR="006F2A3A" w:rsidRPr="0056181B" w:rsidDel="009B3B1D">
          <w:rPr>
            <w:rFonts w:ascii="Verdana" w:hAnsi="Verdana"/>
            <w:sz w:val="18"/>
            <w:szCs w:val="18"/>
            <w:highlight w:val="yellow"/>
            <w:lang w:val="en-GB"/>
          </w:rPr>
          <w:delText xml:space="preserve"> for CDR</w:delText>
        </w:r>
        <w:bookmarkStart w:id="4006" w:name="_Toc347334592"/>
        <w:bookmarkEnd w:id="4006"/>
      </w:del>
    </w:p>
    <w:p w:rsidR="00276F6C" w:rsidRPr="00276F6C" w:rsidDel="009B3B1D" w:rsidRDefault="00276F6C" w:rsidP="001C6484">
      <w:pPr>
        <w:ind w:left="709" w:hanging="709"/>
        <w:rPr>
          <w:del w:id="4007" w:author="Lavignotte Fabien" w:date="2013-01-09T17:02:00Z"/>
          <w:lang w:val="en-US"/>
        </w:rPr>
      </w:pPr>
      <w:del w:id="4008" w:author="Lavignotte Fabien" w:date="2013-01-09T17:02:00Z">
        <w:r w:rsidRPr="00571334" w:rsidDel="009B3B1D">
          <w:rPr>
            <w:rFonts w:ascii="Verdana" w:eastAsia="Times New Roman" w:hAnsi="Verdana" w:cs="Times New Roman"/>
            <w:sz w:val="18"/>
            <w:szCs w:val="24"/>
            <w:lang w:val="en-US"/>
          </w:rPr>
          <w:delText xml:space="preserve">NOTE </w:delText>
        </w:r>
        <w:r w:rsidRPr="00571334" w:rsidDel="009B3B1D">
          <w:rPr>
            <w:rFonts w:ascii="Verdana" w:eastAsia="Times New Roman" w:hAnsi="Verdana" w:cs="Times New Roman"/>
            <w:sz w:val="18"/>
            <w:szCs w:val="24"/>
            <w:lang w:val="en-US"/>
          </w:rPr>
          <w:tab/>
        </w:r>
        <w:r w:rsidR="00180875" w:rsidDel="009B3B1D">
          <w:rPr>
            <w:rFonts w:ascii="Verdana" w:eastAsia="Times New Roman" w:hAnsi="Verdana" w:cs="Times New Roman"/>
            <w:sz w:val="18"/>
            <w:szCs w:val="24"/>
            <w:lang w:val="en-US"/>
          </w:rPr>
          <w:delText>This section</w:delText>
        </w:r>
        <w:r w:rsidRPr="00571334" w:rsidDel="009B3B1D">
          <w:rPr>
            <w:rFonts w:ascii="Verdana" w:eastAsia="Times New Roman" w:hAnsi="Verdana" w:cs="Times New Roman"/>
            <w:sz w:val="18"/>
            <w:szCs w:val="24"/>
            <w:lang w:val="en-US"/>
          </w:rPr>
          <w:delText xml:space="preserve"> describes the approach to be utilized for the software unit testing and integration testing, detailed as follows.</w:delText>
        </w:r>
        <w:bookmarkStart w:id="4009" w:name="_Toc347334593"/>
        <w:bookmarkEnd w:id="4009"/>
      </w:del>
    </w:p>
    <w:p w:rsidR="005C4CDB" w:rsidRDefault="001D6726" w:rsidP="00A353EF">
      <w:pPr>
        <w:pStyle w:val="Titre3"/>
      </w:pPr>
      <w:bookmarkStart w:id="4010" w:name="_Toc348082092"/>
      <w:r>
        <w:t>Unit/Integration Testing Strategy</w:t>
      </w:r>
      <w:bookmarkEnd w:id="4010"/>
    </w:p>
    <w:p w:rsidR="00276F6C" w:rsidDel="009B3B1D" w:rsidRDefault="00276F6C" w:rsidP="004E2AAC">
      <w:pPr>
        <w:ind w:left="705" w:hanging="705"/>
        <w:rPr>
          <w:del w:id="4011" w:author="Lavignotte Fabien" w:date="2013-01-09T17:02:00Z"/>
          <w:rFonts w:ascii="Verdana" w:eastAsia="Times New Roman" w:hAnsi="Verdana" w:cs="Times New Roman"/>
          <w:sz w:val="18"/>
          <w:szCs w:val="24"/>
          <w:lang w:val="en-US"/>
        </w:rPr>
      </w:pPr>
      <w:del w:id="4012" w:author="Lavignotte Fabien" w:date="2013-01-09T17:02:00Z">
        <w:r w:rsidRPr="004E2AAC" w:rsidDel="009B3B1D">
          <w:rPr>
            <w:rFonts w:ascii="Verdana" w:eastAsia="Times New Roman" w:hAnsi="Verdana" w:cs="Times New Roman"/>
            <w:sz w:val="18"/>
            <w:szCs w:val="24"/>
            <w:lang w:val="en-US"/>
          </w:rPr>
          <w:delText>a.</w:delText>
        </w:r>
        <w:r w:rsidRPr="004E2AAC" w:rsidDel="009B3B1D">
          <w:rPr>
            <w:rFonts w:ascii="Verdana" w:eastAsia="Times New Roman" w:hAnsi="Verdana" w:cs="Times New Roman"/>
            <w:sz w:val="18"/>
            <w:szCs w:val="24"/>
            <w:lang w:val="en-US"/>
          </w:rPr>
          <w:tab/>
        </w:r>
        <w:r w:rsidR="00180875" w:rsidDel="009B3B1D">
          <w:rPr>
            <w:rFonts w:ascii="Verdana" w:eastAsia="Times New Roman" w:hAnsi="Verdana" w:cs="Times New Roman"/>
            <w:sz w:val="18"/>
            <w:szCs w:val="24"/>
            <w:lang w:val="en-US"/>
          </w:rPr>
          <w:delText>This section</w:delText>
        </w:r>
        <w:r w:rsidRPr="004E2AAC" w:rsidDel="009B3B1D">
          <w:rPr>
            <w:rFonts w:ascii="Verdana" w:eastAsia="Times New Roman" w:hAnsi="Verdana" w:cs="Times New Roman"/>
            <w:sz w:val="18"/>
            <w:szCs w:val="24"/>
            <w:lang w:val="en-US"/>
          </w:rPr>
          <w:delText xml:space="preserve"> shall describe the software integration strategy</w:delText>
        </w:r>
      </w:del>
    </w:p>
    <w:p w:rsidR="003A7DAD" w:rsidRDefault="009B3B1D" w:rsidP="009B3B1D">
      <w:pPr>
        <w:rPr>
          <w:ins w:id="4013" w:author="Lavignotte Fabien" w:date="2013-01-09T17:03:00Z"/>
          <w:lang w:val="en-GB"/>
        </w:rPr>
      </w:pPr>
      <w:ins w:id="4014" w:author="Lavignotte Fabien" w:date="2013-01-09T17:02:00Z">
        <w:r>
          <w:rPr>
            <w:lang w:val="en-GB"/>
          </w:rPr>
          <w:t xml:space="preserve">The sub-system is </w:t>
        </w:r>
      </w:ins>
      <w:ins w:id="4015" w:author="Lavignotte Fabien" w:date="2013-01-09T17:03:00Z">
        <w:r>
          <w:rPr>
            <w:lang w:val="en-GB"/>
          </w:rPr>
          <w:t>developed</w:t>
        </w:r>
      </w:ins>
      <w:ins w:id="4016" w:author="Lavignotte Fabien" w:date="2013-01-09T17:02:00Z">
        <w:r>
          <w:rPr>
            <w:lang w:val="en-GB"/>
          </w:rPr>
          <w:t xml:space="preserve"> </w:t>
        </w:r>
      </w:ins>
      <w:ins w:id="4017" w:author="Lavignotte Fabien" w:date="2013-01-09T17:03:00Z">
        <w:r w:rsidR="003A7DAD">
          <w:rPr>
            <w:lang w:val="en-GB"/>
          </w:rPr>
          <w:t xml:space="preserve">by the same team and </w:t>
        </w:r>
      </w:ins>
      <w:ins w:id="4018" w:author="Lavignotte Fabien" w:date="2013-01-09T17:04:00Z">
        <w:r w:rsidR="003A7DAD">
          <w:rPr>
            <w:lang w:val="en-GB"/>
          </w:rPr>
          <w:t>components</w:t>
        </w:r>
      </w:ins>
      <w:ins w:id="4019" w:author="Lavignotte Fabien" w:date="2013-01-09T17:03:00Z">
        <w:r w:rsidR="003A7DAD">
          <w:rPr>
            <w:lang w:val="en-GB"/>
          </w:rPr>
          <w:t xml:space="preserve"> are closely tied together so </w:t>
        </w:r>
      </w:ins>
      <w:ins w:id="4020" w:author="Lavignotte Fabien" w:date="2013-01-09T18:16:00Z">
        <w:r w:rsidR="001756C5">
          <w:rPr>
            <w:lang w:val="en-GB"/>
          </w:rPr>
          <w:t>integration</w:t>
        </w:r>
      </w:ins>
      <w:ins w:id="4021" w:author="Lavignotte Fabien" w:date="2013-01-09T17:04:00Z">
        <w:r w:rsidR="003A7DAD">
          <w:rPr>
            <w:lang w:val="en-GB"/>
          </w:rPr>
          <w:t xml:space="preserve"> </w:t>
        </w:r>
      </w:ins>
      <w:ins w:id="4022" w:author="Lavignotte Fabien" w:date="2013-01-09T17:06:00Z">
        <w:r w:rsidR="003A7DAD">
          <w:rPr>
            <w:lang w:val="en-GB"/>
          </w:rPr>
          <w:t>problem</w:t>
        </w:r>
      </w:ins>
      <w:ins w:id="4023" w:author="Lavignotte Fabien" w:date="2013-01-09T17:33:00Z">
        <w:r w:rsidR="008734BB">
          <w:rPr>
            <w:lang w:val="en-GB"/>
          </w:rPr>
          <w:t>s</w:t>
        </w:r>
      </w:ins>
      <w:ins w:id="4024" w:author="Lavignotte Fabien" w:date="2013-01-09T17:06:00Z">
        <w:r w:rsidR="003A7DAD">
          <w:rPr>
            <w:lang w:val="en-GB"/>
          </w:rPr>
          <w:t xml:space="preserve"> are directly discovered and solved</w:t>
        </w:r>
      </w:ins>
      <w:ins w:id="4025" w:author="Lavignotte Fabien" w:date="2013-01-09T17:04:00Z">
        <w:r w:rsidR="003A7DAD">
          <w:rPr>
            <w:lang w:val="en-GB"/>
          </w:rPr>
          <w:t xml:space="preserve"> during development process without formal strategy.</w:t>
        </w:r>
      </w:ins>
    </w:p>
    <w:p w:rsidR="009B3B1D" w:rsidRPr="00F533EC" w:rsidRDefault="00A25425">
      <w:pPr>
        <w:rPr>
          <w:ins w:id="4026" w:author="Lavignotte Fabien" w:date="2013-01-09T17:02:00Z"/>
          <w:lang w:val="en-GB"/>
          <w:rPrChange w:id="4027" w:author="Lavignotte Fabien" w:date="2013-01-09T17:30:00Z">
            <w:rPr>
              <w:ins w:id="4028" w:author="Lavignotte Fabien" w:date="2013-01-09T17:02:00Z"/>
              <w:rFonts w:ascii="Verdana" w:eastAsia="Times New Roman" w:hAnsi="Verdana" w:cs="Times New Roman"/>
              <w:sz w:val="18"/>
              <w:szCs w:val="24"/>
              <w:lang w:val="en-US"/>
            </w:rPr>
          </w:rPrChange>
        </w:rPr>
        <w:pPrChange w:id="4029" w:author="Lavignotte Fabien" w:date="2013-01-09T17:30:00Z">
          <w:pPr>
            <w:ind w:left="705" w:hanging="705"/>
          </w:pPr>
        </w:pPrChange>
      </w:pPr>
      <w:ins w:id="4030" w:author="Lavignotte Fabien" w:date="2013-01-09T17:28:00Z">
        <w:r w:rsidRPr="00F533EC">
          <w:rPr>
            <w:lang w:val="en-GB"/>
            <w:rPrChange w:id="4031" w:author="Lavignotte Fabien" w:date="2013-01-09T17:30:00Z">
              <w:rPr>
                <w:rFonts w:ascii="Verdana" w:eastAsia="Times New Roman" w:hAnsi="Verdana" w:cs="Times New Roman"/>
                <w:sz w:val="18"/>
                <w:szCs w:val="24"/>
                <w:lang w:val="en-GB"/>
              </w:rPr>
            </w:rPrChange>
          </w:rPr>
          <w:t xml:space="preserve">Unit testing is done by the developer. </w:t>
        </w:r>
      </w:ins>
      <w:ins w:id="4032" w:author="Lavignotte Fabien" w:date="2013-01-09T17:29:00Z">
        <w:r w:rsidRPr="00F533EC">
          <w:rPr>
            <w:lang w:val="en-GB"/>
            <w:rPrChange w:id="4033" w:author="Lavignotte Fabien" w:date="2013-01-09T17:30:00Z">
              <w:rPr>
                <w:rFonts w:ascii="Verdana" w:eastAsia="Times New Roman" w:hAnsi="Verdana" w:cs="Times New Roman"/>
                <w:sz w:val="18"/>
                <w:szCs w:val="24"/>
                <w:lang w:val="en-GB"/>
              </w:rPr>
            </w:rPrChange>
          </w:rPr>
          <w:t xml:space="preserve">Unit test is code done in Javascript that verify the behaviour </w:t>
        </w:r>
      </w:ins>
      <w:ins w:id="4034" w:author="Lavignotte Fabien" w:date="2013-01-09T17:30:00Z">
        <w:r w:rsidRPr="00F533EC">
          <w:rPr>
            <w:lang w:val="en-GB"/>
            <w:rPrChange w:id="4035" w:author="Lavignotte Fabien" w:date="2013-01-09T17:30:00Z">
              <w:rPr>
                <w:rFonts w:ascii="Verdana" w:eastAsia="Times New Roman" w:hAnsi="Verdana" w:cs="Times New Roman"/>
                <w:sz w:val="18"/>
                <w:szCs w:val="24"/>
                <w:lang w:val="en-GB"/>
              </w:rPr>
            </w:rPrChange>
          </w:rPr>
          <w:t xml:space="preserve">of </w:t>
        </w:r>
        <w:r w:rsidR="00F533EC">
          <w:rPr>
            <w:lang w:val="en-GB"/>
          </w:rPr>
          <w:t xml:space="preserve">a </w:t>
        </w:r>
        <w:r w:rsidRPr="00F533EC">
          <w:rPr>
            <w:lang w:val="en-GB"/>
            <w:rPrChange w:id="4036" w:author="Lavignotte Fabien" w:date="2013-01-09T17:30:00Z">
              <w:rPr>
                <w:rFonts w:ascii="Verdana" w:eastAsia="Times New Roman" w:hAnsi="Verdana" w:cs="Times New Roman"/>
                <w:sz w:val="18"/>
                <w:szCs w:val="24"/>
                <w:lang w:val="en-GB"/>
              </w:rPr>
            </w:rPrChange>
          </w:rPr>
          <w:t>component.</w:t>
        </w:r>
      </w:ins>
    </w:p>
    <w:p w:rsidR="005C4CDB" w:rsidRDefault="001D6726" w:rsidP="00A353EF">
      <w:pPr>
        <w:pStyle w:val="Titre3"/>
      </w:pPr>
      <w:bookmarkStart w:id="4037" w:name="_Toc348082093"/>
      <w:r>
        <w:t>Tasks and Items under Test</w:t>
      </w:r>
      <w:bookmarkEnd w:id="4037"/>
    </w:p>
    <w:p w:rsidR="009E5B39" w:rsidRDefault="009E5B39" w:rsidP="009E5B39">
      <w:pPr>
        <w:rPr>
          <w:ins w:id="4038" w:author="Lavignotte Fabien" w:date="2013-01-09T17:16:00Z"/>
          <w:lang w:val="en-US"/>
        </w:rPr>
      </w:pPr>
      <w:ins w:id="4039" w:author="Lavignotte Fabien" w:date="2013-01-09T17:15:00Z">
        <w:r w:rsidRPr="0032274E">
          <w:rPr>
            <w:lang w:val="en-US"/>
          </w:rPr>
          <w:t xml:space="preserve">The task includes the execution </w:t>
        </w:r>
        <w:r>
          <w:rPr>
            <w:lang w:val="en-US"/>
          </w:rPr>
          <w:t>of unit tests</w:t>
        </w:r>
      </w:ins>
      <w:ins w:id="4040" w:author="Lavignotte Fabien" w:date="2013-01-09T17:16:00Z">
        <w:r>
          <w:rPr>
            <w:lang w:val="en-US"/>
          </w:rPr>
          <w:t xml:space="preserve"> and</w:t>
        </w:r>
      </w:ins>
      <w:ins w:id="4041" w:author="Lavignotte Fabien" w:date="2013-01-09T17:17:00Z">
        <w:r>
          <w:rPr>
            <w:lang w:val="en-US"/>
          </w:rPr>
          <w:t xml:space="preserve"> a</w:t>
        </w:r>
      </w:ins>
      <w:ins w:id="4042" w:author="Lavignotte Fabien" w:date="2013-01-09T17:16:00Z">
        <w:r>
          <w:rPr>
            <w:lang w:val="en-US"/>
          </w:rPr>
          <w:t xml:space="preserve"> check of the result</w:t>
        </w:r>
      </w:ins>
      <w:ins w:id="4043" w:author="Lavignotte Fabien" w:date="2013-01-09T17:15:00Z">
        <w:r w:rsidRPr="0032274E">
          <w:rPr>
            <w:lang w:val="en-US"/>
          </w:rPr>
          <w:t>.</w:t>
        </w:r>
      </w:ins>
    </w:p>
    <w:p w:rsidR="00276F6C" w:rsidRPr="00297F59" w:rsidDel="009E5B39" w:rsidRDefault="009E5B39">
      <w:pPr>
        <w:numPr>
          <w:ilvl w:val="0"/>
          <w:numId w:val="13"/>
        </w:numPr>
        <w:ind w:left="0"/>
        <w:rPr>
          <w:del w:id="4044" w:author="Lavignotte Fabien" w:date="2013-01-09T17:15:00Z"/>
        </w:rPr>
        <w:pPrChange w:id="4045" w:author="Lavignotte Fabien" w:date="2013-01-09T17:52:00Z">
          <w:pPr>
            <w:pStyle w:val="Paragraphedeliste"/>
            <w:numPr>
              <w:numId w:val="13"/>
            </w:numPr>
            <w:ind w:hanging="360"/>
          </w:pPr>
        </w:pPrChange>
      </w:pPr>
      <w:ins w:id="4046" w:author="Lavignotte Fabien" w:date="2013-01-09T17:16:00Z">
        <w:r>
          <w:rPr>
            <w:lang w:val="en-US"/>
          </w:rPr>
          <w:t>The execution of unit tests is automatic and consists in launching a web page that contains all unit tests.</w:t>
        </w:r>
      </w:ins>
      <w:del w:id="4047" w:author="Lavignotte Fabien" w:date="2013-01-09T17:15:00Z">
        <w:r w:rsidR="00180875" w:rsidRPr="00F65F42" w:rsidDel="009E5B39">
          <w:delText>This section</w:delText>
        </w:r>
        <w:r w:rsidR="00276F6C" w:rsidRPr="00F65F42" w:rsidDel="009E5B39">
          <w:delText xml:space="preserve"> shall describe which are the tasks and the items under tests, as well as criteria to be utilized</w:delText>
        </w:r>
      </w:del>
    </w:p>
    <w:p w:rsidR="00F65F42" w:rsidDel="009E5B39" w:rsidRDefault="00F65F42">
      <w:pPr>
        <w:rPr>
          <w:del w:id="4048" w:author="Lavignotte Fabien" w:date="2013-01-09T17:15:00Z"/>
        </w:rPr>
        <w:pPrChange w:id="4049" w:author="Lavignotte Fabien" w:date="2013-01-09T17:52:00Z">
          <w:pPr>
            <w:pStyle w:val="Paragraphedeliste"/>
          </w:pPr>
        </w:pPrChange>
      </w:pPr>
    </w:p>
    <w:p w:rsidR="00F65F42" w:rsidRPr="00F65F42" w:rsidRDefault="00F65F42">
      <w:pPr>
        <w:pPrChange w:id="4050" w:author="Lavignotte Fabien" w:date="2013-01-09T17:52:00Z">
          <w:pPr>
            <w:pStyle w:val="Paragraphedeliste"/>
          </w:pPr>
        </w:pPrChange>
      </w:pPr>
    </w:p>
    <w:p w:rsidR="005C4CDB" w:rsidRDefault="001D6726" w:rsidP="00A353EF">
      <w:pPr>
        <w:pStyle w:val="Titre3"/>
      </w:pPr>
      <w:bookmarkStart w:id="4051" w:name="_Toc348082094"/>
      <w:r>
        <w:t>Features to be Tested</w:t>
      </w:r>
      <w:bookmarkEnd w:id="4051"/>
    </w:p>
    <w:p w:rsidR="00276F6C" w:rsidDel="009E5B39" w:rsidRDefault="00276F6C" w:rsidP="00276F6C">
      <w:pPr>
        <w:ind w:left="705" w:hanging="705"/>
        <w:rPr>
          <w:del w:id="4052" w:author="Lavignotte Fabien" w:date="2013-01-09T17:17:00Z"/>
          <w:rFonts w:ascii="Verdana" w:eastAsia="Times New Roman" w:hAnsi="Verdana" w:cs="Times New Roman"/>
          <w:sz w:val="18"/>
          <w:szCs w:val="24"/>
          <w:lang w:val="en-US"/>
        </w:rPr>
      </w:pPr>
      <w:del w:id="4053" w:author="Lavignotte Fabien" w:date="2013-01-09T17:17: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describe all the features to be tested, making references to the applicable documentation.</w:delText>
        </w:r>
      </w:del>
    </w:p>
    <w:p w:rsidR="009E5B39" w:rsidRDefault="009E5B39" w:rsidP="00276F6C">
      <w:pPr>
        <w:ind w:left="705" w:hanging="705"/>
        <w:rPr>
          <w:ins w:id="4054" w:author="Lavignotte Fabien" w:date="2013-01-09T17:18:00Z"/>
          <w:rFonts w:ascii="Verdana" w:eastAsia="Times New Roman" w:hAnsi="Verdana" w:cs="Times New Roman"/>
          <w:sz w:val="18"/>
          <w:szCs w:val="24"/>
          <w:lang w:val="en-US"/>
        </w:rPr>
      </w:pPr>
      <w:ins w:id="4055" w:author="Lavignotte Fabien" w:date="2013-01-09T17:18:00Z">
        <w:r>
          <w:rPr>
            <w:rFonts w:ascii="Verdana" w:eastAsia="Times New Roman" w:hAnsi="Verdana" w:cs="Times New Roman"/>
            <w:sz w:val="18"/>
            <w:szCs w:val="24"/>
            <w:lang w:val="en-US"/>
          </w:rPr>
          <w:t>Core feature of components are tested.</w:t>
        </w:r>
      </w:ins>
    </w:p>
    <w:p w:rsidR="005C4CDB" w:rsidRPr="00417548" w:rsidRDefault="001D6726" w:rsidP="00A353EF">
      <w:pPr>
        <w:pStyle w:val="Titre3"/>
      </w:pPr>
      <w:bookmarkStart w:id="4056" w:name="_Toc348082095"/>
      <w:r>
        <w:t>Features not to be Tested</w:t>
      </w:r>
      <w:bookmarkEnd w:id="4056"/>
    </w:p>
    <w:p w:rsidR="00276F6C" w:rsidDel="009E5B39" w:rsidRDefault="00276F6C" w:rsidP="004E2AAC">
      <w:pPr>
        <w:ind w:left="705" w:hanging="705"/>
        <w:rPr>
          <w:del w:id="4057" w:author="Lavignotte Fabien" w:date="2013-01-09T17:17:00Z"/>
          <w:rFonts w:ascii="Verdana" w:eastAsia="Times New Roman" w:hAnsi="Verdana" w:cs="Times New Roman"/>
          <w:sz w:val="18"/>
          <w:szCs w:val="24"/>
          <w:lang w:val="en-US"/>
        </w:rPr>
      </w:pPr>
      <w:del w:id="4058" w:author="Lavignotte Fabien" w:date="2013-01-09T17:17: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describe all the features and significant combinations not to be tested.</w:delText>
        </w:r>
      </w:del>
    </w:p>
    <w:p w:rsidR="009E5B39" w:rsidRPr="004E2AAC" w:rsidRDefault="009E5B39" w:rsidP="004E2AAC">
      <w:pPr>
        <w:ind w:left="705" w:hanging="705"/>
        <w:rPr>
          <w:ins w:id="4059" w:author="Lavignotte Fabien" w:date="2013-01-09T17:17:00Z"/>
          <w:rFonts w:ascii="Verdana" w:eastAsia="Times New Roman" w:hAnsi="Verdana" w:cs="Times New Roman"/>
          <w:sz w:val="18"/>
          <w:szCs w:val="24"/>
          <w:lang w:val="en-US"/>
        </w:rPr>
      </w:pPr>
      <w:ins w:id="4060" w:author="Lavignotte Fabien" w:date="2013-01-09T17:18:00Z">
        <w:r>
          <w:rPr>
            <w:rFonts w:ascii="Verdana" w:eastAsia="Times New Roman" w:hAnsi="Verdana" w:cs="Times New Roman"/>
            <w:sz w:val="18"/>
            <w:szCs w:val="24"/>
            <w:lang w:val="en-US"/>
          </w:rPr>
          <w:t>Complex user interaction cannot be tested by unit tests.</w:t>
        </w:r>
      </w:ins>
    </w:p>
    <w:p w:rsidR="005C4CDB" w:rsidRPr="00417548" w:rsidRDefault="001D6726" w:rsidP="00A353EF">
      <w:pPr>
        <w:pStyle w:val="Titre3"/>
      </w:pPr>
      <w:bookmarkStart w:id="4061" w:name="_Toc348082096"/>
      <w:r>
        <w:t>Test Pass – Fail Criteria</w:t>
      </w:r>
      <w:bookmarkEnd w:id="4061"/>
    </w:p>
    <w:p w:rsidR="00276F6C" w:rsidDel="009E5B39" w:rsidRDefault="00276F6C" w:rsidP="00276F6C">
      <w:pPr>
        <w:ind w:left="705" w:hanging="705"/>
        <w:rPr>
          <w:del w:id="4062" w:author="Lavignotte Fabien" w:date="2013-01-09T17:18:00Z"/>
          <w:rFonts w:ascii="Verdana" w:eastAsia="Times New Roman" w:hAnsi="Verdana" w:cs="Times New Roman"/>
          <w:sz w:val="18"/>
          <w:szCs w:val="24"/>
          <w:lang w:val="en-US"/>
        </w:rPr>
      </w:pPr>
      <w:del w:id="4063" w:author="Lavignotte Fabien" w:date="2013-01-09T17:18: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describe the general criteria to be used to determine whether or not test are passed.</w:delText>
        </w:r>
      </w:del>
    </w:p>
    <w:p w:rsidR="009E5B39" w:rsidRDefault="009E5B39" w:rsidP="00276F6C">
      <w:pPr>
        <w:ind w:left="705" w:hanging="705"/>
        <w:rPr>
          <w:ins w:id="4064" w:author="Lavignotte Fabien" w:date="2013-01-09T17:28:00Z"/>
          <w:rFonts w:ascii="Verdana" w:eastAsia="Times New Roman" w:hAnsi="Verdana" w:cs="Times New Roman"/>
          <w:sz w:val="18"/>
          <w:szCs w:val="24"/>
          <w:lang w:val="en-US"/>
        </w:rPr>
      </w:pPr>
      <w:ins w:id="4065" w:author="Lavignotte Fabien" w:date="2013-01-09T17:20:00Z">
        <w:r>
          <w:rPr>
            <w:rFonts w:ascii="Verdana" w:eastAsia="Times New Roman" w:hAnsi="Verdana" w:cs="Times New Roman"/>
            <w:sz w:val="18"/>
            <w:szCs w:val="24"/>
            <w:lang w:val="en-US"/>
          </w:rPr>
          <w:t>Pass-fail results are automatically given by the unit testing framework QUnit. See examples below.</w:t>
        </w:r>
      </w:ins>
    </w:p>
    <w:p w:rsidR="004E136F" w:rsidRDefault="009E5B39">
      <w:pPr>
        <w:keepNext/>
        <w:ind w:left="705" w:hanging="705"/>
        <w:rPr>
          <w:ins w:id="4066" w:author="Lavignotte Fabien" w:date="2013-01-14T16:43:00Z"/>
        </w:rPr>
        <w:pPrChange w:id="4067" w:author="Lavignotte Fabien" w:date="2013-01-14T16:43:00Z">
          <w:pPr>
            <w:ind w:left="705" w:hanging="705"/>
          </w:pPr>
        </w:pPrChange>
      </w:pPr>
      <w:ins w:id="4068" w:author="Lavignotte Fabien" w:date="2013-01-09T17:28:00Z">
        <w:r>
          <w:rPr>
            <w:noProof/>
            <w:lang w:val="fr-FR" w:eastAsia="fr-FR"/>
          </w:rPr>
          <w:lastRenderedPageBreak/>
          <w:drawing>
            <wp:inline distT="0" distB="0" distL="0" distR="0" wp14:anchorId="027824AE" wp14:editId="5623EB52">
              <wp:extent cx="5939790" cy="379209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39790" cy="3792094"/>
                      </a:xfrm>
                      <a:prstGeom prst="rect">
                        <a:avLst/>
                      </a:prstGeom>
                    </pic:spPr>
                  </pic:pic>
                </a:graphicData>
              </a:graphic>
            </wp:inline>
          </w:drawing>
        </w:r>
      </w:ins>
    </w:p>
    <w:p w:rsidR="009E5B39" w:rsidRPr="004E2AAC" w:rsidRDefault="004E136F">
      <w:pPr>
        <w:pStyle w:val="Lgende"/>
        <w:rPr>
          <w:ins w:id="4069" w:author="Lavignotte Fabien" w:date="2013-01-09T17:19:00Z"/>
          <w:sz w:val="18"/>
          <w:szCs w:val="24"/>
        </w:rPr>
        <w:pPrChange w:id="4070" w:author="Lavignotte Fabien" w:date="2013-01-14T16:43:00Z">
          <w:pPr>
            <w:ind w:left="705" w:hanging="705"/>
          </w:pPr>
        </w:pPrChange>
      </w:pPr>
      <w:bookmarkStart w:id="4071" w:name="_Ref345945323"/>
      <w:bookmarkStart w:id="4072" w:name="_Toc347334775"/>
      <w:ins w:id="4073" w:author="Lavignotte Fabien" w:date="2013-01-14T16:43:00Z">
        <w:r>
          <w:t xml:space="preserve">Figure </w:t>
        </w:r>
        <w:r>
          <w:fldChar w:fldCharType="begin"/>
        </w:r>
        <w:r>
          <w:instrText xml:space="preserve"> SEQ Figure \* ARABIC </w:instrText>
        </w:r>
      </w:ins>
      <w:r>
        <w:fldChar w:fldCharType="separate"/>
      </w:r>
      <w:ins w:id="4074" w:author="Lavignotte Fabien" w:date="2013-01-14T16:43:00Z">
        <w:r>
          <w:rPr>
            <w:noProof/>
          </w:rPr>
          <w:t>1</w:t>
        </w:r>
        <w:r>
          <w:fldChar w:fldCharType="end"/>
        </w:r>
        <w:r>
          <w:t xml:space="preserve"> Unit test results</w:t>
        </w:r>
      </w:ins>
      <w:bookmarkEnd w:id="4071"/>
      <w:bookmarkEnd w:id="4072"/>
    </w:p>
    <w:p w:rsidR="005C4CDB" w:rsidRPr="00417548" w:rsidDel="009E5B39" w:rsidRDefault="001D6726" w:rsidP="00A353EF">
      <w:pPr>
        <w:pStyle w:val="Titre3"/>
        <w:rPr>
          <w:del w:id="4075" w:author="Lavignotte Fabien" w:date="2013-01-09T17:17:00Z"/>
        </w:rPr>
      </w:pPr>
      <w:bookmarkStart w:id="4076" w:name="_Toc346805394"/>
      <w:bookmarkStart w:id="4077" w:name="_Toc347392241"/>
      <w:bookmarkStart w:id="4078" w:name="_Toc348082097"/>
      <w:del w:id="4079" w:author="Lavignotte Fabien" w:date="2013-01-09T17:17:00Z">
        <w:r w:rsidDel="009E5B39">
          <w:delText>Manually and Automatically Generated Code</w:delText>
        </w:r>
        <w:bookmarkEnd w:id="4076"/>
        <w:bookmarkEnd w:id="4077"/>
        <w:bookmarkEnd w:id="4078"/>
      </w:del>
    </w:p>
    <w:p w:rsidR="00276F6C" w:rsidRPr="004E2AAC" w:rsidDel="009E5B39" w:rsidRDefault="00276F6C" w:rsidP="00276F6C">
      <w:pPr>
        <w:ind w:left="705" w:hanging="705"/>
        <w:rPr>
          <w:del w:id="4080" w:author="Lavignotte Fabien" w:date="2013-01-09T17:17:00Z"/>
          <w:rFonts w:ascii="Verdana" w:eastAsia="Times New Roman" w:hAnsi="Verdana" w:cs="Times New Roman"/>
          <w:sz w:val="18"/>
          <w:szCs w:val="24"/>
          <w:lang w:val="en-US"/>
        </w:rPr>
      </w:pPr>
      <w:del w:id="4081" w:author="Lavignotte Fabien" w:date="2013-01-09T17:17:00Z">
        <w:r w:rsidRPr="004E2AAC" w:rsidDel="009E5B39">
          <w:rPr>
            <w:rFonts w:ascii="Verdana" w:eastAsia="Times New Roman" w:hAnsi="Verdana" w:cs="Times New Roman"/>
            <w:sz w:val="18"/>
            <w:szCs w:val="24"/>
            <w:lang w:val="en-US"/>
          </w:rPr>
          <w:delText>a.</w:delText>
        </w:r>
        <w:r w:rsidRPr="004E2AAC" w:rsidDel="009E5B39">
          <w:rPr>
            <w:rFonts w:ascii="Verdana" w:eastAsia="Times New Roman" w:hAnsi="Verdana" w:cs="Times New Roman"/>
            <w:sz w:val="18"/>
            <w:szCs w:val="24"/>
            <w:lang w:val="en-US"/>
          </w:rPr>
          <w:tab/>
        </w:r>
        <w:r w:rsidR="00180875" w:rsidDel="009E5B39">
          <w:rPr>
            <w:rFonts w:ascii="Verdana" w:eastAsia="Times New Roman" w:hAnsi="Verdana" w:cs="Times New Roman"/>
            <w:sz w:val="18"/>
            <w:szCs w:val="24"/>
            <w:lang w:val="en-US"/>
          </w:rPr>
          <w:delText>This section</w:delText>
        </w:r>
        <w:r w:rsidRPr="004E2AAC" w:rsidDel="009E5B39">
          <w:rPr>
            <w:rFonts w:ascii="Verdana" w:eastAsia="Times New Roman" w:hAnsi="Verdana" w:cs="Times New Roman"/>
            <w:sz w:val="18"/>
            <w:szCs w:val="24"/>
            <w:lang w:val="en-US"/>
          </w:rPr>
          <w:delText xml:space="preserve"> shall address separately the activities to be performed for manually and automatically generated code, although they have the same objective (ECSS-Q-ST-80 clause 6.2.8.2 and 6.2.8.7).</w:delText>
        </w:r>
      </w:del>
    </w:p>
    <w:p w:rsidR="005C4CDB" w:rsidRPr="00276F6C" w:rsidDel="00297F59" w:rsidRDefault="005C4CDB" w:rsidP="005C4CDB">
      <w:pPr>
        <w:rPr>
          <w:del w:id="4082" w:author="Lavignotte Fabien" w:date="2013-01-14T12:14:00Z"/>
          <w:lang w:val="en-US"/>
        </w:rPr>
      </w:pPr>
    </w:p>
    <w:p w:rsidR="00746089" w:rsidRDefault="00746089">
      <w:pPr>
        <w:rPr>
          <w:rFonts w:ascii="Verdana" w:eastAsia="Times New Roman" w:hAnsi="Verdana" w:cs="Times New Roman"/>
          <w:caps/>
          <w:sz w:val="26"/>
          <w:szCs w:val="20"/>
          <w:lang w:val="en-US"/>
        </w:rPr>
      </w:pPr>
      <w:del w:id="4083" w:author="Lavignotte Fabien" w:date="2013-01-14T12:14:00Z">
        <w:r w:rsidRPr="009045C7" w:rsidDel="00297F59">
          <w:rPr>
            <w:lang w:val="en-US"/>
          </w:rPr>
          <w:br w:type="page"/>
        </w:r>
      </w:del>
    </w:p>
    <w:p w:rsidR="005C4CDB" w:rsidRDefault="001D6726" w:rsidP="00A353EF">
      <w:pPr>
        <w:pStyle w:val="Titre2"/>
      </w:pPr>
      <w:bookmarkStart w:id="4084" w:name="_Toc348082098"/>
      <w:r>
        <w:lastRenderedPageBreak/>
        <w:t>Software Unit Test / Integration Test Design</w:t>
      </w:r>
      <w:bookmarkEnd w:id="4084"/>
    </w:p>
    <w:p w:rsidR="006F2A3A" w:rsidRPr="0056181B" w:rsidDel="00D556F2" w:rsidRDefault="00E562FA" w:rsidP="006F2A3A">
      <w:pPr>
        <w:rPr>
          <w:del w:id="4085" w:author="Lavignotte Fabien" w:date="2013-01-14T16:57:00Z"/>
          <w:rFonts w:ascii="Verdana" w:hAnsi="Verdana"/>
          <w:sz w:val="18"/>
          <w:szCs w:val="18"/>
          <w:highlight w:val="yellow"/>
          <w:lang w:val="en-GB"/>
        </w:rPr>
      </w:pPr>
      <w:del w:id="4086" w:author="Lavignotte Fabien" w:date="2013-01-14T16:57:00Z">
        <w:r w:rsidDel="00D556F2">
          <w:rPr>
            <w:rFonts w:ascii="Verdana" w:hAnsi="Verdana"/>
            <w:sz w:val="18"/>
            <w:szCs w:val="18"/>
            <w:highlight w:val="yellow"/>
            <w:lang w:val="en-GB"/>
          </w:rPr>
          <w:delText>TBC</w:delText>
        </w:r>
        <w:r w:rsidR="006F2A3A" w:rsidRPr="0056181B" w:rsidDel="00D556F2">
          <w:rPr>
            <w:rFonts w:ascii="Verdana" w:hAnsi="Verdana"/>
            <w:sz w:val="18"/>
            <w:szCs w:val="18"/>
            <w:highlight w:val="yellow"/>
            <w:lang w:val="en-GB"/>
          </w:rPr>
          <w:delText xml:space="preserve"> for CDR</w:delText>
        </w:r>
        <w:bookmarkStart w:id="4087" w:name="_Toc347334600"/>
        <w:bookmarkEnd w:id="4087"/>
      </w:del>
    </w:p>
    <w:p w:rsidR="005C4CDB" w:rsidRPr="00417548" w:rsidRDefault="001D6726" w:rsidP="00A353EF">
      <w:pPr>
        <w:pStyle w:val="Titre3"/>
      </w:pPr>
      <w:bookmarkStart w:id="4088" w:name="_Toc348082099"/>
      <w:r>
        <w:t>General</w:t>
      </w:r>
      <w:bookmarkEnd w:id="4088"/>
    </w:p>
    <w:p w:rsidR="00FA110C" w:rsidRDefault="00FA110C" w:rsidP="00FA110C">
      <w:pPr>
        <w:rPr>
          <w:ins w:id="4089" w:author="Lavignotte Fabien" w:date="2013-01-14T16:25:00Z"/>
          <w:lang w:val="en-US"/>
        </w:rPr>
      </w:pPr>
      <w:ins w:id="4090" w:author="Lavignotte Fabien" w:date="2013-01-14T16:25:00Z">
        <w:r w:rsidRPr="000513C6">
          <w:rPr>
            <w:lang w:val="en-US"/>
          </w:rPr>
          <w:t>This section provides the</w:t>
        </w:r>
        <w:r>
          <w:rPr>
            <w:lang w:val="en-US"/>
          </w:rPr>
          <w:t xml:space="preserve"> Unit</w:t>
        </w:r>
        <w:r w:rsidRPr="000513C6">
          <w:rPr>
            <w:lang w:val="en-US"/>
          </w:rPr>
          <w:t xml:space="preserve"> Test Designs aimed to </w:t>
        </w:r>
        <w:r>
          <w:rPr>
            <w:lang w:val="en-US"/>
          </w:rPr>
          <w:t>test</w:t>
        </w:r>
        <w:r w:rsidRPr="000513C6">
          <w:rPr>
            <w:lang w:val="en-US"/>
          </w:rPr>
          <w:t xml:space="preserve"> the </w:t>
        </w:r>
        <w:r>
          <w:rPr>
            <w:lang w:val="en-US"/>
          </w:rPr>
          <w:t>ngEO Web Client sub-</w:t>
        </w:r>
        <w:r w:rsidRPr="000513C6">
          <w:rPr>
            <w:lang w:val="en-US"/>
          </w:rPr>
          <w:t>system</w:t>
        </w:r>
        <w:r>
          <w:rPr>
            <w:lang w:val="en-US"/>
          </w:rPr>
          <w:t xml:space="preserve">. </w:t>
        </w:r>
        <w:r w:rsidRPr="000513C6">
          <w:rPr>
            <w:lang w:val="en-US"/>
          </w:rPr>
          <w:t>For the identification of the Test Designs the following</w:t>
        </w:r>
        <w:r>
          <w:rPr>
            <w:lang w:val="en-US"/>
          </w:rPr>
          <w:t xml:space="preserve"> naming convention shall apply:</w:t>
        </w:r>
      </w:ins>
    </w:p>
    <w:p w:rsidR="00FA110C" w:rsidRPr="00D473E3" w:rsidRDefault="00FA110C" w:rsidP="00FA110C">
      <w:pPr>
        <w:pStyle w:val="Paragraphedeliste"/>
        <w:numPr>
          <w:ilvl w:val="0"/>
          <w:numId w:val="11"/>
        </w:numPr>
        <w:rPr>
          <w:ins w:id="4091" w:author="Lavignotte Fabien" w:date="2013-01-14T16:25:00Z"/>
        </w:rPr>
      </w:pPr>
      <w:ins w:id="4092" w:author="Lavignotte Fabien" w:date="2013-01-14T16:25:00Z">
        <w:r>
          <w:t>NGEO-WEBC-U</w:t>
        </w:r>
        <w:r w:rsidRPr="00D473E3">
          <w:t>TD_&lt;</w:t>
        </w:r>
        <w:r>
          <w:t>U</w:t>
        </w:r>
        <w:r w:rsidRPr="00D473E3">
          <w:t>TD_nnnn&gt;</w:t>
        </w:r>
        <w:r>
          <w:t>:</w:t>
        </w:r>
        <w:r w:rsidRPr="00D473E3">
          <w:t>&lt;Title&gt;</w:t>
        </w:r>
      </w:ins>
    </w:p>
    <w:p w:rsidR="00FA110C" w:rsidRPr="00D473E3" w:rsidRDefault="00FA110C" w:rsidP="00FA110C">
      <w:pPr>
        <w:pStyle w:val="Paragraphedeliste"/>
        <w:numPr>
          <w:ilvl w:val="1"/>
          <w:numId w:val="11"/>
        </w:numPr>
        <w:rPr>
          <w:ins w:id="4093" w:author="Lavignotte Fabien" w:date="2013-01-14T16:25:00Z"/>
        </w:rPr>
      </w:pPr>
      <w:ins w:id="4094" w:author="Lavignotte Fabien" w:date="2013-01-14T16:25:00Z">
        <w:r w:rsidRPr="00D473E3">
          <w:t>&lt;</w:t>
        </w:r>
        <w:r>
          <w:t>U</w:t>
        </w:r>
        <w:r w:rsidRPr="00D473E3">
          <w:t>TD_nnnn&gt;: 4 digits number (generally having a stepping interval of 10)</w:t>
        </w:r>
      </w:ins>
    </w:p>
    <w:p w:rsidR="00FA110C" w:rsidRPr="00D473E3" w:rsidRDefault="00FA110C" w:rsidP="00FA110C">
      <w:pPr>
        <w:pStyle w:val="Paragraphedeliste"/>
        <w:numPr>
          <w:ilvl w:val="1"/>
          <w:numId w:val="11"/>
        </w:numPr>
        <w:rPr>
          <w:ins w:id="4095" w:author="Lavignotte Fabien" w:date="2013-01-14T16:25:00Z"/>
        </w:rPr>
      </w:pPr>
      <w:ins w:id="4096" w:author="Lavignotte Fabien" w:date="2013-01-14T16:25:00Z">
        <w:r w:rsidRPr="00D473E3">
          <w:t>&lt;Title&gt; Title of the Test Design</w:t>
        </w:r>
      </w:ins>
    </w:p>
    <w:p w:rsidR="00276F6C" w:rsidRPr="004E2AAC" w:rsidDel="00FA110C" w:rsidRDefault="00276F6C">
      <w:pPr>
        <w:pStyle w:val="Titre3"/>
        <w:rPr>
          <w:del w:id="4097" w:author="Lavignotte Fabien" w:date="2013-01-14T16:25:00Z"/>
        </w:rPr>
        <w:pPrChange w:id="4098" w:author="Lavignotte Fabien" w:date="2013-01-14T16:34:00Z">
          <w:pPr>
            <w:spacing w:before="60" w:after="60" w:line="240" w:lineRule="auto"/>
          </w:pPr>
        </w:pPrChange>
      </w:pPr>
      <w:bookmarkStart w:id="4099" w:name="_Toc346805397"/>
      <w:bookmarkStart w:id="4100" w:name="_Toc347392244"/>
      <w:bookmarkStart w:id="4101" w:name="_Toc348082100"/>
      <w:del w:id="4102" w:author="Lavignotte Fabien" w:date="2013-01-14T16:25:00Z">
        <w:r w:rsidRPr="004E2AAC" w:rsidDel="00FA110C">
          <w:lastRenderedPageBreak/>
          <w:delText>a.</w:delText>
        </w:r>
        <w:r w:rsidRPr="004E2AAC" w:rsidDel="00FA110C">
          <w:tab/>
        </w:r>
        <w:r w:rsidR="00180875" w:rsidDel="00FA110C">
          <w:delText>This section</w:delText>
        </w:r>
        <w:r w:rsidRPr="004E2AAC" w:rsidDel="00FA110C">
          <w:delText xml:space="preserve"> shall provide the definition of unit and integration test design.</w:delText>
        </w:r>
        <w:bookmarkEnd w:id="4099"/>
        <w:bookmarkEnd w:id="4100"/>
        <w:bookmarkEnd w:id="4101"/>
        <w:r w:rsidRPr="004E2AAC" w:rsidDel="00FA110C">
          <w:delText xml:space="preserve"> </w:delText>
        </w:r>
        <w:bookmarkStart w:id="4103" w:name="_Toc347334602"/>
        <w:bookmarkEnd w:id="4103"/>
      </w:del>
    </w:p>
    <w:p w:rsidR="00276F6C" w:rsidRPr="004E2AAC" w:rsidDel="00FA110C" w:rsidRDefault="00276F6C">
      <w:pPr>
        <w:pStyle w:val="Titre3"/>
        <w:rPr>
          <w:del w:id="4104" w:author="Lavignotte Fabien" w:date="2013-01-14T16:25:00Z"/>
        </w:rPr>
        <w:pPrChange w:id="4105" w:author="Lavignotte Fabien" w:date="2013-01-14T16:34:00Z">
          <w:pPr>
            <w:spacing w:before="60" w:after="60" w:line="240" w:lineRule="auto"/>
          </w:pPr>
        </w:pPrChange>
      </w:pPr>
      <w:bookmarkStart w:id="4106" w:name="_Toc346805398"/>
      <w:bookmarkStart w:id="4107" w:name="_Toc347392245"/>
      <w:bookmarkStart w:id="4108" w:name="_Toc348082101"/>
      <w:del w:id="4109" w:author="Lavignotte Fabien" w:date="2013-01-14T16:25:00Z">
        <w:r w:rsidRPr="004E2AAC" w:rsidDel="00FA110C">
          <w:delText>b.</w:delText>
        </w:r>
        <w:r w:rsidRPr="004E2AAC" w:rsidDel="00FA110C">
          <w:tab/>
          <w:delText xml:space="preserve">For each identified test design, </w:delText>
        </w:r>
        <w:r w:rsidR="00180875" w:rsidDel="00FA110C">
          <w:delText>this section</w:delText>
        </w:r>
        <w:r w:rsidRPr="004E2AAC" w:rsidDel="00FA110C">
          <w:delText xml:space="preserve"> shall provide the information given in &lt;8.2&gt;</w:delText>
        </w:r>
        <w:bookmarkStart w:id="4110" w:name="_Toc347334603"/>
        <w:bookmarkEnd w:id="4106"/>
        <w:bookmarkEnd w:id="4107"/>
        <w:bookmarkEnd w:id="4108"/>
        <w:bookmarkEnd w:id="4110"/>
      </w:del>
    </w:p>
    <w:p w:rsidR="00276F6C" w:rsidRPr="004E2AAC" w:rsidDel="00FA110C" w:rsidRDefault="00276F6C">
      <w:pPr>
        <w:pStyle w:val="Titre3"/>
        <w:rPr>
          <w:del w:id="4111" w:author="Lavignotte Fabien" w:date="2013-01-14T16:25:00Z"/>
        </w:rPr>
        <w:pPrChange w:id="4112" w:author="Lavignotte Fabien" w:date="2013-01-14T16:34:00Z">
          <w:pPr>
            <w:ind w:left="708" w:hanging="708"/>
          </w:pPr>
        </w:pPrChange>
      </w:pPr>
      <w:bookmarkStart w:id="4113" w:name="_Toc346805399"/>
      <w:bookmarkStart w:id="4114" w:name="_Toc347392246"/>
      <w:bookmarkStart w:id="4115" w:name="_Toc348082102"/>
      <w:del w:id="4116" w:author="Lavignotte Fabien" w:date="2013-01-14T16:25:00Z">
        <w:r w:rsidRPr="004E2AAC" w:rsidDel="00FA110C">
          <w:delText xml:space="preserve">NOTE </w:delText>
        </w:r>
        <w:r w:rsidRPr="004E2AAC" w:rsidDel="00FA110C">
          <w:tab/>
          <w:delText>This can be simplified in the software unit test plan.</w:delText>
        </w:r>
        <w:bookmarkStart w:id="4117" w:name="_Toc347334604"/>
        <w:bookmarkEnd w:id="4113"/>
        <w:bookmarkEnd w:id="4114"/>
        <w:bookmarkEnd w:id="4115"/>
        <w:bookmarkEnd w:id="4117"/>
      </w:del>
    </w:p>
    <w:p w:rsidR="00E04882" w:rsidRPr="004E136F" w:rsidDel="00FA110C" w:rsidRDefault="001D6726" w:rsidP="004E136F">
      <w:pPr>
        <w:pStyle w:val="Titre3"/>
        <w:rPr>
          <w:del w:id="4118" w:author="Lavignotte Fabien" w:date="2013-01-14T16:28:00Z"/>
        </w:rPr>
      </w:pPr>
      <w:bookmarkStart w:id="4119" w:name="_Toc348082103"/>
      <w:del w:id="4120" w:author="Lavignotte Fabien" w:date="2013-01-14T16:26:00Z">
        <w:r w:rsidRPr="004E136F" w:rsidDel="00FA110C">
          <w:delText>Organization of Each Identifie</w:delText>
        </w:r>
        <w:r w:rsidR="00B4017B" w:rsidRPr="00D556F2" w:rsidDel="00FA110C">
          <w:delText>d</w:delText>
        </w:r>
        <w:r w:rsidRPr="00FA110C" w:rsidDel="00FA110C">
          <w:rPr>
            <w:bCs w:val="0"/>
            <w:caps w:val="0"/>
          </w:rPr>
          <w:delText xml:space="preserve"> test Design</w:delText>
        </w:r>
      </w:del>
      <w:ins w:id="4121" w:author="Lavignotte Fabien" w:date="2013-01-14T16:26:00Z">
        <w:r w:rsidR="00FA110C">
          <w:t>NGEO-WEBC-UTD-0010: Configuration</w:t>
        </w:r>
      </w:ins>
      <w:bookmarkEnd w:id="4119"/>
    </w:p>
    <w:p w:rsidR="00276F6C" w:rsidRPr="004B1236" w:rsidDel="00FA110C" w:rsidRDefault="00276F6C">
      <w:pPr>
        <w:pStyle w:val="Titre3"/>
        <w:rPr>
          <w:del w:id="4122" w:author="Lavignotte Fabien" w:date="2013-01-14T16:26:00Z"/>
        </w:rPr>
        <w:pPrChange w:id="4123" w:author="Lavignotte Fabien" w:date="2013-01-14T16:34:00Z">
          <w:pPr>
            <w:spacing w:before="60" w:after="60" w:line="240" w:lineRule="auto"/>
          </w:pPr>
        </w:pPrChange>
      </w:pPr>
      <w:bookmarkStart w:id="4124" w:name="_Toc346805401"/>
      <w:bookmarkStart w:id="4125" w:name="_Toc347392248"/>
      <w:bookmarkStart w:id="4126" w:name="_Toc348082104"/>
      <w:del w:id="4127" w:author="Lavignotte Fabien" w:date="2013-01-14T16:26:00Z">
        <w:r w:rsidRPr="00D556F2" w:rsidDel="00FA110C">
          <w:delText>a.</w:delText>
        </w:r>
        <w:r w:rsidRPr="00D556F2" w:rsidDel="00FA110C">
          <w:tab/>
        </w:r>
        <w:r w:rsidR="00180875" w:rsidRPr="009A7336" w:rsidDel="00FA110C">
          <w:delText>This section</w:delText>
        </w:r>
        <w:r w:rsidRPr="004B1236" w:rsidDel="00FA110C">
          <w:delText xml:space="preserve"> shall identify each test design uniquely.</w:delText>
        </w:r>
        <w:bookmarkEnd w:id="4124"/>
        <w:bookmarkEnd w:id="4125"/>
        <w:bookmarkEnd w:id="4126"/>
        <w:r w:rsidRPr="004B1236" w:rsidDel="00FA110C">
          <w:delText xml:space="preserve"> </w:delText>
        </w:r>
        <w:bookmarkStart w:id="4128" w:name="_Toc347334606"/>
        <w:bookmarkEnd w:id="4128"/>
      </w:del>
    </w:p>
    <w:p w:rsidR="00276F6C" w:rsidRPr="004E2AAC" w:rsidDel="00FA110C" w:rsidRDefault="00276F6C">
      <w:pPr>
        <w:pStyle w:val="Titre3"/>
        <w:rPr>
          <w:del w:id="4129" w:author="Lavignotte Fabien" w:date="2013-01-14T16:26:00Z"/>
        </w:rPr>
        <w:pPrChange w:id="4130" w:author="Lavignotte Fabien" w:date="2013-01-14T16:34:00Z">
          <w:pPr>
            <w:spacing w:before="60" w:after="60" w:line="240" w:lineRule="auto"/>
          </w:pPr>
        </w:pPrChange>
      </w:pPr>
      <w:bookmarkStart w:id="4131" w:name="_Toc346805402"/>
      <w:bookmarkStart w:id="4132" w:name="_Toc347392249"/>
      <w:bookmarkStart w:id="4133" w:name="_Toc348082105"/>
      <w:del w:id="4134" w:author="Lavignotte Fabien" w:date="2013-01-14T16:26:00Z">
        <w:r w:rsidRPr="004E2AAC" w:rsidDel="00FA110C">
          <w:delText>b.</w:delText>
        </w:r>
        <w:r w:rsidRPr="004E2AAC" w:rsidDel="00FA110C">
          <w:tab/>
        </w:r>
        <w:r w:rsidR="00180875" w:rsidDel="00FA110C">
          <w:delText>This section</w:delText>
        </w:r>
        <w:r w:rsidRPr="004E2AAC" w:rsidDel="00FA110C">
          <w:delText xml:space="preserve"> shall briefly describe the test design.</w:delText>
        </w:r>
        <w:bookmarkStart w:id="4135" w:name="_Toc347334607"/>
        <w:bookmarkEnd w:id="4131"/>
        <w:bookmarkEnd w:id="4132"/>
        <w:bookmarkEnd w:id="4133"/>
        <w:bookmarkEnd w:id="4135"/>
      </w:del>
    </w:p>
    <w:p w:rsidR="005C4CDB" w:rsidRPr="00E04882" w:rsidDel="00FA110C" w:rsidRDefault="001D6726">
      <w:pPr>
        <w:pStyle w:val="Titre3"/>
        <w:rPr>
          <w:del w:id="4136" w:author="Lavignotte Fabien" w:date="2013-01-14T16:26:00Z"/>
        </w:rPr>
        <w:pPrChange w:id="4137" w:author="Lavignotte Fabien" w:date="2013-01-14T16:34:00Z">
          <w:pPr>
            <w:pStyle w:val="Titre4"/>
            <w:ind w:left="993" w:hanging="993"/>
          </w:pPr>
        </w:pPrChange>
      </w:pPr>
      <w:bookmarkStart w:id="4138" w:name="_Toc346805403"/>
      <w:bookmarkStart w:id="4139" w:name="_Toc347392250"/>
      <w:bookmarkStart w:id="4140" w:name="_Toc348082106"/>
      <w:del w:id="4141" w:author="Lavignotte Fabien" w:date="2013-01-14T16:26:00Z">
        <w:r w:rsidRPr="00E04882" w:rsidDel="00FA110C">
          <w:delText>Test</w:delText>
        </w:r>
        <w:r w:rsidR="005C4CDB" w:rsidRPr="00E04882" w:rsidDel="00FA110C">
          <w:delText xml:space="preserve"> design</w:delText>
        </w:r>
        <w:r w:rsidRPr="00E04882" w:rsidDel="00FA110C">
          <w:delText xml:space="preserve"> Identifier</w:delText>
        </w:r>
        <w:bookmarkStart w:id="4142" w:name="_Toc347334608"/>
        <w:bookmarkEnd w:id="4138"/>
        <w:bookmarkEnd w:id="4139"/>
        <w:bookmarkEnd w:id="4140"/>
        <w:bookmarkEnd w:id="4142"/>
      </w:del>
    </w:p>
    <w:p w:rsidR="00276F6C" w:rsidRPr="004E2AAC" w:rsidDel="00FA110C" w:rsidRDefault="00276F6C">
      <w:pPr>
        <w:pStyle w:val="Titre3"/>
        <w:rPr>
          <w:del w:id="4143" w:author="Lavignotte Fabien" w:date="2013-01-14T16:26:00Z"/>
        </w:rPr>
        <w:pPrChange w:id="4144" w:author="Lavignotte Fabien" w:date="2013-01-14T16:34:00Z">
          <w:pPr>
            <w:spacing w:before="60" w:after="60" w:line="240" w:lineRule="auto"/>
          </w:pPr>
        </w:pPrChange>
      </w:pPr>
      <w:bookmarkStart w:id="4145" w:name="_Toc346805404"/>
      <w:bookmarkStart w:id="4146" w:name="_Toc347392251"/>
      <w:bookmarkStart w:id="4147" w:name="_Toc348082107"/>
      <w:del w:id="4148" w:author="Lavignotte Fabien" w:date="2013-01-14T16:26:00Z">
        <w:r w:rsidRPr="004E2AAC" w:rsidDel="00FA110C">
          <w:delText>a.</w:delText>
        </w:r>
        <w:r w:rsidRPr="004E2AAC" w:rsidDel="00FA110C">
          <w:tab/>
        </w:r>
        <w:r w:rsidR="00180875" w:rsidDel="00FA110C">
          <w:delText>This section</w:delText>
        </w:r>
        <w:r w:rsidRPr="004E2AAC" w:rsidDel="00FA110C">
          <w:delText xml:space="preserve"> shall identify each test design uniquely.</w:delText>
        </w:r>
        <w:bookmarkEnd w:id="4145"/>
        <w:bookmarkEnd w:id="4146"/>
        <w:bookmarkEnd w:id="4147"/>
        <w:r w:rsidRPr="004E2AAC" w:rsidDel="00FA110C">
          <w:delText xml:space="preserve"> </w:delText>
        </w:r>
        <w:bookmarkStart w:id="4149" w:name="_Toc347334609"/>
        <w:bookmarkEnd w:id="4149"/>
      </w:del>
    </w:p>
    <w:p w:rsidR="005C4CDB" w:rsidRPr="00276F6C" w:rsidDel="00FA110C" w:rsidRDefault="00276F6C">
      <w:pPr>
        <w:pStyle w:val="Titre3"/>
        <w:rPr>
          <w:del w:id="4150" w:author="Lavignotte Fabien" w:date="2013-01-14T16:26:00Z"/>
        </w:rPr>
        <w:pPrChange w:id="4151" w:author="Lavignotte Fabien" w:date="2013-01-14T16:34:00Z">
          <w:pPr>
            <w:spacing w:before="60" w:after="60" w:line="240" w:lineRule="auto"/>
          </w:pPr>
        </w:pPrChange>
      </w:pPr>
      <w:bookmarkStart w:id="4152" w:name="_Toc346805405"/>
      <w:bookmarkStart w:id="4153" w:name="_Toc347392252"/>
      <w:bookmarkStart w:id="4154" w:name="_Toc348082108"/>
      <w:del w:id="4155" w:author="Lavignotte Fabien" w:date="2013-01-14T16:26:00Z">
        <w:r w:rsidRPr="004E2AAC" w:rsidDel="00FA110C">
          <w:delText>b.</w:delText>
        </w:r>
        <w:r w:rsidRPr="004E2AAC" w:rsidDel="00FA110C">
          <w:tab/>
        </w:r>
        <w:r w:rsidR="00180875" w:rsidDel="00FA110C">
          <w:delText>This section</w:delText>
        </w:r>
        <w:r w:rsidRPr="004E2AAC" w:rsidDel="00FA110C">
          <w:delText xml:space="preserve"> shall briefly describe the test design.</w:delText>
        </w:r>
        <w:bookmarkStart w:id="4156" w:name="_Toc347334610"/>
        <w:bookmarkEnd w:id="4152"/>
        <w:bookmarkEnd w:id="4153"/>
        <w:bookmarkEnd w:id="4154"/>
        <w:bookmarkEnd w:id="4156"/>
      </w:del>
    </w:p>
    <w:p w:rsidR="001D6726" w:rsidRPr="001C6484" w:rsidDel="00FA110C" w:rsidRDefault="004A6435">
      <w:pPr>
        <w:pStyle w:val="Titre3"/>
        <w:rPr>
          <w:del w:id="4157" w:author="Lavignotte Fabien" w:date="2013-01-14T16:26:00Z"/>
        </w:rPr>
        <w:pPrChange w:id="4158" w:author="Lavignotte Fabien" w:date="2013-01-14T16:34:00Z">
          <w:pPr>
            <w:pStyle w:val="Titre4"/>
            <w:ind w:left="993" w:hanging="993"/>
          </w:pPr>
        </w:pPrChange>
      </w:pPr>
      <w:bookmarkStart w:id="4159" w:name="_Toc346805406"/>
      <w:bookmarkStart w:id="4160" w:name="_Toc347392253"/>
      <w:bookmarkStart w:id="4161" w:name="_Toc348082109"/>
      <w:del w:id="4162" w:author="Lavignotte Fabien" w:date="2013-01-14T16:26:00Z">
        <w:r w:rsidRPr="001C6484" w:rsidDel="00FA110C">
          <w:delText>Features to be t</w:delText>
        </w:r>
        <w:r w:rsidR="001D6726" w:rsidRPr="001C6484" w:rsidDel="00FA110C">
          <w:delText>est</w:delText>
        </w:r>
        <w:r w:rsidR="00A353EF" w:rsidRPr="001C6484" w:rsidDel="00FA110C">
          <w:delText>ed</w:delText>
        </w:r>
        <w:bookmarkStart w:id="4163" w:name="_Toc347334611"/>
        <w:bookmarkEnd w:id="4159"/>
        <w:bookmarkEnd w:id="4160"/>
        <w:bookmarkEnd w:id="4161"/>
        <w:bookmarkEnd w:id="4163"/>
      </w:del>
    </w:p>
    <w:p w:rsidR="00276F6C" w:rsidRPr="004E2AAC" w:rsidDel="00FA110C" w:rsidRDefault="00276F6C">
      <w:pPr>
        <w:pStyle w:val="Titre3"/>
        <w:rPr>
          <w:del w:id="4164" w:author="Lavignotte Fabien" w:date="2013-01-14T16:26:00Z"/>
        </w:rPr>
        <w:pPrChange w:id="4165" w:author="Lavignotte Fabien" w:date="2013-01-14T16:34:00Z">
          <w:pPr>
            <w:spacing w:before="60" w:after="60" w:line="240" w:lineRule="auto"/>
          </w:pPr>
        </w:pPrChange>
      </w:pPr>
      <w:bookmarkStart w:id="4166" w:name="_Toc346805407"/>
      <w:bookmarkStart w:id="4167" w:name="_Toc347392254"/>
      <w:bookmarkStart w:id="4168" w:name="_Toc348082110"/>
      <w:del w:id="4169" w:author="Lavignotte Fabien" w:date="2013-01-14T16:26:00Z">
        <w:r w:rsidRPr="004E2AAC" w:rsidDel="00FA110C">
          <w:delText>a.</w:delText>
        </w:r>
        <w:r w:rsidRPr="004E2AAC" w:rsidDel="00FA110C">
          <w:tab/>
        </w:r>
        <w:r w:rsidR="00180875" w:rsidDel="00FA110C">
          <w:delText>This section</w:delText>
        </w:r>
        <w:r w:rsidRPr="004E2AAC" w:rsidDel="00FA110C">
          <w:delText xml:space="preserve"> shall list the test items and describe the features to be tested.</w:delText>
        </w:r>
        <w:bookmarkEnd w:id="4166"/>
        <w:bookmarkEnd w:id="4167"/>
        <w:bookmarkEnd w:id="4168"/>
        <w:r w:rsidRPr="004E2AAC" w:rsidDel="00FA110C">
          <w:delText xml:space="preserve"> </w:delText>
        </w:r>
        <w:bookmarkStart w:id="4170" w:name="_Toc347334612"/>
        <w:bookmarkEnd w:id="4170"/>
      </w:del>
    </w:p>
    <w:p w:rsidR="00276F6C" w:rsidRPr="004E2AAC" w:rsidDel="00FA110C" w:rsidRDefault="00276F6C">
      <w:pPr>
        <w:pStyle w:val="Titre3"/>
        <w:rPr>
          <w:del w:id="4171" w:author="Lavignotte Fabien" w:date="2013-01-14T16:26:00Z"/>
        </w:rPr>
        <w:pPrChange w:id="4172" w:author="Lavignotte Fabien" w:date="2013-01-14T16:34:00Z">
          <w:pPr>
            <w:spacing w:before="60" w:after="60" w:line="240" w:lineRule="auto"/>
            <w:ind w:left="709" w:hanging="709"/>
          </w:pPr>
        </w:pPrChange>
      </w:pPr>
      <w:bookmarkStart w:id="4173" w:name="_Toc346805408"/>
      <w:bookmarkStart w:id="4174" w:name="_Toc347392255"/>
      <w:bookmarkStart w:id="4175" w:name="_Toc348082111"/>
      <w:del w:id="4176" w:author="Lavignotte Fabien" w:date="2013-01-14T16:26:00Z">
        <w:r w:rsidRPr="004E2AAC" w:rsidDel="00FA110C">
          <w:delText>b.</w:delText>
        </w:r>
        <w:r w:rsidRPr="004E2AAC" w:rsidDel="00FA110C">
          <w:tab/>
          <w:delText>Reference to appropriate documentation shall be made and traceability information shall be provided.</w:delText>
        </w:r>
        <w:bookmarkStart w:id="4177" w:name="_Toc347334613"/>
        <w:bookmarkEnd w:id="4173"/>
        <w:bookmarkEnd w:id="4174"/>
        <w:bookmarkEnd w:id="4175"/>
        <w:bookmarkEnd w:id="4177"/>
      </w:del>
    </w:p>
    <w:p w:rsidR="001D6726" w:rsidRPr="001C6484" w:rsidDel="00FA110C" w:rsidRDefault="001D6726">
      <w:pPr>
        <w:pStyle w:val="Titre3"/>
        <w:rPr>
          <w:del w:id="4178" w:author="Lavignotte Fabien" w:date="2013-01-14T16:26:00Z"/>
        </w:rPr>
        <w:pPrChange w:id="4179" w:author="Lavignotte Fabien" w:date="2013-01-14T16:34:00Z">
          <w:pPr>
            <w:pStyle w:val="Titre4"/>
            <w:ind w:left="993" w:hanging="993"/>
          </w:pPr>
        </w:pPrChange>
      </w:pPr>
      <w:bookmarkStart w:id="4180" w:name="_Toc346805409"/>
      <w:bookmarkStart w:id="4181" w:name="_Toc347392256"/>
      <w:bookmarkStart w:id="4182" w:name="_Toc348082112"/>
      <w:del w:id="4183" w:author="Lavignotte Fabien" w:date="2013-01-14T16:26:00Z">
        <w:r w:rsidRPr="001C6484" w:rsidDel="00FA110C">
          <w:delText>Approach Refinements</w:delText>
        </w:r>
        <w:bookmarkStart w:id="4184" w:name="_Toc347334614"/>
        <w:bookmarkEnd w:id="4180"/>
        <w:bookmarkEnd w:id="4181"/>
        <w:bookmarkEnd w:id="4182"/>
        <w:bookmarkEnd w:id="4184"/>
      </w:del>
    </w:p>
    <w:p w:rsidR="00276F6C" w:rsidRPr="004E2AAC" w:rsidDel="00FA110C" w:rsidRDefault="00276F6C">
      <w:pPr>
        <w:pStyle w:val="Titre3"/>
        <w:rPr>
          <w:del w:id="4185" w:author="Lavignotte Fabien" w:date="2013-01-14T16:26:00Z"/>
        </w:rPr>
        <w:pPrChange w:id="4186" w:author="Lavignotte Fabien" w:date="2013-01-14T16:34:00Z">
          <w:pPr>
            <w:spacing w:after="0"/>
            <w:ind w:left="709" w:hanging="709"/>
          </w:pPr>
        </w:pPrChange>
      </w:pPr>
      <w:bookmarkStart w:id="4187" w:name="_Toc346805410"/>
      <w:bookmarkStart w:id="4188" w:name="_Toc347392257"/>
      <w:bookmarkStart w:id="4189" w:name="_Toc348082113"/>
      <w:del w:id="4190" w:author="Lavignotte Fabien" w:date="2013-01-14T16:26:00Z">
        <w:r w:rsidRPr="004E2AAC" w:rsidDel="00FA110C">
          <w:delText>a.</w:delText>
        </w:r>
        <w:r w:rsidRPr="004E2AAC" w:rsidDel="00FA110C">
          <w:tab/>
        </w:r>
        <w:r w:rsidR="00180875" w:rsidDel="00FA110C">
          <w:delText>This section</w:delText>
        </w:r>
        <w:r w:rsidRPr="004E2AAC" w:rsidDel="00FA110C">
          <w:delText xml:space="preserve"> shall describe the test approach implemented for the specific test design and the specific test class.</w:delText>
        </w:r>
        <w:bookmarkEnd w:id="4187"/>
        <w:bookmarkEnd w:id="4188"/>
        <w:bookmarkEnd w:id="4189"/>
        <w:r w:rsidRPr="004E2AAC" w:rsidDel="00FA110C">
          <w:delText xml:space="preserve"> </w:delText>
        </w:r>
        <w:bookmarkStart w:id="4191" w:name="_Toc347334615"/>
        <w:bookmarkEnd w:id="4191"/>
      </w:del>
    </w:p>
    <w:p w:rsidR="00276F6C" w:rsidRPr="004E2AAC" w:rsidDel="00FA110C" w:rsidRDefault="00276F6C">
      <w:pPr>
        <w:pStyle w:val="Titre3"/>
        <w:rPr>
          <w:del w:id="4192" w:author="Lavignotte Fabien" w:date="2013-01-14T16:26:00Z"/>
        </w:rPr>
        <w:pPrChange w:id="4193" w:author="Lavignotte Fabien" w:date="2013-01-14T16:34:00Z">
          <w:pPr>
            <w:spacing w:after="0"/>
            <w:ind w:left="709" w:hanging="709"/>
          </w:pPr>
        </w:pPrChange>
      </w:pPr>
      <w:bookmarkStart w:id="4194" w:name="_Toc346805411"/>
      <w:bookmarkStart w:id="4195" w:name="_Toc347392258"/>
      <w:bookmarkStart w:id="4196" w:name="_Toc348082114"/>
      <w:del w:id="4197" w:author="Lavignotte Fabien" w:date="2013-01-14T16:26:00Z">
        <w:r w:rsidRPr="004E2AAC" w:rsidDel="00FA110C">
          <w:delText>b.</w:delText>
        </w:r>
        <w:r w:rsidRPr="004E2AAC" w:rsidDel="00FA110C">
          <w:tab/>
          <w:delText>The description specified in a. shall provide the rationale for the test case selection and grouping into test procedures.</w:delText>
        </w:r>
        <w:bookmarkStart w:id="4198" w:name="_Toc347334616"/>
        <w:bookmarkEnd w:id="4194"/>
        <w:bookmarkEnd w:id="4195"/>
        <w:bookmarkEnd w:id="4196"/>
        <w:bookmarkEnd w:id="4198"/>
      </w:del>
    </w:p>
    <w:p w:rsidR="00276F6C" w:rsidRPr="004E2AAC" w:rsidDel="00FA110C" w:rsidRDefault="00276F6C">
      <w:pPr>
        <w:pStyle w:val="Titre3"/>
        <w:rPr>
          <w:del w:id="4199" w:author="Lavignotte Fabien" w:date="2013-01-14T16:26:00Z"/>
        </w:rPr>
        <w:pPrChange w:id="4200" w:author="Lavignotte Fabien" w:date="2013-01-14T16:34:00Z">
          <w:pPr>
            <w:spacing w:after="0"/>
            <w:ind w:left="709" w:hanging="709"/>
          </w:pPr>
        </w:pPrChange>
      </w:pPr>
      <w:bookmarkStart w:id="4201" w:name="_Toc346805412"/>
      <w:bookmarkStart w:id="4202" w:name="_Toc347392259"/>
      <w:bookmarkStart w:id="4203" w:name="_Toc348082115"/>
      <w:del w:id="4204" w:author="Lavignotte Fabien" w:date="2013-01-14T16:26:00Z">
        <w:r w:rsidRPr="004E2AAC" w:rsidDel="00FA110C">
          <w:delText>c.</w:delText>
        </w:r>
        <w:r w:rsidRPr="004E2AAC" w:rsidDel="00FA110C">
          <w:tab/>
          <w:delText>The method for analysing test results shall be identified (e.g. compare with expected output).</w:delText>
        </w:r>
        <w:bookmarkEnd w:id="4201"/>
        <w:bookmarkEnd w:id="4202"/>
        <w:bookmarkEnd w:id="4203"/>
        <w:r w:rsidRPr="004E2AAC" w:rsidDel="00FA110C">
          <w:delText xml:space="preserve"> </w:delText>
        </w:r>
        <w:bookmarkStart w:id="4205" w:name="_Toc347334617"/>
        <w:bookmarkEnd w:id="4205"/>
      </w:del>
    </w:p>
    <w:p w:rsidR="00276F6C" w:rsidRPr="004E2AAC" w:rsidDel="00FA110C" w:rsidRDefault="00276F6C">
      <w:pPr>
        <w:pStyle w:val="Titre3"/>
        <w:rPr>
          <w:del w:id="4206" w:author="Lavignotte Fabien" w:date="2013-01-14T16:26:00Z"/>
        </w:rPr>
        <w:pPrChange w:id="4207" w:author="Lavignotte Fabien" w:date="2013-01-14T16:34:00Z">
          <w:pPr>
            <w:spacing w:after="0"/>
            <w:ind w:left="709" w:hanging="709"/>
          </w:pPr>
        </w:pPrChange>
      </w:pPr>
      <w:bookmarkStart w:id="4208" w:name="_Toc346805413"/>
      <w:bookmarkStart w:id="4209" w:name="_Toc347392260"/>
      <w:bookmarkStart w:id="4210" w:name="_Toc348082116"/>
      <w:del w:id="4211" w:author="Lavignotte Fabien" w:date="2013-01-14T16:26:00Z">
        <w:r w:rsidRPr="004E2AAC" w:rsidDel="00FA110C">
          <w:delText>d.</w:delText>
        </w:r>
        <w:r w:rsidRPr="004E2AAC" w:rsidDel="00FA110C">
          <w:tab/>
          <w:delText>Configuration of the facility (both hardware and software) to be used to execute the identified test shall be described.</w:delText>
        </w:r>
        <w:bookmarkStart w:id="4212" w:name="_Toc347334618"/>
        <w:bookmarkEnd w:id="4208"/>
        <w:bookmarkEnd w:id="4209"/>
        <w:bookmarkEnd w:id="4210"/>
        <w:bookmarkEnd w:id="4212"/>
      </w:del>
    </w:p>
    <w:p w:rsidR="001D6726" w:rsidRPr="001C6484" w:rsidDel="00FA110C" w:rsidRDefault="001D6726">
      <w:pPr>
        <w:pStyle w:val="Titre3"/>
        <w:rPr>
          <w:del w:id="4213" w:author="Lavignotte Fabien" w:date="2013-01-14T16:26:00Z"/>
        </w:rPr>
        <w:pPrChange w:id="4214" w:author="Lavignotte Fabien" w:date="2013-01-14T16:34:00Z">
          <w:pPr>
            <w:pStyle w:val="Titre4"/>
            <w:ind w:left="993" w:hanging="993"/>
          </w:pPr>
        </w:pPrChange>
      </w:pPr>
      <w:bookmarkStart w:id="4215" w:name="_Toc346805414"/>
      <w:bookmarkStart w:id="4216" w:name="_Toc347392261"/>
      <w:bookmarkStart w:id="4217" w:name="_Toc348082117"/>
      <w:del w:id="4218" w:author="Lavignotte Fabien" w:date="2013-01-14T16:26:00Z">
        <w:r w:rsidRPr="001C6484" w:rsidDel="00FA110C">
          <w:delText>Test Case Identifier</w:delText>
        </w:r>
        <w:bookmarkStart w:id="4219" w:name="_Toc347334619"/>
        <w:bookmarkEnd w:id="4215"/>
        <w:bookmarkEnd w:id="4216"/>
        <w:bookmarkEnd w:id="4217"/>
        <w:bookmarkEnd w:id="4219"/>
      </w:del>
    </w:p>
    <w:p w:rsidR="00276F6C" w:rsidRPr="004E2AAC" w:rsidRDefault="004E2AAC">
      <w:pPr>
        <w:pStyle w:val="Titre3"/>
        <w:pPrChange w:id="4220" w:author="Lavignotte Fabien" w:date="2013-01-14T16:34:00Z">
          <w:pPr>
            <w:ind w:left="709" w:hanging="709"/>
          </w:pPr>
        </w:pPrChange>
      </w:pPr>
      <w:bookmarkStart w:id="4221" w:name="_Toc348082118"/>
      <w:del w:id="4222" w:author="Lavignotte Fabien" w:date="2013-01-14T16:26:00Z">
        <w:r w:rsidRPr="00276F6C" w:rsidDel="00FA110C">
          <w:lastRenderedPageBreak/>
          <w:delText>a.</w:delText>
        </w:r>
        <w:r w:rsidRPr="00276F6C" w:rsidDel="00FA110C">
          <w:tab/>
        </w:r>
        <w:r w:rsidR="00180875" w:rsidDel="00FA110C">
          <w:delText>This section</w:delText>
        </w:r>
        <w:r w:rsidR="00276F6C" w:rsidRPr="004E2AAC" w:rsidDel="00FA110C">
          <w:delText xml:space="preserve"> shall list the test cases associated with the test design and provide a summary</w:delText>
        </w:r>
        <w:r w:rsidRPr="004E2AAC" w:rsidDel="00FA110C">
          <w:delText xml:space="preserve"> </w:delText>
        </w:r>
        <w:r w:rsidR="00276F6C" w:rsidRPr="004E2AAC" w:rsidDel="00FA110C">
          <w:delText>description of each ones.</w:delText>
        </w:r>
      </w:del>
      <w:bookmarkEnd w:id="422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4223" w:author="Lavignotte Fabien" w:date="2013-01-14T16:27: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4E136F">
            <w:pPr>
              <w:spacing w:after="0"/>
              <w:jc w:val="center"/>
              <w:rPr>
                <w:ins w:id="4224" w:author="Lavignotte Fabien" w:date="2013-01-14T16:27:00Z"/>
                <w:b/>
                <w:i/>
                <w:color w:val="FFFFFF"/>
                <w:szCs w:val="18"/>
                <w:lang w:val="en-US"/>
              </w:rPr>
            </w:pPr>
            <w:ins w:id="4225" w:author="Lavignotte Fabien" w:date="2013-01-14T16:34:00Z">
              <w:r>
                <w:rPr>
                  <w:b/>
                  <w:i/>
                  <w:color w:val="FFFFFF"/>
                  <w:szCs w:val="18"/>
                  <w:lang w:val="en-US"/>
                </w:rPr>
                <w:t>NGEO UNIT TEST  DESIGN</w:t>
              </w:r>
            </w:ins>
          </w:p>
        </w:tc>
      </w:tr>
      <w:tr w:rsidR="00FA110C" w:rsidRPr="004E5884" w:rsidTr="00FA110C">
        <w:trPr>
          <w:ins w:id="4226" w:author="Lavignotte Fabien" w:date="2013-01-14T16:27: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4227" w:author="Lavignotte Fabien" w:date="2013-01-14T16:27:00Z"/>
                <w:b/>
                <w:color w:val="FFFFFF"/>
                <w:sz w:val="14"/>
                <w:szCs w:val="14"/>
              </w:rPr>
            </w:pPr>
            <w:ins w:id="4228" w:author="Lavignotte Fabien" w:date="2013-01-14T16:27: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FA110C">
            <w:pPr>
              <w:spacing w:after="0"/>
              <w:rPr>
                <w:ins w:id="4229" w:author="Lavignotte Fabien" w:date="2013-01-14T16:27:00Z"/>
                <w:i/>
                <w:color w:val="548DD4"/>
                <w:sz w:val="16"/>
                <w:szCs w:val="16"/>
              </w:rPr>
            </w:pPr>
            <w:ins w:id="4230" w:author="Lavignotte Fabien" w:date="2013-01-14T16:27:00Z">
              <w:r>
                <w:rPr>
                  <w:i/>
                  <w:color w:val="548DD4"/>
                  <w:sz w:val="16"/>
                  <w:szCs w:val="16"/>
                </w:rPr>
                <w:t>NGEO-WEBC-UTD-0010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4231" w:author="Lavignotte Fabien" w:date="2013-01-14T16:27:00Z"/>
                <w:b/>
                <w:color w:val="FFFFFF"/>
                <w:sz w:val="14"/>
                <w:szCs w:val="14"/>
              </w:rPr>
            </w:pPr>
            <w:ins w:id="4232" w:author="Lavignotte Fabien" w:date="2013-01-14T16:27: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FA110C" w:rsidP="00FA110C">
            <w:pPr>
              <w:spacing w:after="0"/>
              <w:rPr>
                <w:ins w:id="4233" w:author="Lavignotte Fabien" w:date="2013-01-14T16:27:00Z"/>
                <w:i/>
                <w:color w:val="548DD4"/>
                <w:sz w:val="16"/>
                <w:szCs w:val="16"/>
                <w:lang w:val="en-US"/>
              </w:rPr>
            </w:pPr>
            <w:ins w:id="4234" w:author="Lavignotte Fabien" w:date="2013-01-14T16:27:00Z">
              <w:r>
                <w:rPr>
                  <w:i/>
                  <w:color w:val="548DD4"/>
                  <w:sz w:val="16"/>
                  <w:szCs w:val="16"/>
                  <w:lang w:val="en-US"/>
                </w:rPr>
                <w:t>Installation of Web Client</w:t>
              </w:r>
            </w:ins>
          </w:p>
        </w:tc>
      </w:tr>
      <w:tr w:rsidR="00FA110C" w:rsidRPr="00B17EAC" w:rsidTr="00FA110C">
        <w:trPr>
          <w:ins w:id="4235" w:author="Lavignotte Fabien" w:date="2013-01-14T16:27:00Z"/>
        </w:trPr>
        <w:tc>
          <w:tcPr>
            <w:tcW w:w="8613" w:type="dxa"/>
            <w:gridSpan w:val="4"/>
            <w:shd w:val="clear" w:color="auto" w:fill="A6A6A6"/>
          </w:tcPr>
          <w:p w:rsidR="00FA110C" w:rsidRPr="00E31C5B" w:rsidRDefault="00FA110C" w:rsidP="00FA110C">
            <w:pPr>
              <w:spacing w:after="0"/>
              <w:rPr>
                <w:ins w:id="4236" w:author="Lavignotte Fabien" w:date="2013-01-14T16:27:00Z"/>
                <w:lang w:val="en-US"/>
              </w:rPr>
            </w:pPr>
            <w:ins w:id="4237" w:author="Lavignotte Fabien" w:date="2013-01-14T16:27:00Z">
              <w:r w:rsidRPr="00E31C5B">
                <w:rPr>
                  <w:lang w:val="en-US"/>
                </w:rPr>
                <w:t>Description and Objective</w:t>
              </w:r>
            </w:ins>
          </w:p>
        </w:tc>
      </w:tr>
      <w:tr w:rsidR="00FA110C" w:rsidRPr="004E5884" w:rsidTr="00FA110C">
        <w:trPr>
          <w:trHeight w:val="113"/>
          <w:ins w:id="4238" w:author="Lavignotte Fabien" w:date="2013-01-14T16:27:00Z"/>
        </w:trPr>
        <w:tc>
          <w:tcPr>
            <w:tcW w:w="8613" w:type="dxa"/>
            <w:gridSpan w:val="4"/>
            <w:shd w:val="clear" w:color="auto" w:fill="auto"/>
          </w:tcPr>
          <w:p w:rsidR="00FA110C" w:rsidRPr="00E31C5B" w:rsidRDefault="00FA110C" w:rsidP="004E136F">
            <w:pPr>
              <w:spacing w:after="0"/>
              <w:rPr>
                <w:ins w:id="4239" w:author="Lavignotte Fabien" w:date="2013-01-14T16:27:00Z"/>
                <w:lang w:val="en-US"/>
              </w:rPr>
            </w:pPr>
            <w:ins w:id="4240" w:author="Lavignotte Fabien" w:date="2013-01-14T16:27:00Z">
              <w:r w:rsidRPr="005E1E95">
                <w:rPr>
                  <w:i/>
                  <w:color w:val="548DD4"/>
                  <w:sz w:val="16"/>
                  <w:szCs w:val="16"/>
                  <w:lang w:val="en-US"/>
                </w:rPr>
                <w:t xml:space="preserve">The design of this test deals with the </w:t>
              </w:r>
              <w:r>
                <w:rPr>
                  <w:i/>
                  <w:color w:val="548DD4"/>
                  <w:sz w:val="16"/>
                  <w:szCs w:val="16"/>
                  <w:lang w:val="en-US"/>
                </w:rPr>
                <w:t>verification of the configuration data used by the WebClient</w:t>
              </w:r>
              <w:r w:rsidRPr="005E1E95">
                <w:rPr>
                  <w:i/>
                  <w:color w:val="548DD4"/>
                  <w:sz w:val="16"/>
                  <w:szCs w:val="16"/>
                  <w:lang w:val="en-US"/>
                </w:rPr>
                <w:t>.</w:t>
              </w:r>
            </w:ins>
          </w:p>
        </w:tc>
      </w:tr>
      <w:tr w:rsidR="00FA110C" w:rsidRPr="00B17EAC" w:rsidTr="00FA110C">
        <w:trPr>
          <w:ins w:id="4241" w:author="Lavignotte Fabien" w:date="2013-01-14T16:27:00Z"/>
        </w:trPr>
        <w:tc>
          <w:tcPr>
            <w:tcW w:w="8613" w:type="dxa"/>
            <w:gridSpan w:val="4"/>
            <w:shd w:val="clear" w:color="auto" w:fill="A6A6A6"/>
          </w:tcPr>
          <w:p w:rsidR="00FA110C" w:rsidRPr="00544FC8" w:rsidRDefault="00FA110C" w:rsidP="00FA110C">
            <w:pPr>
              <w:spacing w:after="0"/>
              <w:rPr>
                <w:ins w:id="4242" w:author="Lavignotte Fabien" w:date="2013-01-14T16:27:00Z"/>
                <w:sz w:val="14"/>
                <w:szCs w:val="14"/>
              </w:rPr>
            </w:pPr>
            <w:ins w:id="4243" w:author="Lavignotte Fabien" w:date="2013-01-14T16:27:00Z">
              <w:r>
                <w:rPr>
                  <w:b/>
                  <w:sz w:val="14"/>
                  <w:szCs w:val="14"/>
                </w:rPr>
                <w:t>Features to be tested</w:t>
              </w:r>
            </w:ins>
          </w:p>
        </w:tc>
      </w:tr>
      <w:tr w:rsidR="00FA110C" w:rsidRPr="004E5884" w:rsidTr="00FA110C">
        <w:trPr>
          <w:ins w:id="4244" w:author="Lavignotte Fabien" w:date="2013-01-14T16:27:00Z"/>
        </w:trPr>
        <w:tc>
          <w:tcPr>
            <w:tcW w:w="8613" w:type="dxa"/>
            <w:gridSpan w:val="4"/>
            <w:shd w:val="clear" w:color="auto" w:fill="auto"/>
          </w:tcPr>
          <w:p w:rsidR="00FA110C" w:rsidRPr="00E31C5B" w:rsidRDefault="00FA110C" w:rsidP="00FA110C">
            <w:pPr>
              <w:spacing w:after="0"/>
              <w:rPr>
                <w:ins w:id="4245" w:author="Lavignotte Fabien" w:date="2013-01-14T16:27:00Z"/>
                <w:lang w:val="en-US"/>
              </w:rPr>
            </w:pPr>
            <w:ins w:id="4246" w:author="Lavignotte Fabien" w:date="2013-01-14T16:27:00Z">
              <w:r w:rsidRPr="00E31C5B">
                <w:rPr>
                  <w:lang w:val="en-US"/>
                </w:rPr>
                <w:t>This test shall verify:</w:t>
              </w:r>
            </w:ins>
          </w:p>
          <w:p w:rsidR="00FA110C" w:rsidRDefault="00FA110C">
            <w:pPr>
              <w:pStyle w:val="Paragraphedeliste"/>
              <w:numPr>
                <w:ilvl w:val="0"/>
                <w:numId w:val="12"/>
              </w:numPr>
              <w:spacing w:after="0"/>
              <w:rPr>
                <w:ins w:id="4247" w:author="Lavignotte Fabien" w:date="2013-01-14T16:27:00Z"/>
              </w:rPr>
              <w:pPrChange w:id="4248" w:author="Lavignotte Fabien" w:date="2013-01-14T16:27:00Z">
                <w:pPr>
                  <w:pStyle w:val="Paragraphedeliste"/>
                  <w:numPr>
                    <w:numId w:val="11"/>
                  </w:numPr>
                  <w:spacing w:after="0"/>
                  <w:ind w:hanging="360"/>
                </w:pPr>
              </w:pPrChange>
            </w:pPr>
            <w:ins w:id="4249" w:author="Lavignotte Fabien" w:date="2013-01-14T16:27:00Z">
              <w:r>
                <w:t>Configuration data is accessible</w:t>
              </w:r>
            </w:ins>
          </w:p>
          <w:p w:rsidR="00FA110C" w:rsidRDefault="00FA110C">
            <w:pPr>
              <w:pStyle w:val="Paragraphedeliste"/>
              <w:numPr>
                <w:ilvl w:val="0"/>
                <w:numId w:val="12"/>
              </w:numPr>
              <w:spacing w:after="0"/>
              <w:rPr>
                <w:ins w:id="4250" w:author="Lavignotte Fabien" w:date="2013-01-14T16:27:00Z"/>
              </w:rPr>
              <w:pPrChange w:id="4251" w:author="Lavignotte Fabien" w:date="2013-01-14T16:27:00Z">
                <w:pPr>
                  <w:pStyle w:val="Paragraphedeliste"/>
                  <w:numPr>
                    <w:numId w:val="11"/>
                  </w:numPr>
                  <w:spacing w:after="0"/>
                  <w:ind w:hanging="360"/>
                </w:pPr>
              </w:pPrChange>
            </w:pPr>
            <w:ins w:id="4252" w:author="Lavignotte Fabien" w:date="2013-01-14T16:28:00Z">
              <w:r>
                <w:t>Configuration data contains excepted values</w:t>
              </w:r>
            </w:ins>
          </w:p>
          <w:p w:rsidR="00FA110C" w:rsidRPr="005760DC" w:rsidRDefault="00FA110C" w:rsidP="00FA110C">
            <w:pPr>
              <w:pStyle w:val="Paragraphedeliste"/>
              <w:spacing w:after="0"/>
              <w:rPr>
                <w:ins w:id="4253" w:author="Lavignotte Fabien" w:date="2013-01-14T16:27:00Z"/>
              </w:rPr>
            </w:pPr>
          </w:p>
        </w:tc>
      </w:tr>
      <w:tr w:rsidR="00FA110C" w:rsidRPr="00B17EAC" w:rsidTr="00FA110C">
        <w:trPr>
          <w:ins w:id="4254" w:author="Lavignotte Fabien" w:date="2013-01-14T16:27:00Z"/>
        </w:trPr>
        <w:tc>
          <w:tcPr>
            <w:tcW w:w="8613" w:type="dxa"/>
            <w:gridSpan w:val="4"/>
            <w:shd w:val="clear" w:color="auto" w:fill="A6A6A6"/>
          </w:tcPr>
          <w:p w:rsidR="00FA110C" w:rsidRPr="00544FC8" w:rsidRDefault="00FA110C" w:rsidP="00FA110C">
            <w:pPr>
              <w:spacing w:after="0"/>
              <w:rPr>
                <w:ins w:id="4255" w:author="Lavignotte Fabien" w:date="2013-01-14T16:27:00Z"/>
                <w:sz w:val="14"/>
                <w:szCs w:val="14"/>
              </w:rPr>
            </w:pPr>
            <w:ins w:id="4256" w:author="Lavignotte Fabien" w:date="2013-01-14T16:27:00Z">
              <w:r>
                <w:rPr>
                  <w:b/>
                  <w:sz w:val="14"/>
                  <w:szCs w:val="14"/>
                </w:rPr>
                <w:t>Approach refinements</w:t>
              </w:r>
            </w:ins>
          </w:p>
        </w:tc>
      </w:tr>
      <w:tr w:rsidR="00FA110C" w:rsidRPr="00B17EAC" w:rsidTr="00FA110C">
        <w:trPr>
          <w:ins w:id="4257" w:author="Lavignotte Fabien" w:date="2013-01-14T16:27:00Z"/>
        </w:trPr>
        <w:tc>
          <w:tcPr>
            <w:tcW w:w="8613" w:type="dxa"/>
            <w:gridSpan w:val="4"/>
            <w:shd w:val="clear" w:color="auto" w:fill="auto"/>
          </w:tcPr>
          <w:p w:rsidR="00FA110C" w:rsidRPr="00544FC8" w:rsidRDefault="00FA110C">
            <w:pPr>
              <w:spacing w:after="0"/>
              <w:rPr>
                <w:ins w:id="4258" w:author="Lavignotte Fabien" w:date="2013-01-14T16:27:00Z"/>
              </w:rPr>
              <w:pPrChange w:id="4259" w:author="Lavignotte Fabien" w:date="2013-01-14T16:28:00Z">
                <w:pPr>
                  <w:pStyle w:val="Paragraphedeliste"/>
                  <w:spacing w:after="0"/>
                </w:pPr>
              </w:pPrChange>
            </w:pPr>
            <w:ins w:id="4260" w:author="Lavignotte Fabien" w:date="2013-01-14T16:27:00Z">
              <w:r>
                <w:t>The aim of this test is to</w:t>
              </w:r>
            </w:ins>
            <w:ins w:id="4261" w:author="Lavignotte Fabien" w:date="2013-01-14T16:28:00Z">
              <w:r>
                <w:t xml:space="preserve"> check configuration data is valid.</w:t>
              </w:r>
              <w:r w:rsidRPr="00544FC8">
                <w:t xml:space="preserve"> </w:t>
              </w:r>
            </w:ins>
          </w:p>
        </w:tc>
      </w:tr>
      <w:tr w:rsidR="00FA110C" w:rsidRPr="00B17EAC" w:rsidTr="00FA110C">
        <w:trPr>
          <w:ins w:id="4262" w:author="Lavignotte Fabien" w:date="2013-01-14T16:27:00Z"/>
        </w:trPr>
        <w:tc>
          <w:tcPr>
            <w:tcW w:w="8613" w:type="dxa"/>
            <w:gridSpan w:val="4"/>
            <w:shd w:val="clear" w:color="auto" w:fill="A6A6A6"/>
          </w:tcPr>
          <w:p w:rsidR="00FA110C" w:rsidRPr="00544FC8" w:rsidRDefault="00FA110C" w:rsidP="00FA110C">
            <w:pPr>
              <w:spacing w:after="0"/>
              <w:rPr>
                <w:ins w:id="4263" w:author="Lavignotte Fabien" w:date="2013-01-14T16:27:00Z"/>
                <w:sz w:val="14"/>
                <w:szCs w:val="14"/>
              </w:rPr>
            </w:pPr>
            <w:ins w:id="4264" w:author="Lavignotte Fabien" w:date="2013-01-14T16:27:00Z">
              <w:r>
                <w:rPr>
                  <w:b/>
                  <w:sz w:val="14"/>
                  <w:szCs w:val="14"/>
                </w:rPr>
                <w:t>Test Case Identifiers</w:t>
              </w:r>
            </w:ins>
          </w:p>
        </w:tc>
      </w:tr>
      <w:tr w:rsidR="00FA110C" w:rsidRPr="00B17EAC" w:rsidTr="00FA110C">
        <w:trPr>
          <w:ins w:id="4265" w:author="Lavignotte Fabien" w:date="2013-01-14T16:27:00Z"/>
        </w:trPr>
        <w:tc>
          <w:tcPr>
            <w:tcW w:w="8613" w:type="dxa"/>
            <w:gridSpan w:val="4"/>
            <w:shd w:val="clear" w:color="auto" w:fill="auto"/>
          </w:tcPr>
          <w:p w:rsidR="00FA110C" w:rsidRPr="00544FC8" w:rsidRDefault="00FA110C" w:rsidP="00FA110C">
            <w:pPr>
              <w:spacing w:after="0"/>
              <w:rPr>
                <w:ins w:id="4266" w:author="Lavignotte Fabien" w:date="2013-01-14T16:27:00Z"/>
              </w:rPr>
            </w:pPr>
          </w:p>
        </w:tc>
      </w:tr>
    </w:tbl>
    <w:p w:rsidR="00FA110C" w:rsidRPr="004E2AAC" w:rsidRDefault="00FA110C" w:rsidP="004E136F">
      <w:pPr>
        <w:pStyle w:val="Titre3"/>
        <w:rPr>
          <w:ins w:id="4267" w:author="Lavignotte Fabien" w:date="2013-01-14T16:28:00Z"/>
        </w:rPr>
      </w:pPr>
      <w:bookmarkStart w:id="4268" w:name="_Toc348082119"/>
      <w:ins w:id="4269" w:author="Lavignotte Fabien" w:date="2013-01-14T16:28:00Z">
        <w:r>
          <w:t>NGEO-WEBC-UTD-00</w:t>
        </w:r>
      </w:ins>
      <w:ins w:id="4270" w:author="Lavignotte Fabien" w:date="2013-01-14T16:29:00Z">
        <w:r>
          <w:t>2</w:t>
        </w:r>
      </w:ins>
      <w:ins w:id="4271" w:author="Lavignotte Fabien" w:date="2013-01-14T16:28:00Z">
        <w:r>
          <w:t xml:space="preserve">0: </w:t>
        </w:r>
      </w:ins>
      <w:ins w:id="4272" w:author="Lavignotte Fabien" w:date="2013-01-14T16:29:00Z">
        <w:r>
          <w:t>Dataset population</w:t>
        </w:r>
      </w:ins>
      <w:bookmarkEnd w:id="426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4273" w:author="Lavignotte Fabien" w:date="2013-01-14T16:28: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ins w:id="4274" w:author="Lavignotte Fabien" w:date="2013-01-14T16:28:00Z"/>
                <w:b/>
                <w:i/>
                <w:color w:val="FFFFFF"/>
                <w:szCs w:val="18"/>
                <w:lang w:val="en-US"/>
              </w:rPr>
            </w:pPr>
            <w:ins w:id="4275" w:author="Lavignotte Fabien" w:date="2013-01-14T16:34:00Z">
              <w:r>
                <w:rPr>
                  <w:b/>
                  <w:i/>
                  <w:color w:val="FFFFFF"/>
                  <w:szCs w:val="18"/>
                  <w:lang w:val="en-US"/>
                </w:rPr>
                <w:t>NGEO UNIT TEST  DESIGN</w:t>
              </w:r>
            </w:ins>
          </w:p>
        </w:tc>
      </w:tr>
      <w:tr w:rsidR="00FA110C" w:rsidRPr="004E5884" w:rsidTr="00FA110C">
        <w:trPr>
          <w:ins w:id="4276" w:author="Lavignotte Fabien" w:date="2013-01-14T16:28: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4277" w:author="Lavignotte Fabien" w:date="2013-01-14T16:28:00Z"/>
                <w:b/>
                <w:color w:val="FFFFFF"/>
                <w:sz w:val="14"/>
                <w:szCs w:val="14"/>
              </w:rPr>
            </w:pPr>
            <w:ins w:id="4278" w:author="Lavignotte Fabien" w:date="2013-01-14T16:28: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FA110C">
            <w:pPr>
              <w:spacing w:after="0"/>
              <w:rPr>
                <w:ins w:id="4279" w:author="Lavignotte Fabien" w:date="2013-01-14T16:28:00Z"/>
                <w:i/>
                <w:color w:val="548DD4"/>
                <w:sz w:val="16"/>
                <w:szCs w:val="16"/>
              </w:rPr>
            </w:pPr>
            <w:ins w:id="4280" w:author="Lavignotte Fabien" w:date="2013-01-14T16:28:00Z">
              <w:r>
                <w:rPr>
                  <w:i/>
                  <w:color w:val="548DD4"/>
                  <w:sz w:val="16"/>
                  <w:szCs w:val="16"/>
                </w:rPr>
                <w:t>NGEO-WEBC-UTD-00</w:t>
              </w:r>
            </w:ins>
            <w:ins w:id="4281" w:author="Lavignotte Fabien" w:date="2013-01-14T16:30:00Z">
              <w:r>
                <w:rPr>
                  <w:i/>
                  <w:color w:val="548DD4"/>
                  <w:sz w:val="16"/>
                  <w:szCs w:val="16"/>
                </w:rPr>
                <w:t>2</w:t>
              </w:r>
            </w:ins>
            <w:ins w:id="4282" w:author="Lavignotte Fabien" w:date="2013-01-14T16:28:00Z">
              <w:r>
                <w:rPr>
                  <w:i/>
                  <w:color w:val="548DD4"/>
                  <w:sz w:val="16"/>
                  <w:szCs w:val="16"/>
                </w:rPr>
                <w:t>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4283" w:author="Lavignotte Fabien" w:date="2013-01-14T16:28:00Z"/>
                <w:b/>
                <w:color w:val="FFFFFF"/>
                <w:sz w:val="14"/>
                <w:szCs w:val="14"/>
              </w:rPr>
            </w:pPr>
            <w:ins w:id="4284" w:author="Lavignotte Fabien" w:date="2013-01-14T16:28: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FA110C" w:rsidP="00FA110C">
            <w:pPr>
              <w:spacing w:after="0"/>
              <w:rPr>
                <w:ins w:id="4285" w:author="Lavignotte Fabien" w:date="2013-01-14T16:28:00Z"/>
                <w:i/>
                <w:color w:val="548DD4"/>
                <w:sz w:val="16"/>
                <w:szCs w:val="16"/>
                <w:lang w:val="en-US"/>
              </w:rPr>
            </w:pPr>
            <w:ins w:id="4286" w:author="Lavignotte Fabien" w:date="2013-01-14T16:29:00Z">
              <w:r>
                <w:rPr>
                  <w:i/>
                  <w:color w:val="548DD4"/>
                  <w:sz w:val="16"/>
                  <w:szCs w:val="16"/>
                  <w:lang w:val="en-US"/>
                </w:rPr>
                <w:t>Dataset population</w:t>
              </w:r>
            </w:ins>
          </w:p>
        </w:tc>
      </w:tr>
      <w:tr w:rsidR="00FA110C" w:rsidRPr="00B17EAC" w:rsidTr="00FA110C">
        <w:trPr>
          <w:ins w:id="4287" w:author="Lavignotte Fabien" w:date="2013-01-14T16:28:00Z"/>
        </w:trPr>
        <w:tc>
          <w:tcPr>
            <w:tcW w:w="8613" w:type="dxa"/>
            <w:gridSpan w:val="4"/>
            <w:shd w:val="clear" w:color="auto" w:fill="A6A6A6"/>
          </w:tcPr>
          <w:p w:rsidR="00FA110C" w:rsidRPr="00E31C5B" w:rsidRDefault="00FA110C" w:rsidP="00FA110C">
            <w:pPr>
              <w:spacing w:after="0"/>
              <w:rPr>
                <w:ins w:id="4288" w:author="Lavignotte Fabien" w:date="2013-01-14T16:28:00Z"/>
                <w:lang w:val="en-US"/>
              </w:rPr>
            </w:pPr>
            <w:ins w:id="4289" w:author="Lavignotte Fabien" w:date="2013-01-14T16:28:00Z">
              <w:r w:rsidRPr="00E31C5B">
                <w:rPr>
                  <w:lang w:val="en-US"/>
                </w:rPr>
                <w:t>Description and Objective</w:t>
              </w:r>
            </w:ins>
          </w:p>
        </w:tc>
      </w:tr>
      <w:tr w:rsidR="00FA110C" w:rsidRPr="004E5884" w:rsidTr="00FA110C">
        <w:trPr>
          <w:trHeight w:val="113"/>
          <w:ins w:id="4290" w:author="Lavignotte Fabien" w:date="2013-01-14T16:28:00Z"/>
        </w:trPr>
        <w:tc>
          <w:tcPr>
            <w:tcW w:w="8613" w:type="dxa"/>
            <w:gridSpan w:val="4"/>
            <w:shd w:val="clear" w:color="auto" w:fill="auto"/>
          </w:tcPr>
          <w:p w:rsidR="00FA110C" w:rsidRPr="00E31C5B" w:rsidRDefault="00FA110C" w:rsidP="004E136F">
            <w:pPr>
              <w:spacing w:after="0"/>
              <w:rPr>
                <w:ins w:id="4291" w:author="Lavignotte Fabien" w:date="2013-01-14T16:28:00Z"/>
                <w:lang w:val="en-US"/>
              </w:rPr>
            </w:pPr>
            <w:ins w:id="4292" w:author="Lavignotte Fabien" w:date="2013-01-14T16:28:00Z">
              <w:r w:rsidRPr="005E1E95">
                <w:rPr>
                  <w:i/>
                  <w:color w:val="548DD4"/>
                  <w:sz w:val="16"/>
                  <w:szCs w:val="16"/>
                  <w:lang w:val="en-US"/>
                </w:rPr>
                <w:t xml:space="preserve">The design of this test deals with the </w:t>
              </w:r>
              <w:r>
                <w:rPr>
                  <w:i/>
                  <w:color w:val="548DD4"/>
                  <w:sz w:val="16"/>
                  <w:szCs w:val="16"/>
                  <w:lang w:val="en-US"/>
                </w:rPr>
                <w:t xml:space="preserve">verification of </w:t>
              </w:r>
            </w:ins>
            <w:ins w:id="4293" w:author="Lavignotte Fabien" w:date="2013-01-14T16:30:00Z">
              <w:r>
                <w:rPr>
                  <w:i/>
                  <w:color w:val="548DD4"/>
                  <w:sz w:val="16"/>
                  <w:szCs w:val="16"/>
                  <w:lang w:val="en-US"/>
                </w:rPr>
                <w:t xml:space="preserve"> received datasets, and the filtering of the dataset population</w:t>
              </w:r>
            </w:ins>
          </w:p>
        </w:tc>
      </w:tr>
      <w:tr w:rsidR="00FA110C" w:rsidRPr="00B17EAC" w:rsidTr="00FA110C">
        <w:trPr>
          <w:ins w:id="4294" w:author="Lavignotte Fabien" w:date="2013-01-14T16:28:00Z"/>
        </w:trPr>
        <w:tc>
          <w:tcPr>
            <w:tcW w:w="8613" w:type="dxa"/>
            <w:gridSpan w:val="4"/>
            <w:shd w:val="clear" w:color="auto" w:fill="A6A6A6"/>
          </w:tcPr>
          <w:p w:rsidR="00FA110C" w:rsidRPr="00544FC8" w:rsidRDefault="00FA110C" w:rsidP="00FA110C">
            <w:pPr>
              <w:spacing w:after="0"/>
              <w:rPr>
                <w:ins w:id="4295" w:author="Lavignotte Fabien" w:date="2013-01-14T16:28:00Z"/>
                <w:sz w:val="14"/>
                <w:szCs w:val="14"/>
              </w:rPr>
            </w:pPr>
            <w:ins w:id="4296" w:author="Lavignotte Fabien" w:date="2013-01-14T16:28:00Z">
              <w:r>
                <w:rPr>
                  <w:b/>
                  <w:sz w:val="14"/>
                  <w:szCs w:val="14"/>
                </w:rPr>
                <w:t>Features to be tested</w:t>
              </w:r>
            </w:ins>
          </w:p>
        </w:tc>
      </w:tr>
      <w:tr w:rsidR="00FA110C" w:rsidRPr="004E5884" w:rsidTr="00FA110C">
        <w:trPr>
          <w:ins w:id="4297" w:author="Lavignotte Fabien" w:date="2013-01-14T16:28:00Z"/>
        </w:trPr>
        <w:tc>
          <w:tcPr>
            <w:tcW w:w="8613" w:type="dxa"/>
            <w:gridSpan w:val="4"/>
            <w:shd w:val="clear" w:color="auto" w:fill="auto"/>
          </w:tcPr>
          <w:p w:rsidR="00FA110C" w:rsidRPr="00E31C5B" w:rsidRDefault="00FA110C" w:rsidP="00FA110C">
            <w:pPr>
              <w:spacing w:after="0"/>
              <w:rPr>
                <w:ins w:id="4298" w:author="Lavignotte Fabien" w:date="2013-01-14T16:28:00Z"/>
                <w:lang w:val="en-US"/>
              </w:rPr>
            </w:pPr>
            <w:ins w:id="4299" w:author="Lavignotte Fabien" w:date="2013-01-14T16:28:00Z">
              <w:r w:rsidRPr="00E31C5B">
                <w:rPr>
                  <w:lang w:val="en-US"/>
                </w:rPr>
                <w:t>This test shall verify:</w:t>
              </w:r>
            </w:ins>
          </w:p>
          <w:p w:rsidR="00FA110C" w:rsidRDefault="00FA110C" w:rsidP="00FA110C">
            <w:pPr>
              <w:pStyle w:val="Paragraphedeliste"/>
              <w:numPr>
                <w:ilvl w:val="0"/>
                <w:numId w:val="12"/>
              </w:numPr>
              <w:spacing w:after="0"/>
              <w:rPr>
                <w:ins w:id="4300" w:author="Lavignotte Fabien" w:date="2013-01-14T16:28:00Z"/>
              </w:rPr>
            </w:pPr>
            <w:ins w:id="4301" w:author="Lavignotte Fabien" w:date="2013-01-14T16:30:00Z">
              <w:r>
                <w:t>Received datasets is working</w:t>
              </w:r>
            </w:ins>
          </w:p>
          <w:p w:rsidR="00FA110C" w:rsidRDefault="00FA110C" w:rsidP="00FA110C">
            <w:pPr>
              <w:pStyle w:val="Paragraphedeliste"/>
              <w:numPr>
                <w:ilvl w:val="0"/>
                <w:numId w:val="12"/>
              </w:numPr>
              <w:spacing w:after="0"/>
              <w:rPr>
                <w:ins w:id="4302" w:author="Lavignotte Fabien" w:date="2013-01-14T16:28:00Z"/>
              </w:rPr>
            </w:pPr>
            <w:ins w:id="4303" w:author="Lavignotte Fabien" w:date="2013-01-14T16:30:00Z">
              <w:r>
                <w:t>Filtering of datasets is working</w:t>
              </w:r>
            </w:ins>
          </w:p>
          <w:p w:rsidR="00FA110C" w:rsidRPr="005760DC" w:rsidRDefault="00FA110C" w:rsidP="00FA110C">
            <w:pPr>
              <w:pStyle w:val="Paragraphedeliste"/>
              <w:spacing w:after="0"/>
              <w:rPr>
                <w:ins w:id="4304" w:author="Lavignotte Fabien" w:date="2013-01-14T16:28:00Z"/>
              </w:rPr>
            </w:pPr>
          </w:p>
        </w:tc>
      </w:tr>
      <w:tr w:rsidR="00FA110C" w:rsidRPr="00B17EAC" w:rsidTr="00FA110C">
        <w:trPr>
          <w:ins w:id="4305" w:author="Lavignotte Fabien" w:date="2013-01-14T16:28:00Z"/>
        </w:trPr>
        <w:tc>
          <w:tcPr>
            <w:tcW w:w="8613" w:type="dxa"/>
            <w:gridSpan w:val="4"/>
            <w:shd w:val="clear" w:color="auto" w:fill="A6A6A6"/>
          </w:tcPr>
          <w:p w:rsidR="00FA110C" w:rsidRPr="00544FC8" w:rsidRDefault="00FA110C" w:rsidP="00FA110C">
            <w:pPr>
              <w:spacing w:after="0"/>
              <w:rPr>
                <w:ins w:id="4306" w:author="Lavignotte Fabien" w:date="2013-01-14T16:28:00Z"/>
                <w:sz w:val="14"/>
                <w:szCs w:val="14"/>
              </w:rPr>
            </w:pPr>
            <w:ins w:id="4307" w:author="Lavignotte Fabien" w:date="2013-01-14T16:28:00Z">
              <w:r>
                <w:rPr>
                  <w:b/>
                  <w:sz w:val="14"/>
                  <w:szCs w:val="14"/>
                </w:rPr>
                <w:t>Approach refinements</w:t>
              </w:r>
            </w:ins>
          </w:p>
        </w:tc>
      </w:tr>
      <w:tr w:rsidR="00FA110C" w:rsidRPr="00B17EAC" w:rsidTr="00FA110C">
        <w:trPr>
          <w:ins w:id="4308" w:author="Lavignotte Fabien" w:date="2013-01-14T16:28:00Z"/>
        </w:trPr>
        <w:tc>
          <w:tcPr>
            <w:tcW w:w="8613" w:type="dxa"/>
            <w:gridSpan w:val="4"/>
            <w:shd w:val="clear" w:color="auto" w:fill="auto"/>
          </w:tcPr>
          <w:p w:rsidR="00FA110C" w:rsidRPr="00544FC8" w:rsidRDefault="00FA110C" w:rsidP="004E136F">
            <w:pPr>
              <w:spacing w:after="0"/>
              <w:rPr>
                <w:ins w:id="4309" w:author="Lavignotte Fabien" w:date="2013-01-14T16:28:00Z"/>
              </w:rPr>
            </w:pPr>
            <w:ins w:id="4310" w:author="Lavignotte Fabien" w:date="2013-01-14T16:28:00Z">
              <w:r>
                <w:t>The aim of this test is t</w:t>
              </w:r>
            </w:ins>
            <w:ins w:id="4311" w:author="Lavignotte Fabien" w:date="2013-01-14T16:31:00Z">
              <w:r>
                <w:t>o check that the WebClient can manipulate the dataset population.</w:t>
              </w:r>
            </w:ins>
            <w:ins w:id="4312" w:author="Lavignotte Fabien" w:date="2013-01-14T16:28:00Z">
              <w:r w:rsidRPr="00544FC8">
                <w:t xml:space="preserve"> </w:t>
              </w:r>
            </w:ins>
          </w:p>
        </w:tc>
      </w:tr>
      <w:tr w:rsidR="00FA110C" w:rsidRPr="00B17EAC" w:rsidTr="00FA110C">
        <w:trPr>
          <w:ins w:id="4313" w:author="Lavignotte Fabien" w:date="2013-01-14T16:28:00Z"/>
        </w:trPr>
        <w:tc>
          <w:tcPr>
            <w:tcW w:w="8613" w:type="dxa"/>
            <w:gridSpan w:val="4"/>
            <w:shd w:val="clear" w:color="auto" w:fill="A6A6A6"/>
          </w:tcPr>
          <w:p w:rsidR="00FA110C" w:rsidRPr="00544FC8" w:rsidRDefault="00FA110C" w:rsidP="00FA110C">
            <w:pPr>
              <w:spacing w:after="0"/>
              <w:rPr>
                <w:ins w:id="4314" w:author="Lavignotte Fabien" w:date="2013-01-14T16:28:00Z"/>
                <w:sz w:val="14"/>
                <w:szCs w:val="14"/>
              </w:rPr>
            </w:pPr>
            <w:ins w:id="4315" w:author="Lavignotte Fabien" w:date="2013-01-14T16:28:00Z">
              <w:r>
                <w:rPr>
                  <w:b/>
                  <w:sz w:val="14"/>
                  <w:szCs w:val="14"/>
                </w:rPr>
                <w:t>Test Case Identifiers</w:t>
              </w:r>
            </w:ins>
          </w:p>
        </w:tc>
      </w:tr>
      <w:tr w:rsidR="00FA110C" w:rsidRPr="00B17EAC" w:rsidTr="00FA110C">
        <w:trPr>
          <w:ins w:id="4316" w:author="Lavignotte Fabien" w:date="2013-01-14T16:28:00Z"/>
        </w:trPr>
        <w:tc>
          <w:tcPr>
            <w:tcW w:w="8613" w:type="dxa"/>
            <w:gridSpan w:val="4"/>
            <w:shd w:val="clear" w:color="auto" w:fill="auto"/>
          </w:tcPr>
          <w:p w:rsidR="00FA110C" w:rsidRPr="00544FC8" w:rsidRDefault="00FA110C" w:rsidP="00FA110C">
            <w:pPr>
              <w:spacing w:after="0"/>
              <w:rPr>
                <w:ins w:id="4317" w:author="Lavignotte Fabien" w:date="2013-01-14T16:28:00Z"/>
              </w:rPr>
            </w:pPr>
          </w:p>
        </w:tc>
      </w:tr>
    </w:tbl>
    <w:p w:rsidR="005C4CDB" w:rsidRDefault="005C4CDB" w:rsidP="005C4CDB">
      <w:pPr>
        <w:rPr>
          <w:ins w:id="4318" w:author="Lavignotte Fabien" w:date="2013-01-14T16:31:00Z"/>
          <w:lang w:val="en-US"/>
        </w:rPr>
      </w:pPr>
    </w:p>
    <w:p w:rsidR="00FA110C" w:rsidRPr="004E2AAC" w:rsidRDefault="00FA110C" w:rsidP="004E136F">
      <w:pPr>
        <w:pStyle w:val="Titre3"/>
        <w:rPr>
          <w:ins w:id="4319" w:author="Lavignotte Fabien" w:date="2013-01-14T16:31:00Z"/>
        </w:rPr>
      </w:pPr>
      <w:bookmarkStart w:id="4320" w:name="_Toc348082120"/>
      <w:ins w:id="4321" w:author="Lavignotte Fabien" w:date="2013-01-14T16:31:00Z">
        <w:r>
          <w:t>NGEO-WEBC-UTD-0030: Dataset search information</w:t>
        </w:r>
        <w:bookmarkEnd w:id="432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4322" w:author="Lavignotte Fabien" w:date="2013-01-14T16:31: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ins w:id="4323" w:author="Lavignotte Fabien" w:date="2013-01-14T16:31:00Z"/>
                <w:b/>
                <w:i/>
                <w:color w:val="FFFFFF"/>
                <w:szCs w:val="18"/>
                <w:lang w:val="en-US"/>
              </w:rPr>
            </w:pPr>
            <w:ins w:id="4324" w:author="Lavignotte Fabien" w:date="2013-01-14T16:34:00Z">
              <w:r>
                <w:rPr>
                  <w:b/>
                  <w:i/>
                  <w:color w:val="FFFFFF"/>
                  <w:szCs w:val="18"/>
                  <w:lang w:val="en-US"/>
                </w:rPr>
                <w:t>NGEO UNIT TEST  DESIGN</w:t>
              </w:r>
            </w:ins>
          </w:p>
        </w:tc>
      </w:tr>
      <w:tr w:rsidR="00FA110C" w:rsidRPr="004E5884" w:rsidTr="00FA110C">
        <w:trPr>
          <w:ins w:id="4325" w:author="Lavignotte Fabien" w:date="2013-01-14T16:31: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4326" w:author="Lavignotte Fabien" w:date="2013-01-14T16:31:00Z"/>
                <w:b/>
                <w:color w:val="FFFFFF"/>
                <w:sz w:val="14"/>
                <w:szCs w:val="14"/>
              </w:rPr>
            </w:pPr>
            <w:ins w:id="4327" w:author="Lavignotte Fabien" w:date="2013-01-14T16:31: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4E136F">
            <w:pPr>
              <w:spacing w:after="0"/>
              <w:rPr>
                <w:ins w:id="4328" w:author="Lavignotte Fabien" w:date="2013-01-14T16:31:00Z"/>
                <w:i/>
                <w:color w:val="548DD4"/>
                <w:sz w:val="16"/>
                <w:szCs w:val="16"/>
              </w:rPr>
            </w:pPr>
            <w:ins w:id="4329" w:author="Lavignotte Fabien" w:date="2013-01-14T16:31:00Z">
              <w:r>
                <w:rPr>
                  <w:i/>
                  <w:color w:val="548DD4"/>
                  <w:sz w:val="16"/>
                  <w:szCs w:val="16"/>
                </w:rPr>
                <w:t>NGEO-WEBC-UTD-0030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4330" w:author="Lavignotte Fabien" w:date="2013-01-14T16:31:00Z"/>
                <w:b/>
                <w:color w:val="FFFFFF"/>
                <w:sz w:val="14"/>
                <w:szCs w:val="14"/>
              </w:rPr>
            </w:pPr>
            <w:ins w:id="4331" w:author="Lavignotte Fabien" w:date="2013-01-14T16:31: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FA110C" w:rsidP="004E136F">
            <w:pPr>
              <w:spacing w:after="0"/>
              <w:rPr>
                <w:ins w:id="4332" w:author="Lavignotte Fabien" w:date="2013-01-14T16:31:00Z"/>
                <w:i/>
                <w:color w:val="548DD4"/>
                <w:sz w:val="16"/>
                <w:szCs w:val="16"/>
                <w:lang w:val="en-US"/>
              </w:rPr>
            </w:pPr>
            <w:ins w:id="4333" w:author="Lavignotte Fabien" w:date="2013-01-14T16:31:00Z">
              <w:r>
                <w:rPr>
                  <w:i/>
                  <w:color w:val="548DD4"/>
                  <w:sz w:val="16"/>
                  <w:szCs w:val="16"/>
                  <w:lang w:val="en-US"/>
                </w:rPr>
                <w:t>Dataset search information</w:t>
              </w:r>
            </w:ins>
          </w:p>
        </w:tc>
      </w:tr>
      <w:tr w:rsidR="00FA110C" w:rsidRPr="00B17EAC" w:rsidTr="00FA110C">
        <w:trPr>
          <w:ins w:id="4334" w:author="Lavignotte Fabien" w:date="2013-01-14T16:31:00Z"/>
        </w:trPr>
        <w:tc>
          <w:tcPr>
            <w:tcW w:w="8613" w:type="dxa"/>
            <w:gridSpan w:val="4"/>
            <w:shd w:val="clear" w:color="auto" w:fill="A6A6A6"/>
          </w:tcPr>
          <w:p w:rsidR="00FA110C" w:rsidRPr="00E31C5B" w:rsidRDefault="00FA110C" w:rsidP="00FA110C">
            <w:pPr>
              <w:spacing w:after="0"/>
              <w:rPr>
                <w:ins w:id="4335" w:author="Lavignotte Fabien" w:date="2013-01-14T16:31:00Z"/>
                <w:lang w:val="en-US"/>
              </w:rPr>
            </w:pPr>
            <w:ins w:id="4336" w:author="Lavignotte Fabien" w:date="2013-01-14T16:31:00Z">
              <w:r w:rsidRPr="00E31C5B">
                <w:rPr>
                  <w:lang w:val="en-US"/>
                </w:rPr>
                <w:t>Description and Objective</w:t>
              </w:r>
            </w:ins>
          </w:p>
        </w:tc>
      </w:tr>
      <w:tr w:rsidR="00FA110C" w:rsidRPr="004E5884" w:rsidTr="00FA110C">
        <w:trPr>
          <w:trHeight w:val="113"/>
          <w:ins w:id="4337" w:author="Lavignotte Fabien" w:date="2013-01-14T16:31:00Z"/>
        </w:trPr>
        <w:tc>
          <w:tcPr>
            <w:tcW w:w="8613" w:type="dxa"/>
            <w:gridSpan w:val="4"/>
            <w:shd w:val="clear" w:color="auto" w:fill="auto"/>
          </w:tcPr>
          <w:p w:rsidR="00FA110C" w:rsidRPr="00E31C5B" w:rsidRDefault="00FA110C" w:rsidP="004E136F">
            <w:pPr>
              <w:spacing w:after="0"/>
              <w:rPr>
                <w:ins w:id="4338" w:author="Lavignotte Fabien" w:date="2013-01-14T16:31:00Z"/>
                <w:lang w:val="en-US"/>
              </w:rPr>
            </w:pPr>
            <w:ins w:id="4339" w:author="Lavignotte Fabien" w:date="2013-01-14T16:31:00Z">
              <w:r w:rsidRPr="005E1E95">
                <w:rPr>
                  <w:i/>
                  <w:color w:val="548DD4"/>
                  <w:sz w:val="16"/>
                  <w:szCs w:val="16"/>
                  <w:lang w:val="en-US"/>
                </w:rPr>
                <w:t xml:space="preserve">The design of this test deals with the </w:t>
              </w:r>
              <w:r>
                <w:rPr>
                  <w:i/>
                  <w:color w:val="548DD4"/>
                  <w:sz w:val="16"/>
                  <w:szCs w:val="16"/>
                  <w:lang w:val="en-US"/>
                </w:rPr>
                <w:t xml:space="preserve">verification </w:t>
              </w:r>
            </w:ins>
            <w:ins w:id="4340" w:author="Lavignotte Fabien" w:date="2013-01-14T16:32:00Z">
              <w:r>
                <w:rPr>
                  <w:i/>
                  <w:color w:val="548DD4"/>
                  <w:sz w:val="16"/>
                  <w:szCs w:val="16"/>
                  <w:lang w:val="en-US"/>
                </w:rPr>
                <w:t>of received</w:t>
              </w:r>
            </w:ins>
            <w:ins w:id="4341" w:author="Lavignotte Fabien" w:date="2013-01-14T16:31:00Z">
              <w:r>
                <w:rPr>
                  <w:i/>
                  <w:color w:val="548DD4"/>
                  <w:sz w:val="16"/>
                  <w:szCs w:val="16"/>
                  <w:lang w:val="en-US"/>
                </w:rPr>
                <w:t xml:space="preserve"> </w:t>
              </w:r>
            </w:ins>
            <w:ins w:id="4342" w:author="Lavignotte Fabien" w:date="2013-01-14T16:32:00Z">
              <w:r>
                <w:rPr>
                  <w:i/>
                  <w:color w:val="548DD4"/>
                  <w:sz w:val="16"/>
                  <w:szCs w:val="16"/>
                  <w:lang w:val="en-US"/>
                </w:rPr>
                <w:t>dataset search information.</w:t>
              </w:r>
            </w:ins>
          </w:p>
        </w:tc>
      </w:tr>
      <w:tr w:rsidR="00FA110C" w:rsidRPr="00B17EAC" w:rsidTr="00FA110C">
        <w:trPr>
          <w:ins w:id="4343" w:author="Lavignotte Fabien" w:date="2013-01-14T16:31:00Z"/>
        </w:trPr>
        <w:tc>
          <w:tcPr>
            <w:tcW w:w="8613" w:type="dxa"/>
            <w:gridSpan w:val="4"/>
            <w:shd w:val="clear" w:color="auto" w:fill="A6A6A6"/>
          </w:tcPr>
          <w:p w:rsidR="00FA110C" w:rsidRPr="00544FC8" w:rsidRDefault="00FA110C" w:rsidP="00FA110C">
            <w:pPr>
              <w:spacing w:after="0"/>
              <w:rPr>
                <w:ins w:id="4344" w:author="Lavignotte Fabien" w:date="2013-01-14T16:31:00Z"/>
                <w:sz w:val="14"/>
                <w:szCs w:val="14"/>
              </w:rPr>
            </w:pPr>
            <w:ins w:id="4345" w:author="Lavignotte Fabien" w:date="2013-01-14T16:31:00Z">
              <w:r>
                <w:rPr>
                  <w:b/>
                  <w:sz w:val="14"/>
                  <w:szCs w:val="14"/>
                </w:rPr>
                <w:t>Features to be tested</w:t>
              </w:r>
            </w:ins>
          </w:p>
        </w:tc>
      </w:tr>
      <w:tr w:rsidR="00FA110C" w:rsidRPr="004E5884" w:rsidTr="00FA110C">
        <w:trPr>
          <w:ins w:id="4346" w:author="Lavignotte Fabien" w:date="2013-01-14T16:31:00Z"/>
        </w:trPr>
        <w:tc>
          <w:tcPr>
            <w:tcW w:w="8613" w:type="dxa"/>
            <w:gridSpan w:val="4"/>
            <w:shd w:val="clear" w:color="auto" w:fill="auto"/>
          </w:tcPr>
          <w:p w:rsidR="00FA110C" w:rsidRPr="00E31C5B" w:rsidRDefault="00FA110C" w:rsidP="00FA110C">
            <w:pPr>
              <w:spacing w:after="0"/>
              <w:rPr>
                <w:ins w:id="4347" w:author="Lavignotte Fabien" w:date="2013-01-14T16:31:00Z"/>
                <w:lang w:val="en-US"/>
              </w:rPr>
            </w:pPr>
            <w:ins w:id="4348" w:author="Lavignotte Fabien" w:date="2013-01-14T16:31:00Z">
              <w:r w:rsidRPr="00E31C5B">
                <w:rPr>
                  <w:lang w:val="en-US"/>
                </w:rPr>
                <w:t>This test shall verify:</w:t>
              </w:r>
            </w:ins>
          </w:p>
          <w:p w:rsidR="00FA110C" w:rsidRDefault="00FA110C" w:rsidP="00FA110C">
            <w:pPr>
              <w:pStyle w:val="Paragraphedeliste"/>
              <w:numPr>
                <w:ilvl w:val="0"/>
                <w:numId w:val="12"/>
              </w:numPr>
              <w:spacing w:after="0"/>
              <w:rPr>
                <w:ins w:id="4349" w:author="Lavignotte Fabien" w:date="2013-01-14T16:31:00Z"/>
              </w:rPr>
            </w:pPr>
            <w:ins w:id="4350" w:author="Lavignotte Fabien" w:date="2013-01-14T16:32:00Z">
              <w:r>
                <w:t>Dataset search information is retreived</w:t>
              </w:r>
            </w:ins>
          </w:p>
          <w:p w:rsidR="00FA110C" w:rsidRDefault="00FA110C" w:rsidP="00FA110C">
            <w:pPr>
              <w:pStyle w:val="Paragraphedeliste"/>
              <w:numPr>
                <w:ilvl w:val="0"/>
                <w:numId w:val="12"/>
              </w:numPr>
              <w:spacing w:after="0"/>
              <w:rPr>
                <w:ins w:id="4351" w:author="Lavignotte Fabien" w:date="2013-01-14T16:32:00Z"/>
              </w:rPr>
            </w:pPr>
            <w:ins w:id="4352" w:author="Lavignotte Fabien" w:date="2013-01-14T16:32:00Z">
              <w:r>
                <w:t>Information contains valid download options</w:t>
              </w:r>
            </w:ins>
          </w:p>
          <w:p w:rsidR="00FA110C" w:rsidRDefault="00FA110C" w:rsidP="00FA110C">
            <w:pPr>
              <w:pStyle w:val="Paragraphedeliste"/>
              <w:numPr>
                <w:ilvl w:val="0"/>
                <w:numId w:val="12"/>
              </w:numPr>
              <w:spacing w:after="0"/>
              <w:rPr>
                <w:ins w:id="4353" w:author="Lavignotte Fabien" w:date="2013-01-14T16:31:00Z"/>
              </w:rPr>
            </w:pPr>
            <w:ins w:id="4354" w:author="Lavignotte Fabien" w:date="2013-01-14T16:32:00Z">
              <w:r>
                <w:t>Information contains valid advanced search criteria</w:t>
              </w:r>
            </w:ins>
          </w:p>
          <w:p w:rsidR="00FA110C" w:rsidRPr="005760DC" w:rsidRDefault="00FA110C" w:rsidP="00FA110C">
            <w:pPr>
              <w:pStyle w:val="Paragraphedeliste"/>
              <w:spacing w:after="0"/>
              <w:rPr>
                <w:ins w:id="4355" w:author="Lavignotte Fabien" w:date="2013-01-14T16:31:00Z"/>
              </w:rPr>
            </w:pPr>
          </w:p>
        </w:tc>
      </w:tr>
      <w:tr w:rsidR="00FA110C" w:rsidRPr="00B17EAC" w:rsidTr="00FA110C">
        <w:trPr>
          <w:ins w:id="4356" w:author="Lavignotte Fabien" w:date="2013-01-14T16:31:00Z"/>
        </w:trPr>
        <w:tc>
          <w:tcPr>
            <w:tcW w:w="8613" w:type="dxa"/>
            <w:gridSpan w:val="4"/>
            <w:shd w:val="clear" w:color="auto" w:fill="A6A6A6"/>
          </w:tcPr>
          <w:p w:rsidR="00FA110C" w:rsidRPr="00544FC8" w:rsidRDefault="00FA110C" w:rsidP="00FA110C">
            <w:pPr>
              <w:spacing w:after="0"/>
              <w:rPr>
                <w:ins w:id="4357" w:author="Lavignotte Fabien" w:date="2013-01-14T16:31:00Z"/>
                <w:sz w:val="14"/>
                <w:szCs w:val="14"/>
              </w:rPr>
            </w:pPr>
            <w:ins w:id="4358" w:author="Lavignotte Fabien" w:date="2013-01-14T16:31:00Z">
              <w:r>
                <w:rPr>
                  <w:b/>
                  <w:sz w:val="14"/>
                  <w:szCs w:val="14"/>
                </w:rPr>
                <w:t>Approach refinements</w:t>
              </w:r>
            </w:ins>
          </w:p>
        </w:tc>
      </w:tr>
      <w:tr w:rsidR="00FA110C" w:rsidRPr="00B17EAC" w:rsidTr="00FA110C">
        <w:trPr>
          <w:ins w:id="4359" w:author="Lavignotte Fabien" w:date="2013-01-14T16:31:00Z"/>
        </w:trPr>
        <w:tc>
          <w:tcPr>
            <w:tcW w:w="8613" w:type="dxa"/>
            <w:gridSpan w:val="4"/>
            <w:shd w:val="clear" w:color="auto" w:fill="auto"/>
          </w:tcPr>
          <w:p w:rsidR="00FA110C" w:rsidRPr="00544FC8" w:rsidRDefault="00FA110C" w:rsidP="004E136F">
            <w:pPr>
              <w:spacing w:after="0"/>
              <w:rPr>
                <w:ins w:id="4360" w:author="Lavignotte Fabien" w:date="2013-01-14T16:31:00Z"/>
              </w:rPr>
            </w:pPr>
            <w:ins w:id="4361" w:author="Lavignotte Fabien" w:date="2013-01-14T16:31:00Z">
              <w:r>
                <w:t xml:space="preserve">The aim of this test is to check that the WebClient can manipulate the dataset </w:t>
              </w:r>
            </w:ins>
            <w:ins w:id="4362" w:author="Lavignotte Fabien" w:date="2013-01-14T16:33:00Z">
              <w:r>
                <w:t>search information</w:t>
              </w:r>
            </w:ins>
            <w:ins w:id="4363" w:author="Lavignotte Fabien" w:date="2013-01-14T16:31:00Z">
              <w:r>
                <w:t>.</w:t>
              </w:r>
              <w:r w:rsidRPr="00544FC8">
                <w:t xml:space="preserve"> </w:t>
              </w:r>
            </w:ins>
          </w:p>
        </w:tc>
      </w:tr>
      <w:tr w:rsidR="00FA110C" w:rsidRPr="00B17EAC" w:rsidTr="00FA110C">
        <w:trPr>
          <w:ins w:id="4364" w:author="Lavignotte Fabien" w:date="2013-01-14T16:31:00Z"/>
        </w:trPr>
        <w:tc>
          <w:tcPr>
            <w:tcW w:w="8613" w:type="dxa"/>
            <w:gridSpan w:val="4"/>
            <w:shd w:val="clear" w:color="auto" w:fill="A6A6A6"/>
          </w:tcPr>
          <w:p w:rsidR="00FA110C" w:rsidRPr="00544FC8" w:rsidRDefault="00FA110C" w:rsidP="00FA110C">
            <w:pPr>
              <w:spacing w:after="0"/>
              <w:rPr>
                <w:ins w:id="4365" w:author="Lavignotte Fabien" w:date="2013-01-14T16:31:00Z"/>
                <w:sz w:val="14"/>
                <w:szCs w:val="14"/>
              </w:rPr>
            </w:pPr>
            <w:ins w:id="4366" w:author="Lavignotte Fabien" w:date="2013-01-14T16:31:00Z">
              <w:r>
                <w:rPr>
                  <w:b/>
                  <w:sz w:val="14"/>
                  <w:szCs w:val="14"/>
                </w:rPr>
                <w:t>Test Case Identifiers</w:t>
              </w:r>
            </w:ins>
          </w:p>
        </w:tc>
      </w:tr>
      <w:tr w:rsidR="00FA110C" w:rsidRPr="00B17EAC" w:rsidTr="00FA110C">
        <w:trPr>
          <w:ins w:id="4367" w:author="Lavignotte Fabien" w:date="2013-01-14T16:31:00Z"/>
        </w:trPr>
        <w:tc>
          <w:tcPr>
            <w:tcW w:w="8613" w:type="dxa"/>
            <w:gridSpan w:val="4"/>
            <w:shd w:val="clear" w:color="auto" w:fill="auto"/>
          </w:tcPr>
          <w:p w:rsidR="00FA110C" w:rsidRPr="00544FC8" w:rsidRDefault="00FA110C" w:rsidP="00FA110C">
            <w:pPr>
              <w:spacing w:after="0"/>
              <w:rPr>
                <w:ins w:id="4368" w:author="Lavignotte Fabien" w:date="2013-01-14T16:31:00Z"/>
              </w:rPr>
            </w:pPr>
          </w:p>
        </w:tc>
      </w:tr>
    </w:tbl>
    <w:p w:rsidR="00FA110C" w:rsidRDefault="00FA110C" w:rsidP="00FA110C">
      <w:pPr>
        <w:rPr>
          <w:ins w:id="4369" w:author="Lavignotte Fabien" w:date="2013-01-14T16:33:00Z"/>
          <w:lang w:val="en-US"/>
        </w:rPr>
      </w:pPr>
    </w:p>
    <w:p w:rsidR="00FA110C" w:rsidRPr="004E2AAC" w:rsidRDefault="00FA110C" w:rsidP="004E136F">
      <w:pPr>
        <w:pStyle w:val="Titre3"/>
        <w:rPr>
          <w:ins w:id="4370" w:author="Lavignotte Fabien" w:date="2013-01-14T16:33:00Z"/>
        </w:rPr>
      </w:pPr>
      <w:bookmarkStart w:id="4371" w:name="_Toc348082121"/>
      <w:ins w:id="4372" w:author="Lavignotte Fabien" w:date="2013-01-14T16:33:00Z">
        <w:r>
          <w:t xml:space="preserve">NGEO-WEBC-UTD-0040: </w:t>
        </w:r>
      </w:ins>
      <w:ins w:id="4373" w:author="Lavignotte Fabien" w:date="2013-01-14T16:34:00Z">
        <w:r>
          <w:t>Search results</w:t>
        </w:r>
      </w:ins>
      <w:ins w:id="4374" w:author="Lavignotte Fabien" w:date="2013-01-14T16:35:00Z">
        <w:r w:rsidR="008B6418">
          <w:t xml:space="preserve"> selection</w:t>
        </w:r>
      </w:ins>
      <w:bookmarkEnd w:id="437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A110C" w:rsidRPr="004E5884" w:rsidTr="00FA110C">
        <w:trPr>
          <w:ins w:id="4375" w:author="Lavignotte Fabien" w:date="2013-01-14T16:33:00Z"/>
        </w:trPr>
        <w:tc>
          <w:tcPr>
            <w:tcW w:w="8613" w:type="dxa"/>
            <w:gridSpan w:val="4"/>
            <w:tcBorders>
              <w:top w:val="single" w:sz="2" w:space="0" w:color="auto"/>
              <w:bottom w:val="single" w:sz="6" w:space="0" w:color="auto"/>
            </w:tcBorders>
            <w:shd w:val="clear" w:color="auto" w:fill="548DD4" w:themeFill="text2" w:themeFillTint="99"/>
          </w:tcPr>
          <w:p w:rsidR="00FA110C" w:rsidRPr="004E5884" w:rsidRDefault="00FA110C" w:rsidP="00FA110C">
            <w:pPr>
              <w:spacing w:after="0"/>
              <w:jc w:val="center"/>
              <w:rPr>
                <w:ins w:id="4376" w:author="Lavignotte Fabien" w:date="2013-01-14T16:33:00Z"/>
                <w:b/>
                <w:i/>
                <w:color w:val="FFFFFF"/>
                <w:szCs w:val="18"/>
                <w:lang w:val="en-US"/>
              </w:rPr>
            </w:pPr>
            <w:ins w:id="4377" w:author="Lavignotte Fabien" w:date="2013-01-14T16:34:00Z">
              <w:r>
                <w:rPr>
                  <w:b/>
                  <w:i/>
                  <w:color w:val="FFFFFF"/>
                  <w:szCs w:val="18"/>
                  <w:lang w:val="en-US"/>
                </w:rPr>
                <w:t>NGEO UNIT TEST  DESIGN</w:t>
              </w:r>
            </w:ins>
          </w:p>
        </w:tc>
      </w:tr>
      <w:tr w:rsidR="00FA110C" w:rsidRPr="004E5884" w:rsidTr="00FA110C">
        <w:trPr>
          <w:ins w:id="4378" w:author="Lavignotte Fabien" w:date="2013-01-14T16:33:00Z"/>
        </w:trPr>
        <w:tc>
          <w:tcPr>
            <w:tcW w:w="1607" w:type="dxa"/>
            <w:tcBorders>
              <w:top w:val="single" w:sz="6" w:space="0" w:color="auto"/>
            </w:tcBorders>
            <w:shd w:val="clear" w:color="auto" w:fill="548DD4" w:themeFill="text2" w:themeFillTint="99"/>
          </w:tcPr>
          <w:p w:rsidR="00FA110C" w:rsidRPr="00544FC8" w:rsidRDefault="00FA110C" w:rsidP="00FA110C">
            <w:pPr>
              <w:spacing w:after="0"/>
              <w:jc w:val="center"/>
              <w:rPr>
                <w:ins w:id="4379" w:author="Lavignotte Fabien" w:date="2013-01-14T16:33:00Z"/>
                <w:b/>
                <w:color w:val="FFFFFF"/>
                <w:sz w:val="14"/>
                <w:szCs w:val="14"/>
              </w:rPr>
            </w:pPr>
            <w:ins w:id="4380" w:author="Lavignotte Fabien" w:date="2013-01-14T16:33:00Z">
              <w:r w:rsidRPr="00544FC8">
                <w:rPr>
                  <w:b/>
                  <w:color w:val="FFFFFF"/>
                  <w:sz w:val="14"/>
                  <w:szCs w:val="14"/>
                </w:rPr>
                <w:t>Test Identifier</w:t>
              </w:r>
            </w:ins>
          </w:p>
        </w:tc>
        <w:tc>
          <w:tcPr>
            <w:tcW w:w="1903" w:type="dxa"/>
            <w:tcBorders>
              <w:top w:val="single" w:sz="6" w:space="0" w:color="auto"/>
            </w:tcBorders>
            <w:shd w:val="clear" w:color="auto" w:fill="auto"/>
          </w:tcPr>
          <w:p w:rsidR="00FA110C" w:rsidRPr="00544FC8" w:rsidRDefault="00FA110C" w:rsidP="004E136F">
            <w:pPr>
              <w:spacing w:after="0"/>
              <w:rPr>
                <w:ins w:id="4381" w:author="Lavignotte Fabien" w:date="2013-01-14T16:33:00Z"/>
                <w:i/>
                <w:color w:val="548DD4"/>
                <w:sz w:val="16"/>
                <w:szCs w:val="16"/>
              </w:rPr>
            </w:pPr>
            <w:ins w:id="4382" w:author="Lavignotte Fabien" w:date="2013-01-14T16:33:00Z">
              <w:r>
                <w:rPr>
                  <w:i/>
                  <w:color w:val="548DD4"/>
                  <w:sz w:val="16"/>
                  <w:szCs w:val="16"/>
                </w:rPr>
                <w:t>NGEO-WEBC-UTD-0040</w:t>
              </w:r>
            </w:ins>
          </w:p>
        </w:tc>
        <w:tc>
          <w:tcPr>
            <w:tcW w:w="1134" w:type="dxa"/>
            <w:tcBorders>
              <w:top w:val="single" w:sz="6" w:space="0" w:color="auto"/>
            </w:tcBorders>
            <w:shd w:val="clear" w:color="auto" w:fill="548DD4" w:themeFill="text2" w:themeFillTint="99"/>
          </w:tcPr>
          <w:p w:rsidR="00FA110C" w:rsidRPr="00544FC8" w:rsidRDefault="00FA110C" w:rsidP="00FA110C">
            <w:pPr>
              <w:spacing w:after="0"/>
              <w:jc w:val="center"/>
              <w:rPr>
                <w:ins w:id="4383" w:author="Lavignotte Fabien" w:date="2013-01-14T16:33:00Z"/>
                <w:b/>
                <w:color w:val="FFFFFF"/>
                <w:sz w:val="14"/>
                <w:szCs w:val="14"/>
              </w:rPr>
            </w:pPr>
            <w:ins w:id="4384" w:author="Lavignotte Fabien" w:date="2013-01-14T16:33:00Z">
              <w:r w:rsidRPr="00544FC8">
                <w:rPr>
                  <w:b/>
                  <w:color w:val="FFFFFF"/>
                  <w:sz w:val="14"/>
                  <w:szCs w:val="14"/>
                </w:rPr>
                <w:t>Test Title</w:t>
              </w:r>
            </w:ins>
          </w:p>
        </w:tc>
        <w:tc>
          <w:tcPr>
            <w:tcW w:w="3969" w:type="dxa"/>
            <w:tcBorders>
              <w:top w:val="single" w:sz="6" w:space="0" w:color="auto"/>
            </w:tcBorders>
            <w:shd w:val="clear" w:color="auto" w:fill="auto"/>
          </w:tcPr>
          <w:p w:rsidR="00FA110C" w:rsidRPr="004E5884" w:rsidRDefault="008B6418" w:rsidP="00FA110C">
            <w:pPr>
              <w:spacing w:after="0"/>
              <w:rPr>
                <w:ins w:id="4385" w:author="Lavignotte Fabien" w:date="2013-01-14T16:33:00Z"/>
                <w:i/>
                <w:color w:val="548DD4"/>
                <w:sz w:val="16"/>
                <w:szCs w:val="16"/>
                <w:lang w:val="en-US"/>
              </w:rPr>
            </w:pPr>
            <w:ins w:id="4386" w:author="Lavignotte Fabien" w:date="2013-01-14T16:35:00Z">
              <w:r>
                <w:rPr>
                  <w:i/>
                  <w:color w:val="548DD4"/>
                  <w:sz w:val="16"/>
                  <w:szCs w:val="16"/>
                  <w:lang w:val="en-US"/>
                </w:rPr>
                <w:t>Search results selection</w:t>
              </w:r>
            </w:ins>
          </w:p>
        </w:tc>
      </w:tr>
      <w:tr w:rsidR="00FA110C" w:rsidRPr="00B17EAC" w:rsidTr="00FA110C">
        <w:trPr>
          <w:ins w:id="4387" w:author="Lavignotte Fabien" w:date="2013-01-14T16:33:00Z"/>
        </w:trPr>
        <w:tc>
          <w:tcPr>
            <w:tcW w:w="8613" w:type="dxa"/>
            <w:gridSpan w:val="4"/>
            <w:shd w:val="clear" w:color="auto" w:fill="A6A6A6"/>
          </w:tcPr>
          <w:p w:rsidR="00FA110C" w:rsidRPr="00E31C5B" w:rsidRDefault="00FA110C" w:rsidP="00FA110C">
            <w:pPr>
              <w:spacing w:after="0"/>
              <w:rPr>
                <w:ins w:id="4388" w:author="Lavignotte Fabien" w:date="2013-01-14T16:33:00Z"/>
                <w:lang w:val="en-US"/>
              </w:rPr>
            </w:pPr>
            <w:ins w:id="4389" w:author="Lavignotte Fabien" w:date="2013-01-14T16:33:00Z">
              <w:r w:rsidRPr="00E31C5B">
                <w:rPr>
                  <w:lang w:val="en-US"/>
                </w:rPr>
                <w:t>Description and Objective</w:t>
              </w:r>
            </w:ins>
          </w:p>
        </w:tc>
      </w:tr>
      <w:tr w:rsidR="00FA110C" w:rsidRPr="004E5884" w:rsidTr="00FA110C">
        <w:trPr>
          <w:trHeight w:val="113"/>
          <w:ins w:id="4390" w:author="Lavignotte Fabien" w:date="2013-01-14T16:33:00Z"/>
        </w:trPr>
        <w:tc>
          <w:tcPr>
            <w:tcW w:w="8613" w:type="dxa"/>
            <w:gridSpan w:val="4"/>
            <w:shd w:val="clear" w:color="auto" w:fill="auto"/>
          </w:tcPr>
          <w:p w:rsidR="00FA110C" w:rsidRPr="00E31C5B" w:rsidRDefault="00FA110C" w:rsidP="004E136F">
            <w:pPr>
              <w:spacing w:after="0"/>
              <w:rPr>
                <w:ins w:id="4391" w:author="Lavignotte Fabien" w:date="2013-01-14T16:33:00Z"/>
                <w:lang w:val="en-US"/>
              </w:rPr>
            </w:pPr>
            <w:ins w:id="4392" w:author="Lavignotte Fabien" w:date="2013-01-14T16:33:00Z">
              <w:r w:rsidRPr="005E1E95">
                <w:rPr>
                  <w:i/>
                  <w:color w:val="548DD4"/>
                  <w:sz w:val="16"/>
                  <w:szCs w:val="16"/>
                  <w:lang w:val="en-US"/>
                </w:rPr>
                <w:t xml:space="preserve">The design of this test deals with the </w:t>
              </w:r>
              <w:r>
                <w:rPr>
                  <w:i/>
                  <w:color w:val="548DD4"/>
                  <w:sz w:val="16"/>
                  <w:szCs w:val="16"/>
                  <w:lang w:val="en-US"/>
                </w:rPr>
                <w:t xml:space="preserve">verification </w:t>
              </w:r>
            </w:ins>
            <w:ins w:id="4393" w:author="Lavignotte Fabien" w:date="2013-01-14T16:35:00Z">
              <w:r w:rsidR="008B6418">
                <w:rPr>
                  <w:i/>
                  <w:color w:val="548DD4"/>
                  <w:sz w:val="16"/>
                  <w:szCs w:val="16"/>
                  <w:lang w:val="en-US"/>
                </w:rPr>
                <w:t>of search results selection management</w:t>
              </w:r>
            </w:ins>
          </w:p>
        </w:tc>
      </w:tr>
      <w:tr w:rsidR="00FA110C" w:rsidRPr="00B17EAC" w:rsidTr="00FA110C">
        <w:trPr>
          <w:ins w:id="4394" w:author="Lavignotte Fabien" w:date="2013-01-14T16:33:00Z"/>
        </w:trPr>
        <w:tc>
          <w:tcPr>
            <w:tcW w:w="8613" w:type="dxa"/>
            <w:gridSpan w:val="4"/>
            <w:shd w:val="clear" w:color="auto" w:fill="A6A6A6"/>
          </w:tcPr>
          <w:p w:rsidR="00FA110C" w:rsidRPr="00544FC8" w:rsidRDefault="00FA110C" w:rsidP="00FA110C">
            <w:pPr>
              <w:spacing w:after="0"/>
              <w:rPr>
                <w:ins w:id="4395" w:author="Lavignotte Fabien" w:date="2013-01-14T16:33:00Z"/>
                <w:sz w:val="14"/>
                <w:szCs w:val="14"/>
              </w:rPr>
            </w:pPr>
            <w:ins w:id="4396" w:author="Lavignotte Fabien" w:date="2013-01-14T16:33:00Z">
              <w:r>
                <w:rPr>
                  <w:b/>
                  <w:sz w:val="14"/>
                  <w:szCs w:val="14"/>
                </w:rPr>
                <w:t>Features to be tested</w:t>
              </w:r>
            </w:ins>
          </w:p>
        </w:tc>
      </w:tr>
      <w:tr w:rsidR="00FA110C" w:rsidRPr="004E5884" w:rsidTr="00FA110C">
        <w:trPr>
          <w:ins w:id="4397" w:author="Lavignotte Fabien" w:date="2013-01-14T16:33:00Z"/>
        </w:trPr>
        <w:tc>
          <w:tcPr>
            <w:tcW w:w="8613" w:type="dxa"/>
            <w:gridSpan w:val="4"/>
            <w:shd w:val="clear" w:color="auto" w:fill="auto"/>
          </w:tcPr>
          <w:p w:rsidR="00FA110C" w:rsidRPr="00E31C5B" w:rsidRDefault="00FA110C" w:rsidP="00FA110C">
            <w:pPr>
              <w:spacing w:after="0"/>
              <w:rPr>
                <w:ins w:id="4398" w:author="Lavignotte Fabien" w:date="2013-01-14T16:33:00Z"/>
                <w:lang w:val="en-US"/>
              </w:rPr>
            </w:pPr>
            <w:ins w:id="4399" w:author="Lavignotte Fabien" w:date="2013-01-14T16:33:00Z">
              <w:r w:rsidRPr="00E31C5B">
                <w:rPr>
                  <w:lang w:val="en-US"/>
                </w:rPr>
                <w:t>This test shall verify:</w:t>
              </w:r>
            </w:ins>
          </w:p>
          <w:p w:rsidR="00FA110C" w:rsidRDefault="008B6418" w:rsidP="00FA110C">
            <w:pPr>
              <w:pStyle w:val="Paragraphedeliste"/>
              <w:numPr>
                <w:ilvl w:val="0"/>
                <w:numId w:val="12"/>
              </w:numPr>
              <w:spacing w:after="0"/>
              <w:rPr>
                <w:ins w:id="4400" w:author="Lavignotte Fabien" w:date="2013-01-14T16:35:00Z"/>
              </w:rPr>
            </w:pPr>
            <w:ins w:id="4401" w:author="Lavignotte Fabien" w:date="2013-01-14T16:35:00Z">
              <w:r>
                <w:t>Search results can be selected/deselected</w:t>
              </w:r>
            </w:ins>
          </w:p>
          <w:p w:rsidR="008B6418" w:rsidRDefault="008B6418" w:rsidP="00FA110C">
            <w:pPr>
              <w:pStyle w:val="Paragraphedeliste"/>
              <w:numPr>
                <w:ilvl w:val="0"/>
                <w:numId w:val="12"/>
              </w:numPr>
              <w:spacing w:after="0"/>
              <w:rPr>
                <w:ins w:id="4402" w:author="Lavignotte Fabien" w:date="2013-01-14T16:33:00Z"/>
              </w:rPr>
            </w:pPr>
            <w:ins w:id="4403" w:author="Lavignotte Fabien" w:date="2013-01-14T16:36:00Z">
              <w:r>
                <w:t>Components can listen to selection/deselection</w:t>
              </w:r>
            </w:ins>
          </w:p>
          <w:p w:rsidR="00FA110C" w:rsidRPr="005760DC" w:rsidRDefault="00FA110C" w:rsidP="00FA110C">
            <w:pPr>
              <w:pStyle w:val="Paragraphedeliste"/>
              <w:spacing w:after="0"/>
              <w:rPr>
                <w:ins w:id="4404" w:author="Lavignotte Fabien" w:date="2013-01-14T16:33:00Z"/>
              </w:rPr>
            </w:pPr>
          </w:p>
        </w:tc>
      </w:tr>
      <w:tr w:rsidR="00FA110C" w:rsidRPr="00B17EAC" w:rsidTr="00FA110C">
        <w:trPr>
          <w:ins w:id="4405" w:author="Lavignotte Fabien" w:date="2013-01-14T16:33:00Z"/>
        </w:trPr>
        <w:tc>
          <w:tcPr>
            <w:tcW w:w="8613" w:type="dxa"/>
            <w:gridSpan w:val="4"/>
            <w:shd w:val="clear" w:color="auto" w:fill="A6A6A6"/>
          </w:tcPr>
          <w:p w:rsidR="00FA110C" w:rsidRPr="00544FC8" w:rsidRDefault="00FA110C" w:rsidP="00FA110C">
            <w:pPr>
              <w:spacing w:after="0"/>
              <w:rPr>
                <w:ins w:id="4406" w:author="Lavignotte Fabien" w:date="2013-01-14T16:33:00Z"/>
                <w:sz w:val="14"/>
                <w:szCs w:val="14"/>
              </w:rPr>
            </w:pPr>
            <w:ins w:id="4407" w:author="Lavignotte Fabien" w:date="2013-01-14T16:33:00Z">
              <w:r>
                <w:rPr>
                  <w:b/>
                  <w:sz w:val="14"/>
                  <w:szCs w:val="14"/>
                </w:rPr>
                <w:t>Approach refinements</w:t>
              </w:r>
            </w:ins>
          </w:p>
        </w:tc>
      </w:tr>
      <w:tr w:rsidR="00FA110C" w:rsidRPr="00B17EAC" w:rsidTr="00FA110C">
        <w:trPr>
          <w:ins w:id="4408" w:author="Lavignotte Fabien" w:date="2013-01-14T16:33:00Z"/>
        </w:trPr>
        <w:tc>
          <w:tcPr>
            <w:tcW w:w="8613" w:type="dxa"/>
            <w:gridSpan w:val="4"/>
            <w:shd w:val="clear" w:color="auto" w:fill="auto"/>
          </w:tcPr>
          <w:p w:rsidR="00FA110C" w:rsidRPr="00544FC8" w:rsidRDefault="00FA110C" w:rsidP="004E136F">
            <w:pPr>
              <w:spacing w:after="0"/>
              <w:rPr>
                <w:ins w:id="4409" w:author="Lavignotte Fabien" w:date="2013-01-14T16:33:00Z"/>
              </w:rPr>
            </w:pPr>
            <w:ins w:id="4410" w:author="Lavignotte Fabien" w:date="2013-01-14T16:33:00Z">
              <w:r>
                <w:t xml:space="preserve">The aim of this test is to check that the WebClient can manipulate </w:t>
              </w:r>
            </w:ins>
            <w:ins w:id="4411" w:author="Lavignotte Fabien" w:date="2013-01-14T16:36:00Z">
              <w:r w:rsidR="008B6418">
                <w:t>the selection of searc h results.</w:t>
              </w:r>
            </w:ins>
            <w:ins w:id="4412" w:author="Lavignotte Fabien" w:date="2013-01-14T16:33:00Z">
              <w:r w:rsidRPr="00544FC8">
                <w:t xml:space="preserve"> </w:t>
              </w:r>
            </w:ins>
          </w:p>
        </w:tc>
      </w:tr>
      <w:tr w:rsidR="00FA110C" w:rsidRPr="00B17EAC" w:rsidTr="00FA110C">
        <w:trPr>
          <w:ins w:id="4413" w:author="Lavignotte Fabien" w:date="2013-01-14T16:33:00Z"/>
        </w:trPr>
        <w:tc>
          <w:tcPr>
            <w:tcW w:w="8613" w:type="dxa"/>
            <w:gridSpan w:val="4"/>
            <w:shd w:val="clear" w:color="auto" w:fill="A6A6A6"/>
          </w:tcPr>
          <w:p w:rsidR="00FA110C" w:rsidRPr="00544FC8" w:rsidRDefault="00FA110C" w:rsidP="00FA110C">
            <w:pPr>
              <w:spacing w:after="0"/>
              <w:rPr>
                <w:ins w:id="4414" w:author="Lavignotte Fabien" w:date="2013-01-14T16:33:00Z"/>
                <w:sz w:val="14"/>
                <w:szCs w:val="14"/>
              </w:rPr>
            </w:pPr>
            <w:ins w:id="4415" w:author="Lavignotte Fabien" w:date="2013-01-14T16:33:00Z">
              <w:r>
                <w:rPr>
                  <w:b/>
                  <w:sz w:val="14"/>
                  <w:szCs w:val="14"/>
                </w:rPr>
                <w:t>Test Case Identifiers</w:t>
              </w:r>
            </w:ins>
          </w:p>
        </w:tc>
      </w:tr>
      <w:tr w:rsidR="00FA110C" w:rsidRPr="00B17EAC" w:rsidTr="00FA110C">
        <w:trPr>
          <w:ins w:id="4416" w:author="Lavignotte Fabien" w:date="2013-01-14T16:33:00Z"/>
        </w:trPr>
        <w:tc>
          <w:tcPr>
            <w:tcW w:w="8613" w:type="dxa"/>
            <w:gridSpan w:val="4"/>
            <w:shd w:val="clear" w:color="auto" w:fill="auto"/>
          </w:tcPr>
          <w:p w:rsidR="00FA110C" w:rsidRPr="00544FC8" w:rsidRDefault="00FA110C" w:rsidP="00FA110C">
            <w:pPr>
              <w:spacing w:after="0"/>
              <w:rPr>
                <w:ins w:id="4417" w:author="Lavignotte Fabien" w:date="2013-01-14T16:33:00Z"/>
              </w:rPr>
            </w:pPr>
          </w:p>
        </w:tc>
      </w:tr>
    </w:tbl>
    <w:p w:rsidR="00FA110C" w:rsidRPr="00276F6C" w:rsidRDefault="00FA110C" w:rsidP="00FA110C">
      <w:pPr>
        <w:rPr>
          <w:ins w:id="4418" w:author="Lavignotte Fabien" w:date="2013-01-14T16:33:00Z"/>
          <w:lang w:val="en-US"/>
        </w:rPr>
      </w:pPr>
    </w:p>
    <w:p w:rsidR="008C3455" w:rsidRPr="004E2AAC" w:rsidRDefault="008C3455" w:rsidP="008C3455">
      <w:pPr>
        <w:pStyle w:val="Titre3"/>
        <w:rPr>
          <w:ins w:id="4419" w:author="Lavignotte Fabien" w:date="2013-01-14T16:36:00Z"/>
        </w:rPr>
      </w:pPr>
      <w:bookmarkStart w:id="4420" w:name="_Toc348082122"/>
      <w:ins w:id="4421" w:author="Lavignotte Fabien" w:date="2013-01-14T16:36:00Z">
        <w:r>
          <w:t>NGEO-WEBC-UTD-0050: Data</w:t>
        </w:r>
      </w:ins>
      <w:ins w:id="4422" w:author="Lavignotte Fabien" w:date="2013-01-14T16:37:00Z">
        <w:r>
          <w:t xml:space="preserve"> </w:t>
        </w:r>
      </w:ins>
      <w:ins w:id="4423" w:author="Lavignotte Fabien" w:date="2013-01-14T16:36:00Z">
        <w:r>
          <w:t>Acess</w:t>
        </w:r>
      </w:ins>
      <w:ins w:id="4424" w:author="Lavignotte Fabien" w:date="2013-01-14T16:37:00Z">
        <w:r>
          <w:t xml:space="preserve"> </w:t>
        </w:r>
      </w:ins>
      <w:ins w:id="4425" w:author="Lavignotte Fabien" w:date="2013-01-14T16:36:00Z">
        <w:r>
          <w:t>Request statuses</w:t>
        </w:r>
        <w:bookmarkEnd w:id="442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C3455" w:rsidRPr="004E5884" w:rsidTr="003C0899">
        <w:trPr>
          <w:ins w:id="4426" w:author="Lavignotte Fabien" w:date="2013-01-14T16:36:00Z"/>
        </w:trPr>
        <w:tc>
          <w:tcPr>
            <w:tcW w:w="8613" w:type="dxa"/>
            <w:gridSpan w:val="4"/>
            <w:tcBorders>
              <w:top w:val="single" w:sz="2" w:space="0" w:color="auto"/>
              <w:bottom w:val="single" w:sz="6" w:space="0" w:color="auto"/>
            </w:tcBorders>
            <w:shd w:val="clear" w:color="auto" w:fill="548DD4" w:themeFill="text2" w:themeFillTint="99"/>
          </w:tcPr>
          <w:p w:rsidR="008C3455" w:rsidRPr="004E5884" w:rsidRDefault="008C3455" w:rsidP="003C0899">
            <w:pPr>
              <w:spacing w:after="0"/>
              <w:jc w:val="center"/>
              <w:rPr>
                <w:ins w:id="4427" w:author="Lavignotte Fabien" w:date="2013-01-14T16:36:00Z"/>
                <w:b/>
                <w:i/>
                <w:color w:val="FFFFFF"/>
                <w:szCs w:val="18"/>
                <w:lang w:val="en-US"/>
              </w:rPr>
            </w:pPr>
            <w:ins w:id="4428" w:author="Lavignotte Fabien" w:date="2013-01-14T16:36:00Z">
              <w:r>
                <w:rPr>
                  <w:b/>
                  <w:i/>
                  <w:color w:val="FFFFFF"/>
                  <w:szCs w:val="18"/>
                  <w:lang w:val="en-US"/>
                </w:rPr>
                <w:t>NGEO UNIT TEST  DESIGN</w:t>
              </w:r>
            </w:ins>
          </w:p>
        </w:tc>
      </w:tr>
      <w:tr w:rsidR="008C3455" w:rsidRPr="004E5884" w:rsidTr="003C0899">
        <w:trPr>
          <w:ins w:id="4429" w:author="Lavignotte Fabien" w:date="2013-01-14T16:36:00Z"/>
        </w:trPr>
        <w:tc>
          <w:tcPr>
            <w:tcW w:w="1607" w:type="dxa"/>
            <w:tcBorders>
              <w:top w:val="single" w:sz="6" w:space="0" w:color="auto"/>
            </w:tcBorders>
            <w:shd w:val="clear" w:color="auto" w:fill="548DD4" w:themeFill="text2" w:themeFillTint="99"/>
          </w:tcPr>
          <w:p w:rsidR="008C3455" w:rsidRPr="00544FC8" w:rsidRDefault="008C3455" w:rsidP="003C0899">
            <w:pPr>
              <w:spacing w:after="0"/>
              <w:jc w:val="center"/>
              <w:rPr>
                <w:ins w:id="4430" w:author="Lavignotte Fabien" w:date="2013-01-14T16:36:00Z"/>
                <w:b/>
                <w:color w:val="FFFFFF"/>
                <w:sz w:val="14"/>
                <w:szCs w:val="14"/>
              </w:rPr>
            </w:pPr>
            <w:ins w:id="4431" w:author="Lavignotte Fabien" w:date="2013-01-14T16:36:00Z">
              <w:r w:rsidRPr="00544FC8">
                <w:rPr>
                  <w:b/>
                  <w:color w:val="FFFFFF"/>
                  <w:sz w:val="14"/>
                  <w:szCs w:val="14"/>
                </w:rPr>
                <w:t>Test Identifier</w:t>
              </w:r>
            </w:ins>
          </w:p>
        </w:tc>
        <w:tc>
          <w:tcPr>
            <w:tcW w:w="1903" w:type="dxa"/>
            <w:tcBorders>
              <w:top w:val="single" w:sz="6" w:space="0" w:color="auto"/>
            </w:tcBorders>
            <w:shd w:val="clear" w:color="auto" w:fill="auto"/>
          </w:tcPr>
          <w:p w:rsidR="008C3455" w:rsidRPr="00544FC8" w:rsidRDefault="008C3455" w:rsidP="004E136F">
            <w:pPr>
              <w:spacing w:after="0"/>
              <w:rPr>
                <w:ins w:id="4432" w:author="Lavignotte Fabien" w:date="2013-01-14T16:36:00Z"/>
                <w:i/>
                <w:color w:val="548DD4"/>
                <w:sz w:val="16"/>
                <w:szCs w:val="16"/>
              </w:rPr>
            </w:pPr>
            <w:ins w:id="4433" w:author="Lavignotte Fabien" w:date="2013-01-14T16:36:00Z">
              <w:r>
                <w:rPr>
                  <w:i/>
                  <w:color w:val="548DD4"/>
                  <w:sz w:val="16"/>
                  <w:szCs w:val="16"/>
                </w:rPr>
                <w:t>NGEO-WEBC-UTD-0050</w:t>
              </w:r>
            </w:ins>
          </w:p>
        </w:tc>
        <w:tc>
          <w:tcPr>
            <w:tcW w:w="1134" w:type="dxa"/>
            <w:tcBorders>
              <w:top w:val="single" w:sz="6" w:space="0" w:color="auto"/>
            </w:tcBorders>
            <w:shd w:val="clear" w:color="auto" w:fill="548DD4" w:themeFill="text2" w:themeFillTint="99"/>
          </w:tcPr>
          <w:p w:rsidR="008C3455" w:rsidRPr="00544FC8" w:rsidRDefault="008C3455" w:rsidP="003C0899">
            <w:pPr>
              <w:spacing w:after="0"/>
              <w:jc w:val="center"/>
              <w:rPr>
                <w:ins w:id="4434" w:author="Lavignotte Fabien" w:date="2013-01-14T16:36:00Z"/>
                <w:b/>
                <w:color w:val="FFFFFF"/>
                <w:sz w:val="14"/>
                <w:szCs w:val="14"/>
              </w:rPr>
            </w:pPr>
            <w:ins w:id="4435" w:author="Lavignotte Fabien" w:date="2013-01-14T16:36:00Z">
              <w:r w:rsidRPr="00544FC8">
                <w:rPr>
                  <w:b/>
                  <w:color w:val="FFFFFF"/>
                  <w:sz w:val="14"/>
                  <w:szCs w:val="14"/>
                </w:rPr>
                <w:t>Test Title</w:t>
              </w:r>
            </w:ins>
          </w:p>
        </w:tc>
        <w:tc>
          <w:tcPr>
            <w:tcW w:w="3969" w:type="dxa"/>
            <w:tcBorders>
              <w:top w:val="single" w:sz="6" w:space="0" w:color="auto"/>
            </w:tcBorders>
            <w:shd w:val="clear" w:color="auto" w:fill="auto"/>
          </w:tcPr>
          <w:p w:rsidR="008C3455" w:rsidRPr="004E5884" w:rsidRDefault="008C3455" w:rsidP="003C0899">
            <w:pPr>
              <w:spacing w:after="0"/>
              <w:rPr>
                <w:ins w:id="4436" w:author="Lavignotte Fabien" w:date="2013-01-14T16:36:00Z"/>
                <w:i/>
                <w:color w:val="548DD4"/>
                <w:sz w:val="16"/>
                <w:szCs w:val="16"/>
                <w:lang w:val="en-US"/>
              </w:rPr>
            </w:pPr>
            <w:ins w:id="4437" w:author="Lavignotte Fabien" w:date="2013-01-14T16:37:00Z">
              <w:r>
                <w:rPr>
                  <w:i/>
                  <w:color w:val="548DD4"/>
                  <w:sz w:val="16"/>
                  <w:szCs w:val="16"/>
                  <w:lang w:val="en-US"/>
                </w:rPr>
                <w:t>Data Acess Request statues</w:t>
              </w:r>
            </w:ins>
          </w:p>
        </w:tc>
      </w:tr>
      <w:tr w:rsidR="008C3455" w:rsidRPr="00B17EAC" w:rsidTr="003C0899">
        <w:trPr>
          <w:ins w:id="4438" w:author="Lavignotte Fabien" w:date="2013-01-14T16:36:00Z"/>
        </w:trPr>
        <w:tc>
          <w:tcPr>
            <w:tcW w:w="8613" w:type="dxa"/>
            <w:gridSpan w:val="4"/>
            <w:shd w:val="clear" w:color="auto" w:fill="A6A6A6"/>
          </w:tcPr>
          <w:p w:rsidR="008C3455" w:rsidRPr="00E31C5B" w:rsidRDefault="008C3455" w:rsidP="003C0899">
            <w:pPr>
              <w:spacing w:after="0"/>
              <w:rPr>
                <w:ins w:id="4439" w:author="Lavignotte Fabien" w:date="2013-01-14T16:36:00Z"/>
                <w:lang w:val="en-US"/>
              </w:rPr>
            </w:pPr>
            <w:ins w:id="4440" w:author="Lavignotte Fabien" w:date="2013-01-14T16:36:00Z">
              <w:r w:rsidRPr="00E31C5B">
                <w:rPr>
                  <w:lang w:val="en-US"/>
                </w:rPr>
                <w:t>Description and Objective</w:t>
              </w:r>
            </w:ins>
          </w:p>
        </w:tc>
      </w:tr>
      <w:tr w:rsidR="008C3455" w:rsidRPr="004E5884" w:rsidTr="003C0899">
        <w:trPr>
          <w:trHeight w:val="113"/>
          <w:ins w:id="4441" w:author="Lavignotte Fabien" w:date="2013-01-14T16:36:00Z"/>
        </w:trPr>
        <w:tc>
          <w:tcPr>
            <w:tcW w:w="8613" w:type="dxa"/>
            <w:gridSpan w:val="4"/>
            <w:shd w:val="clear" w:color="auto" w:fill="auto"/>
          </w:tcPr>
          <w:p w:rsidR="008C3455" w:rsidRPr="00E31C5B" w:rsidRDefault="008C3455" w:rsidP="004E136F">
            <w:pPr>
              <w:spacing w:after="0"/>
              <w:rPr>
                <w:ins w:id="4442" w:author="Lavignotte Fabien" w:date="2013-01-14T16:36:00Z"/>
                <w:lang w:val="en-US"/>
              </w:rPr>
            </w:pPr>
            <w:ins w:id="4443" w:author="Lavignotte Fabien" w:date="2013-01-14T16:36:00Z">
              <w:r w:rsidRPr="005E1E95">
                <w:rPr>
                  <w:i/>
                  <w:color w:val="548DD4"/>
                  <w:sz w:val="16"/>
                  <w:szCs w:val="16"/>
                  <w:lang w:val="en-US"/>
                </w:rPr>
                <w:t xml:space="preserve">The design of this test deals with the </w:t>
              </w:r>
              <w:r>
                <w:rPr>
                  <w:i/>
                  <w:color w:val="548DD4"/>
                  <w:sz w:val="16"/>
                  <w:szCs w:val="16"/>
                  <w:lang w:val="en-US"/>
                </w:rPr>
                <w:t xml:space="preserve">verification of </w:t>
              </w:r>
            </w:ins>
            <w:ins w:id="4444" w:author="Lavignotte Fabien" w:date="2013-01-14T16:37:00Z">
              <w:r>
                <w:rPr>
                  <w:i/>
                  <w:color w:val="548DD4"/>
                  <w:sz w:val="16"/>
                  <w:szCs w:val="16"/>
                  <w:lang w:val="en-US"/>
                </w:rPr>
                <w:t xml:space="preserve"> data access request statuses</w:t>
              </w:r>
            </w:ins>
          </w:p>
        </w:tc>
      </w:tr>
      <w:tr w:rsidR="008C3455" w:rsidRPr="00B17EAC" w:rsidTr="003C0899">
        <w:trPr>
          <w:ins w:id="4445" w:author="Lavignotte Fabien" w:date="2013-01-14T16:36:00Z"/>
        </w:trPr>
        <w:tc>
          <w:tcPr>
            <w:tcW w:w="8613" w:type="dxa"/>
            <w:gridSpan w:val="4"/>
            <w:shd w:val="clear" w:color="auto" w:fill="A6A6A6"/>
          </w:tcPr>
          <w:p w:rsidR="008C3455" w:rsidRPr="00544FC8" w:rsidRDefault="008C3455" w:rsidP="003C0899">
            <w:pPr>
              <w:spacing w:after="0"/>
              <w:rPr>
                <w:ins w:id="4446" w:author="Lavignotte Fabien" w:date="2013-01-14T16:36:00Z"/>
                <w:sz w:val="14"/>
                <w:szCs w:val="14"/>
              </w:rPr>
            </w:pPr>
            <w:ins w:id="4447" w:author="Lavignotte Fabien" w:date="2013-01-14T16:36:00Z">
              <w:r>
                <w:rPr>
                  <w:b/>
                  <w:sz w:val="14"/>
                  <w:szCs w:val="14"/>
                </w:rPr>
                <w:t>Features to be tested</w:t>
              </w:r>
            </w:ins>
          </w:p>
        </w:tc>
      </w:tr>
      <w:tr w:rsidR="008C3455" w:rsidRPr="004E5884" w:rsidTr="003C0899">
        <w:trPr>
          <w:ins w:id="4448" w:author="Lavignotte Fabien" w:date="2013-01-14T16:36:00Z"/>
        </w:trPr>
        <w:tc>
          <w:tcPr>
            <w:tcW w:w="8613" w:type="dxa"/>
            <w:gridSpan w:val="4"/>
            <w:shd w:val="clear" w:color="auto" w:fill="auto"/>
          </w:tcPr>
          <w:p w:rsidR="008C3455" w:rsidRPr="00E31C5B" w:rsidRDefault="008C3455" w:rsidP="003C0899">
            <w:pPr>
              <w:spacing w:after="0"/>
              <w:rPr>
                <w:ins w:id="4449" w:author="Lavignotte Fabien" w:date="2013-01-14T16:36:00Z"/>
                <w:lang w:val="en-US"/>
              </w:rPr>
            </w:pPr>
            <w:ins w:id="4450" w:author="Lavignotte Fabien" w:date="2013-01-14T16:36:00Z">
              <w:r w:rsidRPr="00E31C5B">
                <w:rPr>
                  <w:lang w:val="en-US"/>
                </w:rPr>
                <w:t>This test shall verify:</w:t>
              </w:r>
            </w:ins>
          </w:p>
          <w:p w:rsidR="008C3455" w:rsidRDefault="008C3455" w:rsidP="003C0899">
            <w:pPr>
              <w:pStyle w:val="Paragraphedeliste"/>
              <w:numPr>
                <w:ilvl w:val="0"/>
                <w:numId w:val="12"/>
              </w:numPr>
              <w:spacing w:after="0"/>
              <w:rPr>
                <w:ins w:id="4451" w:author="Lavignotte Fabien" w:date="2013-01-14T16:36:00Z"/>
              </w:rPr>
            </w:pPr>
            <w:ins w:id="4452" w:author="Lavignotte Fabien" w:date="2013-01-14T16:37:00Z">
              <w:r>
                <w:t>Data Access Request status are valid</w:t>
              </w:r>
            </w:ins>
          </w:p>
          <w:p w:rsidR="008C3455" w:rsidRPr="005760DC" w:rsidRDefault="008C3455" w:rsidP="003C0899">
            <w:pPr>
              <w:pStyle w:val="Paragraphedeliste"/>
              <w:spacing w:after="0"/>
              <w:rPr>
                <w:ins w:id="4453" w:author="Lavignotte Fabien" w:date="2013-01-14T16:36:00Z"/>
              </w:rPr>
            </w:pPr>
          </w:p>
        </w:tc>
      </w:tr>
      <w:tr w:rsidR="008C3455" w:rsidRPr="00B17EAC" w:rsidTr="003C0899">
        <w:trPr>
          <w:ins w:id="4454" w:author="Lavignotte Fabien" w:date="2013-01-14T16:36:00Z"/>
        </w:trPr>
        <w:tc>
          <w:tcPr>
            <w:tcW w:w="8613" w:type="dxa"/>
            <w:gridSpan w:val="4"/>
            <w:shd w:val="clear" w:color="auto" w:fill="A6A6A6"/>
          </w:tcPr>
          <w:p w:rsidR="008C3455" w:rsidRPr="00544FC8" w:rsidRDefault="008C3455" w:rsidP="003C0899">
            <w:pPr>
              <w:spacing w:after="0"/>
              <w:rPr>
                <w:ins w:id="4455" w:author="Lavignotte Fabien" w:date="2013-01-14T16:36:00Z"/>
                <w:sz w:val="14"/>
                <w:szCs w:val="14"/>
              </w:rPr>
            </w:pPr>
            <w:ins w:id="4456" w:author="Lavignotte Fabien" w:date="2013-01-14T16:36:00Z">
              <w:r>
                <w:rPr>
                  <w:b/>
                  <w:sz w:val="14"/>
                  <w:szCs w:val="14"/>
                </w:rPr>
                <w:t>Approach refinements</w:t>
              </w:r>
            </w:ins>
          </w:p>
        </w:tc>
      </w:tr>
      <w:tr w:rsidR="008C3455" w:rsidRPr="00B17EAC" w:rsidTr="003C0899">
        <w:trPr>
          <w:ins w:id="4457" w:author="Lavignotte Fabien" w:date="2013-01-14T16:36:00Z"/>
        </w:trPr>
        <w:tc>
          <w:tcPr>
            <w:tcW w:w="8613" w:type="dxa"/>
            <w:gridSpan w:val="4"/>
            <w:shd w:val="clear" w:color="auto" w:fill="auto"/>
          </w:tcPr>
          <w:p w:rsidR="008C3455" w:rsidRPr="00544FC8" w:rsidRDefault="008C3455" w:rsidP="004E136F">
            <w:pPr>
              <w:spacing w:after="0"/>
              <w:rPr>
                <w:ins w:id="4458" w:author="Lavignotte Fabien" w:date="2013-01-14T16:36:00Z"/>
              </w:rPr>
            </w:pPr>
            <w:ins w:id="4459" w:author="Lavignotte Fabien" w:date="2013-01-14T16:36:00Z">
              <w:r>
                <w:t xml:space="preserve">The aim of this test is to check that the WebClient can manipulate </w:t>
              </w:r>
            </w:ins>
            <w:ins w:id="4460" w:author="Lavignotte Fabien" w:date="2013-01-14T16:37:00Z">
              <w:r w:rsidR="00E05E3C">
                <w:t xml:space="preserve">data </w:t>
              </w:r>
            </w:ins>
            <w:ins w:id="4461" w:author="Lavignotte Fabien" w:date="2013-01-14T16:39:00Z">
              <w:r w:rsidR="00E05E3C">
                <w:t>a</w:t>
              </w:r>
            </w:ins>
            <w:ins w:id="4462" w:author="Lavignotte Fabien" w:date="2013-01-14T16:37:00Z">
              <w:r w:rsidR="00E05E3C">
                <w:t>ccess request statuses.</w:t>
              </w:r>
            </w:ins>
            <w:ins w:id="4463" w:author="Lavignotte Fabien" w:date="2013-01-14T16:36:00Z">
              <w:r w:rsidRPr="00544FC8">
                <w:t xml:space="preserve"> </w:t>
              </w:r>
            </w:ins>
          </w:p>
        </w:tc>
      </w:tr>
      <w:tr w:rsidR="008C3455" w:rsidRPr="00B17EAC" w:rsidTr="003C0899">
        <w:trPr>
          <w:ins w:id="4464" w:author="Lavignotte Fabien" w:date="2013-01-14T16:36:00Z"/>
        </w:trPr>
        <w:tc>
          <w:tcPr>
            <w:tcW w:w="8613" w:type="dxa"/>
            <w:gridSpan w:val="4"/>
            <w:shd w:val="clear" w:color="auto" w:fill="A6A6A6"/>
          </w:tcPr>
          <w:p w:rsidR="008C3455" w:rsidRPr="00544FC8" w:rsidRDefault="008C3455" w:rsidP="003C0899">
            <w:pPr>
              <w:spacing w:after="0"/>
              <w:rPr>
                <w:ins w:id="4465" w:author="Lavignotte Fabien" w:date="2013-01-14T16:36:00Z"/>
                <w:sz w:val="14"/>
                <w:szCs w:val="14"/>
              </w:rPr>
            </w:pPr>
            <w:ins w:id="4466" w:author="Lavignotte Fabien" w:date="2013-01-14T16:36:00Z">
              <w:r>
                <w:rPr>
                  <w:b/>
                  <w:sz w:val="14"/>
                  <w:szCs w:val="14"/>
                </w:rPr>
                <w:t>Test Case Identifiers</w:t>
              </w:r>
            </w:ins>
          </w:p>
        </w:tc>
      </w:tr>
      <w:tr w:rsidR="008C3455" w:rsidRPr="00B17EAC" w:rsidTr="003C0899">
        <w:trPr>
          <w:ins w:id="4467" w:author="Lavignotte Fabien" w:date="2013-01-14T16:36:00Z"/>
        </w:trPr>
        <w:tc>
          <w:tcPr>
            <w:tcW w:w="8613" w:type="dxa"/>
            <w:gridSpan w:val="4"/>
            <w:shd w:val="clear" w:color="auto" w:fill="auto"/>
          </w:tcPr>
          <w:p w:rsidR="008C3455" w:rsidRPr="00544FC8" w:rsidRDefault="008C3455" w:rsidP="003C0899">
            <w:pPr>
              <w:spacing w:after="0"/>
              <w:rPr>
                <w:ins w:id="4468" w:author="Lavignotte Fabien" w:date="2013-01-14T16:36:00Z"/>
              </w:rPr>
            </w:pPr>
          </w:p>
        </w:tc>
      </w:tr>
    </w:tbl>
    <w:p w:rsidR="008C3455" w:rsidRPr="00276F6C" w:rsidRDefault="008C3455" w:rsidP="008C3455">
      <w:pPr>
        <w:rPr>
          <w:ins w:id="4469" w:author="Lavignotte Fabien" w:date="2013-01-14T16:36:00Z"/>
          <w:lang w:val="en-US"/>
        </w:rPr>
      </w:pPr>
    </w:p>
    <w:p w:rsidR="00E05E3C" w:rsidRPr="004E2AAC" w:rsidRDefault="00E05E3C" w:rsidP="00E05E3C">
      <w:pPr>
        <w:pStyle w:val="Titre3"/>
        <w:rPr>
          <w:ins w:id="4470" w:author="Lavignotte Fabien" w:date="2013-01-14T16:38:00Z"/>
        </w:rPr>
      </w:pPr>
      <w:bookmarkStart w:id="4471" w:name="_Toc348082123"/>
      <w:ins w:id="4472" w:author="Lavignotte Fabien" w:date="2013-01-14T16:38:00Z">
        <w:r>
          <w:t>NGEO-WEBC-UTD-0060: Simple Data Acess Request</w:t>
        </w:r>
        <w:bookmarkEnd w:id="447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05E3C" w:rsidRPr="004E5884" w:rsidTr="003C0899">
        <w:trPr>
          <w:ins w:id="4473" w:author="Lavignotte Fabien" w:date="2013-01-14T16:38:00Z"/>
        </w:trPr>
        <w:tc>
          <w:tcPr>
            <w:tcW w:w="8613" w:type="dxa"/>
            <w:gridSpan w:val="4"/>
            <w:tcBorders>
              <w:top w:val="single" w:sz="2" w:space="0" w:color="auto"/>
              <w:bottom w:val="single" w:sz="6" w:space="0" w:color="auto"/>
            </w:tcBorders>
            <w:shd w:val="clear" w:color="auto" w:fill="548DD4" w:themeFill="text2" w:themeFillTint="99"/>
          </w:tcPr>
          <w:p w:rsidR="00E05E3C" w:rsidRPr="004E5884" w:rsidRDefault="00E05E3C" w:rsidP="003C0899">
            <w:pPr>
              <w:spacing w:after="0"/>
              <w:jc w:val="center"/>
              <w:rPr>
                <w:ins w:id="4474" w:author="Lavignotte Fabien" w:date="2013-01-14T16:38:00Z"/>
                <w:b/>
                <w:i/>
                <w:color w:val="FFFFFF"/>
                <w:szCs w:val="18"/>
                <w:lang w:val="en-US"/>
              </w:rPr>
            </w:pPr>
            <w:ins w:id="4475" w:author="Lavignotte Fabien" w:date="2013-01-14T16:38:00Z">
              <w:r>
                <w:rPr>
                  <w:b/>
                  <w:i/>
                  <w:color w:val="FFFFFF"/>
                  <w:szCs w:val="18"/>
                  <w:lang w:val="en-US"/>
                </w:rPr>
                <w:t>NGEO UNIT TEST  DESIGN</w:t>
              </w:r>
            </w:ins>
          </w:p>
        </w:tc>
      </w:tr>
      <w:tr w:rsidR="00E05E3C" w:rsidRPr="004E5884" w:rsidTr="003C0899">
        <w:trPr>
          <w:ins w:id="4476" w:author="Lavignotte Fabien" w:date="2013-01-14T16:38:00Z"/>
        </w:trPr>
        <w:tc>
          <w:tcPr>
            <w:tcW w:w="1607" w:type="dxa"/>
            <w:tcBorders>
              <w:top w:val="single" w:sz="6" w:space="0" w:color="auto"/>
            </w:tcBorders>
            <w:shd w:val="clear" w:color="auto" w:fill="548DD4" w:themeFill="text2" w:themeFillTint="99"/>
          </w:tcPr>
          <w:p w:rsidR="00E05E3C" w:rsidRPr="00544FC8" w:rsidRDefault="00E05E3C" w:rsidP="003C0899">
            <w:pPr>
              <w:spacing w:after="0"/>
              <w:jc w:val="center"/>
              <w:rPr>
                <w:ins w:id="4477" w:author="Lavignotte Fabien" w:date="2013-01-14T16:38:00Z"/>
                <w:b/>
                <w:color w:val="FFFFFF"/>
                <w:sz w:val="14"/>
                <w:szCs w:val="14"/>
              </w:rPr>
            </w:pPr>
            <w:ins w:id="4478" w:author="Lavignotte Fabien" w:date="2013-01-14T16:38:00Z">
              <w:r w:rsidRPr="00544FC8">
                <w:rPr>
                  <w:b/>
                  <w:color w:val="FFFFFF"/>
                  <w:sz w:val="14"/>
                  <w:szCs w:val="14"/>
                </w:rPr>
                <w:t>Test Identifier</w:t>
              </w:r>
            </w:ins>
          </w:p>
        </w:tc>
        <w:tc>
          <w:tcPr>
            <w:tcW w:w="1903" w:type="dxa"/>
            <w:tcBorders>
              <w:top w:val="single" w:sz="6" w:space="0" w:color="auto"/>
            </w:tcBorders>
            <w:shd w:val="clear" w:color="auto" w:fill="auto"/>
          </w:tcPr>
          <w:p w:rsidR="00E05E3C" w:rsidRPr="00544FC8" w:rsidRDefault="00E05E3C" w:rsidP="004E136F">
            <w:pPr>
              <w:spacing w:after="0"/>
              <w:rPr>
                <w:ins w:id="4479" w:author="Lavignotte Fabien" w:date="2013-01-14T16:38:00Z"/>
                <w:i/>
                <w:color w:val="548DD4"/>
                <w:sz w:val="16"/>
                <w:szCs w:val="16"/>
              </w:rPr>
            </w:pPr>
            <w:ins w:id="4480" w:author="Lavignotte Fabien" w:date="2013-01-14T16:38:00Z">
              <w:r>
                <w:rPr>
                  <w:i/>
                  <w:color w:val="548DD4"/>
                  <w:sz w:val="16"/>
                  <w:szCs w:val="16"/>
                </w:rPr>
                <w:t>NGEO-WEBC-UTD-0060</w:t>
              </w:r>
            </w:ins>
          </w:p>
        </w:tc>
        <w:tc>
          <w:tcPr>
            <w:tcW w:w="1134" w:type="dxa"/>
            <w:tcBorders>
              <w:top w:val="single" w:sz="6" w:space="0" w:color="auto"/>
            </w:tcBorders>
            <w:shd w:val="clear" w:color="auto" w:fill="548DD4" w:themeFill="text2" w:themeFillTint="99"/>
          </w:tcPr>
          <w:p w:rsidR="00E05E3C" w:rsidRPr="00544FC8" w:rsidRDefault="00E05E3C" w:rsidP="003C0899">
            <w:pPr>
              <w:spacing w:after="0"/>
              <w:jc w:val="center"/>
              <w:rPr>
                <w:ins w:id="4481" w:author="Lavignotte Fabien" w:date="2013-01-14T16:38:00Z"/>
                <w:b/>
                <w:color w:val="FFFFFF"/>
                <w:sz w:val="14"/>
                <w:szCs w:val="14"/>
              </w:rPr>
            </w:pPr>
            <w:ins w:id="4482" w:author="Lavignotte Fabien" w:date="2013-01-14T16:38:00Z">
              <w:r w:rsidRPr="00544FC8">
                <w:rPr>
                  <w:b/>
                  <w:color w:val="FFFFFF"/>
                  <w:sz w:val="14"/>
                  <w:szCs w:val="14"/>
                </w:rPr>
                <w:t>Test Title</w:t>
              </w:r>
            </w:ins>
          </w:p>
        </w:tc>
        <w:tc>
          <w:tcPr>
            <w:tcW w:w="3969" w:type="dxa"/>
            <w:tcBorders>
              <w:top w:val="single" w:sz="6" w:space="0" w:color="auto"/>
            </w:tcBorders>
            <w:shd w:val="clear" w:color="auto" w:fill="auto"/>
          </w:tcPr>
          <w:p w:rsidR="00E05E3C" w:rsidRPr="004E5884" w:rsidRDefault="00E05E3C" w:rsidP="004E136F">
            <w:pPr>
              <w:spacing w:after="0"/>
              <w:rPr>
                <w:ins w:id="4483" w:author="Lavignotte Fabien" w:date="2013-01-14T16:38:00Z"/>
                <w:i/>
                <w:color w:val="548DD4"/>
                <w:sz w:val="16"/>
                <w:szCs w:val="16"/>
                <w:lang w:val="en-US"/>
              </w:rPr>
            </w:pPr>
            <w:ins w:id="4484" w:author="Lavignotte Fabien" w:date="2013-01-14T16:38:00Z">
              <w:r>
                <w:rPr>
                  <w:i/>
                  <w:color w:val="548DD4"/>
                  <w:sz w:val="16"/>
                  <w:szCs w:val="16"/>
                  <w:lang w:val="en-US"/>
                </w:rPr>
                <w:t>Simple Data Acess Request</w:t>
              </w:r>
            </w:ins>
          </w:p>
        </w:tc>
      </w:tr>
      <w:tr w:rsidR="00E05E3C" w:rsidRPr="00B17EAC" w:rsidTr="003C0899">
        <w:trPr>
          <w:ins w:id="4485" w:author="Lavignotte Fabien" w:date="2013-01-14T16:38:00Z"/>
        </w:trPr>
        <w:tc>
          <w:tcPr>
            <w:tcW w:w="8613" w:type="dxa"/>
            <w:gridSpan w:val="4"/>
            <w:shd w:val="clear" w:color="auto" w:fill="A6A6A6"/>
          </w:tcPr>
          <w:p w:rsidR="00E05E3C" w:rsidRPr="00E31C5B" w:rsidRDefault="00E05E3C" w:rsidP="003C0899">
            <w:pPr>
              <w:spacing w:after="0"/>
              <w:rPr>
                <w:ins w:id="4486" w:author="Lavignotte Fabien" w:date="2013-01-14T16:38:00Z"/>
                <w:lang w:val="en-US"/>
              </w:rPr>
            </w:pPr>
            <w:ins w:id="4487" w:author="Lavignotte Fabien" w:date="2013-01-14T16:38:00Z">
              <w:r w:rsidRPr="00E31C5B">
                <w:rPr>
                  <w:lang w:val="en-US"/>
                </w:rPr>
                <w:t>Description and Objective</w:t>
              </w:r>
            </w:ins>
          </w:p>
        </w:tc>
      </w:tr>
      <w:tr w:rsidR="00E05E3C" w:rsidRPr="004E5884" w:rsidTr="003C0899">
        <w:trPr>
          <w:trHeight w:val="113"/>
          <w:ins w:id="4488" w:author="Lavignotte Fabien" w:date="2013-01-14T16:38:00Z"/>
        </w:trPr>
        <w:tc>
          <w:tcPr>
            <w:tcW w:w="8613" w:type="dxa"/>
            <w:gridSpan w:val="4"/>
            <w:shd w:val="clear" w:color="auto" w:fill="auto"/>
          </w:tcPr>
          <w:p w:rsidR="00E05E3C" w:rsidRPr="00E31C5B" w:rsidRDefault="00E05E3C" w:rsidP="004E136F">
            <w:pPr>
              <w:spacing w:after="0"/>
              <w:rPr>
                <w:ins w:id="4489" w:author="Lavignotte Fabien" w:date="2013-01-14T16:38:00Z"/>
                <w:lang w:val="en-US"/>
              </w:rPr>
            </w:pPr>
            <w:ins w:id="4490" w:author="Lavignotte Fabien" w:date="2013-01-14T16:38:00Z">
              <w:r w:rsidRPr="005E1E95">
                <w:rPr>
                  <w:i/>
                  <w:color w:val="548DD4"/>
                  <w:sz w:val="16"/>
                  <w:szCs w:val="16"/>
                  <w:lang w:val="en-US"/>
                </w:rPr>
                <w:t xml:space="preserve">The design of this test deals with the </w:t>
              </w:r>
            </w:ins>
            <w:ins w:id="4491" w:author="Lavignotte Fabien" w:date="2013-01-14T16:39:00Z">
              <w:r>
                <w:rPr>
                  <w:i/>
                  <w:color w:val="548DD4"/>
                  <w:sz w:val="16"/>
                  <w:szCs w:val="16"/>
                  <w:lang w:val="en-US"/>
                </w:rPr>
                <w:t>management</w:t>
              </w:r>
            </w:ins>
            <w:ins w:id="4492" w:author="Lavignotte Fabien" w:date="2013-01-14T16:38:00Z">
              <w:r>
                <w:rPr>
                  <w:i/>
                  <w:color w:val="548DD4"/>
                  <w:sz w:val="16"/>
                  <w:szCs w:val="16"/>
                  <w:lang w:val="en-US"/>
                </w:rPr>
                <w:t xml:space="preserve"> </w:t>
              </w:r>
            </w:ins>
            <w:ins w:id="4493" w:author="Lavignotte Fabien" w:date="2013-01-14T16:57:00Z">
              <w:r w:rsidR="00D556F2">
                <w:rPr>
                  <w:i/>
                  <w:color w:val="548DD4"/>
                  <w:sz w:val="16"/>
                  <w:szCs w:val="16"/>
                  <w:lang w:val="en-US"/>
                </w:rPr>
                <w:t>of simple</w:t>
              </w:r>
            </w:ins>
            <w:ins w:id="4494" w:author="Lavignotte Fabien" w:date="2013-01-14T16:39:00Z">
              <w:r>
                <w:rPr>
                  <w:i/>
                  <w:color w:val="548DD4"/>
                  <w:sz w:val="16"/>
                  <w:szCs w:val="16"/>
                  <w:lang w:val="en-US"/>
                </w:rPr>
                <w:t xml:space="preserve"> </w:t>
              </w:r>
            </w:ins>
            <w:ins w:id="4495" w:author="Lavignotte Fabien" w:date="2013-01-14T16:38:00Z">
              <w:r>
                <w:rPr>
                  <w:i/>
                  <w:color w:val="548DD4"/>
                  <w:sz w:val="16"/>
                  <w:szCs w:val="16"/>
                  <w:lang w:val="en-US"/>
                </w:rPr>
                <w:t>data access request</w:t>
              </w:r>
            </w:ins>
            <w:ins w:id="4496" w:author="Lavignotte Fabien" w:date="2013-01-14T16:39:00Z">
              <w:r>
                <w:rPr>
                  <w:i/>
                  <w:color w:val="548DD4"/>
                  <w:sz w:val="16"/>
                  <w:szCs w:val="16"/>
                  <w:lang w:val="en-US"/>
                </w:rPr>
                <w:t>.</w:t>
              </w:r>
            </w:ins>
          </w:p>
        </w:tc>
      </w:tr>
      <w:tr w:rsidR="00E05E3C" w:rsidRPr="00B17EAC" w:rsidTr="003C0899">
        <w:trPr>
          <w:ins w:id="4497" w:author="Lavignotte Fabien" w:date="2013-01-14T16:38:00Z"/>
        </w:trPr>
        <w:tc>
          <w:tcPr>
            <w:tcW w:w="8613" w:type="dxa"/>
            <w:gridSpan w:val="4"/>
            <w:shd w:val="clear" w:color="auto" w:fill="A6A6A6"/>
          </w:tcPr>
          <w:p w:rsidR="00E05E3C" w:rsidRPr="00544FC8" w:rsidRDefault="00E05E3C" w:rsidP="003C0899">
            <w:pPr>
              <w:spacing w:after="0"/>
              <w:rPr>
                <w:ins w:id="4498" w:author="Lavignotte Fabien" w:date="2013-01-14T16:38:00Z"/>
                <w:sz w:val="14"/>
                <w:szCs w:val="14"/>
              </w:rPr>
            </w:pPr>
            <w:ins w:id="4499" w:author="Lavignotte Fabien" w:date="2013-01-14T16:38:00Z">
              <w:r>
                <w:rPr>
                  <w:b/>
                  <w:sz w:val="14"/>
                  <w:szCs w:val="14"/>
                </w:rPr>
                <w:t>Features to be tested</w:t>
              </w:r>
            </w:ins>
          </w:p>
        </w:tc>
      </w:tr>
      <w:tr w:rsidR="00E05E3C" w:rsidRPr="004E5884" w:rsidTr="003C0899">
        <w:trPr>
          <w:ins w:id="4500" w:author="Lavignotte Fabien" w:date="2013-01-14T16:38:00Z"/>
        </w:trPr>
        <w:tc>
          <w:tcPr>
            <w:tcW w:w="8613" w:type="dxa"/>
            <w:gridSpan w:val="4"/>
            <w:shd w:val="clear" w:color="auto" w:fill="auto"/>
          </w:tcPr>
          <w:p w:rsidR="00E05E3C" w:rsidRPr="00E31C5B" w:rsidRDefault="00E05E3C" w:rsidP="003C0899">
            <w:pPr>
              <w:spacing w:after="0"/>
              <w:rPr>
                <w:ins w:id="4501" w:author="Lavignotte Fabien" w:date="2013-01-14T16:38:00Z"/>
                <w:lang w:val="en-US"/>
              </w:rPr>
            </w:pPr>
            <w:ins w:id="4502" w:author="Lavignotte Fabien" w:date="2013-01-14T16:38:00Z">
              <w:r w:rsidRPr="00E31C5B">
                <w:rPr>
                  <w:lang w:val="en-US"/>
                </w:rPr>
                <w:t>This test shall verify:</w:t>
              </w:r>
            </w:ins>
          </w:p>
          <w:p w:rsidR="00E05E3C" w:rsidRDefault="00E05E3C" w:rsidP="003C0899">
            <w:pPr>
              <w:pStyle w:val="Paragraphedeliste"/>
              <w:numPr>
                <w:ilvl w:val="0"/>
                <w:numId w:val="12"/>
              </w:numPr>
              <w:spacing w:after="0"/>
              <w:rPr>
                <w:ins w:id="4503" w:author="Lavignotte Fabien" w:date="2013-01-14T16:38:00Z"/>
              </w:rPr>
            </w:pPr>
            <w:ins w:id="4504" w:author="Lavignotte Fabien" w:date="2013-01-14T16:39:00Z">
              <w:r>
                <w:t xml:space="preserve">Simple </w:t>
              </w:r>
            </w:ins>
            <w:ins w:id="4505" w:author="Lavignotte Fabien" w:date="2013-01-14T16:38:00Z">
              <w:r>
                <w:t xml:space="preserve">Data Access Request </w:t>
              </w:r>
            </w:ins>
            <w:ins w:id="4506" w:author="Lavignotte Fabien" w:date="2013-01-14T16:39:00Z">
              <w:r>
                <w:t>can be created and send to the server</w:t>
              </w:r>
            </w:ins>
          </w:p>
          <w:p w:rsidR="00E05E3C" w:rsidRPr="005760DC" w:rsidRDefault="00E05E3C" w:rsidP="003C0899">
            <w:pPr>
              <w:pStyle w:val="Paragraphedeliste"/>
              <w:spacing w:after="0"/>
              <w:rPr>
                <w:ins w:id="4507" w:author="Lavignotte Fabien" w:date="2013-01-14T16:38:00Z"/>
              </w:rPr>
            </w:pPr>
          </w:p>
        </w:tc>
      </w:tr>
      <w:tr w:rsidR="00E05E3C" w:rsidRPr="00B17EAC" w:rsidTr="003C0899">
        <w:trPr>
          <w:ins w:id="4508" w:author="Lavignotte Fabien" w:date="2013-01-14T16:38:00Z"/>
        </w:trPr>
        <w:tc>
          <w:tcPr>
            <w:tcW w:w="8613" w:type="dxa"/>
            <w:gridSpan w:val="4"/>
            <w:shd w:val="clear" w:color="auto" w:fill="A6A6A6"/>
          </w:tcPr>
          <w:p w:rsidR="00E05E3C" w:rsidRPr="00544FC8" w:rsidRDefault="00E05E3C" w:rsidP="003C0899">
            <w:pPr>
              <w:spacing w:after="0"/>
              <w:rPr>
                <w:ins w:id="4509" w:author="Lavignotte Fabien" w:date="2013-01-14T16:38:00Z"/>
                <w:sz w:val="14"/>
                <w:szCs w:val="14"/>
              </w:rPr>
            </w:pPr>
            <w:ins w:id="4510" w:author="Lavignotte Fabien" w:date="2013-01-14T16:38:00Z">
              <w:r>
                <w:rPr>
                  <w:b/>
                  <w:sz w:val="14"/>
                  <w:szCs w:val="14"/>
                </w:rPr>
                <w:t>Approach refinements</w:t>
              </w:r>
            </w:ins>
          </w:p>
        </w:tc>
      </w:tr>
      <w:tr w:rsidR="00E05E3C" w:rsidRPr="00B17EAC" w:rsidTr="003C0899">
        <w:trPr>
          <w:ins w:id="4511" w:author="Lavignotte Fabien" w:date="2013-01-14T16:38:00Z"/>
        </w:trPr>
        <w:tc>
          <w:tcPr>
            <w:tcW w:w="8613" w:type="dxa"/>
            <w:gridSpan w:val="4"/>
            <w:shd w:val="clear" w:color="auto" w:fill="auto"/>
          </w:tcPr>
          <w:p w:rsidR="00E05E3C" w:rsidRPr="00544FC8" w:rsidRDefault="00E05E3C" w:rsidP="004E136F">
            <w:pPr>
              <w:spacing w:after="0"/>
              <w:rPr>
                <w:ins w:id="4512" w:author="Lavignotte Fabien" w:date="2013-01-14T16:38:00Z"/>
              </w:rPr>
            </w:pPr>
            <w:ins w:id="4513" w:author="Lavignotte Fabien" w:date="2013-01-14T16:38:00Z">
              <w:r>
                <w:t xml:space="preserve">The aim of this test is to check that the WebClient can </w:t>
              </w:r>
            </w:ins>
            <w:ins w:id="4514" w:author="Lavignotte Fabien" w:date="2013-01-14T16:39:00Z">
              <w:r>
                <w:t>manage simple</w:t>
              </w:r>
            </w:ins>
            <w:ins w:id="4515" w:author="Lavignotte Fabien" w:date="2013-01-14T16:38:00Z">
              <w:r>
                <w:t xml:space="preserve"> data </w:t>
              </w:r>
            </w:ins>
            <w:ins w:id="4516" w:author="Lavignotte Fabien" w:date="2013-01-14T16:39:00Z">
              <w:r>
                <w:t>a</w:t>
              </w:r>
            </w:ins>
            <w:ins w:id="4517" w:author="Lavignotte Fabien" w:date="2013-01-14T16:38:00Z">
              <w:r>
                <w:t>ccess request</w:t>
              </w:r>
            </w:ins>
            <w:ins w:id="4518" w:author="Lavignotte Fabien" w:date="2013-01-14T16:39:00Z">
              <w:r>
                <w:t>.</w:t>
              </w:r>
            </w:ins>
          </w:p>
        </w:tc>
      </w:tr>
      <w:tr w:rsidR="00E05E3C" w:rsidRPr="00B17EAC" w:rsidTr="003C0899">
        <w:trPr>
          <w:ins w:id="4519" w:author="Lavignotte Fabien" w:date="2013-01-14T16:38:00Z"/>
        </w:trPr>
        <w:tc>
          <w:tcPr>
            <w:tcW w:w="8613" w:type="dxa"/>
            <w:gridSpan w:val="4"/>
            <w:shd w:val="clear" w:color="auto" w:fill="A6A6A6"/>
          </w:tcPr>
          <w:p w:rsidR="00E05E3C" w:rsidRPr="00544FC8" w:rsidRDefault="00E05E3C" w:rsidP="003C0899">
            <w:pPr>
              <w:spacing w:after="0"/>
              <w:rPr>
                <w:ins w:id="4520" w:author="Lavignotte Fabien" w:date="2013-01-14T16:38:00Z"/>
                <w:sz w:val="14"/>
                <w:szCs w:val="14"/>
              </w:rPr>
            </w:pPr>
            <w:ins w:id="4521" w:author="Lavignotte Fabien" w:date="2013-01-14T16:38:00Z">
              <w:r>
                <w:rPr>
                  <w:b/>
                  <w:sz w:val="14"/>
                  <w:szCs w:val="14"/>
                </w:rPr>
                <w:lastRenderedPageBreak/>
                <w:t>Test Case Identifiers</w:t>
              </w:r>
            </w:ins>
          </w:p>
        </w:tc>
      </w:tr>
      <w:tr w:rsidR="00E05E3C" w:rsidRPr="00B17EAC" w:rsidTr="003C0899">
        <w:trPr>
          <w:ins w:id="4522" w:author="Lavignotte Fabien" w:date="2013-01-14T16:38:00Z"/>
        </w:trPr>
        <w:tc>
          <w:tcPr>
            <w:tcW w:w="8613" w:type="dxa"/>
            <w:gridSpan w:val="4"/>
            <w:shd w:val="clear" w:color="auto" w:fill="auto"/>
          </w:tcPr>
          <w:p w:rsidR="00E05E3C" w:rsidRPr="00544FC8" w:rsidRDefault="00E05E3C" w:rsidP="003C0899">
            <w:pPr>
              <w:spacing w:after="0"/>
              <w:rPr>
                <w:ins w:id="4523" w:author="Lavignotte Fabien" w:date="2013-01-14T16:38:00Z"/>
              </w:rPr>
            </w:pPr>
          </w:p>
        </w:tc>
      </w:tr>
    </w:tbl>
    <w:p w:rsidR="007F334B" w:rsidRPr="004E2AAC" w:rsidRDefault="007F334B" w:rsidP="007F334B">
      <w:pPr>
        <w:pStyle w:val="Titre3"/>
        <w:rPr>
          <w:ins w:id="4524" w:author="Lavignotte Fabien" w:date="2013-01-14T16:39:00Z"/>
        </w:rPr>
      </w:pPr>
      <w:bookmarkStart w:id="4525" w:name="_Toc348082124"/>
      <w:ins w:id="4526" w:author="Lavignotte Fabien" w:date="2013-01-14T16:39:00Z">
        <w:r>
          <w:t xml:space="preserve">NGEO-WEBC-UTD-0070: Standing </w:t>
        </w:r>
      </w:ins>
      <w:ins w:id="4527" w:author="Lavignotte Fabien" w:date="2013-01-14T16:40:00Z">
        <w:r>
          <w:t>O</w:t>
        </w:r>
      </w:ins>
      <w:ins w:id="4528" w:author="Lavignotte Fabien" w:date="2013-01-14T16:39:00Z">
        <w:r>
          <w:t>rder Data Acess Request</w:t>
        </w:r>
        <w:bookmarkEnd w:id="452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F334B" w:rsidRPr="004E5884" w:rsidTr="003C0899">
        <w:trPr>
          <w:ins w:id="4529" w:author="Lavignotte Fabien" w:date="2013-01-14T16:39:00Z"/>
        </w:trPr>
        <w:tc>
          <w:tcPr>
            <w:tcW w:w="8613" w:type="dxa"/>
            <w:gridSpan w:val="4"/>
            <w:tcBorders>
              <w:top w:val="single" w:sz="2" w:space="0" w:color="auto"/>
              <w:bottom w:val="single" w:sz="6" w:space="0" w:color="auto"/>
            </w:tcBorders>
            <w:shd w:val="clear" w:color="auto" w:fill="548DD4" w:themeFill="text2" w:themeFillTint="99"/>
          </w:tcPr>
          <w:p w:rsidR="007F334B" w:rsidRPr="004E5884" w:rsidRDefault="007F334B" w:rsidP="003C0899">
            <w:pPr>
              <w:spacing w:after="0"/>
              <w:jc w:val="center"/>
              <w:rPr>
                <w:ins w:id="4530" w:author="Lavignotte Fabien" w:date="2013-01-14T16:39:00Z"/>
                <w:b/>
                <w:i/>
                <w:color w:val="FFFFFF"/>
                <w:szCs w:val="18"/>
                <w:lang w:val="en-US"/>
              </w:rPr>
            </w:pPr>
            <w:ins w:id="4531" w:author="Lavignotte Fabien" w:date="2013-01-14T16:39:00Z">
              <w:r>
                <w:rPr>
                  <w:b/>
                  <w:i/>
                  <w:color w:val="FFFFFF"/>
                  <w:szCs w:val="18"/>
                  <w:lang w:val="en-US"/>
                </w:rPr>
                <w:t>NGEO UNIT TEST  DESIGN</w:t>
              </w:r>
            </w:ins>
          </w:p>
        </w:tc>
      </w:tr>
      <w:tr w:rsidR="007F334B" w:rsidRPr="004E5884" w:rsidTr="003C0899">
        <w:trPr>
          <w:ins w:id="4532" w:author="Lavignotte Fabien" w:date="2013-01-14T16:39:00Z"/>
        </w:trPr>
        <w:tc>
          <w:tcPr>
            <w:tcW w:w="1607" w:type="dxa"/>
            <w:tcBorders>
              <w:top w:val="single" w:sz="6" w:space="0" w:color="auto"/>
            </w:tcBorders>
            <w:shd w:val="clear" w:color="auto" w:fill="548DD4" w:themeFill="text2" w:themeFillTint="99"/>
          </w:tcPr>
          <w:p w:rsidR="007F334B" w:rsidRPr="00544FC8" w:rsidRDefault="007F334B" w:rsidP="003C0899">
            <w:pPr>
              <w:spacing w:after="0"/>
              <w:jc w:val="center"/>
              <w:rPr>
                <w:ins w:id="4533" w:author="Lavignotte Fabien" w:date="2013-01-14T16:39:00Z"/>
                <w:b/>
                <w:color w:val="FFFFFF"/>
                <w:sz w:val="14"/>
                <w:szCs w:val="14"/>
              </w:rPr>
            </w:pPr>
            <w:ins w:id="4534" w:author="Lavignotte Fabien" w:date="2013-01-14T16:39:00Z">
              <w:r w:rsidRPr="00544FC8">
                <w:rPr>
                  <w:b/>
                  <w:color w:val="FFFFFF"/>
                  <w:sz w:val="14"/>
                  <w:szCs w:val="14"/>
                </w:rPr>
                <w:t>Test Identifier</w:t>
              </w:r>
            </w:ins>
          </w:p>
        </w:tc>
        <w:tc>
          <w:tcPr>
            <w:tcW w:w="1903" w:type="dxa"/>
            <w:tcBorders>
              <w:top w:val="single" w:sz="6" w:space="0" w:color="auto"/>
            </w:tcBorders>
            <w:shd w:val="clear" w:color="auto" w:fill="auto"/>
          </w:tcPr>
          <w:p w:rsidR="007F334B" w:rsidRPr="00544FC8" w:rsidRDefault="007F334B" w:rsidP="004E136F">
            <w:pPr>
              <w:spacing w:after="0"/>
              <w:rPr>
                <w:ins w:id="4535" w:author="Lavignotte Fabien" w:date="2013-01-14T16:39:00Z"/>
                <w:i/>
                <w:color w:val="548DD4"/>
                <w:sz w:val="16"/>
                <w:szCs w:val="16"/>
              </w:rPr>
            </w:pPr>
            <w:ins w:id="4536" w:author="Lavignotte Fabien" w:date="2013-01-14T16:39:00Z">
              <w:r>
                <w:rPr>
                  <w:i/>
                  <w:color w:val="548DD4"/>
                  <w:sz w:val="16"/>
                  <w:szCs w:val="16"/>
                </w:rPr>
                <w:t>NGEO-WEBC-UTD-0070</w:t>
              </w:r>
            </w:ins>
          </w:p>
        </w:tc>
        <w:tc>
          <w:tcPr>
            <w:tcW w:w="1134" w:type="dxa"/>
            <w:tcBorders>
              <w:top w:val="single" w:sz="6" w:space="0" w:color="auto"/>
            </w:tcBorders>
            <w:shd w:val="clear" w:color="auto" w:fill="548DD4" w:themeFill="text2" w:themeFillTint="99"/>
          </w:tcPr>
          <w:p w:rsidR="007F334B" w:rsidRPr="00544FC8" w:rsidRDefault="007F334B" w:rsidP="003C0899">
            <w:pPr>
              <w:spacing w:after="0"/>
              <w:jc w:val="center"/>
              <w:rPr>
                <w:ins w:id="4537" w:author="Lavignotte Fabien" w:date="2013-01-14T16:39:00Z"/>
                <w:b/>
                <w:color w:val="FFFFFF"/>
                <w:sz w:val="14"/>
                <w:szCs w:val="14"/>
              </w:rPr>
            </w:pPr>
            <w:ins w:id="4538" w:author="Lavignotte Fabien" w:date="2013-01-14T16:39:00Z">
              <w:r w:rsidRPr="00544FC8">
                <w:rPr>
                  <w:b/>
                  <w:color w:val="FFFFFF"/>
                  <w:sz w:val="14"/>
                  <w:szCs w:val="14"/>
                </w:rPr>
                <w:t>Test Title</w:t>
              </w:r>
            </w:ins>
          </w:p>
        </w:tc>
        <w:tc>
          <w:tcPr>
            <w:tcW w:w="3969" w:type="dxa"/>
            <w:tcBorders>
              <w:top w:val="single" w:sz="6" w:space="0" w:color="auto"/>
            </w:tcBorders>
            <w:shd w:val="clear" w:color="auto" w:fill="auto"/>
          </w:tcPr>
          <w:p w:rsidR="007F334B" w:rsidRPr="004E5884" w:rsidRDefault="007F334B" w:rsidP="003C0899">
            <w:pPr>
              <w:spacing w:after="0"/>
              <w:rPr>
                <w:ins w:id="4539" w:author="Lavignotte Fabien" w:date="2013-01-14T16:39:00Z"/>
                <w:i/>
                <w:color w:val="548DD4"/>
                <w:sz w:val="16"/>
                <w:szCs w:val="16"/>
                <w:lang w:val="en-US"/>
              </w:rPr>
            </w:pPr>
            <w:ins w:id="4540" w:author="Lavignotte Fabien" w:date="2013-01-14T16:40:00Z">
              <w:r>
                <w:rPr>
                  <w:i/>
                  <w:color w:val="548DD4"/>
                  <w:sz w:val="16"/>
                  <w:szCs w:val="16"/>
                  <w:lang w:val="en-US"/>
                </w:rPr>
                <w:t>Standing Order</w:t>
              </w:r>
            </w:ins>
            <w:ins w:id="4541" w:author="Lavignotte Fabien" w:date="2013-01-14T16:39:00Z">
              <w:r>
                <w:rPr>
                  <w:i/>
                  <w:color w:val="548DD4"/>
                  <w:sz w:val="16"/>
                  <w:szCs w:val="16"/>
                  <w:lang w:val="en-US"/>
                </w:rPr>
                <w:t xml:space="preserve"> Data Acess Request</w:t>
              </w:r>
            </w:ins>
          </w:p>
        </w:tc>
      </w:tr>
      <w:tr w:rsidR="007F334B" w:rsidRPr="00B17EAC" w:rsidTr="003C0899">
        <w:trPr>
          <w:ins w:id="4542" w:author="Lavignotte Fabien" w:date="2013-01-14T16:39:00Z"/>
        </w:trPr>
        <w:tc>
          <w:tcPr>
            <w:tcW w:w="8613" w:type="dxa"/>
            <w:gridSpan w:val="4"/>
            <w:shd w:val="clear" w:color="auto" w:fill="A6A6A6"/>
          </w:tcPr>
          <w:p w:rsidR="007F334B" w:rsidRPr="00E31C5B" w:rsidRDefault="007F334B" w:rsidP="003C0899">
            <w:pPr>
              <w:spacing w:after="0"/>
              <w:rPr>
                <w:ins w:id="4543" w:author="Lavignotte Fabien" w:date="2013-01-14T16:39:00Z"/>
                <w:lang w:val="en-US"/>
              </w:rPr>
            </w:pPr>
            <w:ins w:id="4544" w:author="Lavignotte Fabien" w:date="2013-01-14T16:39:00Z">
              <w:r w:rsidRPr="00E31C5B">
                <w:rPr>
                  <w:lang w:val="en-US"/>
                </w:rPr>
                <w:t>Description and Objective</w:t>
              </w:r>
            </w:ins>
          </w:p>
        </w:tc>
      </w:tr>
      <w:tr w:rsidR="007F334B" w:rsidRPr="004E5884" w:rsidTr="003C0899">
        <w:trPr>
          <w:trHeight w:val="113"/>
          <w:ins w:id="4545" w:author="Lavignotte Fabien" w:date="2013-01-14T16:39:00Z"/>
        </w:trPr>
        <w:tc>
          <w:tcPr>
            <w:tcW w:w="8613" w:type="dxa"/>
            <w:gridSpan w:val="4"/>
            <w:shd w:val="clear" w:color="auto" w:fill="auto"/>
          </w:tcPr>
          <w:p w:rsidR="007F334B" w:rsidRPr="00E31C5B" w:rsidRDefault="007F334B" w:rsidP="004E136F">
            <w:pPr>
              <w:spacing w:after="0"/>
              <w:rPr>
                <w:ins w:id="4546" w:author="Lavignotte Fabien" w:date="2013-01-14T16:39:00Z"/>
                <w:lang w:val="en-US"/>
              </w:rPr>
            </w:pPr>
            <w:ins w:id="4547" w:author="Lavignotte Fabien" w:date="2013-01-14T16:39:00Z">
              <w:r w:rsidRPr="005E1E95">
                <w:rPr>
                  <w:i/>
                  <w:color w:val="548DD4"/>
                  <w:sz w:val="16"/>
                  <w:szCs w:val="16"/>
                  <w:lang w:val="en-US"/>
                </w:rPr>
                <w:t xml:space="preserve">The design of this test deals with the </w:t>
              </w:r>
              <w:r>
                <w:rPr>
                  <w:i/>
                  <w:color w:val="548DD4"/>
                  <w:sz w:val="16"/>
                  <w:szCs w:val="16"/>
                  <w:lang w:val="en-US"/>
                </w:rPr>
                <w:t xml:space="preserve">management </w:t>
              </w:r>
            </w:ins>
            <w:ins w:id="4548" w:author="Lavignotte Fabien" w:date="2013-01-14T16:57:00Z">
              <w:r w:rsidR="00D556F2">
                <w:rPr>
                  <w:i/>
                  <w:color w:val="548DD4"/>
                  <w:sz w:val="16"/>
                  <w:szCs w:val="16"/>
                  <w:lang w:val="en-US"/>
                </w:rPr>
                <w:t>of standing</w:t>
              </w:r>
            </w:ins>
            <w:ins w:id="4549" w:author="Lavignotte Fabien" w:date="2013-01-14T16:40:00Z">
              <w:r>
                <w:rPr>
                  <w:i/>
                  <w:color w:val="548DD4"/>
                  <w:sz w:val="16"/>
                  <w:szCs w:val="16"/>
                  <w:lang w:val="en-US"/>
                </w:rPr>
                <w:t xml:space="preserve"> order</w:t>
              </w:r>
            </w:ins>
            <w:ins w:id="4550" w:author="Lavignotte Fabien" w:date="2013-01-14T16:39:00Z">
              <w:r>
                <w:rPr>
                  <w:i/>
                  <w:color w:val="548DD4"/>
                  <w:sz w:val="16"/>
                  <w:szCs w:val="16"/>
                  <w:lang w:val="en-US"/>
                </w:rPr>
                <w:t xml:space="preserve"> data access request.</w:t>
              </w:r>
            </w:ins>
          </w:p>
        </w:tc>
      </w:tr>
      <w:tr w:rsidR="007F334B" w:rsidRPr="00B17EAC" w:rsidTr="003C0899">
        <w:trPr>
          <w:ins w:id="4551" w:author="Lavignotte Fabien" w:date="2013-01-14T16:39:00Z"/>
        </w:trPr>
        <w:tc>
          <w:tcPr>
            <w:tcW w:w="8613" w:type="dxa"/>
            <w:gridSpan w:val="4"/>
            <w:shd w:val="clear" w:color="auto" w:fill="A6A6A6"/>
          </w:tcPr>
          <w:p w:rsidR="007F334B" w:rsidRPr="00544FC8" w:rsidRDefault="007F334B" w:rsidP="003C0899">
            <w:pPr>
              <w:spacing w:after="0"/>
              <w:rPr>
                <w:ins w:id="4552" w:author="Lavignotte Fabien" w:date="2013-01-14T16:39:00Z"/>
                <w:sz w:val="14"/>
                <w:szCs w:val="14"/>
              </w:rPr>
            </w:pPr>
            <w:ins w:id="4553" w:author="Lavignotte Fabien" w:date="2013-01-14T16:39:00Z">
              <w:r>
                <w:rPr>
                  <w:b/>
                  <w:sz w:val="14"/>
                  <w:szCs w:val="14"/>
                </w:rPr>
                <w:t>Features to be tested</w:t>
              </w:r>
            </w:ins>
          </w:p>
        </w:tc>
      </w:tr>
      <w:tr w:rsidR="007F334B" w:rsidRPr="004E5884" w:rsidTr="003C0899">
        <w:trPr>
          <w:ins w:id="4554" w:author="Lavignotte Fabien" w:date="2013-01-14T16:39:00Z"/>
        </w:trPr>
        <w:tc>
          <w:tcPr>
            <w:tcW w:w="8613" w:type="dxa"/>
            <w:gridSpan w:val="4"/>
            <w:shd w:val="clear" w:color="auto" w:fill="auto"/>
          </w:tcPr>
          <w:p w:rsidR="007F334B" w:rsidRPr="00E31C5B" w:rsidRDefault="007F334B" w:rsidP="003C0899">
            <w:pPr>
              <w:spacing w:after="0"/>
              <w:rPr>
                <w:ins w:id="4555" w:author="Lavignotte Fabien" w:date="2013-01-14T16:39:00Z"/>
                <w:lang w:val="en-US"/>
              </w:rPr>
            </w:pPr>
            <w:ins w:id="4556" w:author="Lavignotte Fabien" w:date="2013-01-14T16:39:00Z">
              <w:r w:rsidRPr="00E31C5B">
                <w:rPr>
                  <w:lang w:val="en-US"/>
                </w:rPr>
                <w:t>This test shall verify:</w:t>
              </w:r>
            </w:ins>
          </w:p>
          <w:p w:rsidR="007F334B" w:rsidRDefault="007F334B" w:rsidP="003C0899">
            <w:pPr>
              <w:pStyle w:val="Paragraphedeliste"/>
              <w:numPr>
                <w:ilvl w:val="0"/>
                <w:numId w:val="12"/>
              </w:numPr>
              <w:spacing w:after="0"/>
              <w:rPr>
                <w:ins w:id="4557" w:author="Lavignotte Fabien" w:date="2013-01-14T16:39:00Z"/>
              </w:rPr>
            </w:pPr>
            <w:ins w:id="4558" w:author="Lavignotte Fabien" w:date="2013-01-14T16:40:00Z">
              <w:r>
                <w:t>Standing Order</w:t>
              </w:r>
            </w:ins>
            <w:ins w:id="4559" w:author="Lavignotte Fabien" w:date="2013-01-14T16:39:00Z">
              <w:r>
                <w:t xml:space="preserve"> Data Access Request can be created and send to the server</w:t>
              </w:r>
            </w:ins>
          </w:p>
          <w:p w:rsidR="007F334B" w:rsidRPr="005760DC" w:rsidRDefault="007F334B" w:rsidP="003C0899">
            <w:pPr>
              <w:pStyle w:val="Paragraphedeliste"/>
              <w:spacing w:after="0"/>
              <w:rPr>
                <w:ins w:id="4560" w:author="Lavignotte Fabien" w:date="2013-01-14T16:39:00Z"/>
              </w:rPr>
            </w:pPr>
          </w:p>
        </w:tc>
      </w:tr>
      <w:tr w:rsidR="007F334B" w:rsidRPr="00B17EAC" w:rsidTr="003C0899">
        <w:trPr>
          <w:ins w:id="4561" w:author="Lavignotte Fabien" w:date="2013-01-14T16:39:00Z"/>
        </w:trPr>
        <w:tc>
          <w:tcPr>
            <w:tcW w:w="8613" w:type="dxa"/>
            <w:gridSpan w:val="4"/>
            <w:shd w:val="clear" w:color="auto" w:fill="A6A6A6"/>
          </w:tcPr>
          <w:p w:rsidR="007F334B" w:rsidRPr="00544FC8" w:rsidRDefault="007F334B" w:rsidP="003C0899">
            <w:pPr>
              <w:spacing w:after="0"/>
              <w:rPr>
                <w:ins w:id="4562" w:author="Lavignotte Fabien" w:date="2013-01-14T16:39:00Z"/>
                <w:sz w:val="14"/>
                <w:szCs w:val="14"/>
              </w:rPr>
            </w:pPr>
            <w:ins w:id="4563" w:author="Lavignotte Fabien" w:date="2013-01-14T16:39:00Z">
              <w:r>
                <w:rPr>
                  <w:b/>
                  <w:sz w:val="14"/>
                  <w:szCs w:val="14"/>
                </w:rPr>
                <w:t>Approach refinements</w:t>
              </w:r>
            </w:ins>
          </w:p>
        </w:tc>
      </w:tr>
      <w:tr w:rsidR="007F334B" w:rsidRPr="00B17EAC" w:rsidTr="003C0899">
        <w:trPr>
          <w:ins w:id="4564" w:author="Lavignotte Fabien" w:date="2013-01-14T16:39:00Z"/>
        </w:trPr>
        <w:tc>
          <w:tcPr>
            <w:tcW w:w="8613" w:type="dxa"/>
            <w:gridSpan w:val="4"/>
            <w:shd w:val="clear" w:color="auto" w:fill="auto"/>
          </w:tcPr>
          <w:p w:rsidR="007F334B" w:rsidRPr="00544FC8" w:rsidRDefault="007F334B" w:rsidP="004E136F">
            <w:pPr>
              <w:spacing w:after="0"/>
              <w:rPr>
                <w:ins w:id="4565" w:author="Lavignotte Fabien" w:date="2013-01-14T16:39:00Z"/>
              </w:rPr>
            </w:pPr>
            <w:ins w:id="4566" w:author="Lavignotte Fabien" w:date="2013-01-14T16:39:00Z">
              <w:r>
                <w:t xml:space="preserve">The aim of this test is to check that the WebClient can manage </w:t>
              </w:r>
            </w:ins>
            <w:ins w:id="4567" w:author="Lavignotte Fabien" w:date="2013-01-14T16:40:00Z">
              <w:r>
                <w:t>standing order</w:t>
              </w:r>
            </w:ins>
            <w:ins w:id="4568" w:author="Lavignotte Fabien" w:date="2013-01-14T16:39:00Z">
              <w:r>
                <w:t xml:space="preserve"> data access request.</w:t>
              </w:r>
            </w:ins>
          </w:p>
        </w:tc>
      </w:tr>
      <w:tr w:rsidR="007F334B" w:rsidRPr="00B17EAC" w:rsidTr="003C0899">
        <w:trPr>
          <w:ins w:id="4569" w:author="Lavignotte Fabien" w:date="2013-01-14T16:39:00Z"/>
        </w:trPr>
        <w:tc>
          <w:tcPr>
            <w:tcW w:w="8613" w:type="dxa"/>
            <w:gridSpan w:val="4"/>
            <w:shd w:val="clear" w:color="auto" w:fill="A6A6A6"/>
          </w:tcPr>
          <w:p w:rsidR="007F334B" w:rsidRPr="00544FC8" w:rsidRDefault="007F334B" w:rsidP="003C0899">
            <w:pPr>
              <w:spacing w:after="0"/>
              <w:rPr>
                <w:ins w:id="4570" w:author="Lavignotte Fabien" w:date="2013-01-14T16:39:00Z"/>
                <w:sz w:val="14"/>
                <w:szCs w:val="14"/>
              </w:rPr>
            </w:pPr>
            <w:ins w:id="4571" w:author="Lavignotte Fabien" w:date="2013-01-14T16:39:00Z">
              <w:r>
                <w:rPr>
                  <w:b/>
                  <w:sz w:val="14"/>
                  <w:szCs w:val="14"/>
                </w:rPr>
                <w:t>Test Case Identifiers</w:t>
              </w:r>
            </w:ins>
          </w:p>
        </w:tc>
      </w:tr>
      <w:tr w:rsidR="007F334B" w:rsidRPr="00B17EAC" w:rsidTr="003C0899">
        <w:trPr>
          <w:ins w:id="4572" w:author="Lavignotte Fabien" w:date="2013-01-14T16:39:00Z"/>
        </w:trPr>
        <w:tc>
          <w:tcPr>
            <w:tcW w:w="8613" w:type="dxa"/>
            <w:gridSpan w:val="4"/>
            <w:shd w:val="clear" w:color="auto" w:fill="auto"/>
          </w:tcPr>
          <w:p w:rsidR="007F334B" w:rsidRPr="00544FC8" w:rsidRDefault="007F334B" w:rsidP="003C0899">
            <w:pPr>
              <w:spacing w:after="0"/>
              <w:rPr>
                <w:ins w:id="4573" w:author="Lavignotte Fabien" w:date="2013-01-14T16:39:00Z"/>
              </w:rPr>
            </w:pPr>
          </w:p>
        </w:tc>
      </w:tr>
    </w:tbl>
    <w:p w:rsidR="009A698A" w:rsidRPr="004E2AAC" w:rsidRDefault="009A698A" w:rsidP="009A698A">
      <w:pPr>
        <w:pStyle w:val="Titre3"/>
        <w:rPr>
          <w:ins w:id="4574" w:author="Lavignotte Fabien" w:date="2013-02-08T15:09:00Z"/>
        </w:rPr>
      </w:pPr>
      <w:ins w:id="4575" w:author="Lavignotte Fabien" w:date="2013-02-08T15:09:00Z">
        <w:r>
          <w:t>NGEO-WEBC-UTD-0080: Dataset search</w:t>
        </w:r>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A698A" w:rsidRPr="004E5884" w:rsidTr="0081072C">
        <w:trPr>
          <w:ins w:id="4576" w:author="Lavignotte Fabien" w:date="2013-02-08T15:09:00Z"/>
        </w:trPr>
        <w:tc>
          <w:tcPr>
            <w:tcW w:w="8613" w:type="dxa"/>
            <w:gridSpan w:val="4"/>
            <w:tcBorders>
              <w:top w:val="single" w:sz="2" w:space="0" w:color="auto"/>
              <w:bottom w:val="single" w:sz="6" w:space="0" w:color="auto"/>
            </w:tcBorders>
            <w:shd w:val="clear" w:color="auto" w:fill="548DD4" w:themeFill="text2" w:themeFillTint="99"/>
          </w:tcPr>
          <w:p w:rsidR="009A698A" w:rsidRPr="004E5884" w:rsidRDefault="009A698A" w:rsidP="0081072C">
            <w:pPr>
              <w:spacing w:after="0"/>
              <w:jc w:val="center"/>
              <w:rPr>
                <w:ins w:id="4577" w:author="Lavignotte Fabien" w:date="2013-02-08T15:09:00Z"/>
                <w:b/>
                <w:i/>
                <w:color w:val="FFFFFF"/>
                <w:szCs w:val="18"/>
                <w:lang w:val="en-US"/>
              </w:rPr>
            </w:pPr>
            <w:ins w:id="4578" w:author="Lavignotte Fabien" w:date="2013-02-08T15:09:00Z">
              <w:r>
                <w:rPr>
                  <w:b/>
                  <w:i/>
                  <w:color w:val="FFFFFF"/>
                  <w:szCs w:val="18"/>
                  <w:lang w:val="en-US"/>
                </w:rPr>
                <w:t>NGEO UNIT TEST  DESIGN</w:t>
              </w:r>
            </w:ins>
          </w:p>
        </w:tc>
      </w:tr>
      <w:tr w:rsidR="009A698A" w:rsidRPr="004E5884" w:rsidTr="0081072C">
        <w:trPr>
          <w:ins w:id="4579" w:author="Lavignotte Fabien" w:date="2013-02-08T15:09:00Z"/>
        </w:trPr>
        <w:tc>
          <w:tcPr>
            <w:tcW w:w="1607" w:type="dxa"/>
            <w:tcBorders>
              <w:top w:val="single" w:sz="6" w:space="0" w:color="auto"/>
            </w:tcBorders>
            <w:shd w:val="clear" w:color="auto" w:fill="548DD4" w:themeFill="text2" w:themeFillTint="99"/>
          </w:tcPr>
          <w:p w:rsidR="009A698A" w:rsidRPr="00544FC8" w:rsidRDefault="009A698A" w:rsidP="0081072C">
            <w:pPr>
              <w:spacing w:after="0"/>
              <w:jc w:val="center"/>
              <w:rPr>
                <w:ins w:id="4580" w:author="Lavignotte Fabien" w:date="2013-02-08T15:09:00Z"/>
                <w:b/>
                <w:color w:val="FFFFFF"/>
                <w:sz w:val="14"/>
                <w:szCs w:val="14"/>
              </w:rPr>
            </w:pPr>
            <w:ins w:id="4581" w:author="Lavignotte Fabien" w:date="2013-02-08T15:09:00Z">
              <w:r w:rsidRPr="00544FC8">
                <w:rPr>
                  <w:b/>
                  <w:color w:val="FFFFFF"/>
                  <w:sz w:val="14"/>
                  <w:szCs w:val="14"/>
                </w:rPr>
                <w:t>Test Identifier</w:t>
              </w:r>
            </w:ins>
          </w:p>
        </w:tc>
        <w:tc>
          <w:tcPr>
            <w:tcW w:w="1903" w:type="dxa"/>
            <w:tcBorders>
              <w:top w:val="single" w:sz="6" w:space="0" w:color="auto"/>
            </w:tcBorders>
            <w:shd w:val="clear" w:color="auto" w:fill="auto"/>
          </w:tcPr>
          <w:p w:rsidR="009A698A" w:rsidRPr="00544FC8" w:rsidRDefault="009A698A" w:rsidP="0081072C">
            <w:pPr>
              <w:spacing w:after="0"/>
              <w:rPr>
                <w:ins w:id="4582" w:author="Lavignotte Fabien" w:date="2013-02-08T15:09:00Z"/>
                <w:i/>
                <w:color w:val="548DD4"/>
                <w:sz w:val="16"/>
                <w:szCs w:val="16"/>
              </w:rPr>
            </w:pPr>
            <w:ins w:id="4583" w:author="Lavignotte Fabien" w:date="2013-02-08T15:09:00Z">
              <w:r>
                <w:rPr>
                  <w:i/>
                  <w:color w:val="548DD4"/>
                  <w:sz w:val="16"/>
                  <w:szCs w:val="16"/>
                </w:rPr>
                <w:t>NGEO-WEBC-UTD-0070</w:t>
              </w:r>
            </w:ins>
          </w:p>
        </w:tc>
        <w:tc>
          <w:tcPr>
            <w:tcW w:w="1134" w:type="dxa"/>
            <w:tcBorders>
              <w:top w:val="single" w:sz="6" w:space="0" w:color="auto"/>
            </w:tcBorders>
            <w:shd w:val="clear" w:color="auto" w:fill="548DD4" w:themeFill="text2" w:themeFillTint="99"/>
          </w:tcPr>
          <w:p w:rsidR="009A698A" w:rsidRPr="00544FC8" w:rsidRDefault="009A698A" w:rsidP="0081072C">
            <w:pPr>
              <w:spacing w:after="0"/>
              <w:jc w:val="center"/>
              <w:rPr>
                <w:ins w:id="4584" w:author="Lavignotte Fabien" w:date="2013-02-08T15:09:00Z"/>
                <w:b/>
                <w:color w:val="FFFFFF"/>
                <w:sz w:val="14"/>
                <w:szCs w:val="14"/>
              </w:rPr>
            </w:pPr>
            <w:ins w:id="4585" w:author="Lavignotte Fabien" w:date="2013-02-08T15:09:00Z">
              <w:r w:rsidRPr="00544FC8">
                <w:rPr>
                  <w:b/>
                  <w:color w:val="FFFFFF"/>
                  <w:sz w:val="14"/>
                  <w:szCs w:val="14"/>
                </w:rPr>
                <w:t>Test Title</w:t>
              </w:r>
            </w:ins>
          </w:p>
        </w:tc>
        <w:tc>
          <w:tcPr>
            <w:tcW w:w="3969" w:type="dxa"/>
            <w:tcBorders>
              <w:top w:val="single" w:sz="6" w:space="0" w:color="auto"/>
            </w:tcBorders>
            <w:shd w:val="clear" w:color="auto" w:fill="auto"/>
          </w:tcPr>
          <w:p w:rsidR="009A698A" w:rsidRPr="004E5884" w:rsidRDefault="009A698A" w:rsidP="0081072C">
            <w:pPr>
              <w:spacing w:after="0"/>
              <w:rPr>
                <w:ins w:id="4586" w:author="Lavignotte Fabien" w:date="2013-02-08T15:09:00Z"/>
                <w:i/>
                <w:color w:val="548DD4"/>
                <w:sz w:val="16"/>
                <w:szCs w:val="16"/>
                <w:lang w:val="en-US"/>
              </w:rPr>
            </w:pPr>
            <w:ins w:id="4587" w:author="Lavignotte Fabien" w:date="2013-02-08T15:09:00Z">
              <w:r>
                <w:rPr>
                  <w:i/>
                  <w:color w:val="548DD4"/>
                  <w:sz w:val="16"/>
                  <w:szCs w:val="16"/>
                  <w:lang w:val="en-US"/>
                </w:rPr>
                <w:t>Standing Order Data Acess Request</w:t>
              </w:r>
            </w:ins>
          </w:p>
        </w:tc>
      </w:tr>
      <w:tr w:rsidR="009A698A" w:rsidRPr="00B17EAC" w:rsidTr="0081072C">
        <w:trPr>
          <w:ins w:id="4588" w:author="Lavignotte Fabien" w:date="2013-02-08T15:09:00Z"/>
        </w:trPr>
        <w:tc>
          <w:tcPr>
            <w:tcW w:w="8613" w:type="dxa"/>
            <w:gridSpan w:val="4"/>
            <w:shd w:val="clear" w:color="auto" w:fill="A6A6A6"/>
          </w:tcPr>
          <w:p w:rsidR="009A698A" w:rsidRPr="00E31C5B" w:rsidRDefault="009A698A" w:rsidP="0081072C">
            <w:pPr>
              <w:spacing w:after="0"/>
              <w:rPr>
                <w:ins w:id="4589" w:author="Lavignotte Fabien" w:date="2013-02-08T15:09:00Z"/>
                <w:lang w:val="en-US"/>
              </w:rPr>
            </w:pPr>
            <w:ins w:id="4590" w:author="Lavignotte Fabien" w:date="2013-02-08T15:09:00Z">
              <w:r w:rsidRPr="00E31C5B">
                <w:rPr>
                  <w:lang w:val="en-US"/>
                </w:rPr>
                <w:t>Description and Objective</w:t>
              </w:r>
            </w:ins>
          </w:p>
        </w:tc>
      </w:tr>
      <w:tr w:rsidR="009A698A" w:rsidRPr="004E5884" w:rsidTr="0081072C">
        <w:trPr>
          <w:trHeight w:val="113"/>
          <w:ins w:id="4591" w:author="Lavignotte Fabien" w:date="2013-02-08T15:09:00Z"/>
        </w:trPr>
        <w:tc>
          <w:tcPr>
            <w:tcW w:w="8613" w:type="dxa"/>
            <w:gridSpan w:val="4"/>
            <w:shd w:val="clear" w:color="auto" w:fill="auto"/>
          </w:tcPr>
          <w:p w:rsidR="009A698A" w:rsidRPr="00E31C5B" w:rsidRDefault="009A698A" w:rsidP="0081072C">
            <w:pPr>
              <w:spacing w:after="0"/>
              <w:rPr>
                <w:ins w:id="4592" w:author="Lavignotte Fabien" w:date="2013-02-08T15:09:00Z"/>
                <w:lang w:val="en-US"/>
              </w:rPr>
            </w:pPr>
            <w:ins w:id="4593" w:author="Lavignotte Fabien" w:date="2013-02-08T15:09:00Z">
              <w:r w:rsidRPr="005E1E95">
                <w:rPr>
                  <w:i/>
                  <w:color w:val="548DD4"/>
                  <w:sz w:val="16"/>
                  <w:szCs w:val="16"/>
                  <w:lang w:val="en-US"/>
                </w:rPr>
                <w:t xml:space="preserve">The design of this test deals with the </w:t>
              </w:r>
              <w:r>
                <w:rPr>
                  <w:i/>
                  <w:color w:val="548DD4"/>
                  <w:sz w:val="16"/>
                  <w:szCs w:val="16"/>
                  <w:lang w:val="en-US"/>
                </w:rPr>
                <w:t>management of standing order data access request.</w:t>
              </w:r>
            </w:ins>
          </w:p>
        </w:tc>
      </w:tr>
      <w:tr w:rsidR="009A698A" w:rsidRPr="00B17EAC" w:rsidTr="0081072C">
        <w:trPr>
          <w:ins w:id="4594" w:author="Lavignotte Fabien" w:date="2013-02-08T15:09:00Z"/>
        </w:trPr>
        <w:tc>
          <w:tcPr>
            <w:tcW w:w="8613" w:type="dxa"/>
            <w:gridSpan w:val="4"/>
            <w:shd w:val="clear" w:color="auto" w:fill="A6A6A6"/>
          </w:tcPr>
          <w:p w:rsidR="009A698A" w:rsidRPr="00544FC8" w:rsidRDefault="009A698A" w:rsidP="0081072C">
            <w:pPr>
              <w:spacing w:after="0"/>
              <w:rPr>
                <w:ins w:id="4595" w:author="Lavignotte Fabien" w:date="2013-02-08T15:09:00Z"/>
                <w:sz w:val="14"/>
                <w:szCs w:val="14"/>
              </w:rPr>
            </w:pPr>
            <w:ins w:id="4596" w:author="Lavignotte Fabien" w:date="2013-02-08T15:09:00Z">
              <w:r>
                <w:rPr>
                  <w:b/>
                  <w:sz w:val="14"/>
                  <w:szCs w:val="14"/>
                </w:rPr>
                <w:t>Features to be tested</w:t>
              </w:r>
            </w:ins>
          </w:p>
        </w:tc>
      </w:tr>
      <w:tr w:rsidR="009A698A" w:rsidRPr="004E5884" w:rsidTr="0081072C">
        <w:trPr>
          <w:ins w:id="4597" w:author="Lavignotte Fabien" w:date="2013-02-08T15:09:00Z"/>
        </w:trPr>
        <w:tc>
          <w:tcPr>
            <w:tcW w:w="8613" w:type="dxa"/>
            <w:gridSpan w:val="4"/>
            <w:shd w:val="clear" w:color="auto" w:fill="auto"/>
          </w:tcPr>
          <w:p w:rsidR="009A698A" w:rsidRPr="00E31C5B" w:rsidRDefault="009A698A" w:rsidP="0081072C">
            <w:pPr>
              <w:spacing w:after="0"/>
              <w:rPr>
                <w:ins w:id="4598" w:author="Lavignotte Fabien" w:date="2013-02-08T15:09:00Z"/>
                <w:lang w:val="en-US"/>
              </w:rPr>
            </w:pPr>
            <w:ins w:id="4599" w:author="Lavignotte Fabien" w:date="2013-02-08T15:09:00Z">
              <w:r w:rsidRPr="00E31C5B">
                <w:rPr>
                  <w:lang w:val="en-US"/>
                </w:rPr>
                <w:t>This test shall verify:</w:t>
              </w:r>
            </w:ins>
          </w:p>
          <w:p w:rsidR="009A698A" w:rsidRDefault="009A698A" w:rsidP="0081072C">
            <w:pPr>
              <w:pStyle w:val="Paragraphedeliste"/>
              <w:numPr>
                <w:ilvl w:val="0"/>
                <w:numId w:val="12"/>
              </w:numPr>
              <w:spacing w:after="0"/>
              <w:rPr>
                <w:ins w:id="4600" w:author="Lavignotte Fabien" w:date="2013-02-08T15:09:00Z"/>
              </w:rPr>
            </w:pPr>
            <w:ins w:id="4601" w:author="Lavignotte Fabien" w:date="2013-02-08T15:09:00Z">
              <w:r>
                <w:t>A dataset search can be build from an existing OpenSearchURL</w:t>
              </w:r>
            </w:ins>
          </w:p>
          <w:p w:rsidR="009A698A" w:rsidRDefault="009A698A" w:rsidP="0081072C">
            <w:pPr>
              <w:pStyle w:val="Paragraphedeliste"/>
              <w:numPr>
                <w:ilvl w:val="0"/>
                <w:numId w:val="12"/>
              </w:numPr>
              <w:spacing w:after="0"/>
              <w:rPr>
                <w:ins w:id="4602" w:author="Lavignotte Fabien" w:date="2013-02-08T15:09:00Z"/>
              </w:rPr>
            </w:pPr>
            <w:ins w:id="4603" w:author="Lavignotte Fabien" w:date="2013-02-08T15:10:00Z">
              <w:r>
                <w:t>A dataset search supports bbox and polygon</w:t>
              </w:r>
            </w:ins>
          </w:p>
          <w:p w:rsidR="009A698A" w:rsidRPr="005760DC" w:rsidRDefault="009A698A" w:rsidP="0081072C">
            <w:pPr>
              <w:pStyle w:val="Paragraphedeliste"/>
              <w:spacing w:after="0"/>
              <w:rPr>
                <w:ins w:id="4604" w:author="Lavignotte Fabien" w:date="2013-02-08T15:09:00Z"/>
              </w:rPr>
            </w:pPr>
          </w:p>
        </w:tc>
      </w:tr>
      <w:tr w:rsidR="009A698A" w:rsidRPr="00B17EAC" w:rsidTr="0081072C">
        <w:trPr>
          <w:ins w:id="4605" w:author="Lavignotte Fabien" w:date="2013-02-08T15:09:00Z"/>
        </w:trPr>
        <w:tc>
          <w:tcPr>
            <w:tcW w:w="8613" w:type="dxa"/>
            <w:gridSpan w:val="4"/>
            <w:shd w:val="clear" w:color="auto" w:fill="A6A6A6"/>
          </w:tcPr>
          <w:p w:rsidR="009A698A" w:rsidRPr="00544FC8" w:rsidRDefault="009A698A" w:rsidP="0081072C">
            <w:pPr>
              <w:spacing w:after="0"/>
              <w:rPr>
                <w:ins w:id="4606" w:author="Lavignotte Fabien" w:date="2013-02-08T15:09:00Z"/>
                <w:sz w:val="14"/>
                <w:szCs w:val="14"/>
              </w:rPr>
            </w:pPr>
            <w:ins w:id="4607" w:author="Lavignotte Fabien" w:date="2013-02-08T15:09:00Z">
              <w:r>
                <w:rPr>
                  <w:b/>
                  <w:sz w:val="14"/>
                  <w:szCs w:val="14"/>
                </w:rPr>
                <w:t>Approach refinements</w:t>
              </w:r>
            </w:ins>
          </w:p>
        </w:tc>
      </w:tr>
      <w:tr w:rsidR="009A698A" w:rsidRPr="00B17EAC" w:rsidTr="0081072C">
        <w:trPr>
          <w:ins w:id="4608" w:author="Lavignotte Fabien" w:date="2013-02-08T15:09:00Z"/>
        </w:trPr>
        <w:tc>
          <w:tcPr>
            <w:tcW w:w="8613" w:type="dxa"/>
            <w:gridSpan w:val="4"/>
            <w:shd w:val="clear" w:color="auto" w:fill="auto"/>
          </w:tcPr>
          <w:p w:rsidR="009A698A" w:rsidRPr="00544FC8" w:rsidRDefault="009A698A">
            <w:pPr>
              <w:spacing w:after="0"/>
              <w:rPr>
                <w:ins w:id="4609" w:author="Lavignotte Fabien" w:date="2013-02-08T15:09:00Z"/>
              </w:rPr>
            </w:pPr>
            <w:ins w:id="4610" w:author="Lavignotte Fabien" w:date="2013-02-08T15:09:00Z">
              <w:r>
                <w:t xml:space="preserve">The aim of this test is to check that the WebClient can manage </w:t>
              </w:r>
            </w:ins>
            <w:ins w:id="4611" w:author="Lavignotte Fabien" w:date="2013-02-08T15:10:00Z">
              <w:r>
                <w:t>importing dataset search in URL form</w:t>
              </w:r>
            </w:ins>
            <w:ins w:id="4612" w:author="Lavignotte Fabien" w:date="2013-02-08T15:09:00Z">
              <w:r>
                <w:t>.</w:t>
              </w:r>
            </w:ins>
          </w:p>
        </w:tc>
      </w:tr>
      <w:tr w:rsidR="009A698A" w:rsidRPr="00B17EAC" w:rsidTr="0081072C">
        <w:trPr>
          <w:ins w:id="4613" w:author="Lavignotte Fabien" w:date="2013-02-08T15:09:00Z"/>
        </w:trPr>
        <w:tc>
          <w:tcPr>
            <w:tcW w:w="8613" w:type="dxa"/>
            <w:gridSpan w:val="4"/>
            <w:shd w:val="clear" w:color="auto" w:fill="A6A6A6"/>
          </w:tcPr>
          <w:p w:rsidR="009A698A" w:rsidRPr="00544FC8" w:rsidRDefault="009A698A" w:rsidP="0081072C">
            <w:pPr>
              <w:spacing w:after="0"/>
              <w:rPr>
                <w:ins w:id="4614" w:author="Lavignotte Fabien" w:date="2013-02-08T15:09:00Z"/>
                <w:sz w:val="14"/>
                <w:szCs w:val="14"/>
              </w:rPr>
            </w:pPr>
            <w:ins w:id="4615" w:author="Lavignotte Fabien" w:date="2013-02-08T15:09:00Z">
              <w:r>
                <w:rPr>
                  <w:b/>
                  <w:sz w:val="14"/>
                  <w:szCs w:val="14"/>
                </w:rPr>
                <w:t>Test Case Identifiers</w:t>
              </w:r>
            </w:ins>
          </w:p>
        </w:tc>
      </w:tr>
      <w:tr w:rsidR="009A698A" w:rsidRPr="00B17EAC" w:rsidTr="0081072C">
        <w:trPr>
          <w:ins w:id="4616" w:author="Lavignotte Fabien" w:date="2013-02-08T15:09:00Z"/>
        </w:trPr>
        <w:tc>
          <w:tcPr>
            <w:tcW w:w="8613" w:type="dxa"/>
            <w:gridSpan w:val="4"/>
            <w:shd w:val="clear" w:color="auto" w:fill="auto"/>
          </w:tcPr>
          <w:p w:rsidR="009A698A" w:rsidRPr="00544FC8" w:rsidRDefault="009A698A" w:rsidP="0081072C">
            <w:pPr>
              <w:spacing w:after="0"/>
              <w:rPr>
                <w:ins w:id="4617" w:author="Lavignotte Fabien" w:date="2013-02-08T15:09:00Z"/>
              </w:rPr>
            </w:pPr>
          </w:p>
        </w:tc>
      </w:tr>
    </w:tbl>
    <w:p w:rsidR="009A698A" w:rsidRPr="00276F6C" w:rsidRDefault="009A698A" w:rsidP="009A698A">
      <w:pPr>
        <w:rPr>
          <w:ins w:id="4618" w:author="Lavignotte Fabien" w:date="2013-02-08T15:09:00Z"/>
          <w:lang w:val="en-US"/>
        </w:rPr>
      </w:pPr>
    </w:p>
    <w:p w:rsidR="007F334B" w:rsidRPr="00276F6C" w:rsidRDefault="007F334B" w:rsidP="007F334B">
      <w:pPr>
        <w:rPr>
          <w:ins w:id="4619" w:author="Lavignotte Fabien" w:date="2013-01-14T16:39:00Z"/>
          <w:lang w:val="en-US"/>
        </w:rPr>
      </w:pPr>
    </w:p>
    <w:p w:rsidR="00E05E3C" w:rsidRPr="00276F6C" w:rsidRDefault="00E05E3C" w:rsidP="00E05E3C">
      <w:pPr>
        <w:rPr>
          <w:ins w:id="4620" w:author="Lavignotte Fabien" w:date="2013-01-14T16:38:00Z"/>
          <w:lang w:val="en-US"/>
        </w:rPr>
      </w:pPr>
    </w:p>
    <w:p w:rsidR="00FA110C" w:rsidRPr="00276F6C" w:rsidRDefault="00FA110C" w:rsidP="00FA110C">
      <w:pPr>
        <w:rPr>
          <w:ins w:id="4621" w:author="Lavignotte Fabien" w:date="2013-01-14T16:31:00Z"/>
          <w:lang w:val="en-US"/>
        </w:rPr>
      </w:pPr>
    </w:p>
    <w:p w:rsidR="00FA110C" w:rsidRPr="00276F6C" w:rsidRDefault="00FA110C" w:rsidP="005C4CDB">
      <w:pPr>
        <w:rPr>
          <w:lang w:val="en-US"/>
        </w:rPr>
      </w:pPr>
    </w:p>
    <w:p w:rsidR="00746089" w:rsidRDefault="00746089">
      <w:pPr>
        <w:rPr>
          <w:rFonts w:ascii="Verdana" w:eastAsia="Times New Roman" w:hAnsi="Verdana" w:cs="Times New Roman"/>
          <w:caps/>
          <w:sz w:val="26"/>
          <w:szCs w:val="20"/>
          <w:lang w:val="en-US"/>
        </w:rPr>
      </w:pPr>
      <w:r w:rsidRPr="009045C7">
        <w:rPr>
          <w:lang w:val="en-US"/>
        </w:rPr>
        <w:br w:type="page"/>
      </w:r>
    </w:p>
    <w:p w:rsidR="001D6726" w:rsidRDefault="001D6726" w:rsidP="00A353EF">
      <w:pPr>
        <w:pStyle w:val="Titre2"/>
        <w:rPr>
          <w:ins w:id="4622" w:author="Lavignotte Fabien" w:date="2013-01-14T16:41:00Z"/>
        </w:rPr>
      </w:pPr>
      <w:bookmarkStart w:id="4623" w:name="_Toc348082125"/>
      <w:r>
        <w:lastRenderedPageBreak/>
        <w:t>Software Unit and Integration Test Case Specification</w:t>
      </w:r>
      <w:bookmarkEnd w:id="4623"/>
    </w:p>
    <w:p w:rsidR="004E136F" w:rsidRDefault="004E136F">
      <w:pPr>
        <w:rPr>
          <w:ins w:id="4624" w:author="Lavignotte Fabien" w:date="2013-01-14T16:45:00Z"/>
        </w:rPr>
        <w:pPrChange w:id="4625" w:author="Lavignotte Fabien" w:date="2013-01-14T16:41:00Z">
          <w:pPr>
            <w:pStyle w:val="Titre2"/>
          </w:pPr>
        </w:pPrChange>
      </w:pPr>
      <w:ins w:id="4626" w:author="Lavignotte Fabien" w:date="2013-01-14T16:41:00Z">
        <w:r>
          <w:rPr>
            <w:lang w:val="en-US"/>
          </w:rPr>
          <w:t xml:space="preserve">For each unit test design, a </w:t>
        </w:r>
      </w:ins>
      <w:ins w:id="4627" w:author="Lavignotte Fabien" w:date="2013-01-14T16:56:00Z">
        <w:r w:rsidR="00D556F2">
          <w:rPr>
            <w:lang w:val="en-US"/>
          </w:rPr>
          <w:t>JavaScript</w:t>
        </w:r>
      </w:ins>
      <w:ins w:id="4628" w:author="Lavignotte Fabien" w:date="2013-01-14T16:41:00Z">
        <w:r>
          <w:rPr>
            <w:lang w:val="en-US"/>
          </w:rPr>
          <w:t xml:space="preserve"> module is </w:t>
        </w:r>
      </w:ins>
      <w:ins w:id="4629" w:author="Lavignotte Fabien" w:date="2013-01-14T16:56:00Z">
        <w:r w:rsidR="00D556F2">
          <w:rPr>
            <w:lang w:val="en-US"/>
          </w:rPr>
          <w:t>developed</w:t>
        </w:r>
      </w:ins>
      <w:ins w:id="4630" w:author="Lavignotte Fabien" w:date="2013-01-14T16:41:00Z">
        <w:r>
          <w:rPr>
            <w:lang w:val="en-US"/>
          </w:rPr>
          <w:t xml:space="preserve"> and integrated into the QUnit </w:t>
        </w:r>
      </w:ins>
      <w:ins w:id="4631" w:author="Lavignotte Fabien" w:date="2013-01-14T16:42:00Z">
        <w:r>
          <w:rPr>
            <w:lang w:val="en-US"/>
          </w:rPr>
          <w:t>testing framework.</w:t>
        </w:r>
      </w:ins>
    </w:p>
    <w:p w:rsidR="003C0899" w:rsidRDefault="003C0899">
      <w:pPr>
        <w:rPr>
          <w:ins w:id="4632" w:author="Lavignotte Fabien" w:date="2013-01-14T16:45:00Z"/>
        </w:rPr>
        <w:pPrChange w:id="4633" w:author="Lavignotte Fabien" w:date="2013-01-14T16:41:00Z">
          <w:pPr>
            <w:pStyle w:val="Titre2"/>
          </w:pPr>
        </w:pPrChange>
      </w:pPr>
      <w:ins w:id="4634" w:author="Lavignotte Fabien" w:date="2013-01-14T16:45:00Z">
        <w:r>
          <w:rPr>
            <w:lang w:val="en-US"/>
          </w:rPr>
          <w:t xml:space="preserve">All test cases </w:t>
        </w:r>
      </w:ins>
      <w:ins w:id="4635" w:author="Lavignotte Fabien" w:date="2013-01-14T16:47:00Z">
        <w:r>
          <w:rPr>
            <w:lang w:val="en-US"/>
          </w:rPr>
          <w:t>share</w:t>
        </w:r>
      </w:ins>
      <w:ins w:id="4636" w:author="Lavignotte Fabien" w:date="2013-01-14T16:45:00Z">
        <w:r>
          <w:rPr>
            <w:lang w:val="en-US"/>
          </w:rPr>
          <w:t xml:space="preserve"> the same definition:</w:t>
        </w:r>
      </w:ins>
    </w:p>
    <w:p w:rsidR="003C0899" w:rsidRDefault="003C0899">
      <w:pPr>
        <w:pStyle w:val="Paragraphedeliste"/>
        <w:numPr>
          <w:ilvl w:val="0"/>
          <w:numId w:val="25"/>
        </w:numPr>
        <w:rPr>
          <w:ins w:id="4637" w:author="Lavignotte Fabien" w:date="2013-01-14T16:45:00Z"/>
        </w:rPr>
        <w:pPrChange w:id="4638" w:author="Lavignotte Fabien" w:date="2013-01-14T16:45:00Z">
          <w:pPr>
            <w:pStyle w:val="Titre2"/>
          </w:pPr>
        </w:pPrChange>
      </w:pPr>
      <w:ins w:id="4639" w:author="Lavignotte Fabien" w:date="2013-01-14T16:45:00Z">
        <w:r>
          <w:t xml:space="preserve">Inputs </w:t>
        </w:r>
      </w:ins>
      <w:ins w:id="4640" w:author="Lavignotte Fabien" w:date="2013-01-14T16:56:00Z">
        <w:r w:rsidR="00D556F2">
          <w:t>specification:</w:t>
        </w:r>
      </w:ins>
      <w:ins w:id="4641" w:author="Lavignotte Fabien" w:date="2013-01-14T16:45:00Z">
        <w:r>
          <w:t xml:space="preserve"> </w:t>
        </w:r>
      </w:ins>
      <w:ins w:id="4642" w:author="Lavignotte Fabien" w:date="2013-01-14T16:56:00Z">
        <w:r w:rsidR="00D556F2">
          <w:t>A web server (test or the sub-system) needs to be accessible.</w:t>
        </w:r>
      </w:ins>
    </w:p>
    <w:p w:rsidR="003C0899" w:rsidRDefault="003C0899">
      <w:pPr>
        <w:pStyle w:val="Paragraphedeliste"/>
        <w:numPr>
          <w:ilvl w:val="0"/>
          <w:numId w:val="25"/>
        </w:numPr>
        <w:rPr>
          <w:ins w:id="4643" w:author="Lavignotte Fabien" w:date="2013-01-14T16:46:00Z"/>
        </w:rPr>
        <w:pPrChange w:id="4644" w:author="Lavignotte Fabien" w:date="2013-01-14T16:45:00Z">
          <w:pPr>
            <w:pStyle w:val="Titre2"/>
          </w:pPr>
        </w:pPrChange>
      </w:pPr>
      <w:ins w:id="4645" w:author="Lavignotte Fabien" w:date="2013-01-14T16:46:00Z">
        <w:r>
          <w:t xml:space="preserve">Outputs specification : see </w:t>
        </w:r>
        <w:r>
          <w:fldChar w:fldCharType="begin"/>
        </w:r>
        <w:r>
          <w:instrText xml:space="preserve"> REF _Ref345945323 \h </w:instrText>
        </w:r>
      </w:ins>
      <w:r>
        <w:fldChar w:fldCharType="separate"/>
      </w:r>
      <w:ins w:id="4646" w:author="Lavignotte Fabien" w:date="2013-01-14T16:46:00Z">
        <w:r>
          <w:t xml:space="preserve">Figure </w:t>
        </w:r>
        <w:r>
          <w:rPr>
            <w:noProof/>
          </w:rPr>
          <w:t>1</w:t>
        </w:r>
        <w:r>
          <w:t xml:space="preserve"> Unit test results</w:t>
        </w:r>
        <w:r>
          <w:fldChar w:fldCharType="end"/>
        </w:r>
        <w:r>
          <w:t xml:space="preserve"> for resulting outputs</w:t>
        </w:r>
      </w:ins>
    </w:p>
    <w:p w:rsidR="003C0899" w:rsidRDefault="003C0899">
      <w:pPr>
        <w:pStyle w:val="Paragraphedeliste"/>
        <w:numPr>
          <w:ilvl w:val="0"/>
          <w:numId w:val="25"/>
        </w:numPr>
        <w:rPr>
          <w:ins w:id="4647" w:author="Lavignotte Fabien" w:date="2013-01-14T16:47:00Z"/>
        </w:rPr>
        <w:pPrChange w:id="4648" w:author="Lavignotte Fabien" w:date="2013-01-14T16:45:00Z">
          <w:pPr>
            <w:pStyle w:val="Titre2"/>
          </w:pPr>
        </w:pPrChange>
      </w:pPr>
      <w:ins w:id="4649" w:author="Lavignotte Fabien" w:date="2013-01-14T16:46:00Z">
        <w:r>
          <w:t xml:space="preserve">Test Pass – Fail Criteria: see </w:t>
        </w:r>
        <w:r>
          <w:fldChar w:fldCharType="begin"/>
        </w:r>
        <w:r>
          <w:instrText xml:space="preserve"> REF _Ref345945323 \h </w:instrText>
        </w:r>
      </w:ins>
      <w:ins w:id="4650" w:author="Lavignotte Fabien" w:date="2013-01-14T16:46:00Z">
        <w:r>
          <w:fldChar w:fldCharType="separate"/>
        </w:r>
        <w:r>
          <w:t xml:space="preserve">Figure </w:t>
        </w:r>
        <w:r>
          <w:rPr>
            <w:noProof/>
          </w:rPr>
          <w:t>1</w:t>
        </w:r>
        <w:r>
          <w:t xml:space="preserve"> Unit test results</w:t>
        </w:r>
        <w:r>
          <w:fldChar w:fldCharType="end"/>
        </w:r>
      </w:ins>
      <w:ins w:id="4651" w:author="Lavignotte Fabien" w:date="2013-01-14T16:47:00Z">
        <w:r>
          <w:t>, test pass are highlighted in green, test fail in red</w:t>
        </w:r>
      </w:ins>
      <w:ins w:id="4652" w:author="Lavignotte Fabien" w:date="2013-01-14T16:57:00Z">
        <w:r w:rsidR="00D556F2">
          <w:t>.</w:t>
        </w:r>
      </w:ins>
    </w:p>
    <w:p w:rsidR="00435142" w:rsidRDefault="003C0899">
      <w:pPr>
        <w:pStyle w:val="Paragraphedeliste"/>
        <w:numPr>
          <w:ilvl w:val="0"/>
          <w:numId w:val="25"/>
        </w:numPr>
        <w:rPr>
          <w:ins w:id="4653" w:author="Lavignotte Fabien" w:date="2013-01-25T17:33:00Z"/>
        </w:rPr>
        <w:pPrChange w:id="4654" w:author="Lavignotte Fabien" w:date="2013-01-25T17:33:00Z">
          <w:pPr>
            <w:pStyle w:val="Titre2"/>
          </w:pPr>
        </w:pPrChange>
      </w:pPr>
      <w:ins w:id="4655" w:author="Lavignotte Fabien" w:date="2013-01-14T16:48:00Z">
        <w:r>
          <w:t>Environmental needs: The Web Client source code needs to be used, not the packaged version</w:t>
        </w:r>
      </w:ins>
      <w:ins w:id="4656" w:author="Lavignotte Fabien" w:date="2013-01-14T16:55:00Z">
        <w:r w:rsidR="00D556F2">
          <w:t>.</w:t>
        </w:r>
      </w:ins>
    </w:p>
    <w:p w:rsidR="00435142" w:rsidRDefault="0009143B">
      <w:pPr>
        <w:rPr>
          <w:ins w:id="4657" w:author="Lavignotte Fabien" w:date="2013-01-25T17:33:00Z"/>
        </w:rPr>
        <w:pPrChange w:id="4658" w:author="Lavignotte Fabien" w:date="2013-01-25T17:33:00Z">
          <w:pPr>
            <w:pStyle w:val="Titre2"/>
          </w:pPr>
        </w:pPrChange>
      </w:pPr>
      <w:ins w:id="4659" w:author="Lavignotte Fabien" w:date="2013-01-25T17:34:00Z">
        <w:r>
          <w:t>The following figures shows the unit tests</w:t>
        </w:r>
      </w:ins>
      <w:ins w:id="4660" w:author="Lavignotte Fabien" w:date="2013-01-25T17:35:00Z">
        <w:r>
          <w:t xml:space="preserve"> details</w:t>
        </w:r>
      </w:ins>
      <w:ins w:id="4661" w:author="Lavignotte Fabien" w:date="2013-01-25T17:34:00Z">
        <w:r>
          <w:t xml:space="preserve"> for each </w:t>
        </w:r>
      </w:ins>
      <w:ins w:id="4662" w:author="Lavignotte Fabien" w:date="2013-01-25T17:35:00Z">
        <w:r>
          <w:t>unit test design:</w:t>
        </w:r>
      </w:ins>
    </w:p>
    <w:p w:rsidR="00435142" w:rsidRPr="00435142" w:rsidRDefault="00435142">
      <w:pPr>
        <w:pStyle w:val="Paragraphedeliste"/>
        <w:rPr>
          <w:ins w:id="4663" w:author="Lavignotte Fabien" w:date="2013-01-25T17:33:00Z"/>
        </w:rPr>
        <w:pPrChange w:id="4664" w:author="Lavignotte Fabien" w:date="2013-01-25T17:33:00Z">
          <w:pPr>
            <w:pStyle w:val="Paragraphedeliste"/>
            <w:numPr>
              <w:numId w:val="25"/>
            </w:numPr>
            <w:ind w:hanging="360"/>
          </w:pPr>
        </w:pPrChange>
      </w:pPr>
      <w:ins w:id="4665" w:author="Lavignotte Fabien" w:date="2013-01-25T17:33:00Z">
        <w:r>
          <w:rPr>
            <w:noProof/>
            <w:lang w:val="fr-FR" w:eastAsia="fr-FR"/>
          </w:rPr>
          <w:drawing>
            <wp:inline distT="0" distB="0" distL="0" distR="0" wp14:anchorId="3B0786E7" wp14:editId="2ACF1BCB">
              <wp:extent cx="341947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9475" cy="3124200"/>
                      </a:xfrm>
                      <a:prstGeom prst="rect">
                        <a:avLst/>
                      </a:prstGeom>
                      <a:noFill/>
                      <a:ln>
                        <a:noFill/>
                      </a:ln>
                    </pic:spPr>
                  </pic:pic>
                </a:graphicData>
              </a:graphic>
            </wp:inline>
          </w:drawing>
        </w:r>
      </w:ins>
    </w:p>
    <w:p w:rsidR="00435142" w:rsidRPr="00435142" w:rsidRDefault="00435142">
      <w:pPr>
        <w:pStyle w:val="Paragraphedeliste"/>
        <w:rPr>
          <w:ins w:id="4666" w:author="Lavignotte Fabien" w:date="2013-01-25T17:33:00Z"/>
        </w:rPr>
        <w:pPrChange w:id="4667" w:author="Lavignotte Fabien" w:date="2013-01-25T17:33:00Z">
          <w:pPr>
            <w:pStyle w:val="Paragraphedeliste"/>
            <w:numPr>
              <w:numId w:val="25"/>
            </w:numPr>
            <w:ind w:hanging="360"/>
          </w:pPr>
        </w:pPrChange>
      </w:pPr>
      <w:ins w:id="4668" w:author="Lavignotte Fabien" w:date="2013-01-25T17:33:00Z">
        <w:r>
          <w:rPr>
            <w:noProof/>
            <w:lang w:val="fr-FR" w:eastAsia="fr-FR"/>
          </w:rPr>
          <w:drawing>
            <wp:inline distT="0" distB="0" distL="0" distR="0" wp14:anchorId="666A0659" wp14:editId="0C8268BD">
              <wp:extent cx="40671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7175" cy="2562225"/>
                      </a:xfrm>
                      <a:prstGeom prst="rect">
                        <a:avLst/>
                      </a:prstGeom>
                      <a:noFill/>
                      <a:ln>
                        <a:noFill/>
                      </a:ln>
                    </pic:spPr>
                  </pic:pic>
                </a:graphicData>
              </a:graphic>
            </wp:inline>
          </w:drawing>
        </w:r>
      </w:ins>
    </w:p>
    <w:p w:rsidR="00435142" w:rsidRPr="00435142" w:rsidRDefault="00435142">
      <w:pPr>
        <w:pStyle w:val="Paragraphedeliste"/>
        <w:rPr>
          <w:ins w:id="4669" w:author="Lavignotte Fabien" w:date="2013-01-25T17:33:00Z"/>
        </w:rPr>
        <w:pPrChange w:id="4670" w:author="Lavignotte Fabien" w:date="2013-01-25T17:33:00Z">
          <w:pPr>
            <w:pStyle w:val="Paragraphedeliste"/>
            <w:numPr>
              <w:numId w:val="25"/>
            </w:numPr>
            <w:ind w:hanging="360"/>
          </w:pPr>
        </w:pPrChange>
      </w:pPr>
      <w:ins w:id="4671" w:author="Lavignotte Fabien" w:date="2013-01-25T17:33:00Z">
        <w:r>
          <w:rPr>
            <w:noProof/>
            <w:lang w:val="fr-FR" w:eastAsia="fr-FR"/>
          </w:rPr>
          <w:lastRenderedPageBreak/>
          <w:drawing>
            <wp:inline distT="0" distB="0" distL="0" distR="0" wp14:anchorId="01F8DD6D" wp14:editId="43534C01">
              <wp:extent cx="4486275" cy="3352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3352800"/>
                      </a:xfrm>
                      <a:prstGeom prst="rect">
                        <a:avLst/>
                      </a:prstGeom>
                      <a:noFill/>
                      <a:ln>
                        <a:noFill/>
                      </a:ln>
                    </pic:spPr>
                  </pic:pic>
                </a:graphicData>
              </a:graphic>
            </wp:inline>
          </w:drawing>
        </w:r>
      </w:ins>
    </w:p>
    <w:p w:rsidR="00435142" w:rsidRPr="00435142" w:rsidRDefault="00435142">
      <w:pPr>
        <w:pStyle w:val="Paragraphedeliste"/>
        <w:rPr>
          <w:ins w:id="4672" w:author="Lavignotte Fabien" w:date="2013-01-25T17:33:00Z"/>
        </w:rPr>
        <w:pPrChange w:id="4673" w:author="Lavignotte Fabien" w:date="2013-01-25T17:33:00Z">
          <w:pPr>
            <w:pStyle w:val="Paragraphedeliste"/>
            <w:numPr>
              <w:numId w:val="25"/>
            </w:numPr>
            <w:ind w:hanging="360"/>
          </w:pPr>
        </w:pPrChange>
      </w:pPr>
      <w:ins w:id="4674" w:author="Lavignotte Fabien" w:date="2013-01-25T17:33:00Z">
        <w:r>
          <w:rPr>
            <w:noProof/>
            <w:lang w:val="fr-FR" w:eastAsia="fr-FR"/>
          </w:rPr>
          <w:drawing>
            <wp:inline distT="0" distB="0" distL="0" distR="0" wp14:anchorId="6D979F0D" wp14:editId="6CBD9AA6">
              <wp:extent cx="3181350" cy="1857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1350" cy="1857375"/>
                      </a:xfrm>
                      <a:prstGeom prst="rect">
                        <a:avLst/>
                      </a:prstGeom>
                      <a:noFill/>
                      <a:ln>
                        <a:noFill/>
                      </a:ln>
                    </pic:spPr>
                  </pic:pic>
                </a:graphicData>
              </a:graphic>
            </wp:inline>
          </w:drawing>
        </w:r>
        <w:r w:rsidRPr="00435142">
          <w:br w:type="page"/>
        </w:r>
      </w:ins>
    </w:p>
    <w:p w:rsidR="00435142" w:rsidRPr="00435142" w:rsidRDefault="00435142">
      <w:pPr>
        <w:pStyle w:val="Paragraphedeliste"/>
        <w:rPr>
          <w:ins w:id="4675" w:author="Lavignotte Fabien" w:date="2013-01-25T17:33:00Z"/>
        </w:rPr>
        <w:pPrChange w:id="4676" w:author="Lavignotte Fabien" w:date="2013-01-25T17:33:00Z">
          <w:pPr>
            <w:pStyle w:val="Paragraphedeliste"/>
            <w:numPr>
              <w:numId w:val="25"/>
            </w:numPr>
            <w:ind w:hanging="360"/>
          </w:pPr>
        </w:pPrChange>
      </w:pPr>
      <w:ins w:id="4677" w:author="Lavignotte Fabien" w:date="2013-01-25T17:33:00Z">
        <w:r>
          <w:rPr>
            <w:noProof/>
            <w:lang w:val="fr-FR" w:eastAsia="fr-FR"/>
          </w:rPr>
          <w:lastRenderedPageBreak/>
          <w:drawing>
            <wp:inline distT="0" distB="0" distL="0" distR="0" wp14:anchorId="40E2C5EB" wp14:editId="56CFACB3">
              <wp:extent cx="5838825" cy="3524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8825" cy="3524250"/>
                      </a:xfrm>
                      <a:prstGeom prst="rect">
                        <a:avLst/>
                      </a:prstGeom>
                      <a:noFill/>
                      <a:ln>
                        <a:noFill/>
                      </a:ln>
                    </pic:spPr>
                  </pic:pic>
                </a:graphicData>
              </a:graphic>
            </wp:inline>
          </w:drawing>
        </w:r>
      </w:ins>
    </w:p>
    <w:p w:rsidR="00435142" w:rsidRPr="00435142" w:rsidRDefault="00435142">
      <w:pPr>
        <w:pStyle w:val="Paragraphedeliste"/>
        <w:rPr>
          <w:ins w:id="4678" w:author="Lavignotte Fabien" w:date="2013-01-25T17:33:00Z"/>
        </w:rPr>
        <w:pPrChange w:id="4679" w:author="Lavignotte Fabien" w:date="2013-01-25T17:33:00Z">
          <w:pPr>
            <w:pStyle w:val="Paragraphedeliste"/>
            <w:numPr>
              <w:numId w:val="25"/>
            </w:numPr>
            <w:ind w:hanging="360"/>
          </w:pPr>
        </w:pPrChange>
      </w:pPr>
      <w:ins w:id="4680" w:author="Lavignotte Fabien" w:date="2013-01-25T17:33:00Z">
        <w:r>
          <w:rPr>
            <w:noProof/>
            <w:lang w:val="fr-FR" w:eastAsia="fr-FR"/>
          </w:rPr>
          <w:drawing>
            <wp:inline distT="0" distB="0" distL="0" distR="0" wp14:anchorId="7821312E" wp14:editId="2C68AFF7">
              <wp:extent cx="5943600" cy="3486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ins>
    </w:p>
    <w:p w:rsidR="00435142" w:rsidRDefault="00FD6746">
      <w:pPr>
        <w:ind w:left="360"/>
        <w:jc w:val="center"/>
        <w:rPr>
          <w:ins w:id="4681" w:author="Lavignotte Fabien" w:date="2013-01-14T16:48:00Z"/>
        </w:rPr>
        <w:pPrChange w:id="4682" w:author="Lavignotte Fabien" w:date="2013-02-08T15:12:00Z">
          <w:pPr>
            <w:pStyle w:val="Titre2"/>
          </w:pPr>
        </w:pPrChange>
      </w:pPr>
      <w:ins w:id="4683" w:author="Lavignotte Fabien" w:date="2013-02-08T15:12:00Z">
        <w:r w:rsidRPr="00C97B06">
          <w:rPr>
            <w:noProof/>
            <w:lang w:val="fr-FR" w:eastAsia="fr-FR"/>
          </w:rPr>
          <w:lastRenderedPageBreak/>
          <w:drawing>
            <wp:inline distT="0" distB="0" distL="0" distR="0" wp14:anchorId="5038C739" wp14:editId="7D7DF3B4">
              <wp:extent cx="4619625" cy="452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19625" cy="4524375"/>
                      </a:xfrm>
                      <a:prstGeom prst="rect">
                        <a:avLst/>
                      </a:prstGeom>
                    </pic:spPr>
                  </pic:pic>
                </a:graphicData>
              </a:graphic>
            </wp:inline>
          </w:drawing>
        </w:r>
      </w:ins>
    </w:p>
    <w:p w:rsidR="003C0899" w:rsidRPr="003C0899" w:rsidRDefault="003C0899">
      <w:pPr>
        <w:pStyle w:val="Paragraphedeliste"/>
        <w:pPrChange w:id="4684" w:author="Lavignotte Fabien" w:date="2013-01-14T16:57:00Z">
          <w:pPr>
            <w:pStyle w:val="Titre2"/>
          </w:pPr>
        </w:pPrChange>
      </w:pPr>
    </w:p>
    <w:p w:rsidR="006F2A3A" w:rsidRPr="0056181B" w:rsidDel="004E136F" w:rsidRDefault="0047442E" w:rsidP="006F2A3A">
      <w:pPr>
        <w:rPr>
          <w:del w:id="4685" w:author="Lavignotte Fabien" w:date="2013-01-14T16:41:00Z"/>
          <w:rFonts w:ascii="Verdana" w:hAnsi="Verdana"/>
          <w:sz w:val="18"/>
          <w:szCs w:val="18"/>
          <w:highlight w:val="yellow"/>
          <w:lang w:val="en-GB"/>
        </w:rPr>
      </w:pPr>
      <w:del w:id="4686" w:author="Lavignotte Fabien" w:date="2013-01-14T16:41:00Z">
        <w:r w:rsidDel="004E136F">
          <w:rPr>
            <w:rFonts w:ascii="Verdana" w:hAnsi="Verdana"/>
            <w:sz w:val="18"/>
            <w:szCs w:val="18"/>
            <w:highlight w:val="yellow"/>
            <w:lang w:val="en-GB"/>
          </w:rPr>
          <w:delText>TBC</w:delText>
        </w:r>
        <w:r w:rsidR="006F2A3A" w:rsidRPr="0056181B" w:rsidDel="004E136F">
          <w:rPr>
            <w:rFonts w:ascii="Verdana" w:hAnsi="Verdana"/>
            <w:sz w:val="18"/>
            <w:szCs w:val="18"/>
            <w:highlight w:val="yellow"/>
            <w:lang w:val="en-GB"/>
          </w:rPr>
          <w:delText xml:space="preserve"> for CDR</w:delText>
        </w:r>
        <w:bookmarkStart w:id="4687" w:name="_Toc347334628"/>
        <w:bookmarkEnd w:id="4687"/>
      </w:del>
    </w:p>
    <w:p w:rsidR="001D6726" w:rsidRPr="00417548" w:rsidDel="004E136F" w:rsidRDefault="001D6726" w:rsidP="00A353EF">
      <w:pPr>
        <w:pStyle w:val="Titre3"/>
        <w:rPr>
          <w:del w:id="4688" w:author="Lavignotte Fabien" w:date="2013-01-14T16:41:00Z"/>
        </w:rPr>
      </w:pPr>
      <w:bookmarkStart w:id="4689" w:name="_Toc346805423"/>
      <w:bookmarkStart w:id="4690" w:name="_Toc347392270"/>
      <w:bookmarkStart w:id="4691" w:name="_Toc348082126"/>
      <w:del w:id="4692" w:author="Lavignotte Fabien" w:date="2013-01-14T16:41:00Z">
        <w:r w:rsidDel="004E136F">
          <w:delText>General</w:delText>
        </w:r>
        <w:bookmarkStart w:id="4693" w:name="_Toc347334629"/>
        <w:bookmarkEnd w:id="4689"/>
        <w:bookmarkEnd w:id="4690"/>
        <w:bookmarkEnd w:id="4691"/>
        <w:bookmarkEnd w:id="4693"/>
      </w:del>
    </w:p>
    <w:p w:rsidR="00276F6C" w:rsidRPr="00276F6C" w:rsidDel="004E136F" w:rsidRDefault="00276F6C" w:rsidP="00276F6C">
      <w:pPr>
        <w:spacing w:before="60" w:after="60" w:line="240" w:lineRule="auto"/>
        <w:rPr>
          <w:del w:id="4694" w:author="Lavignotte Fabien" w:date="2013-01-14T16:41:00Z"/>
          <w:rFonts w:ascii="Verdana" w:eastAsia="Times New Roman" w:hAnsi="Verdana" w:cs="Times New Roman"/>
          <w:sz w:val="18"/>
          <w:szCs w:val="24"/>
          <w:lang w:val="en-US"/>
        </w:rPr>
      </w:pPr>
      <w:del w:id="4695"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provide an identification of software unit test and integration test cases. </w:delText>
        </w:r>
        <w:bookmarkStart w:id="4696" w:name="_Toc347334630"/>
        <w:bookmarkEnd w:id="4696"/>
      </w:del>
    </w:p>
    <w:p w:rsidR="00276F6C" w:rsidRPr="00276F6C" w:rsidDel="004E136F" w:rsidRDefault="00276F6C" w:rsidP="00276F6C">
      <w:pPr>
        <w:spacing w:before="60" w:after="60" w:line="240" w:lineRule="auto"/>
        <w:rPr>
          <w:del w:id="4697" w:author="Lavignotte Fabien" w:date="2013-01-14T16:41:00Z"/>
          <w:rFonts w:ascii="Verdana" w:eastAsia="Times New Roman" w:hAnsi="Verdana" w:cs="Times New Roman"/>
          <w:sz w:val="18"/>
          <w:szCs w:val="24"/>
          <w:lang w:val="en-US"/>
        </w:rPr>
      </w:pPr>
      <w:del w:id="4698" w:author="Lavignotte Fabien" w:date="2013-01-14T16:41:00Z">
        <w:r w:rsidRPr="00276F6C" w:rsidDel="004E136F">
          <w:rPr>
            <w:rFonts w:ascii="Verdana" w:eastAsia="Times New Roman" w:hAnsi="Verdana" w:cs="Times New Roman"/>
            <w:sz w:val="18"/>
            <w:szCs w:val="24"/>
            <w:lang w:val="en-US"/>
          </w:rPr>
          <w:delText>b.</w:delText>
        </w:r>
        <w:r w:rsidRPr="00276F6C" w:rsidDel="004E136F">
          <w:rPr>
            <w:rFonts w:ascii="Verdana" w:eastAsia="Times New Roman" w:hAnsi="Verdana" w:cs="Times New Roman"/>
            <w:sz w:val="18"/>
            <w:szCs w:val="24"/>
            <w:lang w:val="en-US"/>
          </w:rPr>
          <w:tab/>
          <w:delText xml:space="preserve">For each identified test case, </w:delText>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provide the information given in &lt;9.2&gt;.</w:delText>
        </w:r>
        <w:bookmarkStart w:id="4699" w:name="_Toc347334631"/>
        <w:bookmarkEnd w:id="4699"/>
      </w:del>
    </w:p>
    <w:p w:rsidR="00276F6C" w:rsidRPr="00276F6C" w:rsidDel="004E136F" w:rsidRDefault="00276F6C" w:rsidP="001C6484">
      <w:pPr>
        <w:ind w:left="708" w:hanging="708"/>
        <w:rPr>
          <w:del w:id="4700" w:author="Lavignotte Fabien" w:date="2013-01-14T16:41:00Z"/>
          <w:lang w:val="en-US"/>
        </w:rPr>
      </w:pPr>
      <w:del w:id="4701" w:author="Lavignotte Fabien" w:date="2013-01-14T16:41:00Z">
        <w:r w:rsidRPr="00571334" w:rsidDel="004E136F">
          <w:rPr>
            <w:rFonts w:ascii="Verdana" w:eastAsia="Times New Roman" w:hAnsi="Verdana" w:cs="Times New Roman"/>
            <w:sz w:val="18"/>
            <w:szCs w:val="24"/>
            <w:lang w:val="en-US"/>
          </w:rPr>
          <w:delText xml:space="preserve">NOTE </w:delText>
        </w:r>
        <w:r w:rsidRPr="00571334" w:rsidDel="004E136F">
          <w:rPr>
            <w:rFonts w:ascii="Verdana" w:eastAsia="Times New Roman" w:hAnsi="Verdana" w:cs="Times New Roman"/>
            <w:sz w:val="18"/>
            <w:szCs w:val="24"/>
            <w:lang w:val="en-US"/>
          </w:rPr>
          <w:tab/>
          <w:delText>Each test case can be described through one or several description sheets.</w:delText>
        </w:r>
        <w:bookmarkStart w:id="4702" w:name="_Toc347334632"/>
        <w:bookmarkEnd w:id="4702"/>
      </w:del>
    </w:p>
    <w:p w:rsidR="001D6726" w:rsidRPr="00417548" w:rsidDel="004E136F" w:rsidRDefault="001D6726" w:rsidP="00A353EF">
      <w:pPr>
        <w:pStyle w:val="Titre3"/>
        <w:rPr>
          <w:del w:id="4703" w:author="Lavignotte Fabien" w:date="2013-01-14T16:41:00Z"/>
        </w:rPr>
      </w:pPr>
      <w:bookmarkStart w:id="4704" w:name="_Toc346805424"/>
      <w:bookmarkStart w:id="4705" w:name="_Toc347392271"/>
      <w:bookmarkStart w:id="4706" w:name="_Toc348082127"/>
      <w:del w:id="4707" w:author="Lavignotte Fabien" w:date="2013-01-14T16:41:00Z">
        <w:r w:rsidDel="004E136F">
          <w:delText>Organization of Each Identified Test Case</w:delText>
        </w:r>
        <w:bookmarkStart w:id="4708" w:name="_Toc347334633"/>
        <w:bookmarkEnd w:id="4704"/>
        <w:bookmarkEnd w:id="4705"/>
        <w:bookmarkEnd w:id="4706"/>
        <w:bookmarkEnd w:id="4708"/>
      </w:del>
    </w:p>
    <w:p w:rsidR="00276F6C" w:rsidRPr="00276F6C" w:rsidDel="004E136F" w:rsidRDefault="00276F6C" w:rsidP="001C6484">
      <w:pPr>
        <w:ind w:left="709" w:hanging="709"/>
        <w:rPr>
          <w:del w:id="4709" w:author="Lavignotte Fabien" w:date="2013-01-14T16:41:00Z"/>
          <w:lang w:val="en-US"/>
        </w:rPr>
      </w:pPr>
      <w:del w:id="4710" w:author="Lavignotte Fabien" w:date="2013-01-14T16:41:00Z">
        <w:r w:rsidRPr="00571334" w:rsidDel="004E136F">
          <w:rPr>
            <w:rFonts w:ascii="Verdana" w:eastAsia="Times New Roman" w:hAnsi="Verdana" w:cs="Times New Roman"/>
            <w:sz w:val="18"/>
            <w:szCs w:val="24"/>
            <w:lang w:val="en-US"/>
          </w:rPr>
          <w:delText xml:space="preserve">NOTE </w:delText>
        </w:r>
        <w:r w:rsidRPr="00571334"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571334" w:rsidDel="004E136F">
          <w:rPr>
            <w:rFonts w:ascii="Verdana" w:eastAsia="Times New Roman" w:hAnsi="Verdana" w:cs="Times New Roman"/>
            <w:sz w:val="18"/>
            <w:szCs w:val="24"/>
            <w:lang w:val="en-US"/>
          </w:rPr>
          <w:delText xml:space="preserve"> provides the definition of each unit and integration test case, detailed as follows.</w:delText>
        </w:r>
        <w:bookmarkStart w:id="4711" w:name="_Toc347334634"/>
        <w:bookmarkEnd w:id="4711"/>
      </w:del>
    </w:p>
    <w:p w:rsidR="001D6726" w:rsidRPr="00417548" w:rsidDel="004E136F" w:rsidRDefault="001D6726" w:rsidP="001C6484">
      <w:pPr>
        <w:pStyle w:val="Titre4"/>
        <w:ind w:left="993" w:hanging="993"/>
        <w:rPr>
          <w:del w:id="4712" w:author="Lavignotte Fabien" w:date="2013-01-14T16:41:00Z"/>
        </w:rPr>
      </w:pPr>
      <w:bookmarkStart w:id="4713" w:name="_Toc346805425"/>
      <w:bookmarkStart w:id="4714" w:name="_Toc347392272"/>
      <w:bookmarkStart w:id="4715" w:name="_Toc348082128"/>
      <w:del w:id="4716" w:author="Lavignotte Fabien" w:date="2013-01-14T16:41:00Z">
        <w:r w:rsidDel="004E136F">
          <w:delText>Test Case Identifier</w:delText>
        </w:r>
        <w:bookmarkStart w:id="4717" w:name="_Toc347334635"/>
        <w:bookmarkEnd w:id="4713"/>
        <w:bookmarkEnd w:id="4714"/>
        <w:bookmarkEnd w:id="4715"/>
        <w:bookmarkEnd w:id="4717"/>
      </w:del>
    </w:p>
    <w:p w:rsidR="00276F6C" w:rsidRPr="00276F6C" w:rsidDel="004E136F" w:rsidRDefault="00276F6C" w:rsidP="00276F6C">
      <w:pPr>
        <w:spacing w:before="60" w:after="60" w:line="240" w:lineRule="auto"/>
        <w:rPr>
          <w:del w:id="4718" w:author="Lavignotte Fabien" w:date="2013-01-14T16:41:00Z"/>
          <w:rFonts w:ascii="Verdana" w:eastAsia="Times New Roman" w:hAnsi="Verdana" w:cs="Times New Roman"/>
          <w:sz w:val="18"/>
          <w:szCs w:val="24"/>
          <w:lang w:val="en-US"/>
        </w:rPr>
      </w:pPr>
      <w:del w:id="4719"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identify the test case uniquely. </w:delText>
        </w:r>
        <w:bookmarkStart w:id="4720" w:name="_Toc347334636"/>
        <w:bookmarkEnd w:id="4720"/>
      </w:del>
    </w:p>
    <w:p w:rsidR="00276F6C" w:rsidRPr="00276F6C" w:rsidDel="004E136F" w:rsidRDefault="00276F6C" w:rsidP="00276F6C">
      <w:pPr>
        <w:spacing w:before="60" w:after="60" w:line="240" w:lineRule="auto"/>
        <w:rPr>
          <w:del w:id="4721" w:author="Lavignotte Fabien" w:date="2013-01-14T16:41:00Z"/>
          <w:rFonts w:ascii="Verdana" w:eastAsia="Times New Roman" w:hAnsi="Verdana" w:cs="Times New Roman"/>
          <w:sz w:val="18"/>
          <w:szCs w:val="24"/>
          <w:lang w:val="en-US"/>
        </w:rPr>
      </w:pPr>
      <w:del w:id="4722" w:author="Lavignotte Fabien" w:date="2013-01-14T16:41:00Z">
        <w:r w:rsidRPr="00276F6C" w:rsidDel="004E136F">
          <w:rPr>
            <w:rFonts w:ascii="Verdana" w:eastAsia="Times New Roman" w:hAnsi="Verdana" w:cs="Times New Roman"/>
            <w:sz w:val="18"/>
            <w:szCs w:val="24"/>
            <w:lang w:val="en-US"/>
          </w:rPr>
          <w:delText>b.</w:delText>
        </w:r>
        <w:r w:rsidRPr="00276F6C" w:rsidDel="004E136F">
          <w:rPr>
            <w:rFonts w:ascii="Verdana" w:eastAsia="Times New Roman" w:hAnsi="Verdana" w:cs="Times New Roman"/>
            <w:sz w:val="18"/>
            <w:szCs w:val="24"/>
            <w:lang w:val="en-US"/>
          </w:rPr>
          <w:tab/>
          <w:delText>A short description of the test case purpose shall be provided.</w:delText>
        </w:r>
        <w:bookmarkStart w:id="4723" w:name="_Toc347334637"/>
        <w:bookmarkEnd w:id="4723"/>
      </w:del>
    </w:p>
    <w:p w:rsidR="001D6726" w:rsidDel="004E136F" w:rsidRDefault="001D6726" w:rsidP="001C6484">
      <w:pPr>
        <w:pStyle w:val="Titre4"/>
        <w:ind w:left="993" w:hanging="993"/>
        <w:rPr>
          <w:del w:id="4724" w:author="Lavignotte Fabien" w:date="2013-01-14T16:41:00Z"/>
        </w:rPr>
      </w:pPr>
      <w:bookmarkStart w:id="4725" w:name="_Toc346805426"/>
      <w:bookmarkStart w:id="4726" w:name="_Toc347392273"/>
      <w:bookmarkStart w:id="4727" w:name="_Toc348082129"/>
      <w:del w:id="4728" w:author="Lavignotte Fabien" w:date="2013-01-14T16:41:00Z">
        <w:r w:rsidDel="004E136F">
          <w:delText>Test Items</w:delText>
        </w:r>
        <w:bookmarkStart w:id="4729" w:name="_Toc347334638"/>
        <w:bookmarkEnd w:id="4725"/>
        <w:bookmarkEnd w:id="4726"/>
        <w:bookmarkEnd w:id="4727"/>
        <w:bookmarkEnd w:id="4729"/>
      </w:del>
    </w:p>
    <w:p w:rsidR="00276F6C" w:rsidRPr="00276F6C" w:rsidDel="004E136F" w:rsidRDefault="00180875" w:rsidP="001C6484">
      <w:pPr>
        <w:pStyle w:val="Paragraphedeliste"/>
        <w:numPr>
          <w:ilvl w:val="0"/>
          <w:numId w:val="8"/>
        </w:numPr>
        <w:rPr>
          <w:del w:id="4730" w:author="Lavignotte Fabien" w:date="2013-01-14T16:41:00Z"/>
        </w:rPr>
      </w:pPr>
      <w:del w:id="4731" w:author="Lavignotte Fabien" w:date="2013-01-14T16:41:00Z">
        <w:r w:rsidDel="004E136F">
          <w:rPr>
            <w:lang w:eastAsia="en-US"/>
          </w:rPr>
          <w:delText>This section</w:delText>
        </w:r>
        <w:r w:rsidR="00276F6C" w:rsidRPr="00276F6C" w:rsidDel="004E136F">
          <w:delText xml:space="preserve"> shall list the test items.</w:delText>
        </w:r>
        <w:bookmarkStart w:id="4732" w:name="_Toc347334639"/>
        <w:bookmarkEnd w:id="4732"/>
      </w:del>
    </w:p>
    <w:p w:rsidR="00276F6C" w:rsidRPr="00276F6C" w:rsidDel="004E136F" w:rsidRDefault="00276F6C" w:rsidP="001C6484">
      <w:pPr>
        <w:pStyle w:val="Paragraphedeliste"/>
        <w:numPr>
          <w:ilvl w:val="0"/>
          <w:numId w:val="8"/>
        </w:numPr>
        <w:rPr>
          <w:del w:id="4733" w:author="Lavignotte Fabien" w:date="2013-01-14T16:41:00Z"/>
          <w:lang w:eastAsia="en-US"/>
        </w:rPr>
      </w:pPr>
      <w:del w:id="4734" w:author="Lavignotte Fabien" w:date="2013-01-14T16:41:00Z">
        <w:r w:rsidRPr="00276F6C" w:rsidDel="004E136F">
          <w:delText xml:space="preserve">Reference to appropriate documentation shall be performed and traceability information shall </w:delText>
        </w:r>
        <w:r w:rsidRPr="00276F6C" w:rsidDel="004E136F">
          <w:rPr>
            <w:lang w:eastAsia="en-US"/>
          </w:rPr>
          <w:delText>be provided.</w:delText>
        </w:r>
        <w:bookmarkStart w:id="4735" w:name="_Toc347334640"/>
        <w:bookmarkEnd w:id="4735"/>
      </w:del>
    </w:p>
    <w:p w:rsidR="001D6726" w:rsidDel="004E136F" w:rsidRDefault="001D6726" w:rsidP="001C6484">
      <w:pPr>
        <w:pStyle w:val="Titre4"/>
        <w:ind w:left="993" w:hanging="993"/>
        <w:rPr>
          <w:del w:id="4736" w:author="Lavignotte Fabien" w:date="2013-01-14T16:41:00Z"/>
        </w:rPr>
      </w:pPr>
      <w:bookmarkStart w:id="4737" w:name="_Toc346805427"/>
      <w:bookmarkStart w:id="4738" w:name="_Toc347392274"/>
      <w:bookmarkStart w:id="4739" w:name="_Toc348082130"/>
      <w:del w:id="4740" w:author="Lavignotte Fabien" w:date="2013-01-14T16:41:00Z">
        <w:r w:rsidDel="004E136F">
          <w:lastRenderedPageBreak/>
          <w:delText>Inputs Specification</w:delText>
        </w:r>
        <w:bookmarkStart w:id="4741" w:name="_Toc347334641"/>
        <w:bookmarkEnd w:id="4737"/>
        <w:bookmarkEnd w:id="4738"/>
        <w:bookmarkEnd w:id="4739"/>
        <w:bookmarkEnd w:id="4741"/>
      </w:del>
    </w:p>
    <w:p w:rsidR="00276F6C" w:rsidRPr="00276F6C" w:rsidDel="004E136F" w:rsidRDefault="00276F6C" w:rsidP="00276F6C">
      <w:pPr>
        <w:spacing w:before="60" w:after="60" w:line="240" w:lineRule="auto"/>
        <w:rPr>
          <w:del w:id="4742" w:author="Lavignotte Fabien" w:date="2013-01-14T16:41:00Z"/>
          <w:rFonts w:ascii="Verdana" w:eastAsia="Times New Roman" w:hAnsi="Verdana" w:cs="Times New Roman"/>
          <w:sz w:val="18"/>
          <w:szCs w:val="24"/>
          <w:lang w:val="en-US"/>
        </w:rPr>
      </w:pPr>
      <w:del w:id="4743"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the inputs to execute the test case.</w:delText>
        </w:r>
        <w:bookmarkStart w:id="4744" w:name="_Toc347334642"/>
        <w:bookmarkEnd w:id="4744"/>
      </w:del>
    </w:p>
    <w:p w:rsidR="001D6726" w:rsidDel="004E136F" w:rsidRDefault="001D6726" w:rsidP="001C6484">
      <w:pPr>
        <w:pStyle w:val="Titre4"/>
        <w:ind w:left="993" w:hanging="993"/>
        <w:rPr>
          <w:del w:id="4745" w:author="Lavignotte Fabien" w:date="2013-01-14T16:41:00Z"/>
        </w:rPr>
      </w:pPr>
      <w:bookmarkStart w:id="4746" w:name="_Toc346805428"/>
      <w:bookmarkStart w:id="4747" w:name="_Toc347392275"/>
      <w:bookmarkStart w:id="4748" w:name="_Toc348082131"/>
      <w:del w:id="4749" w:author="Lavignotte Fabien" w:date="2013-01-14T16:41:00Z">
        <w:r w:rsidDel="004E136F">
          <w:delText>Outputs Specification</w:delText>
        </w:r>
        <w:bookmarkStart w:id="4750" w:name="_Toc347334643"/>
        <w:bookmarkEnd w:id="4746"/>
        <w:bookmarkEnd w:id="4747"/>
        <w:bookmarkEnd w:id="4748"/>
        <w:bookmarkEnd w:id="4750"/>
      </w:del>
    </w:p>
    <w:p w:rsidR="00276F6C" w:rsidRPr="00276F6C" w:rsidDel="004E136F" w:rsidRDefault="00276F6C" w:rsidP="00276F6C">
      <w:pPr>
        <w:spacing w:before="60" w:after="60" w:line="240" w:lineRule="auto"/>
        <w:rPr>
          <w:del w:id="4751" w:author="Lavignotte Fabien" w:date="2013-01-14T16:41:00Z"/>
          <w:rFonts w:ascii="Verdana" w:eastAsia="Times New Roman" w:hAnsi="Verdana" w:cs="Times New Roman"/>
          <w:sz w:val="18"/>
          <w:szCs w:val="24"/>
          <w:lang w:val="en-US"/>
        </w:rPr>
      </w:pPr>
      <w:del w:id="4752"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delText xml:space="preserve">This </w:delText>
        </w:r>
        <w:r w:rsidR="00180875" w:rsidDel="004E136F">
          <w:rPr>
            <w:rFonts w:ascii="Verdana" w:eastAsia="Times New Roman" w:hAnsi="Verdana" w:cs="Times New Roman"/>
            <w:sz w:val="18"/>
            <w:szCs w:val="24"/>
            <w:lang w:val="en-US"/>
          </w:rPr>
          <w:delText xml:space="preserve">section </w:delText>
        </w:r>
        <w:r w:rsidRPr="00276F6C" w:rsidDel="004E136F">
          <w:rPr>
            <w:rFonts w:ascii="Verdana" w:eastAsia="Times New Roman" w:hAnsi="Verdana" w:cs="Times New Roman"/>
            <w:sz w:val="18"/>
            <w:szCs w:val="24"/>
            <w:lang w:val="en-US"/>
          </w:rPr>
          <w:delText>shall describe the expected outputs.</w:delText>
        </w:r>
        <w:bookmarkStart w:id="4753" w:name="_Toc347334644"/>
        <w:bookmarkEnd w:id="4753"/>
      </w:del>
    </w:p>
    <w:p w:rsidR="001D6726" w:rsidDel="004E136F" w:rsidRDefault="001D6726" w:rsidP="001C6484">
      <w:pPr>
        <w:pStyle w:val="Titre4"/>
        <w:ind w:left="993" w:hanging="993"/>
        <w:rPr>
          <w:del w:id="4754" w:author="Lavignotte Fabien" w:date="2013-01-14T16:41:00Z"/>
        </w:rPr>
      </w:pPr>
      <w:bookmarkStart w:id="4755" w:name="_Toc346805429"/>
      <w:bookmarkStart w:id="4756" w:name="_Toc347392276"/>
      <w:bookmarkStart w:id="4757" w:name="_Toc348082132"/>
      <w:del w:id="4758" w:author="Lavignotte Fabien" w:date="2013-01-14T16:41:00Z">
        <w:r w:rsidDel="004E136F">
          <w:delText>Test Pass – Fail Criteria</w:delText>
        </w:r>
        <w:bookmarkStart w:id="4759" w:name="_Toc347334645"/>
        <w:bookmarkEnd w:id="4755"/>
        <w:bookmarkEnd w:id="4756"/>
        <w:bookmarkEnd w:id="4757"/>
        <w:bookmarkEnd w:id="4759"/>
      </w:del>
    </w:p>
    <w:p w:rsidR="00276F6C" w:rsidRPr="00276F6C" w:rsidDel="004E136F" w:rsidRDefault="00276F6C" w:rsidP="00276F6C">
      <w:pPr>
        <w:spacing w:before="60" w:after="60" w:line="240" w:lineRule="auto"/>
        <w:rPr>
          <w:del w:id="4760" w:author="Lavignotte Fabien" w:date="2013-01-14T16:41:00Z"/>
          <w:rFonts w:ascii="Verdana" w:eastAsia="Times New Roman" w:hAnsi="Verdana" w:cs="Times New Roman"/>
          <w:sz w:val="18"/>
          <w:szCs w:val="24"/>
          <w:lang w:val="en-US"/>
        </w:rPr>
      </w:pPr>
      <w:del w:id="4761"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list the criteria to decide whether the test has passed or failed.</w:delText>
        </w:r>
        <w:bookmarkStart w:id="4762" w:name="_Toc347334646"/>
        <w:bookmarkEnd w:id="4762"/>
      </w:del>
    </w:p>
    <w:p w:rsidR="001D6726" w:rsidDel="004E136F" w:rsidRDefault="001D6726" w:rsidP="001C6484">
      <w:pPr>
        <w:pStyle w:val="Titre4"/>
        <w:ind w:left="993" w:hanging="993"/>
        <w:rPr>
          <w:del w:id="4763" w:author="Lavignotte Fabien" w:date="2013-01-14T16:41:00Z"/>
        </w:rPr>
      </w:pPr>
      <w:bookmarkStart w:id="4764" w:name="_Toc346805430"/>
      <w:bookmarkStart w:id="4765" w:name="_Toc347392277"/>
      <w:bookmarkStart w:id="4766" w:name="_Toc348082133"/>
      <w:del w:id="4767" w:author="Lavignotte Fabien" w:date="2013-01-14T16:41:00Z">
        <w:r w:rsidDel="004E136F">
          <w:delText>Environmental Needs</w:delText>
        </w:r>
        <w:bookmarkStart w:id="4768" w:name="_Toc347334647"/>
        <w:bookmarkEnd w:id="4764"/>
        <w:bookmarkEnd w:id="4765"/>
        <w:bookmarkEnd w:id="4766"/>
        <w:bookmarkEnd w:id="4768"/>
      </w:del>
    </w:p>
    <w:p w:rsidR="00276F6C" w:rsidRPr="00276F6C" w:rsidDel="004E136F" w:rsidRDefault="00276F6C" w:rsidP="00276F6C">
      <w:pPr>
        <w:spacing w:before="60" w:after="60" w:line="240" w:lineRule="auto"/>
        <w:rPr>
          <w:del w:id="4769" w:author="Lavignotte Fabien" w:date="2013-01-14T16:41:00Z"/>
          <w:rFonts w:ascii="Verdana" w:eastAsia="Times New Roman" w:hAnsi="Verdana" w:cs="Times New Roman"/>
          <w:sz w:val="18"/>
          <w:szCs w:val="24"/>
          <w:lang w:val="en-US"/>
        </w:rPr>
      </w:pPr>
      <w:del w:id="4770"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w:delText>
        </w:r>
        <w:bookmarkStart w:id="4771" w:name="_Toc347334648"/>
        <w:bookmarkEnd w:id="4771"/>
      </w:del>
    </w:p>
    <w:p w:rsidR="00276F6C" w:rsidRPr="00571334" w:rsidDel="004E136F" w:rsidRDefault="00276F6C" w:rsidP="00571334">
      <w:pPr>
        <w:spacing w:before="60" w:after="60" w:line="240" w:lineRule="auto"/>
        <w:ind w:left="1418" w:hanging="710"/>
        <w:rPr>
          <w:del w:id="4772" w:author="Lavignotte Fabien" w:date="2013-01-14T16:41:00Z"/>
          <w:rFonts w:ascii="Verdana" w:eastAsia="Times New Roman" w:hAnsi="Verdana" w:cs="Times New Roman"/>
          <w:sz w:val="18"/>
          <w:szCs w:val="24"/>
          <w:lang w:val="en-US"/>
        </w:rPr>
      </w:pPr>
      <w:del w:id="4773" w:author="Lavignotte Fabien" w:date="2013-01-14T16:41:00Z">
        <w:r w:rsidRPr="00571334" w:rsidDel="004E136F">
          <w:rPr>
            <w:rFonts w:ascii="Verdana" w:eastAsia="Times New Roman" w:hAnsi="Verdana" w:cs="Times New Roman"/>
            <w:sz w:val="18"/>
            <w:szCs w:val="24"/>
            <w:lang w:val="en-US"/>
          </w:rPr>
          <w:delText>1.</w:delText>
        </w:r>
        <w:r w:rsidRPr="00571334" w:rsidDel="004E136F">
          <w:rPr>
            <w:rFonts w:ascii="Verdana" w:eastAsia="Times New Roman" w:hAnsi="Verdana" w:cs="Times New Roman"/>
            <w:sz w:val="18"/>
            <w:szCs w:val="24"/>
            <w:lang w:val="en-US"/>
          </w:rPr>
          <w:tab/>
          <w:delText>the exact configuration and the set</w:delText>
        </w:r>
        <w:r w:rsidR="00A353EF" w:rsidDel="004E136F">
          <w:rPr>
            <w:rFonts w:ascii="Verdana" w:eastAsia="Times New Roman" w:hAnsi="Verdana" w:cs="Times New Roman"/>
            <w:sz w:val="18"/>
            <w:szCs w:val="24"/>
            <w:lang w:val="en-US"/>
          </w:rPr>
          <w:delText>-</w:delText>
        </w:r>
        <w:r w:rsidRPr="00571334" w:rsidDel="004E136F">
          <w:rPr>
            <w:rFonts w:ascii="Verdana" w:eastAsia="Times New Roman" w:hAnsi="Verdana" w:cs="Times New Roman"/>
            <w:sz w:val="18"/>
            <w:szCs w:val="24"/>
            <w:lang w:val="en-US"/>
          </w:rPr>
          <w:delText>up of the facility used to execute the test case as well as the utilization of any special test equipment (e.g. bus analyser);</w:delText>
        </w:r>
        <w:bookmarkStart w:id="4774" w:name="_Toc347334649"/>
        <w:bookmarkEnd w:id="4774"/>
      </w:del>
    </w:p>
    <w:p w:rsidR="00276F6C" w:rsidRPr="00276F6C" w:rsidDel="004E136F" w:rsidRDefault="00276F6C" w:rsidP="00571334">
      <w:pPr>
        <w:spacing w:before="60" w:after="60" w:line="240" w:lineRule="auto"/>
        <w:ind w:left="1418" w:hanging="710"/>
        <w:rPr>
          <w:del w:id="4775" w:author="Lavignotte Fabien" w:date="2013-01-14T16:41:00Z"/>
          <w:lang w:val="en-US"/>
        </w:rPr>
      </w:pPr>
      <w:del w:id="4776" w:author="Lavignotte Fabien" w:date="2013-01-14T16:41:00Z">
        <w:r w:rsidRPr="00571334" w:rsidDel="004E136F">
          <w:rPr>
            <w:rFonts w:ascii="Verdana" w:eastAsia="Times New Roman" w:hAnsi="Verdana" w:cs="Times New Roman"/>
            <w:sz w:val="18"/>
            <w:szCs w:val="24"/>
            <w:lang w:val="en-US"/>
          </w:rPr>
          <w:delText>2.</w:delText>
        </w:r>
        <w:r w:rsidRPr="00571334" w:rsidDel="004E136F">
          <w:rPr>
            <w:rFonts w:ascii="Verdana" w:eastAsia="Times New Roman" w:hAnsi="Verdana" w:cs="Times New Roman"/>
            <w:sz w:val="18"/>
            <w:szCs w:val="24"/>
            <w:lang w:val="en-US"/>
          </w:rPr>
          <w:tab/>
          <w:delText>the configuration of the software utilized to support the test conduction (e.g. identification of the simulation configuration);</w:delText>
        </w:r>
        <w:bookmarkStart w:id="4777" w:name="_Toc347334650"/>
        <w:bookmarkEnd w:id="4777"/>
      </w:del>
    </w:p>
    <w:p w:rsidR="001D6726" w:rsidDel="004E136F" w:rsidRDefault="00E04882" w:rsidP="001C6484">
      <w:pPr>
        <w:pStyle w:val="Titre4"/>
        <w:ind w:left="993" w:hanging="993"/>
        <w:rPr>
          <w:del w:id="4778" w:author="Lavignotte Fabien" w:date="2013-01-14T16:41:00Z"/>
        </w:rPr>
      </w:pPr>
      <w:bookmarkStart w:id="4779" w:name="_Toc318191444"/>
      <w:bookmarkStart w:id="4780" w:name="_Toc346805431"/>
      <w:bookmarkStart w:id="4781" w:name="_Toc347392278"/>
      <w:bookmarkStart w:id="4782" w:name="_Toc348082134"/>
      <w:del w:id="4783" w:author="Lavignotte Fabien" w:date="2013-01-14T16:41:00Z">
        <w:r w:rsidRPr="00E00E13" w:rsidDel="004E136F">
          <w:delText>Special procedural constraints (ECSS-Q-ST-80 clause 6.3.5.25)</w:delText>
        </w:r>
        <w:bookmarkStart w:id="4784" w:name="_Toc347334651"/>
        <w:bookmarkEnd w:id="4779"/>
        <w:bookmarkEnd w:id="4780"/>
        <w:bookmarkEnd w:id="4781"/>
        <w:bookmarkEnd w:id="4782"/>
        <w:bookmarkEnd w:id="4784"/>
      </w:del>
    </w:p>
    <w:p w:rsidR="00276F6C" w:rsidRPr="00276F6C" w:rsidDel="004E136F" w:rsidRDefault="00276F6C" w:rsidP="00276F6C">
      <w:pPr>
        <w:spacing w:before="60" w:after="60" w:line="240" w:lineRule="auto"/>
        <w:rPr>
          <w:del w:id="4785" w:author="Lavignotte Fabien" w:date="2013-01-14T16:41:00Z"/>
          <w:rFonts w:ascii="Verdana" w:eastAsia="Times New Roman" w:hAnsi="Verdana" w:cs="Times New Roman"/>
          <w:sz w:val="18"/>
          <w:szCs w:val="24"/>
          <w:lang w:val="en-US"/>
        </w:rPr>
      </w:pPr>
      <w:del w:id="4786"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any special constraints on the used test procedures.</w:delText>
        </w:r>
        <w:bookmarkStart w:id="4787" w:name="_Toc347334652"/>
        <w:bookmarkEnd w:id="4787"/>
      </w:del>
    </w:p>
    <w:p w:rsidR="00E04882" w:rsidDel="004E136F" w:rsidRDefault="00E04882" w:rsidP="001C6484">
      <w:pPr>
        <w:pStyle w:val="Titre4"/>
        <w:ind w:left="993" w:hanging="993"/>
        <w:rPr>
          <w:del w:id="4788" w:author="Lavignotte Fabien" w:date="2013-01-14T16:41:00Z"/>
        </w:rPr>
      </w:pPr>
      <w:bookmarkStart w:id="4789" w:name="_Toc318191445"/>
      <w:bookmarkStart w:id="4790" w:name="_Toc346805432"/>
      <w:bookmarkStart w:id="4791" w:name="_Toc347392279"/>
      <w:bookmarkStart w:id="4792" w:name="_Toc348082135"/>
      <w:del w:id="4793" w:author="Lavignotte Fabien" w:date="2013-01-14T16:41:00Z">
        <w:r w:rsidRPr="00E00E13" w:rsidDel="004E136F">
          <w:delText>Interfaces dependencies</w:delText>
        </w:r>
        <w:bookmarkStart w:id="4794" w:name="_Toc347334653"/>
        <w:bookmarkEnd w:id="4789"/>
        <w:bookmarkEnd w:id="4790"/>
        <w:bookmarkEnd w:id="4791"/>
        <w:bookmarkEnd w:id="4792"/>
        <w:bookmarkEnd w:id="4794"/>
      </w:del>
    </w:p>
    <w:p w:rsidR="00276F6C" w:rsidRPr="00276F6C" w:rsidDel="004E136F" w:rsidRDefault="00276F6C" w:rsidP="00276F6C">
      <w:pPr>
        <w:spacing w:before="60" w:after="60" w:line="240" w:lineRule="auto"/>
        <w:rPr>
          <w:del w:id="4795" w:author="Lavignotte Fabien" w:date="2013-01-14T16:41:00Z"/>
          <w:rFonts w:ascii="Verdana" w:eastAsia="Times New Roman" w:hAnsi="Verdana" w:cs="Times New Roman"/>
          <w:sz w:val="18"/>
          <w:szCs w:val="24"/>
          <w:lang w:val="en-US"/>
        </w:rPr>
      </w:pPr>
      <w:del w:id="4796"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all the test cases to be executed before this test case.</w:delText>
        </w:r>
        <w:bookmarkStart w:id="4797" w:name="_Toc347334654"/>
        <w:bookmarkEnd w:id="4797"/>
      </w:del>
    </w:p>
    <w:p w:rsidR="00E04882" w:rsidDel="004E136F" w:rsidRDefault="00A353EF" w:rsidP="001C6484">
      <w:pPr>
        <w:pStyle w:val="Titre4"/>
        <w:ind w:left="993" w:hanging="993"/>
        <w:rPr>
          <w:del w:id="4798" w:author="Lavignotte Fabien" w:date="2013-01-14T16:41:00Z"/>
        </w:rPr>
      </w:pPr>
      <w:bookmarkStart w:id="4799" w:name="_Toc346805433"/>
      <w:bookmarkStart w:id="4800" w:name="_Toc347392280"/>
      <w:bookmarkStart w:id="4801" w:name="_Toc348082136"/>
      <w:del w:id="4802" w:author="Lavignotte Fabien" w:date="2013-01-14T16:41:00Z">
        <w:r w:rsidDel="004E136F">
          <w:delText>Test s</w:delText>
        </w:r>
        <w:r w:rsidR="00E04882" w:rsidDel="004E136F">
          <w:delText>cript</w:delText>
        </w:r>
        <w:bookmarkStart w:id="4803" w:name="_Toc347334655"/>
        <w:bookmarkEnd w:id="4799"/>
        <w:bookmarkEnd w:id="4800"/>
        <w:bookmarkEnd w:id="4801"/>
        <w:bookmarkEnd w:id="4803"/>
      </w:del>
    </w:p>
    <w:p w:rsidR="00276F6C" w:rsidRPr="00276F6C" w:rsidDel="004E136F" w:rsidRDefault="00276F6C" w:rsidP="00276F6C">
      <w:pPr>
        <w:spacing w:before="60" w:after="60" w:line="240" w:lineRule="auto"/>
        <w:rPr>
          <w:del w:id="4804" w:author="Lavignotte Fabien" w:date="2013-01-14T16:41:00Z"/>
          <w:rFonts w:ascii="Verdana" w:eastAsia="Times New Roman" w:hAnsi="Verdana" w:cs="Times New Roman"/>
          <w:sz w:val="18"/>
          <w:szCs w:val="24"/>
          <w:lang w:val="en-US"/>
        </w:rPr>
      </w:pPr>
      <w:del w:id="4805" w:author="Lavignotte Fabien" w:date="2013-01-14T16:41:00Z">
        <w:r w:rsidRPr="00276F6C" w:rsidDel="004E136F">
          <w:rPr>
            <w:rFonts w:ascii="Verdana" w:eastAsia="Times New Roman" w:hAnsi="Verdana" w:cs="Times New Roman"/>
            <w:sz w:val="18"/>
            <w:szCs w:val="24"/>
            <w:lang w:val="en-US"/>
          </w:rPr>
          <w:delText>a.</w:delText>
        </w:r>
        <w:r w:rsidRPr="00276F6C" w:rsidDel="004E136F">
          <w:rPr>
            <w:rFonts w:ascii="Verdana" w:eastAsia="Times New Roman" w:hAnsi="Verdana" w:cs="Times New Roman"/>
            <w:sz w:val="18"/>
            <w:szCs w:val="24"/>
            <w:lang w:val="en-US"/>
          </w:rPr>
          <w:tab/>
        </w:r>
        <w:r w:rsidR="00180875" w:rsidDel="004E136F">
          <w:rPr>
            <w:rFonts w:ascii="Verdana" w:eastAsia="Times New Roman" w:hAnsi="Verdana" w:cs="Times New Roman"/>
            <w:sz w:val="18"/>
            <w:szCs w:val="24"/>
            <w:lang w:val="en-US"/>
          </w:rPr>
          <w:delText>This section</w:delText>
        </w:r>
        <w:r w:rsidRPr="00276F6C" w:rsidDel="004E136F">
          <w:rPr>
            <w:rFonts w:ascii="Verdana" w:eastAsia="Times New Roman" w:hAnsi="Verdana" w:cs="Times New Roman"/>
            <w:sz w:val="18"/>
            <w:szCs w:val="24"/>
            <w:lang w:val="en-US"/>
          </w:rPr>
          <w:delText xml:space="preserve"> shall describe all the test script used to execute the test case. </w:delText>
        </w:r>
        <w:bookmarkStart w:id="4806" w:name="_Toc347334656"/>
        <w:bookmarkEnd w:id="4806"/>
      </w:del>
    </w:p>
    <w:p w:rsidR="00276F6C" w:rsidRPr="00276F6C" w:rsidDel="004E136F" w:rsidRDefault="00276F6C" w:rsidP="001C6484">
      <w:pPr>
        <w:ind w:left="708" w:hanging="708"/>
        <w:rPr>
          <w:del w:id="4807" w:author="Lavignotte Fabien" w:date="2013-01-14T16:41:00Z"/>
          <w:lang w:val="en-US"/>
        </w:rPr>
      </w:pPr>
      <w:del w:id="4808" w:author="Lavignotte Fabien" w:date="2013-01-14T16:41:00Z">
        <w:r w:rsidRPr="00276F6C" w:rsidDel="004E136F">
          <w:rPr>
            <w:lang w:val="en-US"/>
          </w:rPr>
          <w:delText xml:space="preserve">NOTE </w:delText>
        </w:r>
        <w:r w:rsidRPr="00276F6C" w:rsidDel="004E136F">
          <w:rPr>
            <w:lang w:val="en-US"/>
          </w:rPr>
          <w:tab/>
          <w:delText>The test scripts can be collected in an appendix.</w:delText>
        </w:r>
        <w:bookmarkStart w:id="4809" w:name="_Toc347334657"/>
        <w:bookmarkEnd w:id="4809"/>
      </w:del>
    </w:p>
    <w:p w:rsidR="00E04882" w:rsidRDefault="00E04882" w:rsidP="00A353EF">
      <w:pPr>
        <w:pStyle w:val="Titre2"/>
      </w:pPr>
      <w:bookmarkStart w:id="4810" w:name="_Toc348082137"/>
      <w:r>
        <w:t>Software Unit and Integration Test Procedures Specification</w:t>
      </w:r>
      <w:bookmarkEnd w:id="4810"/>
    </w:p>
    <w:p w:rsidR="006F2A3A" w:rsidRPr="0056181B" w:rsidDel="00673C57" w:rsidRDefault="00DA6609" w:rsidP="006F2A3A">
      <w:pPr>
        <w:rPr>
          <w:del w:id="4811" w:author="Lavignotte Fabien" w:date="2013-01-09T17:49:00Z"/>
          <w:rFonts w:ascii="Verdana" w:hAnsi="Verdana"/>
          <w:sz w:val="18"/>
          <w:szCs w:val="18"/>
          <w:highlight w:val="yellow"/>
          <w:lang w:val="en-GB"/>
        </w:rPr>
      </w:pPr>
      <w:del w:id="4812" w:author="Lavignotte Fabien" w:date="2013-01-09T17:49:00Z">
        <w:r w:rsidDel="00673C57">
          <w:rPr>
            <w:rFonts w:ascii="Verdana" w:hAnsi="Verdana"/>
            <w:sz w:val="18"/>
            <w:szCs w:val="18"/>
            <w:highlight w:val="yellow"/>
            <w:lang w:val="en-GB"/>
          </w:rPr>
          <w:delText>TBC</w:delText>
        </w:r>
        <w:r w:rsidR="006F2A3A" w:rsidRPr="0056181B" w:rsidDel="00673C57">
          <w:rPr>
            <w:rFonts w:ascii="Verdana" w:hAnsi="Verdana"/>
            <w:sz w:val="18"/>
            <w:szCs w:val="18"/>
            <w:highlight w:val="yellow"/>
            <w:lang w:val="en-GB"/>
          </w:rPr>
          <w:delText xml:space="preserve"> for CDR</w:delText>
        </w:r>
      </w:del>
    </w:p>
    <w:p w:rsidR="00E04882" w:rsidRPr="00417548" w:rsidDel="00673C57" w:rsidRDefault="00E04882" w:rsidP="00A353EF">
      <w:pPr>
        <w:pStyle w:val="Titre3"/>
        <w:rPr>
          <w:del w:id="4813" w:author="Lavignotte Fabien" w:date="2013-01-09T17:49:00Z"/>
        </w:rPr>
      </w:pPr>
      <w:bookmarkStart w:id="4814" w:name="_Toc346805435"/>
      <w:bookmarkStart w:id="4815" w:name="_Toc347392282"/>
      <w:bookmarkStart w:id="4816" w:name="_Toc348082138"/>
      <w:del w:id="4817" w:author="Lavignotte Fabien" w:date="2013-01-09T17:49:00Z">
        <w:r w:rsidDel="00673C57">
          <w:delText>General</w:delText>
        </w:r>
        <w:bookmarkEnd w:id="4814"/>
        <w:bookmarkEnd w:id="4815"/>
        <w:bookmarkEnd w:id="4816"/>
      </w:del>
    </w:p>
    <w:p w:rsidR="00276F6C" w:rsidRPr="00276F6C" w:rsidDel="00673C57" w:rsidRDefault="00276F6C" w:rsidP="00276F6C">
      <w:pPr>
        <w:spacing w:before="60" w:after="60" w:line="240" w:lineRule="auto"/>
        <w:rPr>
          <w:del w:id="4818" w:author="Lavignotte Fabien" w:date="2013-01-09T17:49:00Z"/>
          <w:rFonts w:ascii="Verdana" w:eastAsia="Times New Roman" w:hAnsi="Verdana" w:cs="Times New Roman"/>
          <w:sz w:val="18"/>
          <w:szCs w:val="24"/>
          <w:lang w:val="en-US"/>
        </w:rPr>
      </w:pPr>
      <w:del w:id="4819" w:author="Lavignotte Fabien" w:date="2013-01-09T17:49:00Z">
        <w:r w:rsidRPr="00276F6C" w:rsidDel="00673C57">
          <w:rPr>
            <w:rFonts w:ascii="Verdana" w:eastAsia="Times New Roman" w:hAnsi="Verdana" w:cs="Times New Roman"/>
            <w:sz w:val="18"/>
            <w:szCs w:val="24"/>
            <w:lang w:val="en-US"/>
          </w:rPr>
          <w:delText>a.</w:delText>
        </w:r>
        <w:r w:rsidRPr="00276F6C"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shall provide a</w:delText>
        </w:r>
        <w:r w:rsidR="00180875" w:rsidDel="00673C57">
          <w:rPr>
            <w:rFonts w:ascii="Verdana" w:eastAsia="Times New Roman" w:hAnsi="Verdana" w:cs="Times New Roman"/>
            <w:sz w:val="18"/>
            <w:szCs w:val="24"/>
            <w:lang w:val="en-US"/>
          </w:rPr>
          <w:delText>n</w:delText>
        </w:r>
        <w:r w:rsidRPr="00276F6C" w:rsidDel="00673C57">
          <w:rPr>
            <w:rFonts w:ascii="Verdana" w:eastAsia="Times New Roman" w:hAnsi="Verdana" w:cs="Times New Roman"/>
            <w:sz w:val="18"/>
            <w:szCs w:val="24"/>
            <w:lang w:val="en-US"/>
          </w:rPr>
          <w:delText xml:space="preserve"> identification of software unit and integration test procedures. </w:delText>
        </w:r>
      </w:del>
    </w:p>
    <w:p w:rsidR="00276F6C" w:rsidRPr="00276F6C" w:rsidDel="00673C57" w:rsidRDefault="00276F6C" w:rsidP="00276F6C">
      <w:pPr>
        <w:spacing w:before="60" w:after="60" w:line="240" w:lineRule="auto"/>
        <w:rPr>
          <w:del w:id="4820" w:author="Lavignotte Fabien" w:date="2013-01-09T17:49:00Z"/>
          <w:rFonts w:ascii="Verdana" w:eastAsia="Times New Roman" w:hAnsi="Verdana" w:cs="Times New Roman"/>
          <w:sz w:val="18"/>
          <w:szCs w:val="24"/>
          <w:lang w:val="en-US"/>
        </w:rPr>
      </w:pPr>
      <w:del w:id="4821" w:author="Lavignotte Fabien" w:date="2013-01-09T17:49:00Z">
        <w:r w:rsidRPr="00276F6C" w:rsidDel="00673C57">
          <w:rPr>
            <w:rFonts w:ascii="Verdana" w:eastAsia="Times New Roman" w:hAnsi="Verdana" w:cs="Times New Roman"/>
            <w:sz w:val="18"/>
            <w:szCs w:val="24"/>
            <w:lang w:val="en-US"/>
          </w:rPr>
          <w:delText>b.</w:delText>
        </w:r>
        <w:r w:rsidRPr="00276F6C" w:rsidDel="00673C57">
          <w:rPr>
            <w:rFonts w:ascii="Verdana" w:eastAsia="Times New Roman" w:hAnsi="Verdana" w:cs="Times New Roman"/>
            <w:sz w:val="18"/>
            <w:szCs w:val="24"/>
            <w:lang w:val="en-US"/>
          </w:rPr>
          <w:tab/>
          <w:delText xml:space="preserve">For each identified test procedure, </w:delText>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shall provide the information given in &lt;10.2&gt;.</w:delText>
        </w:r>
      </w:del>
    </w:p>
    <w:p w:rsidR="00E04882" w:rsidDel="00673C57" w:rsidRDefault="00E04882" w:rsidP="00A353EF">
      <w:pPr>
        <w:pStyle w:val="Titre3"/>
        <w:rPr>
          <w:del w:id="4822" w:author="Lavignotte Fabien" w:date="2013-01-09T17:49:00Z"/>
        </w:rPr>
      </w:pPr>
      <w:bookmarkStart w:id="4823" w:name="_Toc346805436"/>
      <w:bookmarkStart w:id="4824" w:name="_Toc347392283"/>
      <w:bookmarkStart w:id="4825" w:name="_Toc348082139"/>
      <w:del w:id="4826" w:author="Lavignotte Fabien" w:date="2013-01-09T17:49:00Z">
        <w:r w:rsidDel="00673C57">
          <w:delText xml:space="preserve">Organization of Each Identified Test </w:delText>
        </w:r>
        <w:r w:rsidR="00B4017B" w:rsidDel="00673C57">
          <w:delText>Procedure</w:delText>
        </w:r>
        <w:bookmarkEnd w:id="4823"/>
        <w:bookmarkEnd w:id="4824"/>
        <w:bookmarkEnd w:id="4825"/>
      </w:del>
    </w:p>
    <w:p w:rsidR="00276F6C" w:rsidRPr="00276F6C" w:rsidDel="00673C57" w:rsidRDefault="00276F6C" w:rsidP="001C6484">
      <w:pPr>
        <w:ind w:left="709" w:hanging="709"/>
        <w:rPr>
          <w:del w:id="4827" w:author="Lavignotte Fabien" w:date="2013-01-09T17:49:00Z"/>
          <w:rFonts w:ascii="Verdana" w:eastAsia="Times New Roman" w:hAnsi="Verdana" w:cs="Times New Roman"/>
          <w:sz w:val="18"/>
          <w:szCs w:val="24"/>
          <w:lang w:val="en-US"/>
        </w:rPr>
      </w:pPr>
      <w:del w:id="4828" w:author="Lavignotte Fabien" w:date="2013-01-09T17:49:00Z">
        <w:r w:rsidRPr="00276F6C" w:rsidDel="00673C57">
          <w:rPr>
            <w:rFonts w:ascii="Verdana" w:eastAsia="Times New Roman" w:hAnsi="Verdana" w:cs="Times New Roman"/>
            <w:sz w:val="18"/>
            <w:szCs w:val="24"/>
            <w:lang w:val="en-US"/>
          </w:rPr>
          <w:delText xml:space="preserve">NOTE </w:delText>
        </w:r>
        <w:r w:rsidRPr="00276F6C"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provides the definition of each unit and integration test procedure, detailed as follows.</w:delText>
        </w:r>
      </w:del>
    </w:p>
    <w:p w:rsidR="00E04882" w:rsidRPr="00417548" w:rsidDel="00673C57" w:rsidRDefault="00E04882" w:rsidP="001C6484">
      <w:pPr>
        <w:pStyle w:val="Titre4"/>
        <w:ind w:left="993" w:hanging="993"/>
        <w:rPr>
          <w:del w:id="4829" w:author="Lavignotte Fabien" w:date="2013-01-09T17:49:00Z"/>
        </w:rPr>
      </w:pPr>
      <w:bookmarkStart w:id="4830" w:name="_Toc346805437"/>
      <w:bookmarkStart w:id="4831" w:name="_Toc347392284"/>
      <w:bookmarkStart w:id="4832" w:name="_Toc348082140"/>
      <w:del w:id="4833" w:author="Lavignotte Fabien" w:date="2013-01-09T17:49:00Z">
        <w:r w:rsidDel="00673C57">
          <w:delText>Test Procedures Identifier</w:delText>
        </w:r>
        <w:bookmarkEnd w:id="4830"/>
        <w:bookmarkEnd w:id="4831"/>
        <w:bookmarkEnd w:id="4832"/>
      </w:del>
    </w:p>
    <w:p w:rsidR="00276F6C" w:rsidRPr="00276F6C" w:rsidDel="00673C57" w:rsidRDefault="00276F6C" w:rsidP="00276F6C">
      <w:pPr>
        <w:spacing w:before="60" w:after="60" w:line="240" w:lineRule="auto"/>
        <w:rPr>
          <w:del w:id="4834" w:author="Lavignotte Fabien" w:date="2013-01-09T17:49:00Z"/>
          <w:rFonts w:ascii="Verdana" w:eastAsia="Times New Roman" w:hAnsi="Verdana" w:cs="Times New Roman"/>
          <w:sz w:val="18"/>
          <w:szCs w:val="24"/>
          <w:lang w:val="en-US"/>
        </w:rPr>
      </w:pPr>
      <w:del w:id="4835" w:author="Lavignotte Fabien" w:date="2013-01-09T17:49:00Z">
        <w:r w:rsidRPr="00276F6C" w:rsidDel="00673C57">
          <w:rPr>
            <w:rFonts w:ascii="Verdana" w:eastAsia="Times New Roman" w:hAnsi="Verdana" w:cs="Times New Roman"/>
            <w:sz w:val="18"/>
            <w:szCs w:val="24"/>
            <w:lang w:val="en-US"/>
          </w:rPr>
          <w:delText>a.</w:delText>
        </w:r>
        <w:r w:rsidRPr="00276F6C"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276F6C" w:rsidDel="00673C57">
          <w:rPr>
            <w:rFonts w:ascii="Verdana" w:eastAsia="Times New Roman" w:hAnsi="Verdana" w:cs="Times New Roman"/>
            <w:sz w:val="18"/>
            <w:szCs w:val="24"/>
            <w:lang w:val="en-US"/>
          </w:rPr>
          <w:delText xml:space="preserve"> shall include a statement specifying the test procedure uniquely</w:delText>
        </w:r>
      </w:del>
    </w:p>
    <w:p w:rsidR="00E04882" w:rsidDel="00673C57" w:rsidRDefault="008D54D4" w:rsidP="001C6484">
      <w:pPr>
        <w:pStyle w:val="Titre4"/>
        <w:ind w:left="993" w:hanging="993"/>
        <w:rPr>
          <w:del w:id="4836" w:author="Lavignotte Fabien" w:date="2013-01-09T17:49:00Z"/>
        </w:rPr>
      </w:pPr>
      <w:bookmarkStart w:id="4837" w:name="_Toc346805438"/>
      <w:bookmarkStart w:id="4838" w:name="_Toc347392285"/>
      <w:bookmarkStart w:id="4839" w:name="_Toc348082141"/>
      <w:del w:id="4840" w:author="Lavignotte Fabien" w:date="2013-01-09T17:49:00Z">
        <w:r w:rsidDel="00673C57">
          <w:delText>Purpose</w:delText>
        </w:r>
        <w:bookmarkEnd w:id="4837"/>
        <w:bookmarkEnd w:id="4838"/>
        <w:bookmarkEnd w:id="4839"/>
      </w:del>
    </w:p>
    <w:p w:rsidR="00B779D7" w:rsidRPr="00B779D7" w:rsidDel="00673C57" w:rsidRDefault="00B779D7" w:rsidP="00B779D7">
      <w:pPr>
        <w:spacing w:before="60" w:after="60" w:line="240" w:lineRule="auto"/>
        <w:rPr>
          <w:del w:id="4841" w:author="Lavignotte Fabien" w:date="2013-01-09T17:49:00Z"/>
          <w:rFonts w:ascii="Verdana" w:eastAsia="Times New Roman" w:hAnsi="Verdana" w:cs="Times New Roman"/>
          <w:sz w:val="18"/>
          <w:szCs w:val="24"/>
          <w:lang w:val="en-US"/>
        </w:rPr>
      </w:pPr>
      <w:del w:id="4842" w:author="Lavignotte Fabien" w:date="2013-01-09T17:49:00Z">
        <w:r w:rsidRPr="00B779D7" w:rsidDel="00673C57">
          <w:rPr>
            <w:rFonts w:ascii="Verdana" w:eastAsia="Times New Roman" w:hAnsi="Verdana" w:cs="Times New Roman"/>
            <w:sz w:val="18"/>
            <w:szCs w:val="24"/>
            <w:lang w:val="en-US"/>
          </w:rPr>
          <w:delText>a.</w:delText>
        </w:r>
        <w:r w:rsidRPr="00B779D7"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B779D7" w:rsidDel="00673C57">
          <w:rPr>
            <w:rFonts w:ascii="Verdana" w:eastAsia="Times New Roman" w:hAnsi="Verdana" w:cs="Times New Roman"/>
            <w:sz w:val="18"/>
            <w:szCs w:val="24"/>
            <w:lang w:val="en-US"/>
          </w:rPr>
          <w:delText xml:space="preserve"> shall describe the purpose of this procedure. </w:delText>
        </w:r>
      </w:del>
    </w:p>
    <w:p w:rsidR="00E04882" w:rsidRPr="00B779D7" w:rsidDel="00673C57" w:rsidRDefault="00B779D7" w:rsidP="00B779D7">
      <w:pPr>
        <w:spacing w:before="60" w:after="60" w:line="240" w:lineRule="auto"/>
        <w:rPr>
          <w:del w:id="4843" w:author="Lavignotte Fabien" w:date="2013-01-09T17:49:00Z"/>
          <w:rFonts w:ascii="Verdana" w:eastAsia="Times New Roman" w:hAnsi="Verdana" w:cs="Times New Roman"/>
          <w:sz w:val="18"/>
          <w:szCs w:val="24"/>
          <w:lang w:val="en-US"/>
        </w:rPr>
      </w:pPr>
      <w:del w:id="4844" w:author="Lavignotte Fabien" w:date="2013-01-09T17:49:00Z">
        <w:r w:rsidRPr="00B779D7" w:rsidDel="00673C57">
          <w:rPr>
            <w:rFonts w:ascii="Verdana" w:eastAsia="Times New Roman" w:hAnsi="Verdana" w:cs="Times New Roman"/>
            <w:sz w:val="18"/>
            <w:szCs w:val="24"/>
            <w:lang w:val="en-US"/>
          </w:rPr>
          <w:delText>b.</w:delText>
        </w:r>
        <w:r w:rsidRPr="00B779D7" w:rsidDel="00673C57">
          <w:rPr>
            <w:rFonts w:ascii="Verdana" w:eastAsia="Times New Roman" w:hAnsi="Verdana" w:cs="Times New Roman"/>
            <w:sz w:val="18"/>
            <w:szCs w:val="24"/>
            <w:lang w:val="en-US"/>
          </w:rPr>
          <w:tab/>
          <w:delText>A reference to each test case implemented by the test procedure shall be given.</w:delText>
        </w:r>
      </w:del>
    </w:p>
    <w:p w:rsidR="00E04882" w:rsidDel="00673C57" w:rsidRDefault="008D54D4" w:rsidP="001C6484">
      <w:pPr>
        <w:pStyle w:val="Titre4"/>
        <w:ind w:left="993" w:hanging="993"/>
        <w:rPr>
          <w:del w:id="4845" w:author="Lavignotte Fabien" w:date="2013-01-09T17:49:00Z"/>
        </w:rPr>
      </w:pPr>
      <w:bookmarkStart w:id="4846" w:name="_Toc346805439"/>
      <w:bookmarkStart w:id="4847" w:name="_Toc347392286"/>
      <w:bookmarkStart w:id="4848" w:name="_Toc348082142"/>
      <w:del w:id="4849" w:author="Lavignotte Fabien" w:date="2013-01-09T17:49:00Z">
        <w:r w:rsidDel="00673C57">
          <w:delText>Procedure Steps</w:delText>
        </w:r>
        <w:bookmarkEnd w:id="4846"/>
        <w:bookmarkEnd w:id="4847"/>
        <w:bookmarkEnd w:id="4848"/>
      </w:del>
    </w:p>
    <w:p w:rsidR="008D54D4" w:rsidRPr="008D54D4" w:rsidDel="00673C57" w:rsidRDefault="008D54D4" w:rsidP="008D54D4">
      <w:pPr>
        <w:spacing w:before="60" w:after="60" w:line="240" w:lineRule="auto"/>
        <w:rPr>
          <w:del w:id="4850" w:author="Lavignotte Fabien" w:date="2013-01-09T17:49:00Z"/>
          <w:rFonts w:ascii="Verdana" w:eastAsia="Times New Roman" w:hAnsi="Verdana" w:cs="Times New Roman"/>
          <w:sz w:val="18"/>
          <w:szCs w:val="24"/>
          <w:lang w:val="en-US"/>
        </w:rPr>
      </w:pPr>
      <w:del w:id="4851" w:author="Lavignotte Fabien" w:date="2013-01-09T17:49:00Z">
        <w:r w:rsidRPr="008D54D4" w:rsidDel="00673C57">
          <w:rPr>
            <w:rFonts w:ascii="Verdana" w:eastAsia="Times New Roman" w:hAnsi="Verdana" w:cs="Times New Roman"/>
            <w:sz w:val="18"/>
            <w:szCs w:val="24"/>
            <w:lang w:val="en-US"/>
          </w:rPr>
          <w:delText>a.</w:delText>
        </w:r>
        <w:r w:rsidRPr="008D54D4" w:rsidDel="00673C57">
          <w:rPr>
            <w:rFonts w:ascii="Verdana" w:eastAsia="Times New Roman" w:hAnsi="Verdana" w:cs="Times New Roman"/>
            <w:sz w:val="18"/>
            <w:szCs w:val="24"/>
            <w:lang w:val="en-US"/>
          </w:rPr>
          <w:tab/>
        </w:r>
        <w:r w:rsidR="00180875" w:rsidDel="00673C57">
          <w:rPr>
            <w:rFonts w:ascii="Verdana" w:eastAsia="Times New Roman" w:hAnsi="Verdana" w:cs="Times New Roman"/>
            <w:sz w:val="18"/>
            <w:szCs w:val="24"/>
            <w:lang w:val="en-US"/>
          </w:rPr>
          <w:delText>This section</w:delText>
        </w:r>
        <w:r w:rsidRPr="008D54D4" w:rsidDel="00673C57">
          <w:rPr>
            <w:rFonts w:ascii="Verdana" w:eastAsia="Times New Roman" w:hAnsi="Verdana" w:cs="Times New Roman"/>
            <w:sz w:val="18"/>
            <w:szCs w:val="24"/>
            <w:lang w:val="en-US"/>
          </w:rPr>
          <w:delText xml:space="preserve"> shall describe every step of the procedure execution: </w:delText>
        </w:r>
      </w:del>
    </w:p>
    <w:p w:rsidR="008D54D4" w:rsidRPr="008D54D4" w:rsidDel="00673C57" w:rsidRDefault="008D54D4" w:rsidP="00E97960">
      <w:pPr>
        <w:spacing w:before="60" w:after="60" w:line="240" w:lineRule="auto"/>
        <w:ind w:left="1418" w:hanging="710"/>
        <w:rPr>
          <w:del w:id="4852" w:author="Lavignotte Fabien" w:date="2013-01-09T17:49:00Z"/>
          <w:rFonts w:ascii="Verdana" w:eastAsia="Times New Roman" w:hAnsi="Verdana" w:cs="Times New Roman"/>
          <w:sz w:val="18"/>
          <w:szCs w:val="24"/>
          <w:lang w:val="en-US"/>
        </w:rPr>
      </w:pPr>
      <w:del w:id="4853" w:author="Lavignotte Fabien" w:date="2013-01-09T17:49:00Z">
        <w:r w:rsidRPr="008D54D4" w:rsidDel="00673C57">
          <w:rPr>
            <w:rFonts w:ascii="Verdana" w:eastAsia="Times New Roman" w:hAnsi="Verdana" w:cs="Times New Roman"/>
            <w:sz w:val="18"/>
            <w:szCs w:val="24"/>
            <w:lang w:val="en-US"/>
          </w:rPr>
          <w:lastRenderedPageBreak/>
          <w:delText>1.</w:delText>
        </w:r>
        <w:r w:rsidRPr="008D54D4" w:rsidDel="00673C57">
          <w:rPr>
            <w:rFonts w:ascii="Verdana" w:eastAsia="Times New Roman" w:hAnsi="Verdana" w:cs="Times New Roman"/>
            <w:sz w:val="18"/>
            <w:szCs w:val="24"/>
            <w:lang w:val="en-US"/>
          </w:rPr>
          <w:tab/>
          <w:delText>log: describe any special methods or format for logging the results of test execution, the incidents observed, and any other event pertinent to this test;</w:delText>
        </w:r>
      </w:del>
    </w:p>
    <w:p w:rsidR="008D54D4" w:rsidRPr="008D54D4" w:rsidDel="00673C57" w:rsidRDefault="008D54D4" w:rsidP="008D54D4">
      <w:pPr>
        <w:spacing w:before="60" w:after="60" w:line="240" w:lineRule="auto"/>
        <w:ind w:left="708"/>
        <w:rPr>
          <w:del w:id="4854" w:author="Lavignotte Fabien" w:date="2013-01-09T17:49:00Z"/>
          <w:rFonts w:ascii="Verdana" w:eastAsia="Times New Roman" w:hAnsi="Verdana" w:cs="Times New Roman"/>
          <w:sz w:val="18"/>
          <w:szCs w:val="24"/>
          <w:lang w:val="en-US"/>
        </w:rPr>
      </w:pPr>
      <w:del w:id="4855" w:author="Lavignotte Fabien" w:date="2013-01-09T17:49:00Z">
        <w:r w:rsidRPr="008D54D4" w:rsidDel="00673C57">
          <w:rPr>
            <w:rFonts w:ascii="Verdana" w:eastAsia="Times New Roman" w:hAnsi="Verdana" w:cs="Times New Roman"/>
            <w:sz w:val="18"/>
            <w:szCs w:val="24"/>
            <w:lang w:val="en-US"/>
          </w:rPr>
          <w:delText>2.</w:delText>
        </w:r>
        <w:r w:rsidRPr="008D54D4" w:rsidDel="00673C57">
          <w:rPr>
            <w:rFonts w:ascii="Verdana" w:eastAsia="Times New Roman" w:hAnsi="Verdana" w:cs="Times New Roman"/>
            <w:sz w:val="18"/>
            <w:szCs w:val="24"/>
            <w:lang w:val="en-US"/>
          </w:rPr>
          <w:tab/>
          <w:delText>set up: describe the sequence of actions to set up the procedure execution;</w:delText>
        </w:r>
      </w:del>
    </w:p>
    <w:p w:rsidR="008D54D4" w:rsidRPr="008D54D4" w:rsidDel="00673C57" w:rsidRDefault="008D54D4" w:rsidP="008D54D4">
      <w:pPr>
        <w:spacing w:before="60" w:after="60" w:line="240" w:lineRule="auto"/>
        <w:ind w:left="708"/>
        <w:rPr>
          <w:del w:id="4856" w:author="Lavignotte Fabien" w:date="2013-01-09T17:49:00Z"/>
          <w:rFonts w:ascii="Verdana" w:eastAsia="Times New Roman" w:hAnsi="Verdana" w:cs="Times New Roman"/>
          <w:sz w:val="18"/>
          <w:szCs w:val="24"/>
          <w:lang w:val="en-US"/>
        </w:rPr>
      </w:pPr>
      <w:del w:id="4857" w:author="Lavignotte Fabien" w:date="2013-01-09T17:49:00Z">
        <w:r w:rsidRPr="008D54D4" w:rsidDel="00673C57">
          <w:rPr>
            <w:rFonts w:ascii="Verdana" w:eastAsia="Times New Roman" w:hAnsi="Verdana" w:cs="Times New Roman"/>
            <w:sz w:val="18"/>
            <w:szCs w:val="24"/>
            <w:lang w:val="en-US"/>
          </w:rPr>
          <w:delText>3.</w:delText>
        </w:r>
        <w:r w:rsidRPr="008D54D4" w:rsidDel="00673C57">
          <w:rPr>
            <w:rFonts w:ascii="Verdana" w:eastAsia="Times New Roman" w:hAnsi="Verdana" w:cs="Times New Roman"/>
            <w:sz w:val="18"/>
            <w:szCs w:val="24"/>
            <w:lang w:val="en-US"/>
          </w:rPr>
          <w:tab/>
          <w:delText>start: describe the actions to begin the procedure execution;</w:delText>
        </w:r>
      </w:del>
    </w:p>
    <w:p w:rsidR="008D54D4" w:rsidRPr="008D54D4" w:rsidDel="00673C57" w:rsidRDefault="008D54D4" w:rsidP="008D54D4">
      <w:pPr>
        <w:spacing w:before="60" w:after="60" w:line="240" w:lineRule="auto"/>
        <w:ind w:left="708"/>
        <w:rPr>
          <w:del w:id="4858" w:author="Lavignotte Fabien" w:date="2013-01-09T17:49:00Z"/>
          <w:rFonts w:ascii="Verdana" w:eastAsia="Times New Roman" w:hAnsi="Verdana" w:cs="Times New Roman"/>
          <w:sz w:val="18"/>
          <w:szCs w:val="24"/>
          <w:lang w:val="en-US"/>
        </w:rPr>
      </w:pPr>
      <w:del w:id="4859" w:author="Lavignotte Fabien" w:date="2013-01-09T17:49:00Z">
        <w:r w:rsidRPr="008D54D4" w:rsidDel="00673C57">
          <w:rPr>
            <w:rFonts w:ascii="Verdana" w:eastAsia="Times New Roman" w:hAnsi="Verdana" w:cs="Times New Roman"/>
            <w:sz w:val="18"/>
            <w:szCs w:val="24"/>
            <w:lang w:val="en-US"/>
          </w:rPr>
          <w:delText>4.</w:delText>
        </w:r>
        <w:r w:rsidRPr="008D54D4" w:rsidDel="00673C57">
          <w:rPr>
            <w:rFonts w:ascii="Verdana" w:eastAsia="Times New Roman" w:hAnsi="Verdana" w:cs="Times New Roman"/>
            <w:sz w:val="18"/>
            <w:szCs w:val="24"/>
            <w:lang w:val="en-US"/>
          </w:rPr>
          <w:tab/>
          <w:delText>proceed: describe the actions during the procedure execution;</w:delText>
        </w:r>
      </w:del>
    </w:p>
    <w:p w:rsidR="008D54D4" w:rsidRPr="008D54D4" w:rsidDel="00673C57" w:rsidRDefault="008D54D4" w:rsidP="008D54D4">
      <w:pPr>
        <w:spacing w:before="60" w:after="60" w:line="240" w:lineRule="auto"/>
        <w:ind w:left="708"/>
        <w:rPr>
          <w:del w:id="4860" w:author="Lavignotte Fabien" w:date="2013-01-09T17:49:00Z"/>
          <w:rFonts w:ascii="Verdana" w:eastAsia="Times New Roman" w:hAnsi="Verdana" w:cs="Times New Roman"/>
          <w:sz w:val="18"/>
          <w:szCs w:val="24"/>
          <w:lang w:val="en-US"/>
        </w:rPr>
      </w:pPr>
      <w:del w:id="4861" w:author="Lavignotte Fabien" w:date="2013-01-09T17:49:00Z">
        <w:r w:rsidRPr="008D54D4" w:rsidDel="00673C57">
          <w:rPr>
            <w:rFonts w:ascii="Verdana" w:eastAsia="Times New Roman" w:hAnsi="Verdana" w:cs="Times New Roman"/>
            <w:sz w:val="18"/>
            <w:szCs w:val="24"/>
            <w:lang w:val="en-US"/>
          </w:rPr>
          <w:delText>5.</w:delText>
        </w:r>
        <w:r w:rsidRPr="008D54D4" w:rsidDel="00673C57">
          <w:rPr>
            <w:rFonts w:ascii="Verdana" w:eastAsia="Times New Roman" w:hAnsi="Verdana" w:cs="Times New Roman"/>
            <w:sz w:val="18"/>
            <w:szCs w:val="24"/>
            <w:lang w:val="en-US"/>
          </w:rPr>
          <w:tab/>
          <w:delText>test result acquisition: describe how the test measurements is made;</w:delText>
        </w:r>
      </w:del>
    </w:p>
    <w:p w:rsidR="008D54D4" w:rsidRPr="008D54D4" w:rsidDel="00673C57" w:rsidRDefault="008D54D4" w:rsidP="00E97960">
      <w:pPr>
        <w:spacing w:before="60" w:after="60" w:line="240" w:lineRule="auto"/>
        <w:ind w:left="1418" w:hanging="710"/>
        <w:rPr>
          <w:del w:id="4862" w:author="Lavignotte Fabien" w:date="2013-01-09T17:49:00Z"/>
          <w:rFonts w:ascii="Verdana" w:eastAsia="Times New Roman" w:hAnsi="Verdana" w:cs="Times New Roman"/>
          <w:sz w:val="18"/>
          <w:szCs w:val="24"/>
          <w:lang w:val="en-US"/>
        </w:rPr>
      </w:pPr>
      <w:del w:id="4863" w:author="Lavignotte Fabien" w:date="2013-01-09T17:49:00Z">
        <w:r w:rsidRPr="008D54D4" w:rsidDel="00673C57">
          <w:rPr>
            <w:rFonts w:ascii="Verdana" w:eastAsia="Times New Roman" w:hAnsi="Verdana" w:cs="Times New Roman"/>
            <w:sz w:val="18"/>
            <w:szCs w:val="24"/>
            <w:lang w:val="en-US"/>
          </w:rPr>
          <w:delText>6.</w:delText>
        </w:r>
        <w:r w:rsidRPr="008D54D4" w:rsidDel="00673C57">
          <w:rPr>
            <w:rFonts w:ascii="Verdana" w:eastAsia="Times New Roman" w:hAnsi="Verdana" w:cs="Times New Roman"/>
            <w:sz w:val="18"/>
            <w:szCs w:val="24"/>
            <w:lang w:val="en-US"/>
          </w:rPr>
          <w:tab/>
          <w:delText>shut down: describe the action to suspend testing when interruption is forced by unscheduled events;</w:delText>
        </w:r>
      </w:del>
    </w:p>
    <w:p w:rsidR="008D54D4" w:rsidRPr="008D54D4" w:rsidDel="00673C57" w:rsidRDefault="008D54D4" w:rsidP="00E97960">
      <w:pPr>
        <w:spacing w:before="60" w:after="60" w:line="240" w:lineRule="auto"/>
        <w:ind w:left="1418" w:hanging="710"/>
        <w:rPr>
          <w:del w:id="4864" w:author="Lavignotte Fabien" w:date="2013-01-09T17:49:00Z"/>
          <w:rFonts w:ascii="Verdana" w:eastAsia="Times New Roman" w:hAnsi="Verdana" w:cs="Times New Roman"/>
          <w:sz w:val="18"/>
          <w:szCs w:val="24"/>
          <w:lang w:val="en-US"/>
        </w:rPr>
      </w:pPr>
      <w:del w:id="4865" w:author="Lavignotte Fabien" w:date="2013-01-09T17:49:00Z">
        <w:r w:rsidRPr="008D54D4" w:rsidDel="00673C57">
          <w:rPr>
            <w:rFonts w:ascii="Verdana" w:eastAsia="Times New Roman" w:hAnsi="Verdana" w:cs="Times New Roman"/>
            <w:sz w:val="18"/>
            <w:szCs w:val="24"/>
            <w:lang w:val="en-US"/>
          </w:rPr>
          <w:delText>7.</w:delText>
        </w:r>
        <w:r w:rsidRPr="008D54D4" w:rsidDel="00673C57">
          <w:rPr>
            <w:rFonts w:ascii="Verdana" w:eastAsia="Times New Roman" w:hAnsi="Verdana" w:cs="Times New Roman"/>
            <w:sz w:val="18"/>
            <w:szCs w:val="24"/>
            <w:lang w:val="en-US"/>
          </w:rPr>
          <w:tab/>
          <w:delText>restart: identify any procedural restart points and describe the actions to restart the procedure at each of these points;</w:delText>
        </w:r>
      </w:del>
    </w:p>
    <w:p w:rsidR="00E97960" w:rsidRDefault="008D54D4" w:rsidP="00E97960">
      <w:pPr>
        <w:spacing w:before="60" w:after="60" w:line="240" w:lineRule="auto"/>
        <w:ind w:left="708"/>
        <w:rPr>
          <w:ins w:id="4866" w:author="Lavignotte Fabien" w:date="2013-01-09T17:49:00Z"/>
          <w:rFonts w:ascii="Verdana" w:hAnsi="Verdana"/>
          <w:sz w:val="18"/>
          <w:szCs w:val="18"/>
          <w:lang w:val="en-GB"/>
        </w:rPr>
      </w:pPr>
      <w:del w:id="4867" w:author="Lavignotte Fabien" w:date="2013-01-09T17:49:00Z">
        <w:r w:rsidRPr="008D54D4" w:rsidDel="00673C57">
          <w:rPr>
            <w:rFonts w:ascii="Verdana" w:eastAsia="Times New Roman" w:hAnsi="Verdana" w:cs="Times New Roman"/>
            <w:sz w:val="18"/>
            <w:szCs w:val="24"/>
            <w:lang w:val="en-US"/>
          </w:rPr>
          <w:delText>8.</w:delText>
        </w:r>
        <w:r w:rsidRPr="008D54D4" w:rsidDel="00673C57">
          <w:rPr>
            <w:rFonts w:ascii="Verdana" w:eastAsia="Times New Roman" w:hAnsi="Verdana" w:cs="Times New Roman"/>
            <w:sz w:val="18"/>
            <w:szCs w:val="24"/>
            <w:lang w:val="en-US"/>
          </w:rPr>
          <w:tab/>
          <w:delText>wrap up: describe the actions to terminate testing.</w:delText>
        </w:r>
      </w:del>
    </w:p>
    <w:p w:rsidR="00673C57" w:rsidRDefault="00673C57">
      <w:pPr>
        <w:spacing w:before="60" w:after="60" w:line="240" w:lineRule="auto"/>
        <w:rPr>
          <w:ins w:id="4868" w:author="Lavignotte Fabien" w:date="2013-01-09T17:50:00Z"/>
          <w:rFonts w:ascii="Verdana" w:hAnsi="Verdana"/>
          <w:sz w:val="18"/>
          <w:szCs w:val="18"/>
          <w:lang w:val="en-GB"/>
        </w:rPr>
        <w:pPrChange w:id="4869" w:author="Lavignotte Fabien" w:date="2013-01-09T17:51:00Z">
          <w:pPr>
            <w:spacing w:before="60" w:after="60" w:line="240" w:lineRule="auto"/>
            <w:ind w:left="708"/>
          </w:pPr>
        </w:pPrChange>
      </w:pPr>
      <w:ins w:id="4870" w:author="Lavignotte Fabien" w:date="2013-01-09T17:50:00Z">
        <w:r>
          <w:rPr>
            <w:rFonts w:ascii="Verdana" w:hAnsi="Verdana"/>
            <w:sz w:val="18"/>
            <w:szCs w:val="18"/>
            <w:lang w:val="en-GB"/>
          </w:rPr>
          <w:t>The unit tests are autom</w:t>
        </w:r>
      </w:ins>
      <w:ins w:id="4871" w:author="Lavignotte Fabien" w:date="2013-01-09T17:51:00Z">
        <w:r w:rsidR="00FC5481">
          <w:rPr>
            <w:rFonts w:ascii="Verdana" w:hAnsi="Verdana"/>
            <w:sz w:val="18"/>
            <w:szCs w:val="18"/>
            <w:lang w:val="en-GB"/>
          </w:rPr>
          <w:t>at</w:t>
        </w:r>
      </w:ins>
      <w:ins w:id="4872" w:author="Lavignotte Fabien" w:date="2013-01-09T17:50:00Z">
        <w:r>
          <w:rPr>
            <w:rFonts w:ascii="Verdana" w:hAnsi="Verdana"/>
            <w:sz w:val="18"/>
            <w:szCs w:val="18"/>
            <w:lang w:val="en-GB"/>
          </w:rPr>
          <w:t xml:space="preserve">ically </w:t>
        </w:r>
      </w:ins>
      <w:ins w:id="4873" w:author="Lavignotte Fabien" w:date="2013-01-14T16:18:00Z">
        <w:r w:rsidR="00186843">
          <w:rPr>
            <w:rFonts w:ascii="Verdana" w:hAnsi="Verdana"/>
            <w:sz w:val="18"/>
            <w:szCs w:val="18"/>
            <w:lang w:val="en-GB"/>
          </w:rPr>
          <w:t>launched</w:t>
        </w:r>
      </w:ins>
      <w:ins w:id="4874" w:author="Lavignotte Fabien" w:date="2013-01-09T17:50:00Z">
        <w:r>
          <w:rPr>
            <w:rFonts w:ascii="Verdana" w:hAnsi="Verdana"/>
            <w:sz w:val="18"/>
            <w:szCs w:val="18"/>
            <w:lang w:val="en-GB"/>
          </w:rPr>
          <w:t xml:space="preserve"> by the QUnit testing framework.</w:t>
        </w:r>
      </w:ins>
    </w:p>
    <w:p w:rsidR="00673C57" w:rsidRDefault="00673C57">
      <w:pPr>
        <w:spacing w:before="60" w:after="60" w:line="240" w:lineRule="auto"/>
        <w:rPr>
          <w:ins w:id="4875" w:author="Lavignotte Fabien" w:date="2013-01-09T17:50:00Z"/>
          <w:rFonts w:ascii="Verdana" w:hAnsi="Verdana"/>
          <w:sz w:val="18"/>
          <w:szCs w:val="18"/>
          <w:lang w:val="en-GB"/>
        </w:rPr>
        <w:pPrChange w:id="4876" w:author="Lavignotte Fabien" w:date="2013-01-09T17:51:00Z">
          <w:pPr>
            <w:spacing w:before="60" w:after="60" w:line="240" w:lineRule="auto"/>
            <w:ind w:left="708"/>
          </w:pPr>
        </w:pPrChange>
      </w:pPr>
      <w:ins w:id="4877" w:author="Lavignotte Fabien" w:date="2013-01-09T17:50:00Z">
        <w:r>
          <w:rPr>
            <w:rFonts w:ascii="Verdana" w:hAnsi="Verdana"/>
            <w:sz w:val="18"/>
            <w:szCs w:val="18"/>
            <w:lang w:val="en-GB"/>
          </w:rPr>
          <w:t>The only procedure</w:t>
        </w:r>
      </w:ins>
      <w:ins w:id="4878" w:author="Lavignotte Fabien" w:date="2013-01-14T16:18:00Z">
        <w:r w:rsidR="00186843">
          <w:rPr>
            <w:rFonts w:ascii="Verdana" w:hAnsi="Verdana"/>
            <w:sz w:val="18"/>
            <w:szCs w:val="18"/>
            <w:lang w:val="en-GB"/>
          </w:rPr>
          <w:t>, common to all test cases,</w:t>
        </w:r>
      </w:ins>
      <w:ins w:id="4879" w:author="Lavignotte Fabien" w:date="2013-01-09T17:50:00Z">
        <w:r>
          <w:rPr>
            <w:rFonts w:ascii="Verdana" w:hAnsi="Verdana"/>
            <w:sz w:val="18"/>
            <w:szCs w:val="18"/>
            <w:lang w:val="en-GB"/>
          </w:rPr>
          <w:t xml:space="preserve"> is to access the page at </w:t>
        </w:r>
      </w:ins>
      <w:ins w:id="4880" w:author="Lavignotte Fabien" w:date="2013-01-09T17:51:00Z">
        <w:r w:rsidR="00FC5481">
          <w:rPr>
            <w:rFonts w:ascii="Verdana" w:hAnsi="Verdana"/>
            <w:sz w:val="18"/>
            <w:szCs w:val="18"/>
            <w:lang w:val="en-GB"/>
          </w:rPr>
          <w:t>location:</w:t>
        </w:r>
      </w:ins>
      <w:ins w:id="4881" w:author="Lavignotte Fabien" w:date="2013-01-09T17:50:00Z">
        <w:r w:rsidRPr="00673C57">
          <w:t xml:space="preserve"> </w:t>
        </w:r>
        <w:r>
          <w:rPr>
            <w:rFonts w:ascii="Verdana" w:hAnsi="Verdana"/>
            <w:sz w:val="18"/>
            <w:szCs w:val="18"/>
            <w:lang w:val="en-GB"/>
          </w:rPr>
          <w:fldChar w:fldCharType="begin"/>
        </w:r>
        <w:r>
          <w:rPr>
            <w:rFonts w:ascii="Verdana" w:hAnsi="Verdana"/>
            <w:sz w:val="18"/>
            <w:szCs w:val="18"/>
            <w:lang w:val="en-GB"/>
          </w:rPr>
          <w:instrText xml:space="preserve"> HYPERLINK "</w:instrText>
        </w:r>
        <w:r w:rsidRPr="00673C57">
          <w:rPr>
            <w:rFonts w:ascii="Verdana" w:hAnsi="Verdana"/>
            <w:sz w:val="18"/>
            <w:szCs w:val="18"/>
            <w:lang w:val="en-GB"/>
          </w:rPr>
          <w:instrText>http://localhost:3000/client-dev/tests/tests.html</w:instrText>
        </w:r>
        <w:r>
          <w:rPr>
            <w:rFonts w:ascii="Verdana" w:hAnsi="Verdana"/>
            <w:sz w:val="18"/>
            <w:szCs w:val="18"/>
            <w:lang w:val="en-GB"/>
          </w:rPr>
          <w:instrText xml:space="preserve">" </w:instrText>
        </w:r>
        <w:r>
          <w:rPr>
            <w:rFonts w:ascii="Verdana" w:hAnsi="Verdana"/>
            <w:sz w:val="18"/>
            <w:szCs w:val="18"/>
            <w:lang w:val="en-GB"/>
          </w:rPr>
          <w:fldChar w:fldCharType="separate"/>
        </w:r>
        <w:r w:rsidRPr="00477A68">
          <w:rPr>
            <w:rStyle w:val="Lienhypertexte"/>
            <w:rFonts w:ascii="Verdana" w:hAnsi="Verdana"/>
            <w:sz w:val="18"/>
            <w:szCs w:val="18"/>
            <w:lang w:val="en-GB"/>
          </w:rPr>
          <w:t>http://localhost:3000/client-dev/tests/tests.html</w:t>
        </w:r>
        <w:r>
          <w:rPr>
            <w:rFonts w:ascii="Verdana" w:hAnsi="Verdana"/>
            <w:sz w:val="18"/>
            <w:szCs w:val="18"/>
            <w:lang w:val="en-GB"/>
          </w:rPr>
          <w:fldChar w:fldCharType="end"/>
        </w:r>
        <w:r>
          <w:rPr>
            <w:rFonts w:ascii="Verdana" w:hAnsi="Verdana"/>
            <w:sz w:val="18"/>
            <w:szCs w:val="18"/>
            <w:lang w:val="en-GB"/>
          </w:rPr>
          <w:t>.</w:t>
        </w:r>
      </w:ins>
    </w:p>
    <w:p w:rsidR="00673C57" w:rsidRDefault="00673C57" w:rsidP="00E97960">
      <w:pPr>
        <w:spacing w:before="60" w:after="60" w:line="240" w:lineRule="auto"/>
        <w:ind w:left="708"/>
        <w:rPr>
          <w:ins w:id="4882" w:author="Lavignotte Fabien" w:date="2013-01-09T17:49:00Z"/>
          <w:rFonts w:ascii="Verdana" w:hAnsi="Verdana"/>
          <w:sz w:val="18"/>
          <w:szCs w:val="18"/>
          <w:lang w:val="en-GB"/>
        </w:rPr>
      </w:pPr>
    </w:p>
    <w:p w:rsidR="00673C57" w:rsidRPr="00186843" w:rsidRDefault="00673C57" w:rsidP="00E97960">
      <w:pPr>
        <w:spacing w:before="60" w:after="60" w:line="240" w:lineRule="auto"/>
        <w:ind w:left="708"/>
        <w:rPr>
          <w:rFonts w:ascii="Verdana" w:eastAsia="Times New Roman" w:hAnsi="Verdana" w:cs="Times New Roman"/>
          <w:sz w:val="18"/>
          <w:szCs w:val="24"/>
          <w:lang w:val="en-GB"/>
          <w:rPrChange w:id="4883" w:author="Lavignotte Fabien" w:date="2013-01-14T16:18:00Z">
            <w:rPr>
              <w:rFonts w:ascii="Verdana" w:eastAsia="Times New Roman" w:hAnsi="Verdana" w:cs="Times New Roman"/>
              <w:sz w:val="18"/>
              <w:szCs w:val="24"/>
              <w:lang w:val="en-US"/>
            </w:rPr>
          </w:rPrChange>
        </w:rPr>
      </w:pPr>
    </w:p>
    <w:p w:rsidR="00A353EF" w:rsidRDefault="00E97960" w:rsidP="00A353EF">
      <w:pPr>
        <w:pStyle w:val="Titre1"/>
      </w:pPr>
      <w:bookmarkStart w:id="4884" w:name="_Toc348082143"/>
      <w:r>
        <w:lastRenderedPageBreak/>
        <w:t>Software</w:t>
      </w:r>
      <w:r w:rsidR="00A353EF">
        <w:t xml:space="preserve"> Validation</w:t>
      </w:r>
      <w:r>
        <w:t xml:space="preserve"> Specification</w:t>
      </w:r>
      <w:bookmarkEnd w:id="4884"/>
    </w:p>
    <w:p w:rsidR="00A353EF" w:rsidRDefault="00A353EF" w:rsidP="00A353EF">
      <w:pPr>
        <w:pStyle w:val="Titre2"/>
      </w:pPr>
      <w:bookmarkStart w:id="4885" w:name="_Toc348082144"/>
      <w:r>
        <w:t>Software Validation Approach</w:t>
      </w:r>
      <w:bookmarkEnd w:id="4885"/>
    </w:p>
    <w:p w:rsidR="0032274E" w:rsidRPr="0056181B" w:rsidRDefault="0032274E" w:rsidP="0032274E">
      <w:pPr>
        <w:rPr>
          <w:rFonts w:ascii="Verdana" w:hAnsi="Verdana"/>
          <w:sz w:val="18"/>
          <w:szCs w:val="18"/>
          <w:highlight w:val="yellow"/>
          <w:lang w:val="en-GB"/>
        </w:rPr>
      </w:pPr>
      <w:r w:rsidRPr="0032274E">
        <w:rPr>
          <w:rFonts w:ascii="Verdana" w:hAnsi="Verdana"/>
          <w:sz w:val="18"/>
          <w:szCs w:val="18"/>
          <w:lang w:val="en-GB"/>
        </w:rPr>
        <w:t xml:space="preserve">This section presents the approach to be used for validating the </w:t>
      </w:r>
      <w:r>
        <w:rPr>
          <w:rFonts w:ascii="Verdana" w:hAnsi="Verdana"/>
          <w:sz w:val="18"/>
          <w:szCs w:val="18"/>
          <w:lang w:val="en-GB"/>
        </w:rPr>
        <w:t>ngEO Web Client sub-system</w:t>
      </w:r>
      <w:r w:rsidRPr="0032274E">
        <w:rPr>
          <w:rFonts w:ascii="Verdana" w:hAnsi="Verdana"/>
          <w:sz w:val="18"/>
          <w:szCs w:val="18"/>
          <w:lang w:val="en-GB"/>
        </w:rPr>
        <w:t>.</w:t>
      </w:r>
    </w:p>
    <w:p w:rsidR="00E97960" w:rsidRDefault="00E97960" w:rsidP="0032274E">
      <w:pPr>
        <w:pStyle w:val="Titre3"/>
      </w:pPr>
      <w:bookmarkStart w:id="4886" w:name="_Toc271824748"/>
      <w:bookmarkStart w:id="4887" w:name="_Toc348082145"/>
      <w:r w:rsidRPr="00B5526C">
        <w:t>Task and criteria</w:t>
      </w:r>
      <w:bookmarkEnd w:id="4886"/>
      <w:bookmarkEnd w:id="4887"/>
    </w:p>
    <w:p w:rsidR="0032274E" w:rsidRPr="0032274E" w:rsidRDefault="0032274E" w:rsidP="0032274E">
      <w:pPr>
        <w:rPr>
          <w:lang w:val="en-US"/>
        </w:rPr>
      </w:pPr>
      <w:r w:rsidRPr="0032274E">
        <w:rPr>
          <w:lang w:val="en-US"/>
        </w:rPr>
        <w:t>The task includes the execution of test procedures, analyzes of test results and</w:t>
      </w:r>
      <w:r>
        <w:rPr>
          <w:lang w:val="en-US"/>
        </w:rPr>
        <w:t xml:space="preserve"> </w:t>
      </w:r>
      <w:r w:rsidRPr="0032274E">
        <w:rPr>
          <w:lang w:val="en-US"/>
        </w:rPr>
        <w:t>writing of test reports (including reporting of possible problems).</w:t>
      </w:r>
    </w:p>
    <w:p w:rsidR="00E97960" w:rsidRDefault="00E97960" w:rsidP="00E97960">
      <w:pPr>
        <w:pStyle w:val="Titre3"/>
      </w:pPr>
      <w:bookmarkStart w:id="4888" w:name="_Toc271824749"/>
      <w:bookmarkStart w:id="4889" w:name="_Toc348082146"/>
      <w:r w:rsidRPr="00B5526C">
        <w:t>Features to be tested</w:t>
      </w:r>
      <w:bookmarkEnd w:id="4888"/>
      <w:bookmarkEnd w:id="4889"/>
    </w:p>
    <w:p w:rsidR="0032274E" w:rsidRPr="0032274E" w:rsidRDefault="0032274E" w:rsidP="0032274E">
      <w:pPr>
        <w:rPr>
          <w:lang w:val="en-US"/>
        </w:rPr>
      </w:pPr>
      <w:r w:rsidRPr="0032274E">
        <w:rPr>
          <w:lang w:val="en-US"/>
        </w:rPr>
        <w:t>This document is in charge of verifying all requirements listed in the Software Requirements Specification [AD</w:t>
      </w:r>
      <w:r w:rsidR="005624DE">
        <w:rPr>
          <w:lang w:val="en-US"/>
        </w:rPr>
        <w:t>.2</w:t>
      </w:r>
      <w:r w:rsidRPr="0032274E">
        <w:rPr>
          <w:lang w:val="en-US"/>
        </w:rPr>
        <w:t>].</w:t>
      </w:r>
    </w:p>
    <w:p w:rsidR="00E97960" w:rsidRDefault="00E97960" w:rsidP="00E97960">
      <w:pPr>
        <w:pStyle w:val="Titre3"/>
      </w:pPr>
      <w:bookmarkStart w:id="4890" w:name="_Toc271824750"/>
      <w:bookmarkStart w:id="4891" w:name="_Toc348082147"/>
      <w:r w:rsidRPr="00B5526C">
        <w:t>Features not to be tested</w:t>
      </w:r>
      <w:bookmarkEnd w:id="4890"/>
      <w:bookmarkEnd w:id="4891"/>
    </w:p>
    <w:p w:rsidR="0032274E" w:rsidRPr="0032274E" w:rsidRDefault="0032274E" w:rsidP="0032274E">
      <w:pPr>
        <w:rPr>
          <w:lang w:val="en-US"/>
        </w:rPr>
      </w:pPr>
      <w:r w:rsidRPr="0032274E">
        <w:rPr>
          <w:lang w:val="en-US"/>
        </w:rPr>
        <w:t>All requirements and features not reported in Software Requirements Specification [AD</w:t>
      </w:r>
      <w:r w:rsidR="005624DE">
        <w:rPr>
          <w:lang w:val="en-US"/>
        </w:rPr>
        <w:t>.2</w:t>
      </w:r>
      <w:r w:rsidRPr="0032274E">
        <w:rPr>
          <w:lang w:val="en-US"/>
        </w:rPr>
        <w:t>] are out of the scope of this document.</w:t>
      </w:r>
    </w:p>
    <w:p w:rsidR="00E97960" w:rsidRDefault="00E97960" w:rsidP="00E97960">
      <w:pPr>
        <w:pStyle w:val="Titre3"/>
      </w:pPr>
      <w:bookmarkStart w:id="4892" w:name="_Toc271824751"/>
      <w:bookmarkStart w:id="4893" w:name="_Toc348082148"/>
      <w:r w:rsidRPr="00BE0FE7">
        <w:t>Test pass - fail criteria</w:t>
      </w:r>
      <w:bookmarkEnd w:id="4892"/>
      <w:bookmarkEnd w:id="4893"/>
    </w:p>
    <w:p w:rsidR="00265224" w:rsidRPr="00265224" w:rsidRDefault="00265224" w:rsidP="00265224">
      <w:pPr>
        <w:rPr>
          <w:lang w:val="en-US"/>
        </w:rPr>
      </w:pPr>
      <w:r w:rsidRPr="00265224">
        <w:rPr>
          <w:lang w:val="en-US"/>
        </w:rPr>
        <w:t>The pass - fail criterion depends on the validation method applied to each item.</w:t>
      </w:r>
    </w:p>
    <w:p w:rsidR="00265224" w:rsidRPr="00265224" w:rsidRDefault="00265224" w:rsidP="00265224">
      <w:pPr>
        <w:rPr>
          <w:lang w:val="en-US"/>
        </w:rPr>
      </w:pPr>
      <w:r w:rsidRPr="00265224">
        <w:rPr>
          <w:lang w:val="en-US"/>
        </w:rPr>
        <w:t>The validation methods used are:</w:t>
      </w:r>
    </w:p>
    <w:p w:rsidR="00265224" w:rsidRPr="00265224" w:rsidRDefault="00265224" w:rsidP="00265224">
      <w:pPr>
        <w:ind w:firstLine="708"/>
        <w:rPr>
          <w:lang w:val="en-US"/>
        </w:rPr>
      </w:pPr>
      <w:r w:rsidRPr="00265224">
        <w:rPr>
          <w:lang w:val="en-US"/>
        </w:rPr>
        <w:t xml:space="preserve">D </w:t>
      </w:r>
      <w:r>
        <w:rPr>
          <w:lang w:val="en-US"/>
        </w:rPr>
        <w:tab/>
      </w:r>
      <w:r w:rsidRPr="00265224">
        <w:rPr>
          <w:lang w:val="en-US"/>
        </w:rPr>
        <w:t>Demonstration: This verification method may be used when actual conduct can</w:t>
      </w:r>
      <w:r>
        <w:rPr>
          <w:lang w:val="en-US"/>
        </w:rPr>
        <w:t xml:space="preserve"> </w:t>
      </w:r>
      <w:r w:rsidRPr="00265224">
        <w:rPr>
          <w:lang w:val="en-US"/>
        </w:rPr>
        <w:t>verify achievement of requirements such as service and access, and when the</w:t>
      </w:r>
      <w:r>
        <w:rPr>
          <w:lang w:val="en-US"/>
        </w:rPr>
        <w:t xml:space="preserve"> </w:t>
      </w:r>
      <w:r w:rsidRPr="00265224">
        <w:rPr>
          <w:lang w:val="en-US"/>
        </w:rPr>
        <w:t>requirements have been implemented.</w:t>
      </w:r>
    </w:p>
    <w:p w:rsidR="00265224" w:rsidRDefault="00265224" w:rsidP="00265224">
      <w:pPr>
        <w:ind w:firstLine="708"/>
        <w:rPr>
          <w:lang w:val="en-US"/>
        </w:rPr>
      </w:pPr>
      <w:r w:rsidRPr="00265224">
        <w:rPr>
          <w:lang w:val="en-US"/>
        </w:rPr>
        <w:t xml:space="preserve">T </w:t>
      </w:r>
      <w:r>
        <w:rPr>
          <w:lang w:val="en-US"/>
        </w:rPr>
        <w:tab/>
      </w:r>
      <w:r w:rsidRPr="00265224">
        <w:rPr>
          <w:lang w:val="en-US"/>
        </w:rPr>
        <w:t>Test: A requirement may be verified by test alone if the form of the</w:t>
      </w:r>
      <w:r>
        <w:rPr>
          <w:lang w:val="en-US"/>
        </w:rPr>
        <w:t xml:space="preserve"> </w:t>
      </w:r>
      <w:r w:rsidRPr="00265224">
        <w:rPr>
          <w:lang w:val="en-US"/>
        </w:rPr>
        <w:t>specification is such that the requirement can be directly measured.</w:t>
      </w:r>
    </w:p>
    <w:p w:rsidR="00265224" w:rsidRPr="00265224" w:rsidRDefault="00265224" w:rsidP="00265224">
      <w:pPr>
        <w:ind w:firstLine="708"/>
        <w:rPr>
          <w:lang w:val="en-US"/>
        </w:rPr>
      </w:pPr>
      <w:proofErr w:type="gramStart"/>
      <w:r w:rsidRPr="00265224">
        <w:rPr>
          <w:lang w:val="en-US"/>
        </w:rPr>
        <w:t>A</w:t>
      </w:r>
      <w:proofErr w:type="gramEnd"/>
      <w:r w:rsidRPr="00265224">
        <w:rPr>
          <w:lang w:val="en-US"/>
        </w:rPr>
        <w:t xml:space="preserve"> </w:t>
      </w:r>
      <w:r>
        <w:rPr>
          <w:lang w:val="en-US"/>
        </w:rPr>
        <w:tab/>
      </w:r>
      <w:r w:rsidRPr="00265224">
        <w:rPr>
          <w:lang w:val="en-US"/>
        </w:rPr>
        <w:t>Analyze: This verification method implies use of analytical techniques (such as</w:t>
      </w:r>
      <w:r>
        <w:rPr>
          <w:lang w:val="en-US"/>
        </w:rPr>
        <w:t xml:space="preserve"> </w:t>
      </w:r>
      <w:r w:rsidRPr="00265224">
        <w:rPr>
          <w:lang w:val="en-US"/>
        </w:rPr>
        <w:t>system engineering analyzes, statistics, mathematical modeling, and</w:t>
      </w:r>
      <w:r>
        <w:rPr>
          <w:lang w:val="en-US"/>
        </w:rPr>
        <w:t xml:space="preserve"> </w:t>
      </w:r>
      <w:r w:rsidRPr="00265224">
        <w:rPr>
          <w:lang w:val="en-US"/>
        </w:rPr>
        <w:t>simulations) and shall be used to verify s</w:t>
      </w:r>
      <w:r>
        <w:rPr>
          <w:lang w:val="en-US"/>
        </w:rPr>
        <w:t xml:space="preserve">uch requirements. This includes </w:t>
      </w:r>
      <w:r w:rsidRPr="00265224">
        <w:rPr>
          <w:lang w:val="en-US"/>
        </w:rPr>
        <w:t>requirements which are not implemented in the demonstrator.</w:t>
      </w:r>
    </w:p>
    <w:p w:rsidR="00265224" w:rsidRPr="00265224" w:rsidRDefault="00265224" w:rsidP="00265224">
      <w:pPr>
        <w:ind w:firstLine="708"/>
        <w:rPr>
          <w:lang w:val="en-US"/>
        </w:rPr>
      </w:pPr>
      <w:r w:rsidRPr="00265224">
        <w:rPr>
          <w:lang w:val="en-US"/>
        </w:rPr>
        <w:t xml:space="preserve">I </w:t>
      </w:r>
      <w:r>
        <w:rPr>
          <w:lang w:val="en-US"/>
        </w:rPr>
        <w:tab/>
      </w:r>
      <w:r w:rsidRPr="00265224">
        <w:rPr>
          <w:lang w:val="en-US"/>
        </w:rPr>
        <w:t>Inspection: Verification by inspection is only done when testing is insufficient or</w:t>
      </w:r>
      <w:r>
        <w:rPr>
          <w:lang w:val="en-US"/>
        </w:rPr>
        <w:t xml:space="preserve"> </w:t>
      </w:r>
      <w:r w:rsidRPr="00265224">
        <w:rPr>
          <w:lang w:val="en-US"/>
        </w:rPr>
        <w:t>inappropriate. This method of verification is for those requirements that are</w:t>
      </w:r>
      <w:r>
        <w:rPr>
          <w:lang w:val="en-US"/>
        </w:rPr>
        <w:t xml:space="preserve"> </w:t>
      </w:r>
      <w:r w:rsidRPr="00265224">
        <w:rPr>
          <w:lang w:val="en-US"/>
        </w:rPr>
        <w:t>normally performed by some form of visual inspection.</w:t>
      </w:r>
    </w:p>
    <w:p w:rsidR="00265224" w:rsidRPr="00265224" w:rsidRDefault="00265224" w:rsidP="00265224">
      <w:pPr>
        <w:rPr>
          <w:lang w:val="en-US"/>
        </w:rPr>
      </w:pPr>
      <w:r w:rsidRPr="00265224">
        <w:rPr>
          <w:lang w:val="en-US"/>
        </w:rPr>
        <w:t>A Requirements vs. Test cases traceability matrix is provided in section 11.1 and a Test</w:t>
      </w:r>
      <w:r>
        <w:rPr>
          <w:lang w:val="en-US"/>
        </w:rPr>
        <w:t xml:space="preserve"> </w:t>
      </w:r>
      <w:r w:rsidRPr="00265224">
        <w:rPr>
          <w:lang w:val="en-US"/>
        </w:rPr>
        <w:t xml:space="preserve">cases vs. Requirements traceability matrix is provided in section </w:t>
      </w:r>
      <w:proofErr w:type="gramStart"/>
      <w:r w:rsidRPr="00265224">
        <w:rPr>
          <w:lang w:val="en-US"/>
        </w:rPr>
        <w:t>11.2 .</w:t>
      </w:r>
      <w:proofErr w:type="gramEnd"/>
      <w:r>
        <w:rPr>
          <w:lang w:val="en-US"/>
        </w:rPr>
        <w:t xml:space="preserve"> </w:t>
      </w:r>
      <w:r w:rsidRPr="00265224">
        <w:rPr>
          <w:lang w:val="en-US"/>
        </w:rPr>
        <w:t>The expected result of each test is given in the test procedure description, for any step.</w:t>
      </w:r>
    </w:p>
    <w:p w:rsidR="00265224" w:rsidRPr="00265224" w:rsidRDefault="00265224" w:rsidP="00265224">
      <w:pPr>
        <w:rPr>
          <w:lang w:val="en-US"/>
        </w:rPr>
      </w:pPr>
      <w:r w:rsidRPr="00265224">
        <w:rPr>
          <w:lang w:val="en-US"/>
        </w:rPr>
        <w:t>A test shall be considered as "passed" if the received result is equivalent with the</w:t>
      </w:r>
      <w:r>
        <w:rPr>
          <w:lang w:val="en-US"/>
        </w:rPr>
        <w:t xml:space="preserve"> </w:t>
      </w:r>
      <w:r w:rsidRPr="00265224">
        <w:rPr>
          <w:lang w:val="en-US"/>
        </w:rPr>
        <w:t>expected result.</w:t>
      </w:r>
    </w:p>
    <w:p w:rsidR="00265224" w:rsidRPr="0032274E" w:rsidRDefault="00265224" w:rsidP="00265224">
      <w:pPr>
        <w:rPr>
          <w:lang w:val="en-US"/>
        </w:rPr>
      </w:pPr>
      <w:r w:rsidRPr="00265224">
        <w:rPr>
          <w:lang w:val="en-US"/>
        </w:rPr>
        <w:t>A test shall be considered as "failed" if the received result is not equivalent with theexpected result.</w:t>
      </w:r>
    </w:p>
    <w:p w:rsidR="00E97960" w:rsidRDefault="00E97960" w:rsidP="00E97960">
      <w:pPr>
        <w:pStyle w:val="Titre3"/>
      </w:pPr>
      <w:bookmarkStart w:id="4894" w:name="_Toc271824752"/>
      <w:bookmarkStart w:id="4895" w:name="_Toc348082149"/>
      <w:r w:rsidRPr="00BE0FE7">
        <w:lastRenderedPageBreak/>
        <w:t>Items that cannot be validated by test</w:t>
      </w:r>
      <w:bookmarkEnd w:id="4894"/>
      <w:bookmarkEnd w:id="4895"/>
    </w:p>
    <w:p w:rsidR="0032274E" w:rsidRDefault="0032274E" w:rsidP="0032274E">
      <w:pPr>
        <w:rPr>
          <w:lang w:val="en-US"/>
        </w:rPr>
      </w:pPr>
      <w:r w:rsidRPr="0032274E">
        <w:rPr>
          <w:lang w:val="en-US"/>
        </w:rPr>
        <w:t>There are a number of requirements that cannot be verified by test or demonstration, but</w:t>
      </w:r>
      <w:r>
        <w:rPr>
          <w:lang w:val="en-US"/>
        </w:rPr>
        <w:t xml:space="preserve"> </w:t>
      </w:r>
      <w:r w:rsidRPr="0032274E">
        <w:rPr>
          <w:lang w:val="en-US"/>
        </w:rPr>
        <w:t>manual inspection is needed for verifying their achievement, e.g.:</w:t>
      </w:r>
    </w:p>
    <w:p w:rsidR="0032274E" w:rsidRPr="0032274E" w:rsidRDefault="0032274E" w:rsidP="001C6484">
      <w:pPr>
        <w:pStyle w:val="Paragraphedeliste"/>
        <w:numPr>
          <w:ilvl w:val="0"/>
          <w:numId w:val="10"/>
        </w:numPr>
      </w:pPr>
      <w:r w:rsidRPr="0032274E">
        <w:t>Design and implementation requirements specifying the re-use of software</w:t>
      </w:r>
    </w:p>
    <w:p w:rsidR="0032274E" w:rsidRPr="0032274E" w:rsidRDefault="0032274E" w:rsidP="001C6484">
      <w:pPr>
        <w:pStyle w:val="Paragraphedeliste"/>
        <w:numPr>
          <w:ilvl w:val="0"/>
          <w:numId w:val="10"/>
        </w:numPr>
      </w:pPr>
      <w:r w:rsidRPr="0032274E">
        <w:t>Verifying that the developed software is provided as OSS and that the code has</w:t>
      </w:r>
      <w:r>
        <w:t xml:space="preserve"> </w:t>
      </w:r>
      <w:r w:rsidRPr="0032274E">
        <w:t>been provided to an agreed repository</w:t>
      </w:r>
    </w:p>
    <w:p w:rsidR="0032274E" w:rsidRDefault="0032274E" w:rsidP="001C6484">
      <w:pPr>
        <w:pStyle w:val="Paragraphedeliste"/>
        <w:numPr>
          <w:ilvl w:val="0"/>
          <w:numId w:val="10"/>
        </w:numPr>
      </w:pPr>
      <w:r w:rsidRPr="0032274E">
        <w:t>The development process carried out according to ECSS standards</w:t>
      </w:r>
    </w:p>
    <w:p w:rsidR="0032274E" w:rsidRDefault="0032274E" w:rsidP="001C6484">
      <w:pPr>
        <w:pStyle w:val="Paragraphedeliste"/>
        <w:numPr>
          <w:ilvl w:val="0"/>
          <w:numId w:val="10"/>
        </w:numPr>
      </w:pPr>
      <w:proofErr w:type="gramStart"/>
      <w:r>
        <w:t>Etc..</w:t>
      </w:r>
      <w:proofErr w:type="gramEnd"/>
    </w:p>
    <w:p w:rsidR="00DF1896" w:rsidRPr="0032274E" w:rsidRDefault="00DF1896" w:rsidP="008C18FD">
      <w:pPr>
        <w:pStyle w:val="Paragraphedeliste"/>
      </w:pPr>
    </w:p>
    <w:p w:rsidR="00DF1896" w:rsidRDefault="00DF1896" w:rsidP="008C18FD">
      <w:pPr>
        <w:pStyle w:val="Titre3"/>
        <w:rPr>
          <w:sz w:val="26"/>
        </w:rPr>
      </w:pPr>
      <w:bookmarkStart w:id="4896" w:name="_Toc348082150"/>
      <w:r>
        <w:rPr>
          <w:sz w:val="26"/>
        </w:rPr>
        <w:t>Regression Tests</w:t>
      </w:r>
      <w:bookmarkEnd w:id="4896"/>
    </w:p>
    <w:p w:rsidR="00DF1896" w:rsidRDefault="00DF1896">
      <w:pPr>
        <w:rPr>
          <w:lang w:val="en-US"/>
        </w:rPr>
      </w:pPr>
      <w:r>
        <w:rPr>
          <w:lang w:val="en-US"/>
        </w:rPr>
        <w:t xml:space="preserve">Regression testing is covered by unit </w:t>
      </w:r>
      <w:r w:rsidR="005446B6">
        <w:rPr>
          <w:lang w:val="en-US"/>
        </w:rPr>
        <w:t>tests and functional tests</w:t>
      </w:r>
      <w:r>
        <w:rPr>
          <w:lang w:val="en-US"/>
        </w:rPr>
        <w:t>.</w:t>
      </w:r>
    </w:p>
    <w:p w:rsidR="005446B6" w:rsidRDefault="005446B6">
      <w:pPr>
        <w:rPr>
          <w:lang w:val="en-US"/>
        </w:rPr>
      </w:pPr>
      <w:r>
        <w:rPr>
          <w:lang w:val="en-US"/>
        </w:rPr>
        <w:t xml:space="preserve">Unit tests are presented in paragraph </w:t>
      </w:r>
      <w:r>
        <w:rPr>
          <w:lang w:val="en-US"/>
        </w:rPr>
        <w:fldChar w:fldCharType="begin"/>
      </w:r>
      <w:r>
        <w:rPr>
          <w:lang w:val="en-US"/>
        </w:rPr>
        <w:instrText xml:space="preserve"> REF _Ref343593486 \r \h </w:instrText>
      </w:r>
      <w:r>
        <w:rPr>
          <w:lang w:val="en-US"/>
        </w:rPr>
      </w:r>
      <w:r>
        <w:rPr>
          <w:lang w:val="en-US"/>
        </w:rPr>
        <w:fldChar w:fldCharType="separate"/>
      </w:r>
      <w:r>
        <w:rPr>
          <w:lang w:val="en-US"/>
        </w:rPr>
        <w:t>5</w:t>
      </w:r>
      <w:r>
        <w:rPr>
          <w:lang w:val="en-US"/>
        </w:rPr>
        <w:fldChar w:fldCharType="end"/>
      </w:r>
      <w:r>
        <w:rPr>
          <w:lang w:val="en-US"/>
        </w:rPr>
        <w:t>.</w:t>
      </w:r>
    </w:p>
    <w:p w:rsidR="005446B6" w:rsidRPr="008C18FD" w:rsidRDefault="005446B6">
      <w:pPr>
        <w:rPr>
          <w:lang w:val="en-US"/>
        </w:rPr>
      </w:pPr>
      <w:r>
        <w:rPr>
          <w:lang w:val="en-US"/>
        </w:rPr>
        <w:t>Functional tests consist in running all software validation procedures manually before each release, not just procedures for new features.</w:t>
      </w:r>
    </w:p>
    <w:p w:rsidR="00DF1896" w:rsidRPr="008C18FD" w:rsidRDefault="00DF1896">
      <w:pPr>
        <w:rPr>
          <w:lang w:val="en-US"/>
        </w:rPr>
      </w:pPr>
    </w:p>
    <w:p w:rsidR="0032274E" w:rsidRDefault="0032274E" w:rsidP="008C18FD">
      <w:pPr>
        <w:pStyle w:val="Titre3"/>
        <w:rPr>
          <w:sz w:val="26"/>
        </w:rPr>
      </w:pPr>
      <w:r>
        <w:br w:type="page"/>
      </w:r>
    </w:p>
    <w:p w:rsidR="00E97960" w:rsidRDefault="00E97960" w:rsidP="00E97960">
      <w:pPr>
        <w:pStyle w:val="Titre2"/>
      </w:pPr>
      <w:bookmarkStart w:id="4897" w:name="_Toc348082151"/>
      <w:r>
        <w:lastRenderedPageBreak/>
        <w:t>Software Validation Testing Specification Design</w:t>
      </w:r>
      <w:bookmarkEnd w:id="4897"/>
    </w:p>
    <w:p w:rsidR="00DD49AD" w:rsidRPr="0056181B" w:rsidRDefault="007B6F74" w:rsidP="00DD49AD">
      <w:pPr>
        <w:rPr>
          <w:rFonts w:ascii="Verdana" w:hAnsi="Verdana"/>
          <w:sz w:val="18"/>
          <w:szCs w:val="18"/>
          <w:highlight w:val="yellow"/>
          <w:lang w:val="en-GB"/>
        </w:rPr>
      </w:pPr>
      <w:bookmarkStart w:id="4898" w:name="_Toc271824755"/>
      <w:r>
        <w:rPr>
          <w:rFonts w:ascii="Verdana" w:hAnsi="Verdana"/>
          <w:sz w:val="18"/>
          <w:szCs w:val="18"/>
          <w:highlight w:val="yellow"/>
          <w:lang w:val="en-GB"/>
        </w:rPr>
        <w:t>TBC IN SPRINTS 3 AND 4</w:t>
      </w:r>
      <w:r w:rsidR="00B60DCF">
        <w:rPr>
          <w:rFonts w:ascii="Verdana" w:hAnsi="Verdana"/>
          <w:sz w:val="18"/>
          <w:szCs w:val="18"/>
          <w:highlight w:val="yellow"/>
          <w:lang w:val="en-GB"/>
        </w:rPr>
        <w:t>:</w:t>
      </w:r>
      <w:r w:rsidR="00B60DCF" w:rsidRPr="00B60DCF">
        <w:rPr>
          <w:rFonts w:ascii="Verdana" w:hAnsi="Verdana"/>
          <w:sz w:val="18"/>
          <w:szCs w:val="18"/>
          <w:highlight w:val="yellow"/>
          <w:lang w:val="en-GB"/>
        </w:rPr>
        <w:t xml:space="preserve"> </w:t>
      </w:r>
      <w:r w:rsidR="0008083A">
        <w:rPr>
          <w:rFonts w:ascii="Verdana" w:hAnsi="Verdana"/>
          <w:sz w:val="18"/>
          <w:szCs w:val="18"/>
          <w:highlight w:val="yellow"/>
          <w:lang w:val="en-GB"/>
        </w:rPr>
        <w:t>ADD</w:t>
      </w:r>
      <w:r>
        <w:rPr>
          <w:rFonts w:ascii="Verdana" w:hAnsi="Verdana"/>
          <w:sz w:val="18"/>
          <w:szCs w:val="18"/>
          <w:highlight w:val="yellow"/>
          <w:lang w:val="en-GB"/>
        </w:rPr>
        <w:t xml:space="preserve"> TEST </w:t>
      </w:r>
      <w:r w:rsidR="0008083A">
        <w:rPr>
          <w:rFonts w:ascii="Verdana" w:hAnsi="Verdana"/>
          <w:sz w:val="18"/>
          <w:szCs w:val="18"/>
          <w:highlight w:val="yellow"/>
          <w:lang w:val="en-GB"/>
        </w:rPr>
        <w:t>DESIGNS OF SPRINTS 3 AND 4 REQUIREMENTS</w:t>
      </w:r>
    </w:p>
    <w:p w:rsidR="00E97960" w:rsidRDefault="00E97960" w:rsidP="00E97960">
      <w:pPr>
        <w:pStyle w:val="Titre3"/>
      </w:pPr>
      <w:bookmarkStart w:id="4899" w:name="_Toc348082152"/>
      <w:r w:rsidRPr="00BE0FE7">
        <w:t>General</w:t>
      </w:r>
      <w:bookmarkEnd w:id="4898"/>
      <w:bookmarkEnd w:id="4899"/>
    </w:p>
    <w:p w:rsidR="00D473E3" w:rsidRDefault="000513C6" w:rsidP="000513C6">
      <w:pPr>
        <w:rPr>
          <w:lang w:val="en-US"/>
        </w:rPr>
      </w:pPr>
      <w:r w:rsidRPr="000513C6">
        <w:rPr>
          <w:lang w:val="en-US"/>
        </w:rPr>
        <w:t xml:space="preserve">This section provides the Test Designs aimed to validate the </w:t>
      </w:r>
      <w:r>
        <w:rPr>
          <w:lang w:val="en-US"/>
        </w:rPr>
        <w:t>ngEO Web Client sub-</w:t>
      </w:r>
      <w:r w:rsidRPr="000513C6">
        <w:rPr>
          <w:lang w:val="en-US"/>
        </w:rPr>
        <w:t>system</w:t>
      </w:r>
      <w:r w:rsidR="00D473E3">
        <w:rPr>
          <w:lang w:val="en-US"/>
        </w:rPr>
        <w:t xml:space="preserve">. </w:t>
      </w:r>
      <w:r w:rsidRPr="000513C6">
        <w:rPr>
          <w:lang w:val="en-US"/>
        </w:rPr>
        <w:t>For the identification of the Test Designs the following</w:t>
      </w:r>
      <w:r w:rsidR="00D473E3">
        <w:rPr>
          <w:lang w:val="en-US"/>
        </w:rPr>
        <w:t xml:space="preserve"> naming convention shall apply:</w:t>
      </w:r>
    </w:p>
    <w:p w:rsidR="000513C6" w:rsidRPr="00D473E3" w:rsidRDefault="00D473E3" w:rsidP="001C6484">
      <w:pPr>
        <w:pStyle w:val="Paragraphedeliste"/>
        <w:numPr>
          <w:ilvl w:val="0"/>
          <w:numId w:val="11"/>
        </w:numPr>
      </w:pPr>
      <w:r w:rsidRPr="00D473E3">
        <w:t>NGEO-WEBC-V</w:t>
      </w:r>
      <w:r w:rsidR="000513C6" w:rsidRPr="00D473E3">
        <w:t>TD_&lt;</w:t>
      </w:r>
      <w:r w:rsidRPr="00D473E3">
        <w:t>V</w:t>
      </w:r>
      <w:r w:rsidR="000513C6" w:rsidRPr="00D473E3">
        <w:t>TD_</w:t>
      </w:r>
      <w:r w:rsidRPr="00D473E3">
        <w:t>n</w:t>
      </w:r>
      <w:r w:rsidR="000513C6" w:rsidRPr="00D473E3">
        <w:t>nnn&gt;</w:t>
      </w:r>
      <w:r w:rsidR="00AF3B73">
        <w:t>:</w:t>
      </w:r>
      <w:r w:rsidR="000513C6" w:rsidRPr="00D473E3">
        <w:t>&lt;Title&gt;</w:t>
      </w:r>
    </w:p>
    <w:p w:rsidR="000513C6" w:rsidRPr="00D473E3" w:rsidRDefault="000513C6" w:rsidP="001C6484">
      <w:pPr>
        <w:pStyle w:val="Paragraphedeliste"/>
        <w:numPr>
          <w:ilvl w:val="1"/>
          <w:numId w:val="11"/>
        </w:numPr>
      </w:pPr>
      <w:r w:rsidRPr="00D473E3">
        <w:t>&lt;</w:t>
      </w:r>
      <w:r w:rsidR="00D473E3" w:rsidRPr="00D473E3">
        <w:t>V</w:t>
      </w:r>
      <w:r w:rsidRPr="00D473E3">
        <w:t>TD_</w:t>
      </w:r>
      <w:r w:rsidR="00D473E3" w:rsidRPr="00D473E3">
        <w:t>n</w:t>
      </w:r>
      <w:r w:rsidRPr="00D473E3">
        <w:t xml:space="preserve">nnn&gt;: </w:t>
      </w:r>
      <w:r w:rsidR="00D473E3" w:rsidRPr="00D473E3">
        <w:t>4</w:t>
      </w:r>
      <w:r w:rsidRPr="00D473E3">
        <w:t xml:space="preserve"> digits number (generally having a stepping interval of 10)</w:t>
      </w:r>
    </w:p>
    <w:p w:rsidR="0057740A" w:rsidRPr="00D473E3" w:rsidRDefault="000513C6" w:rsidP="001C6484">
      <w:pPr>
        <w:pStyle w:val="Paragraphedeliste"/>
        <w:numPr>
          <w:ilvl w:val="1"/>
          <w:numId w:val="11"/>
        </w:numPr>
      </w:pPr>
      <w:r w:rsidRPr="00D473E3">
        <w:t>&lt;Title&gt; Title of the Test Design</w:t>
      </w:r>
    </w:p>
    <w:p w:rsidR="007435AF" w:rsidRPr="00BA030B" w:rsidRDefault="007435AF" w:rsidP="00BA030B">
      <w:pPr>
        <w:pStyle w:val="Titre3"/>
      </w:pPr>
      <w:bookmarkStart w:id="4900" w:name="_Toc348082153"/>
      <w:r>
        <w:t>NGEO-</w:t>
      </w:r>
      <w:r w:rsidR="00BA030B">
        <w:t>WEBC</w:t>
      </w:r>
      <w:r>
        <w:t>-VTD-</w:t>
      </w:r>
      <w:r w:rsidR="00AF3B73">
        <w:t>0010: Installation of Web Client</w:t>
      </w:r>
      <w:r>
        <w:t xml:space="preserve"> </w:t>
      </w:r>
      <w:r w:rsidR="005760DC">
        <w:t>and home page check</w:t>
      </w:r>
      <w:bookmarkEnd w:id="490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35AF" w:rsidRPr="004E5884" w:rsidTr="00A61C8A">
        <w:tc>
          <w:tcPr>
            <w:tcW w:w="8613" w:type="dxa"/>
            <w:gridSpan w:val="4"/>
            <w:tcBorders>
              <w:top w:val="single" w:sz="2" w:space="0" w:color="auto"/>
              <w:bottom w:val="single" w:sz="6" w:space="0" w:color="auto"/>
            </w:tcBorders>
            <w:shd w:val="clear" w:color="auto" w:fill="548DD4" w:themeFill="text2" w:themeFillTint="99"/>
          </w:tcPr>
          <w:p w:rsidR="007435AF" w:rsidRPr="004E5884" w:rsidRDefault="007435AF">
            <w:pPr>
              <w:spacing w:after="0"/>
              <w:jc w:val="center"/>
              <w:rPr>
                <w:b/>
                <w:i/>
                <w:color w:val="FFFFFF"/>
                <w:szCs w:val="18"/>
                <w:lang w:val="en-US"/>
              </w:rPr>
            </w:pPr>
            <w:r>
              <w:rPr>
                <w:b/>
                <w:i/>
                <w:color w:val="FFFFFF"/>
                <w:szCs w:val="18"/>
                <w:lang w:val="en-US"/>
              </w:rPr>
              <w:t>NGEO VALIDATION TEST  DESIGN</w:t>
            </w:r>
          </w:p>
        </w:tc>
      </w:tr>
      <w:tr w:rsidR="007435AF" w:rsidRPr="004E5884" w:rsidTr="00A61C8A">
        <w:tc>
          <w:tcPr>
            <w:tcW w:w="1607"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435AF" w:rsidRPr="00544FC8" w:rsidRDefault="007435AF" w:rsidP="00BA030B">
            <w:pPr>
              <w:spacing w:after="0"/>
              <w:rPr>
                <w:i/>
                <w:color w:val="548DD4"/>
                <w:sz w:val="16"/>
                <w:szCs w:val="16"/>
              </w:rPr>
            </w:pPr>
            <w:r>
              <w:rPr>
                <w:i/>
                <w:color w:val="548DD4"/>
                <w:sz w:val="16"/>
                <w:szCs w:val="16"/>
              </w:rPr>
              <w:t>NGEO-</w:t>
            </w:r>
            <w:r w:rsidR="00BA030B">
              <w:rPr>
                <w:i/>
                <w:color w:val="548DD4"/>
                <w:sz w:val="16"/>
                <w:szCs w:val="16"/>
              </w:rPr>
              <w:t>WEBC</w:t>
            </w:r>
            <w:r>
              <w:rPr>
                <w:i/>
                <w:color w:val="548DD4"/>
                <w:sz w:val="16"/>
                <w:szCs w:val="16"/>
              </w:rPr>
              <w:t>-VTD-0010</w:t>
            </w:r>
          </w:p>
        </w:tc>
        <w:tc>
          <w:tcPr>
            <w:tcW w:w="1134" w:type="dxa"/>
            <w:tcBorders>
              <w:top w:val="single" w:sz="6" w:space="0" w:color="auto"/>
            </w:tcBorders>
            <w:shd w:val="clear" w:color="auto" w:fill="548DD4" w:themeFill="text2" w:themeFillTint="99"/>
          </w:tcPr>
          <w:p w:rsidR="007435AF" w:rsidRPr="00544FC8" w:rsidRDefault="007435AF">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435AF" w:rsidRPr="004E5884" w:rsidRDefault="00BA030B" w:rsidP="00A61C8A">
            <w:pPr>
              <w:spacing w:after="0"/>
              <w:rPr>
                <w:i/>
                <w:color w:val="548DD4"/>
                <w:sz w:val="16"/>
                <w:szCs w:val="16"/>
                <w:lang w:val="en-US"/>
              </w:rPr>
            </w:pPr>
            <w:r>
              <w:rPr>
                <w:i/>
                <w:color w:val="548DD4"/>
                <w:sz w:val="16"/>
                <w:szCs w:val="16"/>
                <w:lang w:val="en-US"/>
              </w:rPr>
              <w:t>Installation of Web Client</w:t>
            </w:r>
          </w:p>
        </w:tc>
      </w:tr>
      <w:tr w:rsidR="007435AF" w:rsidRPr="00B17EAC" w:rsidTr="00A61C8A">
        <w:tc>
          <w:tcPr>
            <w:tcW w:w="8613" w:type="dxa"/>
            <w:gridSpan w:val="4"/>
            <w:shd w:val="clear" w:color="auto" w:fill="A6A6A6"/>
          </w:tcPr>
          <w:p w:rsidR="007435AF" w:rsidRPr="00E31C5B" w:rsidRDefault="007435AF" w:rsidP="00A61C8A">
            <w:pPr>
              <w:spacing w:after="0"/>
              <w:rPr>
                <w:lang w:val="en-US"/>
              </w:rPr>
            </w:pPr>
            <w:r w:rsidRPr="00E31C5B">
              <w:rPr>
                <w:lang w:val="en-US"/>
              </w:rPr>
              <w:t>Description and Objective</w:t>
            </w:r>
          </w:p>
        </w:tc>
      </w:tr>
      <w:tr w:rsidR="007435AF" w:rsidRPr="004E5884" w:rsidTr="00A61C8A">
        <w:trPr>
          <w:trHeight w:val="113"/>
        </w:trPr>
        <w:tc>
          <w:tcPr>
            <w:tcW w:w="8613" w:type="dxa"/>
            <w:gridSpan w:val="4"/>
            <w:shd w:val="clear" w:color="auto" w:fill="auto"/>
          </w:tcPr>
          <w:p w:rsidR="007435AF" w:rsidRPr="00E31C5B" w:rsidRDefault="00E31C5B" w:rsidP="00E31C5B">
            <w:pPr>
              <w:spacing w:after="0"/>
              <w:rPr>
                <w:lang w:val="en-US"/>
              </w:rPr>
            </w:pPr>
            <w:r w:rsidRPr="005E1E95">
              <w:rPr>
                <w:i/>
                <w:color w:val="548DD4"/>
                <w:sz w:val="16"/>
                <w:szCs w:val="16"/>
                <w:lang w:val="en-US"/>
              </w:rPr>
              <w:t>The design of this test deals with the installation on the system, the configuration and then start-up.</w:t>
            </w: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Features to be tested</w:t>
            </w:r>
          </w:p>
        </w:tc>
      </w:tr>
      <w:tr w:rsidR="007435AF" w:rsidRPr="004E5884" w:rsidTr="00A61C8A">
        <w:tc>
          <w:tcPr>
            <w:tcW w:w="8613" w:type="dxa"/>
            <w:gridSpan w:val="4"/>
            <w:shd w:val="clear" w:color="auto" w:fill="auto"/>
          </w:tcPr>
          <w:p w:rsidR="00E31C5B" w:rsidRPr="00E31C5B" w:rsidRDefault="00E31C5B" w:rsidP="00E31C5B">
            <w:pPr>
              <w:spacing w:after="0"/>
              <w:rPr>
                <w:lang w:val="en-US"/>
              </w:rPr>
            </w:pPr>
            <w:r w:rsidRPr="00E31C5B">
              <w:rPr>
                <w:lang w:val="en-US"/>
              </w:rPr>
              <w:t>This test shall verify:</w:t>
            </w:r>
          </w:p>
          <w:p w:rsidR="00E31C5B" w:rsidRPr="00E31C5B" w:rsidRDefault="005E1E95" w:rsidP="001C6484">
            <w:pPr>
              <w:pStyle w:val="Paragraphedeliste"/>
              <w:numPr>
                <w:ilvl w:val="0"/>
                <w:numId w:val="12"/>
              </w:numPr>
              <w:spacing w:after="0"/>
            </w:pPr>
            <w:r>
              <w:t xml:space="preserve">the setup, </w:t>
            </w:r>
            <w:r w:rsidR="00E31C5B" w:rsidRPr="00E31C5B">
              <w:t>installation and configuration instructions provided as part of the</w:t>
            </w:r>
          </w:p>
          <w:p w:rsidR="007435AF" w:rsidRDefault="00E31C5B" w:rsidP="00E31C5B">
            <w:pPr>
              <w:spacing w:after="0"/>
              <w:rPr>
                <w:lang w:val="en-US"/>
              </w:rPr>
            </w:pPr>
            <w:r>
              <w:rPr>
                <w:lang w:val="en-US"/>
              </w:rPr>
              <w:t>Installation</w:t>
            </w:r>
            <w:r w:rsidRPr="00E31C5B">
              <w:rPr>
                <w:lang w:val="en-US"/>
              </w:rPr>
              <w:t xml:space="preserve">, </w:t>
            </w:r>
            <w:r>
              <w:rPr>
                <w:lang w:val="en-US"/>
              </w:rPr>
              <w:t xml:space="preserve">Operation and Maintenance Manual </w:t>
            </w:r>
            <w:r w:rsidRPr="00E31C5B">
              <w:rPr>
                <w:lang w:val="en-US"/>
              </w:rPr>
              <w:t>([AD</w:t>
            </w:r>
            <w:r>
              <w:rPr>
                <w:lang w:val="en-US"/>
              </w:rPr>
              <w:t>.3])</w:t>
            </w:r>
          </w:p>
          <w:p w:rsidR="005760DC" w:rsidRDefault="005760DC" w:rsidP="008C18FD">
            <w:pPr>
              <w:pStyle w:val="Paragraphedeliste"/>
              <w:numPr>
                <w:ilvl w:val="0"/>
                <w:numId w:val="11"/>
              </w:numPr>
              <w:spacing w:after="0"/>
            </w:pPr>
            <w:r>
              <w:t>access to the home page, and check that different services are available</w:t>
            </w:r>
          </w:p>
          <w:p w:rsidR="00277E57" w:rsidRPr="005760DC" w:rsidRDefault="00277E57" w:rsidP="008C18FD">
            <w:pPr>
              <w:pStyle w:val="Paragraphedeliste"/>
              <w:spacing w:after="0"/>
            </w:pPr>
          </w:p>
        </w:tc>
      </w:tr>
      <w:tr w:rsidR="007435AF" w:rsidRPr="00B17EAC" w:rsidTr="00A61C8A">
        <w:tc>
          <w:tcPr>
            <w:tcW w:w="8613" w:type="dxa"/>
            <w:gridSpan w:val="4"/>
            <w:shd w:val="clear" w:color="auto" w:fill="A6A6A6"/>
          </w:tcPr>
          <w:p w:rsidR="007435AF" w:rsidRPr="00544FC8" w:rsidRDefault="007435AF" w:rsidP="00A61C8A">
            <w:pPr>
              <w:spacing w:after="0"/>
              <w:rPr>
                <w:sz w:val="14"/>
                <w:szCs w:val="14"/>
              </w:rPr>
            </w:pPr>
            <w:r>
              <w:rPr>
                <w:b/>
                <w:sz w:val="14"/>
                <w:szCs w:val="14"/>
              </w:rPr>
              <w:t>Approach refinements</w:t>
            </w:r>
          </w:p>
        </w:tc>
      </w:tr>
      <w:tr w:rsidR="007435AF" w:rsidRPr="00B17EAC" w:rsidTr="00A61C8A">
        <w:tc>
          <w:tcPr>
            <w:tcW w:w="8613" w:type="dxa"/>
            <w:gridSpan w:val="4"/>
            <w:shd w:val="clear" w:color="auto" w:fill="auto"/>
          </w:tcPr>
          <w:p w:rsidR="00E31C5B" w:rsidRDefault="00E31C5B" w:rsidP="00E31C5B">
            <w:pPr>
              <w:spacing w:after="0"/>
            </w:pPr>
            <w:r>
              <w:t>The aim of this test is to:</w:t>
            </w:r>
          </w:p>
          <w:p w:rsidR="007435AF" w:rsidRDefault="00E31C5B" w:rsidP="001C6484">
            <w:pPr>
              <w:pStyle w:val="Paragraphedeliste"/>
              <w:numPr>
                <w:ilvl w:val="0"/>
                <w:numId w:val="12"/>
              </w:numPr>
              <w:spacing w:after="0"/>
            </w:pPr>
            <w:r>
              <w:t>install and setup the system to be tested through the next tests designs</w:t>
            </w:r>
          </w:p>
          <w:p w:rsidR="005760DC" w:rsidRDefault="005760DC" w:rsidP="001C6484">
            <w:pPr>
              <w:pStyle w:val="Paragraphedeliste"/>
              <w:numPr>
                <w:ilvl w:val="0"/>
                <w:numId w:val="12"/>
              </w:numPr>
              <w:spacing w:after="0"/>
            </w:pPr>
            <w:r>
              <w:t>check the home page</w:t>
            </w:r>
          </w:p>
          <w:p w:rsidR="00E31C5B" w:rsidRPr="00544FC8" w:rsidRDefault="00E31C5B" w:rsidP="00E31C5B">
            <w:pPr>
              <w:pStyle w:val="Paragraphedeliste"/>
              <w:spacing w:after="0"/>
            </w:pPr>
          </w:p>
        </w:tc>
      </w:tr>
      <w:tr w:rsidR="007435AF" w:rsidRPr="00B17EAC" w:rsidTr="00A61C8A">
        <w:tc>
          <w:tcPr>
            <w:tcW w:w="8613" w:type="dxa"/>
            <w:gridSpan w:val="4"/>
            <w:shd w:val="clear" w:color="auto" w:fill="A6A6A6"/>
          </w:tcPr>
          <w:p w:rsidR="007435AF" w:rsidRPr="00544FC8" w:rsidRDefault="00501BE8" w:rsidP="00A61C8A">
            <w:pPr>
              <w:spacing w:after="0"/>
              <w:rPr>
                <w:sz w:val="14"/>
                <w:szCs w:val="14"/>
              </w:rPr>
            </w:pPr>
            <w:r>
              <w:rPr>
                <w:b/>
                <w:sz w:val="14"/>
                <w:szCs w:val="14"/>
              </w:rPr>
              <w:t>Test Case Identifiers</w:t>
            </w:r>
          </w:p>
        </w:tc>
      </w:tr>
      <w:tr w:rsidR="007435AF" w:rsidRPr="00B17EAC" w:rsidTr="00A61C8A">
        <w:tc>
          <w:tcPr>
            <w:tcW w:w="8613" w:type="dxa"/>
            <w:gridSpan w:val="4"/>
            <w:shd w:val="clear" w:color="auto" w:fill="auto"/>
          </w:tcPr>
          <w:p w:rsidR="007435AF" w:rsidRPr="00544FC8" w:rsidRDefault="00E31C5B" w:rsidP="00E31C5B">
            <w:pPr>
              <w:spacing w:after="0"/>
            </w:pPr>
            <w:r w:rsidRPr="00E31C5B">
              <w:t>NGEO-</w:t>
            </w:r>
            <w:r>
              <w:t>WEBC</w:t>
            </w:r>
            <w:r w:rsidRPr="00E31C5B">
              <w:t>-VTC-0010</w:t>
            </w:r>
          </w:p>
        </w:tc>
      </w:tr>
    </w:tbl>
    <w:p w:rsidR="0089165B" w:rsidRPr="00BA030B" w:rsidRDefault="00B1091F" w:rsidP="0089165B">
      <w:pPr>
        <w:pStyle w:val="Titre3"/>
      </w:pPr>
      <w:bookmarkStart w:id="4901" w:name="_Toc348082154"/>
      <w:r>
        <w:t xml:space="preserve">NGEO-WEBC-VTD-0020: </w:t>
      </w:r>
      <w:r w:rsidR="00304C89">
        <w:t>Dataset selection</w:t>
      </w:r>
      <w:bookmarkEnd w:id="490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89165B" w:rsidRPr="004E5884" w:rsidTr="005E7083">
        <w:tc>
          <w:tcPr>
            <w:tcW w:w="8613" w:type="dxa"/>
            <w:gridSpan w:val="4"/>
            <w:tcBorders>
              <w:top w:val="single" w:sz="2" w:space="0" w:color="auto"/>
              <w:bottom w:val="single" w:sz="6" w:space="0" w:color="auto"/>
            </w:tcBorders>
            <w:shd w:val="clear" w:color="auto" w:fill="548DD4" w:themeFill="text2" w:themeFillTint="99"/>
          </w:tcPr>
          <w:p w:rsidR="0089165B" w:rsidRPr="004E5884" w:rsidRDefault="0089165B" w:rsidP="005E7083">
            <w:pPr>
              <w:spacing w:after="0"/>
              <w:jc w:val="center"/>
              <w:rPr>
                <w:b/>
                <w:i/>
                <w:color w:val="FFFFFF"/>
                <w:szCs w:val="18"/>
                <w:lang w:val="en-US"/>
              </w:rPr>
            </w:pPr>
            <w:r>
              <w:rPr>
                <w:b/>
                <w:i/>
                <w:color w:val="FFFFFF"/>
                <w:szCs w:val="18"/>
                <w:lang w:val="en-US"/>
              </w:rPr>
              <w:t>NGEO VALIDATION TEST  DESIGN</w:t>
            </w:r>
          </w:p>
        </w:tc>
      </w:tr>
      <w:tr w:rsidR="0089165B" w:rsidRPr="004E5884"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NGEO-WEBC-VTD-0020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4E5884"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4"/>
            <w:shd w:val="clear" w:color="auto" w:fill="A6A6A6"/>
          </w:tcPr>
          <w:p w:rsidR="0089165B" w:rsidRPr="00E31C5B" w:rsidRDefault="0089165B" w:rsidP="005E7083">
            <w:pPr>
              <w:spacing w:after="0"/>
              <w:rPr>
                <w:lang w:val="en-US"/>
              </w:rPr>
            </w:pPr>
            <w:r w:rsidRPr="00E31C5B">
              <w:rPr>
                <w:lang w:val="en-US"/>
              </w:rPr>
              <w:t>Description and Objective</w:t>
            </w:r>
          </w:p>
        </w:tc>
      </w:tr>
      <w:tr w:rsidR="0089165B" w:rsidRPr="004E5884" w:rsidTr="005E7083">
        <w:trPr>
          <w:trHeight w:val="113"/>
        </w:trPr>
        <w:tc>
          <w:tcPr>
            <w:tcW w:w="8613" w:type="dxa"/>
            <w:gridSpan w:val="4"/>
            <w:shd w:val="clear" w:color="auto" w:fill="auto"/>
          </w:tcPr>
          <w:p w:rsidR="0089165B" w:rsidRPr="00E31C5B" w:rsidRDefault="0089165B" w:rsidP="00127264">
            <w:pPr>
              <w:spacing w:after="0"/>
              <w:rPr>
                <w:lang w:val="en-US"/>
              </w:rPr>
            </w:pPr>
            <w:r w:rsidRPr="005E1E95">
              <w:rPr>
                <w:i/>
                <w:color w:val="548DD4"/>
                <w:sz w:val="16"/>
                <w:szCs w:val="16"/>
                <w:lang w:val="en-US"/>
              </w:rPr>
              <w:t xml:space="preserve">The design of this test deals with </w:t>
            </w:r>
            <w:r w:rsidR="00127264">
              <w:rPr>
                <w:i/>
                <w:color w:val="548DD4"/>
                <w:sz w:val="16"/>
                <w:szCs w:val="16"/>
                <w:lang w:val="en-US"/>
              </w:rPr>
              <w:t xml:space="preserve">the visualization of datasets, the selection one of </w:t>
            </w:r>
            <w:proofErr w:type="gramStart"/>
            <w:r w:rsidR="00127264">
              <w:rPr>
                <w:i/>
                <w:color w:val="548DD4"/>
                <w:sz w:val="16"/>
                <w:szCs w:val="16"/>
                <w:lang w:val="en-US"/>
              </w:rPr>
              <w:t>them</w:t>
            </w:r>
            <w:r w:rsidR="007B7C37">
              <w:rPr>
                <w:i/>
                <w:color w:val="548DD4"/>
                <w:sz w:val="16"/>
                <w:szCs w:val="16"/>
                <w:lang w:val="en-US"/>
              </w:rPr>
              <w:t xml:space="preserve"> </w:t>
            </w:r>
            <w:r>
              <w:rPr>
                <w:i/>
                <w:color w:val="548DD4"/>
                <w:sz w:val="16"/>
                <w:szCs w:val="16"/>
                <w:lang w:val="en-US"/>
              </w:rPr>
              <w:t xml:space="preserve"> in</w:t>
            </w:r>
            <w:proofErr w:type="gramEnd"/>
            <w:r>
              <w:rPr>
                <w:i/>
                <w:color w:val="548DD4"/>
                <w:sz w:val="16"/>
                <w:szCs w:val="16"/>
                <w:lang w:val="en-US"/>
              </w:rPr>
              <w:t xml:space="preserve"> order to make a search</w:t>
            </w:r>
            <w:r w:rsidRPr="005E1E95">
              <w:rPr>
                <w:i/>
                <w:color w:val="548DD4"/>
                <w:sz w:val="16"/>
                <w:szCs w:val="16"/>
                <w:lang w:val="en-US"/>
              </w:rPr>
              <w:t>.</w:t>
            </w: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Features to be tested</w:t>
            </w:r>
          </w:p>
        </w:tc>
      </w:tr>
      <w:tr w:rsidR="0089165B" w:rsidRPr="004E5884" w:rsidTr="005E7083">
        <w:tc>
          <w:tcPr>
            <w:tcW w:w="8613" w:type="dxa"/>
            <w:gridSpan w:val="4"/>
            <w:shd w:val="clear" w:color="auto" w:fill="auto"/>
          </w:tcPr>
          <w:p w:rsidR="0089165B" w:rsidRPr="00E31C5B" w:rsidRDefault="0089165B" w:rsidP="005E7083">
            <w:pPr>
              <w:spacing w:after="0"/>
              <w:rPr>
                <w:lang w:val="en-US"/>
              </w:rPr>
            </w:pPr>
            <w:r w:rsidRPr="00E31C5B">
              <w:rPr>
                <w:lang w:val="en-US"/>
              </w:rPr>
              <w:t>This test shall verify:</w:t>
            </w:r>
          </w:p>
          <w:p w:rsidR="0089165B" w:rsidRPr="004E5884" w:rsidRDefault="0089165B" w:rsidP="001C6484">
            <w:pPr>
              <w:pStyle w:val="Paragraphedeliste"/>
              <w:numPr>
                <w:ilvl w:val="0"/>
                <w:numId w:val="12"/>
              </w:numPr>
              <w:spacing w:after="0"/>
            </w:pPr>
            <w:r>
              <w:t xml:space="preserve">The user can visualize the list of available datasets, select one of the datasets and then move to the search criteria page. </w:t>
            </w:r>
          </w:p>
          <w:p w:rsidR="0089165B" w:rsidRPr="004E5884" w:rsidRDefault="0089165B" w:rsidP="005E7083">
            <w:pPr>
              <w:spacing w:after="0"/>
              <w:rPr>
                <w:lang w:val="en-US"/>
              </w:rPr>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Approach refinements</w:t>
            </w:r>
          </w:p>
        </w:tc>
      </w:tr>
      <w:tr w:rsidR="0089165B" w:rsidRPr="00B17EAC" w:rsidTr="005E7083">
        <w:tc>
          <w:tcPr>
            <w:tcW w:w="8613" w:type="dxa"/>
            <w:gridSpan w:val="4"/>
            <w:shd w:val="clear" w:color="auto" w:fill="auto"/>
          </w:tcPr>
          <w:p w:rsidR="0089165B" w:rsidRDefault="0089165B" w:rsidP="005E7083">
            <w:pPr>
              <w:spacing w:after="0"/>
            </w:pPr>
            <w:r>
              <w:t>The aim of this test is to:</w:t>
            </w:r>
          </w:p>
          <w:p w:rsidR="0089165B" w:rsidRDefault="0089165B" w:rsidP="001C6484">
            <w:pPr>
              <w:pStyle w:val="Paragraphedeliste"/>
              <w:numPr>
                <w:ilvl w:val="0"/>
                <w:numId w:val="12"/>
              </w:numPr>
              <w:spacing w:after="0"/>
            </w:pPr>
            <w:r>
              <w:t>Visualize the available datasets, select one of them and move to the search criteria page.</w:t>
            </w:r>
          </w:p>
          <w:p w:rsidR="0089165B" w:rsidRPr="00544FC8" w:rsidRDefault="0089165B" w:rsidP="005E7083">
            <w:pPr>
              <w:pStyle w:val="Paragraphedeliste"/>
              <w:spacing w:after="0"/>
            </w:pPr>
          </w:p>
        </w:tc>
      </w:tr>
      <w:tr w:rsidR="0089165B" w:rsidRPr="00B17EAC" w:rsidTr="005E7083">
        <w:tc>
          <w:tcPr>
            <w:tcW w:w="8613" w:type="dxa"/>
            <w:gridSpan w:val="4"/>
            <w:shd w:val="clear" w:color="auto" w:fill="A6A6A6"/>
          </w:tcPr>
          <w:p w:rsidR="0089165B" w:rsidRPr="00544FC8" w:rsidRDefault="0089165B" w:rsidP="005E7083">
            <w:pPr>
              <w:spacing w:after="0"/>
              <w:rPr>
                <w:sz w:val="14"/>
                <w:szCs w:val="14"/>
              </w:rPr>
            </w:pPr>
            <w:r>
              <w:rPr>
                <w:b/>
                <w:sz w:val="14"/>
                <w:szCs w:val="14"/>
              </w:rPr>
              <w:t>Test Case Identifiers</w:t>
            </w:r>
          </w:p>
        </w:tc>
      </w:tr>
      <w:tr w:rsidR="0089165B" w:rsidRPr="00B17EAC" w:rsidTr="005E7083">
        <w:tc>
          <w:tcPr>
            <w:tcW w:w="8613" w:type="dxa"/>
            <w:gridSpan w:val="4"/>
            <w:shd w:val="clear" w:color="auto" w:fill="auto"/>
          </w:tcPr>
          <w:p w:rsidR="0089165B" w:rsidRPr="00544FC8" w:rsidRDefault="0089165B" w:rsidP="005E7083">
            <w:pPr>
              <w:spacing w:after="0"/>
            </w:pPr>
            <w:r w:rsidRPr="00E31C5B">
              <w:t>NGEO-</w:t>
            </w:r>
            <w:r>
              <w:t>WEBC-VTC-002</w:t>
            </w:r>
            <w:r w:rsidRPr="00E31C5B">
              <w:t>0</w:t>
            </w:r>
          </w:p>
        </w:tc>
      </w:tr>
    </w:tbl>
    <w:p w:rsidR="007435AF" w:rsidRDefault="007435AF" w:rsidP="007435AF">
      <w:pPr>
        <w:rPr>
          <w:rFonts w:ascii="Verdana" w:eastAsia="Times New Roman" w:hAnsi="Verdana" w:cs="Times New Roman"/>
          <w:caps/>
          <w:sz w:val="26"/>
          <w:szCs w:val="20"/>
          <w:lang w:val="en-US"/>
        </w:rPr>
      </w:pPr>
    </w:p>
    <w:p w:rsidR="00E85E30" w:rsidRPr="00450EF4" w:rsidRDefault="00E85E30" w:rsidP="00E85E30">
      <w:pPr>
        <w:pStyle w:val="Titre3"/>
      </w:pPr>
      <w:bookmarkStart w:id="4902" w:name="_Toc348082155"/>
      <w:r w:rsidRPr="00450EF4">
        <w:t xml:space="preserve">NGEO-WEBC-VTD-0030: Simple </w:t>
      </w:r>
      <w:r w:rsidR="00304C89">
        <w:t>search formulation</w:t>
      </w:r>
      <w:bookmarkEnd w:id="490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E85E30" w:rsidRPr="004E5884" w:rsidTr="00E85E30">
        <w:tc>
          <w:tcPr>
            <w:tcW w:w="8613" w:type="dxa"/>
            <w:gridSpan w:val="4"/>
            <w:tcBorders>
              <w:top w:val="single" w:sz="2" w:space="0" w:color="auto"/>
              <w:bottom w:val="single" w:sz="6" w:space="0" w:color="auto"/>
            </w:tcBorders>
            <w:shd w:val="clear" w:color="auto" w:fill="548DD4" w:themeFill="text2" w:themeFillTint="99"/>
          </w:tcPr>
          <w:p w:rsidR="00E85E30" w:rsidRPr="004E5884" w:rsidRDefault="00E85E30" w:rsidP="00E85E30">
            <w:pPr>
              <w:spacing w:after="0"/>
              <w:jc w:val="center"/>
              <w:rPr>
                <w:b/>
                <w:i/>
                <w:color w:val="FFFFFF"/>
                <w:szCs w:val="18"/>
                <w:lang w:val="en-US"/>
              </w:rPr>
            </w:pPr>
            <w:r>
              <w:rPr>
                <w:b/>
                <w:i/>
                <w:color w:val="FFFFFF"/>
                <w:szCs w:val="18"/>
                <w:lang w:val="en-US"/>
              </w:rPr>
              <w:t>NGEO VALIDATION TEST  DESIGN</w:t>
            </w:r>
          </w:p>
        </w:tc>
      </w:tr>
      <w:tr w:rsidR="00E85E30" w:rsidRPr="004E5884" w:rsidTr="00E85E30">
        <w:tc>
          <w:tcPr>
            <w:tcW w:w="1607"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85E30" w:rsidRPr="00544FC8" w:rsidRDefault="00E85E30" w:rsidP="00E85E30">
            <w:pPr>
              <w:spacing w:after="0"/>
              <w:rPr>
                <w:i/>
                <w:color w:val="548DD4"/>
                <w:sz w:val="16"/>
                <w:szCs w:val="16"/>
              </w:rPr>
            </w:pPr>
            <w:r>
              <w:rPr>
                <w:i/>
                <w:color w:val="548DD4"/>
                <w:sz w:val="16"/>
                <w:szCs w:val="16"/>
              </w:rPr>
              <w:t>NGEO-WEBC-VTD-0030</w:t>
            </w:r>
          </w:p>
        </w:tc>
        <w:tc>
          <w:tcPr>
            <w:tcW w:w="1134" w:type="dxa"/>
            <w:tcBorders>
              <w:top w:val="single" w:sz="6" w:space="0" w:color="auto"/>
            </w:tcBorders>
            <w:shd w:val="clear" w:color="auto" w:fill="548DD4" w:themeFill="text2" w:themeFillTint="99"/>
          </w:tcPr>
          <w:p w:rsidR="00E85E30" w:rsidRPr="00544FC8" w:rsidRDefault="00E85E30" w:rsidP="00E85E3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E85E30" w:rsidRPr="004E5884" w:rsidRDefault="00E85E30" w:rsidP="00E85E30">
            <w:pPr>
              <w:spacing w:after="0"/>
              <w:rPr>
                <w:i/>
                <w:color w:val="548DD4"/>
                <w:sz w:val="16"/>
                <w:szCs w:val="16"/>
                <w:lang w:val="en-US"/>
              </w:rPr>
            </w:pPr>
            <w:r>
              <w:rPr>
                <w:i/>
                <w:color w:val="548DD4"/>
                <w:sz w:val="16"/>
                <w:szCs w:val="16"/>
                <w:lang w:val="en-US"/>
              </w:rPr>
              <w:t>Simple Search Formulation</w:t>
            </w:r>
          </w:p>
        </w:tc>
      </w:tr>
      <w:tr w:rsidR="00E85E30" w:rsidRPr="00B17EAC" w:rsidTr="00E85E30">
        <w:tc>
          <w:tcPr>
            <w:tcW w:w="8613" w:type="dxa"/>
            <w:gridSpan w:val="4"/>
            <w:shd w:val="clear" w:color="auto" w:fill="A6A6A6"/>
          </w:tcPr>
          <w:p w:rsidR="00E85E30" w:rsidRPr="00E31C5B" w:rsidRDefault="00E85E30" w:rsidP="00E85E30">
            <w:pPr>
              <w:spacing w:after="0"/>
              <w:rPr>
                <w:lang w:val="en-US"/>
              </w:rPr>
            </w:pPr>
            <w:r w:rsidRPr="00E31C5B">
              <w:rPr>
                <w:lang w:val="en-US"/>
              </w:rPr>
              <w:t>Description and Objective</w:t>
            </w:r>
          </w:p>
        </w:tc>
      </w:tr>
      <w:tr w:rsidR="00E85E30" w:rsidRPr="004E5884" w:rsidTr="00E85E30">
        <w:trPr>
          <w:trHeight w:val="113"/>
        </w:trPr>
        <w:tc>
          <w:tcPr>
            <w:tcW w:w="8613" w:type="dxa"/>
            <w:gridSpan w:val="4"/>
            <w:shd w:val="clear" w:color="auto" w:fill="auto"/>
          </w:tcPr>
          <w:p w:rsidR="00E85E30" w:rsidRPr="00E31C5B" w:rsidRDefault="00E85E30" w:rsidP="00E85E30">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the formulation of </w:t>
            </w:r>
            <w:r w:rsidR="003031F1">
              <w:rPr>
                <w:i/>
                <w:color w:val="548DD4"/>
                <w:sz w:val="16"/>
                <w:szCs w:val="16"/>
                <w:lang w:val="en-US"/>
              </w:rPr>
              <w:t xml:space="preserve">a </w:t>
            </w:r>
            <w:r>
              <w:rPr>
                <w:i/>
                <w:color w:val="548DD4"/>
                <w:sz w:val="16"/>
                <w:szCs w:val="16"/>
                <w:lang w:val="en-US"/>
              </w:rPr>
              <w:t>simple search</w:t>
            </w:r>
            <w:r w:rsidR="003031F1">
              <w:rPr>
                <w:i/>
                <w:color w:val="548DD4"/>
                <w:sz w:val="16"/>
                <w:szCs w:val="16"/>
                <w:lang w:val="en-US"/>
              </w:rPr>
              <w:t xml:space="preserve"> </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Features to be tested</w:t>
            </w:r>
          </w:p>
        </w:tc>
      </w:tr>
      <w:tr w:rsidR="00E85E30" w:rsidRPr="004E5884" w:rsidTr="00E85E30">
        <w:tc>
          <w:tcPr>
            <w:tcW w:w="8613" w:type="dxa"/>
            <w:gridSpan w:val="4"/>
            <w:shd w:val="clear" w:color="auto" w:fill="auto"/>
          </w:tcPr>
          <w:p w:rsidR="00E85E30" w:rsidRPr="00E31C5B" w:rsidRDefault="00E85E30" w:rsidP="00E85E30">
            <w:pPr>
              <w:spacing w:after="0"/>
              <w:rPr>
                <w:lang w:val="en-US"/>
              </w:rPr>
            </w:pPr>
            <w:r w:rsidRPr="00E31C5B">
              <w:rPr>
                <w:lang w:val="en-US"/>
              </w:rPr>
              <w:t>This test shall verify</w:t>
            </w:r>
            <w:r w:rsidR="003031F1">
              <w:rPr>
                <w:lang w:val="en-US"/>
              </w:rPr>
              <w:t xml:space="preserve"> that</w:t>
            </w:r>
            <w:r w:rsidRPr="00E31C5B">
              <w:rPr>
                <w:lang w:val="en-US"/>
              </w:rPr>
              <w:t>:</w:t>
            </w:r>
          </w:p>
          <w:p w:rsidR="00E85E30" w:rsidRPr="004E5884" w:rsidRDefault="003031F1" w:rsidP="001C6484">
            <w:pPr>
              <w:pStyle w:val="Paragraphedeliste"/>
              <w:numPr>
                <w:ilvl w:val="0"/>
                <w:numId w:val="12"/>
              </w:numPr>
              <w:spacing w:after="0"/>
            </w:pPr>
            <w:r>
              <w:t>The user can formulate a si</w:t>
            </w:r>
            <w:r w:rsidR="00522A67">
              <w:t>mple search on a</w:t>
            </w:r>
            <w:r w:rsidR="00495EA3">
              <w:t xml:space="preserve"> dataset.</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Approach refinements</w:t>
            </w:r>
          </w:p>
        </w:tc>
      </w:tr>
      <w:tr w:rsidR="00E85E30" w:rsidRPr="00B17EAC" w:rsidTr="00E85E30">
        <w:tc>
          <w:tcPr>
            <w:tcW w:w="8613" w:type="dxa"/>
            <w:gridSpan w:val="4"/>
            <w:shd w:val="clear" w:color="auto" w:fill="auto"/>
          </w:tcPr>
          <w:p w:rsidR="00E85E30" w:rsidRDefault="00E85E30" w:rsidP="00E85E30">
            <w:pPr>
              <w:spacing w:after="0"/>
            </w:pPr>
            <w:r>
              <w:t>The aim of this test is to:</w:t>
            </w:r>
          </w:p>
          <w:p w:rsidR="00E85E30" w:rsidRPr="00544FC8" w:rsidRDefault="000202B0" w:rsidP="001C6484">
            <w:pPr>
              <w:pStyle w:val="Paragraphedeliste"/>
              <w:numPr>
                <w:ilvl w:val="0"/>
                <w:numId w:val="12"/>
              </w:numPr>
              <w:spacing w:after="0"/>
            </w:pPr>
            <w:r>
              <w:t>Formulate</w:t>
            </w:r>
            <w:r w:rsidR="00495EA3">
              <w:t xml:space="preserve"> a </w:t>
            </w:r>
            <w:r w:rsidR="00522A67">
              <w:t>simple search on a dataset using selected start and end dates from a calendar</w:t>
            </w:r>
            <w:r>
              <w:t xml:space="preserve"> </w:t>
            </w:r>
            <w:r w:rsidR="00522A67">
              <w:t>and the current location from the map.</w:t>
            </w:r>
          </w:p>
        </w:tc>
      </w:tr>
      <w:tr w:rsidR="00E85E30" w:rsidRPr="00B17EAC" w:rsidTr="00E85E30">
        <w:tc>
          <w:tcPr>
            <w:tcW w:w="8613" w:type="dxa"/>
            <w:gridSpan w:val="4"/>
            <w:shd w:val="clear" w:color="auto" w:fill="A6A6A6"/>
          </w:tcPr>
          <w:p w:rsidR="00E85E30" w:rsidRPr="00544FC8" w:rsidRDefault="00E85E30" w:rsidP="00E85E30">
            <w:pPr>
              <w:spacing w:after="0"/>
              <w:rPr>
                <w:sz w:val="14"/>
                <w:szCs w:val="14"/>
              </w:rPr>
            </w:pPr>
            <w:r>
              <w:rPr>
                <w:b/>
                <w:sz w:val="14"/>
                <w:szCs w:val="14"/>
              </w:rPr>
              <w:t>Test Case Identifiers</w:t>
            </w:r>
          </w:p>
        </w:tc>
      </w:tr>
      <w:tr w:rsidR="00E85E30" w:rsidRPr="00B17EAC" w:rsidTr="00E85E30">
        <w:tc>
          <w:tcPr>
            <w:tcW w:w="8613" w:type="dxa"/>
            <w:gridSpan w:val="4"/>
            <w:shd w:val="clear" w:color="auto" w:fill="auto"/>
          </w:tcPr>
          <w:p w:rsidR="00E85E30" w:rsidRPr="00544FC8" w:rsidRDefault="00E85E30" w:rsidP="00E85E30">
            <w:pPr>
              <w:spacing w:after="0"/>
            </w:pPr>
            <w:r w:rsidRPr="00E31C5B">
              <w:t>NGEO-</w:t>
            </w:r>
            <w:r w:rsidR="003031F1">
              <w:t>WEBC-VTC-003</w:t>
            </w:r>
            <w:r w:rsidRPr="00E31C5B">
              <w:t>0</w:t>
            </w:r>
          </w:p>
        </w:tc>
      </w:tr>
    </w:tbl>
    <w:p w:rsidR="00406657" w:rsidRPr="00450EF4" w:rsidRDefault="00406657" w:rsidP="00406657">
      <w:pPr>
        <w:pStyle w:val="Titre3"/>
      </w:pPr>
      <w:bookmarkStart w:id="4903" w:name="_Toc348082156"/>
      <w:r>
        <w:t>NGEO-WEBC-VTD-004</w:t>
      </w:r>
      <w:r w:rsidRPr="00450EF4">
        <w:t xml:space="preserve">0: </w:t>
      </w:r>
      <w:r w:rsidR="00304C89">
        <w:t>Search results in a table</w:t>
      </w:r>
      <w:bookmarkEnd w:id="490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406657" w:rsidRPr="004E5884" w:rsidTr="004B0479">
        <w:tc>
          <w:tcPr>
            <w:tcW w:w="8613" w:type="dxa"/>
            <w:gridSpan w:val="4"/>
            <w:tcBorders>
              <w:top w:val="single" w:sz="2" w:space="0" w:color="auto"/>
              <w:bottom w:val="single" w:sz="6" w:space="0" w:color="auto"/>
            </w:tcBorders>
            <w:shd w:val="clear" w:color="auto" w:fill="548DD4" w:themeFill="text2" w:themeFillTint="99"/>
          </w:tcPr>
          <w:p w:rsidR="00406657" w:rsidRPr="004E5884" w:rsidRDefault="00406657" w:rsidP="004B0479">
            <w:pPr>
              <w:spacing w:after="0"/>
              <w:jc w:val="center"/>
              <w:rPr>
                <w:b/>
                <w:i/>
                <w:color w:val="FFFFFF"/>
                <w:szCs w:val="18"/>
                <w:lang w:val="en-US"/>
              </w:rPr>
            </w:pPr>
            <w:r>
              <w:rPr>
                <w:b/>
                <w:i/>
                <w:color w:val="FFFFFF"/>
                <w:szCs w:val="18"/>
                <w:lang w:val="en-US"/>
              </w:rPr>
              <w:t>NGEO VALIDATION TEST  DESIGN</w:t>
            </w:r>
          </w:p>
        </w:tc>
      </w:tr>
      <w:tr w:rsidR="00406657" w:rsidRPr="004E5884" w:rsidTr="004B0479">
        <w:tc>
          <w:tcPr>
            <w:tcW w:w="1607"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06657" w:rsidRPr="00544FC8" w:rsidRDefault="00406657" w:rsidP="004B0479">
            <w:pPr>
              <w:spacing w:after="0"/>
              <w:rPr>
                <w:i/>
                <w:color w:val="548DD4"/>
                <w:sz w:val="16"/>
                <w:szCs w:val="16"/>
              </w:rPr>
            </w:pPr>
            <w:r>
              <w:rPr>
                <w:i/>
                <w:color w:val="548DD4"/>
                <w:sz w:val="16"/>
                <w:szCs w:val="16"/>
              </w:rPr>
              <w:t>NGEO-WEBC-VTD-0040</w:t>
            </w:r>
          </w:p>
        </w:tc>
        <w:tc>
          <w:tcPr>
            <w:tcW w:w="1134" w:type="dxa"/>
            <w:tcBorders>
              <w:top w:val="single" w:sz="6" w:space="0" w:color="auto"/>
            </w:tcBorders>
            <w:shd w:val="clear" w:color="auto" w:fill="548DD4" w:themeFill="text2" w:themeFillTint="99"/>
          </w:tcPr>
          <w:p w:rsidR="00406657" w:rsidRPr="00544FC8" w:rsidRDefault="00406657"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406657" w:rsidRPr="004E5884" w:rsidRDefault="00406657" w:rsidP="00406657">
            <w:pPr>
              <w:spacing w:after="0"/>
              <w:rPr>
                <w:i/>
                <w:color w:val="548DD4"/>
                <w:sz w:val="16"/>
                <w:szCs w:val="16"/>
                <w:lang w:val="en-US"/>
              </w:rPr>
            </w:pPr>
            <w:r>
              <w:rPr>
                <w:i/>
                <w:color w:val="548DD4"/>
                <w:sz w:val="16"/>
                <w:szCs w:val="16"/>
                <w:lang w:val="en-US"/>
              </w:rPr>
              <w:t>Search Results in a table</w:t>
            </w:r>
          </w:p>
        </w:tc>
      </w:tr>
      <w:tr w:rsidR="00406657" w:rsidRPr="00B17EAC" w:rsidTr="004B0479">
        <w:tc>
          <w:tcPr>
            <w:tcW w:w="8613" w:type="dxa"/>
            <w:gridSpan w:val="4"/>
            <w:shd w:val="clear" w:color="auto" w:fill="A6A6A6"/>
          </w:tcPr>
          <w:p w:rsidR="00406657" w:rsidRPr="00E31C5B" w:rsidRDefault="00406657" w:rsidP="004B0479">
            <w:pPr>
              <w:spacing w:after="0"/>
              <w:rPr>
                <w:lang w:val="en-US"/>
              </w:rPr>
            </w:pPr>
            <w:r w:rsidRPr="00E31C5B">
              <w:rPr>
                <w:lang w:val="en-US"/>
              </w:rPr>
              <w:t>Description and Objective</w:t>
            </w:r>
          </w:p>
        </w:tc>
      </w:tr>
      <w:tr w:rsidR="00406657" w:rsidRPr="004E5884" w:rsidTr="004B0479">
        <w:trPr>
          <w:trHeight w:val="113"/>
        </w:trPr>
        <w:tc>
          <w:tcPr>
            <w:tcW w:w="8613" w:type="dxa"/>
            <w:gridSpan w:val="4"/>
            <w:shd w:val="clear" w:color="auto" w:fill="auto"/>
          </w:tcPr>
          <w:p w:rsidR="00406657" w:rsidRPr="00E31C5B" w:rsidRDefault="00406657" w:rsidP="004B0479">
            <w:pPr>
              <w:spacing w:after="0"/>
              <w:rPr>
                <w:lang w:val="en-US"/>
              </w:rPr>
            </w:pPr>
            <w:r w:rsidRPr="005E1E95">
              <w:rPr>
                <w:i/>
                <w:color w:val="548DD4"/>
                <w:sz w:val="16"/>
                <w:szCs w:val="16"/>
                <w:lang w:val="en-US"/>
              </w:rPr>
              <w:t xml:space="preserve">The design of this test deals with </w:t>
            </w:r>
            <w:r w:rsidR="0084482F">
              <w:rPr>
                <w:i/>
                <w:color w:val="548DD4"/>
                <w:sz w:val="16"/>
                <w:szCs w:val="16"/>
                <w:lang w:val="en-US"/>
              </w:rPr>
              <w:t>the display</w:t>
            </w:r>
            <w:r w:rsidR="00EF4993">
              <w:rPr>
                <w:i/>
                <w:color w:val="548DD4"/>
                <w:sz w:val="16"/>
                <w:szCs w:val="16"/>
                <w:lang w:val="en-US"/>
              </w:rPr>
              <w:t>ing</w:t>
            </w:r>
            <w:r w:rsidR="0084482F">
              <w:rPr>
                <w:i/>
                <w:color w:val="548DD4"/>
                <w:sz w:val="16"/>
                <w:szCs w:val="16"/>
                <w:lang w:val="en-US"/>
              </w:rPr>
              <w:t xml:space="preserve"> of search results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Features to be tested</w:t>
            </w:r>
          </w:p>
        </w:tc>
      </w:tr>
      <w:tr w:rsidR="00406657" w:rsidRPr="004E5884" w:rsidTr="004B0479">
        <w:tc>
          <w:tcPr>
            <w:tcW w:w="8613" w:type="dxa"/>
            <w:gridSpan w:val="4"/>
            <w:shd w:val="clear" w:color="auto" w:fill="auto"/>
          </w:tcPr>
          <w:p w:rsidR="00406657" w:rsidRPr="00E31C5B" w:rsidRDefault="00406657" w:rsidP="004B0479">
            <w:pPr>
              <w:spacing w:after="0"/>
              <w:rPr>
                <w:lang w:val="en-US"/>
              </w:rPr>
            </w:pPr>
            <w:r w:rsidRPr="00E31C5B">
              <w:rPr>
                <w:lang w:val="en-US"/>
              </w:rPr>
              <w:t>This test shall verify</w:t>
            </w:r>
            <w:r>
              <w:rPr>
                <w:lang w:val="en-US"/>
              </w:rPr>
              <w:t xml:space="preserve"> that</w:t>
            </w:r>
            <w:r w:rsidRPr="00E31C5B">
              <w:rPr>
                <w:lang w:val="en-US"/>
              </w:rPr>
              <w:t>:</w:t>
            </w:r>
          </w:p>
          <w:p w:rsidR="00406657" w:rsidRPr="004E5884" w:rsidRDefault="00406657" w:rsidP="001C6484">
            <w:pPr>
              <w:pStyle w:val="Paragraphedeliste"/>
              <w:numPr>
                <w:ilvl w:val="0"/>
                <w:numId w:val="12"/>
              </w:numPr>
              <w:spacing w:after="0"/>
            </w:pPr>
            <w:r>
              <w:t xml:space="preserve">The </w:t>
            </w:r>
            <w:r w:rsidR="0084482F">
              <w:t>search results received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Approach refinements</w:t>
            </w:r>
          </w:p>
        </w:tc>
      </w:tr>
      <w:tr w:rsidR="00406657" w:rsidRPr="00B17EAC" w:rsidTr="004B0479">
        <w:tc>
          <w:tcPr>
            <w:tcW w:w="8613" w:type="dxa"/>
            <w:gridSpan w:val="4"/>
            <w:shd w:val="clear" w:color="auto" w:fill="auto"/>
          </w:tcPr>
          <w:p w:rsidR="00406657" w:rsidRDefault="00406657" w:rsidP="004B0479">
            <w:pPr>
              <w:spacing w:after="0"/>
            </w:pPr>
            <w:r>
              <w:t>The aim of this test is to:</w:t>
            </w:r>
          </w:p>
          <w:p w:rsidR="00406657" w:rsidRPr="00544FC8" w:rsidRDefault="0084482F" w:rsidP="001C6484">
            <w:pPr>
              <w:pStyle w:val="Paragraphedeliste"/>
              <w:numPr>
                <w:ilvl w:val="0"/>
                <w:numId w:val="12"/>
              </w:numPr>
              <w:spacing w:after="0"/>
            </w:pPr>
            <w:r>
              <w:t>Make sure that the search results are displayed in a table.</w:t>
            </w:r>
          </w:p>
        </w:tc>
      </w:tr>
      <w:tr w:rsidR="00406657" w:rsidRPr="00B17EAC" w:rsidTr="004B0479">
        <w:tc>
          <w:tcPr>
            <w:tcW w:w="8613" w:type="dxa"/>
            <w:gridSpan w:val="4"/>
            <w:shd w:val="clear" w:color="auto" w:fill="A6A6A6"/>
          </w:tcPr>
          <w:p w:rsidR="00406657" w:rsidRPr="00544FC8" w:rsidRDefault="00406657" w:rsidP="004B0479">
            <w:pPr>
              <w:spacing w:after="0"/>
              <w:rPr>
                <w:sz w:val="14"/>
                <w:szCs w:val="14"/>
              </w:rPr>
            </w:pPr>
            <w:r>
              <w:rPr>
                <w:b/>
                <w:sz w:val="14"/>
                <w:szCs w:val="14"/>
              </w:rPr>
              <w:t>Test Case Identifiers</w:t>
            </w:r>
          </w:p>
        </w:tc>
      </w:tr>
      <w:tr w:rsidR="00406657" w:rsidRPr="00B17EAC" w:rsidTr="004B0479">
        <w:tc>
          <w:tcPr>
            <w:tcW w:w="8613" w:type="dxa"/>
            <w:gridSpan w:val="4"/>
            <w:shd w:val="clear" w:color="auto" w:fill="auto"/>
          </w:tcPr>
          <w:p w:rsidR="00406657" w:rsidRPr="00544FC8" w:rsidRDefault="00406657" w:rsidP="004B0479">
            <w:pPr>
              <w:spacing w:after="0"/>
            </w:pPr>
            <w:r w:rsidRPr="00E31C5B">
              <w:t>NGEO-</w:t>
            </w:r>
            <w:r w:rsidR="0084482F">
              <w:t>WEBC-VTC-004</w:t>
            </w:r>
            <w:r w:rsidRPr="00E31C5B">
              <w:t>0</w:t>
            </w:r>
          </w:p>
        </w:tc>
      </w:tr>
    </w:tbl>
    <w:p w:rsidR="00F16156" w:rsidRPr="00450EF4" w:rsidRDefault="00F16156" w:rsidP="00F16156">
      <w:pPr>
        <w:pStyle w:val="Titre3"/>
      </w:pPr>
      <w:bookmarkStart w:id="4904" w:name="_Toc348082157"/>
      <w:r>
        <w:t>NGEO-WEBC-VTD-00</w:t>
      </w:r>
      <w:r w:rsidR="00EF4993">
        <w:t>5</w:t>
      </w:r>
      <w:r w:rsidRPr="00450EF4">
        <w:t xml:space="preserve">0: </w:t>
      </w:r>
      <w:r w:rsidR="00304C89">
        <w:t>Search results</w:t>
      </w:r>
      <w:r>
        <w:t xml:space="preserve"> on the map</w:t>
      </w:r>
      <w:bookmarkEnd w:id="490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16156" w:rsidRPr="004E5884" w:rsidTr="004B0479">
        <w:tc>
          <w:tcPr>
            <w:tcW w:w="8613" w:type="dxa"/>
            <w:gridSpan w:val="4"/>
            <w:tcBorders>
              <w:top w:val="single" w:sz="2" w:space="0" w:color="auto"/>
              <w:bottom w:val="single" w:sz="6" w:space="0" w:color="auto"/>
            </w:tcBorders>
            <w:shd w:val="clear" w:color="auto" w:fill="548DD4" w:themeFill="text2" w:themeFillTint="99"/>
          </w:tcPr>
          <w:p w:rsidR="00F16156" w:rsidRPr="004E5884" w:rsidRDefault="00F16156" w:rsidP="004B0479">
            <w:pPr>
              <w:spacing w:after="0"/>
              <w:jc w:val="center"/>
              <w:rPr>
                <w:b/>
                <w:i/>
                <w:color w:val="FFFFFF"/>
                <w:szCs w:val="18"/>
                <w:lang w:val="en-US"/>
              </w:rPr>
            </w:pPr>
            <w:r>
              <w:rPr>
                <w:b/>
                <w:i/>
                <w:color w:val="FFFFFF"/>
                <w:szCs w:val="18"/>
                <w:lang w:val="en-US"/>
              </w:rPr>
              <w:t>NGEO VALIDATION TEST  DESIGN</w:t>
            </w:r>
          </w:p>
        </w:tc>
      </w:tr>
      <w:tr w:rsidR="00F16156" w:rsidRPr="004E5884" w:rsidTr="004B0479">
        <w:tc>
          <w:tcPr>
            <w:tcW w:w="1607"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6156" w:rsidRPr="00544FC8" w:rsidRDefault="00F16156" w:rsidP="004B0479">
            <w:pPr>
              <w:spacing w:after="0"/>
              <w:rPr>
                <w:i/>
                <w:color w:val="548DD4"/>
                <w:sz w:val="16"/>
                <w:szCs w:val="16"/>
              </w:rPr>
            </w:pPr>
            <w:r>
              <w:rPr>
                <w:i/>
                <w:color w:val="548DD4"/>
                <w:sz w:val="16"/>
                <w:szCs w:val="16"/>
              </w:rPr>
              <w:t>NGEO-WEBC-VTD-00</w:t>
            </w:r>
            <w:r w:rsidR="00EF4993">
              <w:rPr>
                <w:i/>
                <w:color w:val="548DD4"/>
                <w:sz w:val="16"/>
                <w:szCs w:val="16"/>
              </w:rPr>
              <w:t>5</w:t>
            </w:r>
            <w:r>
              <w:rPr>
                <w:i/>
                <w:color w:val="548DD4"/>
                <w:sz w:val="16"/>
                <w:szCs w:val="16"/>
              </w:rPr>
              <w:t>0</w:t>
            </w:r>
          </w:p>
        </w:tc>
        <w:tc>
          <w:tcPr>
            <w:tcW w:w="1134" w:type="dxa"/>
            <w:tcBorders>
              <w:top w:val="single" w:sz="6" w:space="0" w:color="auto"/>
            </w:tcBorders>
            <w:shd w:val="clear" w:color="auto" w:fill="548DD4" w:themeFill="text2" w:themeFillTint="99"/>
          </w:tcPr>
          <w:p w:rsidR="00F16156" w:rsidRPr="00544FC8" w:rsidRDefault="00F16156"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16156" w:rsidRPr="004E5884" w:rsidRDefault="00F16156" w:rsidP="00EF4993">
            <w:pPr>
              <w:spacing w:after="0"/>
              <w:rPr>
                <w:i/>
                <w:color w:val="548DD4"/>
                <w:sz w:val="16"/>
                <w:szCs w:val="16"/>
                <w:lang w:val="en-US"/>
              </w:rPr>
            </w:pPr>
            <w:r>
              <w:rPr>
                <w:i/>
                <w:color w:val="548DD4"/>
                <w:sz w:val="16"/>
                <w:szCs w:val="16"/>
                <w:lang w:val="en-US"/>
              </w:rPr>
              <w:t xml:space="preserve">Search </w:t>
            </w:r>
            <w:r w:rsidR="00EF4993">
              <w:rPr>
                <w:i/>
                <w:color w:val="548DD4"/>
                <w:sz w:val="16"/>
                <w:szCs w:val="16"/>
                <w:lang w:val="en-US"/>
              </w:rPr>
              <w:t>Results on the map</w:t>
            </w:r>
          </w:p>
        </w:tc>
      </w:tr>
      <w:tr w:rsidR="00F16156" w:rsidRPr="00B17EAC" w:rsidTr="004B0479">
        <w:tc>
          <w:tcPr>
            <w:tcW w:w="8613" w:type="dxa"/>
            <w:gridSpan w:val="4"/>
            <w:shd w:val="clear" w:color="auto" w:fill="A6A6A6"/>
          </w:tcPr>
          <w:p w:rsidR="00F16156" w:rsidRPr="00E31C5B" w:rsidRDefault="00F16156" w:rsidP="004B0479">
            <w:pPr>
              <w:spacing w:after="0"/>
              <w:rPr>
                <w:lang w:val="en-US"/>
              </w:rPr>
            </w:pPr>
            <w:r w:rsidRPr="00E31C5B">
              <w:rPr>
                <w:lang w:val="en-US"/>
              </w:rPr>
              <w:t>Description and Objective</w:t>
            </w:r>
          </w:p>
        </w:tc>
      </w:tr>
      <w:tr w:rsidR="00F16156" w:rsidRPr="004E5884" w:rsidTr="004B0479">
        <w:trPr>
          <w:trHeight w:val="113"/>
        </w:trPr>
        <w:tc>
          <w:tcPr>
            <w:tcW w:w="8613" w:type="dxa"/>
            <w:gridSpan w:val="4"/>
            <w:shd w:val="clear" w:color="auto" w:fill="auto"/>
          </w:tcPr>
          <w:p w:rsidR="00F16156" w:rsidRPr="00E31C5B" w:rsidRDefault="00F16156" w:rsidP="00EF4993">
            <w:pPr>
              <w:spacing w:after="0"/>
              <w:rPr>
                <w:lang w:val="en-US"/>
              </w:rPr>
            </w:pPr>
            <w:r w:rsidRPr="005E1E95">
              <w:rPr>
                <w:i/>
                <w:color w:val="548DD4"/>
                <w:sz w:val="16"/>
                <w:szCs w:val="16"/>
                <w:lang w:val="en-US"/>
              </w:rPr>
              <w:t xml:space="preserve">The design of this test deals with </w:t>
            </w:r>
            <w:r>
              <w:rPr>
                <w:i/>
                <w:color w:val="548DD4"/>
                <w:sz w:val="16"/>
                <w:szCs w:val="16"/>
                <w:lang w:val="en-US"/>
              </w:rPr>
              <w:t>the displa</w:t>
            </w:r>
            <w:r w:rsidR="00EF4993">
              <w:rPr>
                <w:i/>
                <w:color w:val="548DD4"/>
                <w:sz w:val="16"/>
                <w:szCs w:val="16"/>
                <w:lang w:val="en-US"/>
              </w:rPr>
              <w:t>ying</w:t>
            </w:r>
            <w:r>
              <w:rPr>
                <w:i/>
                <w:color w:val="548DD4"/>
                <w:sz w:val="16"/>
                <w:szCs w:val="16"/>
                <w:lang w:val="en-US"/>
              </w:rPr>
              <w:t xml:space="preserve"> of search results </w:t>
            </w:r>
            <w:r w:rsidR="00EF4993">
              <w:rPr>
                <w:i/>
                <w:color w:val="548DD4"/>
                <w:sz w:val="16"/>
                <w:szCs w:val="16"/>
                <w:lang w:val="en-US"/>
              </w:rPr>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Features to be tested</w:t>
            </w:r>
          </w:p>
        </w:tc>
      </w:tr>
      <w:tr w:rsidR="00F16156" w:rsidRPr="004E5884" w:rsidTr="004B0479">
        <w:tc>
          <w:tcPr>
            <w:tcW w:w="8613" w:type="dxa"/>
            <w:gridSpan w:val="4"/>
            <w:shd w:val="clear" w:color="auto" w:fill="auto"/>
          </w:tcPr>
          <w:p w:rsidR="00F16156" w:rsidRPr="00E31C5B" w:rsidRDefault="00F16156" w:rsidP="004B0479">
            <w:pPr>
              <w:spacing w:after="0"/>
              <w:rPr>
                <w:lang w:val="en-US"/>
              </w:rPr>
            </w:pPr>
            <w:r w:rsidRPr="00E31C5B">
              <w:rPr>
                <w:lang w:val="en-US"/>
              </w:rPr>
              <w:t>This test shall verify</w:t>
            </w:r>
            <w:r>
              <w:rPr>
                <w:lang w:val="en-US"/>
              </w:rPr>
              <w:t xml:space="preserve"> that</w:t>
            </w:r>
            <w:r w:rsidRPr="00E31C5B">
              <w:rPr>
                <w:lang w:val="en-US"/>
              </w:rPr>
              <w:t>:</w:t>
            </w:r>
          </w:p>
          <w:p w:rsidR="00F16156" w:rsidRPr="004E5884" w:rsidRDefault="00F16156" w:rsidP="001C6484">
            <w:pPr>
              <w:pStyle w:val="Paragraphedeliste"/>
              <w:numPr>
                <w:ilvl w:val="0"/>
                <w:numId w:val="12"/>
              </w:numPr>
              <w:spacing w:after="0"/>
            </w:pPr>
            <w:r>
              <w:t xml:space="preserve">The search results received are displayed </w:t>
            </w:r>
            <w:r w:rsidR="00EF4993">
              <w:t>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Approach refinements</w:t>
            </w:r>
          </w:p>
        </w:tc>
      </w:tr>
      <w:tr w:rsidR="00F16156" w:rsidRPr="00B17EAC" w:rsidTr="004B0479">
        <w:tc>
          <w:tcPr>
            <w:tcW w:w="8613" w:type="dxa"/>
            <w:gridSpan w:val="4"/>
            <w:shd w:val="clear" w:color="auto" w:fill="auto"/>
          </w:tcPr>
          <w:p w:rsidR="00F16156" w:rsidRDefault="00F16156" w:rsidP="004B0479">
            <w:pPr>
              <w:spacing w:after="0"/>
            </w:pPr>
            <w:r>
              <w:t>The aim of this test is to:</w:t>
            </w:r>
          </w:p>
          <w:p w:rsidR="00F16156" w:rsidRPr="00544FC8" w:rsidRDefault="00F16156" w:rsidP="001C6484">
            <w:pPr>
              <w:pStyle w:val="Paragraphedeliste"/>
              <w:numPr>
                <w:ilvl w:val="0"/>
                <w:numId w:val="12"/>
              </w:numPr>
              <w:spacing w:after="0"/>
            </w:pPr>
            <w:r>
              <w:t xml:space="preserve">Make sure that the search results are displayed </w:t>
            </w:r>
            <w:r w:rsidR="00EF4993">
              <w:t>also on the map.</w:t>
            </w:r>
          </w:p>
        </w:tc>
      </w:tr>
      <w:tr w:rsidR="00F16156" w:rsidRPr="00B17EAC" w:rsidTr="004B0479">
        <w:tc>
          <w:tcPr>
            <w:tcW w:w="8613" w:type="dxa"/>
            <w:gridSpan w:val="4"/>
            <w:shd w:val="clear" w:color="auto" w:fill="A6A6A6"/>
          </w:tcPr>
          <w:p w:rsidR="00F16156" w:rsidRPr="00544FC8" w:rsidRDefault="00F16156" w:rsidP="004B0479">
            <w:pPr>
              <w:spacing w:after="0"/>
              <w:rPr>
                <w:sz w:val="14"/>
                <w:szCs w:val="14"/>
              </w:rPr>
            </w:pPr>
            <w:r>
              <w:rPr>
                <w:b/>
                <w:sz w:val="14"/>
                <w:szCs w:val="14"/>
              </w:rPr>
              <w:t>Test Case Identifiers</w:t>
            </w:r>
          </w:p>
        </w:tc>
      </w:tr>
      <w:tr w:rsidR="00F16156" w:rsidRPr="00B17EAC" w:rsidTr="004B0479">
        <w:tc>
          <w:tcPr>
            <w:tcW w:w="8613" w:type="dxa"/>
            <w:gridSpan w:val="4"/>
            <w:shd w:val="clear" w:color="auto" w:fill="auto"/>
          </w:tcPr>
          <w:p w:rsidR="00F16156" w:rsidRPr="00544FC8" w:rsidRDefault="00F16156" w:rsidP="004B0479">
            <w:pPr>
              <w:spacing w:after="0"/>
            </w:pPr>
            <w:r w:rsidRPr="00E31C5B">
              <w:t>NGEO-</w:t>
            </w:r>
            <w:r>
              <w:t>WEBC-VTC-00</w:t>
            </w:r>
            <w:r w:rsidR="00C100F0">
              <w:t>5</w:t>
            </w:r>
            <w:r w:rsidRPr="00E31C5B">
              <w:t>0</w:t>
            </w:r>
          </w:p>
        </w:tc>
      </w:tr>
    </w:tbl>
    <w:p w:rsidR="007D2B5A" w:rsidRDefault="007D2B5A" w:rsidP="00F16156">
      <w:pPr>
        <w:rPr>
          <w:lang w:val="en-US"/>
        </w:rPr>
      </w:pPr>
    </w:p>
    <w:p w:rsidR="007D2B5A" w:rsidRDefault="007D2B5A" w:rsidP="007D2B5A">
      <w:pPr>
        <w:rPr>
          <w:lang w:val="en-US"/>
        </w:rPr>
      </w:pPr>
      <w:r>
        <w:rPr>
          <w:lang w:val="en-US"/>
        </w:rPr>
        <w:br w:type="page"/>
      </w:r>
    </w:p>
    <w:p w:rsidR="007D2B5A" w:rsidRPr="00450EF4" w:rsidRDefault="007D2B5A" w:rsidP="007D2B5A">
      <w:pPr>
        <w:pStyle w:val="Titre3"/>
      </w:pPr>
      <w:bookmarkStart w:id="4905" w:name="_Toc348082158"/>
      <w:r>
        <w:lastRenderedPageBreak/>
        <w:t>NGEO-WEBC-VTD-006</w:t>
      </w:r>
      <w:r w:rsidRPr="00450EF4">
        <w:t xml:space="preserve">0: </w:t>
      </w:r>
      <w:r w:rsidR="00304C89">
        <w:t xml:space="preserve">Browse </w:t>
      </w:r>
      <w:r>
        <w:t>visualization</w:t>
      </w:r>
      <w:bookmarkEnd w:id="490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D2B5A" w:rsidRPr="004E5884" w:rsidTr="00614913">
        <w:tc>
          <w:tcPr>
            <w:tcW w:w="8613" w:type="dxa"/>
            <w:gridSpan w:val="4"/>
            <w:tcBorders>
              <w:top w:val="single" w:sz="2" w:space="0" w:color="auto"/>
              <w:bottom w:val="single" w:sz="6" w:space="0" w:color="auto"/>
            </w:tcBorders>
            <w:shd w:val="clear" w:color="auto" w:fill="548DD4" w:themeFill="text2" w:themeFillTint="99"/>
          </w:tcPr>
          <w:p w:rsidR="007D2B5A" w:rsidRPr="004E5884" w:rsidRDefault="007D2B5A" w:rsidP="00614913">
            <w:pPr>
              <w:spacing w:after="0"/>
              <w:jc w:val="center"/>
              <w:rPr>
                <w:b/>
                <w:i/>
                <w:color w:val="FFFFFF"/>
                <w:szCs w:val="18"/>
                <w:lang w:val="en-US"/>
              </w:rPr>
            </w:pPr>
            <w:r>
              <w:rPr>
                <w:b/>
                <w:i/>
                <w:color w:val="FFFFFF"/>
                <w:szCs w:val="18"/>
                <w:lang w:val="en-US"/>
              </w:rPr>
              <w:t>NGEO VALIDATION TEST  DESIGN</w:t>
            </w:r>
          </w:p>
        </w:tc>
      </w:tr>
      <w:tr w:rsidR="007D2B5A" w:rsidRPr="004E5884" w:rsidTr="00614913">
        <w:tc>
          <w:tcPr>
            <w:tcW w:w="1607"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D2B5A" w:rsidRPr="00544FC8" w:rsidRDefault="007D2B5A" w:rsidP="00614913">
            <w:pPr>
              <w:spacing w:after="0"/>
              <w:rPr>
                <w:i/>
                <w:color w:val="548DD4"/>
                <w:sz w:val="16"/>
                <w:szCs w:val="16"/>
              </w:rPr>
            </w:pPr>
            <w:r>
              <w:rPr>
                <w:i/>
                <w:color w:val="548DD4"/>
                <w:sz w:val="16"/>
                <w:szCs w:val="16"/>
              </w:rPr>
              <w:t>NGEO-WEBC-VTD-0060</w:t>
            </w:r>
          </w:p>
        </w:tc>
        <w:tc>
          <w:tcPr>
            <w:tcW w:w="1134" w:type="dxa"/>
            <w:tcBorders>
              <w:top w:val="single" w:sz="6" w:space="0" w:color="auto"/>
            </w:tcBorders>
            <w:shd w:val="clear" w:color="auto" w:fill="548DD4" w:themeFill="text2" w:themeFillTint="99"/>
          </w:tcPr>
          <w:p w:rsidR="007D2B5A" w:rsidRPr="00544FC8" w:rsidRDefault="007D2B5A"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D2B5A" w:rsidRPr="004E5884" w:rsidRDefault="007D2B5A" w:rsidP="00614913">
            <w:pPr>
              <w:spacing w:after="0"/>
              <w:rPr>
                <w:i/>
                <w:color w:val="548DD4"/>
                <w:sz w:val="16"/>
                <w:szCs w:val="16"/>
                <w:lang w:val="en-US"/>
              </w:rPr>
            </w:pPr>
            <w:r>
              <w:rPr>
                <w:i/>
                <w:color w:val="548DD4"/>
                <w:sz w:val="16"/>
                <w:szCs w:val="16"/>
                <w:lang w:val="en-US"/>
              </w:rPr>
              <w:t>Browse Visualization</w:t>
            </w:r>
          </w:p>
        </w:tc>
      </w:tr>
      <w:tr w:rsidR="007D2B5A" w:rsidRPr="00B17EAC" w:rsidTr="00614913">
        <w:tc>
          <w:tcPr>
            <w:tcW w:w="8613" w:type="dxa"/>
            <w:gridSpan w:val="4"/>
            <w:shd w:val="clear" w:color="auto" w:fill="A6A6A6"/>
          </w:tcPr>
          <w:p w:rsidR="007D2B5A" w:rsidRPr="00E31C5B" w:rsidRDefault="007D2B5A" w:rsidP="00614913">
            <w:pPr>
              <w:spacing w:after="0"/>
              <w:rPr>
                <w:lang w:val="en-US"/>
              </w:rPr>
            </w:pPr>
            <w:r w:rsidRPr="00E31C5B">
              <w:rPr>
                <w:lang w:val="en-US"/>
              </w:rPr>
              <w:t>Description and Objective</w:t>
            </w:r>
          </w:p>
        </w:tc>
      </w:tr>
      <w:tr w:rsidR="007D2B5A" w:rsidRPr="004E5884" w:rsidTr="00614913">
        <w:trPr>
          <w:trHeight w:val="113"/>
        </w:trPr>
        <w:tc>
          <w:tcPr>
            <w:tcW w:w="8613" w:type="dxa"/>
            <w:gridSpan w:val="4"/>
            <w:shd w:val="clear" w:color="auto" w:fill="auto"/>
          </w:tcPr>
          <w:p w:rsidR="007D2B5A" w:rsidRPr="00E31C5B" w:rsidRDefault="007D2B5A" w:rsidP="007D2B5A">
            <w:pPr>
              <w:spacing w:after="0"/>
              <w:rPr>
                <w:lang w:val="en-US"/>
              </w:rPr>
            </w:pPr>
            <w:r w:rsidRPr="005E1E95">
              <w:rPr>
                <w:i/>
                <w:color w:val="548DD4"/>
                <w:sz w:val="16"/>
                <w:szCs w:val="16"/>
                <w:lang w:val="en-US"/>
              </w:rPr>
              <w:t xml:space="preserve">The design of this test deals with </w:t>
            </w:r>
            <w:r>
              <w:rPr>
                <w:i/>
                <w:color w:val="548DD4"/>
                <w:sz w:val="16"/>
                <w:szCs w:val="16"/>
                <w:lang w:val="en-US"/>
              </w:rPr>
              <w:t xml:space="preserve">browse visualization of a </w:t>
            </w:r>
            <w:r w:rsidR="00167281">
              <w:rPr>
                <w:i/>
                <w:color w:val="548DD4"/>
                <w:sz w:val="16"/>
                <w:szCs w:val="16"/>
                <w:lang w:val="en-US"/>
              </w:rPr>
              <w:t xml:space="preserve">selected </w:t>
            </w:r>
            <w:r>
              <w:rPr>
                <w:i/>
                <w:color w:val="548DD4"/>
                <w:sz w:val="16"/>
                <w:szCs w:val="16"/>
                <w:lang w:val="en-US"/>
              </w:rPr>
              <w:t>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Features to be tested</w:t>
            </w:r>
          </w:p>
        </w:tc>
      </w:tr>
      <w:tr w:rsidR="007D2B5A" w:rsidRPr="004E5884" w:rsidTr="00614913">
        <w:tc>
          <w:tcPr>
            <w:tcW w:w="8613" w:type="dxa"/>
            <w:gridSpan w:val="4"/>
            <w:shd w:val="clear" w:color="auto" w:fill="auto"/>
          </w:tcPr>
          <w:p w:rsidR="007D2B5A" w:rsidRPr="00E31C5B" w:rsidRDefault="007D2B5A" w:rsidP="00614913">
            <w:pPr>
              <w:spacing w:after="0"/>
              <w:rPr>
                <w:lang w:val="en-US"/>
              </w:rPr>
            </w:pPr>
            <w:r w:rsidRPr="00E31C5B">
              <w:rPr>
                <w:lang w:val="en-US"/>
              </w:rPr>
              <w:t>This test shall verify</w:t>
            </w:r>
            <w:r>
              <w:rPr>
                <w:lang w:val="en-US"/>
              </w:rPr>
              <w:t xml:space="preserve"> that</w:t>
            </w:r>
            <w:r w:rsidRPr="00E31C5B">
              <w:rPr>
                <w:lang w:val="en-US"/>
              </w:rPr>
              <w:t>:</w:t>
            </w:r>
          </w:p>
          <w:p w:rsidR="007D2B5A" w:rsidRPr="004E5884" w:rsidRDefault="000B476C" w:rsidP="001C6484">
            <w:pPr>
              <w:pStyle w:val="Paragraphedeliste"/>
              <w:numPr>
                <w:ilvl w:val="0"/>
                <w:numId w:val="12"/>
              </w:numPr>
              <w:spacing w:after="0"/>
            </w:pPr>
            <w:r>
              <w:t xml:space="preserve">The browse layer is displayed for </w:t>
            </w:r>
            <w:r w:rsidR="00636421">
              <w:t>a</w:t>
            </w:r>
            <w:r>
              <w:t xml:space="preserve"> selected result item.</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Approach refinements</w:t>
            </w:r>
          </w:p>
        </w:tc>
      </w:tr>
      <w:tr w:rsidR="007D2B5A" w:rsidRPr="00B17EAC" w:rsidTr="00614913">
        <w:tc>
          <w:tcPr>
            <w:tcW w:w="8613" w:type="dxa"/>
            <w:gridSpan w:val="4"/>
            <w:shd w:val="clear" w:color="auto" w:fill="auto"/>
          </w:tcPr>
          <w:p w:rsidR="007D2B5A" w:rsidRDefault="007D2B5A" w:rsidP="00614913">
            <w:pPr>
              <w:spacing w:after="0"/>
            </w:pPr>
            <w:r>
              <w:t>The aim of this test is to:</w:t>
            </w:r>
          </w:p>
          <w:p w:rsidR="007D2B5A" w:rsidRPr="00544FC8" w:rsidRDefault="007D2B5A" w:rsidP="001C6484">
            <w:pPr>
              <w:pStyle w:val="Paragraphedeliste"/>
              <w:numPr>
                <w:ilvl w:val="0"/>
                <w:numId w:val="12"/>
              </w:numPr>
              <w:spacing w:after="0"/>
            </w:pPr>
            <w:r>
              <w:t xml:space="preserve">Make sure </w:t>
            </w:r>
            <w:r w:rsidR="000B476C">
              <w:t xml:space="preserve">that for </w:t>
            </w:r>
            <w:r w:rsidR="00636421">
              <w:t>a</w:t>
            </w:r>
            <w:r w:rsidR="000B476C">
              <w:t xml:space="preserve"> selected result item, the browse layer is displayed on the map</w:t>
            </w:r>
            <w:r>
              <w:t>.</w:t>
            </w:r>
          </w:p>
        </w:tc>
      </w:tr>
      <w:tr w:rsidR="007D2B5A" w:rsidRPr="00B17EAC" w:rsidTr="00614913">
        <w:tc>
          <w:tcPr>
            <w:tcW w:w="8613" w:type="dxa"/>
            <w:gridSpan w:val="4"/>
            <w:shd w:val="clear" w:color="auto" w:fill="A6A6A6"/>
          </w:tcPr>
          <w:p w:rsidR="007D2B5A" w:rsidRPr="00544FC8" w:rsidRDefault="007D2B5A" w:rsidP="00614913">
            <w:pPr>
              <w:spacing w:after="0"/>
              <w:rPr>
                <w:sz w:val="14"/>
                <w:szCs w:val="14"/>
              </w:rPr>
            </w:pPr>
            <w:r>
              <w:rPr>
                <w:b/>
                <w:sz w:val="14"/>
                <w:szCs w:val="14"/>
              </w:rPr>
              <w:t>Test Case Identifiers</w:t>
            </w:r>
          </w:p>
        </w:tc>
      </w:tr>
      <w:tr w:rsidR="007D2B5A" w:rsidRPr="00B17EAC" w:rsidTr="00614913">
        <w:tc>
          <w:tcPr>
            <w:tcW w:w="8613" w:type="dxa"/>
            <w:gridSpan w:val="4"/>
            <w:shd w:val="clear" w:color="auto" w:fill="auto"/>
          </w:tcPr>
          <w:p w:rsidR="007D2B5A" w:rsidRPr="00544FC8" w:rsidRDefault="007D2B5A" w:rsidP="00614913">
            <w:pPr>
              <w:spacing w:after="0"/>
            </w:pPr>
            <w:r w:rsidRPr="00E31C5B">
              <w:t>NGEO-</w:t>
            </w:r>
            <w:r>
              <w:t>WEBC-VTC-00</w:t>
            </w:r>
            <w:r w:rsidR="009B5D96">
              <w:t>6</w:t>
            </w:r>
            <w:r w:rsidRPr="00E31C5B">
              <w:t>0</w:t>
            </w:r>
          </w:p>
        </w:tc>
      </w:tr>
    </w:tbl>
    <w:p w:rsidR="00766847" w:rsidRPr="00042252" w:rsidRDefault="00766847" w:rsidP="00766847">
      <w:pPr>
        <w:pStyle w:val="Titre3"/>
      </w:pPr>
      <w:bookmarkStart w:id="4906" w:name="_Toc348082159"/>
      <w:r w:rsidRPr="00042252">
        <w:t xml:space="preserve">NGEO-WEBC-VTD-0070: </w:t>
      </w:r>
      <w:r w:rsidR="00626780" w:rsidRPr="00042252">
        <w:t>Filt</w:t>
      </w:r>
      <w:r w:rsidR="00304C89">
        <w:t>e</w:t>
      </w:r>
      <w:r w:rsidR="00626780" w:rsidRPr="00042252">
        <w:t>red dataset selection</w:t>
      </w:r>
      <w:bookmarkEnd w:id="490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66847" w:rsidRPr="004E5884" w:rsidTr="00614913">
        <w:tc>
          <w:tcPr>
            <w:tcW w:w="8613" w:type="dxa"/>
            <w:gridSpan w:val="4"/>
            <w:tcBorders>
              <w:top w:val="single" w:sz="2" w:space="0" w:color="auto"/>
              <w:bottom w:val="single" w:sz="6" w:space="0" w:color="auto"/>
            </w:tcBorders>
            <w:shd w:val="clear" w:color="auto" w:fill="548DD4" w:themeFill="text2" w:themeFillTint="99"/>
          </w:tcPr>
          <w:p w:rsidR="00766847" w:rsidRPr="004E5884" w:rsidRDefault="00766847" w:rsidP="00614913">
            <w:pPr>
              <w:spacing w:after="0"/>
              <w:jc w:val="center"/>
              <w:rPr>
                <w:b/>
                <w:i/>
                <w:color w:val="FFFFFF"/>
                <w:szCs w:val="18"/>
                <w:lang w:val="en-US"/>
              </w:rPr>
            </w:pPr>
            <w:r>
              <w:rPr>
                <w:b/>
                <w:i/>
                <w:color w:val="FFFFFF"/>
                <w:szCs w:val="18"/>
                <w:lang w:val="en-US"/>
              </w:rPr>
              <w:t>NGEO VALIDATION TEST  DESIGN</w:t>
            </w:r>
          </w:p>
        </w:tc>
      </w:tr>
      <w:tr w:rsidR="00766847" w:rsidRPr="004E5884" w:rsidTr="00614913">
        <w:tc>
          <w:tcPr>
            <w:tcW w:w="1607"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66847" w:rsidRPr="00544FC8" w:rsidRDefault="00766847" w:rsidP="00614913">
            <w:pPr>
              <w:spacing w:after="0"/>
              <w:rPr>
                <w:i/>
                <w:color w:val="548DD4"/>
                <w:sz w:val="16"/>
                <w:szCs w:val="16"/>
              </w:rPr>
            </w:pPr>
            <w:r>
              <w:rPr>
                <w:i/>
                <w:color w:val="548DD4"/>
                <w:sz w:val="16"/>
                <w:szCs w:val="16"/>
              </w:rPr>
              <w:t>NGEO-WEBC-VTD-00</w:t>
            </w:r>
            <w:r w:rsidR="00626780">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766847" w:rsidRPr="00544FC8" w:rsidRDefault="00766847"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766847" w:rsidRPr="004E5884" w:rsidRDefault="00626780" w:rsidP="00614913">
            <w:pPr>
              <w:spacing w:after="0"/>
              <w:rPr>
                <w:i/>
                <w:color w:val="548DD4"/>
                <w:sz w:val="16"/>
                <w:szCs w:val="16"/>
                <w:lang w:val="en-US"/>
              </w:rPr>
            </w:pPr>
            <w:r>
              <w:rPr>
                <w:i/>
                <w:color w:val="548DD4"/>
                <w:sz w:val="16"/>
                <w:szCs w:val="16"/>
                <w:lang w:val="en-US"/>
              </w:rPr>
              <w:t>Filtered Dataset Selection</w:t>
            </w:r>
          </w:p>
        </w:tc>
      </w:tr>
      <w:tr w:rsidR="00766847" w:rsidRPr="00B17EAC" w:rsidTr="00614913">
        <w:tc>
          <w:tcPr>
            <w:tcW w:w="8613" w:type="dxa"/>
            <w:gridSpan w:val="4"/>
            <w:shd w:val="clear" w:color="auto" w:fill="A6A6A6"/>
          </w:tcPr>
          <w:p w:rsidR="00766847" w:rsidRPr="00E31C5B" w:rsidRDefault="00766847" w:rsidP="00614913">
            <w:pPr>
              <w:spacing w:after="0"/>
              <w:rPr>
                <w:lang w:val="en-US"/>
              </w:rPr>
            </w:pPr>
            <w:r w:rsidRPr="00E31C5B">
              <w:rPr>
                <w:lang w:val="en-US"/>
              </w:rPr>
              <w:t>Description and Objective</w:t>
            </w:r>
          </w:p>
        </w:tc>
      </w:tr>
      <w:tr w:rsidR="00766847" w:rsidRPr="004E5884" w:rsidTr="00614913">
        <w:trPr>
          <w:trHeight w:val="113"/>
        </w:trPr>
        <w:tc>
          <w:tcPr>
            <w:tcW w:w="8613" w:type="dxa"/>
            <w:gridSpan w:val="4"/>
            <w:shd w:val="clear" w:color="auto" w:fill="auto"/>
          </w:tcPr>
          <w:p w:rsidR="00766847" w:rsidRPr="00E31C5B" w:rsidRDefault="00766847" w:rsidP="00626780">
            <w:pPr>
              <w:spacing w:after="0"/>
              <w:rPr>
                <w:lang w:val="en-US"/>
              </w:rPr>
            </w:pPr>
            <w:r w:rsidRPr="005E1E95">
              <w:rPr>
                <w:i/>
                <w:color w:val="548DD4"/>
                <w:sz w:val="16"/>
                <w:szCs w:val="16"/>
                <w:lang w:val="en-US"/>
              </w:rPr>
              <w:t xml:space="preserve">The design of this test deals with </w:t>
            </w:r>
            <w:r w:rsidR="00626780">
              <w:rPr>
                <w:i/>
                <w:color w:val="548DD4"/>
                <w:sz w:val="16"/>
                <w:szCs w:val="16"/>
                <w:lang w:val="en-US"/>
              </w:rPr>
              <w:t>selecting datasets using</w:t>
            </w:r>
            <w:r w:rsidR="00626780">
              <w:t xml:space="preserve"> </w:t>
            </w:r>
            <w:r w:rsidR="00626780" w:rsidRPr="00626780">
              <w:rPr>
                <w:i/>
                <w:color w:val="548DD4"/>
                <w:sz w:val="16"/>
                <w:szCs w:val="16"/>
                <w:lang w:val="en-US"/>
              </w:rPr>
              <w:t>missions, sensors</w:t>
            </w:r>
            <w:r w:rsidR="00626780">
              <w:rPr>
                <w:i/>
                <w:color w:val="548DD4"/>
                <w:sz w:val="16"/>
                <w:szCs w:val="16"/>
                <w:lang w:val="en-US"/>
              </w:rPr>
              <w:t xml:space="preserve"> and keywords</w:t>
            </w:r>
            <w:r w:rsidR="00626780" w:rsidRPr="00626780">
              <w:rPr>
                <w:i/>
                <w:color w:val="548DD4"/>
                <w:sz w:val="16"/>
                <w:szCs w:val="16"/>
                <w:lang w:val="en-US"/>
              </w:rPr>
              <w:t xml:space="preserve"> </w:t>
            </w:r>
            <w:r w:rsidR="00626780">
              <w:rPr>
                <w:i/>
                <w:color w:val="548DD4"/>
                <w:sz w:val="16"/>
                <w:szCs w:val="16"/>
                <w:lang w:val="en-US"/>
              </w:rPr>
              <w:t xml:space="preserve">filters. </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Features to be tested</w:t>
            </w:r>
          </w:p>
        </w:tc>
      </w:tr>
      <w:tr w:rsidR="00766847" w:rsidRPr="004E5884" w:rsidTr="00614913">
        <w:tc>
          <w:tcPr>
            <w:tcW w:w="8613" w:type="dxa"/>
            <w:gridSpan w:val="4"/>
            <w:shd w:val="clear" w:color="auto" w:fill="auto"/>
          </w:tcPr>
          <w:p w:rsidR="00766847" w:rsidRPr="00E31C5B" w:rsidRDefault="00766847" w:rsidP="00614913">
            <w:pPr>
              <w:spacing w:after="0"/>
              <w:rPr>
                <w:lang w:val="en-US"/>
              </w:rPr>
            </w:pPr>
            <w:r w:rsidRPr="00E31C5B">
              <w:rPr>
                <w:lang w:val="en-US"/>
              </w:rPr>
              <w:t>This test shall verify</w:t>
            </w:r>
            <w:r>
              <w:rPr>
                <w:lang w:val="en-US"/>
              </w:rPr>
              <w:t xml:space="preserve"> that</w:t>
            </w:r>
            <w:r w:rsidRPr="00E31C5B">
              <w:rPr>
                <w:lang w:val="en-US"/>
              </w:rPr>
              <w:t>:</w:t>
            </w:r>
          </w:p>
          <w:p w:rsidR="00766847" w:rsidRPr="004E5884" w:rsidRDefault="00766847" w:rsidP="001C6484">
            <w:pPr>
              <w:pStyle w:val="Paragraphedeliste"/>
              <w:numPr>
                <w:ilvl w:val="0"/>
                <w:numId w:val="12"/>
              </w:numPr>
              <w:spacing w:after="0"/>
            </w:pPr>
            <w:r>
              <w:t xml:space="preserve">The </w:t>
            </w:r>
            <w:r w:rsidR="00626780">
              <w:t>user is able to select datasets using filters</w:t>
            </w:r>
            <w:r>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Approach refinements</w:t>
            </w:r>
          </w:p>
        </w:tc>
      </w:tr>
      <w:tr w:rsidR="00766847" w:rsidRPr="00B17EAC" w:rsidTr="00614913">
        <w:tc>
          <w:tcPr>
            <w:tcW w:w="8613" w:type="dxa"/>
            <w:gridSpan w:val="4"/>
            <w:shd w:val="clear" w:color="auto" w:fill="auto"/>
          </w:tcPr>
          <w:p w:rsidR="00766847" w:rsidRDefault="00766847" w:rsidP="00614913">
            <w:pPr>
              <w:spacing w:after="0"/>
            </w:pPr>
            <w:r>
              <w:t>The aim of this test is to:</w:t>
            </w:r>
          </w:p>
          <w:p w:rsidR="00766847" w:rsidRPr="00544FC8" w:rsidRDefault="00626780" w:rsidP="001C6484">
            <w:pPr>
              <w:pStyle w:val="Paragraphedeliste"/>
              <w:numPr>
                <w:ilvl w:val="0"/>
                <w:numId w:val="12"/>
              </w:numPr>
              <w:spacing w:after="0"/>
            </w:pPr>
            <w:r>
              <w:t>Select datasets using</w:t>
            </w:r>
            <w:r w:rsidRPr="00377D69">
              <w:rPr>
                <w:szCs w:val="18"/>
              </w:rPr>
              <w:t xml:space="preserve"> </w:t>
            </w:r>
            <w:r w:rsidR="00377D69" w:rsidRPr="00377D69">
              <w:rPr>
                <w:szCs w:val="18"/>
              </w:rPr>
              <w:t>missions, sensors and keywords</w:t>
            </w:r>
            <w:r w:rsidR="00377D69">
              <w:rPr>
                <w:szCs w:val="18"/>
              </w:rPr>
              <w:t xml:space="preserve"> </w:t>
            </w:r>
            <w:r>
              <w:t>filters</w:t>
            </w:r>
            <w:r w:rsidR="00766847">
              <w:t>.</w:t>
            </w:r>
          </w:p>
        </w:tc>
      </w:tr>
      <w:tr w:rsidR="00766847" w:rsidRPr="00B17EAC" w:rsidTr="00614913">
        <w:tc>
          <w:tcPr>
            <w:tcW w:w="8613" w:type="dxa"/>
            <w:gridSpan w:val="4"/>
            <w:shd w:val="clear" w:color="auto" w:fill="A6A6A6"/>
          </w:tcPr>
          <w:p w:rsidR="00766847" w:rsidRPr="00544FC8" w:rsidRDefault="00766847" w:rsidP="00614913">
            <w:pPr>
              <w:spacing w:after="0"/>
              <w:rPr>
                <w:sz w:val="14"/>
                <w:szCs w:val="14"/>
              </w:rPr>
            </w:pPr>
            <w:r>
              <w:rPr>
                <w:b/>
                <w:sz w:val="14"/>
                <w:szCs w:val="14"/>
              </w:rPr>
              <w:t>Test Case Identifiers</w:t>
            </w:r>
          </w:p>
        </w:tc>
      </w:tr>
      <w:tr w:rsidR="00766847" w:rsidRPr="00B17EAC" w:rsidTr="00614913">
        <w:tc>
          <w:tcPr>
            <w:tcW w:w="8613" w:type="dxa"/>
            <w:gridSpan w:val="4"/>
            <w:shd w:val="clear" w:color="auto" w:fill="auto"/>
          </w:tcPr>
          <w:p w:rsidR="00766847" w:rsidRPr="00544FC8" w:rsidRDefault="00766847" w:rsidP="00614913">
            <w:pPr>
              <w:spacing w:after="0"/>
            </w:pPr>
            <w:r w:rsidRPr="00E31C5B">
              <w:t>NGEO-</w:t>
            </w:r>
            <w:r>
              <w:t>WEBC-VTC-00</w:t>
            </w:r>
            <w:r w:rsidR="00626780">
              <w:t>7</w:t>
            </w:r>
            <w:r w:rsidRPr="00E31C5B">
              <w:t>0</w:t>
            </w:r>
          </w:p>
        </w:tc>
      </w:tr>
    </w:tbl>
    <w:p w:rsidR="00510FFD" w:rsidRPr="00042252" w:rsidRDefault="00510FFD" w:rsidP="00510FFD">
      <w:pPr>
        <w:pStyle w:val="Titre3"/>
      </w:pPr>
      <w:bookmarkStart w:id="4907" w:name="_Toc348082160"/>
      <w:r w:rsidRPr="00042252">
        <w:t>NGEO-WEBC-VTD-00</w:t>
      </w:r>
      <w:r>
        <w:t>8</w:t>
      </w:r>
      <w:r w:rsidRPr="00042252">
        <w:t xml:space="preserve">0: </w:t>
      </w:r>
      <w:r w:rsidR="00304C89">
        <w:t>Searching with</w:t>
      </w:r>
      <w:r w:rsidR="00FA10B6">
        <w:t xml:space="preserve"> a</w:t>
      </w:r>
      <w:r>
        <w:t xml:space="preserve"> URL</w:t>
      </w:r>
      <w:bookmarkEnd w:id="490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510FFD" w:rsidRPr="004E5884" w:rsidTr="00614913">
        <w:tc>
          <w:tcPr>
            <w:tcW w:w="8613" w:type="dxa"/>
            <w:gridSpan w:val="4"/>
            <w:tcBorders>
              <w:top w:val="single" w:sz="2" w:space="0" w:color="auto"/>
              <w:bottom w:val="single" w:sz="6" w:space="0" w:color="auto"/>
            </w:tcBorders>
            <w:shd w:val="clear" w:color="auto" w:fill="548DD4" w:themeFill="text2" w:themeFillTint="99"/>
          </w:tcPr>
          <w:p w:rsidR="00510FFD" w:rsidRPr="004E5884" w:rsidRDefault="00510FFD" w:rsidP="00614913">
            <w:pPr>
              <w:spacing w:after="0"/>
              <w:jc w:val="center"/>
              <w:rPr>
                <w:b/>
                <w:i/>
                <w:color w:val="FFFFFF"/>
                <w:szCs w:val="18"/>
                <w:lang w:val="en-US"/>
              </w:rPr>
            </w:pPr>
            <w:r>
              <w:rPr>
                <w:b/>
                <w:i/>
                <w:color w:val="FFFFFF"/>
                <w:szCs w:val="18"/>
                <w:lang w:val="en-US"/>
              </w:rPr>
              <w:t>NGEO VALIDATION TEST  DESIGN</w:t>
            </w:r>
          </w:p>
        </w:tc>
      </w:tr>
      <w:tr w:rsidR="00510FFD" w:rsidRPr="004E5884" w:rsidTr="00614913">
        <w:tc>
          <w:tcPr>
            <w:tcW w:w="1607"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10FFD" w:rsidRPr="00544FC8" w:rsidRDefault="00510FFD" w:rsidP="00614913">
            <w:pPr>
              <w:spacing w:after="0"/>
              <w:rPr>
                <w:i/>
                <w:color w:val="548DD4"/>
                <w:sz w:val="16"/>
                <w:szCs w:val="16"/>
              </w:rPr>
            </w:pPr>
            <w:r>
              <w:rPr>
                <w:i/>
                <w:color w:val="548DD4"/>
                <w:sz w:val="16"/>
                <w:szCs w:val="16"/>
              </w:rPr>
              <w:t>NGEO-WEBC-VTD-0080</w:t>
            </w:r>
          </w:p>
        </w:tc>
        <w:tc>
          <w:tcPr>
            <w:tcW w:w="1134" w:type="dxa"/>
            <w:tcBorders>
              <w:top w:val="single" w:sz="6" w:space="0" w:color="auto"/>
            </w:tcBorders>
            <w:shd w:val="clear" w:color="auto" w:fill="548DD4" w:themeFill="text2" w:themeFillTint="99"/>
          </w:tcPr>
          <w:p w:rsidR="00510FFD" w:rsidRPr="00544FC8" w:rsidRDefault="00510F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510FFD" w:rsidRPr="004E5884" w:rsidRDefault="00510FFD" w:rsidP="00614913">
            <w:pPr>
              <w:spacing w:after="0"/>
              <w:rPr>
                <w:i/>
                <w:color w:val="548DD4"/>
                <w:sz w:val="16"/>
                <w:szCs w:val="16"/>
                <w:lang w:val="en-US"/>
              </w:rPr>
            </w:pPr>
            <w:r>
              <w:rPr>
                <w:i/>
                <w:color w:val="548DD4"/>
                <w:sz w:val="16"/>
                <w:szCs w:val="16"/>
                <w:lang w:val="en-US"/>
              </w:rPr>
              <w:t>Searching with url</w:t>
            </w:r>
          </w:p>
        </w:tc>
      </w:tr>
      <w:tr w:rsidR="00510FFD" w:rsidRPr="00B17EAC" w:rsidTr="00614913">
        <w:tc>
          <w:tcPr>
            <w:tcW w:w="8613" w:type="dxa"/>
            <w:gridSpan w:val="4"/>
            <w:shd w:val="clear" w:color="auto" w:fill="A6A6A6"/>
          </w:tcPr>
          <w:p w:rsidR="00510FFD" w:rsidRPr="00E31C5B" w:rsidRDefault="00510FFD" w:rsidP="00614913">
            <w:pPr>
              <w:spacing w:after="0"/>
              <w:rPr>
                <w:lang w:val="en-US"/>
              </w:rPr>
            </w:pPr>
            <w:r w:rsidRPr="00E31C5B">
              <w:rPr>
                <w:lang w:val="en-US"/>
              </w:rPr>
              <w:t>Description and Objective</w:t>
            </w:r>
          </w:p>
        </w:tc>
      </w:tr>
      <w:tr w:rsidR="00510FFD" w:rsidRPr="004E5884" w:rsidTr="00614913">
        <w:trPr>
          <w:trHeight w:val="113"/>
        </w:trPr>
        <w:tc>
          <w:tcPr>
            <w:tcW w:w="8613" w:type="dxa"/>
            <w:gridSpan w:val="4"/>
            <w:shd w:val="clear" w:color="auto" w:fill="auto"/>
          </w:tcPr>
          <w:p w:rsidR="00510FFD" w:rsidRPr="00E31C5B" w:rsidRDefault="00510FFD" w:rsidP="006F4A55">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6F4A55">
              <w:rPr>
                <w:i/>
                <w:color w:val="548DD4"/>
                <w:sz w:val="16"/>
                <w:szCs w:val="16"/>
                <w:lang w:val="en-US"/>
              </w:rPr>
              <w:t>making a catalogue search using a generated url.</w:t>
            </w:r>
            <w:r>
              <w:rPr>
                <w:i/>
                <w:color w:val="548DD4"/>
                <w:sz w:val="16"/>
                <w:szCs w:val="16"/>
                <w:lang w:val="en-US"/>
              </w:rPr>
              <w:t xml:space="preserve">  </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Features to be tested</w:t>
            </w:r>
          </w:p>
        </w:tc>
      </w:tr>
      <w:tr w:rsidR="00510FFD" w:rsidRPr="004E5884" w:rsidTr="00614913">
        <w:tc>
          <w:tcPr>
            <w:tcW w:w="8613" w:type="dxa"/>
            <w:gridSpan w:val="4"/>
            <w:shd w:val="clear" w:color="auto" w:fill="auto"/>
          </w:tcPr>
          <w:p w:rsidR="00510FFD" w:rsidRPr="00E31C5B" w:rsidRDefault="00510FFD" w:rsidP="00614913">
            <w:pPr>
              <w:spacing w:after="0"/>
              <w:rPr>
                <w:lang w:val="en-US"/>
              </w:rPr>
            </w:pPr>
            <w:r w:rsidRPr="00E31C5B">
              <w:rPr>
                <w:lang w:val="en-US"/>
              </w:rPr>
              <w:t>This test shall verify</w:t>
            </w:r>
            <w:r>
              <w:rPr>
                <w:lang w:val="en-US"/>
              </w:rPr>
              <w:t xml:space="preserve"> that</w:t>
            </w:r>
            <w:r w:rsidRPr="00E31C5B">
              <w:rPr>
                <w:lang w:val="en-US"/>
              </w:rPr>
              <w:t>:</w:t>
            </w:r>
          </w:p>
          <w:p w:rsidR="00510FFD" w:rsidRPr="004E5884" w:rsidRDefault="00510FFD" w:rsidP="001C6484">
            <w:pPr>
              <w:pStyle w:val="Paragraphedeliste"/>
              <w:numPr>
                <w:ilvl w:val="0"/>
                <w:numId w:val="12"/>
              </w:numPr>
              <w:spacing w:after="0"/>
            </w:pPr>
            <w:r>
              <w:t xml:space="preserve">The user is able perform a </w:t>
            </w:r>
            <w:r w:rsidR="002A4F6A">
              <w:t xml:space="preserve">catalogue </w:t>
            </w:r>
            <w:r>
              <w:t xml:space="preserve">search using a </w:t>
            </w:r>
            <w:proofErr w:type="gramStart"/>
            <w:r>
              <w:t>url</w:t>
            </w:r>
            <w:proofErr w:type="gramEnd"/>
            <w:r>
              <w:t xml:space="preserve"> generated by the web client.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Approach refinements</w:t>
            </w:r>
          </w:p>
        </w:tc>
      </w:tr>
      <w:tr w:rsidR="00510FFD" w:rsidRPr="00B17EAC" w:rsidTr="004444D4">
        <w:trPr>
          <w:trHeight w:val="121"/>
        </w:trPr>
        <w:tc>
          <w:tcPr>
            <w:tcW w:w="8613" w:type="dxa"/>
            <w:gridSpan w:val="4"/>
            <w:shd w:val="clear" w:color="auto" w:fill="auto"/>
          </w:tcPr>
          <w:p w:rsidR="00510FFD" w:rsidRDefault="00510FFD" w:rsidP="00614913">
            <w:pPr>
              <w:spacing w:after="0"/>
            </w:pPr>
            <w:r>
              <w:t>The aim of this test is to:</w:t>
            </w:r>
          </w:p>
          <w:p w:rsidR="00510FFD" w:rsidRPr="00544FC8" w:rsidRDefault="002A4F6A" w:rsidP="001C6484">
            <w:pPr>
              <w:pStyle w:val="Paragraphedeliste"/>
              <w:numPr>
                <w:ilvl w:val="0"/>
                <w:numId w:val="12"/>
              </w:numPr>
              <w:spacing w:after="0"/>
            </w:pPr>
            <w:r>
              <w:t>Perform</w:t>
            </w:r>
            <w:r w:rsidR="004444D4">
              <w:t xml:space="preserve"> </w:t>
            </w:r>
            <w:r>
              <w:t xml:space="preserve">a catalogue search using a </w:t>
            </w:r>
            <w:proofErr w:type="gramStart"/>
            <w:r>
              <w:t>url</w:t>
            </w:r>
            <w:proofErr w:type="gramEnd"/>
            <w:r>
              <w:t xml:space="preserve"> generated by the web client</w:t>
            </w:r>
            <w:r w:rsidR="00510FFD">
              <w:t>.</w:t>
            </w:r>
          </w:p>
        </w:tc>
      </w:tr>
      <w:tr w:rsidR="00510FFD" w:rsidRPr="00B17EAC" w:rsidTr="00614913">
        <w:tc>
          <w:tcPr>
            <w:tcW w:w="8613" w:type="dxa"/>
            <w:gridSpan w:val="4"/>
            <w:shd w:val="clear" w:color="auto" w:fill="A6A6A6"/>
          </w:tcPr>
          <w:p w:rsidR="00510FFD" w:rsidRPr="00544FC8" w:rsidRDefault="00510FFD" w:rsidP="00614913">
            <w:pPr>
              <w:spacing w:after="0"/>
              <w:rPr>
                <w:sz w:val="14"/>
                <w:szCs w:val="14"/>
              </w:rPr>
            </w:pPr>
            <w:r>
              <w:rPr>
                <w:b/>
                <w:sz w:val="14"/>
                <w:szCs w:val="14"/>
              </w:rPr>
              <w:t>Test Case Identifiers</w:t>
            </w:r>
          </w:p>
        </w:tc>
      </w:tr>
      <w:tr w:rsidR="00510FFD" w:rsidRPr="00B17EAC" w:rsidTr="00614913">
        <w:tc>
          <w:tcPr>
            <w:tcW w:w="8613" w:type="dxa"/>
            <w:gridSpan w:val="4"/>
            <w:shd w:val="clear" w:color="auto" w:fill="auto"/>
          </w:tcPr>
          <w:p w:rsidR="00510FFD" w:rsidRPr="00544FC8" w:rsidRDefault="00510FFD" w:rsidP="00614913">
            <w:pPr>
              <w:spacing w:after="0"/>
            </w:pPr>
            <w:r w:rsidRPr="00E31C5B">
              <w:t>NGEO-</w:t>
            </w:r>
            <w:r>
              <w:t>WEBC-VTC-00</w:t>
            </w:r>
            <w:r w:rsidR="00DF52CB">
              <w:t>8</w:t>
            </w:r>
            <w:r w:rsidRPr="00E31C5B">
              <w:t>0</w:t>
            </w:r>
          </w:p>
        </w:tc>
      </w:tr>
    </w:tbl>
    <w:p w:rsidR="003920A6" w:rsidRPr="00042252" w:rsidRDefault="003920A6" w:rsidP="003920A6">
      <w:pPr>
        <w:pStyle w:val="Titre3"/>
      </w:pPr>
      <w:bookmarkStart w:id="4908" w:name="_Toc348082161"/>
      <w:r w:rsidRPr="00042252">
        <w:t>NGEO-WEBC-VTD-00</w:t>
      </w:r>
      <w:r>
        <w:t>9</w:t>
      </w:r>
      <w:r w:rsidRPr="00042252">
        <w:t xml:space="preserve">0: </w:t>
      </w:r>
      <w:r>
        <w:t>Map layers management</w:t>
      </w:r>
      <w:bookmarkEnd w:id="490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920A6" w:rsidRPr="004E5884" w:rsidTr="00F55D66">
        <w:tc>
          <w:tcPr>
            <w:tcW w:w="8613" w:type="dxa"/>
            <w:gridSpan w:val="4"/>
            <w:tcBorders>
              <w:top w:val="single" w:sz="2" w:space="0" w:color="auto"/>
              <w:bottom w:val="single" w:sz="6" w:space="0" w:color="auto"/>
            </w:tcBorders>
            <w:shd w:val="clear" w:color="auto" w:fill="548DD4" w:themeFill="text2" w:themeFillTint="99"/>
          </w:tcPr>
          <w:p w:rsidR="003920A6" w:rsidRPr="004E5884" w:rsidRDefault="003920A6" w:rsidP="00F55D66">
            <w:pPr>
              <w:spacing w:after="0"/>
              <w:jc w:val="center"/>
              <w:rPr>
                <w:b/>
                <w:i/>
                <w:color w:val="FFFFFF"/>
                <w:szCs w:val="18"/>
                <w:lang w:val="en-US"/>
              </w:rPr>
            </w:pPr>
            <w:r>
              <w:rPr>
                <w:b/>
                <w:i/>
                <w:color w:val="FFFFFF"/>
                <w:szCs w:val="18"/>
                <w:lang w:val="en-US"/>
              </w:rPr>
              <w:t>NGEO VALIDATION TEST  DESIGN</w:t>
            </w:r>
          </w:p>
        </w:tc>
      </w:tr>
      <w:tr w:rsidR="003920A6" w:rsidRPr="004E5884"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3920A6" w:rsidRPr="00544FC8" w:rsidRDefault="003920A6">
            <w:pPr>
              <w:spacing w:after="0"/>
              <w:rPr>
                <w:i/>
                <w:color w:val="548DD4"/>
                <w:sz w:val="16"/>
                <w:szCs w:val="16"/>
              </w:rPr>
            </w:pPr>
            <w:r>
              <w:rPr>
                <w:i/>
                <w:color w:val="548DD4"/>
                <w:sz w:val="16"/>
                <w:szCs w:val="16"/>
              </w:rPr>
              <w:t>NGEO-WEBC-VTD-00</w:t>
            </w:r>
            <w:r w:rsidR="000A7C4E">
              <w:rPr>
                <w:i/>
                <w:color w:val="548DD4"/>
                <w:sz w:val="16"/>
                <w:szCs w:val="16"/>
              </w:rPr>
              <w:t>9</w:t>
            </w:r>
            <w:r>
              <w:rPr>
                <w:i/>
                <w:color w:val="548DD4"/>
                <w:sz w:val="16"/>
                <w:szCs w:val="16"/>
              </w:rPr>
              <w:t>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4E5884" w:rsidRDefault="003920A6" w:rsidP="00F55D66">
            <w:pPr>
              <w:spacing w:after="0"/>
              <w:rPr>
                <w:i/>
                <w:color w:val="548DD4"/>
                <w:sz w:val="16"/>
                <w:szCs w:val="16"/>
                <w:lang w:val="en-US"/>
              </w:rPr>
            </w:pPr>
            <w:r>
              <w:rPr>
                <w:i/>
                <w:color w:val="548DD4"/>
                <w:sz w:val="16"/>
                <w:szCs w:val="16"/>
                <w:lang w:val="en-US"/>
              </w:rPr>
              <w:t>Map layers management</w:t>
            </w:r>
          </w:p>
        </w:tc>
      </w:tr>
      <w:tr w:rsidR="003920A6" w:rsidRPr="00B17EAC" w:rsidTr="00F55D66">
        <w:tc>
          <w:tcPr>
            <w:tcW w:w="8613" w:type="dxa"/>
            <w:gridSpan w:val="4"/>
            <w:shd w:val="clear" w:color="auto" w:fill="A6A6A6"/>
          </w:tcPr>
          <w:p w:rsidR="003920A6" w:rsidRPr="00E31C5B" w:rsidRDefault="003920A6" w:rsidP="00F55D66">
            <w:pPr>
              <w:spacing w:after="0"/>
              <w:rPr>
                <w:lang w:val="en-US"/>
              </w:rPr>
            </w:pPr>
            <w:r w:rsidRPr="00E31C5B">
              <w:rPr>
                <w:lang w:val="en-US"/>
              </w:rPr>
              <w:t>Description and Objective</w:t>
            </w:r>
          </w:p>
        </w:tc>
      </w:tr>
      <w:tr w:rsidR="003920A6" w:rsidRPr="004E5884" w:rsidTr="00F55D66">
        <w:trPr>
          <w:trHeight w:val="113"/>
        </w:trPr>
        <w:tc>
          <w:tcPr>
            <w:tcW w:w="8613" w:type="dxa"/>
            <w:gridSpan w:val="4"/>
            <w:shd w:val="clear" w:color="auto" w:fill="auto"/>
          </w:tcPr>
          <w:p w:rsidR="003920A6" w:rsidRPr="00E31C5B" w:rsidRDefault="003920A6" w:rsidP="003920A6">
            <w:pPr>
              <w:spacing w:after="0"/>
              <w:rPr>
                <w:lang w:val="en-US"/>
              </w:rPr>
            </w:pPr>
            <w:r w:rsidRPr="005E1E95">
              <w:rPr>
                <w:i/>
                <w:color w:val="548DD4"/>
                <w:sz w:val="16"/>
                <w:szCs w:val="16"/>
                <w:lang w:val="en-US"/>
              </w:rPr>
              <w:t>The</w:t>
            </w:r>
            <w:r>
              <w:rPr>
                <w:i/>
                <w:color w:val="548DD4"/>
                <w:sz w:val="16"/>
                <w:szCs w:val="16"/>
                <w:lang w:val="en-US"/>
              </w:rPr>
              <w:t xml:space="preserve"> design of this test deals with managing background layers and displaying data coming from different services.  </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lastRenderedPageBreak/>
              <w:t>Features to be tested</w:t>
            </w:r>
          </w:p>
        </w:tc>
      </w:tr>
      <w:tr w:rsidR="003920A6" w:rsidRPr="004E5884" w:rsidTr="00F55D66">
        <w:tc>
          <w:tcPr>
            <w:tcW w:w="8613" w:type="dxa"/>
            <w:gridSpan w:val="4"/>
            <w:shd w:val="clear" w:color="auto" w:fill="auto"/>
          </w:tcPr>
          <w:p w:rsidR="003920A6" w:rsidRPr="00E31C5B" w:rsidRDefault="003920A6" w:rsidP="00F55D66">
            <w:pPr>
              <w:spacing w:after="0"/>
              <w:rPr>
                <w:lang w:val="en-US"/>
              </w:rPr>
            </w:pPr>
            <w:r w:rsidRPr="00E31C5B">
              <w:rPr>
                <w:lang w:val="en-US"/>
              </w:rPr>
              <w:t>This test shall verify</w:t>
            </w:r>
            <w:r>
              <w:rPr>
                <w:lang w:val="en-US"/>
              </w:rPr>
              <w:t xml:space="preserve"> that</w:t>
            </w:r>
            <w:r w:rsidRPr="00E31C5B">
              <w:rPr>
                <w:lang w:val="en-US"/>
              </w:rPr>
              <w:t>:</w:t>
            </w:r>
          </w:p>
          <w:p w:rsidR="003920A6" w:rsidRDefault="003920A6" w:rsidP="003920A6">
            <w:pPr>
              <w:pStyle w:val="Paragraphedeliste"/>
              <w:numPr>
                <w:ilvl w:val="0"/>
                <w:numId w:val="12"/>
              </w:numPr>
              <w:spacing w:after="0"/>
            </w:pPr>
            <w:r>
              <w:t>The user is able to change the background of the map.</w:t>
            </w:r>
          </w:p>
          <w:p w:rsidR="003920A6" w:rsidRPr="004E5884" w:rsidRDefault="003920A6" w:rsidP="003920A6">
            <w:pPr>
              <w:pStyle w:val="Paragraphedeliste"/>
              <w:numPr>
                <w:ilvl w:val="0"/>
                <w:numId w:val="12"/>
              </w:numPr>
              <w:spacing w:after="0"/>
            </w:pPr>
            <w:r>
              <w:t>The user is able to show/hide layers containing data from WMS/WFS/GeoRSS services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Approach refinements</w:t>
            </w:r>
          </w:p>
        </w:tc>
      </w:tr>
      <w:tr w:rsidR="003920A6" w:rsidRPr="00B17EAC" w:rsidTr="00F55D66">
        <w:trPr>
          <w:trHeight w:val="121"/>
        </w:trPr>
        <w:tc>
          <w:tcPr>
            <w:tcW w:w="8613" w:type="dxa"/>
            <w:gridSpan w:val="4"/>
            <w:shd w:val="clear" w:color="auto" w:fill="auto"/>
          </w:tcPr>
          <w:p w:rsidR="003920A6" w:rsidRPr="00544FC8" w:rsidRDefault="003920A6" w:rsidP="008C18FD">
            <w:pPr>
              <w:spacing w:after="0"/>
            </w:pPr>
            <w:r>
              <w:t>The test is decomposed in two test cases : one for background, and the other for other layers (WMS/WFS/GeoRSS)</w:t>
            </w:r>
          </w:p>
        </w:tc>
      </w:tr>
      <w:tr w:rsidR="003920A6" w:rsidRPr="00B17EAC" w:rsidTr="00F55D66">
        <w:tc>
          <w:tcPr>
            <w:tcW w:w="8613" w:type="dxa"/>
            <w:gridSpan w:val="4"/>
            <w:shd w:val="clear" w:color="auto" w:fill="A6A6A6"/>
          </w:tcPr>
          <w:p w:rsidR="003920A6" w:rsidRPr="00544FC8" w:rsidRDefault="003920A6" w:rsidP="00F55D66">
            <w:pPr>
              <w:spacing w:after="0"/>
              <w:rPr>
                <w:sz w:val="14"/>
                <w:szCs w:val="14"/>
              </w:rPr>
            </w:pPr>
            <w:r>
              <w:rPr>
                <w:b/>
                <w:sz w:val="14"/>
                <w:szCs w:val="14"/>
              </w:rPr>
              <w:t>Test Case Identifiers</w:t>
            </w:r>
          </w:p>
        </w:tc>
      </w:tr>
      <w:tr w:rsidR="003920A6" w:rsidRPr="00B17EAC" w:rsidTr="00F55D66">
        <w:tc>
          <w:tcPr>
            <w:tcW w:w="8613" w:type="dxa"/>
            <w:gridSpan w:val="4"/>
            <w:shd w:val="clear" w:color="auto" w:fill="auto"/>
          </w:tcPr>
          <w:p w:rsidR="003920A6" w:rsidRDefault="003920A6" w:rsidP="00F55D66">
            <w:pPr>
              <w:spacing w:after="0"/>
            </w:pPr>
            <w:r w:rsidRPr="00E31C5B">
              <w:t>NGEO-</w:t>
            </w:r>
            <w:r>
              <w:t>WEBC-VTC-009</w:t>
            </w:r>
            <w:r w:rsidRPr="00E31C5B">
              <w:t>0</w:t>
            </w:r>
          </w:p>
          <w:p w:rsidR="003920A6" w:rsidRPr="00544FC8" w:rsidRDefault="003920A6" w:rsidP="003920A6">
            <w:pPr>
              <w:spacing w:after="0"/>
            </w:pPr>
            <w:r w:rsidRPr="00E31C5B">
              <w:t>NGEO-</w:t>
            </w:r>
            <w:r>
              <w:t>WEBC-VTC-0095</w:t>
            </w:r>
          </w:p>
        </w:tc>
      </w:tr>
    </w:tbl>
    <w:p w:rsidR="00FB20FA" w:rsidRPr="00042252" w:rsidRDefault="00FB20FA" w:rsidP="00FB20FA">
      <w:pPr>
        <w:pStyle w:val="Titre3"/>
      </w:pPr>
      <w:bookmarkStart w:id="4909" w:name="_Toc348082162"/>
      <w:r w:rsidRPr="00042252">
        <w:t>NGEO-WEBC-VTD-0</w:t>
      </w:r>
      <w:r>
        <w:t>100</w:t>
      </w:r>
      <w:r w:rsidRPr="00042252">
        <w:t xml:space="preserve">: </w:t>
      </w:r>
      <w:r>
        <w:t xml:space="preserve">Map </w:t>
      </w:r>
      <w:r w:rsidR="000A7C4E">
        <w:t>navigation and selection</w:t>
      </w:r>
      <w:bookmarkEnd w:id="490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B20FA" w:rsidRPr="004E5884" w:rsidTr="00F55D66">
        <w:tc>
          <w:tcPr>
            <w:tcW w:w="8613" w:type="dxa"/>
            <w:gridSpan w:val="4"/>
            <w:tcBorders>
              <w:top w:val="single" w:sz="2" w:space="0" w:color="auto"/>
              <w:bottom w:val="single" w:sz="6" w:space="0" w:color="auto"/>
            </w:tcBorders>
            <w:shd w:val="clear" w:color="auto" w:fill="548DD4" w:themeFill="text2" w:themeFillTint="99"/>
          </w:tcPr>
          <w:p w:rsidR="00FB20FA" w:rsidRPr="004E5884" w:rsidRDefault="00FB20FA" w:rsidP="00F55D66">
            <w:pPr>
              <w:spacing w:after="0"/>
              <w:jc w:val="center"/>
              <w:rPr>
                <w:b/>
                <w:i/>
                <w:color w:val="FFFFFF"/>
                <w:szCs w:val="18"/>
                <w:lang w:val="en-US"/>
              </w:rPr>
            </w:pPr>
            <w:r>
              <w:rPr>
                <w:b/>
                <w:i/>
                <w:color w:val="FFFFFF"/>
                <w:szCs w:val="18"/>
                <w:lang w:val="en-US"/>
              </w:rPr>
              <w:t>NGEO VALIDATION TEST  DESIGN</w:t>
            </w:r>
          </w:p>
        </w:tc>
      </w:tr>
      <w:tr w:rsidR="00FB20FA" w:rsidRPr="004E5884" w:rsidTr="00F55D66">
        <w:tc>
          <w:tcPr>
            <w:tcW w:w="1607"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B20FA" w:rsidRPr="00544FC8" w:rsidRDefault="000A7C4E">
            <w:pPr>
              <w:spacing w:after="0"/>
              <w:rPr>
                <w:i/>
                <w:color w:val="548DD4"/>
                <w:sz w:val="16"/>
                <w:szCs w:val="16"/>
              </w:rPr>
            </w:pPr>
            <w:r>
              <w:rPr>
                <w:i/>
                <w:color w:val="548DD4"/>
                <w:sz w:val="16"/>
                <w:szCs w:val="16"/>
              </w:rPr>
              <w:t>NGEO-WEBC-VTD-0100</w:t>
            </w:r>
          </w:p>
        </w:tc>
        <w:tc>
          <w:tcPr>
            <w:tcW w:w="1134" w:type="dxa"/>
            <w:tcBorders>
              <w:top w:val="single" w:sz="6" w:space="0" w:color="auto"/>
            </w:tcBorders>
            <w:shd w:val="clear" w:color="auto" w:fill="548DD4" w:themeFill="text2" w:themeFillTint="99"/>
          </w:tcPr>
          <w:p w:rsidR="00FB20FA" w:rsidRPr="00544FC8" w:rsidRDefault="00FB20FA"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B20FA" w:rsidRPr="004E5884" w:rsidRDefault="00FB20FA">
            <w:pPr>
              <w:spacing w:after="0"/>
              <w:rPr>
                <w:i/>
                <w:color w:val="548DD4"/>
                <w:sz w:val="16"/>
                <w:szCs w:val="16"/>
                <w:lang w:val="en-US"/>
              </w:rPr>
            </w:pPr>
            <w:r>
              <w:rPr>
                <w:i/>
                <w:color w:val="548DD4"/>
                <w:sz w:val="16"/>
                <w:szCs w:val="16"/>
                <w:lang w:val="en-US"/>
              </w:rPr>
              <w:t xml:space="preserve">Map </w:t>
            </w:r>
            <w:r w:rsidR="000A7C4E">
              <w:rPr>
                <w:i/>
                <w:color w:val="548DD4"/>
                <w:sz w:val="16"/>
                <w:szCs w:val="16"/>
                <w:lang w:val="en-US"/>
              </w:rPr>
              <w:t>navigation and selection</w:t>
            </w:r>
          </w:p>
        </w:tc>
      </w:tr>
      <w:tr w:rsidR="00FB20FA" w:rsidRPr="00B17EAC" w:rsidTr="00F55D66">
        <w:tc>
          <w:tcPr>
            <w:tcW w:w="8613" w:type="dxa"/>
            <w:gridSpan w:val="4"/>
            <w:shd w:val="clear" w:color="auto" w:fill="A6A6A6"/>
          </w:tcPr>
          <w:p w:rsidR="00FB20FA" w:rsidRPr="00E31C5B" w:rsidRDefault="00FB20FA" w:rsidP="00F55D66">
            <w:pPr>
              <w:spacing w:after="0"/>
              <w:rPr>
                <w:lang w:val="en-US"/>
              </w:rPr>
            </w:pPr>
            <w:r w:rsidRPr="00E31C5B">
              <w:rPr>
                <w:lang w:val="en-US"/>
              </w:rPr>
              <w:t>Description and Objective</w:t>
            </w:r>
          </w:p>
        </w:tc>
      </w:tr>
      <w:tr w:rsidR="00FB20FA" w:rsidRPr="004E5884" w:rsidTr="00F55D66">
        <w:trPr>
          <w:trHeight w:val="113"/>
        </w:trPr>
        <w:tc>
          <w:tcPr>
            <w:tcW w:w="8613" w:type="dxa"/>
            <w:gridSpan w:val="4"/>
            <w:shd w:val="clear" w:color="auto" w:fill="auto"/>
          </w:tcPr>
          <w:p w:rsidR="00FB20FA" w:rsidRPr="00E31C5B" w:rsidRDefault="00FB20FA">
            <w:pPr>
              <w:spacing w:after="0"/>
              <w:rPr>
                <w:lang w:val="en-US"/>
              </w:rPr>
            </w:pPr>
            <w:r w:rsidRPr="005E1E95">
              <w:rPr>
                <w:i/>
                <w:color w:val="548DD4"/>
                <w:sz w:val="16"/>
                <w:szCs w:val="16"/>
                <w:lang w:val="en-US"/>
              </w:rPr>
              <w:t>The</w:t>
            </w:r>
            <w:r>
              <w:rPr>
                <w:i/>
                <w:color w:val="548DD4"/>
                <w:sz w:val="16"/>
                <w:szCs w:val="16"/>
                <w:lang w:val="en-US"/>
              </w:rPr>
              <w:t xml:space="preserve"> design of this test deals with </w:t>
            </w:r>
            <w:r w:rsidR="000A7C4E">
              <w:rPr>
                <w:i/>
                <w:color w:val="548DD4"/>
                <w:sz w:val="16"/>
                <w:szCs w:val="16"/>
                <w:lang w:val="en-US"/>
              </w:rPr>
              <w:t xml:space="preserve">the navigation and selection of </w:t>
            </w:r>
            <w:r w:rsidR="00CF58BD">
              <w:rPr>
                <w:i/>
                <w:color w:val="548DD4"/>
                <w:sz w:val="16"/>
                <w:szCs w:val="16"/>
                <w:lang w:val="en-US"/>
              </w:rPr>
              <w:t>products</w:t>
            </w:r>
            <w:r w:rsidR="000A7C4E">
              <w:rPr>
                <w:i/>
                <w:color w:val="548DD4"/>
                <w:sz w:val="16"/>
                <w:szCs w:val="16"/>
                <w:lang w:val="en-US"/>
              </w:rPr>
              <w:t xml:space="preserve"> in the map</w:t>
            </w:r>
            <w:r>
              <w:rPr>
                <w:i/>
                <w:color w:val="548DD4"/>
                <w:sz w:val="16"/>
                <w:szCs w:val="16"/>
                <w:lang w:val="en-US"/>
              </w:rPr>
              <w:t xml:space="preserve">.  </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Features to be tested</w:t>
            </w:r>
          </w:p>
        </w:tc>
      </w:tr>
      <w:tr w:rsidR="00FB20FA" w:rsidRPr="004E5884" w:rsidTr="00F55D66">
        <w:tc>
          <w:tcPr>
            <w:tcW w:w="8613" w:type="dxa"/>
            <w:gridSpan w:val="4"/>
            <w:shd w:val="clear" w:color="auto" w:fill="auto"/>
          </w:tcPr>
          <w:p w:rsidR="00FB20FA" w:rsidRPr="00E31C5B" w:rsidRDefault="00FB20FA" w:rsidP="00F55D66">
            <w:pPr>
              <w:spacing w:after="0"/>
              <w:rPr>
                <w:lang w:val="en-US"/>
              </w:rPr>
            </w:pPr>
            <w:r w:rsidRPr="00E31C5B">
              <w:rPr>
                <w:lang w:val="en-US"/>
              </w:rPr>
              <w:t>This test shall verify</w:t>
            </w:r>
            <w:r>
              <w:rPr>
                <w:lang w:val="en-US"/>
              </w:rPr>
              <w:t xml:space="preserve"> that</w:t>
            </w:r>
            <w:r w:rsidRPr="00E31C5B">
              <w:rPr>
                <w:lang w:val="en-US"/>
              </w:rPr>
              <w:t>:</w:t>
            </w:r>
          </w:p>
          <w:p w:rsidR="00FB20FA" w:rsidRDefault="00FB20FA" w:rsidP="00F55D66">
            <w:pPr>
              <w:pStyle w:val="Paragraphedeliste"/>
              <w:numPr>
                <w:ilvl w:val="0"/>
                <w:numId w:val="12"/>
              </w:numPr>
              <w:spacing w:after="0"/>
            </w:pPr>
            <w:r>
              <w:t xml:space="preserve">The user is able to </w:t>
            </w:r>
            <w:r w:rsidR="000A7C4E">
              <w:t>navigate in the</w:t>
            </w:r>
            <w:r>
              <w:t xml:space="preserve"> map.</w:t>
            </w:r>
          </w:p>
          <w:p w:rsidR="00FB20FA" w:rsidRPr="004E5884" w:rsidRDefault="00FB20FA">
            <w:pPr>
              <w:pStyle w:val="Paragraphedeliste"/>
              <w:numPr>
                <w:ilvl w:val="0"/>
                <w:numId w:val="12"/>
              </w:numPr>
              <w:spacing w:after="0"/>
            </w:pPr>
            <w:r>
              <w:t xml:space="preserve">The user is able </w:t>
            </w:r>
            <w:r w:rsidR="000A7C4E">
              <w:t>to select product in the map</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Approach refinements</w:t>
            </w:r>
          </w:p>
        </w:tc>
      </w:tr>
      <w:tr w:rsidR="00FB20FA" w:rsidRPr="00B17EAC" w:rsidTr="00F55D66">
        <w:trPr>
          <w:trHeight w:val="121"/>
        </w:trPr>
        <w:tc>
          <w:tcPr>
            <w:tcW w:w="8613" w:type="dxa"/>
            <w:gridSpan w:val="4"/>
            <w:shd w:val="clear" w:color="auto" w:fill="auto"/>
          </w:tcPr>
          <w:p w:rsidR="00FB20FA" w:rsidRPr="00544FC8" w:rsidRDefault="00FB20FA">
            <w:pPr>
              <w:spacing w:after="0"/>
            </w:pPr>
            <w:r>
              <w:t xml:space="preserve">The test is </w:t>
            </w:r>
            <w:r w:rsidR="000A7C4E">
              <w:t>composed of one test case, the two features being quite close.</w:t>
            </w:r>
          </w:p>
        </w:tc>
      </w:tr>
      <w:tr w:rsidR="00FB20FA" w:rsidRPr="00B17EAC" w:rsidTr="00F55D66">
        <w:tc>
          <w:tcPr>
            <w:tcW w:w="8613" w:type="dxa"/>
            <w:gridSpan w:val="4"/>
            <w:shd w:val="clear" w:color="auto" w:fill="A6A6A6"/>
          </w:tcPr>
          <w:p w:rsidR="00FB20FA" w:rsidRPr="00544FC8" w:rsidRDefault="00FB20FA" w:rsidP="00F55D66">
            <w:pPr>
              <w:spacing w:after="0"/>
              <w:rPr>
                <w:sz w:val="14"/>
                <w:szCs w:val="14"/>
              </w:rPr>
            </w:pPr>
            <w:r>
              <w:rPr>
                <w:b/>
                <w:sz w:val="14"/>
                <w:szCs w:val="14"/>
              </w:rPr>
              <w:t>Test Case Identifiers</w:t>
            </w:r>
          </w:p>
        </w:tc>
      </w:tr>
      <w:tr w:rsidR="00FB20FA" w:rsidRPr="00B17EAC" w:rsidTr="00F55D66">
        <w:tc>
          <w:tcPr>
            <w:tcW w:w="8613" w:type="dxa"/>
            <w:gridSpan w:val="4"/>
            <w:shd w:val="clear" w:color="auto" w:fill="auto"/>
          </w:tcPr>
          <w:p w:rsidR="00FB20FA" w:rsidRPr="00544FC8" w:rsidRDefault="00FB20FA" w:rsidP="00F55D66">
            <w:pPr>
              <w:spacing w:after="0"/>
            </w:pPr>
            <w:r w:rsidRPr="00E31C5B">
              <w:t>NGEO-</w:t>
            </w:r>
            <w:r>
              <w:t>WEBC-VTC-0</w:t>
            </w:r>
            <w:r w:rsidR="000A7C4E">
              <w:t>100</w:t>
            </w:r>
          </w:p>
        </w:tc>
      </w:tr>
    </w:tbl>
    <w:p w:rsidR="00A44929" w:rsidRPr="00042252" w:rsidRDefault="00A44929" w:rsidP="00A44929">
      <w:pPr>
        <w:pStyle w:val="Titre3"/>
      </w:pPr>
      <w:bookmarkStart w:id="4910" w:name="_Toc348082163"/>
      <w:r w:rsidRPr="00042252">
        <w:t>NGEO-WEBC-VTD-0</w:t>
      </w:r>
      <w:r>
        <w:t>110</w:t>
      </w:r>
      <w:r w:rsidRPr="00042252">
        <w:t xml:space="preserve">: </w:t>
      </w:r>
      <w:r>
        <w:t xml:space="preserve">Simple </w:t>
      </w:r>
      <w:r w:rsidR="00F22CFB">
        <w:t>Data Access Request</w:t>
      </w:r>
      <w:bookmarkEnd w:id="491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A44929" w:rsidRPr="004E5884" w:rsidTr="00A44929">
        <w:tc>
          <w:tcPr>
            <w:tcW w:w="8613" w:type="dxa"/>
            <w:gridSpan w:val="4"/>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DESIGN</w:t>
            </w:r>
          </w:p>
        </w:tc>
      </w:tr>
      <w:tr w:rsidR="00A44929" w:rsidRPr="004E5884"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NGEO-WEBC-VTD-0110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4"/>
            <w:shd w:val="clear" w:color="auto" w:fill="A6A6A6"/>
          </w:tcPr>
          <w:p w:rsidR="00A44929" w:rsidRPr="00E31C5B" w:rsidRDefault="00A44929" w:rsidP="00A44929">
            <w:pPr>
              <w:spacing w:after="0"/>
              <w:rPr>
                <w:lang w:val="en-US"/>
              </w:rPr>
            </w:pPr>
            <w:r w:rsidRPr="00E31C5B">
              <w:rPr>
                <w:lang w:val="en-US"/>
              </w:rPr>
              <w:t>Description and Objective</w:t>
            </w:r>
          </w:p>
        </w:tc>
      </w:tr>
      <w:tr w:rsidR="00A44929" w:rsidRPr="004E5884" w:rsidTr="00A44929">
        <w:trPr>
          <w:trHeight w:val="113"/>
        </w:trPr>
        <w:tc>
          <w:tcPr>
            <w:tcW w:w="8613" w:type="dxa"/>
            <w:gridSpan w:val="4"/>
            <w:shd w:val="clear" w:color="auto" w:fill="auto"/>
          </w:tcPr>
          <w:p w:rsidR="00A44929" w:rsidRPr="00E31C5B" w:rsidRDefault="00A44929" w:rsidP="00A44929">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simple data access request from search results’</w:t>
            </w:r>
            <w:r w:rsidR="000C5A9C">
              <w:rPr>
                <w:i/>
                <w:color w:val="548DD4"/>
                <w:sz w:val="16"/>
                <w:szCs w:val="16"/>
                <w:lang w:val="en-US"/>
              </w:rPr>
              <w:t xml:space="preserve"> </w:t>
            </w:r>
            <w:r>
              <w:rPr>
                <w:i/>
                <w:color w:val="548DD4"/>
                <w:sz w:val="16"/>
                <w:szCs w:val="16"/>
                <w:lang w:val="en-US"/>
              </w:rPr>
              <w:t>table.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Features to be tested</w:t>
            </w:r>
          </w:p>
        </w:tc>
      </w:tr>
      <w:tr w:rsidR="00A44929" w:rsidRPr="004E5884" w:rsidTr="00A44929">
        <w:tc>
          <w:tcPr>
            <w:tcW w:w="8613" w:type="dxa"/>
            <w:gridSpan w:val="4"/>
            <w:shd w:val="clear" w:color="auto" w:fill="auto"/>
          </w:tcPr>
          <w:p w:rsidR="00A44929" w:rsidRPr="00E31C5B" w:rsidRDefault="00A44929" w:rsidP="00A44929">
            <w:pPr>
              <w:spacing w:after="0"/>
              <w:rPr>
                <w:lang w:val="en-US"/>
              </w:rPr>
            </w:pPr>
            <w:r w:rsidRPr="00E31C5B">
              <w:rPr>
                <w:lang w:val="en-US"/>
              </w:rPr>
              <w:t xml:space="preserve">This test shall </w:t>
            </w:r>
            <w:r w:rsidR="000C5A9C">
              <w:rPr>
                <w:lang w:val="en-US"/>
              </w:rPr>
              <w:t>insure</w:t>
            </w:r>
            <w:r>
              <w:rPr>
                <w:lang w:val="en-US"/>
              </w:rPr>
              <w:t xml:space="preserve"> that</w:t>
            </w:r>
            <w:r w:rsidRPr="00E31C5B">
              <w:rPr>
                <w:lang w:val="en-US"/>
              </w:rPr>
              <w:t>:</w:t>
            </w:r>
          </w:p>
          <w:p w:rsidR="00A44929" w:rsidRDefault="00A44929" w:rsidP="00A44929">
            <w:pPr>
              <w:pStyle w:val="Paragraphedeliste"/>
              <w:numPr>
                <w:ilvl w:val="0"/>
                <w:numId w:val="12"/>
              </w:numPr>
              <w:spacing w:after="0"/>
            </w:pPr>
            <w:r>
              <w:t>The user is able to create a simple data access request.</w:t>
            </w:r>
          </w:p>
          <w:p w:rsidR="00A44929" w:rsidRPr="004E5884" w:rsidRDefault="00A44929" w:rsidP="00A44929">
            <w:pPr>
              <w:pStyle w:val="Paragraphedeliste"/>
              <w:numPr>
                <w:ilvl w:val="0"/>
                <w:numId w:val="12"/>
              </w:numPr>
              <w:spacing w:after="0"/>
            </w:pPr>
            <w:r>
              <w:t>The user is able to assign a download manager to simple data access request.</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Approach refinements</w:t>
            </w:r>
          </w:p>
        </w:tc>
      </w:tr>
      <w:tr w:rsidR="00A44929" w:rsidRPr="00B17EAC" w:rsidTr="00A44929">
        <w:trPr>
          <w:trHeight w:val="121"/>
        </w:trPr>
        <w:tc>
          <w:tcPr>
            <w:tcW w:w="8613" w:type="dxa"/>
            <w:gridSpan w:val="4"/>
            <w:shd w:val="clear" w:color="auto" w:fill="auto"/>
          </w:tcPr>
          <w:p w:rsidR="00A44929" w:rsidRPr="00544FC8" w:rsidRDefault="00A44929" w:rsidP="00A44929">
            <w:pPr>
              <w:spacing w:after="0"/>
            </w:pPr>
            <w:r>
              <w:t>The test is composed of one test case, the two features being quite close.</w:t>
            </w:r>
          </w:p>
        </w:tc>
      </w:tr>
      <w:tr w:rsidR="00A44929" w:rsidRPr="00B17EAC" w:rsidTr="00A44929">
        <w:tc>
          <w:tcPr>
            <w:tcW w:w="8613" w:type="dxa"/>
            <w:gridSpan w:val="4"/>
            <w:shd w:val="clear" w:color="auto" w:fill="A6A6A6"/>
          </w:tcPr>
          <w:p w:rsidR="00A44929" w:rsidRPr="00544FC8" w:rsidRDefault="00A44929" w:rsidP="00A44929">
            <w:pPr>
              <w:spacing w:after="0"/>
              <w:rPr>
                <w:sz w:val="14"/>
                <w:szCs w:val="14"/>
              </w:rPr>
            </w:pPr>
            <w:r>
              <w:rPr>
                <w:b/>
                <w:sz w:val="14"/>
                <w:szCs w:val="14"/>
              </w:rPr>
              <w:t>Test Case Identifiers</w:t>
            </w:r>
          </w:p>
        </w:tc>
      </w:tr>
      <w:tr w:rsidR="00A44929" w:rsidRPr="00B17EAC" w:rsidTr="00A44929">
        <w:tc>
          <w:tcPr>
            <w:tcW w:w="8613" w:type="dxa"/>
            <w:gridSpan w:val="4"/>
            <w:shd w:val="clear" w:color="auto" w:fill="auto"/>
          </w:tcPr>
          <w:p w:rsidR="00A44929" w:rsidRPr="00544FC8" w:rsidRDefault="00A44929" w:rsidP="00A44929">
            <w:pPr>
              <w:spacing w:after="0"/>
            </w:pPr>
            <w:r w:rsidRPr="00E31C5B">
              <w:t>NGEO-</w:t>
            </w:r>
            <w:r>
              <w:t>WEBC-VTC-0110</w:t>
            </w:r>
          </w:p>
        </w:tc>
      </w:tr>
    </w:tbl>
    <w:p w:rsidR="00A44929" w:rsidRDefault="00A44929" w:rsidP="00510FFD"/>
    <w:p w:rsidR="00D95DCB" w:rsidRPr="00042252" w:rsidRDefault="00D95DCB" w:rsidP="00D95DCB">
      <w:pPr>
        <w:pStyle w:val="Titre3"/>
      </w:pPr>
      <w:bookmarkStart w:id="4911" w:name="_Toc348082164"/>
      <w:r w:rsidRPr="00042252">
        <w:t>NGEO-WEBC-VTD-0</w:t>
      </w:r>
      <w:r>
        <w:t>120</w:t>
      </w:r>
      <w:r w:rsidRPr="00042252">
        <w:t xml:space="preserve">: </w:t>
      </w:r>
      <w:r>
        <w:t>Standing Order Data Access Request</w:t>
      </w:r>
      <w:bookmarkEnd w:id="491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95DCB" w:rsidRPr="004E5884" w:rsidTr="002963F1">
        <w:tc>
          <w:tcPr>
            <w:tcW w:w="8613" w:type="dxa"/>
            <w:gridSpan w:val="4"/>
            <w:tcBorders>
              <w:top w:val="single" w:sz="2" w:space="0" w:color="auto"/>
              <w:bottom w:val="single" w:sz="6" w:space="0" w:color="auto"/>
            </w:tcBorders>
            <w:shd w:val="clear" w:color="auto" w:fill="548DD4" w:themeFill="text2" w:themeFillTint="99"/>
          </w:tcPr>
          <w:p w:rsidR="00D95DCB" w:rsidRPr="004E5884" w:rsidRDefault="00D95DCB" w:rsidP="002963F1">
            <w:pPr>
              <w:spacing w:after="0"/>
              <w:jc w:val="center"/>
              <w:rPr>
                <w:b/>
                <w:i/>
                <w:color w:val="FFFFFF"/>
                <w:szCs w:val="18"/>
                <w:lang w:val="en-US"/>
              </w:rPr>
            </w:pPr>
            <w:r>
              <w:rPr>
                <w:b/>
                <w:i/>
                <w:color w:val="FFFFFF"/>
                <w:szCs w:val="18"/>
                <w:lang w:val="en-US"/>
              </w:rPr>
              <w:t>NGEO VALIDATION TEST  DESIGN</w:t>
            </w:r>
          </w:p>
        </w:tc>
      </w:tr>
      <w:tr w:rsidR="00D95DCB" w:rsidRPr="004E5884" w:rsidTr="002963F1">
        <w:tc>
          <w:tcPr>
            <w:tcW w:w="1607"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95DCB" w:rsidRPr="00544FC8" w:rsidRDefault="00D95DCB" w:rsidP="002963F1">
            <w:pPr>
              <w:spacing w:after="0"/>
              <w:rPr>
                <w:i/>
                <w:color w:val="548DD4"/>
                <w:sz w:val="16"/>
                <w:szCs w:val="16"/>
              </w:rPr>
            </w:pPr>
            <w:r>
              <w:rPr>
                <w:i/>
                <w:color w:val="548DD4"/>
                <w:sz w:val="16"/>
                <w:szCs w:val="16"/>
              </w:rPr>
              <w:t>NGEO-WEBC-VTD-01</w:t>
            </w:r>
            <w:r w:rsidR="00FA225F">
              <w:rPr>
                <w:i/>
                <w:color w:val="548DD4"/>
                <w:sz w:val="16"/>
                <w:szCs w:val="16"/>
              </w:rPr>
              <w:t>2</w:t>
            </w:r>
            <w:r>
              <w:rPr>
                <w:i/>
                <w:color w:val="548DD4"/>
                <w:sz w:val="16"/>
                <w:szCs w:val="16"/>
              </w:rPr>
              <w:t>0</w:t>
            </w:r>
          </w:p>
        </w:tc>
        <w:tc>
          <w:tcPr>
            <w:tcW w:w="1134" w:type="dxa"/>
            <w:tcBorders>
              <w:top w:val="single" w:sz="6" w:space="0" w:color="auto"/>
            </w:tcBorders>
            <w:shd w:val="clear" w:color="auto" w:fill="548DD4" w:themeFill="text2" w:themeFillTint="99"/>
          </w:tcPr>
          <w:p w:rsidR="00D95DCB" w:rsidRPr="00544FC8" w:rsidRDefault="00D95DCB"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95DCB" w:rsidRPr="004E5884" w:rsidRDefault="00FA225F" w:rsidP="002963F1">
            <w:pPr>
              <w:spacing w:after="0"/>
              <w:rPr>
                <w:i/>
                <w:color w:val="548DD4"/>
                <w:sz w:val="16"/>
                <w:szCs w:val="16"/>
                <w:lang w:val="en-US"/>
              </w:rPr>
            </w:pPr>
            <w:r>
              <w:rPr>
                <w:i/>
                <w:color w:val="548DD4"/>
                <w:sz w:val="16"/>
                <w:szCs w:val="16"/>
                <w:lang w:val="en-US"/>
              </w:rPr>
              <w:t>Standing Order</w:t>
            </w:r>
            <w:r w:rsidR="00D95DCB">
              <w:rPr>
                <w:i/>
                <w:color w:val="548DD4"/>
                <w:sz w:val="16"/>
                <w:szCs w:val="16"/>
                <w:lang w:val="en-US"/>
              </w:rPr>
              <w:t xml:space="preserve"> Data Access Request</w:t>
            </w:r>
          </w:p>
        </w:tc>
      </w:tr>
      <w:tr w:rsidR="00D95DCB" w:rsidRPr="00B17EAC" w:rsidTr="002963F1">
        <w:tc>
          <w:tcPr>
            <w:tcW w:w="8613" w:type="dxa"/>
            <w:gridSpan w:val="4"/>
            <w:shd w:val="clear" w:color="auto" w:fill="A6A6A6"/>
          </w:tcPr>
          <w:p w:rsidR="00D95DCB" w:rsidRPr="00E31C5B" w:rsidRDefault="00D95DCB" w:rsidP="002963F1">
            <w:pPr>
              <w:spacing w:after="0"/>
              <w:rPr>
                <w:lang w:val="en-US"/>
              </w:rPr>
            </w:pPr>
            <w:r w:rsidRPr="00E31C5B">
              <w:rPr>
                <w:lang w:val="en-US"/>
              </w:rPr>
              <w:t>Description and Objective</w:t>
            </w:r>
          </w:p>
        </w:tc>
      </w:tr>
      <w:tr w:rsidR="00D95DCB" w:rsidRPr="004E5884" w:rsidTr="002963F1">
        <w:trPr>
          <w:trHeight w:val="113"/>
        </w:trPr>
        <w:tc>
          <w:tcPr>
            <w:tcW w:w="8613" w:type="dxa"/>
            <w:gridSpan w:val="4"/>
            <w:shd w:val="clear" w:color="auto" w:fill="auto"/>
          </w:tcPr>
          <w:p w:rsidR="00D95DCB" w:rsidRPr="00E31C5B" w:rsidRDefault="00D95DCB" w:rsidP="00FA225F">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creation of a </w:t>
            </w:r>
            <w:r w:rsidR="00FA225F">
              <w:rPr>
                <w:i/>
                <w:color w:val="548DD4"/>
                <w:sz w:val="16"/>
                <w:szCs w:val="16"/>
                <w:lang w:val="en-US"/>
              </w:rPr>
              <w:t>standing order</w:t>
            </w:r>
            <w:r>
              <w:rPr>
                <w:i/>
                <w:color w:val="548DD4"/>
                <w:sz w:val="16"/>
                <w:szCs w:val="16"/>
                <w:lang w:val="en-US"/>
              </w:rPr>
              <w:t xml:space="preserve"> data access request from </w:t>
            </w:r>
            <w:r w:rsidR="00FA225F">
              <w:rPr>
                <w:i/>
                <w:color w:val="548DD4"/>
                <w:sz w:val="16"/>
                <w:szCs w:val="16"/>
                <w:lang w:val="en-US"/>
              </w:rPr>
              <w:t>search criteria panel.</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Features to be tested</w:t>
            </w:r>
          </w:p>
        </w:tc>
      </w:tr>
      <w:tr w:rsidR="00D95DCB" w:rsidRPr="004E5884" w:rsidTr="002963F1">
        <w:tc>
          <w:tcPr>
            <w:tcW w:w="8613" w:type="dxa"/>
            <w:gridSpan w:val="4"/>
            <w:shd w:val="clear" w:color="auto" w:fill="auto"/>
          </w:tcPr>
          <w:p w:rsidR="00D95DCB" w:rsidRPr="00E31C5B" w:rsidRDefault="00D95DCB" w:rsidP="002963F1">
            <w:pPr>
              <w:spacing w:after="0"/>
              <w:rPr>
                <w:lang w:val="en-US"/>
              </w:rPr>
            </w:pPr>
            <w:r w:rsidRPr="00E31C5B">
              <w:rPr>
                <w:lang w:val="en-US"/>
              </w:rPr>
              <w:lastRenderedPageBreak/>
              <w:t xml:space="preserve">This test shall </w:t>
            </w:r>
            <w:r>
              <w:rPr>
                <w:lang w:val="en-US"/>
              </w:rPr>
              <w:t>insure that</w:t>
            </w:r>
            <w:r w:rsidRPr="00E31C5B">
              <w:rPr>
                <w:lang w:val="en-US"/>
              </w:rPr>
              <w:t>:</w:t>
            </w:r>
          </w:p>
          <w:p w:rsidR="00D95DCB" w:rsidRDefault="00D95DCB" w:rsidP="002963F1">
            <w:pPr>
              <w:pStyle w:val="Paragraphedeliste"/>
              <w:numPr>
                <w:ilvl w:val="0"/>
                <w:numId w:val="12"/>
              </w:numPr>
              <w:spacing w:after="0"/>
            </w:pPr>
            <w:r>
              <w:t xml:space="preserve">The user is able to create a </w:t>
            </w:r>
            <w:r w:rsidR="00FA225F">
              <w:t>standing order</w:t>
            </w:r>
            <w:r>
              <w:t xml:space="preserve"> data access request.</w:t>
            </w:r>
          </w:p>
          <w:p w:rsidR="00D95DCB" w:rsidRPr="004E5884" w:rsidRDefault="00D95DCB" w:rsidP="002963F1">
            <w:pPr>
              <w:pStyle w:val="Paragraphedeliste"/>
              <w:numPr>
                <w:ilvl w:val="0"/>
                <w:numId w:val="12"/>
              </w:numPr>
              <w:spacing w:after="0"/>
            </w:pPr>
            <w:r>
              <w:t xml:space="preserve">The user is able to assign a download manager to </w:t>
            </w:r>
            <w:r w:rsidR="00FA225F">
              <w:t xml:space="preserve">standing order </w:t>
            </w:r>
            <w:r>
              <w:t>data access request.</w:t>
            </w: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Approach refinements</w:t>
            </w:r>
          </w:p>
        </w:tc>
      </w:tr>
      <w:tr w:rsidR="00D95DCB" w:rsidRPr="00B17EAC" w:rsidTr="002963F1">
        <w:trPr>
          <w:trHeight w:val="121"/>
        </w:trPr>
        <w:tc>
          <w:tcPr>
            <w:tcW w:w="8613" w:type="dxa"/>
            <w:gridSpan w:val="4"/>
            <w:shd w:val="clear" w:color="auto" w:fill="auto"/>
          </w:tcPr>
          <w:p w:rsidR="00D95DCB" w:rsidRPr="00544FC8" w:rsidRDefault="00D95DCB" w:rsidP="002963F1">
            <w:pPr>
              <w:spacing w:after="0"/>
            </w:pPr>
          </w:p>
        </w:tc>
      </w:tr>
      <w:tr w:rsidR="00D95DCB" w:rsidRPr="00B17EAC" w:rsidTr="002963F1">
        <w:tc>
          <w:tcPr>
            <w:tcW w:w="8613" w:type="dxa"/>
            <w:gridSpan w:val="4"/>
            <w:shd w:val="clear" w:color="auto" w:fill="A6A6A6"/>
          </w:tcPr>
          <w:p w:rsidR="00D95DCB" w:rsidRPr="00544FC8" w:rsidRDefault="00D95DCB" w:rsidP="002963F1">
            <w:pPr>
              <w:spacing w:after="0"/>
              <w:rPr>
                <w:sz w:val="14"/>
                <w:szCs w:val="14"/>
              </w:rPr>
            </w:pPr>
            <w:r>
              <w:rPr>
                <w:b/>
                <w:sz w:val="14"/>
                <w:szCs w:val="14"/>
              </w:rPr>
              <w:t>Test Case Identifiers</w:t>
            </w:r>
          </w:p>
        </w:tc>
      </w:tr>
      <w:tr w:rsidR="00D95DCB" w:rsidRPr="00B17EAC" w:rsidTr="002963F1">
        <w:tc>
          <w:tcPr>
            <w:tcW w:w="8613" w:type="dxa"/>
            <w:gridSpan w:val="4"/>
            <w:shd w:val="clear" w:color="auto" w:fill="auto"/>
          </w:tcPr>
          <w:p w:rsidR="00D95DCB" w:rsidRPr="00544FC8" w:rsidRDefault="00D95DCB" w:rsidP="002963F1">
            <w:pPr>
              <w:spacing w:after="0"/>
            </w:pPr>
            <w:r w:rsidRPr="00E31C5B">
              <w:t>NGEO-</w:t>
            </w:r>
            <w:r>
              <w:t>WEBC-VTC-01</w:t>
            </w:r>
            <w:r w:rsidR="00FA225F">
              <w:t>2</w:t>
            </w:r>
            <w:r>
              <w:t>0</w:t>
            </w:r>
          </w:p>
        </w:tc>
      </w:tr>
    </w:tbl>
    <w:p w:rsidR="002B4DE7" w:rsidRPr="00042252" w:rsidRDefault="002B4DE7" w:rsidP="002B4DE7">
      <w:pPr>
        <w:pStyle w:val="Titre3"/>
      </w:pPr>
      <w:bookmarkStart w:id="4912" w:name="_Toc343692988"/>
      <w:bookmarkStart w:id="4913" w:name="_Toc348082165"/>
      <w:r w:rsidRPr="00042252">
        <w:t>NGEO-WEBC-VTD-0</w:t>
      </w:r>
      <w:r>
        <w:t>130</w:t>
      </w:r>
      <w:r w:rsidRPr="00042252">
        <w:t xml:space="preserve">: </w:t>
      </w:r>
      <w:r>
        <w:t>Download Managers Monitoring</w:t>
      </w:r>
      <w:bookmarkEnd w:id="4912"/>
      <w:bookmarkEnd w:id="491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download managers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r>
              <w:t>The user is able to visualize the available registered download managers and their statuses.</w:t>
            </w:r>
          </w:p>
          <w:p w:rsidR="002B4DE7" w:rsidRDefault="002B4DE7" w:rsidP="009D1EFC">
            <w:pPr>
              <w:pStyle w:val="Paragraphedeliste"/>
              <w:numPr>
                <w:ilvl w:val="0"/>
                <w:numId w:val="12"/>
              </w:numPr>
              <w:spacing w:after="0"/>
            </w:pPr>
            <w:r>
              <w:t>The user is able to enable and/or disable a download manager.</w:t>
            </w:r>
          </w:p>
          <w:p w:rsidR="002B4DE7" w:rsidRPr="004E5884" w:rsidRDefault="002B4DE7" w:rsidP="009D1EFC">
            <w:pPr>
              <w:pStyle w:val="Paragraphedeliste"/>
              <w:numPr>
                <w:ilvl w:val="0"/>
                <w:numId w:val="12"/>
              </w:numPr>
              <w:spacing w:after="0"/>
            </w:pPr>
            <w:r>
              <w:t xml:space="preserve">When no download manager has already been registered </w:t>
            </w:r>
            <w:proofErr w:type="gramStart"/>
            <w:r>
              <w:t>notify</w:t>
            </w:r>
            <w:proofErr w:type="gramEnd"/>
            <w:r>
              <w:t xml:space="preserve"> the user and allow him to install a new one.  </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Default="002B4DE7" w:rsidP="009D1EFC">
            <w:pPr>
              <w:spacing w:after="0"/>
            </w:pPr>
            <w:r>
              <w:t>The test is composed of two test cases :</w:t>
            </w:r>
          </w:p>
          <w:p w:rsidR="002B4DE7" w:rsidRDefault="002B4DE7" w:rsidP="009D1EFC">
            <w:pPr>
              <w:pStyle w:val="Paragraphedeliste"/>
              <w:numPr>
                <w:ilvl w:val="0"/>
                <w:numId w:val="18"/>
              </w:numPr>
              <w:spacing w:after="0"/>
            </w:pPr>
            <w:r>
              <w:rPr>
                <w:lang w:val="es-ES"/>
              </w:rPr>
              <w:t xml:space="preserve">A test case </w:t>
            </w:r>
            <w:r>
              <w:t>for the two first goals since the two features are closely related.</w:t>
            </w:r>
          </w:p>
          <w:p w:rsidR="002B4DE7" w:rsidRPr="00544FC8" w:rsidRDefault="002B4DE7" w:rsidP="009D1EFC">
            <w:pPr>
              <w:pStyle w:val="Paragraphedeliste"/>
              <w:numPr>
                <w:ilvl w:val="0"/>
                <w:numId w:val="18"/>
              </w:numPr>
              <w:spacing w:after="0"/>
            </w:pPr>
            <w:r>
              <w:t>A test case when no download manager has been registered.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WEBC-VTC-0130</w:t>
            </w:r>
          </w:p>
          <w:p w:rsidR="002B4DE7" w:rsidRPr="00544FC8" w:rsidRDefault="002B4DE7" w:rsidP="009D1EFC">
            <w:pPr>
              <w:spacing w:after="0"/>
            </w:pPr>
            <w:r w:rsidRPr="00E31C5B">
              <w:t>NGEO-</w:t>
            </w:r>
            <w:r>
              <w:t>WEBC-VTC-0131</w:t>
            </w:r>
          </w:p>
        </w:tc>
      </w:tr>
    </w:tbl>
    <w:p w:rsidR="002B4DE7" w:rsidRPr="00042252" w:rsidRDefault="002B4DE7" w:rsidP="002B4DE7">
      <w:pPr>
        <w:pStyle w:val="Titre3"/>
      </w:pPr>
      <w:bookmarkStart w:id="4914" w:name="_Toc343692989"/>
      <w:bookmarkStart w:id="4915" w:name="_Toc348082166"/>
      <w:r w:rsidRPr="00042252">
        <w:t>NGEO-WEBC-VTD-0</w:t>
      </w:r>
      <w:r>
        <w:t>140</w:t>
      </w:r>
      <w:r w:rsidRPr="00042252">
        <w:t xml:space="preserve">: </w:t>
      </w:r>
      <w:r>
        <w:t>Data Access Requests Monitoring</w:t>
      </w:r>
      <w:bookmarkEnd w:id="4914"/>
      <w:bookmarkEnd w:id="491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t>The</w:t>
            </w:r>
            <w:r>
              <w:rPr>
                <w:i/>
                <w:color w:val="548DD4"/>
                <w:sz w:val="16"/>
                <w:szCs w:val="16"/>
                <w:lang w:val="en-US"/>
              </w:rPr>
              <w:t xml:space="preserve"> design of this test deals with the visualization and monitoring of data access requests.</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proofErr w:type="gramStart"/>
            <w:r>
              <w:t>the</w:t>
            </w:r>
            <w:proofErr w:type="gramEnd"/>
            <w:r>
              <w:t xml:space="preserve"> submitted data access requests can be monitored.</w:t>
            </w:r>
          </w:p>
          <w:p w:rsidR="002B4DE7" w:rsidRPr="004E5884" w:rsidRDefault="002B4DE7" w:rsidP="009D1EFC">
            <w:pPr>
              <w:pStyle w:val="Paragraphedeliste"/>
              <w:spacing w:after="0"/>
            </w:pP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E31C5B" w:rsidRDefault="002B4DE7" w:rsidP="009D1EFC">
            <w:pPr>
              <w:spacing w:after="0"/>
              <w:rPr>
                <w:lang w:val="en-US"/>
              </w:rPr>
            </w:pPr>
            <w:r w:rsidRPr="00E31C5B">
              <w:rPr>
                <w:lang w:val="en-US"/>
              </w:rPr>
              <w:t>T</w:t>
            </w:r>
            <w:r>
              <w:t>he user shall be able to</w:t>
            </w:r>
            <w:r w:rsidRPr="00E31C5B">
              <w:rPr>
                <w:lang w:val="en-US"/>
              </w:rPr>
              <w:t>:</w:t>
            </w:r>
          </w:p>
          <w:p w:rsidR="002B4DE7" w:rsidRDefault="002B4DE7" w:rsidP="009D1EFC">
            <w:pPr>
              <w:pStyle w:val="Paragraphedeliste"/>
              <w:numPr>
                <w:ilvl w:val="0"/>
                <w:numId w:val="12"/>
              </w:numPr>
              <w:spacing w:after="0"/>
            </w:pPr>
            <w:proofErr w:type="gramStart"/>
            <w:r>
              <w:t>visualize</w:t>
            </w:r>
            <w:proofErr w:type="gramEnd"/>
            <w:r>
              <w:t xml:space="preserve"> the available submitted data access requests and their statuses.</w:t>
            </w:r>
          </w:p>
          <w:p w:rsidR="002B4DE7" w:rsidRPr="00544FC8" w:rsidRDefault="002B4DE7" w:rsidP="009D1EFC">
            <w:pPr>
              <w:pStyle w:val="Paragraphedeliste"/>
              <w:numPr>
                <w:ilvl w:val="0"/>
                <w:numId w:val="12"/>
              </w:numPr>
              <w:spacing w:after="0"/>
            </w:pPr>
            <w:proofErr w:type="gramStart"/>
            <w:r>
              <w:t>pause/resume</w:t>
            </w:r>
            <w:proofErr w:type="gramEnd"/>
            <w:r>
              <w:t xml:space="preserve"> or stop a data access request.</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Pr="00544FC8" w:rsidRDefault="002B4DE7" w:rsidP="009D1EFC">
            <w:pPr>
              <w:spacing w:after="0"/>
            </w:pPr>
            <w:r w:rsidRPr="00E31C5B">
              <w:t>NGEO-</w:t>
            </w:r>
            <w:r>
              <w:t>WEBC-VTC-0140</w:t>
            </w:r>
          </w:p>
        </w:tc>
      </w:tr>
    </w:tbl>
    <w:p w:rsidR="002B4DE7" w:rsidRPr="00042252" w:rsidRDefault="002B4DE7" w:rsidP="002B4DE7">
      <w:pPr>
        <w:pStyle w:val="Titre3"/>
      </w:pPr>
      <w:bookmarkStart w:id="4916" w:name="_Toc343692990"/>
      <w:bookmarkStart w:id="4917" w:name="_Toc348082167"/>
      <w:r w:rsidRPr="00042252">
        <w:t>NGEO-WEBC-VTD-0</w:t>
      </w:r>
      <w:r>
        <w:t>150</w:t>
      </w:r>
      <w:r w:rsidRPr="00042252">
        <w:t xml:space="preserve">: </w:t>
      </w:r>
      <w:r>
        <w:t>Direct Download</w:t>
      </w:r>
      <w:bookmarkEnd w:id="4916"/>
      <w:bookmarkEnd w:id="491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2B4DE7" w:rsidRPr="004E5884" w:rsidTr="009D1EFC">
        <w:tc>
          <w:tcPr>
            <w:tcW w:w="8613" w:type="dxa"/>
            <w:gridSpan w:val="4"/>
            <w:tcBorders>
              <w:top w:val="single" w:sz="2" w:space="0" w:color="auto"/>
              <w:bottom w:val="single" w:sz="6" w:space="0" w:color="auto"/>
            </w:tcBorders>
            <w:shd w:val="clear" w:color="auto" w:fill="548DD4" w:themeFill="text2" w:themeFillTint="99"/>
          </w:tcPr>
          <w:p w:rsidR="002B4DE7" w:rsidRPr="004E5884" w:rsidRDefault="002B4DE7" w:rsidP="009D1EFC">
            <w:pPr>
              <w:spacing w:after="0"/>
              <w:jc w:val="center"/>
              <w:rPr>
                <w:b/>
                <w:i/>
                <w:color w:val="FFFFFF"/>
                <w:szCs w:val="18"/>
                <w:lang w:val="en-US"/>
              </w:rPr>
            </w:pPr>
            <w:r>
              <w:rPr>
                <w:b/>
                <w:i/>
                <w:color w:val="FFFFFF"/>
                <w:szCs w:val="18"/>
                <w:lang w:val="en-US"/>
              </w:rPr>
              <w:t>NGEO VALIDATION TEST  DESIGN</w:t>
            </w:r>
          </w:p>
        </w:tc>
      </w:tr>
      <w:tr w:rsidR="002B4DE7" w:rsidRPr="004E5884"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NGEO-WEBC-VTD-0150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4E5884" w:rsidRDefault="002B4DE7" w:rsidP="009D1EFC">
            <w:pPr>
              <w:spacing w:after="0"/>
              <w:rPr>
                <w:i/>
                <w:color w:val="548DD4"/>
                <w:sz w:val="16"/>
                <w:szCs w:val="16"/>
                <w:lang w:val="en-US"/>
              </w:rPr>
            </w:pPr>
            <w:r>
              <w:rPr>
                <w:i/>
                <w:color w:val="548DD4"/>
                <w:sz w:val="16"/>
                <w:szCs w:val="16"/>
                <w:lang w:val="en-US"/>
              </w:rPr>
              <w:t>Direct Download Control</w:t>
            </w:r>
          </w:p>
        </w:tc>
      </w:tr>
      <w:tr w:rsidR="002B4DE7" w:rsidRPr="00B17EAC" w:rsidTr="009D1EFC">
        <w:tc>
          <w:tcPr>
            <w:tcW w:w="8613" w:type="dxa"/>
            <w:gridSpan w:val="4"/>
            <w:shd w:val="clear" w:color="auto" w:fill="A6A6A6"/>
          </w:tcPr>
          <w:p w:rsidR="002B4DE7" w:rsidRPr="00E31C5B" w:rsidRDefault="002B4DE7" w:rsidP="009D1EFC">
            <w:pPr>
              <w:spacing w:after="0"/>
              <w:rPr>
                <w:lang w:val="en-US"/>
              </w:rPr>
            </w:pPr>
            <w:r w:rsidRPr="00E31C5B">
              <w:rPr>
                <w:lang w:val="en-US"/>
              </w:rPr>
              <w:t>Description and Objective</w:t>
            </w:r>
          </w:p>
        </w:tc>
      </w:tr>
      <w:tr w:rsidR="002B4DE7" w:rsidRPr="004E5884" w:rsidTr="009D1EFC">
        <w:trPr>
          <w:trHeight w:val="113"/>
        </w:trPr>
        <w:tc>
          <w:tcPr>
            <w:tcW w:w="8613" w:type="dxa"/>
            <w:gridSpan w:val="4"/>
            <w:shd w:val="clear" w:color="auto" w:fill="auto"/>
          </w:tcPr>
          <w:p w:rsidR="002B4DE7" w:rsidRPr="00E31C5B" w:rsidRDefault="002B4DE7" w:rsidP="009D1EFC">
            <w:pPr>
              <w:spacing w:after="0"/>
              <w:rPr>
                <w:lang w:val="en-US"/>
              </w:rPr>
            </w:pPr>
            <w:r w:rsidRPr="005E1E95">
              <w:rPr>
                <w:i/>
                <w:color w:val="548DD4"/>
                <w:sz w:val="16"/>
                <w:szCs w:val="16"/>
                <w:lang w:val="en-US"/>
              </w:rPr>
              <w:lastRenderedPageBreak/>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Features to be tested</w:t>
            </w:r>
          </w:p>
        </w:tc>
      </w:tr>
      <w:tr w:rsidR="002B4DE7" w:rsidRPr="004E5884" w:rsidTr="009D1EFC">
        <w:tc>
          <w:tcPr>
            <w:tcW w:w="8613" w:type="dxa"/>
            <w:gridSpan w:val="4"/>
            <w:shd w:val="clear" w:color="auto" w:fill="auto"/>
          </w:tcPr>
          <w:p w:rsidR="002B4DE7" w:rsidRPr="00E31C5B" w:rsidRDefault="002B4DE7" w:rsidP="009D1EFC">
            <w:pPr>
              <w:spacing w:after="0"/>
              <w:rPr>
                <w:lang w:val="en-US"/>
              </w:rPr>
            </w:pPr>
            <w:r w:rsidRPr="00E31C5B">
              <w:rPr>
                <w:lang w:val="en-US"/>
              </w:rPr>
              <w:t xml:space="preserve">This test shall </w:t>
            </w:r>
            <w:r>
              <w:rPr>
                <w:lang w:val="en-US"/>
              </w:rPr>
              <w:t>insure that</w:t>
            </w:r>
            <w:r w:rsidRPr="00E31C5B">
              <w:rPr>
                <w:lang w:val="en-US"/>
              </w:rPr>
              <w:t>:</w:t>
            </w:r>
          </w:p>
          <w:p w:rsidR="002B4DE7" w:rsidRDefault="002B4DE7" w:rsidP="009D1EFC">
            <w:pPr>
              <w:pStyle w:val="Paragraphedeliste"/>
              <w:numPr>
                <w:ilvl w:val="0"/>
                <w:numId w:val="12"/>
              </w:numPr>
              <w:spacing w:after="0"/>
            </w:pPr>
            <w:r>
              <w:t>Direct downloads can be controlled either via a browser or a download manager.</w:t>
            </w:r>
          </w:p>
          <w:p w:rsidR="002B4DE7" w:rsidRPr="004E5884" w:rsidRDefault="002B4DE7" w:rsidP="009D1EFC">
            <w:pPr>
              <w:pStyle w:val="Paragraphedeliste"/>
              <w:numPr>
                <w:ilvl w:val="0"/>
                <w:numId w:val="12"/>
              </w:numPr>
              <w:spacing w:after="0"/>
            </w:pPr>
            <w:r>
              <w:t>When no download manager has been installed only the browse download possibility is offered.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Approach refinements</w:t>
            </w:r>
          </w:p>
        </w:tc>
      </w:tr>
      <w:tr w:rsidR="002B4DE7" w:rsidRPr="00B17EAC" w:rsidTr="009D1EFC">
        <w:trPr>
          <w:trHeight w:val="121"/>
        </w:trPr>
        <w:tc>
          <w:tcPr>
            <w:tcW w:w="8613" w:type="dxa"/>
            <w:gridSpan w:val="4"/>
            <w:shd w:val="clear" w:color="auto" w:fill="auto"/>
          </w:tcPr>
          <w:p w:rsidR="002B4DE7" w:rsidRPr="00544FC8" w:rsidRDefault="002B4DE7" w:rsidP="009D1EFC">
            <w:pPr>
              <w:spacing w:after="0"/>
            </w:pPr>
            <w:r>
              <w:t>The aim of the test is to insure that the user is able to identify the products directly downloadable and choose the download of a product either with the browser or with a registered download manager if there is already one installed.</w:t>
            </w:r>
          </w:p>
        </w:tc>
      </w:tr>
      <w:tr w:rsidR="002B4DE7" w:rsidRPr="00B17EAC" w:rsidTr="009D1EFC">
        <w:tc>
          <w:tcPr>
            <w:tcW w:w="8613" w:type="dxa"/>
            <w:gridSpan w:val="4"/>
            <w:shd w:val="clear" w:color="auto" w:fill="A6A6A6"/>
          </w:tcPr>
          <w:p w:rsidR="002B4DE7" w:rsidRPr="00544FC8" w:rsidRDefault="002B4DE7" w:rsidP="009D1EFC">
            <w:pPr>
              <w:spacing w:after="0"/>
              <w:rPr>
                <w:sz w:val="14"/>
                <w:szCs w:val="14"/>
              </w:rPr>
            </w:pPr>
            <w:r>
              <w:rPr>
                <w:b/>
                <w:sz w:val="14"/>
                <w:szCs w:val="14"/>
              </w:rPr>
              <w:t>Test Case Identifiers</w:t>
            </w:r>
          </w:p>
        </w:tc>
      </w:tr>
      <w:tr w:rsidR="002B4DE7" w:rsidRPr="00B17EAC" w:rsidTr="009D1EFC">
        <w:tc>
          <w:tcPr>
            <w:tcW w:w="8613" w:type="dxa"/>
            <w:gridSpan w:val="4"/>
            <w:shd w:val="clear" w:color="auto" w:fill="auto"/>
          </w:tcPr>
          <w:p w:rsidR="002B4DE7" w:rsidRDefault="002B4DE7" w:rsidP="009D1EFC">
            <w:pPr>
              <w:spacing w:after="0"/>
            </w:pPr>
            <w:r w:rsidRPr="00E31C5B">
              <w:t>NGEO-</w:t>
            </w:r>
            <w:r>
              <w:t>WEBC-VTC-0150</w:t>
            </w:r>
          </w:p>
          <w:p w:rsidR="002B4DE7" w:rsidRPr="00544FC8" w:rsidRDefault="002B4DE7" w:rsidP="009D1EFC">
            <w:pPr>
              <w:spacing w:after="0"/>
            </w:pPr>
            <w:r w:rsidRPr="00E31C5B">
              <w:t>NGEO-</w:t>
            </w:r>
            <w:r>
              <w:t>WEBC-VTC-0151</w:t>
            </w:r>
          </w:p>
        </w:tc>
      </w:tr>
    </w:tbl>
    <w:p w:rsidR="001A1925" w:rsidRPr="00042252" w:rsidRDefault="001A1925" w:rsidP="001A1925">
      <w:pPr>
        <w:pStyle w:val="Titre3"/>
        <w:rPr>
          <w:ins w:id="4918" w:author="Emna Mokaddem" w:date="2013-01-04T12:01:00Z"/>
        </w:rPr>
      </w:pPr>
      <w:bookmarkStart w:id="4919" w:name="_Toc345001092"/>
      <w:bookmarkStart w:id="4920" w:name="_Toc348082168"/>
      <w:ins w:id="4921" w:author="Emna Mokaddem" w:date="2013-01-04T12:01:00Z">
        <w:r w:rsidRPr="00042252">
          <w:t>NGEO-WEBC-VTD-0</w:t>
        </w:r>
        <w:r>
          <w:t>160</w:t>
        </w:r>
        <w:r w:rsidRPr="00042252">
          <w:t xml:space="preserve">: </w:t>
        </w:r>
        <w:r>
          <w:t>Advanced Search Criteria</w:t>
        </w:r>
        <w:bookmarkEnd w:id="4919"/>
        <w:bookmarkEnd w:id="492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A1925" w:rsidRPr="004E5884" w:rsidTr="009B3B1D">
        <w:trPr>
          <w:ins w:id="4922" w:author="Emna Mokaddem" w:date="2013-01-04T12:01:00Z"/>
        </w:trPr>
        <w:tc>
          <w:tcPr>
            <w:tcW w:w="8613" w:type="dxa"/>
            <w:gridSpan w:val="4"/>
            <w:tcBorders>
              <w:top w:val="single" w:sz="2" w:space="0" w:color="auto"/>
              <w:bottom w:val="single" w:sz="6" w:space="0" w:color="auto"/>
            </w:tcBorders>
            <w:shd w:val="clear" w:color="auto" w:fill="548DD4" w:themeFill="text2" w:themeFillTint="99"/>
          </w:tcPr>
          <w:p w:rsidR="001A1925" w:rsidRPr="004E5884" w:rsidRDefault="001A1925" w:rsidP="009B3B1D">
            <w:pPr>
              <w:spacing w:after="0"/>
              <w:jc w:val="center"/>
              <w:rPr>
                <w:ins w:id="4923" w:author="Emna Mokaddem" w:date="2013-01-04T12:01:00Z"/>
                <w:b/>
                <w:i/>
                <w:color w:val="FFFFFF"/>
                <w:szCs w:val="18"/>
                <w:lang w:val="en-US"/>
              </w:rPr>
            </w:pPr>
            <w:ins w:id="4924" w:author="Emna Mokaddem" w:date="2013-01-04T12:01:00Z">
              <w:r>
                <w:rPr>
                  <w:b/>
                  <w:i/>
                  <w:color w:val="FFFFFF"/>
                  <w:szCs w:val="18"/>
                  <w:lang w:val="en-US"/>
                </w:rPr>
                <w:t>NGEO VALIDATION TEST  DESIGN</w:t>
              </w:r>
            </w:ins>
          </w:p>
        </w:tc>
      </w:tr>
      <w:tr w:rsidR="001A1925" w:rsidRPr="004E5884" w:rsidTr="009B3B1D">
        <w:trPr>
          <w:ins w:id="4925" w:author="Emna Mokaddem" w:date="2013-01-04T12:01:00Z"/>
        </w:trPr>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ins w:id="4926" w:author="Emna Mokaddem" w:date="2013-01-04T12:01:00Z"/>
                <w:b/>
                <w:color w:val="FFFFFF"/>
                <w:sz w:val="14"/>
                <w:szCs w:val="14"/>
              </w:rPr>
            </w:pPr>
            <w:ins w:id="4927" w:author="Emna Mokaddem" w:date="2013-01-04T12:01:00Z">
              <w:r w:rsidRPr="00544FC8">
                <w:rPr>
                  <w:b/>
                  <w:color w:val="FFFFFF"/>
                  <w:sz w:val="14"/>
                  <w:szCs w:val="14"/>
                </w:rPr>
                <w:t>Test Identifier</w:t>
              </w:r>
            </w:ins>
          </w:p>
        </w:tc>
        <w:tc>
          <w:tcPr>
            <w:tcW w:w="1903" w:type="dxa"/>
            <w:tcBorders>
              <w:top w:val="single" w:sz="6" w:space="0" w:color="auto"/>
            </w:tcBorders>
            <w:shd w:val="clear" w:color="auto" w:fill="auto"/>
          </w:tcPr>
          <w:p w:rsidR="001A1925" w:rsidRPr="00544FC8" w:rsidRDefault="001A1925" w:rsidP="009B3B1D">
            <w:pPr>
              <w:spacing w:after="0"/>
              <w:rPr>
                <w:ins w:id="4928" w:author="Emna Mokaddem" w:date="2013-01-04T12:01:00Z"/>
                <w:i/>
                <w:color w:val="548DD4"/>
                <w:sz w:val="16"/>
                <w:szCs w:val="16"/>
              </w:rPr>
            </w:pPr>
            <w:ins w:id="4929" w:author="Emna Mokaddem" w:date="2013-01-04T12:01:00Z">
              <w:r>
                <w:rPr>
                  <w:i/>
                  <w:color w:val="548DD4"/>
                  <w:sz w:val="16"/>
                  <w:szCs w:val="16"/>
                </w:rPr>
                <w:t>NGEO-WEBC-VTD-0160</w:t>
              </w:r>
            </w:ins>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ins w:id="4930" w:author="Emna Mokaddem" w:date="2013-01-04T12:01:00Z"/>
                <w:b/>
                <w:color w:val="FFFFFF"/>
                <w:sz w:val="14"/>
                <w:szCs w:val="14"/>
              </w:rPr>
            </w:pPr>
            <w:ins w:id="4931" w:author="Emna Mokaddem" w:date="2013-01-04T12:01:00Z">
              <w:r w:rsidRPr="00544FC8">
                <w:rPr>
                  <w:b/>
                  <w:color w:val="FFFFFF"/>
                  <w:sz w:val="14"/>
                  <w:szCs w:val="14"/>
                </w:rPr>
                <w:t>Test Title</w:t>
              </w:r>
            </w:ins>
          </w:p>
        </w:tc>
        <w:tc>
          <w:tcPr>
            <w:tcW w:w="3969" w:type="dxa"/>
            <w:tcBorders>
              <w:top w:val="single" w:sz="6" w:space="0" w:color="auto"/>
            </w:tcBorders>
            <w:shd w:val="clear" w:color="auto" w:fill="auto"/>
          </w:tcPr>
          <w:p w:rsidR="001A1925" w:rsidRPr="004E5884" w:rsidRDefault="001A1925" w:rsidP="009B3B1D">
            <w:pPr>
              <w:spacing w:after="0"/>
              <w:rPr>
                <w:ins w:id="4932" w:author="Emna Mokaddem" w:date="2013-01-04T12:01:00Z"/>
                <w:i/>
                <w:color w:val="548DD4"/>
                <w:sz w:val="16"/>
                <w:szCs w:val="16"/>
                <w:lang w:val="en-US"/>
              </w:rPr>
            </w:pPr>
            <w:ins w:id="4933" w:author="Emna Mokaddem" w:date="2013-01-04T12:01:00Z">
              <w:r>
                <w:rPr>
                  <w:i/>
                  <w:color w:val="548DD4"/>
                  <w:sz w:val="16"/>
                  <w:szCs w:val="16"/>
                  <w:lang w:val="en-US"/>
                </w:rPr>
                <w:t>Advanced Search Criteria</w:t>
              </w:r>
            </w:ins>
          </w:p>
        </w:tc>
      </w:tr>
      <w:tr w:rsidR="001A1925" w:rsidRPr="00B17EAC" w:rsidTr="009B3B1D">
        <w:trPr>
          <w:ins w:id="4934" w:author="Emna Mokaddem" w:date="2013-01-04T12:01:00Z"/>
        </w:trPr>
        <w:tc>
          <w:tcPr>
            <w:tcW w:w="8613" w:type="dxa"/>
            <w:gridSpan w:val="4"/>
            <w:shd w:val="clear" w:color="auto" w:fill="A6A6A6"/>
          </w:tcPr>
          <w:p w:rsidR="001A1925" w:rsidRPr="00E31C5B" w:rsidRDefault="001A1925" w:rsidP="009B3B1D">
            <w:pPr>
              <w:spacing w:after="0"/>
              <w:rPr>
                <w:ins w:id="4935" w:author="Emna Mokaddem" w:date="2013-01-04T12:01:00Z"/>
                <w:lang w:val="en-US"/>
              </w:rPr>
            </w:pPr>
            <w:ins w:id="4936" w:author="Emna Mokaddem" w:date="2013-01-04T12:01:00Z">
              <w:r w:rsidRPr="00E31C5B">
                <w:rPr>
                  <w:lang w:val="en-US"/>
                </w:rPr>
                <w:t>Description and Objective</w:t>
              </w:r>
            </w:ins>
          </w:p>
        </w:tc>
      </w:tr>
      <w:tr w:rsidR="001A1925" w:rsidRPr="004E5884" w:rsidTr="009B3B1D">
        <w:trPr>
          <w:trHeight w:val="113"/>
          <w:ins w:id="4937" w:author="Emna Mokaddem" w:date="2013-01-04T12:01:00Z"/>
        </w:trPr>
        <w:tc>
          <w:tcPr>
            <w:tcW w:w="8613" w:type="dxa"/>
            <w:gridSpan w:val="4"/>
            <w:shd w:val="clear" w:color="auto" w:fill="auto"/>
          </w:tcPr>
          <w:p w:rsidR="001A1925" w:rsidRDefault="001A1925" w:rsidP="009B3B1D">
            <w:pPr>
              <w:spacing w:after="0"/>
              <w:rPr>
                <w:ins w:id="4938" w:author="Emna Mokaddem" w:date="2013-01-04T12:01:00Z"/>
                <w:i/>
                <w:color w:val="548DD4"/>
                <w:sz w:val="16"/>
                <w:szCs w:val="16"/>
                <w:lang w:val="en-US"/>
              </w:rPr>
            </w:pPr>
            <w:ins w:id="4939" w:author="Emna Mokaddem" w:date="2013-01-04T12:01:00Z">
              <w:r w:rsidRPr="005E1E95">
                <w:rPr>
                  <w:i/>
                  <w:color w:val="548DD4"/>
                  <w:sz w:val="16"/>
                  <w:szCs w:val="16"/>
                  <w:lang w:val="en-US"/>
                </w:rPr>
                <w:t>The</w:t>
              </w:r>
              <w:r>
                <w:rPr>
                  <w:i/>
                  <w:color w:val="548DD4"/>
                  <w:sz w:val="16"/>
                  <w:szCs w:val="16"/>
                  <w:lang w:val="en-US"/>
                </w:rPr>
                <w:t xml:space="preserve"> design of this test deals with :</w:t>
              </w:r>
            </w:ins>
          </w:p>
          <w:p w:rsidR="001A1925" w:rsidRDefault="001A1925" w:rsidP="009B3B1D">
            <w:pPr>
              <w:spacing w:after="0"/>
              <w:rPr>
                <w:ins w:id="4940" w:author="Emna Mokaddem" w:date="2013-01-04T12:01:00Z"/>
                <w:i/>
                <w:color w:val="548DD4"/>
                <w:sz w:val="16"/>
                <w:szCs w:val="16"/>
                <w:lang w:val="en-US"/>
              </w:rPr>
            </w:pPr>
            <w:proofErr w:type="gramStart"/>
            <w:ins w:id="4941" w:author="Emna Mokaddem" w:date="2013-01-04T12:01:00Z">
              <w:r>
                <w:rPr>
                  <w:i/>
                  <w:color w:val="548DD4"/>
                  <w:sz w:val="16"/>
                  <w:szCs w:val="16"/>
                  <w:lang w:val="en-US"/>
                </w:rPr>
                <w:t>the</w:t>
              </w:r>
              <w:proofErr w:type="gramEnd"/>
              <w:r>
                <w:rPr>
                  <w:i/>
                  <w:color w:val="548DD4"/>
                  <w:sz w:val="16"/>
                  <w:szCs w:val="16"/>
                  <w:lang w:val="en-US"/>
                </w:rPr>
                <w:t xml:space="preserve"> display and values update of search criteria for the current selected dataset.</w:t>
              </w:r>
            </w:ins>
          </w:p>
          <w:p w:rsidR="001A1925" w:rsidRPr="00E31C5B" w:rsidRDefault="001A1925" w:rsidP="009B3B1D">
            <w:pPr>
              <w:spacing w:after="0"/>
              <w:rPr>
                <w:ins w:id="4942" w:author="Emna Mokaddem" w:date="2013-01-04T12:01:00Z"/>
                <w:lang w:val="en-US"/>
              </w:rPr>
            </w:pPr>
            <w:ins w:id="4943" w:author="Emna Mokaddem" w:date="2013-01-04T12:01:00Z">
              <w:r>
                <w:rPr>
                  <w:i/>
                  <w:color w:val="548DD4"/>
                  <w:sz w:val="16"/>
                  <w:szCs w:val="16"/>
                  <w:lang w:val="en-US"/>
                </w:rPr>
                <w:t>The search criteria inclusion in the open search request</w:t>
              </w:r>
            </w:ins>
          </w:p>
        </w:tc>
      </w:tr>
      <w:tr w:rsidR="001A1925" w:rsidRPr="00B17EAC" w:rsidTr="009B3B1D">
        <w:trPr>
          <w:ins w:id="4944" w:author="Emna Mokaddem" w:date="2013-01-04T12:01:00Z"/>
        </w:trPr>
        <w:tc>
          <w:tcPr>
            <w:tcW w:w="8613" w:type="dxa"/>
            <w:gridSpan w:val="4"/>
            <w:shd w:val="clear" w:color="auto" w:fill="A6A6A6"/>
          </w:tcPr>
          <w:p w:rsidR="001A1925" w:rsidRPr="00544FC8" w:rsidRDefault="001A1925" w:rsidP="009B3B1D">
            <w:pPr>
              <w:spacing w:after="0"/>
              <w:rPr>
                <w:ins w:id="4945" w:author="Emna Mokaddem" w:date="2013-01-04T12:01:00Z"/>
                <w:sz w:val="14"/>
                <w:szCs w:val="14"/>
              </w:rPr>
            </w:pPr>
            <w:ins w:id="4946" w:author="Emna Mokaddem" w:date="2013-01-04T12:01:00Z">
              <w:r>
                <w:rPr>
                  <w:b/>
                  <w:sz w:val="14"/>
                  <w:szCs w:val="14"/>
                </w:rPr>
                <w:t>Features to be tested</w:t>
              </w:r>
            </w:ins>
          </w:p>
        </w:tc>
      </w:tr>
      <w:tr w:rsidR="001A1925" w:rsidRPr="004E5884" w:rsidTr="009B3B1D">
        <w:trPr>
          <w:ins w:id="4947" w:author="Emna Mokaddem" w:date="2013-01-04T12:01:00Z"/>
        </w:trPr>
        <w:tc>
          <w:tcPr>
            <w:tcW w:w="8613" w:type="dxa"/>
            <w:gridSpan w:val="4"/>
            <w:shd w:val="clear" w:color="auto" w:fill="auto"/>
          </w:tcPr>
          <w:p w:rsidR="001A1925" w:rsidRPr="00E31C5B" w:rsidRDefault="001A1925" w:rsidP="009B3B1D">
            <w:pPr>
              <w:spacing w:after="0"/>
              <w:rPr>
                <w:ins w:id="4948" w:author="Emna Mokaddem" w:date="2013-01-04T12:01:00Z"/>
                <w:lang w:val="en-US"/>
              </w:rPr>
            </w:pPr>
            <w:ins w:id="4949" w:author="Emna Mokaddem" w:date="2013-01-04T12:01:00Z">
              <w:r w:rsidRPr="00E31C5B">
                <w:rPr>
                  <w:lang w:val="en-US"/>
                </w:rPr>
                <w:t xml:space="preserve">This test shall </w:t>
              </w:r>
              <w:r>
                <w:rPr>
                  <w:lang w:val="en-US"/>
                </w:rPr>
                <w:t>insure that</w:t>
              </w:r>
              <w:r w:rsidRPr="00E31C5B">
                <w:rPr>
                  <w:lang w:val="en-US"/>
                </w:rPr>
                <w:t>:</w:t>
              </w:r>
            </w:ins>
          </w:p>
          <w:p w:rsidR="001A1925" w:rsidRDefault="001A1925" w:rsidP="009B3B1D">
            <w:pPr>
              <w:pStyle w:val="Paragraphedeliste"/>
              <w:numPr>
                <w:ilvl w:val="0"/>
                <w:numId w:val="12"/>
              </w:numPr>
              <w:spacing w:after="0"/>
              <w:rPr>
                <w:ins w:id="4950" w:author="Emna Mokaddem" w:date="2013-01-04T12:01:00Z"/>
              </w:rPr>
            </w:pPr>
            <w:ins w:id="4951" w:author="Emna Mokaddem" w:date="2013-01-04T12:01:00Z">
              <w:r>
                <w:t>Search criteria of a dataset can be displayed and their selected values updated.</w:t>
              </w:r>
            </w:ins>
          </w:p>
          <w:p w:rsidR="001A1925" w:rsidRPr="004E5884" w:rsidRDefault="001A1925" w:rsidP="009B3B1D">
            <w:pPr>
              <w:pStyle w:val="Paragraphedeliste"/>
              <w:numPr>
                <w:ilvl w:val="0"/>
                <w:numId w:val="12"/>
              </w:numPr>
              <w:spacing w:after="0"/>
              <w:rPr>
                <w:ins w:id="4952" w:author="Emna Mokaddem" w:date="2013-01-04T12:01:00Z"/>
              </w:rPr>
            </w:pPr>
            <w:ins w:id="4953" w:author="Emna Mokaddem" w:date="2013-01-04T12:01:00Z">
              <w:r>
                <w:t xml:space="preserve">Dataset search criteria are included in the open Search </w:t>
              </w:r>
              <w:proofErr w:type="gramStart"/>
              <w:r>
                <w:t>url</w:t>
              </w:r>
              <w:proofErr w:type="gramEnd"/>
              <w:r>
                <w:t>.</w:t>
              </w:r>
            </w:ins>
          </w:p>
        </w:tc>
      </w:tr>
      <w:tr w:rsidR="001A1925" w:rsidRPr="00B17EAC" w:rsidTr="009B3B1D">
        <w:trPr>
          <w:ins w:id="4954" w:author="Emna Mokaddem" w:date="2013-01-04T12:01:00Z"/>
        </w:trPr>
        <w:tc>
          <w:tcPr>
            <w:tcW w:w="8613" w:type="dxa"/>
            <w:gridSpan w:val="4"/>
            <w:shd w:val="clear" w:color="auto" w:fill="A6A6A6"/>
          </w:tcPr>
          <w:p w:rsidR="001A1925" w:rsidRPr="00544FC8" w:rsidRDefault="001A1925" w:rsidP="009B3B1D">
            <w:pPr>
              <w:spacing w:after="0"/>
              <w:rPr>
                <w:ins w:id="4955" w:author="Emna Mokaddem" w:date="2013-01-04T12:01:00Z"/>
                <w:sz w:val="14"/>
                <w:szCs w:val="14"/>
              </w:rPr>
            </w:pPr>
            <w:ins w:id="4956" w:author="Emna Mokaddem" w:date="2013-01-04T12:01:00Z">
              <w:r>
                <w:rPr>
                  <w:b/>
                  <w:sz w:val="14"/>
                  <w:szCs w:val="14"/>
                </w:rPr>
                <w:t>Approach refinements</w:t>
              </w:r>
            </w:ins>
          </w:p>
        </w:tc>
      </w:tr>
      <w:tr w:rsidR="001A1925" w:rsidRPr="00B17EAC" w:rsidTr="009B3B1D">
        <w:trPr>
          <w:trHeight w:val="121"/>
          <w:ins w:id="4957" w:author="Emna Mokaddem" w:date="2013-01-04T12:01:00Z"/>
        </w:trPr>
        <w:tc>
          <w:tcPr>
            <w:tcW w:w="8613" w:type="dxa"/>
            <w:gridSpan w:val="4"/>
            <w:shd w:val="clear" w:color="auto" w:fill="auto"/>
          </w:tcPr>
          <w:p w:rsidR="001A1925" w:rsidRDefault="001A1925" w:rsidP="009B3B1D">
            <w:pPr>
              <w:spacing w:after="0"/>
              <w:rPr>
                <w:ins w:id="4958" w:author="Emna Mokaddem" w:date="2013-01-04T12:01:00Z"/>
              </w:rPr>
            </w:pPr>
            <w:ins w:id="4959" w:author="Emna Mokaddem" w:date="2013-01-04T12:01:00Z">
              <w:r>
                <w:t>The aim of the test is to insure that the user is able to visualize and change the search criteria values of the selected dataset.</w:t>
              </w:r>
            </w:ins>
          </w:p>
          <w:p w:rsidR="001A1925" w:rsidRPr="00544FC8" w:rsidRDefault="001A1925" w:rsidP="009B3B1D">
            <w:pPr>
              <w:spacing w:after="0"/>
              <w:rPr>
                <w:ins w:id="4960" w:author="Emna Mokaddem" w:date="2013-01-04T12:01:00Z"/>
              </w:rPr>
            </w:pPr>
            <w:ins w:id="4961" w:author="Emna Mokaddem" w:date="2013-01-04T12:01:00Z">
              <w:del w:id="4962" w:author="Mokaddem Emna" w:date="2013-01-31T14:47:00Z">
                <w:r w:rsidDel="007D56FC">
                  <w:delText>Incluse the selected criteria values in the open search url</w:delText>
                </w:r>
              </w:del>
            </w:ins>
          </w:p>
        </w:tc>
      </w:tr>
      <w:tr w:rsidR="001A1925" w:rsidRPr="00B17EAC" w:rsidTr="009B3B1D">
        <w:trPr>
          <w:ins w:id="4963" w:author="Emna Mokaddem" w:date="2013-01-04T12:01:00Z"/>
        </w:trPr>
        <w:tc>
          <w:tcPr>
            <w:tcW w:w="8613" w:type="dxa"/>
            <w:gridSpan w:val="4"/>
            <w:shd w:val="clear" w:color="auto" w:fill="A6A6A6"/>
          </w:tcPr>
          <w:p w:rsidR="001A1925" w:rsidRPr="00544FC8" w:rsidRDefault="001A1925" w:rsidP="009B3B1D">
            <w:pPr>
              <w:spacing w:after="0"/>
              <w:rPr>
                <w:ins w:id="4964" w:author="Emna Mokaddem" w:date="2013-01-04T12:01:00Z"/>
                <w:sz w:val="14"/>
                <w:szCs w:val="14"/>
              </w:rPr>
            </w:pPr>
            <w:ins w:id="4965" w:author="Emna Mokaddem" w:date="2013-01-04T12:01:00Z">
              <w:r>
                <w:rPr>
                  <w:b/>
                  <w:sz w:val="14"/>
                  <w:szCs w:val="14"/>
                </w:rPr>
                <w:t>Test Case Identifiers</w:t>
              </w:r>
            </w:ins>
          </w:p>
        </w:tc>
      </w:tr>
      <w:tr w:rsidR="001A1925" w:rsidRPr="00B17EAC" w:rsidTr="009B3B1D">
        <w:trPr>
          <w:ins w:id="4966" w:author="Emna Mokaddem" w:date="2013-01-04T12:01:00Z"/>
        </w:trPr>
        <w:tc>
          <w:tcPr>
            <w:tcW w:w="8613" w:type="dxa"/>
            <w:gridSpan w:val="4"/>
            <w:shd w:val="clear" w:color="auto" w:fill="auto"/>
          </w:tcPr>
          <w:p w:rsidR="001A1925" w:rsidRDefault="001A1925" w:rsidP="009B3B1D">
            <w:pPr>
              <w:spacing w:after="0"/>
              <w:rPr>
                <w:ins w:id="4967" w:author="Emna Mokaddem" w:date="2013-01-04T12:01:00Z"/>
              </w:rPr>
            </w:pPr>
            <w:ins w:id="4968" w:author="Emna Mokaddem" w:date="2013-01-04T12:01:00Z">
              <w:r w:rsidRPr="00E31C5B">
                <w:t>NGEO-</w:t>
              </w:r>
              <w:r>
                <w:t>WEBC-VTC-0160 : covers the above mentionned goals</w:t>
              </w:r>
            </w:ins>
          </w:p>
          <w:p w:rsidR="001A1925" w:rsidRPr="00544FC8" w:rsidRDefault="001A1925" w:rsidP="009B3B1D">
            <w:pPr>
              <w:spacing w:after="0"/>
              <w:rPr>
                <w:ins w:id="4969" w:author="Emna Mokaddem" w:date="2013-01-04T12:01:00Z"/>
              </w:rPr>
            </w:pPr>
            <w:ins w:id="4970" w:author="Emna Mokaddem" w:date="2013-01-04T12:01:00Z">
              <w:r w:rsidRPr="00E31C5B">
                <w:t>NGEO-</w:t>
              </w:r>
              <w:r>
                <w:t>WEBC-VTC-0165: checks the goals are consistent when the selected dataset changes</w:t>
              </w:r>
            </w:ins>
          </w:p>
        </w:tc>
      </w:tr>
    </w:tbl>
    <w:p w:rsidR="00371048" w:rsidRDefault="00371048" w:rsidP="00371048">
      <w:pPr>
        <w:pStyle w:val="Titre3"/>
        <w:numPr>
          <w:ilvl w:val="2"/>
          <w:numId w:val="21"/>
        </w:numPr>
        <w:rPr>
          <w:ins w:id="4971" w:author="Emna Mokaddem" w:date="2013-01-07T18:07:00Z"/>
        </w:rPr>
      </w:pPr>
      <w:bookmarkStart w:id="4972" w:name="_Toc348082169"/>
      <w:ins w:id="4973" w:author="Emna Mokaddem" w:date="2013-01-07T18:07:00Z">
        <w:r>
          <w:t>NGEO-WEBC-VTD-0170: Download options</w:t>
        </w:r>
        <w:bookmarkEnd w:id="497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371048" w:rsidTr="009B3B1D">
        <w:trPr>
          <w:ins w:id="4974" w:author="Emna Mokaddem" w:date="2013-01-07T18:07: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371048" w:rsidRDefault="00371048" w:rsidP="009B3B1D">
            <w:pPr>
              <w:spacing w:after="0"/>
              <w:jc w:val="center"/>
              <w:rPr>
                <w:ins w:id="4975" w:author="Emna Mokaddem" w:date="2013-01-07T18:07:00Z"/>
                <w:b/>
                <w:i/>
                <w:color w:val="FFFFFF"/>
                <w:szCs w:val="18"/>
                <w:lang w:val="en-US"/>
              </w:rPr>
            </w:pPr>
            <w:ins w:id="4976" w:author="Emna Mokaddem" w:date="2013-01-07T18:07:00Z">
              <w:r>
                <w:rPr>
                  <w:b/>
                  <w:i/>
                  <w:color w:val="FFFFFF"/>
                  <w:szCs w:val="18"/>
                  <w:lang w:val="en-US"/>
                </w:rPr>
                <w:t>NGEO VALIDATION TEST  DESIGN</w:t>
              </w:r>
            </w:ins>
          </w:p>
        </w:tc>
      </w:tr>
      <w:tr w:rsidR="00371048" w:rsidTr="009B3B1D">
        <w:trPr>
          <w:ins w:id="4977" w:author="Emna Mokaddem" w:date="2013-01-07T18:07: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ins w:id="4978" w:author="Emna Mokaddem" w:date="2013-01-07T18:07:00Z"/>
                <w:b/>
                <w:color w:val="FFFFFF"/>
                <w:sz w:val="14"/>
                <w:szCs w:val="14"/>
              </w:rPr>
            </w:pPr>
            <w:ins w:id="4979" w:author="Emna Mokaddem" w:date="2013-01-07T18:07: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371048" w:rsidRDefault="00371048" w:rsidP="009B3B1D">
            <w:pPr>
              <w:spacing w:after="0"/>
              <w:rPr>
                <w:ins w:id="4980" w:author="Emna Mokaddem" w:date="2013-01-07T18:07:00Z"/>
                <w:i/>
                <w:color w:val="548DD4"/>
                <w:sz w:val="16"/>
                <w:szCs w:val="16"/>
              </w:rPr>
            </w:pPr>
            <w:ins w:id="4981" w:author="Emna Mokaddem" w:date="2013-01-07T18:07:00Z">
              <w:r>
                <w:rPr>
                  <w:i/>
                  <w:color w:val="548DD4"/>
                  <w:sz w:val="16"/>
                  <w:szCs w:val="16"/>
                </w:rPr>
                <w:t>NGEO-WEBC-VTD-0170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371048" w:rsidRDefault="00371048" w:rsidP="009B3B1D">
            <w:pPr>
              <w:spacing w:after="0"/>
              <w:jc w:val="center"/>
              <w:rPr>
                <w:ins w:id="4982" w:author="Emna Mokaddem" w:date="2013-01-07T18:07:00Z"/>
                <w:b/>
                <w:color w:val="FFFFFF"/>
                <w:sz w:val="14"/>
                <w:szCs w:val="14"/>
              </w:rPr>
            </w:pPr>
            <w:ins w:id="4983" w:author="Emna Mokaddem" w:date="2013-01-07T18:07: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371048" w:rsidRDefault="00371048" w:rsidP="009B3B1D">
            <w:pPr>
              <w:spacing w:after="0"/>
              <w:rPr>
                <w:ins w:id="4984" w:author="Emna Mokaddem" w:date="2013-01-07T18:07:00Z"/>
                <w:i/>
                <w:color w:val="548DD4"/>
                <w:sz w:val="16"/>
                <w:szCs w:val="16"/>
                <w:lang w:val="en-US"/>
              </w:rPr>
            </w:pPr>
            <w:ins w:id="4985" w:author="Emna Mokaddem" w:date="2013-01-07T18:07:00Z">
              <w:r>
                <w:rPr>
                  <w:i/>
                  <w:color w:val="548DD4"/>
                  <w:sz w:val="16"/>
                  <w:szCs w:val="16"/>
                  <w:lang w:val="en-US"/>
                </w:rPr>
                <w:t>Download Options</w:t>
              </w:r>
            </w:ins>
          </w:p>
        </w:tc>
      </w:tr>
      <w:tr w:rsidR="00371048" w:rsidTr="009B3B1D">
        <w:trPr>
          <w:ins w:id="4986"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4987" w:author="Emna Mokaddem" w:date="2013-01-07T18:07:00Z"/>
                <w:lang w:val="en-US"/>
              </w:rPr>
            </w:pPr>
            <w:ins w:id="4988" w:author="Emna Mokaddem" w:date="2013-01-07T18:07:00Z">
              <w:r>
                <w:rPr>
                  <w:lang w:val="en-US"/>
                </w:rPr>
                <w:t>Description and Objective</w:t>
              </w:r>
            </w:ins>
          </w:p>
        </w:tc>
      </w:tr>
      <w:tr w:rsidR="00371048" w:rsidRPr="002437FB" w:rsidTr="009B3B1D">
        <w:trPr>
          <w:trHeight w:val="113"/>
          <w:ins w:id="4989"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ns w:id="4990" w:author="Emna Mokaddem" w:date="2013-01-07T18:07:00Z"/>
                <w:i/>
                <w:color w:val="548DD4"/>
                <w:sz w:val="16"/>
                <w:szCs w:val="16"/>
                <w:lang w:val="en-US"/>
              </w:rPr>
            </w:pPr>
            <w:ins w:id="4991" w:author="Emna Mokaddem" w:date="2013-01-07T18:07:00Z">
              <w:r>
                <w:rPr>
                  <w:i/>
                  <w:color w:val="548DD4"/>
                  <w:sz w:val="16"/>
                  <w:szCs w:val="16"/>
                  <w:lang w:val="en-US"/>
                </w:rPr>
                <w:t>The design of this test deals with :</w:t>
              </w:r>
            </w:ins>
          </w:p>
          <w:p w:rsidR="00371048" w:rsidRDefault="00371048" w:rsidP="009B3B1D">
            <w:pPr>
              <w:spacing w:after="0"/>
              <w:rPr>
                <w:ins w:id="4992" w:author="Emna Mokaddem" w:date="2013-01-07T18:07:00Z"/>
                <w:i/>
                <w:color w:val="548DD4"/>
                <w:sz w:val="16"/>
                <w:szCs w:val="16"/>
                <w:lang w:val="en-US"/>
              </w:rPr>
            </w:pPr>
            <w:proofErr w:type="gramStart"/>
            <w:ins w:id="4993" w:author="Emna Mokaddem" w:date="2013-01-07T18:07:00Z">
              <w:r>
                <w:rPr>
                  <w:i/>
                  <w:color w:val="548DD4"/>
                  <w:sz w:val="16"/>
                  <w:szCs w:val="16"/>
                  <w:lang w:val="en-US"/>
                </w:rPr>
                <w:t>the</w:t>
              </w:r>
              <w:proofErr w:type="gramEnd"/>
              <w:r>
                <w:rPr>
                  <w:i/>
                  <w:color w:val="548DD4"/>
                  <w:sz w:val="16"/>
                  <w:szCs w:val="16"/>
                  <w:lang w:val="en-US"/>
                </w:rPr>
                <w:t xml:space="preserve"> display and values update of download options for the current selected dataset.</w:t>
              </w:r>
            </w:ins>
          </w:p>
          <w:p w:rsidR="00371048" w:rsidRDefault="00371048" w:rsidP="009B3B1D">
            <w:pPr>
              <w:spacing w:after="0"/>
              <w:rPr>
                <w:ins w:id="4994" w:author="Emna Mokaddem" w:date="2013-01-07T18:07:00Z"/>
                <w:lang w:val="en-US"/>
              </w:rPr>
            </w:pPr>
            <w:ins w:id="4995" w:author="Emna Mokaddem" w:date="2013-01-07T18:07:00Z">
              <w:r>
                <w:rPr>
                  <w:i/>
                  <w:color w:val="548DD4"/>
                  <w:sz w:val="16"/>
                  <w:szCs w:val="16"/>
                  <w:lang w:val="en-US"/>
                </w:rPr>
                <w:t>The search criteria inclusion in the open search request</w:t>
              </w:r>
            </w:ins>
          </w:p>
        </w:tc>
      </w:tr>
      <w:tr w:rsidR="00371048" w:rsidTr="009B3B1D">
        <w:trPr>
          <w:ins w:id="4996"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4997" w:author="Emna Mokaddem" w:date="2013-01-07T18:07:00Z"/>
                <w:sz w:val="14"/>
                <w:szCs w:val="14"/>
              </w:rPr>
            </w:pPr>
            <w:ins w:id="4998" w:author="Emna Mokaddem" w:date="2013-01-07T18:07:00Z">
              <w:r>
                <w:rPr>
                  <w:b/>
                  <w:sz w:val="14"/>
                  <w:szCs w:val="14"/>
                </w:rPr>
                <w:t>Features to be tested</w:t>
              </w:r>
            </w:ins>
          </w:p>
        </w:tc>
      </w:tr>
      <w:tr w:rsidR="00371048" w:rsidRPr="002437FB" w:rsidTr="009B3B1D">
        <w:trPr>
          <w:ins w:id="4999"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ns w:id="5000" w:author="Emna Mokaddem" w:date="2013-01-07T18:07:00Z"/>
                <w:lang w:val="en-US"/>
              </w:rPr>
            </w:pPr>
            <w:ins w:id="5001" w:author="Emna Mokaddem" w:date="2013-01-07T18:07:00Z">
              <w:r>
                <w:rPr>
                  <w:lang w:val="en-US"/>
                </w:rPr>
                <w:t>This test shall insure that:</w:t>
              </w:r>
            </w:ins>
          </w:p>
          <w:p w:rsidR="00371048" w:rsidRDefault="00371048" w:rsidP="00371048">
            <w:pPr>
              <w:pStyle w:val="Paragraphedeliste"/>
              <w:numPr>
                <w:ilvl w:val="0"/>
                <w:numId w:val="12"/>
              </w:numPr>
              <w:spacing w:after="0" w:line="276" w:lineRule="auto"/>
              <w:rPr>
                <w:ins w:id="5002" w:author="Emna Mokaddem" w:date="2013-01-07T18:07:00Z"/>
              </w:rPr>
            </w:pPr>
            <w:ins w:id="5003" w:author="Emna Mokaddem" w:date="2013-01-07T18:07:00Z">
              <w:r>
                <w:t>Download options of a dataset can be displayed and their selected values updated.</w:t>
              </w:r>
            </w:ins>
          </w:p>
          <w:p w:rsidR="00371048" w:rsidRDefault="00371048" w:rsidP="00371048">
            <w:pPr>
              <w:pStyle w:val="Paragraphedeliste"/>
              <w:numPr>
                <w:ilvl w:val="0"/>
                <w:numId w:val="12"/>
              </w:numPr>
              <w:spacing w:after="0" w:line="276" w:lineRule="auto"/>
              <w:rPr>
                <w:ins w:id="5004" w:author="Emna Mokaddem" w:date="2013-01-07T18:07:00Z"/>
              </w:rPr>
            </w:pPr>
            <w:ins w:id="5005" w:author="Emna Mokaddem" w:date="2013-01-07T18:07:00Z">
              <w:r>
                <w:t xml:space="preserve">Dataset download options are included in the open Search </w:t>
              </w:r>
              <w:proofErr w:type="gramStart"/>
              <w:r>
                <w:t>url</w:t>
              </w:r>
              <w:proofErr w:type="gramEnd"/>
              <w:r>
                <w:t>.</w:t>
              </w:r>
            </w:ins>
          </w:p>
          <w:p w:rsidR="00371048" w:rsidRDefault="00371048" w:rsidP="00371048">
            <w:pPr>
              <w:pStyle w:val="Paragraphedeliste"/>
              <w:numPr>
                <w:ilvl w:val="0"/>
                <w:numId w:val="12"/>
              </w:numPr>
              <w:spacing w:after="0" w:line="276" w:lineRule="auto"/>
              <w:rPr>
                <w:ins w:id="5006" w:author="Emna Mokaddem" w:date="2013-01-07T18:07:00Z"/>
              </w:rPr>
            </w:pPr>
            <w:ins w:id="5007" w:author="Emna Mokaddem" w:date="2013-01-07T18:07:00Z">
              <w:r>
                <w:t>download options can be updated for product urls in the results’table</w:t>
              </w:r>
            </w:ins>
          </w:p>
        </w:tc>
      </w:tr>
      <w:tr w:rsidR="00371048" w:rsidTr="009B3B1D">
        <w:trPr>
          <w:ins w:id="5008"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5009" w:author="Emna Mokaddem" w:date="2013-01-07T18:07:00Z"/>
                <w:sz w:val="14"/>
                <w:szCs w:val="14"/>
              </w:rPr>
            </w:pPr>
            <w:ins w:id="5010" w:author="Emna Mokaddem" w:date="2013-01-07T18:07:00Z">
              <w:r>
                <w:rPr>
                  <w:b/>
                  <w:sz w:val="14"/>
                  <w:szCs w:val="14"/>
                </w:rPr>
                <w:t>Approach refinements</w:t>
              </w:r>
            </w:ins>
          </w:p>
        </w:tc>
      </w:tr>
      <w:tr w:rsidR="00371048" w:rsidRPr="002437FB" w:rsidTr="009B3B1D">
        <w:trPr>
          <w:trHeight w:val="121"/>
          <w:ins w:id="5011"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hideMark/>
          </w:tcPr>
          <w:p w:rsidR="00371048" w:rsidRDefault="00371048" w:rsidP="009B3B1D">
            <w:pPr>
              <w:spacing w:after="0"/>
              <w:rPr>
                <w:ins w:id="5012" w:author="Emna Mokaddem" w:date="2013-01-07T18:07:00Z"/>
              </w:rPr>
            </w:pPr>
            <w:ins w:id="5013" w:author="Emna Mokaddem" w:date="2013-01-07T18:07:00Z">
              <w:r>
                <w:t>The aim of the test is to insure that the user is able to visualize and change the Download options values of the selected dataset.</w:t>
              </w:r>
            </w:ins>
          </w:p>
          <w:p w:rsidR="00371048" w:rsidRDefault="00371048" w:rsidP="009B3B1D">
            <w:pPr>
              <w:spacing w:after="0"/>
              <w:rPr>
                <w:ins w:id="5014" w:author="Emna Mokaddem" w:date="2013-01-07T18:07:00Z"/>
              </w:rPr>
            </w:pPr>
            <w:ins w:id="5015" w:author="Emna Mokaddem" w:date="2013-01-07T18:07:00Z">
              <w:r>
                <w:t>Incluse the selected download options values in the open search url</w:t>
              </w:r>
            </w:ins>
          </w:p>
          <w:p w:rsidR="00371048" w:rsidRDefault="00371048" w:rsidP="009B3B1D">
            <w:pPr>
              <w:spacing w:after="0"/>
              <w:rPr>
                <w:ins w:id="5016" w:author="Emna Mokaddem" w:date="2013-01-07T18:07:00Z"/>
              </w:rPr>
            </w:pPr>
            <w:ins w:id="5017" w:author="Emna Mokaddem" w:date="2013-01-07T18:07:00Z">
              <w:r>
                <w:lastRenderedPageBreak/>
                <w:t>Update the product urls download options.</w:t>
              </w:r>
            </w:ins>
          </w:p>
        </w:tc>
      </w:tr>
      <w:tr w:rsidR="00371048" w:rsidTr="009B3B1D">
        <w:trPr>
          <w:ins w:id="5018" w:author="Emna Mokaddem" w:date="2013-01-07T18:0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371048" w:rsidRDefault="00371048" w:rsidP="009B3B1D">
            <w:pPr>
              <w:spacing w:after="0"/>
              <w:rPr>
                <w:ins w:id="5019" w:author="Emna Mokaddem" w:date="2013-01-07T18:07:00Z"/>
                <w:sz w:val="14"/>
                <w:szCs w:val="14"/>
              </w:rPr>
            </w:pPr>
            <w:ins w:id="5020" w:author="Emna Mokaddem" w:date="2013-01-07T18:07:00Z">
              <w:r>
                <w:rPr>
                  <w:b/>
                  <w:sz w:val="14"/>
                  <w:szCs w:val="14"/>
                </w:rPr>
                <w:lastRenderedPageBreak/>
                <w:t>Test Case Identifiers</w:t>
              </w:r>
            </w:ins>
          </w:p>
        </w:tc>
      </w:tr>
      <w:tr w:rsidR="00371048" w:rsidRPr="002437FB" w:rsidTr="009B3B1D">
        <w:trPr>
          <w:ins w:id="5021" w:author="Emna Mokaddem" w:date="2013-01-07T18:07:00Z"/>
        </w:trPr>
        <w:tc>
          <w:tcPr>
            <w:tcW w:w="8613" w:type="dxa"/>
            <w:gridSpan w:val="4"/>
            <w:tcBorders>
              <w:top w:val="single" w:sz="6" w:space="0" w:color="auto"/>
              <w:left w:val="single" w:sz="2" w:space="0" w:color="auto"/>
              <w:bottom w:val="single" w:sz="2" w:space="0" w:color="auto"/>
              <w:right w:val="single" w:sz="2" w:space="0" w:color="auto"/>
            </w:tcBorders>
          </w:tcPr>
          <w:p w:rsidR="00371048" w:rsidRDefault="00371048" w:rsidP="009B3B1D">
            <w:pPr>
              <w:spacing w:after="0"/>
              <w:rPr>
                <w:ins w:id="5022" w:author="Emna Mokaddem" w:date="2013-01-07T18:07:00Z"/>
              </w:rPr>
            </w:pPr>
            <w:ins w:id="5023" w:author="Emna Mokaddem" w:date="2013-01-07T18:07:00Z">
              <w:r>
                <w:t>NGEO-WEBC-VTC-0170 : covers the above mentionned goals</w:t>
              </w:r>
            </w:ins>
          </w:p>
          <w:p w:rsidR="00371048" w:rsidRDefault="00371048" w:rsidP="009B3B1D">
            <w:pPr>
              <w:spacing w:after="0"/>
              <w:rPr>
                <w:ins w:id="5024" w:author="Emna Mokaddem" w:date="2013-01-07T18:07:00Z"/>
              </w:rPr>
            </w:pPr>
            <w:ins w:id="5025" w:author="Emna Mokaddem" w:date="2013-01-07T18:07:00Z">
              <w:r>
                <w:t>NGEO-WEBC-VTC-0173: checks that the download options can be updated from the results table.</w:t>
              </w:r>
            </w:ins>
          </w:p>
          <w:p w:rsidR="00371048" w:rsidRDefault="00371048" w:rsidP="009B3B1D">
            <w:pPr>
              <w:spacing w:after="0"/>
              <w:rPr>
                <w:ins w:id="5026" w:author="Emna Mokaddem" w:date="2013-01-07T18:07:00Z"/>
              </w:rPr>
            </w:pPr>
            <w:ins w:id="5027" w:author="Emna Mokaddem" w:date="2013-01-07T18:07:00Z">
              <w:r>
                <w:t>NGEO-WEBC-VTC-0175: checks the goals are consistent when the selected dataset changes.</w:t>
              </w:r>
            </w:ins>
          </w:p>
        </w:tc>
      </w:tr>
    </w:tbl>
    <w:p w:rsidR="00691B7C" w:rsidRDefault="00691B7C" w:rsidP="00691B7C">
      <w:pPr>
        <w:pStyle w:val="Titre3"/>
        <w:numPr>
          <w:ilvl w:val="2"/>
          <w:numId w:val="21"/>
        </w:numPr>
        <w:rPr>
          <w:ins w:id="5028" w:author="Lavignotte Fabien" w:date="2013-01-21T15:23:00Z"/>
        </w:rPr>
      </w:pPr>
      <w:bookmarkStart w:id="5029" w:name="_Toc348082170"/>
      <w:ins w:id="5030" w:author="Lavignotte Fabien" w:date="2013-01-21T15:23:00Z">
        <w:r>
          <w:t>NGEO-WEBC-VTD-0180: Help</w:t>
        </w:r>
        <w:bookmarkEnd w:id="502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691B7C" w:rsidTr="00435142">
        <w:trPr>
          <w:ins w:id="5031" w:author="Lavignotte Fabien" w:date="2013-01-21T15:2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691B7C" w:rsidRDefault="00691B7C" w:rsidP="00435142">
            <w:pPr>
              <w:spacing w:after="0"/>
              <w:jc w:val="center"/>
              <w:rPr>
                <w:ins w:id="5032" w:author="Lavignotte Fabien" w:date="2013-01-21T15:23:00Z"/>
                <w:b/>
                <w:i/>
                <w:color w:val="FFFFFF"/>
                <w:szCs w:val="18"/>
                <w:lang w:val="en-US"/>
              </w:rPr>
            </w:pPr>
            <w:ins w:id="5033" w:author="Lavignotte Fabien" w:date="2013-01-21T15:23:00Z">
              <w:r>
                <w:rPr>
                  <w:b/>
                  <w:i/>
                  <w:color w:val="FFFFFF"/>
                  <w:szCs w:val="18"/>
                  <w:lang w:val="en-US"/>
                </w:rPr>
                <w:t>NGEO VALIDATION TEST  DESIGN</w:t>
              </w:r>
            </w:ins>
          </w:p>
        </w:tc>
      </w:tr>
      <w:tr w:rsidR="00691B7C" w:rsidTr="00435142">
        <w:trPr>
          <w:ins w:id="5034" w:author="Lavignotte Fabien" w:date="2013-01-21T15:2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ins w:id="5035" w:author="Lavignotte Fabien" w:date="2013-01-21T15:23:00Z"/>
                <w:b/>
                <w:color w:val="FFFFFF"/>
                <w:sz w:val="14"/>
                <w:szCs w:val="14"/>
              </w:rPr>
            </w:pPr>
            <w:ins w:id="5036" w:author="Lavignotte Fabien" w:date="2013-01-21T15:2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691B7C" w:rsidRDefault="00691B7C">
            <w:pPr>
              <w:spacing w:after="0"/>
              <w:rPr>
                <w:ins w:id="5037" w:author="Lavignotte Fabien" w:date="2013-01-21T15:23:00Z"/>
                <w:i/>
                <w:color w:val="548DD4"/>
                <w:sz w:val="16"/>
                <w:szCs w:val="16"/>
              </w:rPr>
            </w:pPr>
            <w:ins w:id="5038" w:author="Lavignotte Fabien" w:date="2013-01-21T15:23:00Z">
              <w:r>
                <w:rPr>
                  <w:i/>
                  <w:color w:val="548DD4"/>
                  <w:sz w:val="16"/>
                  <w:szCs w:val="16"/>
                </w:rPr>
                <w:t>NGEO-WEBC-VTD-01</w:t>
              </w:r>
              <w:r w:rsidR="007B1C8E">
                <w:rPr>
                  <w:i/>
                  <w:color w:val="548DD4"/>
                  <w:sz w:val="16"/>
                  <w:szCs w:val="16"/>
                </w:rPr>
                <w:t>8</w:t>
              </w:r>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691B7C" w:rsidRDefault="00691B7C" w:rsidP="00435142">
            <w:pPr>
              <w:spacing w:after="0"/>
              <w:jc w:val="center"/>
              <w:rPr>
                <w:ins w:id="5039" w:author="Lavignotte Fabien" w:date="2013-01-21T15:23:00Z"/>
                <w:b/>
                <w:color w:val="FFFFFF"/>
                <w:sz w:val="14"/>
                <w:szCs w:val="14"/>
              </w:rPr>
            </w:pPr>
            <w:ins w:id="5040" w:author="Lavignotte Fabien" w:date="2013-01-21T15:2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691B7C" w:rsidRDefault="007B1C8E" w:rsidP="00435142">
            <w:pPr>
              <w:spacing w:after="0"/>
              <w:rPr>
                <w:ins w:id="5041" w:author="Lavignotte Fabien" w:date="2013-01-21T15:23:00Z"/>
                <w:i/>
                <w:color w:val="548DD4"/>
                <w:sz w:val="16"/>
                <w:szCs w:val="16"/>
                <w:lang w:val="en-US"/>
              </w:rPr>
            </w:pPr>
            <w:ins w:id="5042" w:author="Lavignotte Fabien" w:date="2013-01-21T15:24:00Z">
              <w:r>
                <w:rPr>
                  <w:i/>
                  <w:color w:val="548DD4"/>
                  <w:sz w:val="16"/>
                  <w:szCs w:val="16"/>
                  <w:lang w:val="en-US"/>
                </w:rPr>
                <w:t>Help</w:t>
              </w:r>
            </w:ins>
          </w:p>
        </w:tc>
      </w:tr>
      <w:tr w:rsidR="00691B7C" w:rsidTr="00435142">
        <w:trPr>
          <w:ins w:id="5043"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ins w:id="5044" w:author="Lavignotte Fabien" w:date="2013-01-21T15:23:00Z"/>
                <w:lang w:val="en-US"/>
              </w:rPr>
            </w:pPr>
            <w:ins w:id="5045" w:author="Lavignotte Fabien" w:date="2013-01-21T15:23:00Z">
              <w:r>
                <w:rPr>
                  <w:lang w:val="en-US"/>
                </w:rPr>
                <w:t>Description and Objective</w:t>
              </w:r>
            </w:ins>
          </w:p>
        </w:tc>
      </w:tr>
      <w:tr w:rsidR="00691B7C" w:rsidRPr="002437FB" w:rsidTr="00435142">
        <w:trPr>
          <w:trHeight w:val="113"/>
          <w:ins w:id="5046"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pPr>
              <w:spacing w:after="0"/>
              <w:rPr>
                <w:ins w:id="5047" w:author="Lavignotte Fabien" w:date="2013-01-21T15:23:00Z"/>
                <w:lang w:val="en-US"/>
              </w:rPr>
            </w:pPr>
            <w:ins w:id="5048" w:author="Lavignotte Fabien" w:date="2013-01-21T15:23:00Z">
              <w:r>
                <w:rPr>
                  <w:i/>
                  <w:color w:val="548DD4"/>
                  <w:sz w:val="16"/>
                  <w:szCs w:val="16"/>
                  <w:lang w:val="en-US"/>
                </w:rPr>
                <w:t xml:space="preserve">The </w:t>
              </w:r>
              <w:r w:rsidR="00A9268C">
                <w:rPr>
                  <w:i/>
                  <w:color w:val="548DD4"/>
                  <w:sz w:val="16"/>
                  <w:szCs w:val="16"/>
                  <w:lang w:val="en-US"/>
                </w:rPr>
                <w:t xml:space="preserve">design of this test deals with </w:t>
              </w:r>
            </w:ins>
            <w:ins w:id="5049" w:author="Lavignotte Fabien" w:date="2013-01-21T15:32:00Z">
              <w:r w:rsidR="00A9268C">
                <w:rPr>
                  <w:i/>
                  <w:color w:val="548DD4"/>
                  <w:sz w:val="16"/>
                  <w:szCs w:val="16"/>
                  <w:lang w:val="en-US"/>
                </w:rPr>
                <w:t>a</w:t>
              </w:r>
            </w:ins>
            <w:ins w:id="5050" w:author="Lavignotte Fabien" w:date="2013-01-21T15:24:00Z">
              <w:r w:rsidR="00045688">
                <w:rPr>
                  <w:i/>
                  <w:color w:val="548DD4"/>
                  <w:sz w:val="16"/>
                  <w:szCs w:val="16"/>
                  <w:lang w:val="en-US"/>
                </w:rPr>
                <w:t>ccess to an online guide</w:t>
              </w:r>
            </w:ins>
            <w:ins w:id="5051" w:author="Lavignotte Fabien" w:date="2013-01-21T15:32:00Z">
              <w:r w:rsidR="00A9268C">
                <w:rPr>
                  <w:i/>
                  <w:color w:val="548DD4"/>
                  <w:sz w:val="16"/>
                  <w:szCs w:val="16"/>
                  <w:lang w:val="en-US"/>
                </w:rPr>
                <w:t xml:space="preserve"> and access to c</w:t>
              </w:r>
            </w:ins>
            <w:ins w:id="5052" w:author="Lavignotte Fabien" w:date="2013-01-21T15:24:00Z">
              <w:r w:rsidR="00045688">
                <w:rPr>
                  <w:i/>
                  <w:color w:val="548DD4"/>
                  <w:sz w:val="16"/>
                  <w:szCs w:val="16"/>
                  <w:lang w:val="en-US"/>
                </w:rPr>
                <w:t>ontext help in the application</w:t>
              </w:r>
            </w:ins>
          </w:p>
        </w:tc>
      </w:tr>
      <w:tr w:rsidR="00691B7C" w:rsidTr="00435142">
        <w:trPr>
          <w:ins w:id="5053"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ins w:id="5054" w:author="Lavignotte Fabien" w:date="2013-01-21T15:23:00Z"/>
                <w:sz w:val="14"/>
                <w:szCs w:val="14"/>
              </w:rPr>
            </w:pPr>
            <w:ins w:id="5055" w:author="Lavignotte Fabien" w:date="2013-01-21T15:23:00Z">
              <w:r>
                <w:rPr>
                  <w:b/>
                  <w:sz w:val="14"/>
                  <w:szCs w:val="14"/>
                </w:rPr>
                <w:t>Features to be tested</w:t>
              </w:r>
            </w:ins>
          </w:p>
        </w:tc>
      </w:tr>
      <w:tr w:rsidR="00691B7C" w:rsidRPr="002437FB" w:rsidTr="00435142">
        <w:trPr>
          <w:ins w:id="5056"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691B7C" w:rsidP="00435142">
            <w:pPr>
              <w:spacing w:after="0"/>
              <w:rPr>
                <w:ins w:id="5057" w:author="Lavignotte Fabien" w:date="2013-01-21T15:23:00Z"/>
                <w:lang w:val="en-US"/>
              </w:rPr>
            </w:pPr>
            <w:ins w:id="5058" w:author="Lavignotte Fabien" w:date="2013-01-21T15:23:00Z">
              <w:r>
                <w:rPr>
                  <w:lang w:val="en-US"/>
                </w:rPr>
                <w:t>This test shall insure that:</w:t>
              </w:r>
            </w:ins>
          </w:p>
          <w:p w:rsidR="00691B7C" w:rsidRDefault="00045688" w:rsidP="00435142">
            <w:pPr>
              <w:pStyle w:val="Paragraphedeliste"/>
              <w:numPr>
                <w:ilvl w:val="0"/>
                <w:numId w:val="12"/>
              </w:numPr>
              <w:spacing w:after="0" w:line="276" w:lineRule="auto"/>
              <w:rPr>
                <w:ins w:id="5059" w:author="Lavignotte Fabien" w:date="2013-01-21T15:23:00Z"/>
              </w:rPr>
            </w:pPr>
            <w:ins w:id="5060" w:author="Lavignotte Fabien" w:date="2013-01-21T15:24:00Z">
              <w:r>
                <w:t>User can access an online guide</w:t>
              </w:r>
            </w:ins>
            <w:ins w:id="5061" w:author="Lavignotte Fabien" w:date="2013-01-21T15:23:00Z">
              <w:r w:rsidR="00691B7C">
                <w:t>.</w:t>
              </w:r>
            </w:ins>
          </w:p>
          <w:p w:rsidR="00691B7C" w:rsidRDefault="00045688" w:rsidP="00435142">
            <w:pPr>
              <w:pStyle w:val="Paragraphedeliste"/>
              <w:numPr>
                <w:ilvl w:val="0"/>
                <w:numId w:val="12"/>
              </w:numPr>
              <w:spacing w:after="0" w:line="276" w:lineRule="auto"/>
              <w:rPr>
                <w:ins w:id="5062" w:author="Lavignotte Fabien" w:date="2013-01-21T15:23:00Z"/>
              </w:rPr>
            </w:pPr>
            <w:ins w:id="5063" w:author="Lavignotte Fabien" w:date="2013-01-21T15:24:00Z">
              <w:r>
                <w:t>An help context is provided</w:t>
              </w:r>
            </w:ins>
          </w:p>
        </w:tc>
      </w:tr>
      <w:tr w:rsidR="00691B7C" w:rsidTr="00435142">
        <w:trPr>
          <w:ins w:id="5064"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ins w:id="5065" w:author="Lavignotte Fabien" w:date="2013-01-21T15:23:00Z"/>
                <w:sz w:val="14"/>
                <w:szCs w:val="14"/>
              </w:rPr>
            </w:pPr>
            <w:ins w:id="5066" w:author="Lavignotte Fabien" w:date="2013-01-21T15:23:00Z">
              <w:r>
                <w:rPr>
                  <w:b/>
                  <w:sz w:val="14"/>
                  <w:szCs w:val="14"/>
                </w:rPr>
                <w:t>Approach refinements</w:t>
              </w:r>
            </w:ins>
          </w:p>
        </w:tc>
      </w:tr>
      <w:tr w:rsidR="00691B7C" w:rsidRPr="002437FB" w:rsidTr="00435142">
        <w:trPr>
          <w:trHeight w:val="121"/>
          <w:ins w:id="5067"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hideMark/>
          </w:tcPr>
          <w:p w:rsidR="00691B7C" w:rsidRDefault="00491F66">
            <w:pPr>
              <w:spacing w:after="0"/>
              <w:rPr>
                <w:ins w:id="5068" w:author="Lavignotte Fabien" w:date="2013-01-21T15:23:00Z"/>
              </w:rPr>
            </w:pPr>
            <w:ins w:id="5069" w:author="Lavignotte Fabien" w:date="2013-01-21T15:54:00Z">
              <w:r>
                <w:t>The test is composed of one</w:t>
              </w:r>
            </w:ins>
            <w:ins w:id="5070" w:author="Lavignotte Fabien" w:date="2013-01-21T15:32:00Z">
              <w:r w:rsidR="00A9268C">
                <w:t xml:space="preserve"> test case </w:t>
              </w:r>
            </w:ins>
            <w:ins w:id="5071" w:author="Lavignotte Fabien" w:date="2013-01-21T15:28:00Z">
              <w:r w:rsidR="006A7DD1">
                <w:t xml:space="preserve"> for online guide </w:t>
              </w:r>
            </w:ins>
            <w:ins w:id="5072" w:author="Lavignotte Fabien" w:date="2013-01-21T15:32:00Z">
              <w:r w:rsidR="00A9268C">
                <w:t>and</w:t>
              </w:r>
            </w:ins>
            <w:ins w:id="5073" w:author="Lavignotte Fabien" w:date="2013-01-21T15:28:00Z">
              <w:r w:rsidR="00A9268C">
                <w:t xml:space="preserve"> context help</w:t>
              </w:r>
            </w:ins>
            <w:ins w:id="5074" w:author="Lavignotte Fabien" w:date="2013-01-21T15:32:00Z">
              <w:r w:rsidR="00A9268C">
                <w:t xml:space="preserve">, the two </w:t>
              </w:r>
            </w:ins>
            <w:ins w:id="5075" w:author="Lavignotte Fabien" w:date="2013-01-21T15:54:00Z">
              <w:r>
                <w:t xml:space="preserve">features </w:t>
              </w:r>
            </w:ins>
            <w:ins w:id="5076" w:author="Lavignotte Fabien" w:date="2013-01-21T15:32:00Z">
              <w:r w:rsidR="00A9268C">
                <w:t>are closely related.</w:t>
              </w:r>
            </w:ins>
          </w:p>
        </w:tc>
      </w:tr>
      <w:tr w:rsidR="00691B7C" w:rsidTr="00435142">
        <w:trPr>
          <w:ins w:id="5077" w:author="Lavignotte Fabien" w:date="2013-01-21T15: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691B7C" w:rsidRDefault="00691B7C" w:rsidP="00435142">
            <w:pPr>
              <w:spacing w:after="0"/>
              <w:rPr>
                <w:ins w:id="5078" w:author="Lavignotte Fabien" w:date="2013-01-21T15:23:00Z"/>
                <w:sz w:val="14"/>
                <w:szCs w:val="14"/>
              </w:rPr>
            </w:pPr>
            <w:ins w:id="5079" w:author="Lavignotte Fabien" w:date="2013-01-21T15:23:00Z">
              <w:r>
                <w:rPr>
                  <w:b/>
                  <w:sz w:val="14"/>
                  <w:szCs w:val="14"/>
                </w:rPr>
                <w:t>Test Case Identifiers</w:t>
              </w:r>
            </w:ins>
          </w:p>
        </w:tc>
      </w:tr>
      <w:tr w:rsidR="00691B7C" w:rsidRPr="002437FB" w:rsidTr="00435142">
        <w:trPr>
          <w:ins w:id="5080" w:author="Lavignotte Fabien" w:date="2013-01-21T15:23:00Z"/>
        </w:trPr>
        <w:tc>
          <w:tcPr>
            <w:tcW w:w="8613" w:type="dxa"/>
            <w:gridSpan w:val="4"/>
            <w:tcBorders>
              <w:top w:val="single" w:sz="6" w:space="0" w:color="auto"/>
              <w:left w:val="single" w:sz="2" w:space="0" w:color="auto"/>
              <w:bottom w:val="single" w:sz="2" w:space="0" w:color="auto"/>
              <w:right w:val="single" w:sz="2" w:space="0" w:color="auto"/>
            </w:tcBorders>
          </w:tcPr>
          <w:p w:rsidR="00691B7C" w:rsidRDefault="00045688" w:rsidP="00435142">
            <w:pPr>
              <w:spacing w:after="0"/>
              <w:rPr>
                <w:ins w:id="5081" w:author="Lavignotte Fabien" w:date="2013-01-21T15:23:00Z"/>
              </w:rPr>
            </w:pPr>
            <w:ins w:id="5082" w:author="Lavignotte Fabien" w:date="2013-01-21T15:23:00Z">
              <w:r>
                <w:t>NGEO-WEBC-VTC-01</w:t>
              </w:r>
            </w:ins>
            <w:ins w:id="5083" w:author="Lavignotte Fabien" w:date="2013-01-21T15:25:00Z">
              <w:r>
                <w:t>8</w:t>
              </w:r>
            </w:ins>
            <w:ins w:id="5084" w:author="Lavignotte Fabien" w:date="2013-01-21T15:23:00Z">
              <w:r w:rsidR="00691B7C">
                <w:t xml:space="preserve">0 : </w:t>
              </w:r>
            </w:ins>
            <w:ins w:id="5085" w:author="Lavignotte Fabien" w:date="2013-01-21T15:25:00Z">
              <w:r>
                <w:t xml:space="preserve">check </w:t>
              </w:r>
            </w:ins>
            <w:ins w:id="5086" w:author="Lavignotte Fabien" w:date="2013-01-21T15:26:00Z">
              <w:r>
                <w:t>a</w:t>
              </w:r>
            </w:ins>
            <w:ins w:id="5087" w:author="Lavignotte Fabien" w:date="2013-01-21T15:25:00Z">
              <w:r>
                <w:t>ccess to online guide</w:t>
              </w:r>
            </w:ins>
            <w:ins w:id="5088" w:author="Lavignotte Fabien" w:date="2013-01-21T15:32:00Z">
              <w:r w:rsidR="00A9268C">
                <w:t xml:space="preserve"> and context help</w:t>
              </w:r>
            </w:ins>
          </w:p>
        </w:tc>
      </w:tr>
    </w:tbl>
    <w:p w:rsidR="00740FF3" w:rsidRDefault="00740FF3" w:rsidP="00740FF3">
      <w:pPr>
        <w:pStyle w:val="Titre3"/>
        <w:numPr>
          <w:ilvl w:val="2"/>
          <w:numId w:val="21"/>
        </w:numPr>
        <w:rPr>
          <w:ins w:id="5089" w:author="Lavignotte Fabien" w:date="2013-01-21T15:45:00Z"/>
        </w:rPr>
      </w:pPr>
      <w:bookmarkStart w:id="5090" w:name="_Toc348082171"/>
      <w:ins w:id="5091" w:author="Lavignotte Fabien" w:date="2013-01-21T15:45:00Z">
        <w:r>
          <w:t>NGEO-WEBC-VTD-0190: Import</w:t>
        </w:r>
        <w:bookmarkEnd w:id="509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740FF3" w:rsidTr="00435142">
        <w:trPr>
          <w:ins w:id="5092" w:author="Lavignotte Fabien" w:date="2013-01-21T15:45: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740FF3" w:rsidRDefault="00740FF3" w:rsidP="00435142">
            <w:pPr>
              <w:spacing w:after="0"/>
              <w:jc w:val="center"/>
              <w:rPr>
                <w:ins w:id="5093" w:author="Lavignotte Fabien" w:date="2013-01-21T15:45:00Z"/>
                <w:b/>
                <w:i/>
                <w:color w:val="FFFFFF"/>
                <w:szCs w:val="18"/>
                <w:lang w:val="en-US"/>
              </w:rPr>
            </w:pPr>
            <w:ins w:id="5094" w:author="Lavignotte Fabien" w:date="2013-01-21T15:45:00Z">
              <w:r>
                <w:rPr>
                  <w:b/>
                  <w:i/>
                  <w:color w:val="FFFFFF"/>
                  <w:szCs w:val="18"/>
                  <w:lang w:val="en-US"/>
                </w:rPr>
                <w:t>NGEO VALIDATION TEST  DESIGN</w:t>
              </w:r>
            </w:ins>
          </w:p>
        </w:tc>
      </w:tr>
      <w:tr w:rsidR="00740FF3" w:rsidTr="00435142">
        <w:trPr>
          <w:ins w:id="5095" w:author="Lavignotte Fabien" w:date="2013-01-21T15:45: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ins w:id="5096" w:author="Lavignotte Fabien" w:date="2013-01-21T15:45:00Z"/>
                <w:b/>
                <w:color w:val="FFFFFF"/>
                <w:sz w:val="14"/>
                <w:szCs w:val="14"/>
              </w:rPr>
            </w:pPr>
            <w:ins w:id="5097" w:author="Lavignotte Fabien" w:date="2013-01-21T15:45: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740FF3" w:rsidRDefault="00740FF3">
            <w:pPr>
              <w:spacing w:after="0"/>
              <w:rPr>
                <w:ins w:id="5098" w:author="Lavignotte Fabien" w:date="2013-01-21T15:45:00Z"/>
                <w:i/>
                <w:color w:val="548DD4"/>
                <w:sz w:val="16"/>
                <w:szCs w:val="16"/>
              </w:rPr>
            </w:pPr>
            <w:ins w:id="5099" w:author="Lavignotte Fabien" w:date="2013-01-21T15:45:00Z">
              <w:r>
                <w:rPr>
                  <w:i/>
                  <w:color w:val="548DD4"/>
                  <w:sz w:val="16"/>
                  <w:szCs w:val="16"/>
                </w:rPr>
                <w:t>NGEO-WEBC-VTD-0190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740FF3" w:rsidRDefault="00740FF3" w:rsidP="00435142">
            <w:pPr>
              <w:spacing w:after="0"/>
              <w:jc w:val="center"/>
              <w:rPr>
                <w:ins w:id="5100" w:author="Lavignotte Fabien" w:date="2013-01-21T15:45:00Z"/>
                <w:b/>
                <w:color w:val="FFFFFF"/>
                <w:sz w:val="14"/>
                <w:szCs w:val="14"/>
              </w:rPr>
            </w:pPr>
            <w:ins w:id="5101" w:author="Lavignotte Fabien" w:date="2013-01-21T15:45: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740FF3" w:rsidRDefault="00740FF3" w:rsidP="00435142">
            <w:pPr>
              <w:spacing w:after="0"/>
              <w:rPr>
                <w:ins w:id="5102" w:author="Lavignotte Fabien" w:date="2013-01-21T15:45:00Z"/>
                <w:i/>
                <w:color w:val="548DD4"/>
                <w:sz w:val="16"/>
                <w:szCs w:val="16"/>
                <w:lang w:val="en-US"/>
              </w:rPr>
            </w:pPr>
            <w:ins w:id="5103" w:author="Lavignotte Fabien" w:date="2013-01-21T15:45:00Z">
              <w:r>
                <w:rPr>
                  <w:i/>
                  <w:color w:val="548DD4"/>
                  <w:sz w:val="16"/>
                  <w:szCs w:val="16"/>
                  <w:lang w:val="en-US"/>
                </w:rPr>
                <w:t>Import</w:t>
              </w:r>
            </w:ins>
          </w:p>
        </w:tc>
      </w:tr>
      <w:tr w:rsidR="00740FF3" w:rsidTr="00435142">
        <w:trPr>
          <w:ins w:id="5104"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ins w:id="5105" w:author="Lavignotte Fabien" w:date="2013-01-21T15:45:00Z"/>
                <w:lang w:val="en-US"/>
              </w:rPr>
            </w:pPr>
            <w:ins w:id="5106" w:author="Lavignotte Fabien" w:date="2013-01-21T15:45:00Z">
              <w:r>
                <w:rPr>
                  <w:lang w:val="en-US"/>
                </w:rPr>
                <w:t>Description and Objective</w:t>
              </w:r>
            </w:ins>
          </w:p>
        </w:tc>
      </w:tr>
      <w:tr w:rsidR="00740FF3" w:rsidRPr="002437FB" w:rsidTr="00435142">
        <w:trPr>
          <w:trHeight w:val="113"/>
          <w:ins w:id="5107"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pPr>
              <w:spacing w:after="0"/>
              <w:rPr>
                <w:ins w:id="5108" w:author="Lavignotte Fabien" w:date="2013-01-21T15:45:00Z"/>
                <w:lang w:val="en-US"/>
              </w:rPr>
            </w:pPr>
            <w:ins w:id="5109" w:author="Lavignotte Fabien" w:date="2013-01-21T15:45:00Z">
              <w:r>
                <w:rPr>
                  <w:i/>
                  <w:color w:val="548DD4"/>
                  <w:sz w:val="16"/>
                  <w:szCs w:val="16"/>
                  <w:lang w:val="en-US"/>
                </w:rPr>
                <w:t xml:space="preserve">The design of this test deals with import of KML and other shape formats </w:t>
              </w:r>
            </w:ins>
            <w:ins w:id="5110" w:author="Lavignotte Fabien" w:date="2013-01-21T15:46:00Z">
              <w:r>
                <w:rPr>
                  <w:i/>
                  <w:color w:val="548DD4"/>
                  <w:sz w:val="16"/>
                  <w:szCs w:val="16"/>
                  <w:lang w:val="en-US"/>
                </w:rPr>
                <w:t>to define</w:t>
              </w:r>
            </w:ins>
            <w:ins w:id="5111" w:author="Lavignotte Fabien" w:date="2013-01-21T15:45:00Z">
              <w:r>
                <w:rPr>
                  <w:i/>
                  <w:color w:val="548DD4"/>
                  <w:sz w:val="16"/>
                  <w:szCs w:val="16"/>
                  <w:lang w:val="en-US"/>
                </w:rPr>
                <w:t xml:space="preserve"> geographical area</w:t>
              </w:r>
            </w:ins>
          </w:p>
        </w:tc>
      </w:tr>
      <w:tr w:rsidR="00740FF3" w:rsidTr="00435142">
        <w:trPr>
          <w:ins w:id="5112"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ins w:id="5113" w:author="Lavignotte Fabien" w:date="2013-01-21T15:45:00Z"/>
                <w:sz w:val="14"/>
                <w:szCs w:val="14"/>
              </w:rPr>
            </w:pPr>
            <w:ins w:id="5114" w:author="Lavignotte Fabien" w:date="2013-01-21T15:45:00Z">
              <w:r>
                <w:rPr>
                  <w:b/>
                  <w:sz w:val="14"/>
                  <w:szCs w:val="14"/>
                </w:rPr>
                <w:t>Features to be tested</w:t>
              </w:r>
            </w:ins>
          </w:p>
        </w:tc>
      </w:tr>
      <w:tr w:rsidR="00740FF3" w:rsidRPr="002437FB" w:rsidTr="00435142">
        <w:trPr>
          <w:ins w:id="5115"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740FF3" w:rsidP="00435142">
            <w:pPr>
              <w:spacing w:after="0"/>
              <w:rPr>
                <w:ins w:id="5116" w:author="Lavignotte Fabien" w:date="2013-01-21T15:45:00Z"/>
                <w:lang w:val="en-US"/>
              </w:rPr>
            </w:pPr>
            <w:ins w:id="5117" w:author="Lavignotte Fabien" w:date="2013-01-21T15:45:00Z">
              <w:r>
                <w:rPr>
                  <w:lang w:val="en-US"/>
                </w:rPr>
                <w:t>This test shall insure that:</w:t>
              </w:r>
            </w:ins>
          </w:p>
          <w:p w:rsidR="00740FF3" w:rsidRDefault="00740FF3" w:rsidP="00435142">
            <w:pPr>
              <w:pStyle w:val="Paragraphedeliste"/>
              <w:numPr>
                <w:ilvl w:val="0"/>
                <w:numId w:val="12"/>
              </w:numPr>
              <w:spacing w:after="0" w:line="276" w:lineRule="auto"/>
              <w:rPr>
                <w:ins w:id="5118" w:author="Lavignotte Fabien" w:date="2013-01-21T15:45:00Z"/>
              </w:rPr>
            </w:pPr>
            <w:ins w:id="5119" w:author="Lavignotte Fabien" w:date="2013-01-21T15:45:00Z">
              <w:r>
                <w:t xml:space="preserve">User can </w:t>
              </w:r>
            </w:ins>
            <w:ins w:id="5120" w:author="Lavignotte Fabien" w:date="2013-01-21T15:46:00Z">
              <w:r>
                <w:t>import a geographical area from a file</w:t>
              </w:r>
            </w:ins>
          </w:p>
          <w:p w:rsidR="00740FF3" w:rsidRDefault="00740FF3" w:rsidP="00435142">
            <w:pPr>
              <w:pStyle w:val="Paragraphedeliste"/>
              <w:numPr>
                <w:ilvl w:val="0"/>
                <w:numId w:val="12"/>
              </w:numPr>
              <w:spacing w:after="0" w:line="276" w:lineRule="auto"/>
              <w:rPr>
                <w:ins w:id="5121" w:author="Lavignotte Fabien" w:date="2013-01-21T15:50:00Z"/>
              </w:rPr>
            </w:pPr>
            <w:ins w:id="5122" w:author="Lavignotte Fabien" w:date="2013-01-21T15:46:00Z">
              <w:r>
                <w:t>At least KML is supported</w:t>
              </w:r>
            </w:ins>
          </w:p>
          <w:p w:rsidR="00AF1247" w:rsidRDefault="00AF1247" w:rsidP="00435142">
            <w:pPr>
              <w:pStyle w:val="Paragraphedeliste"/>
              <w:numPr>
                <w:ilvl w:val="0"/>
                <w:numId w:val="12"/>
              </w:numPr>
              <w:spacing w:after="0" w:line="276" w:lineRule="auto"/>
              <w:rPr>
                <w:ins w:id="5123" w:author="Lavignotte Fabien" w:date="2013-01-21T15:55:00Z"/>
              </w:rPr>
            </w:pPr>
            <w:ins w:id="5124" w:author="Lavignotte Fabien" w:date="2013-01-21T15:50:00Z">
              <w:r>
                <w:t>User is informed when the file is invalid</w:t>
              </w:r>
            </w:ins>
          </w:p>
          <w:p w:rsidR="00491F66" w:rsidRDefault="00491F66" w:rsidP="00435142">
            <w:pPr>
              <w:pStyle w:val="Paragraphedeliste"/>
              <w:numPr>
                <w:ilvl w:val="0"/>
                <w:numId w:val="12"/>
              </w:numPr>
              <w:spacing w:after="0" w:line="276" w:lineRule="auto"/>
              <w:rPr>
                <w:ins w:id="5125" w:author="Lavignotte Fabien" w:date="2013-01-21T15:45:00Z"/>
              </w:rPr>
            </w:pPr>
            <w:ins w:id="5126" w:author="Lavignotte Fabien" w:date="2013-01-21T15:55:00Z">
              <w:r>
                <w:t>Geographical area is displayed and can be used as a search</w:t>
              </w:r>
            </w:ins>
          </w:p>
        </w:tc>
      </w:tr>
      <w:tr w:rsidR="00740FF3" w:rsidTr="00435142">
        <w:trPr>
          <w:ins w:id="5127"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ins w:id="5128" w:author="Lavignotte Fabien" w:date="2013-01-21T15:45:00Z"/>
                <w:sz w:val="14"/>
                <w:szCs w:val="14"/>
              </w:rPr>
            </w:pPr>
            <w:ins w:id="5129" w:author="Lavignotte Fabien" w:date="2013-01-21T15:45:00Z">
              <w:r>
                <w:rPr>
                  <w:b/>
                  <w:sz w:val="14"/>
                  <w:szCs w:val="14"/>
                </w:rPr>
                <w:t>Approach refinements</w:t>
              </w:r>
            </w:ins>
          </w:p>
        </w:tc>
      </w:tr>
      <w:tr w:rsidR="00740FF3" w:rsidRPr="002437FB" w:rsidTr="00435142">
        <w:trPr>
          <w:trHeight w:val="121"/>
          <w:ins w:id="5130"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hideMark/>
          </w:tcPr>
          <w:p w:rsidR="00740FF3" w:rsidRDefault="00491F66">
            <w:pPr>
              <w:spacing w:after="0"/>
              <w:rPr>
                <w:ins w:id="5131" w:author="Lavignotte Fabien" w:date="2013-01-21T15:45:00Z"/>
              </w:rPr>
            </w:pPr>
            <w:ins w:id="5132" w:author="Lavignotte Fabien" w:date="2013-01-21T15:54:00Z">
              <w:r>
                <w:t>The test is composed of one</w:t>
              </w:r>
            </w:ins>
            <w:ins w:id="5133" w:author="Lavignotte Fabien" w:date="2013-01-21T15:55:00Z">
              <w:r>
                <w:t xml:space="preserve"> complete</w:t>
              </w:r>
            </w:ins>
            <w:ins w:id="5134" w:author="Lavignotte Fabien" w:date="2013-01-21T15:54:00Z">
              <w:r>
                <w:t xml:space="preserve"> test case  </w:t>
              </w:r>
            </w:ins>
            <w:ins w:id="5135" w:author="Lavignotte Fabien" w:date="2013-01-21T15:55:00Z">
              <w:r>
                <w:t>for all the features that are closely related</w:t>
              </w:r>
            </w:ins>
            <w:ins w:id="5136" w:author="Lavignotte Fabien" w:date="2013-01-21T15:54:00Z">
              <w:r>
                <w:t>.</w:t>
              </w:r>
            </w:ins>
          </w:p>
        </w:tc>
      </w:tr>
      <w:tr w:rsidR="00740FF3" w:rsidTr="00435142">
        <w:trPr>
          <w:ins w:id="5137" w:author="Lavignotte Fabien" w:date="2013-01-21T15:4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740FF3" w:rsidRDefault="00740FF3" w:rsidP="00435142">
            <w:pPr>
              <w:spacing w:after="0"/>
              <w:rPr>
                <w:ins w:id="5138" w:author="Lavignotte Fabien" w:date="2013-01-21T15:45:00Z"/>
                <w:sz w:val="14"/>
                <w:szCs w:val="14"/>
              </w:rPr>
            </w:pPr>
            <w:ins w:id="5139" w:author="Lavignotte Fabien" w:date="2013-01-21T15:45:00Z">
              <w:r>
                <w:rPr>
                  <w:b/>
                  <w:sz w:val="14"/>
                  <w:szCs w:val="14"/>
                </w:rPr>
                <w:t>Test Case Identifiers</w:t>
              </w:r>
            </w:ins>
          </w:p>
        </w:tc>
      </w:tr>
      <w:tr w:rsidR="00740FF3" w:rsidRPr="002437FB" w:rsidTr="00435142">
        <w:trPr>
          <w:ins w:id="5140" w:author="Lavignotte Fabien" w:date="2013-01-21T15:45:00Z"/>
        </w:trPr>
        <w:tc>
          <w:tcPr>
            <w:tcW w:w="8613" w:type="dxa"/>
            <w:gridSpan w:val="4"/>
            <w:tcBorders>
              <w:top w:val="single" w:sz="6" w:space="0" w:color="auto"/>
              <w:left w:val="single" w:sz="2" w:space="0" w:color="auto"/>
              <w:bottom w:val="single" w:sz="2" w:space="0" w:color="auto"/>
              <w:right w:val="single" w:sz="2" w:space="0" w:color="auto"/>
            </w:tcBorders>
          </w:tcPr>
          <w:p w:rsidR="00740FF3" w:rsidRDefault="00740FF3">
            <w:pPr>
              <w:spacing w:after="0"/>
              <w:rPr>
                <w:ins w:id="5141" w:author="Lavignotte Fabien" w:date="2013-01-21T15:45:00Z"/>
              </w:rPr>
            </w:pPr>
            <w:ins w:id="5142" w:author="Lavignotte Fabien" w:date="2013-01-21T15:45:00Z">
              <w:r>
                <w:t>NGEO-WEBC-VTC-01</w:t>
              </w:r>
            </w:ins>
            <w:ins w:id="5143" w:author="Lavignotte Fabien" w:date="2013-01-21T15:47:00Z">
              <w:r>
                <w:t>9</w:t>
              </w:r>
            </w:ins>
            <w:ins w:id="5144" w:author="Lavignotte Fabien" w:date="2013-01-21T15:45:00Z">
              <w:r>
                <w:t xml:space="preserve">0 </w:t>
              </w:r>
            </w:ins>
          </w:p>
        </w:tc>
      </w:tr>
    </w:tbl>
    <w:p w:rsidR="00F27CC9" w:rsidRDefault="00F27CC9" w:rsidP="00F27CC9">
      <w:pPr>
        <w:pStyle w:val="Titre3"/>
        <w:numPr>
          <w:ilvl w:val="2"/>
          <w:numId w:val="21"/>
        </w:numPr>
        <w:rPr>
          <w:ins w:id="5145" w:author="Mokaddem Emna" w:date="2013-01-24T15:33:00Z"/>
        </w:rPr>
      </w:pPr>
      <w:bookmarkStart w:id="5146" w:name="_Toc346804757"/>
      <w:bookmarkStart w:id="5147" w:name="_Toc348082172"/>
      <w:ins w:id="5148" w:author="Mokaddem Emna" w:date="2013-01-24T15:33:00Z">
        <w:r>
          <w:t>NGEO-WEBC-VTD-0200: Search Shared URL</w:t>
        </w:r>
        <w:bookmarkEnd w:id="5146"/>
        <w:bookmarkEnd w:id="514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rPr>
          <w:ins w:id="5149" w:author="Mokaddem Emna" w:date="2013-01-24T15:3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ins w:id="5150" w:author="Mokaddem Emna" w:date="2013-01-24T15:33:00Z"/>
                <w:b/>
                <w:i/>
                <w:color w:val="FFFFFF"/>
                <w:szCs w:val="18"/>
                <w:lang w:val="en-US"/>
              </w:rPr>
            </w:pPr>
            <w:ins w:id="5151" w:author="Mokaddem Emna" w:date="2013-01-24T15:33:00Z">
              <w:r>
                <w:rPr>
                  <w:b/>
                  <w:i/>
                  <w:color w:val="FFFFFF"/>
                  <w:szCs w:val="18"/>
                  <w:lang w:val="en-US"/>
                </w:rPr>
                <w:t>NGEO VALIDATION TEST  DESIGN</w:t>
              </w:r>
            </w:ins>
          </w:p>
        </w:tc>
      </w:tr>
      <w:tr w:rsidR="00F27CC9" w:rsidTr="00435142">
        <w:trPr>
          <w:ins w:id="5152" w:author="Mokaddem Emna" w:date="2013-01-24T15:3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ins w:id="5153" w:author="Mokaddem Emna" w:date="2013-01-24T15:33:00Z"/>
                <w:b/>
                <w:color w:val="FFFFFF"/>
                <w:sz w:val="14"/>
                <w:szCs w:val="14"/>
              </w:rPr>
            </w:pPr>
            <w:ins w:id="5154" w:author="Mokaddem Emna" w:date="2013-01-24T15:3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ns w:id="5155" w:author="Mokaddem Emna" w:date="2013-01-24T15:33:00Z"/>
                <w:i/>
                <w:color w:val="548DD4"/>
                <w:sz w:val="16"/>
                <w:szCs w:val="16"/>
              </w:rPr>
            </w:pPr>
            <w:ins w:id="5156" w:author="Mokaddem Emna" w:date="2013-01-24T15:33:00Z">
              <w:r>
                <w:rPr>
                  <w:i/>
                  <w:color w:val="548DD4"/>
                  <w:sz w:val="16"/>
                  <w:szCs w:val="16"/>
                </w:rPr>
                <w:t>NGEO-WEBC-VTD-0200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ins w:id="5157" w:author="Mokaddem Emna" w:date="2013-01-24T15:33:00Z"/>
                <w:b/>
                <w:color w:val="FFFFFF"/>
                <w:sz w:val="14"/>
                <w:szCs w:val="14"/>
              </w:rPr>
            </w:pPr>
            <w:ins w:id="5158" w:author="Mokaddem Emna" w:date="2013-01-24T15:3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ns w:id="5159" w:author="Mokaddem Emna" w:date="2013-01-24T15:33:00Z"/>
                <w:i/>
                <w:color w:val="548DD4"/>
                <w:sz w:val="16"/>
                <w:szCs w:val="16"/>
                <w:lang w:val="en-US"/>
              </w:rPr>
            </w:pPr>
            <w:ins w:id="5160" w:author="Mokaddem Emna" w:date="2013-01-24T15:33:00Z">
              <w:r>
                <w:rPr>
                  <w:i/>
                  <w:color w:val="548DD4"/>
                  <w:sz w:val="16"/>
                  <w:szCs w:val="16"/>
                  <w:lang w:val="en-US"/>
                </w:rPr>
                <w:t xml:space="preserve">Search Shared URL </w:t>
              </w:r>
            </w:ins>
          </w:p>
        </w:tc>
      </w:tr>
      <w:tr w:rsidR="00F27CC9" w:rsidTr="00435142">
        <w:trPr>
          <w:ins w:id="5161"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5162" w:author="Mokaddem Emna" w:date="2013-01-24T15:33:00Z"/>
                <w:lang w:val="en-US"/>
              </w:rPr>
            </w:pPr>
            <w:ins w:id="5163" w:author="Mokaddem Emna" w:date="2013-01-24T15:33:00Z">
              <w:r>
                <w:rPr>
                  <w:lang w:val="en-US"/>
                </w:rPr>
                <w:t>Description and Objective</w:t>
              </w:r>
            </w:ins>
          </w:p>
        </w:tc>
      </w:tr>
      <w:tr w:rsidR="00F27CC9" w:rsidRPr="002437FB" w:rsidTr="00435142">
        <w:trPr>
          <w:trHeight w:val="113"/>
          <w:ins w:id="5164"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ns w:id="5165" w:author="Mokaddem Emna" w:date="2013-01-24T15:33:00Z"/>
                <w:i/>
                <w:color w:val="548DD4"/>
                <w:sz w:val="16"/>
                <w:szCs w:val="16"/>
                <w:lang w:val="en-US"/>
              </w:rPr>
            </w:pPr>
            <w:ins w:id="5166" w:author="Mokaddem Emna" w:date="2013-01-24T15:33:00Z">
              <w:r>
                <w:rPr>
                  <w:i/>
                  <w:color w:val="548DD4"/>
                  <w:sz w:val="16"/>
                  <w:szCs w:val="16"/>
                  <w:lang w:val="en-US"/>
                </w:rPr>
                <w:t>The design of this test deals with search order shared URL</w:t>
              </w:r>
            </w:ins>
          </w:p>
        </w:tc>
      </w:tr>
      <w:tr w:rsidR="00F27CC9" w:rsidTr="00435142">
        <w:trPr>
          <w:ins w:id="5167"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5168" w:author="Mokaddem Emna" w:date="2013-01-24T15:33:00Z"/>
                <w:sz w:val="14"/>
                <w:szCs w:val="14"/>
              </w:rPr>
            </w:pPr>
            <w:ins w:id="5169" w:author="Mokaddem Emna" w:date="2013-01-24T15:33:00Z">
              <w:r>
                <w:rPr>
                  <w:b/>
                  <w:sz w:val="14"/>
                  <w:szCs w:val="14"/>
                </w:rPr>
                <w:t>Features to be tested</w:t>
              </w:r>
            </w:ins>
          </w:p>
        </w:tc>
      </w:tr>
      <w:tr w:rsidR="00F27CC9" w:rsidRPr="002437FB" w:rsidTr="00435142">
        <w:trPr>
          <w:ins w:id="5170"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ins w:id="5171" w:author="Mokaddem Emna" w:date="2013-01-24T15:33:00Z"/>
                <w:lang w:val="en-US"/>
              </w:rPr>
            </w:pPr>
            <w:ins w:id="5172" w:author="Mokaddem Emna" w:date="2013-01-24T15:33:00Z">
              <w:r>
                <w:rPr>
                  <w:lang w:val="en-US"/>
                </w:rPr>
                <w:t>This test shall insure that:</w:t>
              </w:r>
            </w:ins>
          </w:p>
          <w:p w:rsidR="00F27CC9" w:rsidRDefault="00F27CC9" w:rsidP="00435142">
            <w:pPr>
              <w:pStyle w:val="Paragraphedeliste"/>
              <w:numPr>
                <w:ilvl w:val="0"/>
                <w:numId w:val="12"/>
              </w:numPr>
              <w:spacing w:after="0" w:line="276" w:lineRule="auto"/>
              <w:rPr>
                <w:ins w:id="5173" w:author="Mokaddem Emna" w:date="2013-01-24T15:33:00Z"/>
              </w:rPr>
            </w:pPr>
            <w:ins w:id="5174" w:author="Mokaddem Emna" w:date="2013-01-24T15:33:00Z">
              <w:r>
                <w:t>The Search Request can be shared</w:t>
              </w:r>
            </w:ins>
          </w:p>
        </w:tc>
      </w:tr>
      <w:tr w:rsidR="00F27CC9" w:rsidTr="00435142">
        <w:trPr>
          <w:ins w:id="5175"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5176" w:author="Mokaddem Emna" w:date="2013-01-24T15:33:00Z"/>
                <w:sz w:val="14"/>
                <w:szCs w:val="14"/>
              </w:rPr>
            </w:pPr>
            <w:ins w:id="5177" w:author="Mokaddem Emna" w:date="2013-01-24T15:33:00Z">
              <w:r>
                <w:rPr>
                  <w:b/>
                  <w:sz w:val="14"/>
                  <w:szCs w:val="14"/>
                </w:rPr>
                <w:t>Approach refinements</w:t>
              </w:r>
            </w:ins>
          </w:p>
        </w:tc>
      </w:tr>
      <w:tr w:rsidR="00F27CC9" w:rsidRPr="002437FB" w:rsidTr="00435142">
        <w:trPr>
          <w:trHeight w:val="121"/>
          <w:ins w:id="5178"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ins w:id="5179" w:author="Mokaddem Emna" w:date="2013-01-24T15:33:00Z"/>
              </w:rPr>
            </w:pPr>
          </w:p>
        </w:tc>
      </w:tr>
      <w:tr w:rsidR="00F27CC9" w:rsidTr="00435142">
        <w:trPr>
          <w:ins w:id="5180"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5181" w:author="Mokaddem Emna" w:date="2013-01-24T15:33:00Z"/>
                <w:sz w:val="14"/>
                <w:szCs w:val="14"/>
              </w:rPr>
            </w:pPr>
            <w:ins w:id="5182" w:author="Mokaddem Emna" w:date="2013-01-24T15:33:00Z">
              <w:r>
                <w:rPr>
                  <w:b/>
                  <w:sz w:val="14"/>
                  <w:szCs w:val="14"/>
                </w:rPr>
                <w:lastRenderedPageBreak/>
                <w:t>Test Case Identifiers</w:t>
              </w:r>
            </w:ins>
          </w:p>
        </w:tc>
      </w:tr>
      <w:tr w:rsidR="00F27CC9" w:rsidRPr="002437FB" w:rsidTr="00435142">
        <w:trPr>
          <w:ins w:id="5183" w:author="Mokaddem Emna" w:date="2013-01-24T15:33:00Z"/>
        </w:trPr>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rPr>
                <w:ins w:id="5184" w:author="Mokaddem Emna" w:date="2013-01-24T15:33:00Z"/>
              </w:rPr>
            </w:pPr>
            <w:ins w:id="5185" w:author="Mokaddem Emna" w:date="2013-01-24T15:33:00Z">
              <w:r>
                <w:t>NGEO-WEBC-VTC-0200</w:t>
              </w:r>
            </w:ins>
          </w:p>
        </w:tc>
      </w:tr>
    </w:tbl>
    <w:p w:rsidR="00F27CC9" w:rsidRDefault="00F27CC9" w:rsidP="00F27CC9">
      <w:pPr>
        <w:pStyle w:val="Titre3"/>
        <w:numPr>
          <w:ilvl w:val="2"/>
          <w:numId w:val="21"/>
        </w:numPr>
        <w:rPr>
          <w:ins w:id="5186" w:author="Mokaddem Emna" w:date="2013-01-24T15:33:00Z"/>
        </w:rPr>
      </w:pPr>
      <w:bookmarkStart w:id="5187" w:name="_Toc346804758"/>
      <w:bookmarkStart w:id="5188" w:name="_Toc348082173"/>
      <w:ins w:id="5189" w:author="Mokaddem Emna" w:date="2013-01-24T15:33:00Z">
        <w:r>
          <w:t>NGEO-WEBC-VTD-0210: Standing Order Shared URL</w:t>
        </w:r>
        <w:bookmarkEnd w:id="5187"/>
        <w:bookmarkEnd w:id="518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F27CC9" w:rsidTr="00435142">
        <w:trPr>
          <w:ins w:id="5190" w:author="Mokaddem Emna" w:date="2013-01-24T15:3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F27CC9" w:rsidRDefault="00F27CC9" w:rsidP="00435142">
            <w:pPr>
              <w:spacing w:after="0"/>
              <w:jc w:val="center"/>
              <w:rPr>
                <w:ins w:id="5191" w:author="Mokaddem Emna" w:date="2013-01-24T15:33:00Z"/>
                <w:b/>
                <w:i/>
                <w:color w:val="FFFFFF"/>
                <w:szCs w:val="18"/>
                <w:lang w:val="en-US"/>
              </w:rPr>
            </w:pPr>
            <w:ins w:id="5192" w:author="Mokaddem Emna" w:date="2013-01-24T15:33:00Z">
              <w:r>
                <w:rPr>
                  <w:b/>
                  <w:i/>
                  <w:color w:val="FFFFFF"/>
                  <w:szCs w:val="18"/>
                  <w:lang w:val="en-US"/>
                </w:rPr>
                <w:t>NGEO VALIDATION TEST  DESIGN</w:t>
              </w:r>
            </w:ins>
          </w:p>
        </w:tc>
      </w:tr>
      <w:tr w:rsidR="00F27CC9" w:rsidTr="00435142">
        <w:trPr>
          <w:ins w:id="5193" w:author="Mokaddem Emna" w:date="2013-01-24T15:3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ins w:id="5194" w:author="Mokaddem Emna" w:date="2013-01-24T15:33:00Z"/>
                <w:b/>
                <w:color w:val="FFFFFF"/>
                <w:sz w:val="14"/>
                <w:szCs w:val="14"/>
              </w:rPr>
            </w:pPr>
            <w:ins w:id="5195" w:author="Mokaddem Emna" w:date="2013-01-24T15:3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F27CC9" w:rsidRDefault="00F27CC9" w:rsidP="00435142">
            <w:pPr>
              <w:spacing w:after="0"/>
              <w:rPr>
                <w:ins w:id="5196" w:author="Mokaddem Emna" w:date="2013-01-24T15:33:00Z"/>
                <w:i/>
                <w:color w:val="548DD4"/>
                <w:sz w:val="16"/>
                <w:szCs w:val="16"/>
              </w:rPr>
            </w:pPr>
            <w:ins w:id="5197" w:author="Mokaddem Emna" w:date="2013-01-24T15:33:00Z">
              <w:r>
                <w:rPr>
                  <w:i/>
                  <w:color w:val="548DD4"/>
                  <w:sz w:val="16"/>
                  <w:szCs w:val="16"/>
                </w:rPr>
                <w:t>NGEO-WEBC-VTD-0210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F27CC9" w:rsidRDefault="00F27CC9" w:rsidP="00435142">
            <w:pPr>
              <w:spacing w:after="0"/>
              <w:jc w:val="center"/>
              <w:rPr>
                <w:ins w:id="5198" w:author="Mokaddem Emna" w:date="2013-01-24T15:33:00Z"/>
                <w:b/>
                <w:color w:val="FFFFFF"/>
                <w:sz w:val="14"/>
                <w:szCs w:val="14"/>
              </w:rPr>
            </w:pPr>
            <w:ins w:id="5199" w:author="Mokaddem Emna" w:date="2013-01-24T15:3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F27CC9" w:rsidRDefault="00F27CC9" w:rsidP="00435142">
            <w:pPr>
              <w:spacing w:after="0"/>
              <w:rPr>
                <w:ins w:id="5200" w:author="Mokaddem Emna" w:date="2013-01-24T15:33:00Z"/>
                <w:i/>
                <w:color w:val="548DD4"/>
                <w:sz w:val="16"/>
                <w:szCs w:val="16"/>
                <w:lang w:val="en-US"/>
              </w:rPr>
            </w:pPr>
            <w:ins w:id="5201" w:author="Mokaddem Emna" w:date="2013-01-24T15:33:00Z">
              <w:r>
                <w:rPr>
                  <w:i/>
                  <w:color w:val="548DD4"/>
                  <w:sz w:val="16"/>
                  <w:szCs w:val="16"/>
                  <w:lang w:val="en-US"/>
                </w:rPr>
                <w:t xml:space="preserve">Standing Order Shared URL </w:t>
              </w:r>
            </w:ins>
          </w:p>
        </w:tc>
      </w:tr>
      <w:tr w:rsidR="00F27CC9" w:rsidTr="00435142">
        <w:trPr>
          <w:ins w:id="5202"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5203" w:author="Mokaddem Emna" w:date="2013-01-24T15:33:00Z"/>
                <w:lang w:val="en-US"/>
              </w:rPr>
            </w:pPr>
            <w:ins w:id="5204" w:author="Mokaddem Emna" w:date="2013-01-24T15:33:00Z">
              <w:r>
                <w:rPr>
                  <w:lang w:val="en-US"/>
                </w:rPr>
                <w:t>Description and Objective</w:t>
              </w:r>
            </w:ins>
          </w:p>
        </w:tc>
      </w:tr>
      <w:tr w:rsidR="00F27CC9" w:rsidRPr="002437FB" w:rsidTr="00435142">
        <w:trPr>
          <w:trHeight w:val="113"/>
          <w:ins w:id="5205"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Pr="007A7D59" w:rsidRDefault="00F27CC9" w:rsidP="00435142">
            <w:pPr>
              <w:spacing w:after="0"/>
              <w:rPr>
                <w:ins w:id="5206" w:author="Mokaddem Emna" w:date="2013-01-24T15:33:00Z"/>
                <w:i/>
                <w:color w:val="548DD4"/>
                <w:sz w:val="16"/>
                <w:szCs w:val="16"/>
                <w:lang w:val="en-US"/>
              </w:rPr>
            </w:pPr>
            <w:ins w:id="5207" w:author="Mokaddem Emna" w:date="2013-01-24T15:33:00Z">
              <w:r>
                <w:rPr>
                  <w:i/>
                  <w:color w:val="548DD4"/>
                  <w:sz w:val="16"/>
                  <w:szCs w:val="16"/>
                  <w:lang w:val="en-US"/>
                </w:rPr>
                <w:t>The design of this test deals with standing order request shared URL</w:t>
              </w:r>
            </w:ins>
          </w:p>
        </w:tc>
      </w:tr>
      <w:tr w:rsidR="00F27CC9" w:rsidTr="00435142">
        <w:trPr>
          <w:ins w:id="5208"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5209" w:author="Mokaddem Emna" w:date="2013-01-24T15:33:00Z"/>
                <w:sz w:val="14"/>
                <w:szCs w:val="14"/>
              </w:rPr>
            </w:pPr>
            <w:ins w:id="5210" w:author="Mokaddem Emna" w:date="2013-01-24T15:33:00Z">
              <w:r>
                <w:rPr>
                  <w:b/>
                  <w:sz w:val="14"/>
                  <w:szCs w:val="14"/>
                </w:rPr>
                <w:t>Features to be tested</w:t>
              </w:r>
            </w:ins>
          </w:p>
        </w:tc>
      </w:tr>
      <w:tr w:rsidR="00F27CC9" w:rsidRPr="002437FB" w:rsidTr="00435142">
        <w:trPr>
          <w:ins w:id="5211"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ins w:id="5212" w:author="Mokaddem Emna" w:date="2013-01-24T15:33:00Z"/>
                <w:lang w:val="en-US"/>
              </w:rPr>
            </w:pPr>
            <w:ins w:id="5213" w:author="Mokaddem Emna" w:date="2013-01-24T15:33:00Z">
              <w:r>
                <w:rPr>
                  <w:lang w:val="en-US"/>
                </w:rPr>
                <w:t>This test shall insure that:</w:t>
              </w:r>
            </w:ins>
          </w:p>
          <w:p w:rsidR="00F27CC9" w:rsidRDefault="00F27CC9" w:rsidP="00435142">
            <w:pPr>
              <w:pStyle w:val="Paragraphedeliste"/>
              <w:numPr>
                <w:ilvl w:val="0"/>
                <w:numId w:val="12"/>
              </w:numPr>
              <w:spacing w:after="0" w:line="276" w:lineRule="auto"/>
              <w:rPr>
                <w:ins w:id="5214" w:author="Mokaddem Emna" w:date="2013-01-24T15:33:00Z"/>
              </w:rPr>
            </w:pPr>
            <w:ins w:id="5215" w:author="Mokaddem Emna" w:date="2013-01-24T15:33:00Z">
              <w:r>
                <w:t>The Standing Order Request can be shared for both time-driven and data-driven types.</w:t>
              </w:r>
            </w:ins>
          </w:p>
        </w:tc>
      </w:tr>
      <w:tr w:rsidR="00F27CC9" w:rsidTr="00435142">
        <w:trPr>
          <w:ins w:id="5216"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5217" w:author="Mokaddem Emna" w:date="2013-01-24T15:33:00Z"/>
                <w:sz w:val="14"/>
                <w:szCs w:val="14"/>
              </w:rPr>
            </w:pPr>
            <w:ins w:id="5218" w:author="Mokaddem Emna" w:date="2013-01-24T15:33:00Z">
              <w:r>
                <w:rPr>
                  <w:b/>
                  <w:sz w:val="14"/>
                  <w:szCs w:val="14"/>
                </w:rPr>
                <w:t>Approach refinements</w:t>
              </w:r>
            </w:ins>
          </w:p>
        </w:tc>
      </w:tr>
      <w:tr w:rsidR="00F27CC9" w:rsidRPr="002437FB" w:rsidTr="00435142">
        <w:trPr>
          <w:trHeight w:val="121"/>
          <w:ins w:id="5219"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hideMark/>
          </w:tcPr>
          <w:p w:rsidR="00F27CC9" w:rsidRDefault="00F27CC9" w:rsidP="00435142">
            <w:pPr>
              <w:spacing w:after="0"/>
              <w:rPr>
                <w:ins w:id="5220" w:author="Mokaddem Emna" w:date="2013-01-24T15:33:00Z"/>
              </w:rPr>
            </w:pPr>
          </w:p>
        </w:tc>
      </w:tr>
      <w:tr w:rsidR="00F27CC9" w:rsidTr="00435142">
        <w:trPr>
          <w:ins w:id="5221" w:author="Mokaddem Emna" w:date="2013-01-24T15:3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F27CC9" w:rsidRDefault="00F27CC9" w:rsidP="00435142">
            <w:pPr>
              <w:spacing w:after="0"/>
              <w:rPr>
                <w:ins w:id="5222" w:author="Mokaddem Emna" w:date="2013-01-24T15:33:00Z"/>
                <w:sz w:val="14"/>
                <w:szCs w:val="14"/>
              </w:rPr>
            </w:pPr>
            <w:ins w:id="5223" w:author="Mokaddem Emna" w:date="2013-01-24T15:33:00Z">
              <w:r>
                <w:rPr>
                  <w:b/>
                  <w:sz w:val="14"/>
                  <w:szCs w:val="14"/>
                </w:rPr>
                <w:t>Test Case Identifiers</w:t>
              </w:r>
            </w:ins>
          </w:p>
        </w:tc>
      </w:tr>
      <w:tr w:rsidR="00F27CC9" w:rsidRPr="002437FB" w:rsidTr="00435142">
        <w:trPr>
          <w:ins w:id="5224" w:author="Mokaddem Emna" w:date="2013-01-24T15:33:00Z"/>
        </w:trPr>
        <w:tc>
          <w:tcPr>
            <w:tcW w:w="8613" w:type="dxa"/>
            <w:gridSpan w:val="4"/>
            <w:tcBorders>
              <w:top w:val="single" w:sz="6" w:space="0" w:color="auto"/>
              <w:left w:val="single" w:sz="2" w:space="0" w:color="auto"/>
              <w:bottom w:val="single" w:sz="2" w:space="0" w:color="auto"/>
              <w:right w:val="single" w:sz="2" w:space="0" w:color="auto"/>
            </w:tcBorders>
          </w:tcPr>
          <w:p w:rsidR="00F27CC9" w:rsidRDefault="00F27CC9" w:rsidP="00435142">
            <w:pPr>
              <w:spacing w:after="0"/>
              <w:rPr>
                <w:ins w:id="5225" w:author="Mokaddem Emna" w:date="2013-01-24T15:33:00Z"/>
              </w:rPr>
            </w:pPr>
            <w:ins w:id="5226" w:author="Mokaddem Emna" w:date="2013-01-24T15:33:00Z">
              <w:r>
                <w:t>NGEO-WEBC-VTC-0210 : data-driven standing order shared url</w:t>
              </w:r>
            </w:ins>
          </w:p>
          <w:p w:rsidR="00F27CC9" w:rsidRDefault="00F27CC9" w:rsidP="00435142">
            <w:pPr>
              <w:spacing w:after="0"/>
              <w:rPr>
                <w:ins w:id="5227" w:author="Mokaddem Emna" w:date="2013-01-24T15:33:00Z"/>
              </w:rPr>
            </w:pPr>
            <w:ins w:id="5228" w:author="Mokaddem Emna" w:date="2013-01-24T15:33:00Z">
              <w:r>
                <w:t>NGEO-WEBC-VTC-0215 : time-driven standing order shared url</w:t>
              </w:r>
            </w:ins>
          </w:p>
        </w:tc>
      </w:tr>
    </w:tbl>
    <w:p w:rsidR="00BC7CB7" w:rsidRDefault="00BC7CB7" w:rsidP="00BC7CB7">
      <w:pPr>
        <w:pStyle w:val="Titre3"/>
        <w:numPr>
          <w:ilvl w:val="2"/>
          <w:numId w:val="21"/>
        </w:numPr>
        <w:rPr>
          <w:ins w:id="5229" w:author="Lavignotte Fabien" w:date="2013-01-30T14:57:00Z"/>
        </w:rPr>
      </w:pPr>
      <w:bookmarkStart w:id="5230" w:name="_Toc348082174"/>
      <w:ins w:id="5231" w:author="Lavignotte Fabien" w:date="2013-01-30T14:57:00Z">
        <w:r>
          <w:t xml:space="preserve">NGEO-WEBC-VTD-0220: </w:t>
        </w:r>
      </w:ins>
      <w:ins w:id="5232" w:author="Lavignotte Fabien" w:date="2013-01-30T15:03:00Z">
        <w:r>
          <w:t>Zone of interest definition</w:t>
        </w:r>
      </w:ins>
      <w:bookmarkEnd w:id="523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C7CB7" w:rsidTr="00BC7CB7">
        <w:trPr>
          <w:ins w:id="5233" w:author="Lavignotte Fabien" w:date="2013-01-30T14:57: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BC7CB7" w:rsidRDefault="00BC7CB7" w:rsidP="00BC7CB7">
            <w:pPr>
              <w:spacing w:after="0"/>
              <w:jc w:val="center"/>
              <w:rPr>
                <w:ins w:id="5234" w:author="Lavignotte Fabien" w:date="2013-01-30T14:57:00Z"/>
                <w:b/>
                <w:i/>
                <w:color w:val="FFFFFF"/>
                <w:szCs w:val="18"/>
                <w:lang w:val="en-US"/>
              </w:rPr>
            </w:pPr>
            <w:ins w:id="5235" w:author="Lavignotte Fabien" w:date="2013-01-30T14:57:00Z">
              <w:r>
                <w:rPr>
                  <w:b/>
                  <w:i/>
                  <w:color w:val="FFFFFF"/>
                  <w:szCs w:val="18"/>
                  <w:lang w:val="en-US"/>
                </w:rPr>
                <w:t>NGEO VALIDATION TEST  DESIGN</w:t>
              </w:r>
            </w:ins>
          </w:p>
        </w:tc>
      </w:tr>
      <w:tr w:rsidR="00BC7CB7" w:rsidTr="00BC7CB7">
        <w:trPr>
          <w:ins w:id="5236" w:author="Lavignotte Fabien" w:date="2013-01-30T14:57: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BC7CB7" w:rsidRDefault="00BC7CB7" w:rsidP="00BC7CB7">
            <w:pPr>
              <w:spacing w:after="0"/>
              <w:jc w:val="center"/>
              <w:rPr>
                <w:ins w:id="5237" w:author="Lavignotte Fabien" w:date="2013-01-30T14:57:00Z"/>
                <w:b/>
                <w:color w:val="FFFFFF"/>
                <w:sz w:val="14"/>
                <w:szCs w:val="14"/>
              </w:rPr>
            </w:pPr>
            <w:ins w:id="5238" w:author="Lavignotte Fabien" w:date="2013-01-30T14:57: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BC7CB7" w:rsidRDefault="00BC7CB7" w:rsidP="00BC7CB7">
            <w:pPr>
              <w:spacing w:after="0"/>
              <w:rPr>
                <w:ins w:id="5239" w:author="Lavignotte Fabien" w:date="2013-01-30T14:57:00Z"/>
                <w:i/>
                <w:color w:val="548DD4"/>
                <w:sz w:val="16"/>
                <w:szCs w:val="16"/>
              </w:rPr>
            </w:pPr>
            <w:ins w:id="5240" w:author="Lavignotte Fabien" w:date="2013-01-30T14:57:00Z">
              <w:r>
                <w:rPr>
                  <w:i/>
                  <w:color w:val="548DD4"/>
                  <w:sz w:val="16"/>
                  <w:szCs w:val="16"/>
                </w:rPr>
                <w:t>NGEO-WEBC-VTD-02</w:t>
              </w:r>
            </w:ins>
            <w:ins w:id="5241" w:author="Lavignotte Fabien" w:date="2013-01-30T15:04:00Z">
              <w:r>
                <w:rPr>
                  <w:i/>
                  <w:color w:val="548DD4"/>
                  <w:sz w:val="16"/>
                  <w:szCs w:val="16"/>
                </w:rPr>
                <w:t>2</w:t>
              </w:r>
            </w:ins>
            <w:ins w:id="5242" w:author="Lavignotte Fabien" w:date="2013-01-30T14:57:00Z">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BC7CB7" w:rsidRDefault="00BC7CB7" w:rsidP="00BC7CB7">
            <w:pPr>
              <w:spacing w:after="0"/>
              <w:jc w:val="center"/>
              <w:rPr>
                <w:ins w:id="5243" w:author="Lavignotte Fabien" w:date="2013-01-30T14:57:00Z"/>
                <w:b/>
                <w:color w:val="FFFFFF"/>
                <w:sz w:val="14"/>
                <w:szCs w:val="14"/>
              </w:rPr>
            </w:pPr>
            <w:ins w:id="5244" w:author="Lavignotte Fabien" w:date="2013-01-30T14:57: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BC7CB7" w:rsidRDefault="00BC7CB7" w:rsidP="00BC7CB7">
            <w:pPr>
              <w:spacing w:after="0"/>
              <w:rPr>
                <w:ins w:id="5245" w:author="Lavignotte Fabien" w:date="2013-01-30T14:57:00Z"/>
                <w:i/>
                <w:color w:val="548DD4"/>
                <w:sz w:val="16"/>
                <w:szCs w:val="16"/>
                <w:lang w:val="en-US"/>
              </w:rPr>
            </w:pPr>
            <w:ins w:id="5246" w:author="Lavignotte Fabien" w:date="2013-01-30T15:04:00Z">
              <w:r>
                <w:rPr>
                  <w:i/>
                  <w:color w:val="548DD4"/>
                  <w:sz w:val="16"/>
                  <w:szCs w:val="16"/>
                  <w:lang w:val="en-US"/>
                </w:rPr>
                <w:t>Zone of interest defintion</w:t>
              </w:r>
            </w:ins>
            <w:ins w:id="5247" w:author="Lavignotte Fabien" w:date="2013-01-30T14:57:00Z">
              <w:r>
                <w:rPr>
                  <w:i/>
                  <w:color w:val="548DD4"/>
                  <w:sz w:val="16"/>
                  <w:szCs w:val="16"/>
                  <w:lang w:val="en-US"/>
                </w:rPr>
                <w:t xml:space="preserve"> </w:t>
              </w:r>
            </w:ins>
          </w:p>
        </w:tc>
      </w:tr>
      <w:tr w:rsidR="00BC7CB7" w:rsidTr="00BC7CB7">
        <w:trPr>
          <w:ins w:id="5248"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ins w:id="5249" w:author="Lavignotte Fabien" w:date="2013-01-30T14:57:00Z"/>
                <w:lang w:val="en-US"/>
              </w:rPr>
            </w:pPr>
            <w:ins w:id="5250" w:author="Lavignotte Fabien" w:date="2013-01-30T14:57:00Z">
              <w:r>
                <w:rPr>
                  <w:lang w:val="en-US"/>
                </w:rPr>
                <w:t>Description and Objective</w:t>
              </w:r>
            </w:ins>
          </w:p>
        </w:tc>
      </w:tr>
      <w:tr w:rsidR="00BC7CB7" w:rsidRPr="002437FB" w:rsidTr="00BC7CB7">
        <w:trPr>
          <w:trHeight w:val="113"/>
          <w:ins w:id="5251"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Pr="007A7D59" w:rsidRDefault="00BC7CB7" w:rsidP="00BC7CB7">
            <w:pPr>
              <w:spacing w:after="0"/>
              <w:rPr>
                <w:ins w:id="5252" w:author="Lavignotte Fabien" w:date="2013-01-30T14:57:00Z"/>
                <w:i/>
                <w:color w:val="548DD4"/>
                <w:sz w:val="16"/>
                <w:szCs w:val="16"/>
                <w:lang w:val="en-US"/>
              </w:rPr>
            </w:pPr>
            <w:ins w:id="5253" w:author="Lavignotte Fabien" w:date="2013-01-30T14:57:00Z">
              <w:r>
                <w:rPr>
                  <w:i/>
                  <w:color w:val="548DD4"/>
                  <w:sz w:val="16"/>
                  <w:szCs w:val="16"/>
                  <w:lang w:val="en-US"/>
                </w:rPr>
                <w:t xml:space="preserve">The design of this test deals with </w:t>
              </w:r>
            </w:ins>
            <w:ins w:id="5254" w:author="Lavignotte Fabien" w:date="2013-01-30T15:04:00Z">
              <w:r>
                <w:rPr>
                  <w:i/>
                  <w:color w:val="548DD4"/>
                  <w:sz w:val="16"/>
                  <w:szCs w:val="16"/>
                  <w:lang w:val="en-US"/>
                </w:rPr>
                <w:t>the differents tools available to define a zone of interest (or search area).</w:t>
              </w:r>
            </w:ins>
          </w:p>
        </w:tc>
      </w:tr>
      <w:tr w:rsidR="00BC7CB7" w:rsidTr="00BC7CB7">
        <w:trPr>
          <w:ins w:id="5255"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ins w:id="5256" w:author="Lavignotte Fabien" w:date="2013-01-30T14:57:00Z"/>
                <w:sz w:val="14"/>
                <w:szCs w:val="14"/>
              </w:rPr>
            </w:pPr>
            <w:ins w:id="5257" w:author="Lavignotte Fabien" w:date="2013-01-30T14:57:00Z">
              <w:r>
                <w:rPr>
                  <w:b/>
                  <w:sz w:val="14"/>
                  <w:szCs w:val="14"/>
                </w:rPr>
                <w:t>Features to be tested</w:t>
              </w:r>
            </w:ins>
          </w:p>
        </w:tc>
      </w:tr>
      <w:tr w:rsidR="00BC7CB7" w:rsidRPr="002437FB" w:rsidTr="00BC7CB7">
        <w:trPr>
          <w:ins w:id="5258"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Default="00BC7CB7" w:rsidP="00BC7CB7">
            <w:pPr>
              <w:spacing w:after="0"/>
              <w:rPr>
                <w:ins w:id="5259" w:author="Lavignotte Fabien" w:date="2013-01-30T14:57:00Z"/>
                <w:lang w:val="en-US"/>
              </w:rPr>
            </w:pPr>
            <w:ins w:id="5260" w:author="Lavignotte Fabien" w:date="2013-01-30T14:57:00Z">
              <w:r>
                <w:rPr>
                  <w:lang w:val="en-US"/>
                </w:rPr>
                <w:t>This test shall insure that:</w:t>
              </w:r>
            </w:ins>
          </w:p>
          <w:p w:rsidR="00BC7CB7" w:rsidRDefault="00BC7CB7" w:rsidP="00BC7CB7">
            <w:pPr>
              <w:pStyle w:val="Paragraphedeliste"/>
              <w:numPr>
                <w:ilvl w:val="0"/>
                <w:numId w:val="12"/>
              </w:numPr>
              <w:spacing w:after="0" w:line="276" w:lineRule="auto"/>
              <w:rPr>
                <w:ins w:id="5261" w:author="Lavignotte Fabien" w:date="2013-01-30T15:05:00Z"/>
              </w:rPr>
            </w:pPr>
            <w:ins w:id="5262" w:author="Lavignotte Fabien" w:date="2013-01-30T15:05:00Z">
              <w:r>
                <w:t xml:space="preserve">The </w:t>
              </w:r>
            </w:ins>
            <w:ins w:id="5263" w:author="Lavignotte Fabien" w:date="2013-01-30T15:06:00Z">
              <w:r>
                <w:t>zone of interest</w:t>
              </w:r>
            </w:ins>
            <w:ins w:id="5264" w:author="Lavignotte Fabien" w:date="2013-01-30T15:05:00Z">
              <w:r>
                <w:t xml:space="preserve"> can</w:t>
              </w:r>
            </w:ins>
            <w:ins w:id="5265" w:author="Lavignotte Fabien" w:date="2013-01-30T15:06:00Z">
              <w:r>
                <w:t xml:space="preserve"> be</w:t>
              </w:r>
            </w:ins>
            <w:ins w:id="5266" w:author="Lavignotte Fabien" w:date="2013-01-30T15:05:00Z">
              <w:r>
                <w:t xml:space="preserve"> draw</w:t>
              </w:r>
            </w:ins>
            <w:ins w:id="5267" w:author="Lavignotte Fabien" w:date="2013-01-30T15:06:00Z">
              <w:r>
                <w:t>n</w:t>
              </w:r>
            </w:ins>
            <w:ins w:id="5268" w:author="Lavignotte Fabien" w:date="2013-01-30T15:05:00Z">
              <w:r>
                <w:t xml:space="preserve"> on the map using a rectangle or polygon tool</w:t>
              </w:r>
            </w:ins>
          </w:p>
          <w:p w:rsidR="00BC7CB7" w:rsidRDefault="00BC7CB7" w:rsidP="00BC7CB7">
            <w:pPr>
              <w:pStyle w:val="Paragraphedeliste"/>
              <w:numPr>
                <w:ilvl w:val="0"/>
                <w:numId w:val="12"/>
              </w:numPr>
              <w:spacing w:after="0" w:line="276" w:lineRule="auto"/>
              <w:rPr>
                <w:ins w:id="5269" w:author="Lavignotte Fabien" w:date="2013-01-30T15:06:00Z"/>
              </w:rPr>
            </w:pPr>
            <w:ins w:id="5270" w:author="Lavignotte Fabien" w:date="2013-01-30T15:06:00Z">
              <w:r>
                <w:t>The zone of interest can be choosen a region from gazetter</w:t>
              </w:r>
            </w:ins>
          </w:p>
          <w:p w:rsidR="00BC7CB7" w:rsidRDefault="00BC7CB7" w:rsidP="00BC7CB7">
            <w:pPr>
              <w:pStyle w:val="Paragraphedeliste"/>
              <w:numPr>
                <w:ilvl w:val="0"/>
                <w:numId w:val="12"/>
              </w:numPr>
              <w:spacing w:after="0" w:line="276" w:lineRule="auto"/>
              <w:rPr>
                <w:ins w:id="5271" w:author="Lavignotte Fabien" w:date="2013-01-30T14:57:00Z"/>
              </w:rPr>
            </w:pPr>
            <w:ins w:id="5272" w:author="Lavignotte Fabien" w:date="2013-01-30T15:06:00Z">
              <w:r>
                <w:t xml:space="preserve">The zone of interest can be set </w:t>
              </w:r>
            </w:ins>
            <w:ins w:id="5273" w:author="Lavignotte Fabien" w:date="2013-01-30T15:07:00Z">
              <w:r>
                <w:t>by entering manually polygon points</w:t>
              </w:r>
            </w:ins>
          </w:p>
        </w:tc>
      </w:tr>
      <w:tr w:rsidR="00BC7CB7" w:rsidTr="00BC7CB7">
        <w:trPr>
          <w:ins w:id="5274"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ins w:id="5275" w:author="Lavignotte Fabien" w:date="2013-01-30T14:57:00Z"/>
                <w:sz w:val="14"/>
                <w:szCs w:val="14"/>
              </w:rPr>
            </w:pPr>
            <w:ins w:id="5276" w:author="Lavignotte Fabien" w:date="2013-01-30T14:57:00Z">
              <w:r>
                <w:rPr>
                  <w:b/>
                  <w:sz w:val="14"/>
                  <w:szCs w:val="14"/>
                </w:rPr>
                <w:t>Approach refinements</w:t>
              </w:r>
            </w:ins>
          </w:p>
        </w:tc>
      </w:tr>
      <w:tr w:rsidR="00BC7CB7" w:rsidRPr="002437FB" w:rsidTr="00BC7CB7">
        <w:trPr>
          <w:trHeight w:val="121"/>
          <w:ins w:id="5277"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hideMark/>
          </w:tcPr>
          <w:p w:rsidR="00BC7CB7" w:rsidRDefault="00BC7CB7" w:rsidP="00BC7CB7">
            <w:pPr>
              <w:spacing w:after="0"/>
              <w:rPr>
                <w:ins w:id="5278" w:author="Lavignotte Fabien" w:date="2013-01-30T14:57:00Z"/>
              </w:rPr>
            </w:pPr>
            <w:ins w:id="5279" w:author="Lavignotte Fabien" w:date="2013-01-30T15:05:00Z">
              <w:r>
                <w:t>The test is composed of different test cases for each main features</w:t>
              </w:r>
            </w:ins>
            <w:ins w:id="5280" w:author="Lavignotte Fabien" w:date="2013-01-30T15:07:00Z">
              <w:r>
                <w:t xml:space="preserve"> (draw, gazetteer, manual polygon).</w:t>
              </w:r>
            </w:ins>
          </w:p>
        </w:tc>
      </w:tr>
      <w:tr w:rsidR="00BC7CB7" w:rsidTr="00BC7CB7">
        <w:trPr>
          <w:ins w:id="5281" w:author="Lavignotte Fabien" w:date="2013-01-30T14:57: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C7CB7" w:rsidRDefault="00BC7CB7" w:rsidP="00BC7CB7">
            <w:pPr>
              <w:spacing w:after="0"/>
              <w:rPr>
                <w:ins w:id="5282" w:author="Lavignotte Fabien" w:date="2013-01-30T14:57:00Z"/>
                <w:sz w:val="14"/>
                <w:szCs w:val="14"/>
              </w:rPr>
            </w:pPr>
            <w:ins w:id="5283" w:author="Lavignotte Fabien" w:date="2013-01-30T14:57:00Z">
              <w:r>
                <w:rPr>
                  <w:b/>
                  <w:sz w:val="14"/>
                  <w:szCs w:val="14"/>
                </w:rPr>
                <w:t>Test Case Identifiers</w:t>
              </w:r>
            </w:ins>
          </w:p>
        </w:tc>
      </w:tr>
      <w:tr w:rsidR="00BC7CB7" w:rsidRPr="002437FB" w:rsidTr="00BC7CB7">
        <w:trPr>
          <w:ins w:id="5284" w:author="Lavignotte Fabien" w:date="2013-01-30T14:57:00Z"/>
        </w:trPr>
        <w:tc>
          <w:tcPr>
            <w:tcW w:w="8613" w:type="dxa"/>
            <w:gridSpan w:val="4"/>
            <w:tcBorders>
              <w:top w:val="single" w:sz="6" w:space="0" w:color="auto"/>
              <w:left w:val="single" w:sz="2" w:space="0" w:color="auto"/>
              <w:bottom w:val="single" w:sz="2" w:space="0" w:color="auto"/>
              <w:right w:val="single" w:sz="2" w:space="0" w:color="auto"/>
            </w:tcBorders>
          </w:tcPr>
          <w:p w:rsidR="00BC7CB7" w:rsidRDefault="00BC7CB7" w:rsidP="00BC7CB7">
            <w:pPr>
              <w:spacing w:after="0"/>
              <w:rPr>
                <w:ins w:id="5285" w:author="Lavignotte Fabien" w:date="2013-01-30T14:57:00Z"/>
              </w:rPr>
            </w:pPr>
            <w:ins w:id="5286" w:author="Lavignotte Fabien" w:date="2013-01-30T14:57:00Z">
              <w:r>
                <w:t>NGEO-WEBC-VTC-02</w:t>
              </w:r>
            </w:ins>
            <w:ins w:id="5287" w:author="Lavignotte Fabien" w:date="2013-01-30T15:07:00Z">
              <w:r>
                <w:t>2</w:t>
              </w:r>
            </w:ins>
            <w:ins w:id="5288" w:author="Lavignotte Fabien" w:date="2013-01-30T14:57:00Z">
              <w:r>
                <w:t xml:space="preserve">0 : </w:t>
              </w:r>
            </w:ins>
            <w:ins w:id="5289" w:author="Lavignotte Fabien" w:date="2013-01-30T15:08:00Z">
              <w:r w:rsidR="004731A7">
                <w:t>Zone</w:t>
              </w:r>
            </w:ins>
            <w:ins w:id="5290" w:author="Lavignotte Fabien" w:date="2013-01-30T15:07:00Z">
              <w:r w:rsidR="004731A7">
                <w:t xml:space="preserve"> of interest</w:t>
              </w:r>
            </w:ins>
            <w:ins w:id="5291" w:author="Lavignotte Fabien" w:date="2013-01-30T15:08:00Z">
              <w:r w:rsidR="004731A7">
                <w:t xml:space="preserve"> : draw</w:t>
              </w:r>
            </w:ins>
          </w:p>
          <w:p w:rsidR="004731A7" w:rsidRDefault="00BC7CB7" w:rsidP="004731A7">
            <w:pPr>
              <w:spacing w:after="0"/>
              <w:rPr>
                <w:ins w:id="5292" w:author="Lavignotte Fabien" w:date="2013-01-30T15:08:00Z"/>
              </w:rPr>
            </w:pPr>
            <w:ins w:id="5293" w:author="Lavignotte Fabien" w:date="2013-01-30T14:57:00Z">
              <w:r>
                <w:t>NGEO-WEBC-VTC-02</w:t>
              </w:r>
            </w:ins>
            <w:ins w:id="5294" w:author="Lavignotte Fabien" w:date="2013-01-30T15:07:00Z">
              <w:r>
                <w:t>2</w:t>
              </w:r>
            </w:ins>
            <w:ins w:id="5295" w:author="Lavignotte Fabien" w:date="2013-01-30T15:08:00Z">
              <w:r w:rsidR="004731A7">
                <w:t>4</w:t>
              </w:r>
            </w:ins>
            <w:ins w:id="5296" w:author="Lavignotte Fabien" w:date="2013-01-30T14:57:00Z">
              <w:r>
                <w:t xml:space="preserve"> : </w:t>
              </w:r>
            </w:ins>
            <w:ins w:id="5297" w:author="Lavignotte Fabien" w:date="2013-01-30T15:08:00Z">
              <w:r w:rsidR="004731A7">
                <w:t>Zone of interest : gazetteer</w:t>
              </w:r>
            </w:ins>
          </w:p>
          <w:p w:rsidR="004731A7" w:rsidRDefault="004731A7" w:rsidP="004731A7">
            <w:pPr>
              <w:spacing w:after="0"/>
              <w:rPr>
                <w:ins w:id="5298" w:author="Lavignotte Fabien" w:date="2013-01-30T14:57:00Z"/>
              </w:rPr>
            </w:pPr>
            <w:ins w:id="5299" w:author="Lavignotte Fabien" w:date="2013-01-30T15:08:00Z">
              <w:r>
                <w:t>NGEO-WEBC-VTC-0228 : Zone of interest : manual polygon</w:t>
              </w:r>
            </w:ins>
          </w:p>
        </w:tc>
      </w:tr>
    </w:tbl>
    <w:p w:rsidR="00D60F44" w:rsidRDefault="00D60F44" w:rsidP="00D60F44">
      <w:pPr>
        <w:pStyle w:val="Titre3"/>
        <w:numPr>
          <w:ilvl w:val="2"/>
          <w:numId w:val="21"/>
        </w:numPr>
        <w:rPr>
          <w:ins w:id="5300" w:author="Lavignotte Fabien" w:date="2013-01-30T18:23:00Z"/>
        </w:rPr>
      </w:pPr>
      <w:bookmarkStart w:id="5301" w:name="_Toc348082175"/>
      <w:ins w:id="5302" w:author="Lavignotte Fabien" w:date="2013-01-30T18:23:00Z">
        <w:r>
          <w:t>NGEO-WEBC-VTD-0230: E</w:t>
        </w:r>
      </w:ins>
      <w:ins w:id="5303" w:author="Lavignotte Fabien" w:date="2013-01-30T18:24:00Z">
        <w:r>
          <w:t>xport</w:t>
        </w:r>
      </w:ins>
      <w:bookmarkEnd w:id="530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D60F44" w:rsidTr="00B27571">
        <w:trPr>
          <w:ins w:id="5304" w:author="Lavignotte Fabien" w:date="2013-01-30T18:23: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D60F44" w:rsidRDefault="00D60F44" w:rsidP="00B27571">
            <w:pPr>
              <w:spacing w:after="0"/>
              <w:jc w:val="center"/>
              <w:rPr>
                <w:ins w:id="5305" w:author="Lavignotte Fabien" w:date="2013-01-30T18:23:00Z"/>
                <w:b/>
                <w:i/>
                <w:color w:val="FFFFFF"/>
                <w:szCs w:val="18"/>
                <w:lang w:val="en-US"/>
              </w:rPr>
            </w:pPr>
            <w:ins w:id="5306" w:author="Lavignotte Fabien" w:date="2013-01-30T18:23:00Z">
              <w:r>
                <w:rPr>
                  <w:b/>
                  <w:i/>
                  <w:color w:val="FFFFFF"/>
                  <w:szCs w:val="18"/>
                  <w:lang w:val="en-US"/>
                </w:rPr>
                <w:t>NGEO VALIDATION TEST  DESIGN</w:t>
              </w:r>
            </w:ins>
          </w:p>
        </w:tc>
      </w:tr>
      <w:tr w:rsidR="00D60F44" w:rsidTr="00B27571">
        <w:trPr>
          <w:ins w:id="5307" w:author="Lavignotte Fabien" w:date="2013-01-30T18:23: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D60F44" w:rsidRDefault="00D60F44" w:rsidP="00B27571">
            <w:pPr>
              <w:spacing w:after="0"/>
              <w:jc w:val="center"/>
              <w:rPr>
                <w:ins w:id="5308" w:author="Lavignotte Fabien" w:date="2013-01-30T18:23:00Z"/>
                <w:b/>
                <w:color w:val="FFFFFF"/>
                <w:sz w:val="14"/>
                <w:szCs w:val="14"/>
              </w:rPr>
            </w:pPr>
            <w:ins w:id="5309" w:author="Lavignotte Fabien" w:date="2013-01-30T18:23: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D60F44" w:rsidRDefault="00D60F44" w:rsidP="00D60F44">
            <w:pPr>
              <w:spacing w:after="0"/>
              <w:rPr>
                <w:ins w:id="5310" w:author="Lavignotte Fabien" w:date="2013-01-30T18:23:00Z"/>
                <w:i/>
                <w:color w:val="548DD4"/>
                <w:sz w:val="16"/>
                <w:szCs w:val="16"/>
              </w:rPr>
            </w:pPr>
            <w:ins w:id="5311" w:author="Lavignotte Fabien" w:date="2013-01-30T18:23:00Z">
              <w:r>
                <w:rPr>
                  <w:i/>
                  <w:color w:val="548DD4"/>
                  <w:sz w:val="16"/>
                  <w:szCs w:val="16"/>
                </w:rPr>
                <w:t>NGEO-WEBC-VTD-02</w:t>
              </w:r>
            </w:ins>
            <w:ins w:id="5312" w:author="Lavignotte Fabien" w:date="2013-01-30T18:24:00Z">
              <w:r>
                <w:rPr>
                  <w:i/>
                  <w:color w:val="548DD4"/>
                  <w:sz w:val="16"/>
                  <w:szCs w:val="16"/>
                </w:rPr>
                <w:t>3</w:t>
              </w:r>
            </w:ins>
            <w:ins w:id="5313" w:author="Lavignotte Fabien" w:date="2013-01-30T18:23:00Z">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D60F44" w:rsidRDefault="00D60F44" w:rsidP="00B27571">
            <w:pPr>
              <w:spacing w:after="0"/>
              <w:jc w:val="center"/>
              <w:rPr>
                <w:ins w:id="5314" w:author="Lavignotte Fabien" w:date="2013-01-30T18:23:00Z"/>
                <w:b/>
                <w:color w:val="FFFFFF"/>
                <w:sz w:val="14"/>
                <w:szCs w:val="14"/>
              </w:rPr>
            </w:pPr>
            <w:ins w:id="5315" w:author="Lavignotte Fabien" w:date="2013-01-30T18:23: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D60F44" w:rsidRDefault="00D60F44" w:rsidP="00B27571">
            <w:pPr>
              <w:spacing w:after="0"/>
              <w:rPr>
                <w:ins w:id="5316" w:author="Lavignotte Fabien" w:date="2013-01-30T18:23:00Z"/>
                <w:i/>
                <w:color w:val="548DD4"/>
                <w:sz w:val="16"/>
                <w:szCs w:val="16"/>
                <w:lang w:val="en-US"/>
              </w:rPr>
            </w:pPr>
            <w:ins w:id="5317" w:author="Lavignotte Fabien" w:date="2013-01-30T18:24:00Z">
              <w:r>
                <w:rPr>
                  <w:i/>
                  <w:color w:val="548DD4"/>
                  <w:sz w:val="16"/>
                  <w:szCs w:val="16"/>
                  <w:lang w:val="en-US"/>
                </w:rPr>
                <w:t>Export</w:t>
              </w:r>
            </w:ins>
            <w:ins w:id="5318" w:author="Lavignotte Fabien" w:date="2013-01-30T18:23:00Z">
              <w:r>
                <w:rPr>
                  <w:i/>
                  <w:color w:val="548DD4"/>
                  <w:sz w:val="16"/>
                  <w:szCs w:val="16"/>
                  <w:lang w:val="en-US"/>
                </w:rPr>
                <w:t xml:space="preserve"> </w:t>
              </w:r>
            </w:ins>
          </w:p>
        </w:tc>
      </w:tr>
      <w:tr w:rsidR="00D60F44" w:rsidTr="00B27571">
        <w:trPr>
          <w:ins w:id="5319"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ins w:id="5320" w:author="Lavignotte Fabien" w:date="2013-01-30T18:23:00Z"/>
                <w:lang w:val="en-US"/>
              </w:rPr>
            </w:pPr>
            <w:ins w:id="5321" w:author="Lavignotte Fabien" w:date="2013-01-30T18:23:00Z">
              <w:r>
                <w:rPr>
                  <w:lang w:val="en-US"/>
                </w:rPr>
                <w:t>Description and Objective</w:t>
              </w:r>
            </w:ins>
          </w:p>
        </w:tc>
      </w:tr>
      <w:tr w:rsidR="00D60F44" w:rsidRPr="002437FB" w:rsidTr="00B27571">
        <w:trPr>
          <w:trHeight w:val="113"/>
          <w:ins w:id="5322"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Pr="007A7D59" w:rsidRDefault="00D60F44" w:rsidP="00D60F44">
            <w:pPr>
              <w:spacing w:after="0"/>
              <w:rPr>
                <w:ins w:id="5323" w:author="Lavignotte Fabien" w:date="2013-01-30T18:23:00Z"/>
                <w:i/>
                <w:color w:val="548DD4"/>
                <w:sz w:val="16"/>
                <w:szCs w:val="16"/>
                <w:lang w:val="en-US"/>
              </w:rPr>
            </w:pPr>
            <w:ins w:id="5324" w:author="Lavignotte Fabien" w:date="2013-01-30T18:24:00Z">
              <w:r>
                <w:rPr>
                  <w:i/>
                  <w:color w:val="548DD4"/>
                  <w:sz w:val="16"/>
                  <w:szCs w:val="16"/>
                  <w:lang w:val="en-US"/>
                </w:rPr>
                <w:t>The design of this test deals with export of KML and other shape formats for products.</w:t>
              </w:r>
            </w:ins>
          </w:p>
        </w:tc>
      </w:tr>
      <w:tr w:rsidR="00D60F44" w:rsidTr="00B27571">
        <w:trPr>
          <w:ins w:id="5325"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ins w:id="5326" w:author="Lavignotte Fabien" w:date="2013-01-30T18:23:00Z"/>
                <w:sz w:val="14"/>
                <w:szCs w:val="14"/>
              </w:rPr>
            </w:pPr>
            <w:ins w:id="5327" w:author="Lavignotte Fabien" w:date="2013-01-30T18:23:00Z">
              <w:r>
                <w:rPr>
                  <w:b/>
                  <w:sz w:val="14"/>
                  <w:szCs w:val="14"/>
                </w:rPr>
                <w:t>Features to be tested</w:t>
              </w:r>
            </w:ins>
          </w:p>
        </w:tc>
      </w:tr>
      <w:tr w:rsidR="00D60F44" w:rsidRPr="002437FB" w:rsidTr="00B27571">
        <w:trPr>
          <w:ins w:id="5328"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Default="00D60F44">
            <w:pPr>
              <w:spacing w:after="0"/>
              <w:rPr>
                <w:ins w:id="5329" w:author="Lavignotte Fabien" w:date="2013-01-30T18:23:00Z"/>
              </w:rPr>
              <w:pPrChange w:id="5330" w:author="Lavignotte Fabien" w:date="2013-01-30T18:24:00Z">
                <w:pPr>
                  <w:pStyle w:val="Paragraphedeliste"/>
                  <w:numPr>
                    <w:numId w:val="12"/>
                  </w:numPr>
                  <w:spacing w:after="0" w:line="276" w:lineRule="auto"/>
                  <w:ind w:hanging="360"/>
                </w:pPr>
              </w:pPrChange>
            </w:pPr>
            <w:ins w:id="5331" w:author="Lavignotte Fabien" w:date="2013-01-30T18:23:00Z">
              <w:r>
                <w:rPr>
                  <w:lang w:val="en-US"/>
                </w:rPr>
                <w:t xml:space="preserve">This test shall </w:t>
              </w:r>
              <w:r w:rsidR="0018457A">
                <w:rPr>
                  <w:lang w:val="en-US"/>
                </w:rPr>
                <w:t>insure that</w:t>
              </w:r>
            </w:ins>
            <w:ins w:id="5332" w:author="Lavignotte Fabien" w:date="2013-01-30T18:24:00Z">
              <w:r w:rsidR="0018457A">
                <w:rPr>
                  <w:lang w:val="en-US"/>
                </w:rPr>
                <w:t xml:space="preserve"> the user can export products in KML or other shape formats from a selection.</w:t>
              </w:r>
            </w:ins>
          </w:p>
        </w:tc>
      </w:tr>
      <w:tr w:rsidR="00D60F44" w:rsidTr="00B27571">
        <w:trPr>
          <w:ins w:id="5333"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ins w:id="5334" w:author="Lavignotte Fabien" w:date="2013-01-30T18:23:00Z"/>
                <w:sz w:val="14"/>
                <w:szCs w:val="14"/>
              </w:rPr>
            </w:pPr>
            <w:ins w:id="5335" w:author="Lavignotte Fabien" w:date="2013-01-30T18:23:00Z">
              <w:r>
                <w:rPr>
                  <w:b/>
                  <w:sz w:val="14"/>
                  <w:szCs w:val="14"/>
                </w:rPr>
                <w:t>Approach refinements</w:t>
              </w:r>
            </w:ins>
          </w:p>
        </w:tc>
      </w:tr>
      <w:tr w:rsidR="00D60F44" w:rsidRPr="002437FB" w:rsidTr="00B27571">
        <w:trPr>
          <w:trHeight w:val="121"/>
          <w:ins w:id="5336"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hideMark/>
          </w:tcPr>
          <w:p w:rsidR="00D60F44" w:rsidRDefault="00D60F44" w:rsidP="0018457A">
            <w:pPr>
              <w:spacing w:after="0"/>
              <w:rPr>
                <w:ins w:id="5337" w:author="Lavignotte Fabien" w:date="2013-01-30T18:23:00Z"/>
              </w:rPr>
            </w:pPr>
            <w:ins w:id="5338" w:author="Lavignotte Fabien" w:date="2013-01-30T18:23:00Z">
              <w:r>
                <w:t xml:space="preserve">The test is composed </w:t>
              </w:r>
            </w:ins>
            <w:ins w:id="5339" w:author="Lavignotte Fabien" w:date="2013-01-30T18:25:00Z">
              <w:r w:rsidR="0018457A">
                <w:t>of one test case.</w:t>
              </w:r>
            </w:ins>
          </w:p>
        </w:tc>
      </w:tr>
      <w:tr w:rsidR="00D60F44" w:rsidTr="00B27571">
        <w:trPr>
          <w:ins w:id="5340" w:author="Lavignotte Fabien" w:date="2013-01-30T18:23: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D60F44" w:rsidRDefault="00D60F44" w:rsidP="00B27571">
            <w:pPr>
              <w:spacing w:after="0"/>
              <w:rPr>
                <w:ins w:id="5341" w:author="Lavignotte Fabien" w:date="2013-01-30T18:23:00Z"/>
                <w:sz w:val="14"/>
                <w:szCs w:val="14"/>
              </w:rPr>
            </w:pPr>
            <w:ins w:id="5342" w:author="Lavignotte Fabien" w:date="2013-01-30T18:23:00Z">
              <w:r>
                <w:rPr>
                  <w:b/>
                  <w:sz w:val="14"/>
                  <w:szCs w:val="14"/>
                </w:rPr>
                <w:t>Test Case Identifiers</w:t>
              </w:r>
            </w:ins>
          </w:p>
        </w:tc>
      </w:tr>
      <w:tr w:rsidR="00D60F44" w:rsidRPr="002437FB" w:rsidTr="00B27571">
        <w:trPr>
          <w:ins w:id="5343" w:author="Lavignotte Fabien" w:date="2013-01-30T18:23:00Z"/>
        </w:trPr>
        <w:tc>
          <w:tcPr>
            <w:tcW w:w="8613" w:type="dxa"/>
            <w:gridSpan w:val="4"/>
            <w:tcBorders>
              <w:top w:val="single" w:sz="6" w:space="0" w:color="auto"/>
              <w:left w:val="single" w:sz="2" w:space="0" w:color="auto"/>
              <w:bottom w:val="single" w:sz="2" w:space="0" w:color="auto"/>
              <w:right w:val="single" w:sz="2" w:space="0" w:color="auto"/>
            </w:tcBorders>
          </w:tcPr>
          <w:p w:rsidR="00D60F44" w:rsidRDefault="00D60F44" w:rsidP="00B27571">
            <w:pPr>
              <w:spacing w:after="0"/>
              <w:rPr>
                <w:ins w:id="5344" w:author="Lavignotte Fabien" w:date="2013-01-30T18:23:00Z"/>
              </w:rPr>
            </w:pPr>
            <w:ins w:id="5345" w:author="Lavignotte Fabien" w:date="2013-01-30T18:23:00Z">
              <w:r>
                <w:t>NGEO-WEBC-VTC-02</w:t>
              </w:r>
            </w:ins>
            <w:ins w:id="5346" w:author="Lavignotte Fabien" w:date="2013-01-30T18:25:00Z">
              <w:r w:rsidR="0018457A">
                <w:t>3</w:t>
              </w:r>
            </w:ins>
            <w:ins w:id="5347" w:author="Lavignotte Fabien" w:date="2013-01-30T18:23:00Z">
              <w:r>
                <w:t xml:space="preserve">0 : </w:t>
              </w:r>
            </w:ins>
            <w:ins w:id="5348" w:author="Lavignotte Fabien" w:date="2013-01-30T18:25:00Z">
              <w:r w:rsidR="0018457A">
                <w:t>Export</w:t>
              </w:r>
            </w:ins>
          </w:p>
        </w:tc>
      </w:tr>
    </w:tbl>
    <w:p w:rsidR="009474B4" w:rsidRDefault="009474B4" w:rsidP="009474B4">
      <w:pPr>
        <w:pStyle w:val="Titre3"/>
        <w:numPr>
          <w:ilvl w:val="2"/>
          <w:numId w:val="21"/>
        </w:numPr>
        <w:rPr>
          <w:ins w:id="5349" w:author="Mokaddem Emna" w:date="2013-01-31T10:32:00Z"/>
        </w:rPr>
      </w:pPr>
      <w:bookmarkStart w:id="5350" w:name="_Toc348082176"/>
      <w:ins w:id="5351" w:author="Mokaddem Emna" w:date="2013-01-31T10:32:00Z">
        <w:r>
          <w:lastRenderedPageBreak/>
          <w:t>NGEO-WEBC-VTD-02</w:t>
        </w:r>
      </w:ins>
      <w:ins w:id="5352" w:author="Mokaddem Emna" w:date="2013-01-31T10:33:00Z">
        <w:r>
          <w:t>4</w:t>
        </w:r>
      </w:ins>
      <w:ins w:id="5353" w:author="Mokaddem Emna" w:date="2013-01-31T10:32:00Z">
        <w:r>
          <w:t>0: Time Slider</w:t>
        </w:r>
        <w:bookmarkEnd w:id="535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9474B4" w:rsidTr="00B27571">
        <w:trPr>
          <w:ins w:id="5354" w:author="Mokaddem Emna" w:date="2013-01-31T10:32: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9474B4" w:rsidRDefault="009474B4" w:rsidP="00B27571">
            <w:pPr>
              <w:spacing w:after="0"/>
              <w:jc w:val="center"/>
              <w:rPr>
                <w:ins w:id="5355" w:author="Mokaddem Emna" w:date="2013-01-31T10:32:00Z"/>
                <w:b/>
                <w:i/>
                <w:color w:val="FFFFFF"/>
                <w:szCs w:val="18"/>
                <w:lang w:val="en-US"/>
              </w:rPr>
            </w:pPr>
            <w:ins w:id="5356" w:author="Mokaddem Emna" w:date="2013-01-31T10:32:00Z">
              <w:r>
                <w:rPr>
                  <w:b/>
                  <w:i/>
                  <w:color w:val="FFFFFF"/>
                  <w:szCs w:val="18"/>
                  <w:lang w:val="en-US"/>
                </w:rPr>
                <w:t>NGEO VALIDATION TEST  DESIGN</w:t>
              </w:r>
            </w:ins>
          </w:p>
        </w:tc>
      </w:tr>
      <w:tr w:rsidR="009474B4" w:rsidTr="00B27571">
        <w:trPr>
          <w:ins w:id="5357" w:author="Mokaddem Emna" w:date="2013-01-31T10:32: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9474B4" w:rsidRDefault="009474B4" w:rsidP="00B27571">
            <w:pPr>
              <w:spacing w:after="0"/>
              <w:jc w:val="center"/>
              <w:rPr>
                <w:ins w:id="5358" w:author="Mokaddem Emna" w:date="2013-01-31T10:32:00Z"/>
                <w:b/>
                <w:color w:val="FFFFFF"/>
                <w:sz w:val="14"/>
                <w:szCs w:val="14"/>
              </w:rPr>
            </w:pPr>
            <w:ins w:id="5359" w:author="Mokaddem Emna" w:date="2013-01-31T10:32: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9474B4" w:rsidRDefault="009474B4" w:rsidP="00B27571">
            <w:pPr>
              <w:spacing w:after="0"/>
              <w:rPr>
                <w:ins w:id="5360" w:author="Mokaddem Emna" w:date="2013-01-31T10:32:00Z"/>
                <w:i/>
                <w:color w:val="548DD4"/>
                <w:sz w:val="16"/>
                <w:szCs w:val="16"/>
              </w:rPr>
            </w:pPr>
            <w:ins w:id="5361" w:author="Mokaddem Emna" w:date="2013-01-31T10:32:00Z">
              <w:r>
                <w:rPr>
                  <w:i/>
                  <w:color w:val="548DD4"/>
                  <w:sz w:val="16"/>
                  <w:szCs w:val="16"/>
                </w:rPr>
                <w:t>NGEO-WEBC-VTD-02</w:t>
              </w:r>
            </w:ins>
            <w:ins w:id="5362" w:author="Mokaddem Emna" w:date="2013-01-31T10:33:00Z">
              <w:r>
                <w:rPr>
                  <w:i/>
                  <w:color w:val="548DD4"/>
                  <w:sz w:val="16"/>
                  <w:szCs w:val="16"/>
                </w:rPr>
                <w:t>4</w:t>
              </w:r>
            </w:ins>
            <w:ins w:id="5363" w:author="Mokaddem Emna" w:date="2013-01-31T10:32:00Z">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9474B4" w:rsidRDefault="009474B4" w:rsidP="00B27571">
            <w:pPr>
              <w:spacing w:after="0"/>
              <w:jc w:val="center"/>
              <w:rPr>
                <w:ins w:id="5364" w:author="Mokaddem Emna" w:date="2013-01-31T10:32:00Z"/>
                <w:b/>
                <w:color w:val="FFFFFF"/>
                <w:sz w:val="14"/>
                <w:szCs w:val="14"/>
              </w:rPr>
            </w:pPr>
            <w:ins w:id="5365" w:author="Mokaddem Emna" w:date="2013-01-31T10:32: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9474B4" w:rsidRDefault="009474B4" w:rsidP="00B27571">
            <w:pPr>
              <w:spacing w:after="0"/>
              <w:rPr>
                <w:ins w:id="5366" w:author="Mokaddem Emna" w:date="2013-01-31T10:32:00Z"/>
                <w:i/>
                <w:color w:val="548DD4"/>
                <w:sz w:val="16"/>
                <w:szCs w:val="16"/>
                <w:lang w:val="en-US"/>
              </w:rPr>
            </w:pPr>
            <w:ins w:id="5367" w:author="Mokaddem Emna" w:date="2013-01-31T10:32:00Z">
              <w:r>
                <w:rPr>
                  <w:i/>
                  <w:color w:val="548DD4"/>
                  <w:sz w:val="16"/>
                  <w:szCs w:val="16"/>
                  <w:lang w:val="en-US"/>
                </w:rPr>
                <w:t xml:space="preserve">Time Slider </w:t>
              </w:r>
            </w:ins>
          </w:p>
        </w:tc>
      </w:tr>
      <w:tr w:rsidR="009474B4" w:rsidTr="00B27571">
        <w:trPr>
          <w:ins w:id="5368"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ins w:id="5369" w:author="Mokaddem Emna" w:date="2013-01-31T10:32:00Z"/>
                <w:lang w:val="en-US"/>
              </w:rPr>
            </w:pPr>
            <w:ins w:id="5370" w:author="Mokaddem Emna" w:date="2013-01-31T10:32:00Z">
              <w:r>
                <w:rPr>
                  <w:lang w:val="en-US"/>
                </w:rPr>
                <w:t>Description and Objective</w:t>
              </w:r>
            </w:ins>
          </w:p>
        </w:tc>
      </w:tr>
      <w:tr w:rsidR="009474B4" w:rsidRPr="002437FB" w:rsidTr="00B27571">
        <w:trPr>
          <w:trHeight w:val="113"/>
          <w:ins w:id="5371"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Pr="007A7D59" w:rsidRDefault="009474B4" w:rsidP="00B27571">
            <w:pPr>
              <w:spacing w:after="0"/>
              <w:rPr>
                <w:ins w:id="5372" w:author="Mokaddem Emna" w:date="2013-01-31T10:32:00Z"/>
                <w:i/>
                <w:color w:val="548DD4"/>
                <w:sz w:val="16"/>
                <w:szCs w:val="16"/>
                <w:lang w:val="en-US"/>
              </w:rPr>
            </w:pPr>
            <w:ins w:id="5373" w:author="Mokaddem Emna" w:date="2013-01-31T10:32:00Z">
              <w:r>
                <w:rPr>
                  <w:i/>
                  <w:color w:val="548DD4"/>
                  <w:sz w:val="16"/>
                  <w:szCs w:val="16"/>
                  <w:lang w:val="en-US"/>
                </w:rPr>
                <w:t>The design of this test deals with the use of the time slider in a catalog search.</w:t>
              </w:r>
            </w:ins>
          </w:p>
        </w:tc>
      </w:tr>
      <w:tr w:rsidR="009474B4" w:rsidTr="00B27571">
        <w:trPr>
          <w:ins w:id="5374"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ins w:id="5375" w:author="Mokaddem Emna" w:date="2013-01-31T10:32:00Z"/>
                <w:sz w:val="14"/>
                <w:szCs w:val="14"/>
              </w:rPr>
            </w:pPr>
            <w:ins w:id="5376" w:author="Mokaddem Emna" w:date="2013-01-31T10:32:00Z">
              <w:r>
                <w:rPr>
                  <w:b/>
                  <w:sz w:val="14"/>
                  <w:szCs w:val="14"/>
                </w:rPr>
                <w:t>Features to be tested</w:t>
              </w:r>
            </w:ins>
          </w:p>
        </w:tc>
      </w:tr>
      <w:tr w:rsidR="009474B4" w:rsidRPr="002437FB" w:rsidTr="00B27571">
        <w:trPr>
          <w:ins w:id="5377"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Default="009474B4" w:rsidP="00B27571">
            <w:pPr>
              <w:spacing w:after="0"/>
              <w:rPr>
                <w:ins w:id="5378" w:author="Mokaddem Emna" w:date="2013-01-31T10:32:00Z"/>
                <w:lang w:val="en-US"/>
              </w:rPr>
            </w:pPr>
            <w:ins w:id="5379" w:author="Mokaddem Emna" w:date="2013-01-31T10:32:00Z">
              <w:r>
                <w:rPr>
                  <w:lang w:val="en-US"/>
                </w:rPr>
                <w:t>This test shall insure that:</w:t>
              </w:r>
            </w:ins>
          </w:p>
          <w:p w:rsidR="009474B4" w:rsidRDefault="009474B4" w:rsidP="00B27571">
            <w:pPr>
              <w:pStyle w:val="Paragraphedeliste"/>
              <w:numPr>
                <w:ilvl w:val="0"/>
                <w:numId w:val="12"/>
              </w:numPr>
              <w:spacing w:after="0" w:line="276" w:lineRule="auto"/>
              <w:rPr>
                <w:ins w:id="5380" w:author="Mokaddem Emna" w:date="2013-01-31T10:32:00Z"/>
              </w:rPr>
            </w:pPr>
            <w:ins w:id="5381" w:author="Mokaddem Emna" w:date="2013-01-31T10:32:00Z">
              <w:r>
                <w:t>The user can enable and disable the time slider</w:t>
              </w:r>
            </w:ins>
          </w:p>
          <w:p w:rsidR="009474B4" w:rsidRDefault="009474B4" w:rsidP="00B27571">
            <w:pPr>
              <w:pStyle w:val="Paragraphedeliste"/>
              <w:numPr>
                <w:ilvl w:val="0"/>
                <w:numId w:val="12"/>
              </w:numPr>
              <w:spacing w:after="0" w:line="276" w:lineRule="auto"/>
              <w:rPr>
                <w:ins w:id="5382" w:author="Mokaddem Emna" w:date="2013-01-31T10:32:00Z"/>
              </w:rPr>
            </w:pPr>
            <w:ins w:id="5383" w:author="Mokaddem Emna" w:date="2013-01-31T10:32:00Z">
              <w:r>
                <w:t>The time slider depends on the selected dataset stop date.</w:t>
              </w:r>
            </w:ins>
          </w:p>
          <w:p w:rsidR="009474B4" w:rsidRDefault="009474B4" w:rsidP="00B27571">
            <w:pPr>
              <w:pStyle w:val="Paragraphedeliste"/>
              <w:numPr>
                <w:ilvl w:val="0"/>
                <w:numId w:val="12"/>
              </w:numPr>
              <w:spacing w:after="0" w:line="276" w:lineRule="auto"/>
              <w:rPr>
                <w:ins w:id="5384" w:author="Mokaddem Emna" w:date="2013-01-31T10:32:00Z"/>
              </w:rPr>
            </w:pPr>
            <w:ins w:id="5385" w:author="Mokaddem Emna" w:date="2013-01-31T10:32:00Z">
              <w:r>
                <w:t>Choose a time range and sumit a search.</w:t>
              </w:r>
            </w:ins>
          </w:p>
        </w:tc>
      </w:tr>
      <w:tr w:rsidR="009474B4" w:rsidTr="00B27571">
        <w:trPr>
          <w:ins w:id="5386"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ins w:id="5387" w:author="Mokaddem Emna" w:date="2013-01-31T10:32:00Z"/>
                <w:sz w:val="14"/>
                <w:szCs w:val="14"/>
              </w:rPr>
            </w:pPr>
            <w:ins w:id="5388" w:author="Mokaddem Emna" w:date="2013-01-31T10:32:00Z">
              <w:r>
                <w:rPr>
                  <w:b/>
                  <w:sz w:val="14"/>
                  <w:szCs w:val="14"/>
                </w:rPr>
                <w:t>Approach refinements</w:t>
              </w:r>
            </w:ins>
          </w:p>
        </w:tc>
      </w:tr>
      <w:tr w:rsidR="009474B4" w:rsidRPr="002437FB" w:rsidTr="00B27571">
        <w:trPr>
          <w:trHeight w:val="121"/>
          <w:ins w:id="5389"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hideMark/>
          </w:tcPr>
          <w:p w:rsidR="009474B4" w:rsidRDefault="009474B4" w:rsidP="00B27571">
            <w:pPr>
              <w:spacing w:after="0"/>
              <w:rPr>
                <w:ins w:id="5390" w:author="Mokaddem Emna" w:date="2013-01-31T10:32:00Z"/>
              </w:rPr>
            </w:pPr>
          </w:p>
        </w:tc>
      </w:tr>
      <w:tr w:rsidR="009474B4" w:rsidTr="00B27571">
        <w:trPr>
          <w:ins w:id="5391" w:author="Mokaddem Emna" w:date="2013-01-31T10:3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9474B4" w:rsidRDefault="009474B4" w:rsidP="00B27571">
            <w:pPr>
              <w:spacing w:after="0"/>
              <w:rPr>
                <w:ins w:id="5392" w:author="Mokaddem Emna" w:date="2013-01-31T10:32:00Z"/>
                <w:sz w:val="14"/>
                <w:szCs w:val="14"/>
              </w:rPr>
            </w:pPr>
            <w:ins w:id="5393" w:author="Mokaddem Emna" w:date="2013-01-31T10:32:00Z">
              <w:r>
                <w:rPr>
                  <w:b/>
                  <w:sz w:val="14"/>
                  <w:szCs w:val="14"/>
                </w:rPr>
                <w:t>Test Case Identifiers</w:t>
              </w:r>
            </w:ins>
          </w:p>
        </w:tc>
      </w:tr>
      <w:tr w:rsidR="009474B4" w:rsidRPr="002437FB" w:rsidTr="00B27571">
        <w:trPr>
          <w:ins w:id="5394" w:author="Mokaddem Emna" w:date="2013-01-31T10:32:00Z"/>
        </w:trPr>
        <w:tc>
          <w:tcPr>
            <w:tcW w:w="8613" w:type="dxa"/>
            <w:gridSpan w:val="4"/>
            <w:tcBorders>
              <w:top w:val="single" w:sz="6" w:space="0" w:color="auto"/>
              <w:left w:val="single" w:sz="2" w:space="0" w:color="auto"/>
              <w:bottom w:val="single" w:sz="2" w:space="0" w:color="auto"/>
              <w:right w:val="single" w:sz="2" w:space="0" w:color="auto"/>
            </w:tcBorders>
          </w:tcPr>
          <w:p w:rsidR="009474B4" w:rsidRDefault="009474B4" w:rsidP="00B27571">
            <w:pPr>
              <w:spacing w:after="0"/>
              <w:rPr>
                <w:ins w:id="5395" w:author="Mokaddem Emna" w:date="2013-01-31T10:32:00Z"/>
              </w:rPr>
            </w:pPr>
            <w:ins w:id="5396" w:author="Mokaddem Emna" w:date="2013-01-31T10:32:00Z">
              <w:r>
                <w:t>NGEO-WEBC-VTC-02</w:t>
              </w:r>
            </w:ins>
            <w:ins w:id="5397" w:author="Mokaddem Emna" w:date="2013-01-31T10:33:00Z">
              <w:r>
                <w:t>4</w:t>
              </w:r>
            </w:ins>
            <w:ins w:id="5398" w:author="Mokaddem Emna" w:date="2013-01-31T10:32:00Z">
              <w:r>
                <w:t>0 : Display the time slider</w:t>
              </w:r>
            </w:ins>
          </w:p>
          <w:p w:rsidR="009474B4" w:rsidRDefault="009474B4" w:rsidP="00B27571">
            <w:pPr>
              <w:spacing w:after="0"/>
              <w:rPr>
                <w:ins w:id="5399" w:author="Mokaddem Emna" w:date="2013-01-31T10:32:00Z"/>
              </w:rPr>
            </w:pPr>
            <w:ins w:id="5400" w:author="Mokaddem Emna" w:date="2013-01-31T10:32:00Z">
              <w:r>
                <w:t>NGEO-WEBC-VTC-02</w:t>
              </w:r>
            </w:ins>
            <w:ins w:id="5401" w:author="Mokaddem Emna" w:date="2013-01-31T10:33:00Z">
              <w:r>
                <w:t>4</w:t>
              </w:r>
            </w:ins>
            <w:ins w:id="5402" w:author="Mokaddem Emna" w:date="2013-01-31T10:32:00Z">
              <w:r>
                <w:t>3 : Time Slider depends on dataset</w:t>
              </w:r>
            </w:ins>
          </w:p>
          <w:p w:rsidR="009474B4" w:rsidRDefault="009474B4" w:rsidP="00B27571">
            <w:pPr>
              <w:spacing w:after="0"/>
              <w:rPr>
                <w:ins w:id="5403" w:author="Mokaddem Emna" w:date="2013-01-31T10:32:00Z"/>
              </w:rPr>
            </w:pPr>
            <w:ins w:id="5404" w:author="Mokaddem Emna" w:date="2013-01-31T10:32:00Z">
              <w:r>
                <w:t>NGEO-WEBC-VTC-02</w:t>
              </w:r>
            </w:ins>
            <w:ins w:id="5405" w:author="Mokaddem Emna" w:date="2013-01-31T10:33:00Z">
              <w:r>
                <w:t>4</w:t>
              </w:r>
            </w:ins>
            <w:ins w:id="5406" w:author="Mokaddem Emna" w:date="2013-01-31T10:32:00Z">
              <w:r>
                <w:t>5 : Search with Time Slider</w:t>
              </w:r>
            </w:ins>
          </w:p>
        </w:tc>
      </w:tr>
    </w:tbl>
    <w:p w:rsidR="0017478E" w:rsidRDefault="0017478E" w:rsidP="0017478E">
      <w:pPr>
        <w:pStyle w:val="Titre3"/>
        <w:numPr>
          <w:ilvl w:val="2"/>
          <w:numId w:val="21"/>
        </w:numPr>
        <w:rPr>
          <w:ins w:id="5407" w:author="Mokaddem Emna" w:date="2013-02-05T09:15:00Z"/>
        </w:rPr>
      </w:pPr>
      <w:bookmarkStart w:id="5408" w:name="_Toc348082177"/>
      <w:ins w:id="5409" w:author="Mokaddem Emna" w:date="2013-02-05T09:15:00Z">
        <w:r>
          <w:t>NGEO-WEBC-VTD-0250: User Pref</w:t>
        </w:r>
      </w:ins>
      <w:ins w:id="5410" w:author="Mokaddem Emna" w:date="2013-02-05T09:16:00Z">
        <w:r>
          <w:t>e</w:t>
        </w:r>
      </w:ins>
      <w:ins w:id="5411" w:author="Mokaddem Emna" w:date="2013-02-05T09:15:00Z">
        <w:r>
          <w:t>r</w:t>
        </w:r>
      </w:ins>
      <w:ins w:id="5412" w:author="Mokaddem Emna" w:date="2013-02-05T09:16:00Z">
        <w:r>
          <w:t>e</w:t>
        </w:r>
      </w:ins>
      <w:ins w:id="5413" w:author="Mokaddem Emna" w:date="2013-02-05T09:15:00Z">
        <w:r>
          <w:t>nces</w:t>
        </w:r>
        <w:bookmarkEnd w:id="540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17478E" w:rsidTr="001E2AA6">
        <w:trPr>
          <w:ins w:id="5414" w:author="Mokaddem Emna" w:date="2013-02-05T09:15: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17478E" w:rsidRDefault="0017478E" w:rsidP="001E2AA6">
            <w:pPr>
              <w:spacing w:after="0"/>
              <w:jc w:val="center"/>
              <w:rPr>
                <w:ins w:id="5415" w:author="Mokaddem Emna" w:date="2013-02-05T09:15:00Z"/>
                <w:b/>
                <w:i/>
                <w:color w:val="FFFFFF"/>
                <w:szCs w:val="18"/>
                <w:lang w:val="en-US"/>
              </w:rPr>
            </w:pPr>
            <w:ins w:id="5416" w:author="Mokaddem Emna" w:date="2013-02-05T09:15:00Z">
              <w:r>
                <w:rPr>
                  <w:b/>
                  <w:i/>
                  <w:color w:val="FFFFFF"/>
                  <w:szCs w:val="18"/>
                  <w:lang w:val="en-US"/>
                </w:rPr>
                <w:t>NGEO VALIDATION TEST  DESIGN</w:t>
              </w:r>
            </w:ins>
          </w:p>
        </w:tc>
      </w:tr>
      <w:tr w:rsidR="0017478E" w:rsidTr="001E2AA6">
        <w:trPr>
          <w:ins w:id="5417" w:author="Mokaddem Emna" w:date="2013-02-05T09:15: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17478E" w:rsidRDefault="0017478E" w:rsidP="001E2AA6">
            <w:pPr>
              <w:spacing w:after="0"/>
              <w:jc w:val="center"/>
              <w:rPr>
                <w:ins w:id="5418" w:author="Mokaddem Emna" w:date="2013-02-05T09:15:00Z"/>
                <w:b/>
                <w:color w:val="FFFFFF"/>
                <w:sz w:val="14"/>
                <w:szCs w:val="14"/>
              </w:rPr>
            </w:pPr>
            <w:ins w:id="5419" w:author="Mokaddem Emna" w:date="2013-02-05T09:15: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17478E" w:rsidRDefault="0017478E" w:rsidP="001E2AA6">
            <w:pPr>
              <w:spacing w:after="0"/>
              <w:rPr>
                <w:ins w:id="5420" w:author="Mokaddem Emna" w:date="2013-02-05T09:15:00Z"/>
                <w:i/>
                <w:color w:val="548DD4"/>
                <w:sz w:val="16"/>
                <w:szCs w:val="16"/>
              </w:rPr>
            </w:pPr>
            <w:ins w:id="5421" w:author="Mokaddem Emna" w:date="2013-02-05T09:15:00Z">
              <w:r>
                <w:rPr>
                  <w:i/>
                  <w:color w:val="548DD4"/>
                  <w:sz w:val="16"/>
                  <w:szCs w:val="16"/>
                </w:rPr>
                <w:t>NGEO-WEBC-VTD-02</w:t>
              </w:r>
            </w:ins>
            <w:ins w:id="5422" w:author="Mokaddem Emna" w:date="2013-02-05T09:16:00Z">
              <w:r>
                <w:rPr>
                  <w:i/>
                  <w:color w:val="548DD4"/>
                  <w:sz w:val="16"/>
                  <w:szCs w:val="16"/>
                </w:rPr>
                <w:t>5</w:t>
              </w:r>
            </w:ins>
            <w:ins w:id="5423" w:author="Mokaddem Emna" w:date="2013-02-05T09:15:00Z">
              <w:r>
                <w:rPr>
                  <w:i/>
                  <w:color w:val="548DD4"/>
                  <w:sz w:val="16"/>
                  <w:szCs w:val="16"/>
                </w:rPr>
                <w:t>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17478E" w:rsidRDefault="0017478E" w:rsidP="001E2AA6">
            <w:pPr>
              <w:spacing w:after="0"/>
              <w:jc w:val="center"/>
              <w:rPr>
                <w:ins w:id="5424" w:author="Mokaddem Emna" w:date="2013-02-05T09:15:00Z"/>
                <w:b/>
                <w:color w:val="FFFFFF"/>
                <w:sz w:val="14"/>
                <w:szCs w:val="14"/>
              </w:rPr>
            </w:pPr>
            <w:ins w:id="5425" w:author="Mokaddem Emna" w:date="2013-02-05T09:15: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17478E" w:rsidRDefault="0017478E" w:rsidP="001E2AA6">
            <w:pPr>
              <w:spacing w:after="0"/>
              <w:rPr>
                <w:ins w:id="5426" w:author="Mokaddem Emna" w:date="2013-02-05T09:15:00Z"/>
                <w:i/>
                <w:color w:val="548DD4"/>
                <w:sz w:val="16"/>
                <w:szCs w:val="16"/>
                <w:lang w:val="en-US"/>
              </w:rPr>
            </w:pPr>
            <w:ins w:id="5427" w:author="Mokaddem Emna" w:date="2013-02-05T09:16:00Z">
              <w:r>
                <w:rPr>
                  <w:i/>
                  <w:color w:val="548DD4"/>
                  <w:sz w:val="16"/>
                  <w:szCs w:val="16"/>
                  <w:lang w:val="en-US"/>
                </w:rPr>
                <w:t>User Preferences</w:t>
              </w:r>
            </w:ins>
            <w:ins w:id="5428" w:author="Mokaddem Emna" w:date="2013-02-05T09:15:00Z">
              <w:r>
                <w:rPr>
                  <w:i/>
                  <w:color w:val="548DD4"/>
                  <w:sz w:val="16"/>
                  <w:szCs w:val="16"/>
                  <w:lang w:val="en-US"/>
                </w:rPr>
                <w:t xml:space="preserve"> </w:t>
              </w:r>
            </w:ins>
          </w:p>
        </w:tc>
      </w:tr>
      <w:tr w:rsidR="0017478E" w:rsidTr="001E2AA6">
        <w:trPr>
          <w:ins w:id="5429"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ins w:id="5430" w:author="Mokaddem Emna" w:date="2013-02-05T09:15:00Z"/>
                <w:lang w:val="en-US"/>
              </w:rPr>
            </w:pPr>
            <w:ins w:id="5431" w:author="Mokaddem Emna" w:date="2013-02-05T09:15:00Z">
              <w:r>
                <w:rPr>
                  <w:lang w:val="en-US"/>
                </w:rPr>
                <w:t>Description and Objective</w:t>
              </w:r>
            </w:ins>
          </w:p>
        </w:tc>
      </w:tr>
      <w:tr w:rsidR="0017478E" w:rsidRPr="002437FB" w:rsidTr="001E2AA6">
        <w:trPr>
          <w:trHeight w:val="113"/>
          <w:ins w:id="5432"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Pr="007A7D59" w:rsidRDefault="0017478E" w:rsidP="00D869C1">
            <w:pPr>
              <w:spacing w:after="0"/>
              <w:rPr>
                <w:ins w:id="5433" w:author="Mokaddem Emna" w:date="2013-02-05T09:15:00Z"/>
                <w:i/>
                <w:color w:val="548DD4"/>
                <w:sz w:val="16"/>
                <w:szCs w:val="16"/>
                <w:lang w:val="en-US"/>
              </w:rPr>
            </w:pPr>
            <w:ins w:id="5434" w:author="Mokaddem Emna" w:date="2013-02-05T09:15:00Z">
              <w:r>
                <w:rPr>
                  <w:i/>
                  <w:color w:val="548DD4"/>
                  <w:sz w:val="16"/>
                  <w:szCs w:val="16"/>
                  <w:lang w:val="en-US"/>
                </w:rPr>
                <w:t xml:space="preserve">The design of this test deals with the </w:t>
              </w:r>
            </w:ins>
            <w:ins w:id="5435" w:author="Mokaddem Emna" w:date="2013-02-05T09:17:00Z">
              <w:r w:rsidR="00D869C1">
                <w:rPr>
                  <w:i/>
                  <w:color w:val="548DD4"/>
                  <w:sz w:val="16"/>
                  <w:szCs w:val="16"/>
                  <w:lang w:val="en-US"/>
                </w:rPr>
                <w:t>support of user preferences</w:t>
              </w:r>
            </w:ins>
            <w:ins w:id="5436" w:author="Mokaddem Emna" w:date="2013-02-05T10:51:00Z">
              <w:r w:rsidR="00D971D4">
                <w:rPr>
                  <w:i/>
                  <w:color w:val="548DD4"/>
                  <w:sz w:val="16"/>
                  <w:szCs w:val="16"/>
                  <w:lang w:val="en-US"/>
                </w:rPr>
                <w:t>.</w:t>
              </w:r>
            </w:ins>
          </w:p>
        </w:tc>
      </w:tr>
      <w:tr w:rsidR="0017478E" w:rsidTr="001E2AA6">
        <w:trPr>
          <w:ins w:id="5437"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ins w:id="5438" w:author="Mokaddem Emna" w:date="2013-02-05T09:15:00Z"/>
                <w:sz w:val="14"/>
                <w:szCs w:val="14"/>
              </w:rPr>
            </w:pPr>
            <w:ins w:id="5439" w:author="Mokaddem Emna" w:date="2013-02-05T09:15:00Z">
              <w:r>
                <w:rPr>
                  <w:b/>
                  <w:sz w:val="14"/>
                  <w:szCs w:val="14"/>
                </w:rPr>
                <w:t>Features to be tested</w:t>
              </w:r>
            </w:ins>
          </w:p>
        </w:tc>
      </w:tr>
      <w:tr w:rsidR="0017478E" w:rsidRPr="002437FB" w:rsidTr="001E2AA6">
        <w:trPr>
          <w:ins w:id="5440"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Default="0017478E" w:rsidP="001E2AA6">
            <w:pPr>
              <w:spacing w:after="0"/>
              <w:rPr>
                <w:ins w:id="5441" w:author="Mokaddem Emna" w:date="2013-02-05T09:15:00Z"/>
                <w:lang w:val="en-US"/>
              </w:rPr>
            </w:pPr>
            <w:ins w:id="5442" w:author="Mokaddem Emna" w:date="2013-02-05T09:15:00Z">
              <w:r>
                <w:rPr>
                  <w:lang w:val="en-US"/>
                </w:rPr>
                <w:t>This test shall insure that:</w:t>
              </w:r>
            </w:ins>
          </w:p>
          <w:p w:rsidR="0017478E" w:rsidRDefault="0017478E" w:rsidP="00447881">
            <w:pPr>
              <w:pStyle w:val="Paragraphedeliste"/>
              <w:numPr>
                <w:ilvl w:val="0"/>
                <w:numId w:val="12"/>
              </w:numPr>
              <w:spacing w:after="0" w:line="276" w:lineRule="auto"/>
              <w:rPr>
                <w:ins w:id="5443" w:author="Mokaddem Emna" w:date="2013-02-05T09:15:00Z"/>
              </w:rPr>
            </w:pPr>
            <w:ins w:id="5444" w:author="Mokaddem Emna" w:date="2013-02-05T09:15:00Z">
              <w:r>
                <w:t xml:space="preserve">The </w:t>
              </w:r>
            </w:ins>
            <w:ins w:id="5445" w:author="Mokaddem Emna" w:date="2013-02-05T09:18:00Z">
              <w:r w:rsidR="00447881">
                <w:t>application</w:t>
              </w:r>
            </w:ins>
            <w:ins w:id="5446" w:author="Mokaddem Emna" w:date="2013-02-05T09:15:00Z">
              <w:r>
                <w:t xml:space="preserve"> can </w:t>
              </w:r>
            </w:ins>
            <w:ins w:id="5447" w:author="Mokaddem Emna" w:date="2013-02-05T09:18:00Z">
              <w:r w:rsidR="00447881">
                <w:t>store the last selected dataset and background layer</w:t>
              </w:r>
            </w:ins>
            <w:ins w:id="5448" w:author="Mokaddem Emna" w:date="2013-02-05T09:19:00Z">
              <w:r w:rsidR="00447881">
                <w:t>.</w:t>
              </w:r>
            </w:ins>
          </w:p>
        </w:tc>
      </w:tr>
      <w:tr w:rsidR="0017478E" w:rsidTr="001E2AA6">
        <w:trPr>
          <w:ins w:id="5449"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ins w:id="5450" w:author="Mokaddem Emna" w:date="2013-02-05T09:15:00Z"/>
                <w:sz w:val="14"/>
                <w:szCs w:val="14"/>
              </w:rPr>
            </w:pPr>
            <w:ins w:id="5451" w:author="Mokaddem Emna" w:date="2013-02-05T09:15:00Z">
              <w:r>
                <w:rPr>
                  <w:b/>
                  <w:sz w:val="14"/>
                  <w:szCs w:val="14"/>
                </w:rPr>
                <w:t>Approach refinements</w:t>
              </w:r>
            </w:ins>
          </w:p>
        </w:tc>
      </w:tr>
      <w:tr w:rsidR="0017478E" w:rsidRPr="002437FB" w:rsidTr="001E2AA6">
        <w:trPr>
          <w:trHeight w:val="121"/>
          <w:ins w:id="5452"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hideMark/>
          </w:tcPr>
          <w:p w:rsidR="0017478E" w:rsidRDefault="0017478E" w:rsidP="001E2AA6">
            <w:pPr>
              <w:spacing w:after="0"/>
              <w:rPr>
                <w:ins w:id="5453" w:author="Mokaddem Emna" w:date="2013-02-05T09:15:00Z"/>
              </w:rPr>
            </w:pPr>
          </w:p>
        </w:tc>
      </w:tr>
      <w:tr w:rsidR="0017478E" w:rsidTr="001E2AA6">
        <w:trPr>
          <w:ins w:id="5454" w:author="Mokaddem Emna" w:date="2013-02-05T09:15: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17478E" w:rsidRDefault="0017478E" w:rsidP="001E2AA6">
            <w:pPr>
              <w:spacing w:after="0"/>
              <w:rPr>
                <w:ins w:id="5455" w:author="Mokaddem Emna" w:date="2013-02-05T09:15:00Z"/>
                <w:sz w:val="14"/>
                <w:szCs w:val="14"/>
              </w:rPr>
            </w:pPr>
            <w:ins w:id="5456" w:author="Mokaddem Emna" w:date="2013-02-05T09:15:00Z">
              <w:r>
                <w:rPr>
                  <w:b/>
                  <w:sz w:val="14"/>
                  <w:szCs w:val="14"/>
                </w:rPr>
                <w:t>Test Case Identifiers</w:t>
              </w:r>
            </w:ins>
          </w:p>
        </w:tc>
      </w:tr>
      <w:tr w:rsidR="0017478E" w:rsidRPr="002437FB" w:rsidTr="001E2AA6">
        <w:trPr>
          <w:ins w:id="5457" w:author="Mokaddem Emna" w:date="2013-02-05T09:15:00Z"/>
        </w:trPr>
        <w:tc>
          <w:tcPr>
            <w:tcW w:w="8613" w:type="dxa"/>
            <w:gridSpan w:val="4"/>
            <w:tcBorders>
              <w:top w:val="single" w:sz="6" w:space="0" w:color="auto"/>
              <w:left w:val="single" w:sz="2" w:space="0" w:color="auto"/>
              <w:bottom w:val="single" w:sz="2" w:space="0" w:color="auto"/>
              <w:right w:val="single" w:sz="2" w:space="0" w:color="auto"/>
            </w:tcBorders>
          </w:tcPr>
          <w:p w:rsidR="0017478E" w:rsidRDefault="0017478E" w:rsidP="00A621E1">
            <w:pPr>
              <w:spacing w:after="0"/>
              <w:rPr>
                <w:ins w:id="5458" w:author="Mokaddem Emna" w:date="2013-02-05T09:15:00Z"/>
              </w:rPr>
            </w:pPr>
            <w:ins w:id="5459" w:author="Mokaddem Emna" w:date="2013-02-05T09:15:00Z">
              <w:r>
                <w:t>NGEO-WEBC-VTC-02</w:t>
              </w:r>
            </w:ins>
            <w:ins w:id="5460" w:author="Mokaddem Emna" w:date="2013-02-05T09:19:00Z">
              <w:r w:rsidR="00447881">
                <w:t>5</w:t>
              </w:r>
            </w:ins>
            <w:ins w:id="5461" w:author="Mokaddem Emna" w:date="2013-02-05T09:15:00Z">
              <w:r w:rsidR="00C14641">
                <w:t>0</w:t>
              </w:r>
              <w:r>
                <w:t xml:space="preserve">: </w:t>
              </w:r>
            </w:ins>
            <w:ins w:id="5462" w:author="Mokaddem Emna" w:date="2013-02-05T09:19:00Z">
              <w:r w:rsidR="00447881">
                <w:t>The selected dataset</w:t>
              </w:r>
            </w:ins>
            <w:ins w:id="5463" w:author="Mokaddem Emna" w:date="2013-02-05T11:40:00Z">
              <w:r w:rsidR="00753D14">
                <w:t xml:space="preserve"> </w:t>
              </w:r>
            </w:ins>
            <w:ins w:id="5464" w:author="Mokaddem Emna" w:date="2013-02-05T09:19:00Z">
              <w:r w:rsidR="00447881">
                <w:t xml:space="preserve"> </w:t>
              </w:r>
            </w:ins>
            <w:ins w:id="5465" w:author="Mokaddem Emna" w:date="2013-02-05T11:40:00Z">
              <w:r w:rsidR="00753D14">
                <w:t>and background layer are</w:t>
              </w:r>
            </w:ins>
            <w:ins w:id="5466" w:author="Mokaddem Emna" w:date="2013-02-05T09:19:00Z">
              <w:r w:rsidR="00447881">
                <w:t xml:space="preserve"> stored in the preferences</w:t>
              </w:r>
            </w:ins>
            <w:ins w:id="5467" w:author="Mokaddem Emna" w:date="2013-02-05T09:20:00Z">
              <w:r w:rsidR="00447881">
                <w:t>.</w:t>
              </w:r>
            </w:ins>
          </w:p>
        </w:tc>
      </w:tr>
    </w:tbl>
    <w:p w:rsidR="00BF3CF7" w:rsidRDefault="00BF3CF7" w:rsidP="00BF3CF7">
      <w:pPr>
        <w:pStyle w:val="Titre3"/>
        <w:numPr>
          <w:ilvl w:val="2"/>
          <w:numId w:val="21"/>
        </w:numPr>
        <w:rPr>
          <w:ins w:id="5468" w:author="Mokaddem Emna" w:date="2013-02-08T10:02:00Z"/>
        </w:rPr>
      </w:pPr>
      <w:bookmarkStart w:id="5469" w:name="_Toc348082178"/>
      <w:ins w:id="5470" w:author="Mokaddem Emna" w:date="2013-02-08T10:02:00Z">
        <w:r>
          <w:t>NGEO-WEBC-VTD-0260: Inquiries</w:t>
        </w:r>
        <w:bookmarkEnd w:id="546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1903"/>
        <w:gridCol w:w="1134"/>
        <w:gridCol w:w="3969"/>
      </w:tblGrid>
      <w:tr w:rsidR="00BF3CF7" w:rsidTr="004C2921">
        <w:trPr>
          <w:ins w:id="5471" w:author="Mokaddem Emna" w:date="2013-02-08T10:02:00Z"/>
        </w:trPr>
        <w:tc>
          <w:tcPr>
            <w:tcW w:w="8613" w:type="dxa"/>
            <w:gridSpan w:val="4"/>
            <w:tcBorders>
              <w:top w:val="single" w:sz="2" w:space="0" w:color="auto"/>
              <w:left w:val="single" w:sz="2" w:space="0" w:color="auto"/>
              <w:bottom w:val="single" w:sz="6" w:space="0" w:color="auto"/>
              <w:right w:val="single" w:sz="2" w:space="0" w:color="auto"/>
            </w:tcBorders>
            <w:shd w:val="clear" w:color="auto" w:fill="548DD4" w:themeFill="text2" w:themeFillTint="99"/>
            <w:hideMark/>
          </w:tcPr>
          <w:p w:rsidR="00BF3CF7" w:rsidRDefault="00BF3CF7" w:rsidP="004C2921">
            <w:pPr>
              <w:spacing w:after="0"/>
              <w:jc w:val="center"/>
              <w:rPr>
                <w:ins w:id="5472" w:author="Mokaddem Emna" w:date="2013-02-08T10:02:00Z"/>
                <w:b/>
                <w:i/>
                <w:color w:val="FFFFFF"/>
                <w:szCs w:val="18"/>
                <w:lang w:val="en-US"/>
              </w:rPr>
            </w:pPr>
            <w:ins w:id="5473" w:author="Mokaddem Emna" w:date="2013-02-08T10:02:00Z">
              <w:r>
                <w:rPr>
                  <w:b/>
                  <w:i/>
                  <w:color w:val="FFFFFF"/>
                  <w:szCs w:val="18"/>
                  <w:lang w:val="en-US"/>
                </w:rPr>
                <w:t>NGEO VALIDATION TEST  DESIGN</w:t>
              </w:r>
            </w:ins>
          </w:p>
        </w:tc>
      </w:tr>
      <w:tr w:rsidR="00BF3CF7" w:rsidTr="004C2921">
        <w:trPr>
          <w:ins w:id="5474" w:author="Mokaddem Emna" w:date="2013-02-08T10:02:00Z"/>
        </w:trPr>
        <w:tc>
          <w:tcPr>
            <w:tcW w:w="1607" w:type="dxa"/>
            <w:tcBorders>
              <w:top w:val="single" w:sz="6" w:space="0" w:color="auto"/>
              <w:left w:val="single" w:sz="2" w:space="0" w:color="auto"/>
              <w:bottom w:val="single" w:sz="6" w:space="0" w:color="auto"/>
              <w:right w:val="single" w:sz="6" w:space="0" w:color="auto"/>
            </w:tcBorders>
            <w:shd w:val="clear" w:color="auto" w:fill="548DD4" w:themeFill="text2" w:themeFillTint="99"/>
            <w:hideMark/>
          </w:tcPr>
          <w:p w:rsidR="00BF3CF7" w:rsidRDefault="00BF3CF7" w:rsidP="004C2921">
            <w:pPr>
              <w:spacing w:after="0"/>
              <w:jc w:val="center"/>
              <w:rPr>
                <w:ins w:id="5475" w:author="Mokaddem Emna" w:date="2013-02-08T10:02:00Z"/>
                <w:b/>
                <w:color w:val="FFFFFF"/>
                <w:sz w:val="14"/>
                <w:szCs w:val="14"/>
              </w:rPr>
            </w:pPr>
            <w:ins w:id="5476" w:author="Mokaddem Emna" w:date="2013-02-08T10:02:00Z">
              <w:r>
                <w:rPr>
                  <w:b/>
                  <w:color w:val="FFFFFF"/>
                  <w:sz w:val="14"/>
                  <w:szCs w:val="14"/>
                </w:rPr>
                <w:t>Test Identifier</w:t>
              </w:r>
            </w:ins>
          </w:p>
        </w:tc>
        <w:tc>
          <w:tcPr>
            <w:tcW w:w="1903" w:type="dxa"/>
            <w:tcBorders>
              <w:top w:val="single" w:sz="6" w:space="0" w:color="auto"/>
              <w:left w:val="single" w:sz="6" w:space="0" w:color="auto"/>
              <w:bottom w:val="single" w:sz="6" w:space="0" w:color="auto"/>
              <w:right w:val="single" w:sz="6" w:space="0" w:color="auto"/>
            </w:tcBorders>
            <w:hideMark/>
          </w:tcPr>
          <w:p w:rsidR="00BF3CF7" w:rsidRDefault="00BF3CF7" w:rsidP="004C2921">
            <w:pPr>
              <w:spacing w:after="0"/>
              <w:rPr>
                <w:ins w:id="5477" w:author="Mokaddem Emna" w:date="2013-02-08T10:02:00Z"/>
                <w:i/>
                <w:color w:val="548DD4"/>
                <w:sz w:val="16"/>
                <w:szCs w:val="16"/>
              </w:rPr>
            </w:pPr>
            <w:ins w:id="5478" w:author="Mokaddem Emna" w:date="2013-02-08T10:02:00Z">
              <w:r>
                <w:rPr>
                  <w:i/>
                  <w:color w:val="548DD4"/>
                  <w:sz w:val="16"/>
                  <w:szCs w:val="16"/>
                </w:rPr>
                <w:t>NGEO-WEBC-VTD-0260</w:t>
              </w:r>
            </w:ins>
          </w:p>
        </w:tc>
        <w:tc>
          <w:tcPr>
            <w:tcW w:w="1134"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rsidR="00BF3CF7" w:rsidRDefault="00BF3CF7" w:rsidP="004C2921">
            <w:pPr>
              <w:spacing w:after="0"/>
              <w:jc w:val="center"/>
              <w:rPr>
                <w:ins w:id="5479" w:author="Mokaddem Emna" w:date="2013-02-08T10:02:00Z"/>
                <w:b/>
                <w:color w:val="FFFFFF"/>
                <w:sz w:val="14"/>
                <w:szCs w:val="14"/>
              </w:rPr>
            </w:pPr>
            <w:ins w:id="5480" w:author="Mokaddem Emna" w:date="2013-02-08T10:02:00Z">
              <w:r>
                <w:rPr>
                  <w:b/>
                  <w:color w:val="FFFFFF"/>
                  <w:sz w:val="14"/>
                  <w:szCs w:val="14"/>
                </w:rPr>
                <w:t>Test Title</w:t>
              </w:r>
            </w:ins>
          </w:p>
        </w:tc>
        <w:tc>
          <w:tcPr>
            <w:tcW w:w="3969" w:type="dxa"/>
            <w:tcBorders>
              <w:top w:val="single" w:sz="6" w:space="0" w:color="auto"/>
              <w:left w:val="single" w:sz="6" w:space="0" w:color="auto"/>
              <w:bottom w:val="single" w:sz="6" w:space="0" w:color="auto"/>
              <w:right w:val="single" w:sz="2" w:space="0" w:color="auto"/>
            </w:tcBorders>
            <w:hideMark/>
          </w:tcPr>
          <w:p w:rsidR="00BF3CF7" w:rsidRDefault="00BF3CF7" w:rsidP="004C2921">
            <w:pPr>
              <w:spacing w:after="0"/>
              <w:rPr>
                <w:ins w:id="5481" w:author="Mokaddem Emna" w:date="2013-02-08T10:02:00Z"/>
                <w:i/>
                <w:color w:val="548DD4"/>
                <w:sz w:val="16"/>
                <w:szCs w:val="16"/>
                <w:lang w:val="en-US"/>
              </w:rPr>
            </w:pPr>
            <w:ins w:id="5482" w:author="Mokaddem Emna" w:date="2013-02-08T10:02:00Z">
              <w:r>
                <w:rPr>
                  <w:i/>
                  <w:color w:val="548DD4"/>
                  <w:sz w:val="16"/>
                  <w:szCs w:val="16"/>
                  <w:lang w:val="en-US"/>
                </w:rPr>
                <w:t xml:space="preserve">Inquiries </w:t>
              </w:r>
            </w:ins>
          </w:p>
        </w:tc>
      </w:tr>
      <w:tr w:rsidR="00BF3CF7" w:rsidTr="004C2921">
        <w:trPr>
          <w:ins w:id="5483" w:author="Mokaddem Emna" w:date="2013-02-08T10:0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ins w:id="5484" w:author="Mokaddem Emna" w:date="2013-02-08T10:02:00Z"/>
                <w:lang w:val="en-US"/>
              </w:rPr>
            </w:pPr>
            <w:ins w:id="5485" w:author="Mokaddem Emna" w:date="2013-02-08T10:02:00Z">
              <w:r>
                <w:rPr>
                  <w:lang w:val="en-US"/>
                </w:rPr>
                <w:t>Description and Objective</w:t>
              </w:r>
            </w:ins>
          </w:p>
        </w:tc>
      </w:tr>
      <w:tr w:rsidR="00BF3CF7" w:rsidRPr="002437FB" w:rsidTr="004C2921">
        <w:trPr>
          <w:trHeight w:val="113"/>
          <w:ins w:id="5486" w:author="Mokaddem Emna" w:date="2013-02-08T10:02:00Z"/>
        </w:trPr>
        <w:tc>
          <w:tcPr>
            <w:tcW w:w="8613" w:type="dxa"/>
            <w:gridSpan w:val="4"/>
            <w:tcBorders>
              <w:top w:val="single" w:sz="6" w:space="0" w:color="auto"/>
              <w:left w:val="single" w:sz="2" w:space="0" w:color="auto"/>
              <w:bottom w:val="single" w:sz="6" w:space="0" w:color="auto"/>
              <w:right w:val="single" w:sz="2" w:space="0" w:color="auto"/>
            </w:tcBorders>
            <w:hideMark/>
          </w:tcPr>
          <w:p w:rsidR="00BF3CF7" w:rsidRPr="007A7D59" w:rsidRDefault="00BF3CF7" w:rsidP="00BF3CF7">
            <w:pPr>
              <w:spacing w:after="0"/>
              <w:rPr>
                <w:ins w:id="5487" w:author="Mokaddem Emna" w:date="2013-02-08T10:02:00Z"/>
                <w:i/>
                <w:color w:val="548DD4"/>
                <w:sz w:val="16"/>
                <w:szCs w:val="16"/>
                <w:lang w:val="en-US"/>
              </w:rPr>
            </w:pPr>
            <w:ins w:id="5488" w:author="Mokaddem Emna" w:date="2013-02-08T10:02:00Z">
              <w:r>
                <w:rPr>
                  <w:i/>
                  <w:color w:val="548DD4"/>
                  <w:sz w:val="16"/>
                  <w:szCs w:val="16"/>
                  <w:lang w:val="en-US"/>
                </w:rPr>
                <w:t xml:space="preserve">The design of this test deals with the support of </w:t>
              </w:r>
              <w:r w:rsidR="004305DC">
                <w:rPr>
                  <w:i/>
                  <w:color w:val="548DD4"/>
                  <w:sz w:val="16"/>
                  <w:szCs w:val="16"/>
                  <w:lang w:val="en-US"/>
                </w:rPr>
                <w:t>inquiries in My Account.</w:t>
              </w:r>
            </w:ins>
          </w:p>
        </w:tc>
      </w:tr>
      <w:tr w:rsidR="00BF3CF7" w:rsidTr="004C2921">
        <w:trPr>
          <w:ins w:id="5489" w:author="Mokaddem Emna" w:date="2013-02-08T10:0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ins w:id="5490" w:author="Mokaddem Emna" w:date="2013-02-08T10:02:00Z"/>
                <w:sz w:val="14"/>
                <w:szCs w:val="14"/>
              </w:rPr>
            </w:pPr>
            <w:ins w:id="5491" w:author="Mokaddem Emna" w:date="2013-02-08T10:02:00Z">
              <w:r>
                <w:rPr>
                  <w:b/>
                  <w:sz w:val="14"/>
                  <w:szCs w:val="14"/>
                </w:rPr>
                <w:t>Features to be tested</w:t>
              </w:r>
            </w:ins>
          </w:p>
        </w:tc>
      </w:tr>
      <w:tr w:rsidR="00BF3CF7" w:rsidRPr="002437FB" w:rsidTr="004C2921">
        <w:trPr>
          <w:ins w:id="5492" w:author="Mokaddem Emna" w:date="2013-02-08T10:02:00Z"/>
        </w:trPr>
        <w:tc>
          <w:tcPr>
            <w:tcW w:w="8613" w:type="dxa"/>
            <w:gridSpan w:val="4"/>
            <w:tcBorders>
              <w:top w:val="single" w:sz="6" w:space="0" w:color="auto"/>
              <w:left w:val="single" w:sz="2" w:space="0" w:color="auto"/>
              <w:bottom w:val="single" w:sz="6" w:space="0" w:color="auto"/>
              <w:right w:val="single" w:sz="2" w:space="0" w:color="auto"/>
            </w:tcBorders>
            <w:hideMark/>
          </w:tcPr>
          <w:p w:rsidR="00BF3CF7" w:rsidRDefault="00BF3CF7" w:rsidP="004C2921">
            <w:pPr>
              <w:spacing w:after="0"/>
              <w:rPr>
                <w:ins w:id="5493" w:author="Mokaddem Emna" w:date="2013-02-08T10:02:00Z"/>
                <w:lang w:val="en-US"/>
              </w:rPr>
            </w:pPr>
            <w:ins w:id="5494" w:author="Mokaddem Emna" w:date="2013-02-08T10:02:00Z">
              <w:r>
                <w:rPr>
                  <w:lang w:val="en-US"/>
                </w:rPr>
                <w:t>This test shall insure that:</w:t>
              </w:r>
            </w:ins>
          </w:p>
          <w:p w:rsidR="00BF3CF7" w:rsidRDefault="00BF3CF7" w:rsidP="004305DC">
            <w:pPr>
              <w:pStyle w:val="Paragraphedeliste"/>
              <w:numPr>
                <w:ilvl w:val="0"/>
                <w:numId w:val="12"/>
              </w:numPr>
              <w:spacing w:after="0" w:line="276" w:lineRule="auto"/>
              <w:rPr>
                <w:ins w:id="5495" w:author="Mokaddem Emna" w:date="2013-02-08T10:02:00Z"/>
              </w:rPr>
            </w:pPr>
            <w:ins w:id="5496" w:author="Mokaddem Emna" w:date="2013-02-08T10:02:00Z">
              <w:r>
                <w:t xml:space="preserve">The application </w:t>
              </w:r>
              <w:r w:rsidR="004305DC">
                <w:t>offers an interface to enter and submit inquiries.</w:t>
              </w:r>
            </w:ins>
          </w:p>
        </w:tc>
      </w:tr>
      <w:tr w:rsidR="00BF3CF7" w:rsidTr="004C2921">
        <w:trPr>
          <w:ins w:id="5497" w:author="Mokaddem Emna" w:date="2013-02-08T10:0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ins w:id="5498" w:author="Mokaddem Emna" w:date="2013-02-08T10:02:00Z"/>
                <w:sz w:val="14"/>
                <w:szCs w:val="14"/>
              </w:rPr>
            </w:pPr>
            <w:ins w:id="5499" w:author="Mokaddem Emna" w:date="2013-02-08T10:02:00Z">
              <w:r>
                <w:rPr>
                  <w:b/>
                  <w:sz w:val="14"/>
                  <w:szCs w:val="14"/>
                </w:rPr>
                <w:t>Approach refinements</w:t>
              </w:r>
            </w:ins>
          </w:p>
        </w:tc>
      </w:tr>
      <w:tr w:rsidR="00BF3CF7" w:rsidRPr="002437FB" w:rsidTr="004C2921">
        <w:trPr>
          <w:trHeight w:val="121"/>
          <w:ins w:id="5500" w:author="Mokaddem Emna" w:date="2013-02-08T10:02:00Z"/>
        </w:trPr>
        <w:tc>
          <w:tcPr>
            <w:tcW w:w="8613" w:type="dxa"/>
            <w:gridSpan w:val="4"/>
            <w:tcBorders>
              <w:top w:val="single" w:sz="6" w:space="0" w:color="auto"/>
              <w:left w:val="single" w:sz="2" w:space="0" w:color="auto"/>
              <w:bottom w:val="single" w:sz="6" w:space="0" w:color="auto"/>
              <w:right w:val="single" w:sz="2" w:space="0" w:color="auto"/>
            </w:tcBorders>
            <w:hideMark/>
          </w:tcPr>
          <w:p w:rsidR="00BF3CF7" w:rsidRDefault="00BF3CF7" w:rsidP="004C2921">
            <w:pPr>
              <w:spacing w:after="0"/>
              <w:rPr>
                <w:ins w:id="5501" w:author="Mokaddem Emna" w:date="2013-02-08T10:02:00Z"/>
              </w:rPr>
            </w:pPr>
          </w:p>
        </w:tc>
      </w:tr>
      <w:tr w:rsidR="00BF3CF7" w:rsidTr="004C2921">
        <w:trPr>
          <w:ins w:id="5502" w:author="Mokaddem Emna" w:date="2013-02-08T10:02:00Z"/>
        </w:trPr>
        <w:tc>
          <w:tcPr>
            <w:tcW w:w="8613" w:type="dxa"/>
            <w:gridSpan w:val="4"/>
            <w:tcBorders>
              <w:top w:val="single" w:sz="6" w:space="0" w:color="auto"/>
              <w:left w:val="single" w:sz="2" w:space="0" w:color="auto"/>
              <w:bottom w:val="single" w:sz="6" w:space="0" w:color="auto"/>
              <w:right w:val="single" w:sz="2" w:space="0" w:color="auto"/>
            </w:tcBorders>
            <w:shd w:val="clear" w:color="auto" w:fill="A6A6A6"/>
            <w:hideMark/>
          </w:tcPr>
          <w:p w:rsidR="00BF3CF7" w:rsidRDefault="00BF3CF7" w:rsidP="004C2921">
            <w:pPr>
              <w:spacing w:after="0"/>
              <w:rPr>
                <w:ins w:id="5503" w:author="Mokaddem Emna" w:date="2013-02-08T10:02:00Z"/>
                <w:sz w:val="14"/>
                <w:szCs w:val="14"/>
              </w:rPr>
            </w:pPr>
            <w:ins w:id="5504" w:author="Mokaddem Emna" w:date="2013-02-08T10:02:00Z">
              <w:r>
                <w:rPr>
                  <w:b/>
                  <w:sz w:val="14"/>
                  <w:szCs w:val="14"/>
                </w:rPr>
                <w:t>Test Case Identifiers</w:t>
              </w:r>
            </w:ins>
          </w:p>
        </w:tc>
      </w:tr>
      <w:tr w:rsidR="00BF3CF7" w:rsidRPr="002437FB" w:rsidTr="004C2921">
        <w:trPr>
          <w:ins w:id="5505" w:author="Mokaddem Emna" w:date="2013-02-08T10:02:00Z"/>
        </w:trPr>
        <w:tc>
          <w:tcPr>
            <w:tcW w:w="8613" w:type="dxa"/>
            <w:gridSpan w:val="4"/>
            <w:tcBorders>
              <w:top w:val="single" w:sz="6" w:space="0" w:color="auto"/>
              <w:left w:val="single" w:sz="2" w:space="0" w:color="auto"/>
              <w:bottom w:val="single" w:sz="2" w:space="0" w:color="auto"/>
              <w:right w:val="single" w:sz="2" w:space="0" w:color="auto"/>
            </w:tcBorders>
          </w:tcPr>
          <w:p w:rsidR="00BF3CF7" w:rsidRDefault="00BF3CF7" w:rsidP="00595BE4">
            <w:pPr>
              <w:spacing w:after="0"/>
              <w:rPr>
                <w:ins w:id="5506" w:author="Mokaddem Emna" w:date="2013-02-08T10:02:00Z"/>
              </w:rPr>
            </w:pPr>
            <w:ins w:id="5507" w:author="Mokaddem Emna" w:date="2013-02-08T10:02:00Z">
              <w:r>
                <w:t>NGEO-WEBC-VTC-</w:t>
              </w:r>
            </w:ins>
            <w:ins w:id="5508" w:author="Mokaddem Emna" w:date="2013-02-08T10:03:00Z">
              <w:r w:rsidR="00595BE4">
                <w:t>260</w:t>
              </w:r>
            </w:ins>
            <w:ins w:id="5509" w:author="Mokaddem Emna" w:date="2013-02-08T10:02:00Z">
              <w:r>
                <w:t xml:space="preserve">: </w:t>
              </w:r>
            </w:ins>
            <w:ins w:id="5510" w:author="Mokaddem Emna" w:date="2013-02-08T10:03:00Z">
              <w:r w:rsidR="00595BE4">
                <w:t>There is an inquiry user interface to submit inquiries.</w:t>
              </w:r>
            </w:ins>
          </w:p>
        </w:tc>
      </w:tr>
    </w:tbl>
    <w:p w:rsidR="00740FF3" w:rsidRPr="00210128" w:rsidDel="00F27CC9" w:rsidRDefault="00740FF3">
      <w:pPr>
        <w:pStyle w:val="Titre2"/>
        <w:numPr>
          <w:ilvl w:val="0"/>
          <w:numId w:val="0"/>
        </w:numPr>
        <w:rPr>
          <w:ins w:id="5511" w:author="Lavignotte Fabien" w:date="2013-01-21T15:45:00Z"/>
          <w:del w:id="5512" w:author="Mokaddem Emna" w:date="2013-01-24T15:33:00Z"/>
        </w:rPr>
        <w:pPrChange w:id="5513" w:author="Mokaddem Emna" w:date="2013-02-05T11:06:00Z">
          <w:pPr/>
        </w:pPrChange>
      </w:pPr>
    </w:p>
    <w:p w:rsidR="00510FFD" w:rsidRPr="008C18FD" w:rsidDel="002A6541" w:rsidRDefault="00510FFD" w:rsidP="00510FFD">
      <w:pPr>
        <w:rPr>
          <w:del w:id="5514" w:author="Mokaddem Emna" w:date="2013-01-31T10:42:00Z"/>
          <w:rFonts w:ascii="Verdana" w:eastAsia="Times New Roman" w:hAnsi="Verdana" w:cs="Times New Roman"/>
          <w:caps/>
          <w:sz w:val="26"/>
          <w:szCs w:val="20"/>
        </w:rPr>
      </w:pPr>
    </w:p>
    <w:p w:rsidR="00E97960" w:rsidRDefault="00E97960" w:rsidP="004B0163">
      <w:pPr>
        <w:pStyle w:val="Titre2"/>
      </w:pPr>
      <w:bookmarkStart w:id="5515" w:name="_Toc348082179"/>
      <w:r w:rsidRPr="002A6541">
        <w:lastRenderedPageBreak/>
        <w:t>Software</w:t>
      </w:r>
      <w:r>
        <w:t xml:space="preserve"> </w:t>
      </w:r>
      <w:r w:rsidRPr="004B0163">
        <w:t>Validation</w:t>
      </w:r>
      <w:r>
        <w:t xml:space="preserve"> Test Case Specification</w:t>
      </w:r>
      <w:bookmarkEnd w:id="5515"/>
    </w:p>
    <w:p w:rsidR="0008083A" w:rsidRPr="0056181B" w:rsidDel="00694A85" w:rsidRDefault="0008083A" w:rsidP="0008083A">
      <w:pPr>
        <w:rPr>
          <w:del w:id="5516" w:author="Mokaddem Emna" w:date="2013-02-08T10:04:00Z"/>
          <w:rFonts w:ascii="Verdana" w:hAnsi="Verdana"/>
          <w:sz w:val="18"/>
          <w:szCs w:val="18"/>
          <w:highlight w:val="yellow"/>
          <w:lang w:val="en-GB"/>
        </w:rPr>
      </w:pPr>
      <w:bookmarkStart w:id="5517" w:name="_Toc271824761"/>
      <w:del w:id="5518" w:author="Mokaddem Emna" w:date="2013-02-08T10:04:00Z">
        <w:r w:rsidDel="00694A85">
          <w:rPr>
            <w:rFonts w:ascii="Verdana" w:hAnsi="Verdana"/>
            <w:sz w:val="18"/>
            <w:szCs w:val="18"/>
            <w:highlight w:val="yellow"/>
            <w:lang w:val="en-GB"/>
          </w:rPr>
          <w:delText>TBC IN SPRINTS 3 AND 4:</w:delText>
        </w:r>
        <w:r w:rsidRPr="00B60DCF" w:rsidDel="00694A85">
          <w:rPr>
            <w:rFonts w:ascii="Verdana" w:hAnsi="Verdana"/>
            <w:sz w:val="18"/>
            <w:szCs w:val="18"/>
            <w:highlight w:val="yellow"/>
            <w:lang w:val="en-GB"/>
          </w:rPr>
          <w:delText xml:space="preserve"> </w:delText>
        </w:r>
        <w:r w:rsidDel="00694A85">
          <w:rPr>
            <w:rFonts w:ascii="Verdana" w:hAnsi="Verdana"/>
            <w:sz w:val="18"/>
            <w:szCs w:val="18"/>
            <w:highlight w:val="yellow"/>
            <w:lang w:val="en-GB"/>
          </w:rPr>
          <w:delText>ADD TEST CASES OF SPRINTS 3 AND 4 REQUIREMENTS</w:delText>
        </w:r>
      </w:del>
    </w:p>
    <w:p w:rsidR="00E97960" w:rsidRDefault="00E97960" w:rsidP="00E97960">
      <w:pPr>
        <w:pStyle w:val="Titre3"/>
      </w:pPr>
      <w:bookmarkStart w:id="5519" w:name="_Toc348082180"/>
      <w:r w:rsidRPr="00BE0FE7">
        <w:t>General</w:t>
      </w:r>
      <w:bookmarkEnd w:id="5517"/>
      <w:bookmarkEnd w:id="5519"/>
    </w:p>
    <w:p w:rsidR="00AF3B73" w:rsidRPr="00AF3B73" w:rsidRDefault="00AF3B73" w:rsidP="00AF3B73">
      <w:pPr>
        <w:rPr>
          <w:lang w:val="en-US"/>
        </w:rPr>
      </w:pPr>
      <w:r w:rsidRPr="00AF3B73">
        <w:rPr>
          <w:lang w:val="en-US"/>
        </w:rPr>
        <w:t xml:space="preserve">This section provides the Test Cases aimed to validate the </w:t>
      </w:r>
      <w:r>
        <w:rPr>
          <w:lang w:val="en-US"/>
        </w:rPr>
        <w:t xml:space="preserve">ngEO Web Client sub-system. </w:t>
      </w:r>
      <w:r w:rsidRPr="00AF3B73">
        <w:rPr>
          <w:lang w:val="en-US"/>
        </w:rPr>
        <w:t>For the identification of the Test Cases the following naming convention shall apply:</w:t>
      </w:r>
    </w:p>
    <w:p w:rsidR="00AF3B73" w:rsidRPr="00AF3B73" w:rsidRDefault="00AF3B73" w:rsidP="00AF3B73">
      <w:pPr>
        <w:rPr>
          <w:lang w:val="en-US"/>
        </w:rPr>
      </w:pPr>
      <w:r>
        <w:rPr>
          <w:lang w:val="en-US"/>
        </w:rPr>
        <w:t xml:space="preserve">NGEO-WEBC-VTC&lt;TC_nnnn&gt; </w:t>
      </w:r>
      <w:r w:rsidRPr="00AF3B73">
        <w:rPr>
          <w:lang w:val="en-US"/>
        </w:rPr>
        <w:t>:</w:t>
      </w:r>
      <w:r>
        <w:rPr>
          <w:lang w:val="en-US"/>
        </w:rPr>
        <w:t xml:space="preserve"> </w:t>
      </w:r>
      <w:r w:rsidRPr="00AF3B73">
        <w:rPr>
          <w:lang w:val="en-US"/>
        </w:rPr>
        <w:t xml:space="preserve"> &lt;Title&gt;</w:t>
      </w:r>
    </w:p>
    <w:p w:rsidR="00AF3B73" w:rsidRPr="00AF3B73" w:rsidRDefault="00AF3B73" w:rsidP="001C6484">
      <w:pPr>
        <w:pStyle w:val="Paragraphedeliste"/>
        <w:numPr>
          <w:ilvl w:val="0"/>
          <w:numId w:val="11"/>
        </w:numPr>
      </w:pPr>
      <w:r w:rsidRPr="00AF3B73">
        <w:t>&lt;TC_</w:t>
      </w:r>
      <w:r>
        <w:t>n</w:t>
      </w:r>
      <w:r w:rsidRPr="00AF3B73">
        <w:t xml:space="preserve">nnn&gt;: </w:t>
      </w:r>
      <w:r>
        <w:t>4</w:t>
      </w:r>
      <w:r w:rsidRPr="00AF3B73">
        <w:t xml:space="preserve"> digits number (generally having a stepping interval of 10)</w:t>
      </w:r>
    </w:p>
    <w:p w:rsidR="00AF3B73" w:rsidRPr="00AF3B73" w:rsidRDefault="00AF3B73" w:rsidP="001C6484">
      <w:pPr>
        <w:pStyle w:val="Paragraphedeliste"/>
        <w:numPr>
          <w:ilvl w:val="0"/>
          <w:numId w:val="11"/>
        </w:numPr>
      </w:pPr>
      <w:r w:rsidRPr="00AF3B73">
        <w:t>&lt;Title&gt; Title of the Test Case</w:t>
      </w:r>
    </w:p>
    <w:p w:rsidR="001D075D" w:rsidRPr="005E1E95" w:rsidRDefault="008C4ACA" w:rsidP="0056181B">
      <w:pPr>
        <w:pStyle w:val="Titre3"/>
      </w:pPr>
      <w:bookmarkStart w:id="5520" w:name="_Toc348082181"/>
      <w:r>
        <w:t>NGEO-</w:t>
      </w:r>
      <w:r w:rsidR="008F42EF">
        <w:t>WEBC</w:t>
      </w:r>
      <w:r w:rsidR="001D075D">
        <w:t>-</w:t>
      </w:r>
      <w:r>
        <w:t>VTC-</w:t>
      </w:r>
      <w:r w:rsidR="00D90FF0">
        <w:t>0010:</w:t>
      </w:r>
      <w:r w:rsidR="00616F83">
        <w:t xml:space="preserve"> Installation of Web Client</w:t>
      </w:r>
      <w:r w:rsidR="005760DC">
        <w:t xml:space="preserve"> and home page check</w:t>
      </w:r>
      <w:bookmarkEnd w:id="552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C4ACA" w:rsidRPr="008C4ACA" w:rsidTr="0056181B">
        <w:tc>
          <w:tcPr>
            <w:tcW w:w="8613" w:type="dxa"/>
            <w:gridSpan w:val="5"/>
            <w:tcBorders>
              <w:top w:val="single" w:sz="2" w:space="0" w:color="auto"/>
              <w:bottom w:val="single" w:sz="6" w:space="0" w:color="auto"/>
            </w:tcBorders>
            <w:shd w:val="clear" w:color="auto" w:fill="548DD4" w:themeFill="text2" w:themeFillTint="99"/>
          </w:tcPr>
          <w:p w:rsidR="008C4ACA" w:rsidRPr="0056181B" w:rsidRDefault="008C4ACA" w:rsidP="0056181B">
            <w:pPr>
              <w:spacing w:after="0"/>
              <w:jc w:val="center"/>
              <w:rPr>
                <w:b/>
                <w:i/>
                <w:color w:val="FFFFFF"/>
                <w:szCs w:val="18"/>
                <w:lang w:val="en-US"/>
              </w:rPr>
            </w:pPr>
            <w:r>
              <w:rPr>
                <w:b/>
                <w:i/>
                <w:color w:val="FFFFFF"/>
                <w:szCs w:val="18"/>
                <w:lang w:val="en-US"/>
              </w:rPr>
              <w:t xml:space="preserve">NGEO </w:t>
            </w:r>
            <w:r w:rsidR="001D075D">
              <w:rPr>
                <w:b/>
                <w:i/>
                <w:color w:val="FFFFFF"/>
                <w:szCs w:val="18"/>
                <w:lang w:val="en-US"/>
              </w:rPr>
              <w:t xml:space="preserve">VALIDATION </w:t>
            </w:r>
            <w:r>
              <w:rPr>
                <w:b/>
                <w:i/>
                <w:color w:val="FFFFFF"/>
                <w:szCs w:val="18"/>
                <w:lang w:val="en-US"/>
              </w:rPr>
              <w:t>TEST  CASE</w:t>
            </w:r>
          </w:p>
        </w:tc>
      </w:tr>
      <w:tr w:rsidR="001D075D" w:rsidRPr="008C4ACA" w:rsidTr="0056181B">
        <w:tc>
          <w:tcPr>
            <w:tcW w:w="1607"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C4ACA" w:rsidRPr="00544FC8" w:rsidRDefault="008C4ACA" w:rsidP="005E1E95">
            <w:pPr>
              <w:spacing w:after="0"/>
              <w:rPr>
                <w:i/>
                <w:color w:val="548DD4"/>
                <w:sz w:val="16"/>
                <w:szCs w:val="16"/>
              </w:rPr>
            </w:pPr>
            <w:r>
              <w:rPr>
                <w:i/>
                <w:color w:val="548DD4"/>
                <w:sz w:val="16"/>
                <w:szCs w:val="16"/>
              </w:rPr>
              <w:t>NGEO-</w:t>
            </w:r>
            <w:r w:rsidR="005E1E95">
              <w:rPr>
                <w:i/>
                <w:color w:val="548DD4"/>
                <w:sz w:val="16"/>
                <w:szCs w:val="16"/>
              </w:rPr>
              <w:t>WEBC</w:t>
            </w:r>
            <w:r>
              <w:rPr>
                <w:i/>
                <w:color w:val="548DD4"/>
                <w:sz w:val="16"/>
                <w:szCs w:val="16"/>
              </w:rPr>
              <w:t>-VTC-0010</w:t>
            </w:r>
          </w:p>
        </w:tc>
        <w:tc>
          <w:tcPr>
            <w:tcW w:w="1134" w:type="dxa"/>
            <w:tcBorders>
              <w:top w:val="single" w:sz="6" w:space="0" w:color="auto"/>
            </w:tcBorders>
            <w:shd w:val="clear" w:color="auto" w:fill="548DD4" w:themeFill="text2" w:themeFillTint="99"/>
          </w:tcPr>
          <w:p w:rsidR="008C4ACA" w:rsidRPr="00544FC8" w:rsidRDefault="008C4ACA" w:rsidP="0056181B">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C4ACA" w:rsidRPr="0056181B" w:rsidRDefault="005E1E95" w:rsidP="005E1E95">
            <w:pPr>
              <w:spacing w:after="0"/>
              <w:rPr>
                <w:i/>
                <w:color w:val="548DD4"/>
                <w:sz w:val="16"/>
                <w:szCs w:val="16"/>
                <w:lang w:val="en-US"/>
              </w:rPr>
            </w:pPr>
            <w:r>
              <w:rPr>
                <w:i/>
                <w:color w:val="548DD4"/>
                <w:sz w:val="16"/>
                <w:szCs w:val="16"/>
                <w:lang w:val="en-US"/>
              </w:rPr>
              <w:t>Installation of Web Client</w:t>
            </w:r>
          </w:p>
        </w:tc>
      </w:tr>
      <w:tr w:rsidR="008C4ACA" w:rsidRPr="00B17EAC" w:rsidTr="0056181B">
        <w:tc>
          <w:tcPr>
            <w:tcW w:w="8613" w:type="dxa"/>
            <w:gridSpan w:val="5"/>
            <w:shd w:val="clear" w:color="auto" w:fill="A6A6A6"/>
          </w:tcPr>
          <w:p w:rsidR="008C4ACA" w:rsidRPr="00544FC8" w:rsidRDefault="008C4ACA" w:rsidP="0056181B">
            <w:pPr>
              <w:spacing w:after="0"/>
              <w:rPr>
                <w:b/>
                <w:sz w:val="14"/>
                <w:szCs w:val="14"/>
              </w:rPr>
            </w:pPr>
            <w:r>
              <w:rPr>
                <w:b/>
                <w:sz w:val="14"/>
                <w:szCs w:val="14"/>
              </w:rPr>
              <w:t>Description and Objective</w:t>
            </w:r>
          </w:p>
        </w:tc>
      </w:tr>
      <w:tr w:rsidR="008C4ACA" w:rsidRPr="008C4ACA" w:rsidTr="0056181B">
        <w:trPr>
          <w:trHeight w:val="113"/>
        </w:trPr>
        <w:tc>
          <w:tcPr>
            <w:tcW w:w="8613" w:type="dxa"/>
            <w:gridSpan w:val="5"/>
            <w:shd w:val="clear" w:color="auto" w:fill="auto"/>
          </w:tcPr>
          <w:p w:rsidR="008C4ACA" w:rsidRPr="0056181B" w:rsidRDefault="005E1E95" w:rsidP="0056181B">
            <w:pPr>
              <w:spacing w:after="0"/>
              <w:rPr>
                <w:i/>
                <w:color w:val="548DD4"/>
                <w:sz w:val="16"/>
                <w:szCs w:val="16"/>
                <w:lang w:val="en-US"/>
              </w:rPr>
            </w:pPr>
            <w:r w:rsidRPr="005E1E95">
              <w:rPr>
                <w:i/>
                <w:color w:val="548DD4"/>
                <w:sz w:val="16"/>
                <w:szCs w:val="16"/>
                <w:lang w:val="en-US"/>
              </w:rPr>
              <w:t>The design of this test deals with the installation on the system, the configuration and then start-up.</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Inputs Specification</w:t>
            </w:r>
          </w:p>
        </w:tc>
      </w:tr>
      <w:tr w:rsidR="008C4ACA" w:rsidRPr="008C4ACA" w:rsidTr="0056181B">
        <w:tc>
          <w:tcPr>
            <w:tcW w:w="8613" w:type="dxa"/>
            <w:gridSpan w:val="5"/>
            <w:shd w:val="clear" w:color="auto" w:fill="auto"/>
          </w:tcPr>
          <w:p w:rsidR="008C4ACA" w:rsidRPr="008C18FD" w:rsidRDefault="005E1E95" w:rsidP="005E1E95">
            <w:pPr>
              <w:spacing w:after="0"/>
            </w:pPr>
            <w:r w:rsidRPr="008C18FD">
              <w:t>RPM file</w:t>
            </w:r>
            <w:r w:rsidR="00631637" w:rsidRPr="008C18FD">
              <w:t>s</w:t>
            </w:r>
            <w:r w:rsidRPr="008C18FD">
              <w:t xml:space="preserve"> : esa-webclient-ngeo-XX-YY.noarch.rpm </w:t>
            </w:r>
          </w:p>
          <w:p w:rsidR="00277E57" w:rsidRPr="008C18FD" w:rsidRDefault="00277E57" w:rsidP="005E1E95">
            <w:pPr>
              <w:spacing w:after="0"/>
            </w:pPr>
            <w:r w:rsidRPr="00564E9E">
              <w:t>esa-webclient-</w:t>
            </w:r>
            <w:r>
              <w:t>testserver-</w:t>
            </w:r>
            <w:r w:rsidRPr="00564E9E">
              <w:t>ngeo-XX-YY.noarch.rpm</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Outputs Specification</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8C4ACA" w:rsidRPr="00B17EAC" w:rsidTr="00A61C8A">
        <w:tc>
          <w:tcPr>
            <w:tcW w:w="8613" w:type="dxa"/>
            <w:gridSpan w:val="5"/>
            <w:shd w:val="clear" w:color="auto" w:fill="A6A6A6"/>
          </w:tcPr>
          <w:p w:rsidR="008C4ACA" w:rsidRPr="00544FC8" w:rsidRDefault="008C4ACA" w:rsidP="00A61C8A">
            <w:pPr>
              <w:spacing w:after="0"/>
              <w:rPr>
                <w:sz w:val="14"/>
                <w:szCs w:val="14"/>
              </w:rPr>
            </w:pPr>
            <w:r>
              <w:rPr>
                <w:b/>
                <w:sz w:val="14"/>
                <w:szCs w:val="14"/>
              </w:rPr>
              <w:t>Environmental needs</w:t>
            </w:r>
          </w:p>
        </w:tc>
      </w:tr>
      <w:tr w:rsidR="008C4ACA" w:rsidRPr="00B17EAC" w:rsidTr="00A61C8A">
        <w:tc>
          <w:tcPr>
            <w:tcW w:w="8613" w:type="dxa"/>
            <w:gridSpan w:val="5"/>
            <w:shd w:val="clear" w:color="auto" w:fill="auto"/>
          </w:tcPr>
          <w:p w:rsidR="008C4ACA" w:rsidRPr="005E1E95" w:rsidRDefault="005E1E95" w:rsidP="005E1E95">
            <w:pPr>
              <w:spacing w:after="0"/>
              <w:rPr>
                <w:lang w:val="en-US"/>
              </w:rPr>
            </w:pPr>
            <w:r w:rsidRPr="005E1E95">
              <w:rPr>
                <w:lang w:val="en-US"/>
              </w:rPr>
              <w:t>Hardware and software set-up of the test platform as specified in [AD</w:t>
            </w:r>
            <w:r>
              <w:rPr>
                <w:lang w:val="en-US"/>
              </w:rPr>
              <w:t>.3</w:t>
            </w:r>
            <w:r w:rsidRPr="005E1E95">
              <w:rPr>
                <w:lang w:val="en-US"/>
              </w:rPr>
              <w:t>].</w:t>
            </w:r>
          </w:p>
        </w:tc>
      </w:tr>
      <w:tr w:rsidR="008C4ACA" w:rsidRPr="00B17EAC" w:rsidTr="0056181B">
        <w:tc>
          <w:tcPr>
            <w:tcW w:w="8613" w:type="dxa"/>
            <w:gridSpan w:val="5"/>
            <w:shd w:val="clear" w:color="auto" w:fill="A6A6A6"/>
          </w:tcPr>
          <w:p w:rsidR="008C4ACA" w:rsidRPr="00544FC8" w:rsidRDefault="008C4ACA" w:rsidP="0056181B">
            <w:pPr>
              <w:spacing w:after="0"/>
              <w:rPr>
                <w:sz w:val="14"/>
                <w:szCs w:val="14"/>
              </w:rPr>
            </w:pPr>
            <w:r w:rsidRPr="005D1206">
              <w:rPr>
                <w:b/>
                <w:sz w:val="14"/>
                <w:szCs w:val="14"/>
              </w:rPr>
              <w:t>Constraints</w:t>
            </w:r>
          </w:p>
        </w:tc>
      </w:tr>
      <w:tr w:rsidR="008C4ACA" w:rsidRPr="00B17EAC" w:rsidTr="0056181B">
        <w:tc>
          <w:tcPr>
            <w:tcW w:w="8613" w:type="dxa"/>
            <w:gridSpan w:val="5"/>
            <w:shd w:val="clear" w:color="auto" w:fill="auto"/>
          </w:tcPr>
          <w:p w:rsidR="008C4ACA" w:rsidRPr="00544FC8" w:rsidRDefault="005E1E95" w:rsidP="0056181B">
            <w:pPr>
              <w:spacing w:after="0"/>
            </w:pPr>
            <w:r>
              <w:t>None</w:t>
            </w:r>
          </w:p>
        </w:tc>
      </w:tr>
      <w:tr w:rsidR="00FB38D3" w:rsidRPr="00B17EAC" w:rsidTr="00A61C8A">
        <w:tc>
          <w:tcPr>
            <w:tcW w:w="8613" w:type="dxa"/>
            <w:gridSpan w:val="5"/>
            <w:shd w:val="clear" w:color="auto" w:fill="A6A6A6"/>
          </w:tcPr>
          <w:p w:rsidR="00FB38D3" w:rsidRPr="00544FC8" w:rsidRDefault="00FB38D3" w:rsidP="00A61C8A">
            <w:pPr>
              <w:spacing w:after="0"/>
              <w:rPr>
                <w:sz w:val="14"/>
                <w:szCs w:val="14"/>
              </w:rPr>
            </w:pPr>
            <w:r w:rsidRPr="005D1206">
              <w:rPr>
                <w:b/>
                <w:sz w:val="14"/>
                <w:szCs w:val="14"/>
              </w:rPr>
              <w:t>Dependencies</w:t>
            </w:r>
          </w:p>
        </w:tc>
      </w:tr>
      <w:tr w:rsidR="00FB38D3" w:rsidRPr="004E5884" w:rsidTr="00A61C8A">
        <w:tc>
          <w:tcPr>
            <w:tcW w:w="8613" w:type="dxa"/>
            <w:gridSpan w:val="5"/>
            <w:shd w:val="clear" w:color="auto" w:fill="auto"/>
          </w:tcPr>
          <w:p w:rsidR="00FB38D3" w:rsidRPr="004E5884" w:rsidRDefault="005E1E95" w:rsidP="00A61C8A">
            <w:pPr>
              <w:spacing w:after="0"/>
              <w:rPr>
                <w:lang w:val="en-US"/>
              </w:rPr>
            </w:pPr>
            <w:r>
              <w:rPr>
                <w:lang w:val="en-US"/>
              </w:rPr>
              <w:t>None</w:t>
            </w:r>
          </w:p>
        </w:tc>
      </w:tr>
      <w:tr w:rsidR="008C4ACA" w:rsidRPr="00B17EAC" w:rsidTr="0056181B">
        <w:tc>
          <w:tcPr>
            <w:tcW w:w="8613" w:type="dxa"/>
            <w:gridSpan w:val="5"/>
            <w:shd w:val="clear" w:color="auto" w:fill="A6A6A6"/>
          </w:tcPr>
          <w:p w:rsidR="008C4ACA" w:rsidRPr="00544FC8" w:rsidRDefault="00FB38D3" w:rsidP="0056181B">
            <w:pPr>
              <w:spacing w:after="0"/>
              <w:rPr>
                <w:sz w:val="14"/>
                <w:szCs w:val="14"/>
              </w:rPr>
            </w:pPr>
            <w:r>
              <w:rPr>
                <w:b/>
                <w:sz w:val="14"/>
                <w:szCs w:val="14"/>
              </w:rPr>
              <w:t>Pass/Fail Criteria</w:t>
            </w:r>
          </w:p>
        </w:tc>
      </w:tr>
      <w:tr w:rsidR="00FB38D3" w:rsidRPr="008C4ACA" w:rsidTr="0056181B">
        <w:tc>
          <w:tcPr>
            <w:tcW w:w="2093" w:type="dxa"/>
            <w:gridSpan w:val="2"/>
            <w:tcBorders>
              <w:right w:val="single" w:sz="2" w:space="0" w:color="auto"/>
            </w:tcBorders>
            <w:shd w:val="clear" w:color="auto" w:fill="auto"/>
          </w:tcPr>
          <w:p w:rsidR="00FB38D3" w:rsidRPr="0056181B" w:rsidRDefault="00FB38D3" w:rsidP="005E1E95">
            <w:pPr>
              <w:spacing w:after="0"/>
              <w:rPr>
                <w:lang w:val="en-US"/>
              </w:rPr>
            </w:pPr>
            <w:r>
              <w:rPr>
                <w:i/>
                <w:color w:val="548DD4"/>
                <w:sz w:val="16"/>
                <w:szCs w:val="16"/>
              </w:rPr>
              <w:t>NGEO-</w:t>
            </w:r>
            <w:r w:rsidR="005E1E95">
              <w:rPr>
                <w:i/>
                <w:color w:val="548DD4"/>
                <w:sz w:val="16"/>
                <w:szCs w:val="16"/>
              </w:rPr>
              <w:t>WEBC</w:t>
            </w:r>
            <w:r w:rsidR="009F64A2">
              <w:rPr>
                <w:i/>
                <w:color w:val="548DD4"/>
                <w:sz w:val="16"/>
                <w:szCs w:val="16"/>
              </w:rPr>
              <w:t>-PFC</w:t>
            </w:r>
            <w:r>
              <w:rPr>
                <w:i/>
                <w:color w:val="548DD4"/>
                <w:sz w:val="16"/>
                <w:szCs w:val="16"/>
              </w:rPr>
              <w:t>-0010</w:t>
            </w:r>
          </w:p>
        </w:tc>
        <w:tc>
          <w:tcPr>
            <w:tcW w:w="6520" w:type="dxa"/>
            <w:gridSpan w:val="3"/>
            <w:tcBorders>
              <w:left w:val="single" w:sz="2" w:space="0" w:color="auto"/>
            </w:tcBorders>
            <w:shd w:val="clear" w:color="auto" w:fill="auto"/>
          </w:tcPr>
          <w:p w:rsidR="00FB38D3" w:rsidRPr="008C4ACA" w:rsidRDefault="005E1E95">
            <w:pPr>
              <w:spacing w:after="0"/>
              <w:rPr>
                <w:lang w:val="en-US"/>
              </w:rPr>
            </w:pPr>
            <w:r>
              <w:rPr>
                <w:lang w:val="en-US"/>
              </w:rPr>
              <w:t xml:space="preserve">Open a browser </w:t>
            </w:r>
            <w:r w:rsidR="00151A02">
              <w:rPr>
                <w:lang w:val="en-US"/>
              </w:rPr>
              <w:t>at</w:t>
            </w:r>
            <w:r>
              <w:rPr>
                <w:lang w:val="en-US"/>
              </w:rPr>
              <w:t xml:space="preserve"> this </w:t>
            </w:r>
            <w:r w:rsidR="00151A02">
              <w:rPr>
                <w:lang w:val="en-US"/>
              </w:rPr>
              <w:t>URL:</w:t>
            </w:r>
            <w:r>
              <w:rPr>
                <w:lang w:val="en-US"/>
              </w:rPr>
              <w:t xml:space="preserve"> </w:t>
            </w:r>
            <w:r w:rsidR="00151A02">
              <w:rPr>
                <w:lang w:val="en-US"/>
              </w:rPr>
              <w:t>http://</w:t>
            </w:r>
            <w:r w:rsidR="000745A2">
              <w:rPr>
                <w:lang w:val="en-US"/>
              </w:rPr>
              <w:t>localhost:3000/client/</w:t>
            </w:r>
            <w:r>
              <w:rPr>
                <w:lang w:val="en-US"/>
              </w:rPr>
              <w:t>, and check the interface is opened without errors.</w:t>
            </w:r>
          </w:p>
        </w:tc>
      </w:tr>
      <w:tr w:rsidR="005760DC" w:rsidRPr="008C4ACA" w:rsidTr="0056181B">
        <w:tc>
          <w:tcPr>
            <w:tcW w:w="2093" w:type="dxa"/>
            <w:gridSpan w:val="2"/>
            <w:tcBorders>
              <w:right w:val="single" w:sz="2" w:space="0" w:color="auto"/>
            </w:tcBorders>
            <w:shd w:val="clear" w:color="auto" w:fill="auto"/>
          </w:tcPr>
          <w:p w:rsidR="005760DC" w:rsidRDefault="005760DC" w:rsidP="005E1E95">
            <w:pPr>
              <w:spacing w:after="0"/>
              <w:rPr>
                <w:i/>
                <w:color w:val="548DD4"/>
                <w:sz w:val="16"/>
                <w:szCs w:val="16"/>
              </w:rPr>
            </w:pPr>
            <w:r>
              <w:rPr>
                <w:i/>
                <w:color w:val="548DD4"/>
                <w:sz w:val="16"/>
                <w:szCs w:val="16"/>
              </w:rPr>
              <w:t>NGEO-WEBC-PFC-0011</w:t>
            </w:r>
          </w:p>
        </w:tc>
        <w:tc>
          <w:tcPr>
            <w:tcW w:w="6520" w:type="dxa"/>
            <w:gridSpan w:val="3"/>
            <w:tcBorders>
              <w:left w:val="single" w:sz="2" w:space="0" w:color="auto"/>
            </w:tcBorders>
            <w:shd w:val="clear" w:color="auto" w:fill="auto"/>
          </w:tcPr>
          <w:p w:rsidR="005760DC" w:rsidRDefault="005760DC" w:rsidP="00151A02">
            <w:pPr>
              <w:spacing w:after="0"/>
              <w:rPr>
                <w:lang w:val="en-US"/>
              </w:rPr>
            </w:pPr>
            <w:r>
              <w:rPr>
                <w:lang w:val="en-US"/>
              </w:rPr>
              <w:t xml:space="preserve">Check that different services are available on the home </w:t>
            </w:r>
            <w:proofErr w:type="gramStart"/>
            <w:r>
              <w:rPr>
                <w:lang w:val="en-US"/>
              </w:rPr>
              <w:t>page :</w:t>
            </w:r>
            <w:proofErr w:type="gramEnd"/>
            <w:r>
              <w:rPr>
                <w:lang w:val="en-US"/>
              </w:rPr>
              <w:t xml:space="preserve"> </w:t>
            </w:r>
            <w:ins w:id="5521" w:author="Mokaddem Emna" w:date="2013-02-06T13:52:00Z">
              <w:r w:rsidR="004144EE">
                <w:rPr>
                  <w:lang w:val="en-US"/>
                </w:rPr>
                <w:t xml:space="preserve">Datsasets, </w:t>
              </w:r>
            </w:ins>
            <w:r>
              <w:rPr>
                <w:lang w:val="en-US"/>
              </w:rPr>
              <w:t>Search, My Account.</w:t>
            </w:r>
          </w:p>
        </w:tc>
      </w:tr>
      <w:tr w:rsidR="00180957" w:rsidRPr="008C4ACA" w:rsidTr="0056181B">
        <w:tc>
          <w:tcPr>
            <w:tcW w:w="2093" w:type="dxa"/>
            <w:gridSpan w:val="2"/>
            <w:tcBorders>
              <w:right w:val="single" w:sz="2" w:space="0" w:color="auto"/>
            </w:tcBorders>
            <w:shd w:val="clear" w:color="auto" w:fill="auto"/>
          </w:tcPr>
          <w:p w:rsidR="00180957" w:rsidRDefault="00180957" w:rsidP="00180957">
            <w:pPr>
              <w:spacing w:after="0"/>
              <w:rPr>
                <w:i/>
                <w:color w:val="548DD4"/>
                <w:sz w:val="16"/>
                <w:szCs w:val="16"/>
              </w:rPr>
            </w:pPr>
            <w:r>
              <w:rPr>
                <w:i/>
                <w:color w:val="548DD4"/>
                <w:sz w:val="16"/>
                <w:szCs w:val="16"/>
              </w:rPr>
              <w:t>NGEO-WEBC-PFC-0012</w:t>
            </w:r>
          </w:p>
        </w:tc>
        <w:tc>
          <w:tcPr>
            <w:tcW w:w="6520" w:type="dxa"/>
            <w:gridSpan w:val="3"/>
            <w:tcBorders>
              <w:left w:val="single" w:sz="2" w:space="0" w:color="auto"/>
            </w:tcBorders>
            <w:shd w:val="clear" w:color="auto" w:fill="auto"/>
          </w:tcPr>
          <w:p w:rsidR="00180957" w:rsidRDefault="00180957" w:rsidP="00151A02">
            <w:pPr>
              <w:spacing w:after="0"/>
              <w:rPr>
                <w:lang w:val="en-US"/>
              </w:rPr>
            </w:pPr>
            <w:r>
              <w:rPr>
                <w:lang w:val="en-US"/>
              </w:rPr>
              <w:t>Check that the map is centered on a globe map at (0,0)</w:t>
            </w:r>
          </w:p>
        </w:tc>
      </w:tr>
    </w:tbl>
    <w:p w:rsidR="0089165B" w:rsidRPr="0089165B" w:rsidRDefault="0089165B" w:rsidP="0089165B">
      <w:pPr>
        <w:pStyle w:val="Titre3"/>
      </w:pPr>
      <w:bookmarkStart w:id="5522" w:name="_Toc348082182"/>
      <w:r>
        <w:t xml:space="preserve">NGEO-WEBC-VTC-0020: </w:t>
      </w:r>
      <w:r w:rsidR="0015146E">
        <w:t xml:space="preserve">Dataset </w:t>
      </w:r>
      <w:r>
        <w:t>selection</w:t>
      </w:r>
      <w:bookmarkEnd w:id="5522"/>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89165B" w:rsidRPr="008C4ACA" w:rsidTr="005E7083">
        <w:tc>
          <w:tcPr>
            <w:tcW w:w="8613" w:type="dxa"/>
            <w:gridSpan w:val="5"/>
            <w:tcBorders>
              <w:top w:val="single" w:sz="2" w:space="0" w:color="auto"/>
              <w:bottom w:val="single" w:sz="6" w:space="0" w:color="auto"/>
            </w:tcBorders>
            <w:shd w:val="clear" w:color="auto" w:fill="548DD4" w:themeFill="text2" w:themeFillTint="99"/>
          </w:tcPr>
          <w:p w:rsidR="0089165B" w:rsidRPr="0056181B" w:rsidRDefault="0089165B" w:rsidP="005E7083">
            <w:pPr>
              <w:spacing w:after="0"/>
              <w:jc w:val="center"/>
              <w:rPr>
                <w:b/>
                <w:i/>
                <w:color w:val="FFFFFF"/>
                <w:szCs w:val="18"/>
                <w:lang w:val="en-US"/>
              </w:rPr>
            </w:pPr>
            <w:r>
              <w:rPr>
                <w:b/>
                <w:i/>
                <w:color w:val="FFFFFF"/>
                <w:szCs w:val="18"/>
                <w:lang w:val="en-US"/>
              </w:rPr>
              <w:t>NGEO VALIDATION TEST  CASE</w:t>
            </w:r>
          </w:p>
        </w:tc>
      </w:tr>
      <w:tr w:rsidR="0089165B" w:rsidRPr="008C4ACA" w:rsidTr="005E7083">
        <w:tc>
          <w:tcPr>
            <w:tcW w:w="1607"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89165B" w:rsidRPr="00544FC8" w:rsidRDefault="0089165B" w:rsidP="005E7083">
            <w:pPr>
              <w:spacing w:after="0"/>
              <w:rPr>
                <w:i/>
                <w:color w:val="548DD4"/>
                <w:sz w:val="16"/>
                <w:szCs w:val="16"/>
              </w:rPr>
            </w:pPr>
            <w:r>
              <w:rPr>
                <w:i/>
                <w:color w:val="548DD4"/>
                <w:sz w:val="16"/>
                <w:szCs w:val="16"/>
              </w:rPr>
              <w:t>NGEO-WEBC-VTC-0020</w:t>
            </w:r>
          </w:p>
        </w:tc>
        <w:tc>
          <w:tcPr>
            <w:tcW w:w="1134" w:type="dxa"/>
            <w:tcBorders>
              <w:top w:val="single" w:sz="6" w:space="0" w:color="auto"/>
            </w:tcBorders>
            <w:shd w:val="clear" w:color="auto" w:fill="548DD4" w:themeFill="text2" w:themeFillTint="99"/>
          </w:tcPr>
          <w:p w:rsidR="0089165B" w:rsidRPr="00544FC8" w:rsidRDefault="0089165B" w:rsidP="005E708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89165B" w:rsidRPr="0056181B" w:rsidRDefault="0089165B" w:rsidP="005E7083">
            <w:pPr>
              <w:spacing w:after="0"/>
              <w:rPr>
                <w:i/>
                <w:color w:val="548DD4"/>
                <w:sz w:val="16"/>
                <w:szCs w:val="16"/>
                <w:lang w:val="en-US"/>
              </w:rPr>
            </w:pPr>
            <w:r>
              <w:rPr>
                <w:i/>
                <w:color w:val="548DD4"/>
                <w:sz w:val="16"/>
                <w:szCs w:val="16"/>
                <w:lang w:val="en-US"/>
              </w:rPr>
              <w:t>Dataset selection on the Web Client</w:t>
            </w:r>
          </w:p>
        </w:tc>
      </w:tr>
      <w:tr w:rsidR="0089165B" w:rsidRPr="00B17EAC" w:rsidTr="005E7083">
        <w:tc>
          <w:tcPr>
            <w:tcW w:w="8613" w:type="dxa"/>
            <w:gridSpan w:val="5"/>
            <w:shd w:val="clear" w:color="auto" w:fill="A6A6A6"/>
          </w:tcPr>
          <w:p w:rsidR="0089165B" w:rsidRPr="00544FC8" w:rsidRDefault="0089165B" w:rsidP="005E7083">
            <w:pPr>
              <w:spacing w:after="0"/>
              <w:rPr>
                <w:b/>
                <w:sz w:val="14"/>
                <w:szCs w:val="14"/>
              </w:rPr>
            </w:pPr>
            <w:r>
              <w:rPr>
                <w:b/>
                <w:sz w:val="14"/>
                <w:szCs w:val="14"/>
              </w:rPr>
              <w:t>Description and Objective</w:t>
            </w:r>
          </w:p>
        </w:tc>
      </w:tr>
      <w:tr w:rsidR="0089165B" w:rsidRPr="008C4ACA" w:rsidTr="005E7083">
        <w:trPr>
          <w:trHeight w:val="113"/>
        </w:trPr>
        <w:tc>
          <w:tcPr>
            <w:tcW w:w="8613" w:type="dxa"/>
            <w:gridSpan w:val="5"/>
            <w:shd w:val="clear" w:color="auto" w:fill="auto"/>
          </w:tcPr>
          <w:p w:rsidR="0089165B" w:rsidRPr="0056181B" w:rsidRDefault="0089165B" w:rsidP="00B1091F">
            <w:pPr>
              <w:spacing w:after="0"/>
              <w:rPr>
                <w:i/>
                <w:color w:val="548DD4"/>
                <w:sz w:val="16"/>
                <w:szCs w:val="16"/>
                <w:lang w:val="en-US"/>
              </w:rPr>
            </w:pPr>
            <w:r w:rsidRPr="005E1E95">
              <w:rPr>
                <w:i/>
                <w:color w:val="548DD4"/>
                <w:sz w:val="16"/>
                <w:szCs w:val="16"/>
                <w:lang w:val="en-US"/>
              </w:rPr>
              <w:t xml:space="preserve">The design of this test deals with </w:t>
            </w:r>
            <w:r w:rsidR="00B1091F">
              <w:rPr>
                <w:i/>
                <w:color w:val="548DD4"/>
                <w:sz w:val="16"/>
                <w:szCs w:val="16"/>
                <w:lang w:val="en-US"/>
              </w:rPr>
              <w:t>the visualization, the selection of a dataset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Inputs Specification</w:t>
            </w:r>
          </w:p>
        </w:tc>
      </w:tr>
      <w:tr w:rsidR="0089165B" w:rsidRPr="008C4ACA" w:rsidTr="005E7083">
        <w:tc>
          <w:tcPr>
            <w:tcW w:w="8613" w:type="dxa"/>
            <w:gridSpan w:val="5"/>
            <w:shd w:val="clear" w:color="auto" w:fill="auto"/>
          </w:tcPr>
          <w:p w:rsidR="0089165B" w:rsidRDefault="0089165B" w:rsidP="005E7083">
            <w:pPr>
              <w:spacing w:after="0"/>
              <w:rPr>
                <w:lang w:val="en-US"/>
              </w:rPr>
            </w:pPr>
            <w:r w:rsidRPr="00180929">
              <w:rPr>
                <w:lang w:val="en-US"/>
              </w:rPr>
              <w:t xml:space="preserve">NGEO-WEBC-VTC-0010 </w:t>
            </w:r>
            <w:r w:rsidR="005E7083" w:rsidRPr="00180929">
              <w:rPr>
                <w:lang w:val="en-US"/>
              </w:rPr>
              <w:t xml:space="preserve">has already been fulfilled: </w:t>
            </w:r>
            <w:r w:rsidR="005E7083">
              <w:rPr>
                <w:lang w:val="en-US"/>
              </w:rPr>
              <w:t>t</w:t>
            </w:r>
            <w:r>
              <w:rPr>
                <w:lang w:val="en-US"/>
              </w:rPr>
              <w:t>he ngeo web client has already been successfully installed and launched.</w:t>
            </w:r>
          </w:p>
          <w:p w:rsidR="00C86274" w:rsidRPr="004A7054" w:rsidRDefault="00C86274" w:rsidP="00F94C5C">
            <w:pPr>
              <w:spacing w:after="0"/>
              <w:rPr>
                <w:lang w:val="en-US"/>
              </w:rPr>
            </w:pPr>
            <w:r>
              <w:rPr>
                <w:lang w:val="en-US"/>
              </w:rPr>
              <w:t>The server side impl</w:t>
            </w:r>
            <w:r w:rsidR="004A7054">
              <w:rPr>
                <w:lang w:val="en-US"/>
              </w:rPr>
              <w:t>e</w:t>
            </w:r>
            <w:r>
              <w:rPr>
                <w:lang w:val="en-US"/>
              </w:rPr>
              <w:t xml:space="preserve">ments the </w:t>
            </w:r>
            <w:r w:rsidR="004A7054" w:rsidRPr="00180929">
              <w:rPr>
                <w:b/>
                <w:lang w:val="en-US"/>
              </w:rPr>
              <w:t>IF-ngEO-IF-DatasetPopulationMatrix</w:t>
            </w:r>
            <w:r w:rsidR="004A7054">
              <w:rPr>
                <w:rFonts w:ascii="Verdana" w:hAnsi="Verdana" w:cs="Verdana"/>
                <w:b/>
                <w:bCs/>
                <w:color w:val="000000"/>
                <w:sz w:val="14"/>
                <w:szCs w:val="14"/>
                <w:lang w:val="en-US"/>
              </w:rPr>
              <w:t xml:space="preserve"> </w:t>
            </w:r>
            <w:r w:rsidR="00603976" w:rsidRPr="00057FF1">
              <w:rPr>
                <w:rFonts w:cstheme="minorHAnsi"/>
                <w:bCs/>
                <w:color w:val="000000"/>
                <w:lang w:val="en-US"/>
              </w:rPr>
              <w:t xml:space="preserve">interface </w:t>
            </w:r>
            <w:r w:rsidR="00603976">
              <w:rPr>
                <w:rFonts w:cstheme="minorHAnsi"/>
                <w:bCs/>
                <w:color w:val="000000"/>
                <w:lang w:val="en-US"/>
              </w:rPr>
              <w:t xml:space="preserve">in </w:t>
            </w:r>
            <w:r w:rsidR="00603976" w:rsidRPr="00603976">
              <w:rPr>
                <w:rFonts w:cstheme="minorHAnsi"/>
                <w:bCs/>
                <w:color w:val="000000"/>
                <w:lang w:val="en-US"/>
              </w:rPr>
              <w:t>complian</w:t>
            </w:r>
            <w:r w:rsidR="00603976">
              <w:rPr>
                <w:rFonts w:cstheme="minorHAnsi"/>
                <w:bCs/>
                <w:color w:val="000000"/>
                <w:lang w:val="en-US"/>
              </w:rPr>
              <w:t>ce</w:t>
            </w:r>
            <w:r w:rsidR="00603976" w:rsidRPr="00603976">
              <w:rPr>
                <w:rFonts w:cstheme="minorHAnsi"/>
                <w:bCs/>
                <w:color w:val="000000"/>
                <w:lang w:val="en-US"/>
              </w:rPr>
              <w:t xml:space="preserve"> </w:t>
            </w:r>
            <w:r w:rsidR="00603976">
              <w:rPr>
                <w:rFonts w:cstheme="minorHAnsi"/>
                <w:bCs/>
                <w:color w:val="000000"/>
                <w:lang w:val="en-US"/>
              </w:rPr>
              <w:t>with</w:t>
            </w:r>
            <w:r w:rsidR="004A7054" w:rsidRPr="00057FF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Outputs Specification</w:t>
            </w:r>
          </w:p>
        </w:tc>
      </w:tr>
      <w:tr w:rsidR="0089165B" w:rsidRPr="00B17EAC" w:rsidTr="005E7083">
        <w:tc>
          <w:tcPr>
            <w:tcW w:w="8613" w:type="dxa"/>
            <w:gridSpan w:val="5"/>
            <w:shd w:val="clear" w:color="auto" w:fill="auto"/>
          </w:tcPr>
          <w:p w:rsidR="0089165B" w:rsidRPr="00544FC8" w:rsidRDefault="0089165B" w:rsidP="005E7083">
            <w:pPr>
              <w:spacing w:after="0"/>
            </w:pPr>
            <w:r>
              <w:lastRenderedPageBreak/>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Environmental needs</w:t>
            </w:r>
          </w:p>
        </w:tc>
      </w:tr>
      <w:tr w:rsidR="0089165B" w:rsidRPr="00B17EAC" w:rsidTr="005E7083">
        <w:tc>
          <w:tcPr>
            <w:tcW w:w="8613" w:type="dxa"/>
            <w:gridSpan w:val="5"/>
            <w:shd w:val="clear" w:color="auto" w:fill="auto"/>
          </w:tcPr>
          <w:p w:rsidR="0089165B" w:rsidRPr="005E1E95" w:rsidRDefault="005B6792" w:rsidP="005E708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Constraints</w:t>
            </w:r>
          </w:p>
        </w:tc>
      </w:tr>
      <w:tr w:rsidR="0089165B" w:rsidRPr="00B17EAC" w:rsidTr="005E7083">
        <w:tc>
          <w:tcPr>
            <w:tcW w:w="8613" w:type="dxa"/>
            <w:gridSpan w:val="5"/>
            <w:shd w:val="clear" w:color="auto" w:fill="auto"/>
          </w:tcPr>
          <w:p w:rsidR="0089165B" w:rsidRPr="00544FC8" w:rsidRDefault="00F94C5C" w:rsidP="005E7083">
            <w:pPr>
              <w:spacing w:after="0"/>
            </w:pPr>
            <w:r>
              <w:t>None</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sidRPr="005D1206">
              <w:rPr>
                <w:b/>
                <w:sz w:val="14"/>
                <w:szCs w:val="14"/>
              </w:rPr>
              <w:t>Dependencies</w:t>
            </w:r>
          </w:p>
        </w:tc>
      </w:tr>
      <w:tr w:rsidR="0089165B" w:rsidRPr="004E5884" w:rsidTr="005E7083">
        <w:tc>
          <w:tcPr>
            <w:tcW w:w="8613" w:type="dxa"/>
            <w:gridSpan w:val="5"/>
            <w:shd w:val="clear" w:color="auto" w:fill="auto"/>
          </w:tcPr>
          <w:p w:rsidR="0089165B" w:rsidRPr="004E5884" w:rsidRDefault="00F94C5C" w:rsidP="00EF1260">
            <w:pPr>
              <w:spacing w:after="0"/>
              <w:rPr>
                <w:lang w:val="en-US"/>
              </w:rPr>
            </w:pPr>
            <w:r>
              <w:rPr>
                <w:lang w:val="en-US"/>
              </w:rPr>
              <w:t xml:space="preserve">The server side implements the </w:t>
            </w:r>
            <w:r w:rsidRPr="00801651">
              <w:rPr>
                <w:rFonts w:ascii="Verdana" w:hAnsi="Verdana" w:cs="Verdana"/>
                <w:b/>
                <w:bCs/>
                <w:color w:val="000000"/>
                <w:sz w:val="14"/>
                <w:szCs w:val="14"/>
                <w:lang w:val="en-US"/>
              </w:rPr>
              <w:t>IF-ngEO-IF-DatasetPopulationMatrix</w:t>
            </w:r>
            <w:r w:rsidRPr="00057FF1">
              <w:rPr>
                <w:rFonts w:cstheme="minorHAnsi"/>
                <w:bCs/>
                <w:color w:val="000000"/>
                <w:lang w:val="en-US"/>
              </w:rPr>
              <w:t xml:space="preserve"> </w:t>
            </w:r>
            <w:r w:rsidR="00873BB0" w:rsidRPr="00057FF1">
              <w:rPr>
                <w:rFonts w:cstheme="minorHAnsi"/>
                <w:bCs/>
                <w:color w:val="000000"/>
                <w:lang w:val="en-US"/>
              </w:rPr>
              <w:t xml:space="preserve">in </w:t>
            </w:r>
            <w:r w:rsidR="00873BB0">
              <w:rPr>
                <w:rFonts w:cstheme="minorHAnsi"/>
                <w:bCs/>
                <w:color w:val="000000"/>
                <w:lang w:val="en-US"/>
              </w:rPr>
              <w:t>compliance</w:t>
            </w:r>
            <w:r w:rsidRPr="00801651">
              <w:rPr>
                <w:rFonts w:cstheme="minorHAnsi"/>
                <w:bCs/>
                <w:color w:val="000000"/>
                <w:lang w:val="en-US"/>
              </w:rPr>
              <w:t xml:space="preserve"> </w:t>
            </w:r>
            <w:r w:rsidR="00EF1260">
              <w:rPr>
                <w:rFonts w:cstheme="minorHAnsi"/>
                <w:bCs/>
                <w:color w:val="000000"/>
                <w:lang w:val="en-US"/>
              </w:rPr>
              <w:t>with</w:t>
            </w:r>
            <w:r w:rsidRPr="00801651">
              <w:rPr>
                <w:rFonts w:cstheme="minorHAnsi"/>
                <w:bCs/>
                <w:color w:val="000000"/>
                <w:lang w:val="en-US"/>
              </w:rPr>
              <w:t xml:space="preserve"> [AD.4]</w:t>
            </w:r>
          </w:p>
        </w:tc>
      </w:tr>
      <w:tr w:rsidR="0089165B" w:rsidRPr="00B17EAC" w:rsidTr="005E7083">
        <w:tc>
          <w:tcPr>
            <w:tcW w:w="8613" w:type="dxa"/>
            <w:gridSpan w:val="5"/>
            <w:shd w:val="clear" w:color="auto" w:fill="A6A6A6"/>
          </w:tcPr>
          <w:p w:rsidR="0089165B" w:rsidRPr="00544FC8" w:rsidRDefault="0089165B" w:rsidP="005E7083">
            <w:pPr>
              <w:spacing w:after="0"/>
              <w:rPr>
                <w:sz w:val="14"/>
                <w:szCs w:val="14"/>
              </w:rPr>
            </w:pPr>
            <w:r>
              <w:rPr>
                <w:b/>
                <w:sz w:val="14"/>
                <w:szCs w:val="14"/>
              </w:rPr>
              <w:t>Pass/Fail Criteria</w:t>
            </w:r>
          </w:p>
        </w:tc>
      </w:tr>
      <w:tr w:rsidR="0089165B" w:rsidRPr="008C4ACA" w:rsidTr="005E7083">
        <w:tc>
          <w:tcPr>
            <w:tcW w:w="2093" w:type="dxa"/>
            <w:gridSpan w:val="2"/>
            <w:tcBorders>
              <w:right w:val="single" w:sz="2" w:space="0" w:color="auto"/>
            </w:tcBorders>
            <w:shd w:val="clear" w:color="auto" w:fill="auto"/>
          </w:tcPr>
          <w:p w:rsidR="0089165B" w:rsidRPr="0056181B" w:rsidRDefault="0089165B" w:rsidP="005E7083">
            <w:pPr>
              <w:spacing w:after="0"/>
              <w:rPr>
                <w:lang w:val="en-US"/>
              </w:rPr>
            </w:pPr>
            <w:r>
              <w:rPr>
                <w:i/>
                <w:color w:val="548DD4"/>
                <w:sz w:val="16"/>
                <w:szCs w:val="16"/>
              </w:rPr>
              <w:t>NGEO-WEBC-PFC</w:t>
            </w:r>
            <w:r w:rsidR="005E7083">
              <w:rPr>
                <w:i/>
                <w:color w:val="548DD4"/>
                <w:sz w:val="16"/>
                <w:szCs w:val="16"/>
              </w:rPr>
              <w:t>-002</w:t>
            </w:r>
            <w:r>
              <w:rPr>
                <w:i/>
                <w:color w:val="548DD4"/>
                <w:sz w:val="16"/>
                <w:szCs w:val="16"/>
              </w:rPr>
              <w:t>0</w:t>
            </w:r>
          </w:p>
        </w:tc>
        <w:tc>
          <w:tcPr>
            <w:tcW w:w="6520" w:type="dxa"/>
            <w:gridSpan w:val="3"/>
            <w:tcBorders>
              <w:left w:val="single" w:sz="2" w:space="0" w:color="auto"/>
            </w:tcBorders>
            <w:shd w:val="clear" w:color="auto" w:fill="auto"/>
          </w:tcPr>
          <w:p w:rsidR="0089165B" w:rsidRPr="008C4ACA" w:rsidRDefault="005E7083" w:rsidP="00671D4D">
            <w:pPr>
              <w:spacing w:after="0"/>
              <w:rPr>
                <w:lang w:val="en-US"/>
              </w:rPr>
            </w:pPr>
            <w:r>
              <w:rPr>
                <w:lang w:val="en-US"/>
              </w:rPr>
              <w:t xml:space="preserve">Open the </w:t>
            </w:r>
            <w:r w:rsidR="00671D4D">
              <w:rPr>
                <w:lang w:val="en-US"/>
              </w:rPr>
              <w:t xml:space="preserve">dataset </w:t>
            </w:r>
            <w:proofErr w:type="gramStart"/>
            <w:r>
              <w:rPr>
                <w:lang w:val="en-US"/>
              </w:rPr>
              <w:t>widget,</w:t>
            </w:r>
            <w:proofErr w:type="gramEnd"/>
            <w:r>
              <w:rPr>
                <w:lang w:val="en-US"/>
              </w:rPr>
              <w:t xml:space="preserve"> select one of the available datasets. </w:t>
            </w:r>
          </w:p>
        </w:tc>
      </w:tr>
    </w:tbl>
    <w:p w:rsidR="00D8064C" w:rsidRPr="000202B0" w:rsidRDefault="00D8064C" w:rsidP="0089165B">
      <w:pPr>
        <w:pStyle w:val="Titre3"/>
      </w:pPr>
      <w:bookmarkStart w:id="5523" w:name="_Toc348082183"/>
      <w:r w:rsidRPr="000202B0">
        <w:t xml:space="preserve">NGEO-WEBC-VTC-0030: </w:t>
      </w:r>
      <w:r w:rsidR="00C02FD8">
        <w:t>Simple Search formulation</w:t>
      </w:r>
      <w:bookmarkEnd w:id="5523"/>
      <w:r w:rsidR="004F46D0" w:rsidRPr="000202B0">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D8064C" w:rsidRPr="008C4ACA" w:rsidTr="004F46D0">
        <w:tc>
          <w:tcPr>
            <w:tcW w:w="8613" w:type="dxa"/>
            <w:gridSpan w:val="5"/>
            <w:tcBorders>
              <w:top w:val="single" w:sz="2" w:space="0" w:color="auto"/>
              <w:bottom w:val="single" w:sz="6" w:space="0" w:color="auto"/>
            </w:tcBorders>
            <w:shd w:val="clear" w:color="auto" w:fill="548DD4" w:themeFill="text2" w:themeFillTint="99"/>
          </w:tcPr>
          <w:p w:rsidR="00D8064C" w:rsidRPr="0056181B" w:rsidRDefault="00D8064C" w:rsidP="004F46D0">
            <w:pPr>
              <w:spacing w:after="0"/>
              <w:jc w:val="center"/>
              <w:rPr>
                <w:b/>
                <w:i/>
                <w:color w:val="FFFFFF"/>
                <w:szCs w:val="18"/>
                <w:lang w:val="en-US"/>
              </w:rPr>
            </w:pPr>
            <w:r>
              <w:rPr>
                <w:b/>
                <w:i/>
                <w:color w:val="FFFFFF"/>
                <w:szCs w:val="18"/>
                <w:lang w:val="en-US"/>
              </w:rPr>
              <w:t>NGEO VALIDATION TEST  CASE</w:t>
            </w:r>
          </w:p>
        </w:tc>
      </w:tr>
      <w:tr w:rsidR="00D8064C" w:rsidRPr="008C4ACA" w:rsidTr="004F46D0">
        <w:tc>
          <w:tcPr>
            <w:tcW w:w="1607"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D8064C" w:rsidRPr="00544FC8" w:rsidRDefault="0087599C" w:rsidP="004F46D0">
            <w:pPr>
              <w:spacing w:after="0"/>
              <w:rPr>
                <w:i/>
                <w:color w:val="548DD4"/>
                <w:sz w:val="16"/>
                <w:szCs w:val="16"/>
              </w:rPr>
            </w:pPr>
            <w:r>
              <w:rPr>
                <w:i/>
                <w:color w:val="548DD4"/>
                <w:sz w:val="16"/>
                <w:szCs w:val="16"/>
              </w:rPr>
              <w:t>NGEO-WEBC-VTC-003</w:t>
            </w:r>
            <w:r w:rsidR="00D8064C">
              <w:rPr>
                <w:i/>
                <w:color w:val="548DD4"/>
                <w:sz w:val="16"/>
                <w:szCs w:val="16"/>
              </w:rPr>
              <w:t>0</w:t>
            </w:r>
          </w:p>
        </w:tc>
        <w:tc>
          <w:tcPr>
            <w:tcW w:w="1134" w:type="dxa"/>
            <w:tcBorders>
              <w:top w:val="single" w:sz="6" w:space="0" w:color="auto"/>
            </w:tcBorders>
            <w:shd w:val="clear" w:color="auto" w:fill="548DD4" w:themeFill="text2" w:themeFillTint="99"/>
          </w:tcPr>
          <w:p w:rsidR="00D8064C" w:rsidRPr="00544FC8" w:rsidRDefault="00D8064C" w:rsidP="004F46D0">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D8064C" w:rsidRPr="0056181B" w:rsidRDefault="004F46D0" w:rsidP="00246B66">
            <w:pPr>
              <w:spacing w:after="0"/>
              <w:rPr>
                <w:i/>
                <w:color w:val="548DD4"/>
                <w:sz w:val="16"/>
                <w:szCs w:val="16"/>
                <w:lang w:val="en-US"/>
              </w:rPr>
            </w:pPr>
            <w:r>
              <w:rPr>
                <w:i/>
                <w:color w:val="548DD4"/>
                <w:sz w:val="16"/>
                <w:szCs w:val="16"/>
                <w:lang w:val="en-US"/>
              </w:rPr>
              <w:t>Simple Search</w:t>
            </w:r>
            <w:r w:rsidR="00D8064C">
              <w:rPr>
                <w:i/>
                <w:color w:val="548DD4"/>
                <w:sz w:val="16"/>
                <w:szCs w:val="16"/>
                <w:lang w:val="en-US"/>
              </w:rPr>
              <w:t xml:space="preserve"> </w:t>
            </w:r>
            <w:r w:rsidR="00246B66">
              <w:rPr>
                <w:i/>
                <w:color w:val="548DD4"/>
                <w:sz w:val="16"/>
                <w:szCs w:val="16"/>
                <w:lang w:val="en-US"/>
              </w:rPr>
              <w:t>Formulation</w:t>
            </w:r>
          </w:p>
        </w:tc>
      </w:tr>
      <w:tr w:rsidR="00D8064C" w:rsidRPr="00B17EAC" w:rsidTr="004F46D0">
        <w:tc>
          <w:tcPr>
            <w:tcW w:w="8613" w:type="dxa"/>
            <w:gridSpan w:val="5"/>
            <w:shd w:val="clear" w:color="auto" w:fill="A6A6A6"/>
          </w:tcPr>
          <w:p w:rsidR="00D8064C" w:rsidRPr="00544FC8" w:rsidRDefault="00D8064C" w:rsidP="004F46D0">
            <w:pPr>
              <w:spacing w:after="0"/>
              <w:rPr>
                <w:b/>
                <w:sz w:val="14"/>
                <w:szCs w:val="14"/>
              </w:rPr>
            </w:pPr>
            <w:r>
              <w:rPr>
                <w:b/>
                <w:sz w:val="14"/>
                <w:szCs w:val="14"/>
              </w:rPr>
              <w:t>Description and Objective</w:t>
            </w:r>
          </w:p>
        </w:tc>
      </w:tr>
      <w:tr w:rsidR="00D8064C" w:rsidRPr="008C4ACA" w:rsidTr="004F46D0">
        <w:trPr>
          <w:trHeight w:val="113"/>
        </w:trPr>
        <w:tc>
          <w:tcPr>
            <w:tcW w:w="8613" w:type="dxa"/>
            <w:gridSpan w:val="5"/>
            <w:shd w:val="clear" w:color="auto" w:fill="auto"/>
          </w:tcPr>
          <w:p w:rsidR="00D8064C" w:rsidRPr="0056181B" w:rsidRDefault="00D8064C" w:rsidP="00246B66">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4F46D0">
              <w:rPr>
                <w:i/>
                <w:color w:val="548DD4"/>
                <w:sz w:val="16"/>
                <w:szCs w:val="16"/>
                <w:lang w:val="en-US"/>
              </w:rPr>
              <w:t xml:space="preserve">formulation of a simple search on </w:t>
            </w:r>
            <w:r w:rsidR="00246B66">
              <w:rPr>
                <w:i/>
                <w:color w:val="548DD4"/>
                <w:sz w:val="16"/>
                <w:szCs w:val="16"/>
                <w:lang w:val="en-US"/>
              </w:rPr>
              <w:t>the web client.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Inputs Specification</w:t>
            </w:r>
          </w:p>
        </w:tc>
      </w:tr>
      <w:tr w:rsidR="00D8064C" w:rsidRPr="008C4ACA" w:rsidTr="004F46D0">
        <w:tc>
          <w:tcPr>
            <w:tcW w:w="8613" w:type="dxa"/>
            <w:gridSpan w:val="5"/>
            <w:shd w:val="clear" w:color="auto" w:fill="auto"/>
          </w:tcPr>
          <w:p w:rsidR="00D8064C" w:rsidRDefault="00D8064C" w:rsidP="004F46D0">
            <w:pPr>
              <w:spacing w:after="0"/>
              <w:rPr>
                <w:lang w:val="en-US"/>
              </w:rPr>
            </w:pPr>
            <w:r w:rsidRPr="00180929">
              <w:rPr>
                <w:lang w:val="en-US"/>
              </w:rPr>
              <w:t>NGEO-WEBC-VTC-0010</w:t>
            </w:r>
            <w:r w:rsidR="004F46D0">
              <w:rPr>
                <w:lang w:val="en-US"/>
              </w:rPr>
              <w:t xml:space="preserve"> </w:t>
            </w:r>
            <w:r w:rsidRPr="00180929">
              <w:rPr>
                <w:lang w:val="en-US"/>
              </w:rPr>
              <w:t xml:space="preserve">has already been fulfilled: </w:t>
            </w:r>
            <w:r>
              <w:rPr>
                <w:lang w:val="en-US"/>
              </w:rPr>
              <w:t>the ngeo web client has already been successfully installed and launched.</w:t>
            </w:r>
          </w:p>
          <w:p w:rsidR="00246B66" w:rsidRPr="004A7054" w:rsidRDefault="00246B66" w:rsidP="004F46D0">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xml:space="preserve">: the dataset selection functionality </w:t>
            </w:r>
            <w:r w:rsidR="004D62AA">
              <w:rPr>
                <w:lang w:val="en-US"/>
              </w:rPr>
              <w:t xml:space="preserve">has already been </w:t>
            </w:r>
            <w:r>
              <w:rPr>
                <w:lang w:val="en-US"/>
              </w:rPr>
              <w:t>implemented.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Outputs Specification</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Environmental needs</w:t>
            </w:r>
          </w:p>
        </w:tc>
      </w:tr>
      <w:tr w:rsidR="00D8064C" w:rsidRPr="00B17EAC" w:rsidTr="004F46D0">
        <w:tc>
          <w:tcPr>
            <w:tcW w:w="8613" w:type="dxa"/>
            <w:gridSpan w:val="5"/>
            <w:shd w:val="clear" w:color="auto" w:fill="auto"/>
          </w:tcPr>
          <w:p w:rsidR="00D8064C" w:rsidRPr="005E1E95" w:rsidRDefault="00D8064C" w:rsidP="004F46D0">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Constraints</w:t>
            </w:r>
          </w:p>
        </w:tc>
      </w:tr>
      <w:tr w:rsidR="00D8064C" w:rsidRPr="00B17EAC" w:rsidTr="004F46D0">
        <w:tc>
          <w:tcPr>
            <w:tcW w:w="8613" w:type="dxa"/>
            <w:gridSpan w:val="5"/>
            <w:shd w:val="clear" w:color="auto" w:fill="auto"/>
          </w:tcPr>
          <w:p w:rsidR="00D8064C" w:rsidRPr="00544FC8" w:rsidRDefault="00D8064C" w:rsidP="004F46D0">
            <w:pPr>
              <w:spacing w:after="0"/>
            </w:pPr>
            <w:r>
              <w:t>None</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sidRPr="005D1206">
              <w:rPr>
                <w:b/>
                <w:sz w:val="14"/>
                <w:szCs w:val="14"/>
              </w:rPr>
              <w:t>Dependencies</w:t>
            </w:r>
          </w:p>
        </w:tc>
      </w:tr>
      <w:tr w:rsidR="00D8064C" w:rsidRPr="004E5884" w:rsidTr="004F46D0">
        <w:tc>
          <w:tcPr>
            <w:tcW w:w="8613" w:type="dxa"/>
            <w:gridSpan w:val="5"/>
            <w:shd w:val="clear" w:color="auto" w:fill="auto"/>
          </w:tcPr>
          <w:p w:rsidR="00D8064C" w:rsidRPr="004E5884" w:rsidRDefault="00A47AFA" w:rsidP="00AB5ED9">
            <w:pPr>
              <w:spacing w:after="0"/>
              <w:rPr>
                <w:lang w:val="en-US"/>
              </w:rPr>
            </w:pPr>
            <w:r>
              <w:rPr>
                <w:i/>
                <w:color w:val="548DD4"/>
                <w:sz w:val="18"/>
                <w:szCs w:val="18"/>
              </w:rPr>
              <w:t>NGEO-WEBC-VTC-001</w:t>
            </w:r>
            <w:r w:rsidR="00246B66" w:rsidRPr="00801651">
              <w:rPr>
                <w:i/>
                <w:color w:val="548DD4"/>
                <w:sz w:val="18"/>
                <w:szCs w:val="18"/>
              </w:rPr>
              <w:t>0</w:t>
            </w:r>
            <w:r>
              <w:rPr>
                <w:i/>
                <w:color w:val="548DD4"/>
                <w:sz w:val="18"/>
                <w:szCs w:val="18"/>
              </w:rPr>
              <w:t xml:space="preserve"> and NGEO-WEBC-VTC-002</w:t>
            </w:r>
            <w:r w:rsidRPr="00801651">
              <w:rPr>
                <w:i/>
                <w:color w:val="548DD4"/>
                <w:sz w:val="18"/>
                <w:szCs w:val="18"/>
              </w:rPr>
              <w:t>0</w:t>
            </w:r>
            <w:r w:rsidR="00DA0FA9">
              <w:rPr>
                <w:i/>
                <w:color w:val="548DD4"/>
                <w:sz w:val="18"/>
                <w:szCs w:val="18"/>
              </w:rPr>
              <w:t xml:space="preserve"> </w:t>
            </w:r>
            <w:r w:rsidR="00AB5ED9">
              <w:rPr>
                <w:i/>
                <w:color w:val="548DD4"/>
                <w:sz w:val="18"/>
                <w:szCs w:val="18"/>
              </w:rPr>
              <w:t>have already been fulfilled.</w:t>
            </w:r>
          </w:p>
        </w:tc>
      </w:tr>
      <w:tr w:rsidR="00D8064C" w:rsidRPr="00B17EAC" w:rsidTr="004F46D0">
        <w:tc>
          <w:tcPr>
            <w:tcW w:w="8613" w:type="dxa"/>
            <w:gridSpan w:val="5"/>
            <w:shd w:val="clear" w:color="auto" w:fill="A6A6A6"/>
          </w:tcPr>
          <w:p w:rsidR="00D8064C" w:rsidRPr="00544FC8" w:rsidRDefault="00D8064C" w:rsidP="004F46D0">
            <w:pPr>
              <w:spacing w:after="0"/>
              <w:rPr>
                <w:sz w:val="14"/>
                <w:szCs w:val="14"/>
              </w:rPr>
            </w:pPr>
            <w:r>
              <w:rPr>
                <w:b/>
                <w:sz w:val="14"/>
                <w:szCs w:val="14"/>
              </w:rPr>
              <w:t>Pass/Fail Criteria</w:t>
            </w:r>
          </w:p>
        </w:tc>
      </w:tr>
      <w:tr w:rsidR="00D8064C" w:rsidRPr="008C4ACA" w:rsidTr="004F46D0">
        <w:tc>
          <w:tcPr>
            <w:tcW w:w="2093" w:type="dxa"/>
            <w:gridSpan w:val="2"/>
            <w:tcBorders>
              <w:right w:val="single" w:sz="2" w:space="0" w:color="auto"/>
            </w:tcBorders>
            <w:shd w:val="clear" w:color="auto" w:fill="auto"/>
          </w:tcPr>
          <w:p w:rsidR="00D8064C" w:rsidRPr="0056181B" w:rsidRDefault="00D8064C" w:rsidP="004F46D0">
            <w:pPr>
              <w:spacing w:after="0"/>
              <w:rPr>
                <w:lang w:val="en-US"/>
              </w:rPr>
            </w:pPr>
            <w:r>
              <w:rPr>
                <w:i/>
                <w:color w:val="548DD4"/>
                <w:sz w:val="16"/>
                <w:szCs w:val="16"/>
              </w:rPr>
              <w:t>NGEO-WEBC-PFC</w:t>
            </w:r>
            <w:r w:rsidR="004F46D0">
              <w:rPr>
                <w:i/>
                <w:color w:val="548DD4"/>
                <w:sz w:val="16"/>
                <w:szCs w:val="16"/>
              </w:rPr>
              <w:t>-003</w:t>
            </w:r>
            <w:r>
              <w:rPr>
                <w:i/>
                <w:color w:val="548DD4"/>
                <w:sz w:val="16"/>
                <w:szCs w:val="16"/>
              </w:rPr>
              <w:t>0</w:t>
            </w:r>
          </w:p>
        </w:tc>
        <w:tc>
          <w:tcPr>
            <w:tcW w:w="6520" w:type="dxa"/>
            <w:gridSpan w:val="3"/>
            <w:tcBorders>
              <w:left w:val="single" w:sz="2" w:space="0" w:color="auto"/>
            </w:tcBorders>
            <w:shd w:val="clear" w:color="auto" w:fill="auto"/>
          </w:tcPr>
          <w:p w:rsidR="00E61D99" w:rsidRDefault="00150072" w:rsidP="00E61D99">
            <w:pPr>
              <w:spacing w:after="0"/>
              <w:rPr>
                <w:lang w:val="en-US"/>
              </w:rPr>
            </w:pPr>
            <w:r>
              <w:rPr>
                <w:lang w:val="en-US"/>
              </w:rPr>
              <w:t xml:space="preserve">One </w:t>
            </w:r>
            <w:r w:rsidR="00D8064C">
              <w:rPr>
                <w:lang w:val="en-US"/>
              </w:rPr>
              <w:t xml:space="preserve">of the available datasets </w:t>
            </w:r>
            <w:r w:rsidR="001B0ACB">
              <w:rPr>
                <w:lang w:val="en-US"/>
              </w:rPr>
              <w:t>is</w:t>
            </w:r>
            <w:r>
              <w:rPr>
                <w:lang w:val="en-US"/>
              </w:rPr>
              <w:t xml:space="preserve"> selected and </w:t>
            </w:r>
            <w:r w:rsidR="00D8064C">
              <w:rPr>
                <w:lang w:val="en-US"/>
              </w:rPr>
              <w:t>the search criteria page</w:t>
            </w:r>
            <w:r w:rsidR="00777518">
              <w:rPr>
                <w:lang w:val="en-US"/>
              </w:rPr>
              <w:t xml:space="preserve"> </w:t>
            </w:r>
            <w:r>
              <w:rPr>
                <w:lang w:val="en-US"/>
              </w:rPr>
              <w:t xml:space="preserve">is displayed. </w:t>
            </w:r>
            <w:r w:rsidR="00E61D99">
              <w:rPr>
                <w:lang w:val="en-US"/>
              </w:rPr>
              <w:t>In this page:</w:t>
            </w:r>
            <w:r>
              <w:rPr>
                <w:lang w:val="en-US"/>
              </w:rPr>
              <w:t xml:space="preserve"> </w:t>
            </w:r>
          </w:p>
          <w:p w:rsidR="00E61D99" w:rsidRDefault="00150072" w:rsidP="001C6484">
            <w:pPr>
              <w:pStyle w:val="Paragraphedeliste"/>
              <w:numPr>
                <w:ilvl w:val="0"/>
                <w:numId w:val="12"/>
              </w:numPr>
              <w:spacing w:after="0"/>
            </w:pPr>
            <w:r w:rsidRPr="00E61D99">
              <w:t xml:space="preserve">the </w:t>
            </w:r>
            <w:r w:rsidR="00777518" w:rsidRPr="00E61D99">
              <w:t xml:space="preserve">start and end dates can be selected </w:t>
            </w:r>
            <w:r w:rsidRPr="00E61D99">
              <w:t xml:space="preserve">using a calendar </w:t>
            </w:r>
          </w:p>
          <w:p w:rsidR="00D8064C" w:rsidRPr="00E61D99" w:rsidRDefault="00777518" w:rsidP="001C6484">
            <w:pPr>
              <w:pStyle w:val="Paragraphedeliste"/>
              <w:numPr>
                <w:ilvl w:val="0"/>
                <w:numId w:val="12"/>
              </w:numPr>
              <w:spacing w:after="0"/>
            </w:pPr>
            <w:proofErr w:type="gramStart"/>
            <w:r w:rsidRPr="00E61D99">
              <w:t>the</w:t>
            </w:r>
            <w:proofErr w:type="gramEnd"/>
            <w:r w:rsidRPr="00E61D99">
              <w:t xml:space="preserve"> area coordinates</w:t>
            </w:r>
            <w:r w:rsidR="006B7A81" w:rsidRPr="00E61D99">
              <w:t xml:space="preserve"> (the current map extend)</w:t>
            </w:r>
            <w:r w:rsidRPr="00E61D99">
              <w:t xml:space="preserve"> are displayed</w:t>
            </w:r>
            <w:r w:rsidR="00D8064C" w:rsidRPr="00E61D99">
              <w:t xml:space="preserve">. </w:t>
            </w:r>
          </w:p>
        </w:tc>
      </w:tr>
    </w:tbl>
    <w:p w:rsidR="00A208B4" w:rsidRPr="000202B0" w:rsidRDefault="00A208B4" w:rsidP="00A208B4">
      <w:pPr>
        <w:pStyle w:val="Titre3"/>
      </w:pPr>
      <w:bookmarkStart w:id="5524" w:name="_Toc348082184"/>
      <w:r>
        <w:t>NGEO-WEBC-VTC-004</w:t>
      </w:r>
      <w:r w:rsidRPr="000202B0">
        <w:t>0:</w:t>
      </w:r>
      <w:r>
        <w:t xml:space="preserve"> </w:t>
      </w:r>
      <w:r w:rsidR="00E27708" w:rsidRPr="003E0678">
        <w:t xml:space="preserve">Search </w:t>
      </w:r>
      <w:r w:rsidR="00E27708">
        <w:t>results in a table</w:t>
      </w:r>
      <w:bookmarkEnd w:id="552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208B4" w:rsidRPr="008C4ACA" w:rsidTr="004B0479">
        <w:tc>
          <w:tcPr>
            <w:tcW w:w="8613" w:type="dxa"/>
            <w:gridSpan w:val="5"/>
            <w:tcBorders>
              <w:top w:val="single" w:sz="2" w:space="0" w:color="auto"/>
              <w:bottom w:val="single" w:sz="6" w:space="0" w:color="auto"/>
            </w:tcBorders>
            <w:shd w:val="clear" w:color="auto" w:fill="548DD4" w:themeFill="text2" w:themeFillTint="99"/>
          </w:tcPr>
          <w:p w:rsidR="00A208B4" w:rsidRPr="0056181B" w:rsidRDefault="00A208B4" w:rsidP="004B0479">
            <w:pPr>
              <w:spacing w:after="0"/>
              <w:jc w:val="center"/>
              <w:rPr>
                <w:b/>
                <w:i/>
                <w:color w:val="FFFFFF"/>
                <w:szCs w:val="18"/>
                <w:lang w:val="en-US"/>
              </w:rPr>
            </w:pPr>
            <w:r>
              <w:rPr>
                <w:b/>
                <w:i/>
                <w:color w:val="FFFFFF"/>
                <w:szCs w:val="18"/>
                <w:lang w:val="en-US"/>
              </w:rPr>
              <w:t>NGEO VALIDATION TEST  CASE</w:t>
            </w:r>
          </w:p>
        </w:tc>
      </w:tr>
      <w:tr w:rsidR="00A208B4" w:rsidRPr="008C4ACA" w:rsidTr="004B0479">
        <w:tc>
          <w:tcPr>
            <w:tcW w:w="1607"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208B4" w:rsidRPr="00544FC8" w:rsidRDefault="00D865E2" w:rsidP="004B0479">
            <w:pPr>
              <w:spacing w:after="0"/>
              <w:rPr>
                <w:i/>
                <w:color w:val="548DD4"/>
                <w:sz w:val="16"/>
                <w:szCs w:val="16"/>
              </w:rPr>
            </w:pPr>
            <w:r>
              <w:rPr>
                <w:i/>
                <w:color w:val="548DD4"/>
                <w:sz w:val="16"/>
                <w:szCs w:val="16"/>
              </w:rPr>
              <w:t>NGEO-WEBC-VTC-004</w:t>
            </w:r>
            <w:r w:rsidR="00A208B4">
              <w:rPr>
                <w:i/>
                <w:color w:val="548DD4"/>
                <w:sz w:val="16"/>
                <w:szCs w:val="16"/>
              </w:rPr>
              <w:t>0</w:t>
            </w:r>
          </w:p>
        </w:tc>
        <w:tc>
          <w:tcPr>
            <w:tcW w:w="1134" w:type="dxa"/>
            <w:tcBorders>
              <w:top w:val="single" w:sz="6" w:space="0" w:color="auto"/>
            </w:tcBorders>
            <w:shd w:val="clear" w:color="auto" w:fill="548DD4" w:themeFill="text2" w:themeFillTint="99"/>
          </w:tcPr>
          <w:p w:rsidR="00A208B4" w:rsidRPr="00544FC8" w:rsidRDefault="00A208B4"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208B4" w:rsidRPr="0056181B" w:rsidRDefault="00A208B4" w:rsidP="004B0479">
            <w:pPr>
              <w:spacing w:after="0"/>
              <w:rPr>
                <w:i/>
                <w:color w:val="548DD4"/>
                <w:sz w:val="16"/>
                <w:szCs w:val="16"/>
                <w:lang w:val="en-US"/>
              </w:rPr>
            </w:pPr>
            <w:r>
              <w:rPr>
                <w:i/>
                <w:color w:val="548DD4"/>
                <w:sz w:val="16"/>
                <w:szCs w:val="16"/>
                <w:lang w:val="en-US"/>
              </w:rPr>
              <w:t xml:space="preserve">Search </w:t>
            </w:r>
            <w:r w:rsidR="00D865E2">
              <w:rPr>
                <w:i/>
                <w:color w:val="548DD4"/>
                <w:sz w:val="16"/>
                <w:szCs w:val="16"/>
                <w:lang w:val="en-US"/>
              </w:rPr>
              <w:t>Results In a Table</w:t>
            </w:r>
          </w:p>
        </w:tc>
      </w:tr>
      <w:tr w:rsidR="00A208B4" w:rsidRPr="00B17EAC" w:rsidTr="004B0479">
        <w:tc>
          <w:tcPr>
            <w:tcW w:w="8613" w:type="dxa"/>
            <w:gridSpan w:val="5"/>
            <w:shd w:val="clear" w:color="auto" w:fill="A6A6A6"/>
          </w:tcPr>
          <w:p w:rsidR="00A208B4" w:rsidRPr="00544FC8" w:rsidRDefault="00A208B4" w:rsidP="004B0479">
            <w:pPr>
              <w:spacing w:after="0"/>
              <w:rPr>
                <w:b/>
                <w:sz w:val="14"/>
                <w:szCs w:val="14"/>
              </w:rPr>
            </w:pPr>
            <w:r>
              <w:rPr>
                <w:b/>
                <w:sz w:val="14"/>
                <w:szCs w:val="14"/>
              </w:rPr>
              <w:t>Description and Objective</w:t>
            </w:r>
          </w:p>
        </w:tc>
      </w:tr>
      <w:tr w:rsidR="00A208B4" w:rsidRPr="008C4ACA" w:rsidTr="004B0479">
        <w:trPr>
          <w:trHeight w:val="113"/>
        </w:trPr>
        <w:tc>
          <w:tcPr>
            <w:tcW w:w="8613" w:type="dxa"/>
            <w:gridSpan w:val="5"/>
            <w:shd w:val="clear" w:color="auto" w:fill="auto"/>
          </w:tcPr>
          <w:p w:rsidR="00A208B4" w:rsidRPr="0056181B" w:rsidRDefault="00A208B4" w:rsidP="00D865E2">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 xml:space="preserve">the </w:t>
            </w:r>
            <w:r w:rsidR="00D865E2">
              <w:rPr>
                <w:i/>
                <w:color w:val="548DD4"/>
                <w:sz w:val="16"/>
                <w:szCs w:val="16"/>
                <w:lang w:val="en-US"/>
              </w:rPr>
              <w:t>displaying of simple search results in a table</w:t>
            </w:r>
            <w:r w:rsidR="00900823">
              <w:rPr>
                <w:i/>
                <w:color w:val="548DD4"/>
                <w:sz w:val="16"/>
                <w:szCs w:val="16"/>
                <w:lang w:val="en-US"/>
              </w:rPr>
              <w:t xml:space="preserve"> with pagination</w:t>
            </w:r>
            <w:r w:rsidR="00D865E2">
              <w:rPr>
                <w:i/>
                <w:color w:val="548DD4"/>
                <w:sz w:val="16"/>
                <w:szCs w:val="16"/>
                <w:lang w:val="en-US"/>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Inputs Specification</w:t>
            </w:r>
          </w:p>
        </w:tc>
      </w:tr>
      <w:tr w:rsidR="00A208B4" w:rsidRPr="008C4ACA" w:rsidTr="004B0479">
        <w:tc>
          <w:tcPr>
            <w:tcW w:w="8613" w:type="dxa"/>
            <w:gridSpan w:val="5"/>
            <w:shd w:val="clear" w:color="auto" w:fill="auto"/>
          </w:tcPr>
          <w:p w:rsidR="00A208B4" w:rsidRDefault="00A208B4"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208B4" w:rsidRDefault="00A208B4" w:rsidP="004B0479">
            <w:pPr>
              <w:spacing w:after="0"/>
              <w:rPr>
                <w:lang w:val="en-US"/>
              </w:rPr>
            </w:pPr>
            <w:r w:rsidRPr="00246B66">
              <w:t>NGEO-WEBC-VTC-0020</w:t>
            </w:r>
            <w:r w:rsidRPr="00246B66">
              <w:rPr>
                <w:i/>
                <w:sz w:val="18"/>
                <w:szCs w:val="18"/>
              </w:rPr>
              <w:t xml:space="preserve"> </w:t>
            </w:r>
            <w:r w:rsidRPr="00180929">
              <w:rPr>
                <w:lang w:val="en-US"/>
              </w:rPr>
              <w:t>has already been fulfilled</w:t>
            </w:r>
            <w:r>
              <w:rPr>
                <w:lang w:val="en-US"/>
              </w:rPr>
              <w:t>: the dataset selection functionality has already been implemented.</w:t>
            </w:r>
          </w:p>
          <w:p w:rsidR="00970476" w:rsidRPr="004A7054" w:rsidRDefault="00970476" w:rsidP="00970476">
            <w:pPr>
              <w:spacing w:after="0"/>
              <w:rPr>
                <w:lang w:val="en-US"/>
              </w:rPr>
            </w:pPr>
            <w:r w:rsidRPr="00246B66">
              <w:t>NGEO-WEBC-VTC-00</w:t>
            </w:r>
            <w:r>
              <w:t>3</w:t>
            </w:r>
            <w:r w:rsidRPr="00246B66">
              <w:t>0</w:t>
            </w:r>
            <w:r w:rsidRPr="00246B66">
              <w:rPr>
                <w:i/>
                <w:sz w:val="18"/>
                <w:szCs w:val="18"/>
              </w:rPr>
              <w:t xml:space="preserve"> </w:t>
            </w:r>
            <w:r w:rsidRPr="00180929">
              <w:rPr>
                <w:lang w:val="en-US"/>
              </w:rPr>
              <w:t>has already been fulfilled</w:t>
            </w:r>
            <w:r>
              <w:rPr>
                <w:lang w:val="en-US"/>
              </w:rPr>
              <w:t>: the simple search formulation has already been implemented.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Outputs Specification</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lastRenderedPageBreak/>
              <w:t>Environmental needs</w:t>
            </w:r>
          </w:p>
        </w:tc>
      </w:tr>
      <w:tr w:rsidR="00A208B4" w:rsidRPr="00B17EAC" w:rsidTr="004B0479">
        <w:tc>
          <w:tcPr>
            <w:tcW w:w="8613" w:type="dxa"/>
            <w:gridSpan w:val="5"/>
            <w:shd w:val="clear" w:color="auto" w:fill="auto"/>
          </w:tcPr>
          <w:p w:rsidR="00A208B4" w:rsidRPr="005E1E95" w:rsidRDefault="00A208B4"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Constraints</w:t>
            </w:r>
          </w:p>
        </w:tc>
      </w:tr>
      <w:tr w:rsidR="00A208B4" w:rsidRPr="00B17EAC" w:rsidTr="004B0479">
        <w:tc>
          <w:tcPr>
            <w:tcW w:w="8613" w:type="dxa"/>
            <w:gridSpan w:val="5"/>
            <w:shd w:val="clear" w:color="auto" w:fill="auto"/>
          </w:tcPr>
          <w:p w:rsidR="00A208B4" w:rsidRPr="00544FC8" w:rsidRDefault="00A208B4" w:rsidP="004B0479">
            <w:pPr>
              <w:spacing w:after="0"/>
            </w:pPr>
            <w:r>
              <w:t>None</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sidRPr="005D1206">
              <w:rPr>
                <w:b/>
                <w:sz w:val="14"/>
                <w:szCs w:val="14"/>
              </w:rPr>
              <w:t>Dependencies</w:t>
            </w:r>
          </w:p>
        </w:tc>
      </w:tr>
      <w:tr w:rsidR="00A208B4" w:rsidRPr="004E5884" w:rsidTr="004B0479">
        <w:tc>
          <w:tcPr>
            <w:tcW w:w="8613" w:type="dxa"/>
            <w:gridSpan w:val="5"/>
            <w:shd w:val="clear" w:color="auto" w:fill="auto"/>
          </w:tcPr>
          <w:p w:rsidR="00A208B4" w:rsidRPr="004E5884" w:rsidRDefault="00A208B4" w:rsidP="004B0479">
            <w:pPr>
              <w:spacing w:after="0"/>
              <w:rPr>
                <w:lang w:val="en-US"/>
              </w:rPr>
            </w:pPr>
            <w:r>
              <w:rPr>
                <w:i/>
                <w:color w:val="548DD4"/>
                <w:sz w:val="18"/>
                <w:szCs w:val="18"/>
              </w:rPr>
              <w:t>NGEO-WEBC-VTC-001</w:t>
            </w:r>
            <w:r w:rsidRPr="00801651">
              <w:rPr>
                <w:i/>
                <w:color w:val="548DD4"/>
                <w:sz w:val="18"/>
                <w:szCs w:val="18"/>
              </w:rPr>
              <w:t>0</w:t>
            </w:r>
            <w:r w:rsidR="00A475B6">
              <w:rPr>
                <w:i/>
                <w:color w:val="548DD4"/>
                <w:sz w:val="18"/>
                <w:szCs w:val="18"/>
              </w:rPr>
              <w:t>, NGEO-WEBC-VTC-002</w:t>
            </w:r>
            <w:r w:rsidR="00A475B6" w:rsidRPr="00801651">
              <w:rPr>
                <w:i/>
                <w:color w:val="548DD4"/>
                <w:sz w:val="18"/>
                <w:szCs w:val="18"/>
              </w:rPr>
              <w:t>0</w:t>
            </w:r>
            <w:r>
              <w:rPr>
                <w:i/>
                <w:color w:val="548DD4"/>
                <w:sz w:val="18"/>
                <w:szCs w:val="18"/>
              </w:rPr>
              <w:t xml:space="preserve"> and NGEO-WEBC-VTC-00</w:t>
            </w:r>
            <w:r w:rsidR="00A475B6">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A208B4" w:rsidRPr="00B17EAC" w:rsidTr="004B0479">
        <w:tc>
          <w:tcPr>
            <w:tcW w:w="8613" w:type="dxa"/>
            <w:gridSpan w:val="5"/>
            <w:shd w:val="clear" w:color="auto" w:fill="A6A6A6"/>
          </w:tcPr>
          <w:p w:rsidR="00A208B4" w:rsidRPr="00544FC8" w:rsidRDefault="00A208B4" w:rsidP="004B0479">
            <w:pPr>
              <w:spacing w:after="0"/>
              <w:rPr>
                <w:sz w:val="14"/>
                <w:szCs w:val="14"/>
              </w:rPr>
            </w:pPr>
            <w:r>
              <w:rPr>
                <w:b/>
                <w:sz w:val="14"/>
                <w:szCs w:val="14"/>
              </w:rPr>
              <w:t>Pass/Fail Criteria</w:t>
            </w:r>
          </w:p>
        </w:tc>
      </w:tr>
      <w:tr w:rsidR="00A208B4" w:rsidRPr="008C4ACA" w:rsidTr="004B0479">
        <w:tc>
          <w:tcPr>
            <w:tcW w:w="2093" w:type="dxa"/>
            <w:gridSpan w:val="2"/>
            <w:tcBorders>
              <w:right w:val="single" w:sz="2" w:space="0" w:color="auto"/>
            </w:tcBorders>
            <w:shd w:val="clear" w:color="auto" w:fill="auto"/>
          </w:tcPr>
          <w:p w:rsidR="00A208B4" w:rsidRPr="0056181B" w:rsidRDefault="00A208B4" w:rsidP="004B0479">
            <w:pPr>
              <w:spacing w:after="0"/>
              <w:rPr>
                <w:lang w:val="en-US"/>
              </w:rPr>
            </w:pPr>
            <w:r>
              <w:rPr>
                <w:i/>
                <w:color w:val="548DD4"/>
                <w:sz w:val="16"/>
                <w:szCs w:val="16"/>
              </w:rPr>
              <w:t>NGEO-WEBC-PFC</w:t>
            </w:r>
            <w:r w:rsidR="006C62F7">
              <w:rPr>
                <w:i/>
                <w:color w:val="548DD4"/>
                <w:sz w:val="16"/>
                <w:szCs w:val="16"/>
              </w:rPr>
              <w:t>-004</w:t>
            </w:r>
            <w:r>
              <w:rPr>
                <w:i/>
                <w:color w:val="548DD4"/>
                <w:sz w:val="16"/>
                <w:szCs w:val="16"/>
              </w:rPr>
              <w:t>0</w:t>
            </w:r>
          </w:p>
        </w:tc>
        <w:tc>
          <w:tcPr>
            <w:tcW w:w="6520" w:type="dxa"/>
            <w:gridSpan w:val="3"/>
            <w:tcBorders>
              <w:left w:val="single" w:sz="2" w:space="0" w:color="auto"/>
            </w:tcBorders>
            <w:shd w:val="clear" w:color="auto" w:fill="auto"/>
          </w:tcPr>
          <w:p w:rsidR="00A208B4" w:rsidRPr="00E61D99" w:rsidRDefault="00A275B1" w:rsidP="0002185A">
            <w:pPr>
              <w:pStyle w:val="Paragraphedeliste"/>
              <w:numPr>
                <w:ilvl w:val="0"/>
                <w:numId w:val="12"/>
              </w:numPr>
              <w:spacing w:after="0"/>
            </w:pPr>
            <w:r>
              <w:t xml:space="preserve">The </w:t>
            </w:r>
            <w:r w:rsidR="0002185A">
              <w:t xml:space="preserve">first </w:t>
            </w:r>
            <w:r>
              <w:t>received search results are displayed in a table with pagination</w:t>
            </w:r>
            <w:r w:rsidR="00A208B4" w:rsidRPr="00E61D99">
              <w:t xml:space="preserve">. </w:t>
            </w:r>
          </w:p>
        </w:tc>
      </w:tr>
      <w:tr w:rsidR="0002185A" w:rsidRPr="008C4ACA" w:rsidTr="004B0479">
        <w:tc>
          <w:tcPr>
            <w:tcW w:w="2093" w:type="dxa"/>
            <w:gridSpan w:val="2"/>
            <w:tcBorders>
              <w:right w:val="single" w:sz="2" w:space="0" w:color="auto"/>
            </w:tcBorders>
            <w:shd w:val="clear" w:color="auto" w:fill="auto"/>
          </w:tcPr>
          <w:p w:rsidR="0002185A" w:rsidRPr="0056181B" w:rsidRDefault="0002185A" w:rsidP="00614913">
            <w:pPr>
              <w:spacing w:after="0"/>
              <w:rPr>
                <w:lang w:val="en-US"/>
              </w:rPr>
            </w:pPr>
            <w:r>
              <w:rPr>
                <w:i/>
                <w:color w:val="548DD4"/>
                <w:sz w:val="16"/>
                <w:szCs w:val="16"/>
              </w:rPr>
              <w:t>NGEO-WEBC-PFC-0041</w:t>
            </w:r>
          </w:p>
        </w:tc>
        <w:tc>
          <w:tcPr>
            <w:tcW w:w="6520" w:type="dxa"/>
            <w:gridSpan w:val="3"/>
            <w:tcBorders>
              <w:left w:val="single" w:sz="2" w:space="0" w:color="auto"/>
            </w:tcBorders>
            <w:shd w:val="clear" w:color="auto" w:fill="auto"/>
          </w:tcPr>
          <w:p w:rsidR="0002185A" w:rsidRDefault="0002185A" w:rsidP="001C6484">
            <w:pPr>
              <w:pStyle w:val="Paragraphedeliste"/>
              <w:numPr>
                <w:ilvl w:val="0"/>
                <w:numId w:val="12"/>
              </w:numPr>
              <w:spacing w:after="0"/>
            </w:pPr>
            <w:r w:rsidRPr="008C18FD">
              <w:t>The first received search results are displayed in a table with pagination.</w:t>
            </w:r>
          </w:p>
        </w:tc>
      </w:tr>
    </w:tbl>
    <w:p w:rsidR="002B446B" w:rsidRPr="000202B0" w:rsidRDefault="002B446B" w:rsidP="002B446B">
      <w:pPr>
        <w:pStyle w:val="Titre3"/>
      </w:pPr>
      <w:bookmarkStart w:id="5525" w:name="_Toc348082185"/>
      <w:r>
        <w:t>NGEO-WEBC-VTC-005</w:t>
      </w:r>
      <w:r w:rsidRPr="000202B0">
        <w:t>0:</w:t>
      </w:r>
      <w:r>
        <w:t xml:space="preserve"> </w:t>
      </w:r>
      <w:r w:rsidR="00304C89">
        <w:t>Search</w:t>
      </w:r>
      <w:r w:rsidR="00304C89" w:rsidRPr="000202B0">
        <w:t xml:space="preserve"> </w:t>
      </w:r>
      <w:r>
        <w:t>Results on the map</w:t>
      </w:r>
      <w:bookmarkEnd w:id="552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46B" w:rsidRPr="008C4ACA" w:rsidTr="004B0479">
        <w:tc>
          <w:tcPr>
            <w:tcW w:w="8613" w:type="dxa"/>
            <w:gridSpan w:val="5"/>
            <w:tcBorders>
              <w:top w:val="single" w:sz="2" w:space="0" w:color="auto"/>
              <w:bottom w:val="single" w:sz="6" w:space="0" w:color="auto"/>
            </w:tcBorders>
            <w:shd w:val="clear" w:color="auto" w:fill="548DD4" w:themeFill="text2" w:themeFillTint="99"/>
          </w:tcPr>
          <w:p w:rsidR="002B446B" w:rsidRPr="0056181B" w:rsidRDefault="002B446B" w:rsidP="004B0479">
            <w:pPr>
              <w:spacing w:after="0"/>
              <w:jc w:val="center"/>
              <w:rPr>
                <w:b/>
                <w:i/>
                <w:color w:val="FFFFFF"/>
                <w:szCs w:val="18"/>
                <w:lang w:val="en-US"/>
              </w:rPr>
            </w:pPr>
            <w:r>
              <w:rPr>
                <w:b/>
                <w:i/>
                <w:color w:val="FFFFFF"/>
                <w:szCs w:val="18"/>
                <w:lang w:val="en-US"/>
              </w:rPr>
              <w:t>NGEO VALIDATION TEST  CASE</w:t>
            </w:r>
          </w:p>
        </w:tc>
      </w:tr>
      <w:tr w:rsidR="002B446B" w:rsidRPr="008C4ACA" w:rsidTr="004B0479">
        <w:tc>
          <w:tcPr>
            <w:tcW w:w="1607"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46B" w:rsidRPr="00544FC8" w:rsidRDefault="002B446B" w:rsidP="004B0479">
            <w:pPr>
              <w:spacing w:after="0"/>
              <w:rPr>
                <w:i/>
                <w:color w:val="548DD4"/>
                <w:sz w:val="16"/>
                <w:szCs w:val="16"/>
              </w:rPr>
            </w:pPr>
            <w:r>
              <w:rPr>
                <w:i/>
                <w:color w:val="548DD4"/>
                <w:sz w:val="16"/>
                <w:szCs w:val="16"/>
              </w:rPr>
              <w:t>NGEO-WEBC-VTC-0050</w:t>
            </w:r>
          </w:p>
        </w:tc>
        <w:tc>
          <w:tcPr>
            <w:tcW w:w="1134" w:type="dxa"/>
            <w:tcBorders>
              <w:top w:val="single" w:sz="6" w:space="0" w:color="auto"/>
            </w:tcBorders>
            <w:shd w:val="clear" w:color="auto" w:fill="548DD4" w:themeFill="text2" w:themeFillTint="99"/>
          </w:tcPr>
          <w:p w:rsidR="002B446B" w:rsidRPr="00544FC8" w:rsidRDefault="002B446B" w:rsidP="004B047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46B" w:rsidRPr="0056181B" w:rsidRDefault="002B446B" w:rsidP="002B446B">
            <w:pPr>
              <w:spacing w:after="0"/>
              <w:rPr>
                <w:i/>
                <w:color w:val="548DD4"/>
                <w:sz w:val="16"/>
                <w:szCs w:val="16"/>
                <w:lang w:val="en-US"/>
              </w:rPr>
            </w:pPr>
            <w:r>
              <w:rPr>
                <w:i/>
                <w:color w:val="548DD4"/>
                <w:sz w:val="16"/>
                <w:szCs w:val="16"/>
                <w:lang w:val="en-US"/>
              </w:rPr>
              <w:t>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b/>
                <w:sz w:val="14"/>
                <w:szCs w:val="14"/>
              </w:rPr>
            </w:pPr>
            <w:r>
              <w:rPr>
                <w:b/>
                <w:sz w:val="14"/>
                <w:szCs w:val="14"/>
              </w:rPr>
              <w:t>Description and Objective</w:t>
            </w:r>
          </w:p>
        </w:tc>
      </w:tr>
      <w:tr w:rsidR="002B446B" w:rsidRPr="008C4ACA" w:rsidTr="004B0479">
        <w:trPr>
          <w:trHeight w:val="113"/>
        </w:trPr>
        <w:tc>
          <w:tcPr>
            <w:tcW w:w="8613" w:type="dxa"/>
            <w:gridSpan w:val="5"/>
            <w:shd w:val="clear" w:color="auto" w:fill="auto"/>
          </w:tcPr>
          <w:p w:rsidR="002B446B" w:rsidRPr="0056181B" w:rsidRDefault="002B446B" w:rsidP="002B446B">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the displaying of simple search results on the map.</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Inputs Specification</w:t>
            </w:r>
          </w:p>
        </w:tc>
      </w:tr>
      <w:tr w:rsidR="002B446B" w:rsidRPr="008C4ACA" w:rsidTr="004B0479">
        <w:tc>
          <w:tcPr>
            <w:tcW w:w="8613" w:type="dxa"/>
            <w:gridSpan w:val="5"/>
            <w:shd w:val="clear" w:color="auto" w:fill="auto"/>
          </w:tcPr>
          <w:p w:rsidR="002B446B" w:rsidRDefault="002B446B" w:rsidP="004B047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46B" w:rsidRPr="004A7054" w:rsidRDefault="002B446B" w:rsidP="008D1A08">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xml:space="preserve">: the </w:t>
            </w:r>
            <w:r w:rsidR="008D1A08">
              <w:rPr>
                <w:lang w:val="en-US"/>
              </w:rPr>
              <w:t>search results</w:t>
            </w:r>
            <w:r>
              <w:rPr>
                <w:lang w:val="en-US"/>
              </w:rPr>
              <w:t xml:space="preserve"> </w:t>
            </w:r>
            <w:r w:rsidR="008D1A08">
              <w:rPr>
                <w:lang w:val="en-US"/>
              </w:rPr>
              <w:t xml:space="preserve">are </w:t>
            </w:r>
            <w:r>
              <w:rPr>
                <w:lang w:val="en-US"/>
              </w:rPr>
              <w:t xml:space="preserve">already </w:t>
            </w:r>
            <w:r w:rsidR="008D1A08">
              <w:rPr>
                <w:lang w:val="en-US"/>
              </w:rPr>
              <w:t>displayed in a table</w:t>
            </w:r>
            <w:r>
              <w:rPr>
                <w:lang w:val="en-US"/>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Outputs Specification</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Environmental needs</w:t>
            </w:r>
          </w:p>
        </w:tc>
      </w:tr>
      <w:tr w:rsidR="002B446B" w:rsidRPr="00B17EAC" w:rsidTr="004B0479">
        <w:tc>
          <w:tcPr>
            <w:tcW w:w="8613" w:type="dxa"/>
            <w:gridSpan w:val="5"/>
            <w:shd w:val="clear" w:color="auto" w:fill="auto"/>
          </w:tcPr>
          <w:p w:rsidR="002B446B" w:rsidRPr="005E1E95" w:rsidRDefault="002B446B" w:rsidP="004B047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Constraints</w:t>
            </w:r>
          </w:p>
        </w:tc>
      </w:tr>
      <w:tr w:rsidR="002B446B" w:rsidRPr="00B17EAC" w:rsidTr="004B0479">
        <w:tc>
          <w:tcPr>
            <w:tcW w:w="8613" w:type="dxa"/>
            <w:gridSpan w:val="5"/>
            <w:shd w:val="clear" w:color="auto" w:fill="auto"/>
          </w:tcPr>
          <w:p w:rsidR="002B446B" w:rsidRPr="00544FC8" w:rsidRDefault="002B446B" w:rsidP="004B0479">
            <w:pPr>
              <w:spacing w:after="0"/>
            </w:pPr>
            <w:r>
              <w:t>None</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sidRPr="005D1206">
              <w:rPr>
                <w:b/>
                <w:sz w:val="14"/>
                <w:szCs w:val="14"/>
              </w:rPr>
              <w:t>Dependencies</w:t>
            </w:r>
          </w:p>
        </w:tc>
      </w:tr>
      <w:tr w:rsidR="002B446B" w:rsidRPr="004E5884" w:rsidTr="004B0479">
        <w:tc>
          <w:tcPr>
            <w:tcW w:w="8613" w:type="dxa"/>
            <w:gridSpan w:val="5"/>
            <w:shd w:val="clear" w:color="auto" w:fill="auto"/>
          </w:tcPr>
          <w:p w:rsidR="002B446B" w:rsidRPr="004E5884" w:rsidRDefault="002B446B" w:rsidP="002B446B">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2B446B" w:rsidRPr="00B17EAC" w:rsidTr="004B0479">
        <w:tc>
          <w:tcPr>
            <w:tcW w:w="8613" w:type="dxa"/>
            <w:gridSpan w:val="5"/>
            <w:shd w:val="clear" w:color="auto" w:fill="A6A6A6"/>
          </w:tcPr>
          <w:p w:rsidR="002B446B" w:rsidRPr="00544FC8" w:rsidRDefault="002B446B" w:rsidP="004B0479">
            <w:pPr>
              <w:spacing w:after="0"/>
              <w:rPr>
                <w:sz w:val="14"/>
                <w:szCs w:val="14"/>
              </w:rPr>
            </w:pPr>
            <w:r>
              <w:rPr>
                <w:b/>
                <w:sz w:val="14"/>
                <w:szCs w:val="14"/>
              </w:rPr>
              <w:t>Pass/Fail Criteria</w:t>
            </w:r>
          </w:p>
        </w:tc>
      </w:tr>
      <w:tr w:rsidR="002B446B" w:rsidRPr="008C4ACA" w:rsidTr="004B0479">
        <w:tc>
          <w:tcPr>
            <w:tcW w:w="2093" w:type="dxa"/>
            <w:gridSpan w:val="2"/>
            <w:tcBorders>
              <w:right w:val="single" w:sz="2" w:space="0" w:color="auto"/>
            </w:tcBorders>
            <w:shd w:val="clear" w:color="auto" w:fill="auto"/>
          </w:tcPr>
          <w:p w:rsidR="002B446B" w:rsidRPr="0056181B" w:rsidRDefault="00706673" w:rsidP="004B0479">
            <w:pPr>
              <w:spacing w:after="0"/>
              <w:rPr>
                <w:lang w:val="en-US"/>
              </w:rPr>
            </w:pPr>
            <w:r>
              <w:rPr>
                <w:i/>
                <w:color w:val="548DD4"/>
                <w:sz w:val="16"/>
                <w:szCs w:val="16"/>
              </w:rPr>
              <w:t>NGEO-WEBC-PFC-005</w:t>
            </w:r>
            <w:r w:rsidR="002B446B">
              <w:rPr>
                <w:i/>
                <w:color w:val="548DD4"/>
                <w:sz w:val="16"/>
                <w:szCs w:val="16"/>
              </w:rPr>
              <w:t>0</w:t>
            </w:r>
          </w:p>
        </w:tc>
        <w:tc>
          <w:tcPr>
            <w:tcW w:w="6520" w:type="dxa"/>
            <w:gridSpan w:val="3"/>
            <w:tcBorders>
              <w:left w:val="single" w:sz="2" w:space="0" w:color="auto"/>
            </w:tcBorders>
            <w:shd w:val="clear" w:color="auto" w:fill="auto"/>
          </w:tcPr>
          <w:p w:rsidR="002B446B" w:rsidRPr="00E61D99" w:rsidRDefault="002B446B" w:rsidP="001C6484">
            <w:pPr>
              <w:pStyle w:val="Paragraphedeliste"/>
              <w:numPr>
                <w:ilvl w:val="0"/>
                <w:numId w:val="12"/>
              </w:numPr>
              <w:spacing w:after="0"/>
            </w:pPr>
            <w:r>
              <w:t xml:space="preserve">The received search results are displayed </w:t>
            </w:r>
            <w:r w:rsidR="00706673">
              <w:t>on the map.</w:t>
            </w:r>
          </w:p>
        </w:tc>
      </w:tr>
    </w:tbl>
    <w:p w:rsidR="00AA5D31" w:rsidRPr="000202B0" w:rsidRDefault="00AA5D31" w:rsidP="00AA5D31">
      <w:pPr>
        <w:pStyle w:val="Titre3"/>
      </w:pPr>
      <w:bookmarkStart w:id="5526" w:name="_Toc348082186"/>
      <w:r>
        <w:t>NGEO-WEBC-VTC-006</w:t>
      </w:r>
      <w:r w:rsidRPr="000202B0">
        <w:t>0:</w:t>
      </w:r>
      <w:r>
        <w:t xml:space="preserve"> </w:t>
      </w:r>
      <w:r w:rsidR="00707AD9">
        <w:t xml:space="preserve">Browse </w:t>
      </w:r>
      <w:r>
        <w:t>visualization</w:t>
      </w:r>
      <w:bookmarkEnd w:id="552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A5D31" w:rsidRPr="008C4ACA" w:rsidTr="00614913">
        <w:tc>
          <w:tcPr>
            <w:tcW w:w="8613" w:type="dxa"/>
            <w:gridSpan w:val="5"/>
            <w:tcBorders>
              <w:top w:val="single" w:sz="2" w:space="0" w:color="auto"/>
              <w:bottom w:val="single" w:sz="6" w:space="0" w:color="auto"/>
            </w:tcBorders>
            <w:shd w:val="clear" w:color="auto" w:fill="548DD4" w:themeFill="text2" w:themeFillTint="99"/>
          </w:tcPr>
          <w:p w:rsidR="00AA5D31" w:rsidRPr="0056181B" w:rsidRDefault="00AA5D31" w:rsidP="00614913">
            <w:pPr>
              <w:spacing w:after="0"/>
              <w:jc w:val="center"/>
              <w:rPr>
                <w:b/>
                <w:i/>
                <w:color w:val="FFFFFF"/>
                <w:szCs w:val="18"/>
                <w:lang w:val="en-US"/>
              </w:rPr>
            </w:pPr>
            <w:r>
              <w:rPr>
                <w:b/>
                <w:i/>
                <w:color w:val="FFFFFF"/>
                <w:szCs w:val="18"/>
                <w:lang w:val="en-US"/>
              </w:rPr>
              <w:t>NGEO VALIDATION TEST  CASE</w:t>
            </w:r>
          </w:p>
        </w:tc>
      </w:tr>
      <w:tr w:rsidR="00AA5D31" w:rsidRPr="008C4ACA" w:rsidTr="00614913">
        <w:tc>
          <w:tcPr>
            <w:tcW w:w="1607"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A5D31" w:rsidRPr="00544FC8" w:rsidRDefault="00AA5D31" w:rsidP="00614913">
            <w:pPr>
              <w:spacing w:after="0"/>
              <w:rPr>
                <w:i/>
                <w:color w:val="548DD4"/>
                <w:sz w:val="16"/>
                <w:szCs w:val="16"/>
              </w:rPr>
            </w:pPr>
            <w:r>
              <w:rPr>
                <w:i/>
                <w:color w:val="548DD4"/>
                <w:sz w:val="16"/>
                <w:szCs w:val="16"/>
              </w:rPr>
              <w:t>NGEO-WEBC-VTC-0060</w:t>
            </w:r>
          </w:p>
        </w:tc>
        <w:tc>
          <w:tcPr>
            <w:tcW w:w="1134" w:type="dxa"/>
            <w:tcBorders>
              <w:top w:val="single" w:sz="6" w:space="0" w:color="auto"/>
            </w:tcBorders>
            <w:shd w:val="clear" w:color="auto" w:fill="548DD4" w:themeFill="text2" w:themeFillTint="99"/>
          </w:tcPr>
          <w:p w:rsidR="00AA5D31" w:rsidRPr="00544FC8" w:rsidRDefault="00AA5D31"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A5D31" w:rsidRPr="0056181B" w:rsidRDefault="00AA5D31" w:rsidP="00614913">
            <w:pPr>
              <w:spacing w:after="0"/>
              <w:rPr>
                <w:i/>
                <w:color w:val="548DD4"/>
                <w:sz w:val="16"/>
                <w:szCs w:val="16"/>
                <w:lang w:val="en-US"/>
              </w:rPr>
            </w:pP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b/>
                <w:sz w:val="14"/>
                <w:szCs w:val="14"/>
              </w:rPr>
            </w:pPr>
            <w:r>
              <w:rPr>
                <w:b/>
                <w:sz w:val="14"/>
                <w:szCs w:val="14"/>
              </w:rPr>
              <w:t>Description and Objective</w:t>
            </w:r>
          </w:p>
        </w:tc>
      </w:tr>
      <w:tr w:rsidR="00AA5D31" w:rsidRPr="008C4ACA" w:rsidTr="00614913">
        <w:trPr>
          <w:trHeight w:val="113"/>
        </w:trPr>
        <w:tc>
          <w:tcPr>
            <w:tcW w:w="8613" w:type="dxa"/>
            <w:gridSpan w:val="5"/>
            <w:shd w:val="clear" w:color="auto" w:fill="auto"/>
          </w:tcPr>
          <w:p w:rsidR="00AA5D31" w:rsidRPr="0056181B" w:rsidRDefault="00AA5D31" w:rsidP="00AA5D31">
            <w:pPr>
              <w:spacing w:after="0"/>
              <w:rPr>
                <w:i/>
                <w:color w:val="548DD4"/>
                <w:sz w:val="16"/>
                <w:szCs w:val="16"/>
                <w:lang w:val="en-US"/>
              </w:rPr>
            </w:pPr>
            <w:r w:rsidRPr="005E1E95">
              <w:rPr>
                <w:i/>
                <w:color w:val="548DD4"/>
                <w:sz w:val="16"/>
                <w:szCs w:val="16"/>
                <w:lang w:val="en-US"/>
              </w:rPr>
              <w:t xml:space="preserve">The design of this test deals with </w:t>
            </w:r>
            <w:r>
              <w:rPr>
                <w:i/>
                <w:color w:val="548DD4"/>
                <w:sz w:val="16"/>
                <w:szCs w:val="16"/>
                <w:lang w:val="en-US"/>
              </w:rPr>
              <w:t>browse visualization.</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Inputs Specification</w:t>
            </w:r>
          </w:p>
        </w:tc>
      </w:tr>
      <w:tr w:rsidR="00AA5D31" w:rsidRPr="008C4ACA" w:rsidTr="00614913">
        <w:tc>
          <w:tcPr>
            <w:tcW w:w="8613" w:type="dxa"/>
            <w:gridSpan w:val="5"/>
            <w:shd w:val="clear" w:color="auto" w:fill="auto"/>
          </w:tcPr>
          <w:p w:rsidR="00AA5D31" w:rsidRDefault="00AA5D31"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A5D31" w:rsidRPr="004A7054" w:rsidRDefault="00AA5D31" w:rsidP="00614913">
            <w:pPr>
              <w:spacing w:after="0"/>
              <w:rPr>
                <w:lang w:val="en-US"/>
              </w:rPr>
            </w:pPr>
            <w:r w:rsidRPr="00246B66">
              <w:t>NGEO-WEBC-VTC-00</w:t>
            </w:r>
            <w:r>
              <w:t>4</w:t>
            </w:r>
            <w:r w:rsidRPr="00246B66">
              <w:t>0</w:t>
            </w:r>
            <w:r w:rsidRPr="00246B66">
              <w:rPr>
                <w:i/>
                <w:sz w:val="18"/>
                <w:szCs w:val="18"/>
              </w:rPr>
              <w:t xml:space="preserve"> </w:t>
            </w:r>
            <w:r w:rsidRPr="00180929">
              <w:rPr>
                <w:lang w:val="en-US"/>
              </w:rPr>
              <w:t>has already been fulfilled</w:t>
            </w:r>
            <w:r>
              <w:rPr>
                <w:lang w:val="en-US"/>
              </w:rPr>
              <w:t>: the search results are already displayed in a table.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Outputs Specification</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Environmental needs</w:t>
            </w:r>
          </w:p>
        </w:tc>
      </w:tr>
      <w:tr w:rsidR="00AA5D31" w:rsidRPr="00B17EAC" w:rsidTr="00614913">
        <w:tc>
          <w:tcPr>
            <w:tcW w:w="8613" w:type="dxa"/>
            <w:gridSpan w:val="5"/>
            <w:shd w:val="clear" w:color="auto" w:fill="auto"/>
          </w:tcPr>
          <w:p w:rsidR="00AA5D31" w:rsidRPr="005E1E95" w:rsidRDefault="00AA5D31"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Constraints</w:t>
            </w:r>
          </w:p>
        </w:tc>
      </w:tr>
      <w:tr w:rsidR="00AA5D31" w:rsidRPr="00B17EAC" w:rsidTr="00614913">
        <w:tc>
          <w:tcPr>
            <w:tcW w:w="8613" w:type="dxa"/>
            <w:gridSpan w:val="5"/>
            <w:shd w:val="clear" w:color="auto" w:fill="auto"/>
          </w:tcPr>
          <w:p w:rsidR="00AA5D31" w:rsidRPr="00544FC8" w:rsidRDefault="00AA5D31" w:rsidP="00614913">
            <w:pPr>
              <w:spacing w:after="0"/>
            </w:pPr>
            <w:r>
              <w:t>None</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sidRPr="005D1206">
              <w:rPr>
                <w:b/>
                <w:sz w:val="14"/>
                <w:szCs w:val="14"/>
              </w:rPr>
              <w:t>Dependencies</w:t>
            </w:r>
          </w:p>
        </w:tc>
      </w:tr>
      <w:tr w:rsidR="00AA5D31" w:rsidRPr="004E5884" w:rsidTr="00614913">
        <w:tc>
          <w:tcPr>
            <w:tcW w:w="8613" w:type="dxa"/>
            <w:gridSpan w:val="5"/>
            <w:shd w:val="clear" w:color="auto" w:fill="auto"/>
          </w:tcPr>
          <w:p w:rsidR="00AA5D31" w:rsidRPr="004E5884" w:rsidRDefault="00AA5D31" w:rsidP="00614913">
            <w:pPr>
              <w:spacing w:after="0"/>
              <w:rPr>
                <w:lang w:val="en-US"/>
              </w:rPr>
            </w:pPr>
            <w:r>
              <w:rPr>
                <w:i/>
                <w:color w:val="548DD4"/>
                <w:sz w:val="18"/>
                <w:szCs w:val="18"/>
              </w:rPr>
              <w:lastRenderedPageBreak/>
              <w:t>NGEO-WEBC-VTC-001</w:t>
            </w:r>
            <w:r w:rsidRPr="00801651">
              <w:rPr>
                <w:i/>
                <w:color w:val="548DD4"/>
                <w:sz w:val="18"/>
                <w:szCs w:val="18"/>
              </w:rPr>
              <w:t>0</w:t>
            </w:r>
            <w:r>
              <w:rPr>
                <w:i/>
                <w:color w:val="548DD4"/>
                <w:sz w:val="18"/>
                <w:szCs w:val="18"/>
              </w:rPr>
              <w:t xml:space="preserve"> and NGEO-WEBC-VTC-004</w:t>
            </w:r>
            <w:r w:rsidRPr="00801651">
              <w:rPr>
                <w:i/>
                <w:color w:val="548DD4"/>
                <w:sz w:val="18"/>
                <w:szCs w:val="18"/>
              </w:rPr>
              <w:t>0</w:t>
            </w:r>
            <w:r>
              <w:rPr>
                <w:i/>
                <w:color w:val="548DD4"/>
                <w:sz w:val="18"/>
                <w:szCs w:val="18"/>
              </w:rPr>
              <w:t xml:space="preserve"> have already been fulfilled.</w:t>
            </w:r>
          </w:p>
        </w:tc>
      </w:tr>
      <w:tr w:rsidR="00AA5D31" w:rsidRPr="00B17EAC" w:rsidTr="00614913">
        <w:tc>
          <w:tcPr>
            <w:tcW w:w="8613" w:type="dxa"/>
            <w:gridSpan w:val="5"/>
            <w:shd w:val="clear" w:color="auto" w:fill="A6A6A6"/>
          </w:tcPr>
          <w:p w:rsidR="00AA5D31" w:rsidRPr="00544FC8" w:rsidRDefault="00AA5D31" w:rsidP="00614913">
            <w:pPr>
              <w:spacing w:after="0"/>
              <w:rPr>
                <w:sz w:val="14"/>
                <w:szCs w:val="14"/>
              </w:rPr>
            </w:pPr>
            <w:r>
              <w:rPr>
                <w:b/>
                <w:sz w:val="14"/>
                <w:szCs w:val="14"/>
              </w:rPr>
              <w:t>Pass/Fail Criteria</w:t>
            </w:r>
          </w:p>
        </w:tc>
      </w:tr>
      <w:tr w:rsidR="00AA5D31" w:rsidRPr="008C4ACA" w:rsidTr="00614913">
        <w:tc>
          <w:tcPr>
            <w:tcW w:w="2093" w:type="dxa"/>
            <w:gridSpan w:val="2"/>
            <w:tcBorders>
              <w:right w:val="single" w:sz="2" w:space="0" w:color="auto"/>
            </w:tcBorders>
            <w:shd w:val="clear" w:color="auto" w:fill="auto"/>
          </w:tcPr>
          <w:p w:rsidR="00AA5D31" w:rsidRPr="0056181B" w:rsidRDefault="00AA5D31" w:rsidP="00614913">
            <w:pPr>
              <w:spacing w:after="0"/>
              <w:rPr>
                <w:lang w:val="en-US"/>
              </w:rPr>
            </w:pPr>
            <w:r>
              <w:rPr>
                <w:i/>
                <w:color w:val="548DD4"/>
                <w:sz w:val="16"/>
                <w:szCs w:val="16"/>
              </w:rPr>
              <w:t>NGEO-WEBC-PFC-0060</w:t>
            </w:r>
          </w:p>
        </w:tc>
        <w:tc>
          <w:tcPr>
            <w:tcW w:w="6520" w:type="dxa"/>
            <w:gridSpan w:val="3"/>
            <w:tcBorders>
              <w:left w:val="single" w:sz="2" w:space="0" w:color="auto"/>
            </w:tcBorders>
            <w:shd w:val="clear" w:color="auto" w:fill="auto"/>
          </w:tcPr>
          <w:p w:rsidR="00AA5D31" w:rsidRPr="00E61D99" w:rsidRDefault="00AA5D31" w:rsidP="001C6484">
            <w:pPr>
              <w:pStyle w:val="Paragraphedeliste"/>
              <w:numPr>
                <w:ilvl w:val="0"/>
                <w:numId w:val="12"/>
              </w:numPr>
              <w:spacing w:after="0"/>
            </w:pPr>
            <w:r>
              <w:t xml:space="preserve">The </w:t>
            </w:r>
            <w:r w:rsidR="00BA7BC6">
              <w:t xml:space="preserve">browse layer </w:t>
            </w:r>
            <w:r>
              <w:t xml:space="preserve">of the </w:t>
            </w:r>
            <w:r w:rsidR="00B435FD">
              <w:t xml:space="preserve">selected </w:t>
            </w:r>
            <w:r>
              <w:t>result item is displayed.</w:t>
            </w:r>
          </w:p>
        </w:tc>
      </w:tr>
    </w:tbl>
    <w:p w:rsidR="00B435FD" w:rsidRDefault="00B435FD" w:rsidP="0089165B"/>
    <w:p w:rsidR="00B435FD" w:rsidRDefault="00B435FD" w:rsidP="00B435FD">
      <w:r>
        <w:br w:type="page"/>
      </w:r>
    </w:p>
    <w:p w:rsidR="00B435FD" w:rsidRPr="000202B0" w:rsidRDefault="00B435FD" w:rsidP="00B435FD">
      <w:pPr>
        <w:pStyle w:val="Titre3"/>
      </w:pPr>
      <w:bookmarkStart w:id="5527" w:name="_Toc348082187"/>
      <w:r>
        <w:lastRenderedPageBreak/>
        <w:t>NGEO-WEBC-VTC-00</w:t>
      </w:r>
      <w:r w:rsidR="00E85A98">
        <w:t>7</w:t>
      </w:r>
      <w:r w:rsidRPr="000202B0">
        <w:t>0:</w:t>
      </w:r>
      <w:r>
        <w:t xml:space="preserve"> </w:t>
      </w:r>
      <w:r w:rsidR="00304C89" w:rsidRPr="00042252">
        <w:t>Filt</w:t>
      </w:r>
      <w:r w:rsidR="00304C89">
        <w:t>e</w:t>
      </w:r>
      <w:r w:rsidR="00304C89" w:rsidRPr="00042252">
        <w:t>red dataset selection</w:t>
      </w:r>
      <w:bookmarkEnd w:id="552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B435FD" w:rsidRPr="008C4ACA" w:rsidTr="00614913">
        <w:tc>
          <w:tcPr>
            <w:tcW w:w="8613" w:type="dxa"/>
            <w:gridSpan w:val="5"/>
            <w:tcBorders>
              <w:top w:val="single" w:sz="2" w:space="0" w:color="auto"/>
              <w:bottom w:val="single" w:sz="6" w:space="0" w:color="auto"/>
            </w:tcBorders>
            <w:shd w:val="clear" w:color="auto" w:fill="548DD4" w:themeFill="text2" w:themeFillTint="99"/>
          </w:tcPr>
          <w:p w:rsidR="00B435FD" w:rsidRPr="0056181B" w:rsidRDefault="00B435FD" w:rsidP="00614913">
            <w:pPr>
              <w:spacing w:after="0"/>
              <w:jc w:val="center"/>
              <w:rPr>
                <w:b/>
                <w:i/>
                <w:color w:val="FFFFFF"/>
                <w:szCs w:val="18"/>
                <w:lang w:val="en-US"/>
              </w:rPr>
            </w:pPr>
            <w:r>
              <w:rPr>
                <w:b/>
                <w:i/>
                <w:color w:val="FFFFFF"/>
                <w:szCs w:val="18"/>
                <w:lang w:val="en-US"/>
              </w:rPr>
              <w:t>NGEO VALIDATION TEST  CASE</w:t>
            </w:r>
          </w:p>
        </w:tc>
      </w:tr>
      <w:tr w:rsidR="00B435FD" w:rsidRPr="008C4ACA" w:rsidTr="00614913">
        <w:tc>
          <w:tcPr>
            <w:tcW w:w="1607"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B435FD" w:rsidRPr="00544FC8" w:rsidRDefault="00B435FD" w:rsidP="00614913">
            <w:pPr>
              <w:spacing w:after="0"/>
              <w:rPr>
                <w:i/>
                <w:color w:val="548DD4"/>
                <w:sz w:val="16"/>
                <w:szCs w:val="16"/>
              </w:rPr>
            </w:pPr>
            <w:r>
              <w:rPr>
                <w:i/>
                <w:color w:val="548DD4"/>
                <w:sz w:val="16"/>
                <w:szCs w:val="16"/>
              </w:rPr>
              <w:t>NGEO-WEBC-VTC-00</w:t>
            </w:r>
            <w:r w:rsidR="00E85A98">
              <w:rPr>
                <w:i/>
                <w:color w:val="548DD4"/>
                <w:sz w:val="16"/>
                <w:szCs w:val="16"/>
              </w:rPr>
              <w:t>7</w:t>
            </w:r>
            <w:r>
              <w:rPr>
                <w:i/>
                <w:color w:val="548DD4"/>
                <w:sz w:val="16"/>
                <w:szCs w:val="16"/>
              </w:rPr>
              <w:t>0</w:t>
            </w:r>
          </w:p>
        </w:tc>
        <w:tc>
          <w:tcPr>
            <w:tcW w:w="1134" w:type="dxa"/>
            <w:tcBorders>
              <w:top w:val="single" w:sz="6" w:space="0" w:color="auto"/>
            </w:tcBorders>
            <w:shd w:val="clear" w:color="auto" w:fill="548DD4" w:themeFill="text2" w:themeFillTint="99"/>
          </w:tcPr>
          <w:p w:rsidR="00B435FD" w:rsidRPr="00544FC8" w:rsidRDefault="00B435FD"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B435FD" w:rsidRPr="0056181B" w:rsidRDefault="00E85A98" w:rsidP="00614913">
            <w:pPr>
              <w:spacing w:after="0"/>
              <w:rPr>
                <w:i/>
                <w:color w:val="548DD4"/>
                <w:sz w:val="16"/>
                <w:szCs w:val="16"/>
                <w:lang w:val="en-US"/>
              </w:rPr>
            </w:pPr>
            <w:r>
              <w:rPr>
                <w:i/>
                <w:color w:val="548DD4"/>
                <w:sz w:val="16"/>
                <w:szCs w:val="16"/>
                <w:lang w:val="en-US"/>
              </w:rPr>
              <w:t>Filtered Dataset Selection</w:t>
            </w:r>
          </w:p>
        </w:tc>
      </w:tr>
      <w:tr w:rsidR="00B435FD" w:rsidRPr="00B17EAC" w:rsidTr="00614913">
        <w:tc>
          <w:tcPr>
            <w:tcW w:w="8613" w:type="dxa"/>
            <w:gridSpan w:val="5"/>
            <w:shd w:val="clear" w:color="auto" w:fill="A6A6A6"/>
          </w:tcPr>
          <w:p w:rsidR="00B435FD" w:rsidRPr="00544FC8" w:rsidRDefault="00B435FD" w:rsidP="00614913">
            <w:pPr>
              <w:spacing w:after="0"/>
              <w:rPr>
                <w:b/>
                <w:sz w:val="14"/>
                <w:szCs w:val="14"/>
              </w:rPr>
            </w:pPr>
            <w:r>
              <w:rPr>
                <w:b/>
                <w:sz w:val="14"/>
                <w:szCs w:val="14"/>
              </w:rPr>
              <w:t>Description and Objective</w:t>
            </w:r>
          </w:p>
        </w:tc>
      </w:tr>
      <w:tr w:rsidR="00B435FD" w:rsidRPr="008C4ACA" w:rsidTr="00614913">
        <w:trPr>
          <w:trHeight w:val="113"/>
        </w:trPr>
        <w:tc>
          <w:tcPr>
            <w:tcW w:w="8613" w:type="dxa"/>
            <w:gridSpan w:val="5"/>
            <w:shd w:val="clear" w:color="auto" w:fill="auto"/>
          </w:tcPr>
          <w:p w:rsidR="00B435FD" w:rsidRPr="0056181B" w:rsidRDefault="00B435FD" w:rsidP="00A8362C">
            <w:pPr>
              <w:spacing w:after="0"/>
              <w:rPr>
                <w:i/>
                <w:color w:val="548DD4"/>
                <w:sz w:val="16"/>
                <w:szCs w:val="16"/>
                <w:lang w:val="en-US"/>
              </w:rPr>
            </w:pPr>
            <w:r w:rsidRPr="005E1E95">
              <w:rPr>
                <w:i/>
                <w:color w:val="548DD4"/>
                <w:sz w:val="16"/>
                <w:szCs w:val="16"/>
                <w:lang w:val="en-US"/>
              </w:rPr>
              <w:t>The design of this test deals with</w:t>
            </w:r>
            <w:r w:rsidR="00A8362C">
              <w:rPr>
                <w:i/>
                <w:color w:val="548DD4"/>
                <w:sz w:val="16"/>
                <w:szCs w:val="16"/>
                <w:lang w:val="en-US"/>
              </w:rPr>
              <w:t xml:space="preserve"> selecting datasets using</w:t>
            </w:r>
            <w:r w:rsidR="00A8362C">
              <w:t xml:space="preserve"> </w:t>
            </w:r>
            <w:r w:rsidR="00A8362C" w:rsidRPr="00626780">
              <w:rPr>
                <w:i/>
                <w:color w:val="548DD4"/>
                <w:sz w:val="16"/>
                <w:szCs w:val="16"/>
                <w:lang w:val="en-US"/>
              </w:rPr>
              <w:t>missions, sensors</w:t>
            </w:r>
            <w:r w:rsidR="00A8362C">
              <w:rPr>
                <w:i/>
                <w:color w:val="548DD4"/>
                <w:sz w:val="16"/>
                <w:szCs w:val="16"/>
                <w:lang w:val="en-US"/>
              </w:rPr>
              <w:t xml:space="preserve"> and keywords</w:t>
            </w:r>
            <w:r w:rsidR="00A8362C" w:rsidRPr="00626780">
              <w:rPr>
                <w:i/>
                <w:color w:val="548DD4"/>
                <w:sz w:val="16"/>
                <w:szCs w:val="16"/>
                <w:lang w:val="en-US"/>
              </w:rPr>
              <w:t xml:space="preserve"> </w:t>
            </w:r>
            <w:r w:rsidR="00A8362C">
              <w:rPr>
                <w:i/>
                <w:color w:val="548DD4"/>
                <w:sz w:val="16"/>
                <w:szCs w:val="16"/>
                <w:lang w:val="en-US"/>
              </w:rPr>
              <w:t>filters</w:t>
            </w:r>
            <w:r>
              <w:rPr>
                <w:i/>
                <w:color w:val="548DD4"/>
                <w:sz w:val="16"/>
                <w:szCs w:val="16"/>
                <w:lang w:val="en-US"/>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Inputs Specification</w:t>
            </w:r>
          </w:p>
        </w:tc>
      </w:tr>
      <w:tr w:rsidR="00B435FD" w:rsidRPr="008C4ACA" w:rsidTr="00614913">
        <w:tc>
          <w:tcPr>
            <w:tcW w:w="8613" w:type="dxa"/>
            <w:gridSpan w:val="5"/>
            <w:shd w:val="clear" w:color="auto" w:fill="auto"/>
          </w:tcPr>
          <w:p w:rsidR="00B435FD" w:rsidRDefault="00B435FD"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B435FD" w:rsidRPr="004A7054" w:rsidRDefault="00B435FD" w:rsidP="004F2096">
            <w:pPr>
              <w:spacing w:after="0"/>
              <w:rPr>
                <w:lang w:val="en-US"/>
              </w:rPr>
            </w:pPr>
            <w:r w:rsidRPr="00246B66">
              <w:t>NGEO-WEBC-VTC-00</w:t>
            </w:r>
            <w:r w:rsidR="004F2096">
              <w:t>2</w:t>
            </w:r>
            <w:r w:rsidRPr="00246B66">
              <w:t>0</w:t>
            </w:r>
            <w:r w:rsidRPr="00246B66">
              <w:rPr>
                <w:i/>
                <w:sz w:val="18"/>
                <w:szCs w:val="18"/>
              </w:rPr>
              <w:t xml:space="preserve"> </w:t>
            </w:r>
            <w:r w:rsidRPr="00180929">
              <w:rPr>
                <w:lang w:val="en-US"/>
              </w:rPr>
              <w:t>has already been fulfilled</w:t>
            </w:r>
            <w:r>
              <w:rPr>
                <w:lang w:val="en-US"/>
              </w:rPr>
              <w:t xml:space="preserve">: </w:t>
            </w:r>
            <w:r w:rsidR="004F2096">
              <w:rPr>
                <w:lang w:val="en-US"/>
              </w:rPr>
              <w:t>the dataset selection functionality has already been implemented.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Outputs Specification</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Environmental needs</w:t>
            </w:r>
          </w:p>
        </w:tc>
      </w:tr>
      <w:tr w:rsidR="00B435FD" w:rsidRPr="00B17EAC" w:rsidTr="00614913">
        <w:tc>
          <w:tcPr>
            <w:tcW w:w="8613" w:type="dxa"/>
            <w:gridSpan w:val="5"/>
            <w:shd w:val="clear" w:color="auto" w:fill="auto"/>
          </w:tcPr>
          <w:p w:rsidR="00B435FD" w:rsidRPr="005E1E95" w:rsidRDefault="00B435FD"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Constraints</w:t>
            </w:r>
          </w:p>
        </w:tc>
      </w:tr>
      <w:tr w:rsidR="00B435FD" w:rsidRPr="00B17EAC" w:rsidTr="00614913">
        <w:tc>
          <w:tcPr>
            <w:tcW w:w="8613" w:type="dxa"/>
            <w:gridSpan w:val="5"/>
            <w:shd w:val="clear" w:color="auto" w:fill="auto"/>
          </w:tcPr>
          <w:p w:rsidR="00B435FD" w:rsidRPr="00544FC8" w:rsidRDefault="00B435FD" w:rsidP="00614913">
            <w:pPr>
              <w:spacing w:after="0"/>
            </w:pPr>
            <w:r>
              <w:t>None</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sidRPr="005D1206">
              <w:rPr>
                <w:b/>
                <w:sz w:val="14"/>
                <w:szCs w:val="14"/>
              </w:rPr>
              <w:t>Dependencies</w:t>
            </w:r>
          </w:p>
        </w:tc>
      </w:tr>
      <w:tr w:rsidR="00B435FD" w:rsidRPr="004E5884" w:rsidTr="00614913">
        <w:tc>
          <w:tcPr>
            <w:tcW w:w="8613" w:type="dxa"/>
            <w:gridSpan w:val="5"/>
            <w:shd w:val="clear" w:color="auto" w:fill="auto"/>
          </w:tcPr>
          <w:p w:rsidR="00B435FD" w:rsidRPr="004E5884" w:rsidRDefault="00B435FD" w:rsidP="00614913">
            <w:pPr>
              <w:spacing w:after="0"/>
              <w:rPr>
                <w:lang w:val="en-US"/>
              </w:rPr>
            </w:pPr>
            <w:r>
              <w:rPr>
                <w:i/>
                <w:color w:val="548DD4"/>
                <w:sz w:val="18"/>
                <w:szCs w:val="18"/>
              </w:rPr>
              <w:t>NGEO-WEBC-VTC-001</w:t>
            </w:r>
            <w:r w:rsidRPr="00801651">
              <w:rPr>
                <w:i/>
                <w:color w:val="548DD4"/>
                <w:sz w:val="18"/>
                <w:szCs w:val="18"/>
              </w:rPr>
              <w:t>0</w:t>
            </w:r>
            <w:r w:rsidR="00FA10B6">
              <w:rPr>
                <w:i/>
                <w:color w:val="548DD4"/>
                <w:sz w:val="18"/>
                <w:szCs w:val="18"/>
              </w:rPr>
              <w:t xml:space="preserve"> and NGEO-WEBC-VTC-002</w:t>
            </w:r>
            <w:r w:rsidRPr="00801651">
              <w:rPr>
                <w:i/>
                <w:color w:val="548DD4"/>
                <w:sz w:val="18"/>
                <w:szCs w:val="18"/>
              </w:rPr>
              <w:t>0</w:t>
            </w:r>
            <w:r>
              <w:rPr>
                <w:i/>
                <w:color w:val="548DD4"/>
                <w:sz w:val="18"/>
                <w:szCs w:val="18"/>
              </w:rPr>
              <w:t xml:space="preserve"> have already been fulfilled.</w:t>
            </w:r>
          </w:p>
        </w:tc>
      </w:tr>
      <w:tr w:rsidR="00B435FD" w:rsidRPr="00B17EAC" w:rsidTr="00614913">
        <w:tc>
          <w:tcPr>
            <w:tcW w:w="8613" w:type="dxa"/>
            <w:gridSpan w:val="5"/>
            <w:shd w:val="clear" w:color="auto" w:fill="A6A6A6"/>
          </w:tcPr>
          <w:p w:rsidR="00B435FD" w:rsidRPr="00544FC8" w:rsidRDefault="00B435FD" w:rsidP="00614913">
            <w:pPr>
              <w:spacing w:after="0"/>
              <w:rPr>
                <w:sz w:val="14"/>
                <w:szCs w:val="14"/>
              </w:rPr>
            </w:pPr>
            <w:r>
              <w:rPr>
                <w:b/>
                <w:sz w:val="14"/>
                <w:szCs w:val="14"/>
              </w:rPr>
              <w:t>Pass/Fail Criteria</w:t>
            </w:r>
          </w:p>
        </w:tc>
      </w:tr>
      <w:tr w:rsidR="00B435FD" w:rsidRPr="008C4ACA" w:rsidTr="00614913">
        <w:tc>
          <w:tcPr>
            <w:tcW w:w="2093" w:type="dxa"/>
            <w:gridSpan w:val="2"/>
            <w:tcBorders>
              <w:right w:val="single" w:sz="2" w:space="0" w:color="auto"/>
            </w:tcBorders>
            <w:shd w:val="clear" w:color="auto" w:fill="auto"/>
          </w:tcPr>
          <w:p w:rsidR="00B435FD" w:rsidRPr="0056181B" w:rsidRDefault="00B435FD" w:rsidP="00614913">
            <w:pPr>
              <w:spacing w:after="0"/>
              <w:rPr>
                <w:lang w:val="en-US"/>
              </w:rPr>
            </w:pPr>
            <w:r>
              <w:rPr>
                <w:i/>
                <w:color w:val="548DD4"/>
                <w:sz w:val="16"/>
                <w:szCs w:val="16"/>
              </w:rPr>
              <w:t>NGEO-WEBC-PFC-00</w:t>
            </w:r>
            <w:r w:rsidR="00FA10B6">
              <w:rPr>
                <w:i/>
                <w:color w:val="548DD4"/>
                <w:sz w:val="16"/>
                <w:szCs w:val="16"/>
              </w:rPr>
              <w:t>7</w:t>
            </w:r>
            <w:r>
              <w:rPr>
                <w:i/>
                <w:color w:val="548DD4"/>
                <w:sz w:val="16"/>
                <w:szCs w:val="16"/>
              </w:rPr>
              <w:t>0</w:t>
            </w:r>
          </w:p>
        </w:tc>
        <w:tc>
          <w:tcPr>
            <w:tcW w:w="6520" w:type="dxa"/>
            <w:gridSpan w:val="3"/>
            <w:tcBorders>
              <w:left w:val="single" w:sz="2" w:space="0" w:color="auto"/>
            </w:tcBorders>
            <w:shd w:val="clear" w:color="auto" w:fill="auto"/>
          </w:tcPr>
          <w:p w:rsidR="00B435FD" w:rsidRPr="00100149" w:rsidRDefault="00FA10B6" w:rsidP="00AF3298">
            <w:pPr>
              <w:pStyle w:val="Paragraphedeliste"/>
              <w:numPr>
                <w:ilvl w:val="0"/>
                <w:numId w:val="12"/>
              </w:numPr>
              <w:spacing w:after="0"/>
              <w:rPr>
                <w:rFonts w:cstheme="minorHAnsi"/>
                <w:szCs w:val="18"/>
              </w:rPr>
            </w:pPr>
            <w:r w:rsidRPr="00100149">
              <w:rPr>
                <w:rFonts w:cstheme="minorHAnsi"/>
                <w:szCs w:val="18"/>
              </w:rPr>
              <w:t>The datasets can be selected using mission</w:t>
            </w:r>
            <w:ins w:id="5528" w:author="Mokaddem Emna" w:date="2013-02-08T10:44:00Z">
              <w:r w:rsidR="00AF3298">
                <w:rPr>
                  <w:rFonts w:cstheme="minorHAnsi"/>
                  <w:szCs w:val="18"/>
                </w:rPr>
                <w:t xml:space="preserve"> criteria.</w:t>
              </w:r>
            </w:ins>
            <w:del w:id="5529" w:author="Mokaddem Emna" w:date="2013-02-08T10:44:00Z">
              <w:r w:rsidRPr="00100149" w:rsidDel="00AF3298">
                <w:rPr>
                  <w:rFonts w:cstheme="minorHAnsi"/>
                  <w:szCs w:val="18"/>
                </w:rPr>
                <w:delText>s, sensors and keywords filters</w:delText>
              </w:r>
              <w:r w:rsidR="00B435FD" w:rsidRPr="00100149" w:rsidDel="00AF3298">
                <w:rPr>
                  <w:rFonts w:cstheme="minorHAnsi"/>
                  <w:szCs w:val="18"/>
                </w:rPr>
                <w:delText>.</w:delText>
              </w:r>
            </w:del>
          </w:p>
        </w:tc>
      </w:tr>
      <w:tr w:rsidR="00AF3298" w:rsidRPr="008C4ACA" w:rsidTr="00614913">
        <w:trPr>
          <w:ins w:id="5530" w:author="Mokaddem Emna" w:date="2013-02-08T10:44:00Z"/>
        </w:trPr>
        <w:tc>
          <w:tcPr>
            <w:tcW w:w="2093" w:type="dxa"/>
            <w:gridSpan w:val="2"/>
            <w:tcBorders>
              <w:right w:val="single" w:sz="2" w:space="0" w:color="auto"/>
            </w:tcBorders>
            <w:shd w:val="clear" w:color="auto" w:fill="auto"/>
          </w:tcPr>
          <w:p w:rsidR="00AF3298" w:rsidRDefault="00AF3298" w:rsidP="00614913">
            <w:pPr>
              <w:spacing w:after="0"/>
              <w:rPr>
                <w:ins w:id="5531" w:author="Mokaddem Emna" w:date="2013-02-08T10:44:00Z"/>
                <w:i/>
                <w:color w:val="548DD4"/>
                <w:sz w:val="16"/>
                <w:szCs w:val="16"/>
              </w:rPr>
            </w:pPr>
            <w:ins w:id="5532" w:author="Mokaddem Emna" w:date="2013-02-08T10:44:00Z">
              <w:r>
                <w:rPr>
                  <w:i/>
                  <w:color w:val="548DD4"/>
                  <w:sz w:val="16"/>
                  <w:szCs w:val="16"/>
                </w:rPr>
                <w:t>NGEO-WEBC-PFC-0071</w:t>
              </w:r>
            </w:ins>
          </w:p>
        </w:tc>
        <w:tc>
          <w:tcPr>
            <w:tcW w:w="6520" w:type="dxa"/>
            <w:gridSpan w:val="3"/>
            <w:tcBorders>
              <w:left w:val="single" w:sz="2" w:space="0" w:color="auto"/>
            </w:tcBorders>
            <w:shd w:val="clear" w:color="auto" w:fill="auto"/>
          </w:tcPr>
          <w:p w:rsidR="00AF3298" w:rsidRPr="00100149" w:rsidRDefault="00AF3298" w:rsidP="00AF3298">
            <w:pPr>
              <w:pStyle w:val="Paragraphedeliste"/>
              <w:numPr>
                <w:ilvl w:val="0"/>
                <w:numId w:val="12"/>
              </w:numPr>
              <w:spacing w:after="0"/>
              <w:rPr>
                <w:ins w:id="5533" w:author="Mokaddem Emna" w:date="2013-02-08T10:44:00Z"/>
                <w:rFonts w:cstheme="minorHAnsi"/>
                <w:szCs w:val="18"/>
              </w:rPr>
            </w:pPr>
            <w:ins w:id="5534" w:author="Mokaddem Emna" w:date="2013-02-08T10:44:00Z">
              <w:r w:rsidRPr="00100149">
                <w:rPr>
                  <w:rFonts w:cstheme="minorHAnsi"/>
                  <w:szCs w:val="18"/>
                </w:rPr>
                <w:t>The datasets can be selected using</w:t>
              </w:r>
              <w:r>
                <w:rPr>
                  <w:rFonts w:cstheme="minorHAnsi"/>
                  <w:szCs w:val="18"/>
                </w:rPr>
                <w:t xml:space="preserve"> sensor</w:t>
              </w:r>
              <w:r w:rsidRPr="00100149">
                <w:rPr>
                  <w:rFonts w:cstheme="minorHAnsi"/>
                  <w:szCs w:val="18"/>
                </w:rPr>
                <w:t xml:space="preserve"> </w:t>
              </w:r>
            </w:ins>
            <w:ins w:id="5535" w:author="Mokaddem Emna" w:date="2013-02-08T10:45:00Z">
              <w:r>
                <w:rPr>
                  <w:rFonts w:cstheme="minorHAnsi"/>
                  <w:szCs w:val="18"/>
                </w:rPr>
                <w:t>criteria</w:t>
              </w:r>
            </w:ins>
          </w:p>
        </w:tc>
      </w:tr>
      <w:tr w:rsidR="00AF3298" w:rsidRPr="008C4ACA" w:rsidTr="00614913">
        <w:trPr>
          <w:ins w:id="5536" w:author="Mokaddem Emna" w:date="2013-02-08T10:44:00Z"/>
        </w:trPr>
        <w:tc>
          <w:tcPr>
            <w:tcW w:w="2093" w:type="dxa"/>
            <w:gridSpan w:val="2"/>
            <w:tcBorders>
              <w:right w:val="single" w:sz="2" w:space="0" w:color="auto"/>
            </w:tcBorders>
            <w:shd w:val="clear" w:color="auto" w:fill="auto"/>
          </w:tcPr>
          <w:p w:rsidR="00AF3298" w:rsidRDefault="00AF3298" w:rsidP="00614913">
            <w:pPr>
              <w:spacing w:after="0"/>
              <w:rPr>
                <w:ins w:id="5537" w:author="Mokaddem Emna" w:date="2013-02-08T10:44:00Z"/>
                <w:i/>
                <w:color w:val="548DD4"/>
                <w:sz w:val="16"/>
                <w:szCs w:val="16"/>
              </w:rPr>
            </w:pPr>
            <w:ins w:id="5538" w:author="Mokaddem Emna" w:date="2013-02-08T10:44:00Z">
              <w:r>
                <w:rPr>
                  <w:i/>
                  <w:color w:val="548DD4"/>
                  <w:sz w:val="16"/>
                  <w:szCs w:val="16"/>
                </w:rPr>
                <w:t>NGEO-WEBC-PFC-0072</w:t>
              </w:r>
            </w:ins>
          </w:p>
        </w:tc>
        <w:tc>
          <w:tcPr>
            <w:tcW w:w="6520" w:type="dxa"/>
            <w:gridSpan w:val="3"/>
            <w:tcBorders>
              <w:left w:val="single" w:sz="2" w:space="0" w:color="auto"/>
            </w:tcBorders>
            <w:shd w:val="clear" w:color="auto" w:fill="auto"/>
          </w:tcPr>
          <w:p w:rsidR="00AF3298" w:rsidRPr="00100149" w:rsidRDefault="00AF3298" w:rsidP="00AF3298">
            <w:pPr>
              <w:pStyle w:val="Paragraphedeliste"/>
              <w:numPr>
                <w:ilvl w:val="0"/>
                <w:numId w:val="12"/>
              </w:numPr>
              <w:spacing w:after="0"/>
              <w:rPr>
                <w:ins w:id="5539" w:author="Mokaddem Emna" w:date="2013-02-08T10:44:00Z"/>
                <w:rFonts w:cstheme="minorHAnsi"/>
                <w:szCs w:val="18"/>
              </w:rPr>
            </w:pPr>
            <w:ins w:id="5540" w:author="Mokaddem Emna" w:date="2013-02-08T10:44:00Z">
              <w:r w:rsidRPr="00100149">
                <w:rPr>
                  <w:rFonts w:cstheme="minorHAnsi"/>
                  <w:szCs w:val="18"/>
                </w:rPr>
                <w:t>The datasets can be selected using keywords</w:t>
              </w:r>
            </w:ins>
            <w:ins w:id="5541" w:author="Mokaddem Emna" w:date="2013-02-08T10:45:00Z">
              <w:r>
                <w:rPr>
                  <w:rFonts w:cstheme="minorHAnsi"/>
                  <w:szCs w:val="18"/>
                </w:rPr>
                <w:t xml:space="preserve"> criteria</w:t>
              </w:r>
            </w:ins>
            <w:ins w:id="5542" w:author="Mokaddem Emna" w:date="2013-02-08T10:44:00Z">
              <w:r w:rsidRPr="00100149">
                <w:rPr>
                  <w:rFonts w:cstheme="minorHAnsi"/>
                  <w:szCs w:val="18"/>
                </w:rPr>
                <w:t>.</w:t>
              </w:r>
            </w:ins>
          </w:p>
        </w:tc>
      </w:tr>
      <w:tr w:rsidR="00AF3298" w:rsidRPr="008C4ACA" w:rsidTr="00614913">
        <w:trPr>
          <w:ins w:id="5543" w:author="Mokaddem Emna" w:date="2013-02-08T10:44:00Z"/>
        </w:trPr>
        <w:tc>
          <w:tcPr>
            <w:tcW w:w="2093" w:type="dxa"/>
            <w:gridSpan w:val="2"/>
            <w:tcBorders>
              <w:right w:val="single" w:sz="2" w:space="0" w:color="auto"/>
            </w:tcBorders>
            <w:shd w:val="clear" w:color="auto" w:fill="auto"/>
          </w:tcPr>
          <w:p w:rsidR="00AF3298" w:rsidRDefault="00AF3298" w:rsidP="00614913">
            <w:pPr>
              <w:spacing w:after="0"/>
              <w:rPr>
                <w:ins w:id="5544" w:author="Mokaddem Emna" w:date="2013-02-08T10:44:00Z"/>
                <w:i/>
                <w:color w:val="548DD4"/>
                <w:sz w:val="16"/>
                <w:szCs w:val="16"/>
              </w:rPr>
            </w:pPr>
            <w:ins w:id="5545" w:author="Mokaddem Emna" w:date="2013-02-08T10:44:00Z">
              <w:r>
                <w:rPr>
                  <w:i/>
                  <w:color w:val="548DD4"/>
                  <w:sz w:val="16"/>
                  <w:szCs w:val="16"/>
                </w:rPr>
                <w:t>NGEO-WEBC-PFC-0073</w:t>
              </w:r>
            </w:ins>
          </w:p>
        </w:tc>
        <w:tc>
          <w:tcPr>
            <w:tcW w:w="6520" w:type="dxa"/>
            <w:gridSpan w:val="3"/>
            <w:tcBorders>
              <w:left w:val="single" w:sz="2" w:space="0" w:color="auto"/>
            </w:tcBorders>
            <w:shd w:val="clear" w:color="auto" w:fill="auto"/>
          </w:tcPr>
          <w:p w:rsidR="00AF3298" w:rsidRPr="00100149" w:rsidRDefault="00AF3298" w:rsidP="00AF3298">
            <w:pPr>
              <w:pStyle w:val="Paragraphedeliste"/>
              <w:numPr>
                <w:ilvl w:val="0"/>
                <w:numId w:val="12"/>
              </w:numPr>
              <w:spacing w:after="0"/>
              <w:rPr>
                <w:ins w:id="5546" w:author="Mokaddem Emna" w:date="2013-02-08T10:44:00Z"/>
                <w:rFonts w:cstheme="minorHAnsi"/>
                <w:szCs w:val="18"/>
              </w:rPr>
            </w:pPr>
            <w:ins w:id="5547" w:author="Mokaddem Emna" w:date="2013-02-08T10:44:00Z">
              <w:r w:rsidRPr="00100149">
                <w:rPr>
                  <w:rFonts w:cstheme="minorHAnsi"/>
                  <w:szCs w:val="18"/>
                </w:rPr>
                <w:t xml:space="preserve">The datasets can be selected using </w:t>
              </w:r>
            </w:ins>
            <w:ins w:id="5548" w:author="Mokaddem Emna" w:date="2013-02-08T10:45:00Z">
              <w:r>
                <w:rPr>
                  <w:rFonts w:cstheme="minorHAnsi"/>
                  <w:szCs w:val="18"/>
                </w:rPr>
                <w:t>text string in their ids.</w:t>
              </w:r>
            </w:ins>
          </w:p>
        </w:tc>
      </w:tr>
    </w:tbl>
    <w:p w:rsidR="00FA10B6" w:rsidRPr="000202B0" w:rsidRDefault="00FA10B6" w:rsidP="00FA10B6">
      <w:pPr>
        <w:pStyle w:val="Titre3"/>
      </w:pPr>
      <w:bookmarkStart w:id="5549" w:name="_Toc348082188"/>
      <w:r>
        <w:t>NGEO-WEBC-VTC-008</w:t>
      </w:r>
      <w:r w:rsidRPr="000202B0">
        <w:t>0:</w:t>
      </w:r>
      <w:r>
        <w:t xml:space="preserve"> </w:t>
      </w:r>
      <w:r w:rsidR="001C4ACE">
        <w:t>Searching with a URL</w:t>
      </w:r>
      <w:bookmarkEnd w:id="554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FA10B6" w:rsidRPr="008C4ACA" w:rsidTr="00614913">
        <w:tc>
          <w:tcPr>
            <w:tcW w:w="8613" w:type="dxa"/>
            <w:gridSpan w:val="5"/>
            <w:tcBorders>
              <w:top w:val="single" w:sz="2" w:space="0" w:color="auto"/>
              <w:bottom w:val="single" w:sz="6" w:space="0" w:color="auto"/>
            </w:tcBorders>
            <w:shd w:val="clear" w:color="auto" w:fill="548DD4" w:themeFill="text2" w:themeFillTint="99"/>
          </w:tcPr>
          <w:p w:rsidR="00FA10B6" w:rsidRPr="0056181B" w:rsidRDefault="00FA10B6" w:rsidP="00614913">
            <w:pPr>
              <w:spacing w:after="0"/>
              <w:jc w:val="center"/>
              <w:rPr>
                <w:b/>
                <w:i/>
                <w:color w:val="FFFFFF"/>
                <w:szCs w:val="18"/>
                <w:lang w:val="en-US"/>
              </w:rPr>
            </w:pPr>
            <w:r>
              <w:rPr>
                <w:b/>
                <w:i/>
                <w:color w:val="FFFFFF"/>
                <w:szCs w:val="18"/>
                <w:lang w:val="en-US"/>
              </w:rPr>
              <w:t>NGEO VALIDATION TEST  CASE</w:t>
            </w:r>
          </w:p>
        </w:tc>
      </w:tr>
      <w:tr w:rsidR="00FA10B6" w:rsidRPr="008C4ACA" w:rsidTr="00614913">
        <w:tc>
          <w:tcPr>
            <w:tcW w:w="1607"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FA10B6" w:rsidRPr="00544FC8" w:rsidRDefault="00FA10B6" w:rsidP="00614913">
            <w:pPr>
              <w:spacing w:after="0"/>
              <w:rPr>
                <w:i/>
                <w:color w:val="548DD4"/>
                <w:sz w:val="16"/>
                <w:szCs w:val="16"/>
              </w:rPr>
            </w:pPr>
            <w:r>
              <w:rPr>
                <w:i/>
                <w:color w:val="548DD4"/>
                <w:sz w:val="16"/>
                <w:szCs w:val="16"/>
              </w:rPr>
              <w:t>NGEO-WEBC-VTC-0080</w:t>
            </w:r>
          </w:p>
        </w:tc>
        <w:tc>
          <w:tcPr>
            <w:tcW w:w="1134" w:type="dxa"/>
            <w:tcBorders>
              <w:top w:val="single" w:sz="6" w:space="0" w:color="auto"/>
            </w:tcBorders>
            <w:shd w:val="clear" w:color="auto" w:fill="548DD4" w:themeFill="text2" w:themeFillTint="99"/>
          </w:tcPr>
          <w:p w:rsidR="00FA10B6" w:rsidRPr="00544FC8" w:rsidRDefault="00FA10B6" w:rsidP="00614913">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FA10B6" w:rsidRPr="0056181B" w:rsidRDefault="00FA10B6" w:rsidP="00614913">
            <w:pPr>
              <w:spacing w:after="0"/>
              <w:rPr>
                <w:i/>
                <w:color w:val="548DD4"/>
                <w:sz w:val="16"/>
                <w:szCs w:val="16"/>
                <w:lang w:val="en-US"/>
              </w:rPr>
            </w:pPr>
            <w:r>
              <w:rPr>
                <w:i/>
                <w:color w:val="548DD4"/>
                <w:sz w:val="16"/>
                <w:szCs w:val="16"/>
                <w:lang w:val="en-US"/>
              </w:rPr>
              <w:t xml:space="preserve">Searching with </w:t>
            </w:r>
            <w:r w:rsidR="00EE39DB">
              <w:rPr>
                <w:i/>
                <w:color w:val="548DD4"/>
                <w:sz w:val="16"/>
                <w:szCs w:val="16"/>
                <w:lang w:val="en-US"/>
              </w:rPr>
              <w:t xml:space="preserve">a </w:t>
            </w:r>
            <w:r>
              <w:rPr>
                <w:i/>
                <w:color w:val="548DD4"/>
                <w:sz w:val="16"/>
                <w:szCs w:val="16"/>
                <w:lang w:val="en-US"/>
              </w:rPr>
              <w:t>url</w:t>
            </w:r>
          </w:p>
        </w:tc>
      </w:tr>
      <w:tr w:rsidR="00FA10B6" w:rsidRPr="00B17EAC" w:rsidTr="00614913">
        <w:tc>
          <w:tcPr>
            <w:tcW w:w="8613" w:type="dxa"/>
            <w:gridSpan w:val="5"/>
            <w:shd w:val="clear" w:color="auto" w:fill="A6A6A6"/>
          </w:tcPr>
          <w:p w:rsidR="00FA10B6" w:rsidRPr="00544FC8" w:rsidRDefault="00FA10B6" w:rsidP="00614913">
            <w:pPr>
              <w:spacing w:after="0"/>
              <w:rPr>
                <w:b/>
                <w:sz w:val="14"/>
                <w:szCs w:val="14"/>
              </w:rPr>
            </w:pPr>
            <w:r>
              <w:rPr>
                <w:b/>
                <w:sz w:val="14"/>
                <w:szCs w:val="14"/>
              </w:rPr>
              <w:t>Description and Objective</w:t>
            </w:r>
          </w:p>
        </w:tc>
      </w:tr>
      <w:tr w:rsidR="00FA10B6" w:rsidRPr="008C4ACA" w:rsidTr="00614913">
        <w:trPr>
          <w:trHeight w:val="113"/>
        </w:trPr>
        <w:tc>
          <w:tcPr>
            <w:tcW w:w="8613" w:type="dxa"/>
            <w:gridSpan w:val="5"/>
            <w:shd w:val="clear" w:color="auto" w:fill="auto"/>
          </w:tcPr>
          <w:p w:rsidR="00FA10B6" w:rsidRPr="0056181B" w:rsidRDefault="00FA10B6" w:rsidP="00EE39DB">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w:t>
            </w:r>
            <w:r w:rsidR="00EE39DB">
              <w:rPr>
                <w:i/>
                <w:color w:val="548DD4"/>
                <w:sz w:val="16"/>
                <w:szCs w:val="16"/>
                <w:lang w:val="en-US"/>
              </w:rPr>
              <w:t>making a catalogue search using a generated url.</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Inputs Specification</w:t>
            </w:r>
          </w:p>
        </w:tc>
      </w:tr>
      <w:tr w:rsidR="00FA10B6" w:rsidRPr="008C4ACA" w:rsidTr="00614913">
        <w:tc>
          <w:tcPr>
            <w:tcW w:w="8613" w:type="dxa"/>
            <w:gridSpan w:val="5"/>
            <w:shd w:val="clear" w:color="auto" w:fill="auto"/>
          </w:tcPr>
          <w:p w:rsidR="00FA10B6" w:rsidRDefault="00FA10B6" w:rsidP="00614913">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FA10B6" w:rsidRPr="004A7054" w:rsidRDefault="00FA10B6" w:rsidP="0048701F">
            <w:pPr>
              <w:spacing w:after="0"/>
              <w:rPr>
                <w:lang w:val="en-US"/>
              </w:rPr>
            </w:pPr>
            <w:r w:rsidRPr="00246B66">
              <w:t>NGEO-WEBC-VTC-00</w:t>
            </w:r>
            <w:r w:rsidR="0048701F">
              <w:t>3</w:t>
            </w:r>
            <w:r w:rsidRPr="00246B66">
              <w:t>0</w:t>
            </w:r>
            <w:r w:rsidRPr="00246B66">
              <w:rPr>
                <w:i/>
                <w:sz w:val="18"/>
                <w:szCs w:val="18"/>
              </w:rPr>
              <w:t xml:space="preserve"> </w:t>
            </w:r>
            <w:r w:rsidRPr="00180929">
              <w:rPr>
                <w:lang w:val="en-US"/>
              </w:rPr>
              <w:t>has already been fulfilled</w:t>
            </w:r>
            <w:r>
              <w:rPr>
                <w:lang w:val="en-US"/>
              </w:rPr>
              <w:t xml:space="preserve">: the </w:t>
            </w:r>
            <w:r w:rsidR="0048701F">
              <w:rPr>
                <w:lang w:val="en-US"/>
              </w:rPr>
              <w:t>formulation of a simple search</w:t>
            </w:r>
            <w:r>
              <w:rPr>
                <w:lang w:val="en-US"/>
              </w:rPr>
              <w:t xml:space="preserve"> functionality has already been implemented.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Outputs Specification</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Environmental needs</w:t>
            </w:r>
          </w:p>
        </w:tc>
      </w:tr>
      <w:tr w:rsidR="00FA10B6" w:rsidRPr="00B17EAC" w:rsidTr="00614913">
        <w:tc>
          <w:tcPr>
            <w:tcW w:w="8613" w:type="dxa"/>
            <w:gridSpan w:val="5"/>
            <w:shd w:val="clear" w:color="auto" w:fill="auto"/>
          </w:tcPr>
          <w:p w:rsidR="00FA10B6" w:rsidRPr="005E1E95" w:rsidRDefault="00FA10B6" w:rsidP="00614913">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Constraints</w:t>
            </w:r>
          </w:p>
        </w:tc>
      </w:tr>
      <w:tr w:rsidR="00FA10B6" w:rsidRPr="00B17EAC" w:rsidTr="00614913">
        <w:tc>
          <w:tcPr>
            <w:tcW w:w="8613" w:type="dxa"/>
            <w:gridSpan w:val="5"/>
            <w:shd w:val="clear" w:color="auto" w:fill="auto"/>
          </w:tcPr>
          <w:p w:rsidR="00FA10B6" w:rsidRPr="00544FC8" w:rsidRDefault="00FA10B6" w:rsidP="00614913">
            <w:pPr>
              <w:spacing w:after="0"/>
            </w:pPr>
            <w:r>
              <w:t>None</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sidRPr="005D1206">
              <w:rPr>
                <w:b/>
                <w:sz w:val="14"/>
                <w:szCs w:val="14"/>
              </w:rPr>
              <w:t>Dependencies</w:t>
            </w:r>
          </w:p>
        </w:tc>
      </w:tr>
      <w:tr w:rsidR="00FA10B6" w:rsidRPr="004E5884" w:rsidTr="00614913">
        <w:tc>
          <w:tcPr>
            <w:tcW w:w="8613" w:type="dxa"/>
            <w:gridSpan w:val="5"/>
            <w:shd w:val="clear" w:color="auto" w:fill="auto"/>
          </w:tcPr>
          <w:p w:rsidR="00FA10B6" w:rsidRPr="004E5884" w:rsidRDefault="00FA10B6" w:rsidP="00614913">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and NGEO-WEBC-VTC-00</w:t>
            </w:r>
            <w:r w:rsidR="0062682F">
              <w:rPr>
                <w:i/>
                <w:color w:val="548DD4"/>
                <w:sz w:val="18"/>
                <w:szCs w:val="18"/>
              </w:rPr>
              <w:t>3</w:t>
            </w:r>
            <w:r w:rsidRPr="00801651">
              <w:rPr>
                <w:i/>
                <w:color w:val="548DD4"/>
                <w:sz w:val="18"/>
                <w:szCs w:val="18"/>
              </w:rPr>
              <w:t>0</w:t>
            </w:r>
            <w:r>
              <w:rPr>
                <w:i/>
                <w:color w:val="548DD4"/>
                <w:sz w:val="18"/>
                <w:szCs w:val="18"/>
              </w:rPr>
              <w:t xml:space="preserve"> have already been fulfilled.</w:t>
            </w:r>
          </w:p>
        </w:tc>
      </w:tr>
      <w:tr w:rsidR="00FA10B6" w:rsidRPr="00B17EAC" w:rsidTr="00614913">
        <w:tc>
          <w:tcPr>
            <w:tcW w:w="8613" w:type="dxa"/>
            <w:gridSpan w:val="5"/>
            <w:shd w:val="clear" w:color="auto" w:fill="A6A6A6"/>
          </w:tcPr>
          <w:p w:rsidR="00FA10B6" w:rsidRPr="00544FC8" w:rsidRDefault="00FA10B6" w:rsidP="00614913">
            <w:pPr>
              <w:spacing w:after="0"/>
              <w:rPr>
                <w:sz w:val="14"/>
                <w:szCs w:val="14"/>
              </w:rPr>
            </w:pPr>
            <w:r>
              <w:rPr>
                <w:b/>
                <w:sz w:val="14"/>
                <w:szCs w:val="14"/>
              </w:rPr>
              <w:t>Pass/Fail Criteria</w:t>
            </w:r>
          </w:p>
        </w:tc>
      </w:tr>
      <w:tr w:rsidR="00FA10B6" w:rsidRPr="008C4ACA" w:rsidTr="00100149">
        <w:trPr>
          <w:trHeight w:val="258"/>
        </w:trPr>
        <w:tc>
          <w:tcPr>
            <w:tcW w:w="2093" w:type="dxa"/>
            <w:gridSpan w:val="2"/>
            <w:tcBorders>
              <w:right w:val="single" w:sz="2" w:space="0" w:color="auto"/>
            </w:tcBorders>
            <w:shd w:val="clear" w:color="auto" w:fill="auto"/>
          </w:tcPr>
          <w:p w:rsidR="00FA10B6" w:rsidRPr="0056181B" w:rsidRDefault="00FA10B6" w:rsidP="00614913">
            <w:pPr>
              <w:spacing w:after="0"/>
              <w:rPr>
                <w:lang w:val="en-US"/>
              </w:rPr>
            </w:pPr>
            <w:r>
              <w:rPr>
                <w:i/>
                <w:color w:val="548DD4"/>
                <w:sz w:val="16"/>
                <w:szCs w:val="16"/>
              </w:rPr>
              <w:t>NGEO-WEBC-PFC-00</w:t>
            </w:r>
            <w:r w:rsidR="007133E5">
              <w:rPr>
                <w:i/>
                <w:color w:val="548DD4"/>
                <w:sz w:val="16"/>
                <w:szCs w:val="16"/>
              </w:rPr>
              <w:t>8</w:t>
            </w:r>
            <w:r>
              <w:rPr>
                <w:i/>
                <w:color w:val="548DD4"/>
                <w:sz w:val="16"/>
                <w:szCs w:val="16"/>
              </w:rPr>
              <w:t>0</w:t>
            </w:r>
          </w:p>
        </w:tc>
        <w:tc>
          <w:tcPr>
            <w:tcW w:w="6520" w:type="dxa"/>
            <w:gridSpan w:val="3"/>
            <w:tcBorders>
              <w:left w:val="single" w:sz="2" w:space="0" w:color="auto"/>
            </w:tcBorders>
            <w:shd w:val="clear" w:color="auto" w:fill="auto"/>
          </w:tcPr>
          <w:p w:rsidR="00FA10B6" w:rsidRPr="00100149" w:rsidRDefault="007133E5" w:rsidP="001C6484">
            <w:pPr>
              <w:pStyle w:val="Paragraphedeliste"/>
              <w:numPr>
                <w:ilvl w:val="0"/>
                <w:numId w:val="12"/>
              </w:numPr>
              <w:spacing w:after="0"/>
              <w:rPr>
                <w:rFonts w:cstheme="minorHAnsi"/>
                <w:szCs w:val="18"/>
              </w:rPr>
            </w:pPr>
            <w:r w:rsidRPr="00100149">
              <w:rPr>
                <w:rFonts w:cstheme="minorHAnsi"/>
                <w:szCs w:val="18"/>
              </w:rPr>
              <w:t>A catalogue se</w:t>
            </w:r>
            <w:r w:rsidR="00463959">
              <w:rPr>
                <w:rFonts w:cstheme="minorHAnsi"/>
                <w:szCs w:val="18"/>
              </w:rPr>
              <w:t>ar</w:t>
            </w:r>
            <w:r w:rsidRPr="00100149">
              <w:rPr>
                <w:rFonts w:cstheme="minorHAnsi"/>
                <w:szCs w:val="18"/>
              </w:rPr>
              <w:t>ch can be perfo</w:t>
            </w:r>
            <w:r w:rsidR="00463959">
              <w:rPr>
                <w:rFonts w:cstheme="minorHAnsi"/>
                <w:szCs w:val="18"/>
              </w:rPr>
              <w:t>r</w:t>
            </w:r>
            <w:r w:rsidRPr="00100149">
              <w:rPr>
                <w:rFonts w:cstheme="minorHAnsi"/>
                <w:szCs w:val="18"/>
              </w:rPr>
              <w:t xml:space="preserve">med using a generated search </w:t>
            </w:r>
            <w:proofErr w:type="gramStart"/>
            <w:r w:rsidRPr="00100149">
              <w:rPr>
                <w:rFonts w:cstheme="minorHAnsi"/>
                <w:szCs w:val="18"/>
              </w:rPr>
              <w:t>url</w:t>
            </w:r>
            <w:proofErr w:type="gramEnd"/>
            <w:r w:rsidR="00FA10B6" w:rsidRPr="00100149">
              <w:rPr>
                <w:rFonts w:cstheme="minorHAnsi"/>
                <w:szCs w:val="18"/>
              </w:rPr>
              <w:t>.</w:t>
            </w:r>
          </w:p>
        </w:tc>
      </w:tr>
      <w:tr w:rsidR="00D0404A" w:rsidRPr="008C4ACA" w:rsidTr="00100149">
        <w:trPr>
          <w:trHeight w:val="258"/>
          <w:ins w:id="5550" w:author="Mokaddem Emna" w:date="2013-02-08T10:53:00Z"/>
        </w:trPr>
        <w:tc>
          <w:tcPr>
            <w:tcW w:w="2093" w:type="dxa"/>
            <w:gridSpan w:val="2"/>
            <w:tcBorders>
              <w:right w:val="single" w:sz="2" w:space="0" w:color="auto"/>
            </w:tcBorders>
            <w:shd w:val="clear" w:color="auto" w:fill="auto"/>
          </w:tcPr>
          <w:p w:rsidR="00D0404A" w:rsidRDefault="00D0404A" w:rsidP="00614913">
            <w:pPr>
              <w:spacing w:after="0"/>
              <w:rPr>
                <w:ins w:id="5551" w:author="Mokaddem Emna" w:date="2013-02-08T10:53:00Z"/>
                <w:i/>
                <w:color w:val="548DD4"/>
                <w:sz w:val="16"/>
                <w:szCs w:val="16"/>
              </w:rPr>
            </w:pPr>
            <w:ins w:id="5552" w:author="Mokaddem Emna" w:date="2013-02-08T10:53:00Z">
              <w:r>
                <w:rPr>
                  <w:i/>
                  <w:color w:val="548DD4"/>
                  <w:sz w:val="16"/>
                  <w:szCs w:val="16"/>
                </w:rPr>
                <w:t>NGEO-WEBC-PFC-0081</w:t>
              </w:r>
            </w:ins>
          </w:p>
        </w:tc>
        <w:tc>
          <w:tcPr>
            <w:tcW w:w="6520" w:type="dxa"/>
            <w:gridSpan w:val="3"/>
            <w:tcBorders>
              <w:left w:val="single" w:sz="2" w:space="0" w:color="auto"/>
            </w:tcBorders>
            <w:shd w:val="clear" w:color="auto" w:fill="auto"/>
          </w:tcPr>
          <w:p w:rsidR="00D0404A" w:rsidRPr="00100149" w:rsidRDefault="00D0404A" w:rsidP="00D0404A">
            <w:pPr>
              <w:pStyle w:val="Paragraphedeliste"/>
              <w:numPr>
                <w:ilvl w:val="0"/>
                <w:numId w:val="12"/>
              </w:numPr>
              <w:spacing w:after="0"/>
              <w:rPr>
                <w:ins w:id="5553" w:author="Mokaddem Emna" w:date="2013-02-08T10:53:00Z"/>
                <w:rFonts w:cstheme="minorHAnsi"/>
                <w:szCs w:val="18"/>
              </w:rPr>
            </w:pPr>
            <w:ins w:id="5554" w:author="Mokaddem Emna" w:date="2013-02-08T10:53:00Z">
              <w:r w:rsidRPr="00100149">
                <w:rPr>
                  <w:rFonts w:cstheme="minorHAnsi"/>
                  <w:szCs w:val="18"/>
                </w:rPr>
                <w:t>A catalogue se</w:t>
              </w:r>
              <w:r>
                <w:rPr>
                  <w:rFonts w:cstheme="minorHAnsi"/>
                  <w:szCs w:val="18"/>
                </w:rPr>
                <w:t>ar</w:t>
              </w:r>
              <w:r w:rsidRPr="00100149">
                <w:rPr>
                  <w:rFonts w:cstheme="minorHAnsi"/>
                  <w:szCs w:val="18"/>
                </w:rPr>
                <w:t>ch can be perfo</w:t>
              </w:r>
              <w:r>
                <w:rPr>
                  <w:rFonts w:cstheme="minorHAnsi"/>
                  <w:szCs w:val="18"/>
                </w:rPr>
                <w:t xml:space="preserve">rmed using a directly entred preformatted </w:t>
              </w:r>
            </w:ins>
            <w:ins w:id="5555" w:author="Mokaddem Emna" w:date="2013-02-08T10:54:00Z">
              <w:r>
                <w:rPr>
                  <w:rFonts w:cstheme="minorHAnsi"/>
                  <w:szCs w:val="18"/>
                </w:rPr>
                <w:t>openS</w:t>
              </w:r>
            </w:ins>
            <w:ins w:id="5556" w:author="Mokaddem Emna" w:date="2013-02-08T10:53:00Z">
              <w:r w:rsidRPr="00100149">
                <w:rPr>
                  <w:rFonts w:cstheme="minorHAnsi"/>
                  <w:szCs w:val="18"/>
                </w:rPr>
                <w:t xml:space="preserve">earch </w:t>
              </w:r>
              <w:proofErr w:type="gramStart"/>
              <w:r w:rsidRPr="00100149">
                <w:rPr>
                  <w:rFonts w:cstheme="minorHAnsi"/>
                  <w:szCs w:val="18"/>
                </w:rPr>
                <w:t>url</w:t>
              </w:r>
              <w:proofErr w:type="gramEnd"/>
              <w:r w:rsidRPr="00100149">
                <w:rPr>
                  <w:rFonts w:cstheme="minorHAnsi"/>
                  <w:szCs w:val="18"/>
                </w:rPr>
                <w:t>.</w:t>
              </w:r>
            </w:ins>
          </w:p>
        </w:tc>
      </w:tr>
    </w:tbl>
    <w:p w:rsidR="00FA10B6" w:rsidRDefault="00FA10B6" w:rsidP="00FA10B6"/>
    <w:p w:rsidR="003920A6" w:rsidRPr="000202B0" w:rsidRDefault="003920A6" w:rsidP="003920A6">
      <w:pPr>
        <w:pStyle w:val="Titre3"/>
      </w:pPr>
      <w:bookmarkStart w:id="5557" w:name="_Toc348082189"/>
      <w:r>
        <w:lastRenderedPageBreak/>
        <w:t>NGEO-WEBC-VTC-009</w:t>
      </w:r>
      <w:r w:rsidRPr="000202B0">
        <w:t>0:</w:t>
      </w:r>
      <w:r>
        <w:t xml:space="preserve"> Map background</w:t>
      </w:r>
      <w:bookmarkEnd w:id="555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NGEO-WEBC-VTC-0090</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F55D66">
            <w:pPr>
              <w:spacing w:after="0"/>
              <w:rPr>
                <w:i/>
                <w:color w:val="548DD4"/>
                <w:sz w:val="16"/>
                <w:szCs w:val="16"/>
                <w:lang w:val="en-US"/>
              </w:rPr>
            </w:pPr>
            <w:r>
              <w:rPr>
                <w:i/>
                <w:color w:val="548DD4"/>
                <w:sz w:val="16"/>
                <w:szCs w:val="16"/>
                <w:lang w:val="en-US"/>
              </w:rPr>
              <w:t>Map background</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changing the background layers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3920A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3920A6">
            <w:pPr>
              <w:spacing w:after="0"/>
              <w:rPr>
                <w:lang w:val="en-US"/>
              </w:rPr>
            </w:pPr>
            <w:r>
              <w:rPr>
                <w:i/>
                <w:color w:val="548DD4"/>
                <w:sz w:val="16"/>
                <w:szCs w:val="16"/>
              </w:rPr>
              <w:t>NGEO-WEBC-PFC-0090</w:t>
            </w:r>
          </w:p>
        </w:tc>
        <w:tc>
          <w:tcPr>
            <w:tcW w:w="6520" w:type="dxa"/>
            <w:gridSpan w:val="3"/>
            <w:tcBorders>
              <w:left w:val="single" w:sz="2" w:space="0" w:color="auto"/>
            </w:tcBorders>
            <w:shd w:val="clear" w:color="auto" w:fill="auto"/>
          </w:tcPr>
          <w:p w:rsidR="003920A6" w:rsidRPr="00100149" w:rsidRDefault="003920A6" w:rsidP="00F55D66">
            <w:pPr>
              <w:pStyle w:val="Paragraphedeliste"/>
              <w:numPr>
                <w:ilvl w:val="0"/>
                <w:numId w:val="12"/>
              </w:numPr>
              <w:spacing w:after="0"/>
              <w:rPr>
                <w:rFonts w:cstheme="minorHAnsi"/>
                <w:szCs w:val="18"/>
              </w:rPr>
            </w:pPr>
            <w:r>
              <w:rPr>
                <w:rFonts w:cstheme="minorHAnsi"/>
                <w:szCs w:val="18"/>
              </w:rPr>
              <w:t>The map background can be changed</w:t>
            </w:r>
          </w:p>
        </w:tc>
      </w:tr>
    </w:tbl>
    <w:p w:rsidR="003920A6" w:rsidRDefault="003920A6" w:rsidP="003920A6"/>
    <w:p w:rsidR="003920A6" w:rsidRPr="000202B0" w:rsidRDefault="003920A6" w:rsidP="003920A6">
      <w:pPr>
        <w:pStyle w:val="Titre3"/>
      </w:pPr>
      <w:bookmarkStart w:id="5558" w:name="_Toc348082190"/>
      <w:r>
        <w:t>NGEO-WEBC-VTC-0095</w:t>
      </w:r>
      <w:r w:rsidRPr="000202B0">
        <w:t>:</w:t>
      </w:r>
      <w:r>
        <w:t xml:space="preserve"> Map data layers</w:t>
      </w:r>
      <w:bookmarkEnd w:id="555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920A6" w:rsidRPr="008C4ACA" w:rsidTr="00F55D66">
        <w:tc>
          <w:tcPr>
            <w:tcW w:w="8613" w:type="dxa"/>
            <w:gridSpan w:val="5"/>
            <w:tcBorders>
              <w:top w:val="single" w:sz="2" w:space="0" w:color="auto"/>
              <w:bottom w:val="single" w:sz="6" w:space="0" w:color="auto"/>
            </w:tcBorders>
            <w:shd w:val="clear" w:color="auto" w:fill="548DD4" w:themeFill="text2" w:themeFillTint="99"/>
          </w:tcPr>
          <w:p w:rsidR="003920A6" w:rsidRPr="0056181B" w:rsidRDefault="003920A6" w:rsidP="00F55D66">
            <w:pPr>
              <w:spacing w:after="0"/>
              <w:jc w:val="center"/>
              <w:rPr>
                <w:b/>
                <w:i/>
                <w:color w:val="FFFFFF"/>
                <w:szCs w:val="18"/>
                <w:lang w:val="en-US"/>
              </w:rPr>
            </w:pPr>
            <w:r>
              <w:rPr>
                <w:b/>
                <w:i/>
                <w:color w:val="FFFFFF"/>
                <w:szCs w:val="18"/>
                <w:lang w:val="en-US"/>
              </w:rPr>
              <w:t>NGEO VALIDATION TEST  CASE</w:t>
            </w:r>
          </w:p>
        </w:tc>
      </w:tr>
      <w:tr w:rsidR="003920A6" w:rsidRPr="008C4ACA" w:rsidTr="00F55D66">
        <w:tc>
          <w:tcPr>
            <w:tcW w:w="1607"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3920A6" w:rsidRPr="00544FC8" w:rsidRDefault="003920A6" w:rsidP="003920A6">
            <w:pPr>
              <w:spacing w:after="0"/>
              <w:rPr>
                <w:i/>
                <w:color w:val="548DD4"/>
                <w:sz w:val="16"/>
                <w:szCs w:val="16"/>
              </w:rPr>
            </w:pPr>
            <w:r>
              <w:rPr>
                <w:i/>
                <w:color w:val="548DD4"/>
                <w:sz w:val="16"/>
                <w:szCs w:val="16"/>
              </w:rPr>
              <w:t>NGEO-WEBC-VTC-0095</w:t>
            </w:r>
          </w:p>
        </w:tc>
        <w:tc>
          <w:tcPr>
            <w:tcW w:w="1134" w:type="dxa"/>
            <w:tcBorders>
              <w:top w:val="single" w:sz="6" w:space="0" w:color="auto"/>
            </w:tcBorders>
            <w:shd w:val="clear" w:color="auto" w:fill="548DD4" w:themeFill="text2" w:themeFillTint="99"/>
          </w:tcPr>
          <w:p w:rsidR="003920A6" w:rsidRPr="00544FC8" w:rsidRDefault="003920A6"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3920A6" w:rsidRPr="0056181B" w:rsidRDefault="003920A6" w:rsidP="003920A6">
            <w:pPr>
              <w:spacing w:after="0"/>
              <w:rPr>
                <w:i/>
                <w:color w:val="548DD4"/>
                <w:sz w:val="16"/>
                <w:szCs w:val="16"/>
                <w:lang w:val="en-US"/>
              </w:rPr>
            </w:pPr>
            <w:r>
              <w:rPr>
                <w:i/>
                <w:color w:val="548DD4"/>
                <w:sz w:val="16"/>
                <w:szCs w:val="16"/>
                <w:lang w:val="en-US"/>
              </w:rPr>
              <w:t>Map data layers</w:t>
            </w:r>
          </w:p>
        </w:tc>
      </w:tr>
      <w:tr w:rsidR="003920A6" w:rsidRPr="00B17EAC" w:rsidTr="00F55D66">
        <w:tc>
          <w:tcPr>
            <w:tcW w:w="8613" w:type="dxa"/>
            <w:gridSpan w:val="5"/>
            <w:shd w:val="clear" w:color="auto" w:fill="A6A6A6"/>
          </w:tcPr>
          <w:p w:rsidR="003920A6" w:rsidRPr="00544FC8" w:rsidRDefault="003920A6" w:rsidP="00F55D66">
            <w:pPr>
              <w:spacing w:after="0"/>
              <w:rPr>
                <w:b/>
                <w:sz w:val="14"/>
                <w:szCs w:val="14"/>
              </w:rPr>
            </w:pPr>
            <w:r>
              <w:rPr>
                <w:b/>
                <w:sz w:val="14"/>
                <w:szCs w:val="14"/>
              </w:rPr>
              <w:t>Description and Objective</w:t>
            </w:r>
          </w:p>
        </w:tc>
      </w:tr>
      <w:tr w:rsidR="003920A6" w:rsidRPr="008C4ACA" w:rsidTr="00F55D66">
        <w:trPr>
          <w:trHeight w:val="113"/>
        </w:trPr>
        <w:tc>
          <w:tcPr>
            <w:tcW w:w="8613" w:type="dxa"/>
            <w:gridSpan w:val="5"/>
            <w:shd w:val="clear" w:color="auto" w:fill="auto"/>
          </w:tcPr>
          <w:p w:rsidR="003920A6" w:rsidRPr="0056181B" w:rsidRDefault="003920A6" w:rsidP="003920A6">
            <w:pPr>
              <w:spacing w:after="0"/>
              <w:rPr>
                <w:i/>
                <w:color w:val="548DD4"/>
                <w:sz w:val="16"/>
                <w:szCs w:val="16"/>
                <w:lang w:val="en-US"/>
              </w:rPr>
            </w:pPr>
            <w:r w:rsidRPr="005E1E95">
              <w:rPr>
                <w:i/>
                <w:color w:val="548DD4"/>
                <w:sz w:val="16"/>
                <w:szCs w:val="16"/>
                <w:lang w:val="en-US"/>
              </w:rPr>
              <w:t>The design of this test deals with</w:t>
            </w:r>
            <w:r>
              <w:rPr>
                <w:i/>
                <w:color w:val="548DD4"/>
                <w:sz w:val="16"/>
                <w:szCs w:val="16"/>
                <w:lang w:val="en-US"/>
              </w:rPr>
              <w:t xml:space="preserve"> showing different data layers coming from public services on the web (WFS,GeoRSS,WMS)</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Inputs Specification</w:t>
            </w:r>
          </w:p>
        </w:tc>
      </w:tr>
      <w:tr w:rsidR="003920A6" w:rsidRPr="008C4ACA" w:rsidTr="00F55D66">
        <w:tc>
          <w:tcPr>
            <w:tcW w:w="8613" w:type="dxa"/>
            <w:gridSpan w:val="5"/>
            <w:shd w:val="clear" w:color="auto" w:fill="auto"/>
          </w:tcPr>
          <w:p w:rsidR="003920A6" w:rsidRPr="004A7054" w:rsidRDefault="003920A6"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Outputs Specification</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Environmental needs</w:t>
            </w:r>
          </w:p>
        </w:tc>
      </w:tr>
      <w:tr w:rsidR="003920A6" w:rsidRPr="00B17EAC" w:rsidTr="00F55D66">
        <w:tc>
          <w:tcPr>
            <w:tcW w:w="8613" w:type="dxa"/>
            <w:gridSpan w:val="5"/>
            <w:shd w:val="clear" w:color="auto" w:fill="auto"/>
          </w:tcPr>
          <w:p w:rsidR="003920A6" w:rsidRPr="005E1E95" w:rsidRDefault="003920A6"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Constraints</w:t>
            </w:r>
          </w:p>
        </w:tc>
      </w:tr>
      <w:tr w:rsidR="003920A6" w:rsidRPr="00B17EAC" w:rsidTr="00F55D66">
        <w:tc>
          <w:tcPr>
            <w:tcW w:w="8613" w:type="dxa"/>
            <w:gridSpan w:val="5"/>
            <w:shd w:val="clear" w:color="auto" w:fill="auto"/>
          </w:tcPr>
          <w:p w:rsidR="003920A6" w:rsidRPr="00544FC8" w:rsidRDefault="003920A6" w:rsidP="00F55D66">
            <w:pPr>
              <w:spacing w:after="0"/>
            </w:pPr>
            <w:r>
              <w:t>None</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sidRPr="005D1206">
              <w:rPr>
                <w:b/>
                <w:sz w:val="14"/>
                <w:szCs w:val="14"/>
              </w:rPr>
              <w:t>Dependencies</w:t>
            </w:r>
          </w:p>
        </w:tc>
      </w:tr>
      <w:tr w:rsidR="003920A6" w:rsidRPr="004E5884" w:rsidTr="00F55D66">
        <w:tc>
          <w:tcPr>
            <w:tcW w:w="8613" w:type="dxa"/>
            <w:gridSpan w:val="5"/>
            <w:shd w:val="clear" w:color="auto" w:fill="auto"/>
          </w:tcPr>
          <w:p w:rsidR="003920A6" w:rsidRPr="004E5884" w:rsidRDefault="003920A6" w:rsidP="00F55D66">
            <w:pPr>
              <w:spacing w:after="0"/>
              <w:rPr>
                <w:lang w:val="en-US"/>
              </w:rPr>
            </w:pPr>
            <w:r>
              <w:rPr>
                <w:i/>
                <w:color w:val="548DD4"/>
                <w:sz w:val="18"/>
                <w:szCs w:val="18"/>
              </w:rPr>
              <w:t>NGEO-WEBC-VTC-001</w:t>
            </w:r>
            <w:r w:rsidRPr="00801651">
              <w:rPr>
                <w:i/>
                <w:color w:val="548DD4"/>
                <w:sz w:val="18"/>
                <w:szCs w:val="18"/>
              </w:rPr>
              <w:t>0</w:t>
            </w:r>
            <w:r>
              <w:rPr>
                <w:i/>
                <w:color w:val="548DD4"/>
                <w:sz w:val="18"/>
                <w:szCs w:val="18"/>
              </w:rPr>
              <w:t xml:space="preserve"> have already been fulfilled.</w:t>
            </w:r>
          </w:p>
        </w:tc>
      </w:tr>
      <w:tr w:rsidR="003920A6" w:rsidRPr="00B17EAC" w:rsidTr="00F55D66">
        <w:tc>
          <w:tcPr>
            <w:tcW w:w="8613" w:type="dxa"/>
            <w:gridSpan w:val="5"/>
            <w:shd w:val="clear" w:color="auto" w:fill="A6A6A6"/>
          </w:tcPr>
          <w:p w:rsidR="003920A6" w:rsidRPr="00544FC8" w:rsidRDefault="003920A6" w:rsidP="00F55D66">
            <w:pPr>
              <w:spacing w:after="0"/>
              <w:rPr>
                <w:sz w:val="14"/>
                <w:szCs w:val="14"/>
              </w:rPr>
            </w:pPr>
            <w:r>
              <w:rPr>
                <w:b/>
                <w:sz w:val="14"/>
                <w:szCs w:val="14"/>
              </w:rPr>
              <w:t>Pass/Fail Criteria</w:t>
            </w:r>
          </w:p>
        </w:tc>
      </w:tr>
      <w:tr w:rsidR="003920A6" w:rsidRPr="008C4ACA" w:rsidTr="00F55D66">
        <w:trPr>
          <w:trHeight w:val="258"/>
        </w:trPr>
        <w:tc>
          <w:tcPr>
            <w:tcW w:w="2093" w:type="dxa"/>
            <w:gridSpan w:val="2"/>
            <w:tcBorders>
              <w:right w:val="single" w:sz="2" w:space="0" w:color="auto"/>
            </w:tcBorders>
            <w:shd w:val="clear" w:color="auto" w:fill="auto"/>
          </w:tcPr>
          <w:p w:rsidR="003920A6" w:rsidRPr="0056181B" w:rsidRDefault="003920A6" w:rsidP="00F55D66">
            <w:pPr>
              <w:spacing w:after="0"/>
              <w:rPr>
                <w:lang w:val="en-US"/>
              </w:rPr>
            </w:pPr>
            <w:r>
              <w:rPr>
                <w:i/>
                <w:color w:val="548DD4"/>
                <w:sz w:val="16"/>
                <w:szCs w:val="16"/>
              </w:rPr>
              <w:t>NGEO-WEBC-PFC-0095</w:t>
            </w:r>
          </w:p>
        </w:tc>
        <w:tc>
          <w:tcPr>
            <w:tcW w:w="6520" w:type="dxa"/>
            <w:gridSpan w:val="3"/>
            <w:tcBorders>
              <w:left w:val="single" w:sz="2" w:space="0" w:color="auto"/>
            </w:tcBorders>
            <w:shd w:val="clear" w:color="auto" w:fill="auto"/>
          </w:tcPr>
          <w:p w:rsidR="003920A6" w:rsidRPr="00100149" w:rsidRDefault="00A35EFF" w:rsidP="00F55D66">
            <w:pPr>
              <w:pStyle w:val="Paragraphedeliste"/>
              <w:numPr>
                <w:ilvl w:val="0"/>
                <w:numId w:val="12"/>
              </w:numPr>
              <w:spacing w:after="0"/>
              <w:rPr>
                <w:rFonts w:cstheme="minorHAnsi"/>
                <w:szCs w:val="18"/>
              </w:rPr>
            </w:pPr>
            <w:r>
              <w:rPr>
                <w:rFonts w:cstheme="minorHAnsi"/>
                <w:szCs w:val="18"/>
              </w:rPr>
              <w:t>GeoRSS</w:t>
            </w:r>
            <w:r w:rsidR="00622017">
              <w:rPr>
                <w:rFonts w:cstheme="minorHAnsi"/>
                <w:szCs w:val="18"/>
              </w:rPr>
              <w:t>/WFS/WMS</w:t>
            </w:r>
            <w:r>
              <w:rPr>
                <w:rFonts w:cstheme="minorHAnsi"/>
                <w:szCs w:val="18"/>
              </w:rPr>
              <w:t xml:space="preserve"> data is displayed</w:t>
            </w:r>
          </w:p>
        </w:tc>
      </w:tr>
    </w:tbl>
    <w:p w:rsidR="000A7C4E" w:rsidRPr="000202B0" w:rsidRDefault="000A7C4E" w:rsidP="000A7C4E">
      <w:pPr>
        <w:pStyle w:val="Titre3"/>
      </w:pPr>
      <w:bookmarkStart w:id="5559" w:name="_Toc348082191"/>
      <w:r>
        <w:t>NGEO-WEBC-VTC-0100</w:t>
      </w:r>
      <w:r w:rsidRPr="000202B0">
        <w:t>:</w:t>
      </w:r>
      <w:r>
        <w:t xml:space="preserve"> Map navigation and selection</w:t>
      </w:r>
      <w:bookmarkEnd w:id="555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0A7C4E" w:rsidRPr="008C4ACA" w:rsidTr="00F55D66">
        <w:tc>
          <w:tcPr>
            <w:tcW w:w="8613" w:type="dxa"/>
            <w:gridSpan w:val="5"/>
            <w:tcBorders>
              <w:top w:val="single" w:sz="2" w:space="0" w:color="auto"/>
              <w:bottom w:val="single" w:sz="6" w:space="0" w:color="auto"/>
            </w:tcBorders>
            <w:shd w:val="clear" w:color="auto" w:fill="548DD4" w:themeFill="text2" w:themeFillTint="99"/>
          </w:tcPr>
          <w:p w:rsidR="000A7C4E" w:rsidRPr="0056181B" w:rsidRDefault="000A7C4E" w:rsidP="00F55D66">
            <w:pPr>
              <w:spacing w:after="0"/>
              <w:jc w:val="center"/>
              <w:rPr>
                <w:b/>
                <w:i/>
                <w:color w:val="FFFFFF"/>
                <w:szCs w:val="18"/>
                <w:lang w:val="en-US"/>
              </w:rPr>
            </w:pPr>
            <w:r>
              <w:rPr>
                <w:b/>
                <w:i/>
                <w:color w:val="FFFFFF"/>
                <w:szCs w:val="18"/>
                <w:lang w:val="en-US"/>
              </w:rPr>
              <w:t>NGEO VALIDATION TEST  CASE</w:t>
            </w:r>
          </w:p>
        </w:tc>
      </w:tr>
      <w:tr w:rsidR="000A7C4E" w:rsidRPr="008C4ACA" w:rsidTr="00F55D66">
        <w:tc>
          <w:tcPr>
            <w:tcW w:w="1607"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0A7C4E" w:rsidRPr="00544FC8" w:rsidRDefault="000A7C4E">
            <w:pPr>
              <w:spacing w:after="0"/>
              <w:rPr>
                <w:i/>
                <w:color w:val="548DD4"/>
                <w:sz w:val="16"/>
                <w:szCs w:val="16"/>
              </w:rPr>
            </w:pPr>
            <w:r>
              <w:rPr>
                <w:i/>
                <w:color w:val="548DD4"/>
                <w:sz w:val="16"/>
                <w:szCs w:val="16"/>
              </w:rPr>
              <w:t>NGEO-WEBC-VTC-0</w:t>
            </w:r>
            <w:r w:rsidR="001A4677">
              <w:rPr>
                <w:i/>
                <w:color w:val="548DD4"/>
                <w:sz w:val="16"/>
                <w:szCs w:val="16"/>
              </w:rPr>
              <w:t>100</w:t>
            </w:r>
          </w:p>
        </w:tc>
        <w:tc>
          <w:tcPr>
            <w:tcW w:w="1134" w:type="dxa"/>
            <w:tcBorders>
              <w:top w:val="single" w:sz="6" w:space="0" w:color="auto"/>
            </w:tcBorders>
            <w:shd w:val="clear" w:color="auto" w:fill="548DD4" w:themeFill="text2" w:themeFillTint="99"/>
          </w:tcPr>
          <w:p w:rsidR="000A7C4E" w:rsidRPr="00544FC8" w:rsidRDefault="000A7C4E" w:rsidP="00F55D66">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0A7C4E" w:rsidRPr="0056181B" w:rsidRDefault="000A7C4E">
            <w:pPr>
              <w:spacing w:after="0"/>
              <w:rPr>
                <w:i/>
                <w:color w:val="548DD4"/>
                <w:sz w:val="16"/>
                <w:szCs w:val="16"/>
                <w:lang w:val="en-US"/>
              </w:rPr>
            </w:pPr>
            <w:r>
              <w:rPr>
                <w:i/>
                <w:color w:val="548DD4"/>
                <w:sz w:val="16"/>
                <w:szCs w:val="16"/>
                <w:lang w:val="en-US"/>
              </w:rPr>
              <w:t xml:space="preserve">Map </w:t>
            </w:r>
            <w:r w:rsidR="001A4677">
              <w:rPr>
                <w:i/>
                <w:color w:val="548DD4"/>
                <w:sz w:val="16"/>
                <w:szCs w:val="16"/>
                <w:lang w:val="en-US"/>
              </w:rPr>
              <w:t>navigation and selection</w:t>
            </w:r>
          </w:p>
        </w:tc>
      </w:tr>
      <w:tr w:rsidR="000A7C4E" w:rsidRPr="00B17EAC" w:rsidTr="00F55D66">
        <w:tc>
          <w:tcPr>
            <w:tcW w:w="8613" w:type="dxa"/>
            <w:gridSpan w:val="5"/>
            <w:shd w:val="clear" w:color="auto" w:fill="A6A6A6"/>
          </w:tcPr>
          <w:p w:rsidR="000A7C4E" w:rsidRPr="00544FC8" w:rsidRDefault="000A7C4E" w:rsidP="00F55D66">
            <w:pPr>
              <w:spacing w:after="0"/>
              <w:rPr>
                <w:b/>
                <w:sz w:val="14"/>
                <w:szCs w:val="14"/>
              </w:rPr>
            </w:pPr>
            <w:r>
              <w:rPr>
                <w:b/>
                <w:sz w:val="14"/>
                <w:szCs w:val="14"/>
              </w:rPr>
              <w:t>Description and Objective</w:t>
            </w:r>
          </w:p>
        </w:tc>
      </w:tr>
      <w:tr w:rsidR="000A7C4E" w:rsidRPr="008C4ACA" w:rsidTr="00F55D66">
        <w:trPr>
          <w:trHeight w:val="113"/>
        </w:trPr>
        <w:tc>
          <w:tcPr>
            <w:tcW w:w="8613" w:type="dxa"/>
            <w:gridSpan w:val="5"/>
            <w:shd w:val="clear" w:color="auto" w:fill="auto"/>
          </w:tcPr>
          <w:p w:rsidR="000A7C4E" w:rsidRPr="0056181B" w:rsidRDefault="001A4677">
            <w:pPr>
              <w:spacing w:after="0"/>
              <w:rPr>
                <w:i/>
                <w:color w:val="548DD4"/>
                <w:sz w:val="16"/>
                <w:szCs w:val="16"/>
                <w:lang w:val="en-US"/>
              </w:rPr>
            </w:pPr>
            <w:proofErr w:type="gramStart"/>
            <w:r w:rsidRPr="005E1E95">
              <w:rPr>
                <w:i/>
                <w:color w:val="548DD4"/>
                <w:sz w:val="16"/>
                <w:szCs w:val="16"/>
                <w:lang w:val="en-US"/>
              </w:rPr>
              <w:t>The</w:t>
            </w:r>
            <w:r>
              <w:rPr>
                <w:i/>
                <w:color w:val="548DD4"/>
                <w:sz w:val="16"/>
                <w:szCs w:val="16"/>
                <w:lang w:val="en-US"/>
              </w:rPr>
              <w:t xml:space="preserve">  test</w:t>
            </w:r>
            <w:proofErr w:type="gramEnd"/>
            <w:r>
              <w:rPr>
                <w:i/>
                <w:color w:val="548DD4"/>
                <w:sz w:val="16"/>
                <w:szCs w:val="16"/>
                <w:lang w:val="en-US"/>
              </w:rPr>
              <w:t xml:space="preserve"> deals with the navigation and selection of products in the map.  </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Inputs Specification</w:t>
            </w:r>
          </w:p>
        </w:tc>
      </w:tr>
      <w:tr w:rsidR="000A7C4E" w:rsidRPr="008C4ACA" w:rsidTr="00F55D66">
        <w:tc>
          <w:tcPr>
            <w:tcW w:w="8613" w:type="dxa"/>
            <w:gridSpan w:val="5"/>
            <w:shd w:val="clear" w:color="auto" w:fill="auto"/>
          </w:tcPr>
          <w:p w:rsidR="000A7C4E" w:rsidRDefault="000A7C4E" w:rsidP="00F55D66">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7D30D8" w:rsidRPr="004A7054" w:rsidRDefault="007D30D8">
            <w:pPr>
              <w:spacing w:after="0"/>
              <w:rPr>
                <w:lang w:val="en-US"/>
              </w:rPr>
            </w:pPr>
            <w:r w:rsidRPr="00180929">
              <w:rPr>
                <w:lang w:val="en-US"/>
              </w:rPr>
              <w:t>NGEO-WEBC-VTC-00</w:t>
            </w:r>
            <w:r>
              <w:rPr>
                <w:lang w:val="en-US"/>
              </w:rPr>
              <w:t>5</w:t>
            </w:r>
            <w:r w:rsidRPr="00180929">
              <w:rPr>
                <w:lang w:val="en-US"/>
              </w:rPr>
              <w:t>0</w:t>
            </w:r>
            <w:r>
              <w:rPr>
                <w:lang w:val="en-US"/>
              </w:rPr>
              <w:t xml:space="preserve"> </w:t>
            </w:r>
            <w:r w:rsidRPr="00180929">
              <w:rPr>
                <w:lang w:val="en-US"/>
              </w:rPr>
              <w:t xml:space="preserve">has </w:t>
            </w:r>
            <w:r>
              <w:rPr>
                <w:lang w:val="en-US"/>
              </w:rPr>
              <w:t xml:space="preserve">been </w:t>
            </w:r>
            <w:r w:rsidR="00FE4221">
              <w:rPr>
                <w:lang w:val="en-US"/>
              </w:rPr>
              <w:t>done:</w:t>
            </w:r>
            <w:r>
              <w:rPr>
                <w:lang w:val="en-US"/>
              </w:rPr>
              <w:t xml:space="preserve"> search results are already displayed in the map.</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Outputs Specification</w:t>
            </w:r>
          </w:p>
        </w:tc>
      </w:tr>
      <w:tr w:rsidR="000A7C4E" w:rsidRPr="00B17EAC" w:rsidTr="00F55D66">
        <w:tc>
          <w:tcPr>
            <w:tcW w:w="8613" w:type="dxa"/>
            <w:gridSpan w:val="5"/>
            <w:shd w:val="clear" w:color="auto" w:fill="auto"/>
          </w:tcPr>
          <w:p w:rsidR="000A7C4E" w:rsidRPr="00544FC8" w:rsidRDefault="000A7C4E" w:rsidP="00F55D66">
            <w:pPr>
              <w:spacing w:after="0"/>
            </w:pPr>
            <w:r>
              <w:lastRenderedPageBreak/>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Environmental needs</w:t>
            </w:r>
          </w:p>
        </w:tc>
      </w:tr>
      <w:tr w:rsidR="000A7C4E" w:rsidRPr="00B17EAC" w:rsidTr="00F55D66">
        <w:tc>
          <w:tcPr>
            <w:tcW w:w="8613" w:type="dxa"/>
            <w:gridSpan w:val="5"/>
            <w:shd w:val="clear" w:color="auto" w:fill="auto"/>
          </w:tcPr>
          <w:p w:rsidR="000A7C4E" w:rsidRPr="005E1E95" w:rsidRDefault="000A7C4E" w:rsidP="00F55D66">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Constraints</w:t>
            </w:r>
          </w:p>
        </w:tc>
      </w:tr>
      <w:tr w:rsidR="000A7C4E" w:rsidRPr="00B17EAC" w:rsidTr="00F55D66">
        <w:tc>
          <w:tcPr>
            <w:tcW w:w="8613" w:type="dxa"/>
            <w:gridSpan w:val="5"/>
            <w:shd w:val="clear" w:color="auto" w:fill="auto"/>
          </w:tcPr>
          <w:p w:rsidR="000A7C4E" w:rsidRPr="00544FC8" w:rsidRDefault="000A7C4E" w:rsidP="00F55D66">
            <w:pPr>
              <w:spacing w:after="0"/>
            </w:pPr>
            <w:r>
              <w:t>None</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sidRPr="005D1206">
              <w:rPr>
                <w:b/>
                <w:sz w:val="14"/>
                <w:szCs w:val="14"/>
              </w:rPr>
              <w:t>Dependencies</w:t>
            </w:r>
          </w:p>
        </w:tc>
      </w:tr>
      <w:tr w:rsidR="000A7C4E" w:rsidRPr="004E5884" w:rsidTr="00F55D66">
        <w:tc>
          <w:tcPr>
            <w:tcW w:w="8613" w:type="dxa"/>
            <w:gridSpan w:val="5"/>
            <w:shd w:val="clear" w:color="auto" w:fill="auto"/>
          </w:tcPr>
          <w:p w:rsidR="000A7C4E" w:rsidRDefault="000A7C4E">
            <w:pPr>
              <w:spacing w:after="0"/>
              <w:rPr>
                <w:i/>
                <w:color w:val="548DD4"/>
                <w:sz w:val="18"/>
                <w:szCs w:val="18"/>
              </w:rPr>
            </w:pPr>
            <w:r>
              <w:rPr>
                <w:i/>
                <w:color w:val="548DD4"/>
                <w:sz w:val="18"/>
                <w:szCs w:val="18"/>
              </w:rPr>
              <w:t>NGEO-WEBC-VTC-001</w:t>
            </w:r>
            <w:r w:rsidRPr="00801651">
              <w:rPr>
                <w:i/>
                <w:color w:val="548DD4"/>
                <w:sz w:val="18"/>
                <w:szCs w:val="18"/>
              </w:rPr>
              <w:t>0</w:t>
            </w:r>
          </w:p>
          <w:p w:rsidR="00F55D66" w:rsidRPr="008C18FD" w:rsidRDefault="00F55D66">
            <w:pPr>
              <w:spacing w:after="0"/>
            </w:pPr>
            <w:r>
              <w:rPr>
                <w:i/>
                <w:color w:val="548DD4"/>
                <w:sz w:val="18"/>
                <w:szCs w:val="18"/>
              </w:rPr>
              <w:t>NGEO-WEBC-VTC-005</w:t>
            </w:r>
            <w:r w:rsidRPr="00801651">
              <w:rPr>
                <w:i/>
                <w:color w:val="548DD4"/>
                <w:sz w:val="18"/>
                <w:szCs w:val="18"/>
              </w:rPr>
              <w:t>0</w:t>
            </w:r>
          </w:p>
        </w:tc>
      </w:tr>
      <w:tr w:rsidR="000A7C4E" w:rsidRPr="00B17EAC" w:rsidTr="00F55D66">
        <w:tc>
          <w:tcPr>
            <w:tcW w:w="8613" w:type="dxa"/>
            <w:gridSpan w:val="5"/>
            <w:shd w:val="clear" w:color="auto" w:fill="A6A6A6"/>
          </w:tcPr>
          <w:p w:rsidR="000A7C4E" w:rsidRPr="00544FC8" w:rsidRDefault="000A7C4E" w:rsidP="00F55D66">
            <w:pPr>
              <w:spacing w:after="0"/>
              <w:rPr>
                <w:sz w:val="14"/>
                <w:szCs w:val="14"/>
              </w:rPr>
            </w:pPr>
            <w:r>
              <w:rPr>
                <w:b/>
                <w:sz w:val="14"/>
                <w:szCs w:val="14"/>
              </w:rPr>
              <w:t>Pass/Fail Criteria</w:t>
            </w:r>
          </w:p>
        </w:tc>
      </w:tr>
      <w:tr w:rsidR="000A7C4E" w:rsidRPr="008C4ACA" w:rsidTr="00F55D66">
        <w:trPr>
          <w:trHeight w:val="258"/>
        </w:trPr>
        <w:tc>
          <w:tcPr>
            <w:tcW w:w="2093" w:type="dxa"/>
            <w:gridSpan w:val="2"/>
            <w:tcBorders>
              <w:right w:val="single" w:sz="2" w:space="0" w:color="auto"/>
            </w:tcBorders>
            <w:shd w:val="clear" w:color="auto" w:fill="auto"/>
          </w:tcPr>
          <w:p w:rsidR="000A7C4E" w:rsidRPr="0056181B" w:rsidRDefault="000A7C4E">
            <w:pPr>
              <w:spacing w:after="0"/>
              <w:rPr>
                <w:lang w:val="en-US"/>
              </w:rPr>
            </w:pPr>
            <w:r>
              <w:rPr>
                <w:i/>
                <w:color w:val="548DD4"/>
                <w:sz w:val="16"/>
                <w:szCs w:val="16"/>
              </w:rPr>
              <w:t>NGEO-WEBC-PFC-0</w:t>
            </w:r>
            <w:r w:rsidR="00F55D66">
              <w:rPr>
                <w:i/>
                <w:color w:val="548DD4"/>
                <w:sz w:val="16"/>
                <w:szCs w:val="16"/>
              </w:rPr>
              <w:t>100</w:t>
            </w:r>
          </w:p>
        </w:tc>
        <w:tc>
          <w:tcPr>
            <w:tcW w:w="6520" w:type="dxa"/>
            <w:gridSpan w:val="3"/>
            <w:tcBorders>
              <w:left w:val="single" w:sz="2" w:space="0" w:color="auto"/>
            </w:tcBorders>
            <w:shd w:val="clear" w:color="auto" w:fill="auto"/>
          </w:tcPr>
          <w:p w:rsidR="000A7C4E" w:rsidRPr="00A44929" w:rsidRDefault="004C2921" w:rsidP="008C18FD">
            <w:pPr>
              <w:spacing w:after="0"/>
              <w:rPr>
                <w:rFonts w:cstheme="minorHAnsi"/>
                <w:szCs w:val="18"/>
              </w:rPr>
            </w:pPr>
            <w:ins w:id="5560" w:author="Lavignotte Fabien" w:date="2013-02-08T14:57:00Z">
              <w:r>
                <w:rPr>
                  <w:rFonts w:cstheme="minorHAnsi"/>
                  <w:szCs w:val="18"/>
                </w:rPr>
                <w:t>Navigate in the map 2D and 3D with the mouse</w:t>
              </w:r>
            </w:ins>
          </w:p>
        </w:tc>
      </w:tr>
      <w:tr w:rsidR="004C2921" w:rsidRPr="008C4ACA" w:rsidTr="00F55D66">
        <w:trPr>
          <w:trHeight w:val="258"/>
          <w:ins w:id="5561" w:author="Lavignotte Fabien" w:date="2013-02-08T14:57:00Z"/>
        </w:trPr>
        <w:tc>
          <w:tcPr>
            <w:tcW w:w="2093" w:type="dxa"/>
            <w:gridSpan w:val="2"/>
            <w:tcBorders>
              <w:right w:val="single" w:sz="2" w:space="0" w:color="auto"/>
            </w:tcBorders>
            <w:shd w:val="clear" w:color="auto" w:fill="auto"/>
          </w:tcPr>
          <w:p w:rsidR="004C2921" w:rsidRDefault="004C2921">
            <w:pPr>
              <w:spacing w:after="0"/>
              <w:rPr>
                <w:ins w:id="5562" w:author="Lavignotte Fabien" w:date="2013-02-08T14:57:00Z"/>
                <w:i/>
                <w:color w:val="548DD4"/>
                <w:sz w:val="16"/>
                <w:szCs w:val="16"/>
              </w:rPr>
            </w:pPr>
            <w:ins w:id="5563" w:author="Lavignotte Fabien" w:date="2013-02-08T14:57:00Z">
              <w:r>
                <w:rPr>
                  <w:i/>
                  <w:color w:val="548DD4"/>
                  <w:sz w:val="16"/>
                  <w:szCs w:val="16"/>
                </w:rPr>
                <w:t>NGEO-WEBC-PFC-0105</w:t>
              </w:r>
            </w:ins>
          </w:p>
        </w:tc>
        <w:tc>
          <w:tcPr>
            <w:tcW w:w="6520" w:type="dxa"/>
            <w:gridSpan w:val="3"/>
            <w:tcBorders>
              <w:left w:val="single" w:sz="2" w:space="0" w:color="auto"/>
            </w:tcBorders>
            <w:shd w:val="clear" w:color="auto" w:fill="auto"/>
          </w:tcPr>
          <w:p w:rsidR="004C2921" w:rsidRDefault="004C2921" w:rsidP="008C18FD">
            <w:pPr>
              <w:spacing w:after="0"/>
              <w:rPr>
                <w:ins w:id="5564" w:author="Lavignotte Fabien" w:date="2013-02-08T14:57:00Z"/>
                <w:rFonts w:cstheme="minorHAnsi"/>
                <w:szCs w:val="18"/>
              </w:rPr>
            </w:pPr>
            <w:ins w:id="5565" w:author="Lavignotte Fabien" w:date="2013-02-08T14:57:00Z">
              <w:r>
                <w:rPr>
                  <w:rFonts w:cstheme="minorHAnsi"/>
                  <w:szCs w:val="18"/>
                </w:rPr>
                <w:t>Select one product in the map</w:t>
              </w:r>
            </w:ins>
          </w:p>
        </w:tc>
      </w:tr>
      <w:tr w:rsidR="004C2921" w:rsidRPr="008C4ACA" w:rsidTr="00F55D66">
        <w:trPr>
          <w:trHeight w:val="258"/>
          <w:ins w:id="5566" w:author="Lavignotte Fabien" w:date="2013-02-08T14:57:00Z"/>
        </w:trPr>
        <w:tc>
          <w:tcPr>
            <w:tcW w:w="2093" w:type="dxa"/>
            <w:gridSpan w:val="2"/>
            <w:tcBorders>
              <w:right w:val="single" w:sz="2" w:space="0" w:color="auto"/>
            </w:tcBorders>
            <w:shd w:val="clear" w:color="auto" w:fill="auto"/>
          </w:tcPr>
          <w:p w:rsidR="004C2921" w:rsidRDefault="004C2921">
            <w:pPr>
              <w:spacing w:after="0"/>
              <w:rPr>
                <w:ins w:id="5567" w:author="Lavignotte Fabien" w:date="2013-02-08T14:57:00Z"/>
                <w:i/>
                <w:color w:val="548DD4"/>
                <w:sz w:val="16"/>
                <w:szCs w:val="16"/>
              </w:rPr>
            </w:pPr>
            <w:ins w:id="5568" w:author="Lavignotte Fabien" w:date="2013-02-08T14:57:00Z">
              <w:r>
                <w:rPr>
                  <w:i/>
                  <w:color w:val="548DD4"/>
                  <w:sz w:val="16"/>
                  <w:szCs w:val="16"/>
                </w:rPr>
                <w:t>NGEO-WEBC-PFC-0107</w:t>
              </w:r>
            </w:ins>
          </w:p>
        </w:tc>
        <w:tc>
          <w:tcPr>
            <w:tcW w:w="6520" w:type="dxa"/>
            <w:gridSpan w:val="3"/>
            <w:tcBorders>
              <w:left w:val="single" w:sz="2" w:space="0" w:color="auto"/>
            </w:tcBorders>
            <w:shd w:val="clear" w:color="auto" w:fill="auto"/>
          </w:tcPr>
          <w:p w:rsidR="004C2921" w:rsidRDefault="004C2921" w:rsidP="008C18FD">
            <w:pPr>
              <w:spacing w:after="0"/>
              <w:rPr>
                <w:ins w:id="5569" w:author="Lavignotte Fabien" w:date="2013-02-08T14:57:00Z"/>
                <w:rFonts w:cstheme="minorHAnsi"/>
                <w:szCs w:val="18"/>
              </w:rPr>
            </w:pPr>
            <w:ins w:id="5570" w:author="Lavignotte Fabien" w:date="2013-02-08T14:57:00Z">
              <w:r>
                <w:rPr>
                  <w:rFonts w:cstheme="minorHAnsi"/>
                  <w:szCs w:val="18"/>
                </w:rPr>
                <w:t>Select a stack of products in the map</w:t>
              </w:r>
            </w:ins>
          </w:p>
        </w:tc>
      </w:tr>
    </w:tbl>
    <w:p w:rsidR="00A44929" w:rsidRPr="000202B0" w:rsidRDefault="00A44929" w:rsidP="00A44929">
      <w:pPr>
        <w:pStyle w:val="Titre3"/>
      </w:pPr>
      <w:bookmarkStart w:id="5571" w:name="_Toc348082192"/>
      <w:r>
        <w:t>NGEO-WEBC-VTC-0110</w:t>
      </w:r>
      <w:r w:rsidRPr="000202B0">
        <w:t>:</w:t>
      </w:r>
      <w:r>
        <w:t xml:space="preserve"> Simple data access request</w:t>
      </w:r>
      <w:bookmarkEnd w:id="557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A44929" w:rsidRPr="008C4ACA" w:rsidTr="00A44929">
        <w:tc>
          <w:tcPr>
            <w:tcW w:w="8613" w:type="dxa"/>
            <w:gridSpan w:val="5"/>
            <w:tcBorders>
              <w:top w:val="single" w:sz="2" w:space="0" w:color="auto"/>
              <w:bottom w:val="single" w:sz="6" w:space="0" w:color="auto"/>
            </w:tcBorders>
            <w:shd w:val="clear" w:color="auto" w:fill="548DD4" w:themeFill="text2" w:themeFillTint="99"/>
          </w:tcPr>
          <w:p w:rsidR="00A44929" w:rsidRPr="0056181B" w:rsidRDefault="00A44929" w:rsidP="00A44929">
            <w:pPr>
              <w:spacing w:after="0"/>
              <w:jc w:val="center"/>
              <w:rPr>
                <w:b/>
                <w:i/>
                <w:color w:val="FFFFFF"/>
                <w:szCs w:val="18"/>
                <w:lang w:val="en-US"/>
              </w:rPr>
            </w:pPr>
            <w:r>
              <w:rPr>
                <w:b/>
                <w:i/>
                <w:color w:val="FFFFFF"/>
                <w:szCs w:val="18"/>
                <w:lang w:val="en-US"/>
              </w:rPr>
              <w:t>NGEO VALIDATION TEST  CASE</w:t>
            </w:r>
          </w:p>
        </w:tc>
      </w:tr>
      <w:tr w:rsidR="00A44929" w:rsidRPr="008C4ACA" w:rsidTr="00A44929">
        <w:tc>
          <w:tcPr>
            <w:tcW w:w="1607"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A44929" w:rsidRPr="00544FC8" w:rsidRDefault="00A44929" w:rsidP="00A44929">
            <w:pPr>
              <w:spacing w:after="0"/>
              <w:rPr>
                <w:i/>
                <w:color w:val="548DD4"/>
                <w:sz w:val="16"/>
                <w:szCs w:val="16"/>
              </w:rPr>
            </w:pPr>
            <w:r>
              <w:rPr>
                <w:i/>
                <w:color w:val="548DD4"/>
                <w:sz w:val="16"/>
                <w:szCs w:val="16"/>
              </w:rPr>
              <w:t>NGEO-WEBC-VTC-0110</w:t>
            </w:r>
          </w:p>
        </w:tc>
        <w:tc>
          <w:tcPr>
            <w:tcW w:w="1134" w:type="dxa"/>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A44929" w:rsidRPr="0056181B" w:rsidRDefault="00A44929" w:rsidP="00A44929">
            <w:pPr>
              <w:spacing w:after="0"/>
              <w:rPr>
                <w:i/>
                <w:color w:val="548DD4"/>
                <w:sz w:val="16"/>
                <w:szCs w:val="16"/>
                <w:lang w:val="en-US"/>
              </w:rPr>
            </w:pPr>
            <w:r>
              <w:rPr>
                <w:i/>
                <w:color w:val="548DD4"/>
                <w:sz w:val="16"/>
                <w:szCs w:val="16"/>
                <w:lang w:val="en-US"/>
              </w:rPr>
              <w:t>Simple data access request</w:t>
            </w:r>
          </w:p>
        </w:tc>
      </w:tr>
      <w:tr w:rsidR="00A44929" w:rsidRPr="00B17EAC" w:rsidTr="00A44929">
        <w:tc>
          <w:tcPr>
            <w:tcW w:w="8613" w:type="dxa"/>
            <w:gridSpan w:val="5"/>
            <w:shd w:val="clear" w:color="auto" w:fill="A6A6A6"/>
          </w:tcPr>
          <w:p w:rsidR="00A44929" w:rsidRPr="00544FC8" w:rsidRDefault="00A44929" w:rsidP="00A44929">
            <w:pPr>
              <w:spacing w:after="0"/>
              <w:rPr>
                <w:b/>
                <w:sz w:val="14"/>
                <w:szCs w:val="14"/>
              </w:rPr>
            </w:pPr>
            <w:r>
              <w:rPr>
                <w:b/>
                <w:sz w:val="14"/>
                <w:szCs w:val="14"/>
              </w:rPr>
              <w:t>Description and Objective</w:t>
            </w:r>
          </w:p>
        </w:tc>
      </w:tr>
      <w:tr w:rsidR="00A44929" w:rsidRPr="008C4ACA" w:rsidTr="00A44929">
        <w:trPr>
          <w:trHeight w:val="113"/>
        </w:trPr>
        <w:tc>
          <w:tcPr>
            <w:tcW w:w="8613" w:type="dxa"/>
            <w:gridSpan w:val="5"/>
            <w:shd w:val="clear" w:color="auto" w:fill="auto"/>
          </w:tcPr>
          <w:p w:rsidR="00A44929" w:rsidRPr="0056181B" w:rsidRDefault="00A44929" w:rsidP="00A44929">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simple data access request from the search results table.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Inputs Specification</w:t>
            </w:r>
          </w:p>
        </w:tc>
      </w:tr>
      <w:tr w:rsidR="00A44929" w:rsidRPr="008C4ACA" w:rsidTr="00A44929">
        <w:tc>
          <w:tcPr>
            <w:tcW w:w="8613" w:type="dxa"/>
            <w:gridSpan w:val="5"/>
            <w:shd w:val="clear" w:color="auto" w:fill="auto"/>
          </w:tcPr>
          <w:p w:rsidR="00A44929" w:rsidRDefault="00A44929" w:rsidP="00A44929">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A44929" w:rsidRPr="004A7054" w:rsidRDefault="00A44929" w:rsidP="00E36FC5">
            <w:pPr>
              <w:spacing w:after="0"/>
              <w:rPr>
                <w:lang w:val="en-US"/>
              </w:rPr>
            </w:pPr>
            <w:r w:rsidRPr="00180929">
              <w:rPr>
                <w:lang w:val="en-US"/>
              </w:rPr>
              <w:t>NGEO-WEBC-VTC-00</w:t>
            </w:r>
            <w:r w:rsidR="00E36FC5">
              <w:rPr>
                <w:lang w:val="en-US"/>
              </w:rPr>
              <w:t>4</w:t>
            </w:r>
            <w:r w:rsidRPr="00180929">
              <w:rPr>
                <w:lang w:val="en-US"/>
              </w:rPr>
              <w:t>0</w:t>
            </w:r>
            <w:r>
              <w:rPr>
                <w:lang w:val="en-US"/>
              </w:rPr>
              <w:t xml:space="preserve"> </w:t>
            </w:r>
            <w:r w:rsidRPr="00180929">
              <w:rPr>
                <w:lang w:val="en-US"/>
              </w:rPr>
              <w:t xml:space="preserve">has </w:t>
            </w:r>
            <w:r>
              <w:rPr>
                <w:lang w:val="en-US"/>
              </w:rPr>
              <w:t xml:space="preserve">been done: search results are already displayed in the </w:t>
            </w:r>
            <w:r w:rsidR="00E36FC5">
              <w:rPr>
                <w:lang w:val="en-US"/>
              </w:rPr>
              <w:t>table</w:t>
            </w:r>
            <w:r w:rsidR="000C5A9C">
              <w:rPr>
                <w:lang w:val="en-US"/>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Outputs Specification</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Environmental needs</w:t>
            </w:r>
          </w:p>
        </w:tc>
      </w:tr>
      <w:tr w:rsidR="00A44929" w:rsidRPr="00B17EAC" w:rsidTr="00A44929">
        <w:tc>
          <w:tcPr>
            <w:tcW w:w="8613" w:type="dxa"/>
            <w:gridSpan w:val="5"/>
            <w:shd w:val="clear" w:color="auto" w:fill="auto"/>
          </w:tcPr>
          <w:p w:rsidR="00A44929" w:rsidRPr="005E1E95" w:rsidRDefault="00A44929" w:rsidP="00A44929">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Constraints</w:t>
            </w:r>
          </w:p>
        </w:tc>
      </w:tr>
      <w:tr w:rsidR="00A44929" w:rsidRPr="00B17EAC" w:rsidTr="00A44929">
        <w:tc>
          <w:tcPr>
            <w:tcW w:w="8613" w:type="dxa"/>
            <w:gridSpan w:val="5"/>
            <w:shd w:val="clear" w:color="auto" w:fill="auto"/>
          </w:tcPr>
          <w:p w:rsidR="00A44929" w:rsidRPr="00544FC8" w:rsidRDefault="00A44929" w:rsidP="00A44929">
            <w:pPr>
              <w:spacing w:after="0"/>
            </w:pPr>
            <w:r>
              <w:t>None</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sidRPr="005D1206">
              <w:rPr>
                <w:b/>
                <w:sz w:val="14"/>
                <w:szCs w:val="14"/>
              </w:rPr>
              <w:t>Dependencies</w:t>
            </w:r>
          </w:p>
        </w:tc>
      </w:tr>
      <w:tr w:rsidR="00A44929" w:rsidRPr="004E5884" w:rsidTr="00A44929">
        <w:tc>
          <w:tcPr>
            <w:tcW w:w="8613" w:type="dxa"/>
            <w:gridSpan w:val="5"/>
            <w:shd w:val="clear" w:color="auto" w:fill="auto"/>
          </w:tcPr>
          <w:p w:rsidR="00A44929" w:rsidRDefault="00A44929" w:rsidP="00A44929">
            <w:pPr>
              <w:spacing w:after="0"/>
              <w:rPr>
                <w:i/>
                <w:color w:val="548DD4"/>
                <w:sz w:val="18"/>
                <w:szCs w:val="18"/>
              </w:rPr>
            </w:pPr>
            <w:r>
              <w:rPr>
                <w:i/>
                <w:color w:val="548DD4"/>
                <w:sz w:val="18"/>
                <w:szCs w:val="18"/>
              </w:rPr>
              <w:t>NGEO-WEBC-VTC-001</w:t>
            </w:r>
            <w:r w:rsidRPr="00801651">
              <w:rPr>
                <w:i/>
                <w:color w:val="548DD4"/>
                <w:sz w:val="18"/>
                <w:szCs w:val="18"/>
              </w:rPr>
              <w:t>0</w:t>
            </w:r>
          </w:p>
          <w:p w:rsidR="00A44929" w:rsidRPr="00BE470E" w:rsidRDefault="000C5A9C" w:rsidP="00A44929">
            <w:pPr>
              <w:spacing w:after="0"/>
            </w:pPr>
            <w:r>
              <w:rPr>
                <w:i/>
                <w:color w:val="548DD4"/>
                <w:sz w:val="18"/>
                <w:szCs w:val="18"/>
              </w:rPr>
              <w:t>NGEO-WEBC-VTC-004</w:t>
            </w:r>
            <w:r w:rsidR="00A44929" w:rsidRPr="00801651">
              <w:rPr>
                <w:i/>
                <w:color w:val="548DD4"/>
                <w:sz w:val="18"/>
                <w:szCs w:val="18"/>
              </w:rPr>
              <w:t>0</w:t>
            </w:r>
          </w:p>
        </w:tc>
      </w:tr>
      <w:tr w:rsidR="00A44929" w:rsidRPr="00B17EAC" w:rsidTr="00A44929">
        <w:tc>
          <w:tcPr>
            <w:tcW w:w="8613" w:type="dxa"/>
            <w:gridSpan w:val="5"/>
            <w:shd w:val="clear" w:color="auto" w:fill="A6A6A6"/>
          </w:tcPr>
          <w:p w:rsidR="00A44929" w:rsidRPr="00544FC8" w:rsidRDefault="00A44929" w:rsidP="00A44929">
            <w:pPr>
              <w:spacing w:after="0"/>
              <w:rPr>
                <w:sz w:val="14"/>
                <w:szCs w:val="14"/>
              </w:rPr>
            </w:pPr>
            <w:r>
              <w:rPr>
                <w:b/>
                <w:sz w:val="14"/>
                <w:szCs w:val="14"/>
              </w:rPr>
              <w:t>Pass/Fail Criteria</w:t>
            </w:r>
          </w:p>
        </w:tc>
      </w:tr>
      <w:tr w:rsidR="00A44929" w:rsidRPr="008C4ACA" w:rsidTr="00A44929">
        <w:trPr>
          <w:trHeight w:val="258"/>
        </w:trPr>
        <w:tc>
          <w:tcPr>
            <w:tcW w:w="2093" w:type="dxa"/>
            <w:gridSpan w:val="2"/>
            <w:tcBorders>
              <w:right w:val="single" w:sz="2" w:space="0" w:color="auto"/>
            </w:tcBorders>
            <w:shd w:val="clear" w:color="auto" w:fill="auto"/>
          </w:tcPr>
          <w:p w:rsidR="00A44929" w:rsidRPr="0056181B" w:rsidRDefault="00A44929" w:rsidP="00A44929">
            <w:pPr>
              <w:spacing w:after="0"/>
              <w:rPr>
                <w:lang w:val="en-US"/>
              </w:rPr>
            </w:pPr>
            <w:r>
              <w:rPr>
                <w:i/>
                <w:color w:val="548DD4"/>
                <w:sz w:val="16"/>
                <w:szCs w:val="16"/>
              </w:rPr>
              <w:t>NGEO-WEBC-PFC-0110</w:t>
            </w:r>
          </w:p>
        </w:tc>
        <w:tc>
          <w:tcPr>
            <w:tcW w:w="6520" w:type="dxa"/>
            <w:gridSpan w:val="3"/>
            <w:tcBorders>
              <w:left w:val="single" w:sz="2" w:space="0" w:color="auto"/>
            </w:tcBorders>
            <w:shd w:val="clear" w:color="auto" w:fill="auto"/>
          </w:tcPr>
          <w:p w:rsidR="00A44929" w:rsidRPr="00A44929" w:rsidRDefault="003F1B10" w:rsidP="00C94D08">
            <w:pPr>
              <w:spacing w:after="0"/>
              <w:rPr>
                <w:rFonts w:cstheme="minorHAnsi"/>
                <w:szCs w:val="18"/>
              </w:rPr>
            </w:pPr>
            <w:r>
              <w:rPr>
                <w:rFonts w:cstheme="minorHAnsi"/>
                <w:szCs w:val="18"/>
              </w:rPr>
              <w:t xml:space="preserve">The simple data Access </w:t>
            </w:r>
            <w:r w:rsidR="00C94D08">
              <w:rPr>
                <w:rFonts w:cstheme="minorHAnsi"/>
                <w:szCs w:val="18"/>
              </w:rPr>
              <w:t xml:space="preserve">request </w:t>
            </w:r>
            <w:r w:rsidR="00BF5531">
              <w:rPr>
                <w:rFonts w:cstheme="minorHAnsi"/>
                <w:szCs w:val="18"/>
              </w:rPr>
              <w:t>download manager assign</w:t>
            </w:r>
            <w:r w:rsidR="00C94D08">
              <w:rPr>
                <w:rFonts w:cstheme="minorHAnsi"/>
                <w:szCs w:val="18"/>
              </w:rPr>
              <w:t>ment</w:t>
            </w:r>
          </w:p>
        </w:tc>
      </w:tr>
      <w:tr w:rsidR="00B32549" w:rsidRPr="008C4ACA" w:rsidTr="00A44929">
        <w:trPr>
          <w:trHeight w:val="258"/>
        </w:trPr>
        <w:tc>
          <w:tcPr>
            <w:tcW w:w="2093" w:type="dxa"/>
            <w:gridSpan w:val="2"/>
            <w:tcBorders>
              <w:right w:val="single" w:sz="2" w:space="0" w:color="auto"/>
            </w:tcBorders>
            <w:shd w:val="clear" w:color="auto" w:fill="auto"/>
          </w:tcPr>
          <w:p w:rsidR="00B32549" w:rsidRDefault="00B32549" w:rsidP="00A44929">
            <w:pPr>
              <w:spacing w:after="0"/>
              <w:rPr>
                <w:i/>
                <w:color w:val="548DD4"/>
                <w:sz w:val="16"/>
                <w:szCs w:val="16"/>
              </w:rPr>
            </w:pPr>
            <w:r>
              <w:rPr>
                <w:i/>
                <w:color w:val="548DD4"/>
                <w:sz w:val="16"/>
                <w:szCs w:val="16"/>
              </w:rPr>
              <w:t>NGEO-WEBC-PFC-0111</w:t>
            </w:r>
          </w:p>
        </w:tc>
        <w:tc>
          <w:tcPr>
            <w:tcW w:w="6520" w:type="dxa"/>
            <w:gridSpan w:val="3"/>
            <w:tcBorders>
              <w:left w:val="single" w:sz="2" w:space="0" w:color="auto"/>
            </w:tcBorders>
            <w:shd w:val="clear" w:color="auto" w:fill="auto"/>
          </w:tcPr>
          <w:p w:rsidR="00B32549" w:rsidRPr="00A44929" w:rsidRDefault="003F1B10" w:rsidP="00C94D08">
            <w:pPr>
              <w:spacing w:after="0"/>
              <w:rPr>
                <w:rFonts w:cstheme="minorHAnsi"/>
                <w:szCs w:val="18"/>
              </w:rPr>
            </w:pPr>
            <w:r>
              <w:rPr>
                <w:rFonts w:cstheme="minorHAnsi"/>
                <w:szCs w:val="18"/>
              </w:rPr>
              <w:t>The simple data Access request is</w:t>
            </w:r>
            <w:r w:rsidR="00C94D08">
              <w:rPr>
                <w:rFonts w:cstheme="minorHAnsi"/>
                <w:szCs w:val="18"/>
              </w:rPr>
              <w:t xml:space="preserve"> validated</w:t>
            </w:r>
          </w:p>
        </w:tc>
      </w:tr>
      <w:tr w:rsidR="00B32549" w:rsidRPr="008C4ACA" w:rsidTr="00A44929">
        <w:trPr>
          <w:trHeight w:val="258"/>
        </w:trPr>
        <w:tc>
          <w:tcPr>
            <w:tcW w:w="2093" w:type="dxa"/>
            <w:gridSpan w:val="2"/>
            <w:tcBorders>
              <w:right w:val="single" w:sz="2" w:space="0" w:color="auto"/>
            </w:tcBorders>
            <w:shd w:val="clear" w:color="auto" w:fill="auto"/>
          </w:tcPr>
          <w:p w:rsidR="00B32549" w:rsidRDefault="00B32549" w:rsidP="00A44929">
            <w:pPr>
              <w:spacing w:after="0"/>
              <w:rPr>
                <w:i/>
                <w:color w:val="548DD4"/>
                <w:sz w:val="16"/>
                <w:szCs w:val="16"/>
              </w:rPr>
            </w:pPr>
            <w:r>
              <w:rPr>
                <w:i/>
                <w:color w:val="548DD4"/>
                <w:sz w:val="16"/>
                <w:szCs w:val="16"/>
              </w:rPr>
              <w:t>NGEO-WEBC-PFC-0112</w:t>
            </w:r>
          </w:p>
        </w:tc>
        <w:tc>
          <w:tcPr>
            <w:tcW w:w="6520" w:type="dxa"/>
            <w:gridSpan w:val="3"/>
            <w:tcBorders>
              <w:left w:val="single" w:sz="2" w:space="0" w:color="auto"/>
            </w:tcBorders>
            <w:shd w:val="clear" w:color="auto" w:fill="auto"/>
          </w:tcPr>
          <w:p w:rsidR="00B32549" w:rsidRPr="00A44929" w:rsidRDefault="003F1B10" w:rsidP="003F1B10">
            <w:pPr>
              <w:spacing w:after="0"/>
              <w:rPr>
                <w:rFonts w:cstheme="minorHAnsi"/>
                <w:szCs w:val="18"/>
              </w:rPr>
            </w:pPr>
            <w:r>
              <w:rPr>
                <w:rFonts w:cstheme="minorHAnsi"/>
                <w:szCs w:val="18"/>
              </w:rPr>
              <w:t xml:space="preserve">The data Access request widget is </w:t>
            </w:r>
            <w:r w:rsidR="00C94D08">
              <w:rPr>
                <w:rFonts w:cstheme="minorHAnsi"/>
                <w:szCs w:val="18"/>
              </w:rPr>
              <w:t>confirmed</w:t>
            </w:r>
          </w:p>
        </w:tc>
      </w:tr>
      <w:tr w:rsidR="00C94D08" w:rsidRPr="008C4ACA" w:rsidTr="00A44929">
        <w:trPr>
          <w:trHeight w:val="258"/>
        </w:trPr>
        <w:tc>
          <w:tcPr>
            <w:tcW w:w="2093" w:type="dxa"/>
            <w:gridSpan w:val="2"/>
            <w:tcBorders>
              <w:right w:val="single" w:sz="2" w:space="0" w:color="auto"/>
            </w:tcBorders>
            <w:shd w:val="clear" w:color="auto" w:fill="auto"/>
          </w:tcPr>
          <w:p w:rsidR="00C94D08" w:rsidRDefault="00D85CA8" w:rsidP="00A44929">
            <w:pPr>
              <w:spacing w:after="0"/>
              <w:rPr>
                <w:i/>
                <w:color w:val="548DD4"/>
                <w:sz w:val="16"/>
                <w:szCs w:val="16"/>
              </w:rPr>
            </w:pPr>
            <w:r>
              <w:rPr>
                <w:i/>
                <w:color w:val="548DD4"/>
                <w:sz w:val="16"/>
                <w:szCs w:val="16"/>
              </w:rPr>
              <w:t>NGEO-WEBC-PFC-0113</w:t>
            </w:r>
          </w:p>
        </w:tc>
        <w:tc>
          <w:tcPr>
            <w:tcW w:w="6520" w:type="dxa"/>
            <w:gridSpan w:val="3"/>
            <w:tcBorders>
              <w:left w:val="single" w:sz="2" w:space="0" w:color="auto"/>
            </w:tcBorders>
            <w:shd w:val="clear" w:color="auto" w:fill="auto"/>
          </w:tcPr>
          <w:p w:rsidR="00C94D08" w:rsidRDefault="00C94D08" w:rsidP="00C94D08">
            <w:pPr>
              <w:spacing w:after="0"/>
              <w:rPr>
                <w:rFonts w:cstheme="minorHAnsi"/>
                <w:szCs w:val="18"/>
              </w:rPr>
            </w:pPr>
            <w:r>
              <w:rPr>
                <w:rFonts w:cstheme="minorHAnsi"/>
                <w:szCs w:val="18"/>
              </w:rPr>
              <w:t>The data Access request widget is closed</w:t>
            </w:r>
          </w:p>
        </w:tc>
      </w:tr>
      <w:tr w:rsidR="002C71A7" w:rsidRPr="008C4ACA" w:rsidTr="00A44929">
        <w:trPr>
          <w:trHeight w:val="258"/>
        </w:trPr>
        <w:tc>
          <w:tcPr>
            <w:tcW w:w="2093" w:type="dxa"/>
            <w:gridSpan w:val="2"/>
            <w:tcBorders>
              <w:right w:val="single" w:sz="2" w:space="0" w:color="auto"/>
            </w:tcBorders>
            <w:shd w:val="clear" w:color="auto" w:fill="auto"/>
          </w:tcPr>
          <w:p w:rsidR="002C71A7" w:rsidRDefault="002C71A7" w:rsidP="00A44929">
            <w:pPr>
              <w:spacing w:after="0"/>
              <w:rPr>
                <w:i/>
                <w:color w:val="548DD4"/>
                <w:sz w:val="16"/>
                <w:szCs w:val="16"/>
              </w:rPr>
            </w:pPr>
            <w:r>
              <w:rPr>
                <w:i/>
                <w:color w:val="548DD4"/>
                <w:sz w:val="16"/>
                <w:szCs w:val="16"/>
              </w:rPr>
              <w:t>NGEO-WEBC-PFC-011</w:t>
            </w:r>
            <w:r w:rsidR="00557452">
              <w:rPr>
                <w:i/>
                <w:color w:val="548DD4"/>
                <w:sz w:val="16"/>
                <w:szCs w:val="16"/>
              </w:rPr>
              <w:t>5</w:t>
            </w:r>
          </w:p>
        </w:tc>
        <w:tc>
          <w:tcPr>
            <w:tcW w:w="6520" w:type="dxa"/>
            <w:gridSpan w:val="3"/>
            <w:tcBorders>
              <w:left w:val="single" w:sz="2" w:space="0" w:color="auto"/>
            </w:tcBorders>
            <w:shd w:val="clear" w:color="auto" w:fill="auto"/>
          </w:tcPr>
          <w:p w:rsidR="002C71A7" w:rsidRPr="00A44929" w:rsidRDefault="002C71A7" w:rsidP="00A44929">
            <w:pPr>
              <w:spacing w:after="0"/>
              <w:rPr>
                <w:rFonts w:cstheme="minorHAnsi"/>
                <w:szCs w:val="18"/>
              </w:rPr>
            </w:pPr>
            <w:r>
              <w:rPr>
                <w:rFonts w:cstheme="minorHAnsi"/>
                <w:szCs w:val="18"/>
              </w:rPr>
              <w:t xml:space="preserve">No download manager </w:t>
            </w:r>
            <w:r w:rsidR="00C72813">
              <w:rPr>
                <w:rFonts w:cstheme="minorHAnsi"/>
                <w:szCs w:val="18"/>
              </w:rPr>
              <w:t>regist</w:t>
            </w:r>
            <w:r w:rsidR="000E1A43">
              <w:rPr>
                <w:rFonts w:cstheme="minorHAnsi"/>
                <w:szCs w:val="18"/>
              </w:rPr>
              <w:t>e</w:t>
            </w:r>
            <w:r w:rsidR="00C72813">
              <w:rPr>
                <w:rFonts w:cstheme="minorHAnsi"/>
                <w:szCs w:val="18"/>
              </w:rPr>
              <w:t>red</w:t>
            </w:r>
          </w:p>
        </w:tc>
      </w:tr>
    </w:tbl>
    <w:p w:rsidR="00C578B1" w:rsidRPr="000202B0" w:rsidRDefault="00C578B1" w:rsidP="00C578B1">
      <w:pPr>
        <w:pStyle w:val="Titre3"/>
      </w:pPr>
      <w:bookmarkStart w:id="5572" w:name="_Toc348082193"/>
      <w:r>
        <w:t>NGEO-WEBC-VTC-0120</w:t>
      </w:r>
      <w:r w:rsidRPr="000202B0">
        <w:t>:</w:t>
      </w:r>
      <w:r>
        <w:t xml:space="preserve"> Standing Order data access request</w:t>
      </w:r>
      <w:bookmarkEnd w:id="557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C578B1" w:rsidRPr="008C4ACA" w:rsidTr="002963F1">
        <w:tc>
          <w:tcPr>
            <w:tcW w:w="8613" w:type="dxa"/>
            <w:gridSpan w:val="5"/>
            <w:tcBorders>
              <w:top w:val="single" w:sz="2" w:space="0" w:color="auto"/>
              <w:bottom w:val="single" w:sz="6" w:space="0" w:color="auto"/>
            </w:tcBorders>
            <w:shd w:val="clear" w:color="auto" w:fill="548DD4" w:themeFill="text2" w:themeFillTint="99"/>
          </w:tcPr>
          <w:p w:rsidR="00C578B1" w:rsidRPr="0056181B" w:rsidRDefault="00C578B1" w:rsidP="002963F1">
            <w:pPr>
              <w:spacing w:after="0"/>
              <w:jc w:val="center"/>
              <w:rPr>
                <w:b/>
                <w:i/>
                <w:color w:val="FFFFFF"/>
                <w:szCs w:val="18"/>
                <w:lang w:val="en-US"/>
              </w:rPr>
            </w:pPr>
            <w:r>
              <w:rPr>
                <w:b/>
                <w:i/>
                <w:color w:val="FFFFFF"/>
                <w:szCs w:val="18"/>
                <w:lang w:val="en-US"/>
              </w:rPr>
              <w:t>NGEO VALIDATION TEST  CASE</w:t>
            </w:r>
          </w:p>
        </w:tc>
      </w:tr>
      <w:tr w:rsidR="00C578B1" w:rsidRPr="008C4ACA" w:rsidTr="002963F1">
        <w:tc>
          <w:tcPr>
            <w:tcW w:w="1607"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C578B1" w:rsidRPr="00544FC8" w:rsidRDefault="00C578B1" w:rsidP="002963F1">
            <w:pPr>
              <w:spacing w:after="0"/>
              <w:rPr>
                <w:i/>
                <w:color w:val="548DD4"/>
                <w:sz w:val="16"/>
                <w:szCs w:val="16"/>
              </w:rPr>
            </w:pPr>
            <w:r>
              <w:rPr>
                <w:i/>
                <w:color w:val="548DD4"/>
                <w:sz w:val="16"/>
                <w:szCs w:val="16"/>
              </w:rPr>
              <w:t>NGEO-WEBC-VTC-0120</w:t>
            </w:r>
          </w:p>
        </w:tc>
        <w:tc>
          <w:tcPr>
            <w:tcW w:w="1134" w:type="dxa"/>
            <w:tcBorders>
              <w:top w:val="single" w:sz="6" w:space="0" w:color="auto"/>
            </w:tcBorders>
            <w:shd w:val="clear" w:color="auto" w:fill="548DD4" w:themeFill="text2" w:themeFillTint="99"/>
          </w:tcPr>
          <w:p w:rsidR="00C578B1" w:rsidRPr="00544FC8" w:rsidRDefault="00C578B1" w:rsidP="002963F1">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C578B1" w:rsidRPr="0056181B" w:rsidRDefault="00C578B1" w:rsidP="002963F1">
            <w:pPr>
              <w:spacing w:after="0"/>
              <w:rPr>
                <w:i/>
                <w:color w:val="548DD4"/>
                <w:sz w:val="16"/>
                <w:szCs w:val="16"/>
                <w:lang w:val="en-US"/>
              </w:rPr>
            </w:pPr>
            <w:r>
              <w:rPr>
                <w:i/>
                <w:color w:val="548DD4"/>
                <w:sz w:val="16"/>
                <w:szCs w:val="16"/>
                <w:lang w:val="en-US"/>
              </w:rPr>
              <w:t>Standing Order data access request</w:t>
            </w:r>
          </w:p>
        </w:tc>
      </w:tr>
      <w:tr w:rsidR="00C578B1" w:rsidRPr="00B17EAC" w:rsidTr="002963F1">
        <w:tc>
          <w:tcPr>
            <w:tcW w:w="8613" w:type="dxa"/>
            <w:gridSpan w:val="5"/>
            <w:shd w:val="clear" w:color="auto" w:fill="A6A6A6"/>
          </w:tcPr>
          <w:p w:rsidR="00C578B1" w:rsidRPr="00544FC8" w:rsidRDefault="00C578B1" w:rsidP="002963F1">
            <w:pPr>
              <w:spacing w:after="0"/>
              <w:rPr>
                <w:b/>
                <w:sz w:val="14"/>
                <w:szCs w:val="14"/>
              </w:rPr>
            </w:pPr>
            <w:r>
              <w:rPr>
                <w:b/>
                <w:sz w:val="14"/>
                <w:szCs w:val="14"/>
              </w:rPr>
              <w:t>Description and Objective</w:t>
            </w:r>
          </w:p>
        </w:tc>
      </w:tr>
      <w:tr w:rsidR="00C578B1" w:rsidRPr="008C4ACA" w:rsidTr="002963F1">
        <w:trPr>
          <w:trHeight w:val="113"/>
        </w:trPr>
        <w:tc>
          <w:tcPr>
            <w:tcW w:w="8613" w:type="dxa"/>
            <w:gridSpan w:val="5"/>
            <w:shd w:val="clear" w:color="auto" w:fill="auto"/>
          </w:tcPr>
          <w:p w:rsidR="00C578B1" w:rsidRPr="0056181B" w:rsidRDefault="00C578B1" w:rsidP="00C578B1">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creation of a standing order data access request from the search criteria panel.</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Inputs Specification</w:t>
            </w:r>
          </w:p>
        </w:tc>
      </w:tr>
      <w:tr w:rsidR="00C578B1" w:rsidRPr="008C4ACA" w:rsidTr="002963F1">
        <w:tc>
          <w:tcPr>
            <w:tcW w:w="8613" w:type="dxa"/>
            <w:gridSpan w:val="5"/>
            <w:shd w:val="clear" w:color="auto" w:fill="auto"/>
          </w:tcPr>
          <w:p w:rsidR="00C578B1" w:rsidRDefault="00C578B1" w:rsidP="002963F1">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C578B1" w:rsidRPr="004A7054" w:rsidRDefault="00C578B1" w:rsidP="00780334">
            <w:pPr>
              <w:spacing w:after="0"/>
              <w:rPr>
                <w:lang w:val="en-US"/>
              </w:rPr>
            </w:pPr>
            <w:r w:rsidRPr="00180929">
              <w:rPr>
                <w:lang w:val="en-US"/>
              </w:rPr>
              <w:t>NGEO-WEBC-VTC-00</w:t>
            </w:r>
            <w:r w:rsidR="00780334">
              <w:rPr>
                <w:lang w:val="en-US"/>
              </w:rPr>
              <w:t>3</w:t>
            </w:r>
            <w:r w:rsidRPr="00180929">
              <w:rPr>
                <w:lang w:val="en-US"/>
              </w:rPr>
              <w:t>0</w:t>
            </w:r>
            <w:r>
              <w:rPr>
                <w:lang w:val="en-US"/>
              </w:rPr>
              <w:t xml:space="preserve"> </w:t>
            </w:r>
            <w:r w:rsidRPr="00180929">
              <w:rPr>
                <w:lang w:val="en-US"/>
              </w:rPr>
              <w:t xml:space="preserve">has </w:t>
            </w:r>
            <w:r>
              <w:rPr>
                <w:lang w:val="en-US"/>
              </w:rPr>
              <w:t xml:space="preserve">been done: search </w:t>
            </w:r>
            <w:r w:rsidR="00B82952">
              <w:rPr>
                <w:lang w:val="en-US"/>
              </w:rPr>
              <w:t>criteria have</w:t>
            </w:r>
            <w:r w:rsidR="00780334">
              <w:rPr>
                <w:lang w:val="en-US"/>
              </w:rPr>
              <w:t xml:space="preserve"> already been chosen</w:t>
            </w:r>
            <w:r>
              <w:rPr>
                <w:lang w:val="en-US"/>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lastRenderedPageBreak/>
              <w:t>Outputs Specification</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t>Environmental needs</w:t>
            </w:r>
          </w:p>
        </w:tc>
      </w:tr>
      <w:tr w:rsidR="00C578B1" w:rsidRPr="00B17EAC" w:rsidTr="002963F1">
        <w:tc>
          <w:tcPr>
            <w:tcW w:w="8613" w:type="dxa"/>
            <w:gridSpan w:val="5"/>
            <w:shd w:val="clear" w:color="auto" w:fill="auto"/>
          </w:tcPr>
          <w:p w:rsidR="00C578B1" w:rsidRPr="005E1E95" w:rsidRDefault="00C578B1" w:rsidP="002963F1">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Constraints</w:t>
            </w:r>
          </w:p>
        </w:tc>
      </w:tr>
      <w:tr w:rsidR="00C578B1" w:rsidRPr="00B17EAC" w:rsidTr="002963F1">
        <w:tc>
          <w:tcPr>
            <w:tcW w:w="8613" w:type="dxa"/>
            <w:gridSpan w:val="5"/>
            <w:shd w:val="clear" w:color="auto" w:fill="auto"/>
          </w:tcPr>
          <w:p w:rsidR="00C578B1" w:rsidRPr="00544FC8" w:rsidRDefault="00C578B1" w:rsidP="002963F1">
            <w:pPr>
              <w:spacing w:after="0"/>
            </w:pPr>
            <w:r>
              <w:t>None</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sidRPr="005D1206">
              <w:rPr>
                <w:b/>
                <w:sz w:val="14"/>
                <w:szCs w:val="14"/>
              </w:rPr>
              <w:t>Dependencies</w:t>
            </w:r>
          </w:p>
        </w:tc>
      </w:tr>
      <w:tr w:rsidR="00C578B1" w:rsidRPr="004E5884" w:rsidTr="002963F1">
        <w:tc>
          <w:tcPr>
            <w:tcW w:w="8613" w:type="dxa"/>
            <w:gridSpan w:val="5"/>
            <w:shd w:val="clear" w:color="auto" w:fill="auto"/>
          </w:tcPr>
          <w:p w:rsidR="00C578B1" w:rsidRDefault="00C578B1" w:rsidP="002963F1">
            <w:pPr>
              <w:spacing w:after="0"/>
              <w:rPr>
                <w:i/>
                <w:color w:val="548DD4"/>
                <w:sz w:val="18"/>
                <w:szCs w:val="18"/>
              </w:rPr>
            </w:pPr>
            <w:r>
              <w:rPr>
                <w:i/>
                <w:color w:val="548DD4"/>
                <w:sz w:val="18"/>
                <w:szCs w:val="18"/>
              </w:rPr>
              <w:t>NGEO-WEBC-VTC-001</w:t>
            </w:r>
            <w:r w:rsidRPr="00801651">
              <w:rPr>
                <w:i/>
                <w:color w:val="548DD4"/>
                <w:sz w:val="18"/>
                <w:szCs w:val="18"/>
              </w:rPr>
              <w:t>0</w:t>
            </w:r>
          </w:p>
          <w:p w:rsidR="00C578B1" w:rsidRPr="00BE470E" w:rsidRDefault="00C578B1" w:rsidP="002963F1">
            <w:pPr>
              <w:spacing w:after="0"/>
            </w:pPr>
            <w:r>
              <w:rPr>
                <w:i/>
                <w:color w:val="548DD4"/>
                <w:sz w:val="18"/>
                <w:szCs w:val="18"/>
              </w:rPr>
              <w:t>NGEO-WEBC-VTC-00</w:t>
            </w:r>
            <w:r w:rsidR="00F222E3">
              <w:rPr>
                <w:i/>
                <w:color w:val="548DD4"/>
                <w:sz w:val="18"/>
                <w:szCs w:val="18"/>
              </w:rPr>
              <w:t>3</w:t>
            </w:r>
            <w:r w:rsidRPr="00801651">
              <w:rPr>
                <w:i/>
                <w:color w:val="548DD4"/>
                <w:sz w:val="18"/>
                <w:szCs w:val="18"/>
              </w:rPr>
              <w:t>0</w:t>
            </w:r>
          </w:p>
        </w:tc>
      </w:tr>
      <w:tr w:rsidR="00C578B1" w:rsidRPr="00B17EAC" w:rsidTr="002963F1">
        <w:tc>
          <w:tcPr>
            <w:tcW w:w="8613" w:type="dxa"/>
            <w:gridSpan w:val="5"/>
            <w:shd w:val="clear" w:color="auto" w:fill="A6A6A6"/>
          </w:tcPr>
          <w:p w:rsidR="00C578B1" w:rsidRPr="00544FC8" w:rsidRDefault="00C578B1" w:rsidP="002963F1">
            <w:pPr>
              <w:spacing w:after="0"/>
              <w:rPr>
                <w:sz w:val="14"/>
                <w:szCs w:val="14"/>
              </w:rPr>
            </w:pPr>
            <w:r>
              <w:rPr>
                <w:b/>
                <w:sz w:val="14"/>
                <w:szCs w:val="14"/>
              </w:rPr>
              <w:t>Pass/Fail Criteria</w:t>
            </w:r>
          </w:p>
        </w:tc>
      </w:tr>
      <w:tr w:rsidR="00C578B1" w:rsidRPr="008C4ACA" w:rsidTr="002963F1">
        <w:trPr>
          <w:trHeight w:val="258"/>
        </w:trPr>
        <w:tc>
          <w:tcPr>
            <w:tcW w:w="2093" w:type="dxa"/>
            <w:gridSpan w:val="2"/>
            <w:tcBorders>
              <w:right w:val="single" w:sz="2" w:space="0" w:color="auto"/>
            </w:tcBorders>
            <w:shd w:val="clear" w:color="auto" w:fill="auto"/>
          </w:tcPr>
          <w:p w:rsidR="00C578B1" w:rsidRPr="0056181B" w:rsidRDefault="00C578B1" w:rsidP="002963F1">
            <w:pPr>
              <w:spacing w:after="0"/>
              <w:rPr>
                <w:lang w:val="en-US"/>
              </w:rPr>
            </w:pPr>
            <w:r>
              <w:rPr>
                <w:i/>
                <w:color w:val="548DD4"/>
                <w:sz w:val="16"/>
                <w:szCs w:val="16"/>
              </w:rPr>
              <w:t>NGEO-WEBC-PFC-01</w:t>
            </w:r>
            <w:r w:rsidR="000330E2">
              <w:rPr>
                <w:i/>
                <w:color w:val="548DD4"/>
                <w:sz w:val="16"/>
                <w:szCs w:val="16"/>
              </w:rPr>
              <w:t>2</w:t>
            </w:r>
            <w:r>
              <w:rPr>
                <w:i/>
                <w:color w:val="548DD4"/>
                <w:sz w:val="16"/>
                <w:szCs w:val="16"/>
              </w:rPr>
              <w:t>0</w:t>
            </w:r>
          </w:p>
        </w:tc>
        <w:tc>
          <w:tcPr>
            <w:tcW w:w="6520" w:type="dxa"/>
            <w:gridSpan w:val="3"/>
            <w:tcBorders>
              <w:left w:val="single" w:sz="2" w:space="0" w:color="auto"/>
            </w:tcBorders>
            <w:shd w:val="clear" w:color="auto" w:fill="auto"/>
          </w:tcPr>
          <w:p w:rsidR="00C578B1" w:rsidRPr="00A44929" w:rsidRDefault="00E91A0F" w:rsidP="00711F08">
            <w:pPr>
              <w:spacing w:after="0"/>
              <w:rPr>
                <w:rFonts w:cstheme="minorHAnsi"/>
                <w:szCs w:val="18"/>
              </w:rPr>
            </w:pPr>
            <w:r>
              <w:rPr>
                <w:rFonts w:cstheme="minorHAnsi"/>
                <w:szCs w:val="18"/>
              </w:rPr>
              <w:t xml:space="preserve">Display </w:t>
            </w:r>
            <w:r w:rsidR="00711F08">
              <w:rPr>
                <w:rFonts w:cstheme="minorHAnsi"/>
                <w:szCs w:val="18"/>
              </w:rPr>
              <w:t xml:space="preserve">data-driven  </w:t>
            </w:r>
            <w:r w:rsidR="00B82952">
              <w:rPr>
                <w:rFonts w:cstheme="minorHAnsi"/>
                <w:szCs w:val="18"/>
              </w:rPr>
              <w:t>standing order</w:t>
            </w:r>
            <w:r>
              <w:rPr>
                <w:rFonts w:cstheme="minorHAnsi"/>
                <w:szCs w:val="18"/>
              </w:rPr>
              <w:t xml:space="preserve"> widget</w:t>
            </w:r>
            <w:r w:rsidR="00711F08">
              <w:rPr>
                <w:rFonts w:cstheme="minorHAnsi"/>
                <w:szCs w:val="18"/>
              </w:rPr>
              <w:t xml:space="preserve"> </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NGEO-WEBC-PFC-0121</w:t>
            </w:r>
          </w:p>
        </w:tc>
        <w:tc>
          <w:tcPr>
            <w:tcW w:w="6520" w:type="dxa"/>
            <w:gridSpan w:val="3"/>
            <w:tcBorders>
              <w:left w:val="single" w:sz="2" w:space="0" w:color="auto"/>
            </w:tcBorders>
            <w:shd w:val="clear" w:color="auto" w:fill="auto"/>
          </w:tcPr>
          <w:p w:rsidR="00E91A0F" w:rsidRDefault="00E91A0F" w:rsidP="00E91A0F">
            <w:pPr>
              <w:spacing w:after="0"/>
              <w:rPr>
                <w:rFonts w:cstheme="minorHAnsi"/>
                <w:szCs w:val="18"/>
              </w:rPr>
            </w:pPr>
            <w:r>
              <w:rPr>
                <w:rFonts w:cstheme="minorHAnsi"/>
                <w:szCs w:val="18"/>
              </w:rPr>
              <w:t>Assign a download manager to a 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NGEO-WEBC-PFC-0122</w:t>
            </w:r>
          </w:p>
        </w:tc>
        <w:tc>
          <w:tcPr>
            <w:tcW w:w="6520" w:type="dxa"/>
            <w:gridSpan w:val="3"/>
            <w:tcBorders>
              <w:left w:val="single" w:sz="2" w:space="0" w:color="auto"/>
            </w:tcBorders>
            <w:shd w:val="clear" w:color="auto" w:fill="auto"/>
          </w:tcPr>
          <w:p w:rsidR="00E91A0F" w:rsidRDefault="00A370CF" w:rsidP="002963F1">
            <w:pPr>
              <w:spacing w:after="0"/>
              <w:rPr>
                <w:rFonts w:cstheme="minorHAnsi"/>
                <w:szCs w:val="18"/>
              </w:rPr>
            </w:pPr>
            <w:r>
              <w:rPr>
                <w:rFonts w:cstheme="minorHAnsi"/>
                <w:szCs w:val="18"/>
              </w:rPr>
              <w:t>V</w:t>
            </w:r>
            <w:r w:rsidR="00E91A0F">
              <w:rPr>
                <w:rFonts w:cstheme="minorHAnsi"/>
                <w:szCs w:val="18"/>
              </w:rPr>
              <w:t xml:space="preserve">alidate </w:t>
            </w:r>
            <w:r>
              <w:rPr>
                <w:rFonts w:cstheme="minorHAnsi"/>
                <w:szCs w:val="18"/>
              </w:rPr>
              <w:t xml:space="preserve">a </w:t>
            </w:r>
            <w:r w:rsidR="00E91A0F">
              <w:rPr>
                <w:rFonts w:cstheme="minorHAnsi"/>
                <w:szCs w:val="18"/>
              </w:rPr>
              <w:t>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NGEO-WEBC-PFC-0123</w:t>
            </w:r>
          </w:p>
        </w:tc>
        <w:tc>
          <w:tcPr>
            <w:tcW w:w="6520" w:type="dxa"/>
            <w:gridSpan w:val="3"/>
            <w:tcBorders>
              <w:left w:val="single" w:sz="2" w:space="0" w:color="auto"/>
            </w:tcBorders>
            <w:shd w:val="clear" w:color="auto" w:fill="auto"/>
          </w:tcPr>
          <w:p w:rsidR="00E91A0F" w:rsidRDefault="00E91A0F" w:rsidP="002963F1">
            <w:pPr>
              <w:spacing w:after="0"/>
              <w:rPr>
                <w:rFonts w:cstheme="minorHAnsi"/>
                <w:szCs w:val="18"/>
              </w:rPr>
            </w:pPr>
            <w:r>
              <w:rPr>
                <w:rFonts w:cstheme="minorHAnsi"/>
                <w:szCs w:val="18"/>
              </w:rPr>
              <w:t xml:space="preserve">Confirm </w:t>
            </w:r>
            <w:r w:rsidR="00A370CF">
              <w:rPr>
                <w:rFonts w:cstheme="minorHAnsi"/>
                <w:szCs w:val="18"/>
              </w:rPr>
              <w:t xml:space="preserve">a </w:t>
            </w:r>
            <w:r>
              <w:rPr>
                <w:rFonts w:cstheme="minorHAnsi"/>
                <w:szCs w:val="18"/>
              </w:rPr>
              <w:t>standing order request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NGEO-WEBC-PFC-0125</w:t>
            </w:r>
          </w:p>
        </w:tc>
        <w:tc>
          <w:tcPr>
            <w:tcW w:w="6520" w:type="dxa"/>
            <w:gridSpan w:val="3"/>
            <w:tcBorders>
              <w:left w:val="single" w:sz="2" w:space="0" w:color="auto"/>
            </w:tcBorders>
            <w:shd w:val="clear" w:color="auto" w:fill="auto"/>
          </w:tcPr>
          <w:p w:rsidR="00E91A0F" w:rsidRPr="00A44929" w:rsidRDefault="00711F08" w:rsidP="00711F08">
            <w:pPr>
              <w:spacing w:after="0"/>
              <w:rPr>
                <w:rFonts w:cstheme="minorHAnsi"/>
                <w:szCs w:val="18"/>
              </w:rPr>
            </w:pPr>
            <w:r>
              <w:rPr>
                <w:rFonts w:cstheme="minorHAnsi"/>
                <w:szCs w:val="18"/>
              </w:rPr>
              <w:t>Display time-driven  standing order widget</w:t>
            </w:r>
          </w:p>
        </w:tc>
      </w:tr>
      <w:tr w:rsidR="00E91A0F" w:rsidRPr="008C4ACA" w:rsidTr="002963F1">
        <w:trPr>
          <w:trHeight w:val="258"/>
        </w:trPr>
        <w:tc>
          <w:tcPr>
            <w:tcW w:w="2093" w:type="dxa"/>
            <w:gridSpan w:val="2"/>
            <w:tcBorders>
              <w:right w:val="single" w:sz="2" w:space="0" w:color="auto"/>
            </w:tcBorders>
            <w:shd w:val="clear" w:color="auto" w:fill="auto"/>
          </w:tcPr>
          <w:p w:rsidR="00E91A0F" w:rsidRDefault="00E91A0F" w:rsidP="002963F1">
            <w:pPr>
              <w:spacing w:after="0"/>
              <w:rPr>
                <w:i/>
                <w:color w:val="548DD4"/>
                <w:sz w:val="16"/>
                <w:szCs w:val="16"/>
              </w:rPr>
            </w:pPr>
            <w:r>
              <w:rPr>
                <w:i/>
                <w:color w:val="548DD4"/>
                <w:sz w:val="16"/>
                <w:szCs w:val="16"/>
              </w:rPr>
              <w:t>NGEO-WEBC-PFC-0126</w:t>
            </w:r>
          </w:p>
        </w:tc>
        <w:tc>
          <w:tcPr>
            <w:tcW w:w="6520" w:type="dxa"/>
            <w:gridSpan w:val="3"/>
            <w:tcBorders>
              <w:left w:val="single" w:sz="2" w:space="0" w:color="auto"/>
            </w:tcBorders>
            <w:shd w:val="clear" w:color="auto" w:fill="auto"/>
          </w:tcPr>
          <w:p w:rsidR="00E91A0F" w:rsidRDefault="00E91A0F" w:rsidP="002A0111">
            <w:pPr>
              <w:spacing w:after="0"/>
              <w:rPr>
                <w:rFonts w:cstheme="minorHAnsi"/>
                <w:szCs w:val="18"/>
              </w:rPr>
            </w:pPr>
            <w:r>
              <w:rPr>
                <w:rFonts w:cstheme="minorHAnsi"/>
                <w:szCs w:val="18"/>
              </w:rPr>
              <w:t>Submit data-driven standing order with changed download manager</w:t>
            </w:r>
          </w:p>
        </w:tc>
      </w:tr>
    </w:tbl>
    <w:p w:rsidR="002B4DE7" w:rsidRPr="000202B0" w:rsidRDefault="002B4DE7" w:rsidP="002B4DE7">
      <w:pPr>
        <w:pStyle w:val="Titre3"/>
      </w:pPr>
      <w:bookmarkStart w:id="5573" w:name="_Toc343693006"/>
      <w:bookmarkStart w:id="5574" w:name="_Toc348082194"/>
      <w:r>
        <w:t>NGEO-WEBC-VTC-0130</w:t>
      </w:r>
      <w:r w:rsidRPr="000202B0">
        <w:t>:</w:t>
      </w:r>
      <w:r>
        <w:t xml:space="preserve"> Download Managers Monitoring</w:t>
      </w:r>
      <w:bookmarkEnd w:id="5573"/>
      <w:bookmarkEnd w:id="557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a registered download manager</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At least one download manager has been installed and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Titre3"/>
      </w:pPr>
      <w:bookmarkStart w:id="5575" w:name="_Toc343693007"/>
      <w:bookmarkStart w:id="5576" w:name="_Toc348082195"/>
      <w:r w:rsidRPr="00BD1B59">
        <w:t>NGEO</w:t>
      </w:r>
      <w:r>
        <w:t>-WEBC-VTC-0131</w:t>
      </w:r>
      <w:r w:rsidRPr="000202B0">
        <w:t>:</w:t>
      </w:r>
      <w:r>
        <w:t xml:space="preserve"> Download Managers Monitoring: No Download Manager Registered</w:t>
      </w:r>
      <w:bookmarkEnd w:id="5575"/>
      <w:bookmarkEnd w:id="557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NGEO-WEBC-VTC-0131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Download Managers Monitoring when 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Pr="004A7054"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lastRenderedPageBreak/>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No download manager has been registered.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Pr="0073244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NGEO-WEBC-PFC-0131</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Titre3"/>
      </w:pPr>
      <w:bookmarkStart w:id="5577" w:name="_Toc343693008"/>
      <w:bookmarkStart w:id="5578" w:name="_Toc348082196"/>
      <w:r>
        <w:t>NGEO-WEBC-VTC-0140</w:t>
      </w:r>
      <w:r w:rsidRPr="000202B0">
        <w:t>:</w:t>
      </w:r>
      <w:r>
        <w:t xml:space="preserve"> Data Access Requests Monitoring</w:t>
      </w:r>
      <w:bookmarkEnd w:id="5577"/>
      <w:bookmarkEnd w:id="557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NGEO-WEBC-VTC-0140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Data Access Requests Monitoring</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test deals with the visualization and the monitoring of submitted data access requests.</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Default="002B4DE7" w:rsidP="009D1EFC">
            <w:pPr>
              <w:spacing w:after="0"/>
              <w:rPr>
                <w:lang w:val="en-US"/>
              </w:rPr>
            </w:pPr>
            <w:r>
              <w:rPr>
                <w:lang w:val="en-US"/>
              </w:rPr>
              <w:t>NGEO-WEBC-VTC-</w:t>
            </w:r>
            <w:proofErr w:type="gramStart"/>
            <w:r>
              <w:rPr>
                <w:lang w:val="en-US"/>
              </w:rPr>
              <w:t>0110 :</w:t>
            </w:r>
            <w:proofErr w:type="gramEnd"/>
            <w:r>
              <w:rPr>
                <w:lang w:val="en-US"/>
              </w:rPr>
              <w:t xml:space="preserve"> at least simple data access request has been successfully submitted.</w:t>
            </w:r>
          </w:p>
          <w:p w:rsidR="002B4DE7" w:rsidRPr="004A7054" w:rsidRDefault="002B4DE7" w:rsidP="009D1EFC">
            <w:pPr>
              <w:spacing w:after="0"/>
              <w:rPr>
                <w:lang w:val="en-US"/>
              </w:rPr>
            </w:pPr>
            <w:r>
              <w:rPr>
                <w:lang w:val="en-US"/>
              </w:rPr>
              <w:t>NGEO-WEBC-VTC-</w:t>
            </w:r>
            <w:proofErr w:type="gramStart"/>
            <w:r>
              <w:rPr>
                <w:lang w:val="en-US"/>
              </w:rPr>
              <w:t>0120 :</w:t>
            </w:r>
            <w:proofErr w:type="gramEnd"/>
            <w:r>
              <w:rPr>
                <w:lang w:val="en-US"/>
              </w:rPr>
              <w:t xml:space="preserve"> at leat standing order has successfully been submitted.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Default="002B4DE7" w:rsidP="009D1EFC">
            <w:pPr>
              <w:spacing w:after="0"/>
              <w:rPr>
                <w:i/>
                <w:color w:val="548DD4"/>
                <w:sz w:val="18"/>
                <w:szCs w:val="18"/>
              </w:rPr>
            </w:pPr>
            <w:r>
              <w:rPr>
                <w:i/>
                <w:color w:val="548DD4"/>
                <w:sz w:val="18"/>
                <w:szCs w:val="18"/>
              </w:rPr>
              <w:t>NGEO-WEBC-VTC-011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NGEO-WEBC-VTC-012</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A44929"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NGEO-WEBC-PFC-0140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Titre3"/>
      </w:pPr>
      <w:bookmarkStart w:id="5579" w:name="_Toc343693009"/>
      <w:bookmarkStart w:id="5580" w:name="_Toc348082197"/>
      <w:r>
        <w:t>NGEO-WEBC-VTC-0150</w:t>
      </w:r>
      <w:r w:rsidRPr="000202B0">
        <w:t>:</w:t>
      </w:r>
      <w:r>
        <w:t xml:space="preserve"> Direct Download</w:t>
      </w:r>
      <w:bookmarkEnd w:id="5579"/>
      <w:bookmarkEnd w:id="558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NGEO-WEBC-VTC-0150</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Direct Download Control</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rPr>
          <w:trHeight w:val="71"/>
        </w:trPr>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 xml:space="preserve">At leat one of the products in search results has a url starting with http or https. </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lastRenderedPageBreak/>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lastRenderedPageBreak/>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NGEO-WEBC-PFC-0150</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2B4DE7" w:rsidRPr="000202B0" w:rsidRDefault="002B4DE7" w:rsidP="002B4DE7">
      <w:pPr>
        <w:pStyle w:val="Titre3"/>
      </w:pPr>
      <w:bookmarkStart w:id="5581" w:name="_Toc343693010"/>
      <w:bookmarkStart w:id="5582" w:name="_Toc348082198"/>
      <w:r>
        <w:t>NGEO-WEBC-VTC-0151</w:t>
      </w:r>
      <w:r w:rsidRPr="000202B0">
        <w:t>:</w:t>
      </w:r>
      <w:r>
        <w:t xml:space="preserve"> Direct Download When No Download Manager Registered</w:t>
      </w:r>
      <w:bookmarkEnd w:id="5581"/>
      <w:bookmarkEnd w:id="558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2B4DE7" w:rsidRPr="008C4ACA" w:rsidTr="009D1EFC">
        <w:tc>
          <w:tcPr>
            <w:tcW w:w="8613" w:type="dxa"/>
            <w:gridSpan w:val="5"/>
            <w:tcBorders>
              <w:top w:val="single" w:sz="2" w:space="0" w:color="auto"/>
              <w:bottom w:val="single" w:sz="6" w:space="0" w:color="auto"/>
            </w:tcBorders>
            <w:shd w:val="clear" w:color="auto" w:fill="548DD4" w:themeFill="text2" w:themeFillTint="99"/>
          </w:tcPr>
          <w:p w:rsidR="002B4DE7" w:rsidRPr="0056181B" w:rsidRDefault="002B4DE7" w:rsidP="009D1EFC">
            <w:pPr>
              <w:spacing w:after="0"/>
              <w:jc w:val="center"/>
              <w:rPr>
                <w:b/>
                <w:i/>
                <w:color w:val="FFFFFF"/>
                <w:szCs w:val="18"/>
                <w:lang w:val="en-US"/>
              </w:rPr>
            </w:pPr>
            <w:r>
              <w:rPr>
                <w:b/>
                <w:i/>
                <w:color w:val="FFFFFF"/>
                <w:szCs w:val="18"/>
                <w:lang w:val="en-US"/>
              </w:rPr>
              <w:t>NGEO VALIDATION TEST  CASE</w:t>
            </w:r>
          </w:p>
        </w:tc>
      </w:tr>
      <w:tr w:rsidR="002B4DE7" w:rsidRPr="008C4ACA" w:rsidTr="009D1EFC">
        <w:tc>
          <w:tcPr>
            <w:tcW w:w="1607"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Identifier</w:t>
            </w:r>
          </w:p>
        </w:tc>
        <w:tc>
          <w:tcPr>
            <w:tcW w:w="1903" w:type="dxa"/>
            <w:gridSpan w:val="2"/>
            <w:tcBorders>
              <w:top w:val="single" w:sz="6" w:space="0" w:color="auto"/>
            </w:tcBorders>
            <w:shd w:val="clear" w:color="auto" w:fill="auto"/>
          </w:tcPr>
          <w:p w:rsidR="002B4DE7" w:rsidRPr="00544FC8" w:rsidRDefault="002B4DE7" w:rsidP="009D1EFC">
            <w:pPr>
              <w:spacing w:after="0"/>
              <w:rPr>
                <w:i/>
                <w:color w:val="548DD4"/>
                <w:sz w:val="16"/>
                <w:szCs w:val="16"/>
              </w:rPr>
            </w:pPr>
            <w:r>
              <w:rPr>
                <w:i/>
                <w:color w:val="548DD4"/>
                <w:sz w:val="16"/>
                <w:szCs w:val="16"/>
              </w:rPr>
              <w:t>NGEO-WEBC-VTC-0151</w:t>
            </w:r>
          </w:p>
        </w:tc>
        <w:tc>
          <w:tcPr>
            <w:tcW w:w="1134" w:type="dxa"/>
            <w:tcBorders>
              <w:top w:val="single" w:sz="6" w:space="0" w:color="auto"/>
            </w:tcBorders>
            <w:shd w:val="clear" w:color="auto" w:fill="548DD4" w:themeFill="text2" w:themeFillTint="99"/>
          </w:tcPr>
          <w:p w:rsidR="002B4DE7" w:rsidRPr="00544FC8" w:rsidRDefault="002B4DE7" w:rsidP="009D1EFC">
            <w:pPr>
              <w:spacing w:after="0"/>
              <w:jc w:val="center"/>
              <w:rPr>
                <w:b/>
                <w:color w:val="FFFFFF"/>
                <w:sz w:val="14"/>
                <w:szCs w:val="14"/>
              </w:rPr>
            </w:pPr>
            <w:r w:rsidRPr="00544FC8">
              <w:rPr>
                <w:b/>
                <w:color w:val="FFFFFF"/>
                <w:sz w:val="14"/>
                <w:szCs w:val="14"/>
              </w:rPr>
              <w:t>Test Title</w:t>
            </w:r>
          </w:p>
        </w:tc>
        <w:tc>
          <w:tcPr>
            <w:tcW w:w="3969" w:type="dxa"/>
            <w:tcBorders>
              <w:top w:val="single" w:sz="6" w:space="0" w:color="auto"/>
            </w:tcBorders>
            <w:shd w:val="clear" w:color="auto" w:fill="auto"/>
          </w:tcPr>
          <w:p w:rsidR="002B4DE7" w:rsidRPr="0056181B" w:rsidRDefault="002B4DE7" w:rsidP="009D1EFC">
            <w:pPr>
              <w:spacing w:after="0"/>
              <w:rPr>
                <w:i/>
                <w:color w:val="548DD4"/>
                <w:sz w:val="16"/>
                <w:szCs w:val="16"/>
                <w:lang w:val="en-US"/>
              </w:rPr>
            </w:pPr>
            <w:r>
              <w:rPr>
                <w:i/>
                <w:color w:val="548DD4"/>
                <w:sz w:val="16"/>
                <w:szCs w:val="16"/>
                <w:lang w:val="en-US"/>
              </w:rPr>
              <w:t>Direct Download Control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b/>
                <w:sz w:val="14"/>
                <w:szCs w:val="14"/>
              </w:rPr>
            </w:pPr>
            <w:r>
              <w:rPr>
                <w:b/>
                <w:sz w:val="14"/>
                <w:szCs w:val="14"/>
              </w:rPr>
              <w:t>Description and Objective</w:t>
            </w:r>
          </w:p>
        </w:tc>
      </w:tr>
      <w:tr w:rsidR="002B4DE7" w:rsidRPr="008C4ACA" w:rsidTr="009D1EFC">
        <w:trPr>
          <w:trHeight w:val="113"/>
        </w:trPr>
        <w:tc>
          <w:tcPr>
            <w:tcW w:w="8613" w:type="dxa"/>
            <w:gridSpan w:val="5"/>
            <w:shd w:val="clear" w:color="auto" w:fill="auto"/>
          </w:tcPr>
          <w:p w:rsidR="002B4DE7" w:rsidRPr="0056181B" w:rsidRDefault="002B4DE7" w:rsidP="009D1EFC">
            <w:pPr>
              <w:spacing w:after="0"/>
              <w:rPr>
                <w:i/>
                <w:color w:val="548DD4"/>
                <w:sz w:val="16"/>
                <w:szCs w:val="16"/>
                <w:lang w:val="en-US"/>
              </w:rPr>
            </w:pPr>
            <w:r w:rsidRPr="005E1E95">
              <w:rPr>
                <w:i/>
                <w:color w:val="548DD4"/>
                <w:sz w:val="16"/>
                <w:szCs w:val="16"/>
                <w:lang w:val="en-US"/>
              </w:rPr>
              <w:t>The</w:t>
            </w:r>
            <w:r>
              <w:rPr>
                <w:i/>
                <w:color w:val="548DD4"/>
                <w:sz w:val="16"/>
                <w:szCs w:val="16"/>
                <w:lang w:val="en-US"/>
              </w:rPr>
              <w:t xml:space="preserve"> design of this test deals with the possibility to control a product direct download when no download manager has been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Inputs Specification</w:t>
            </w:r>
          </w:p>
        </w:tc>
      </w:tr>
      <w:tr w:rsidR="002B4DE7" w:rsidRPr="008C4ACA" w:rsidTr="009D1EFC">
        <w:tc>
          <w:tcPr>
            <w:tcW w:w="8613" w:type="dxa"/>
            <w:gridSpan w:val="5"/>
            <w:shd w:val="clear" w:color="auto" w:fill="auto"/>
          </w:tcPr>
          <w:p w:rsidR="002B4DE7" w:rsidRDefault="002B4DE7" w:rsidP="009D1EFC">
            <w:pPr>
              <w:spacing w:after="0"/>
              <w:rPr>
                <w:lang w:val="en-US"/>
              </w:rPr>
            </w:pPr>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p>
          <w:p w:rsidR="002B4DE7" w:rsidRPr="004A7054" w:rsidRDefault="002B4DE7" w:rsidP="009D1EFC">
            <w:pPr>
              <w:spacing w:after="0"/>
              <w:rPr>
                <w:lang w:val="en-US"/>
              </w:rPr>
            </w:pPr>
            <w:r>
              <w:rPr>
                <w:lang w:val="en-US"/>
              </w:rPr>
              <w:t>NGEO-WEBC-VTC-0040 has already been performed:  a search has been done and search results are displayed in a table.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Outputs Specification</w:t>
            </w:r>
          </w:p>
        </w:tc>
      </w:tr>
      <w:tr w:rsidR="002B4DE7" w:rsidRPr="00B17EAC" w:rsidTr="009D1EFC">
        <w:tc>
          <w:tcPr>
            <w:tcW w:w="8613" w:type="dxa"/>
            <w:gridSpan w:val="5"/>
            <w:shd w:val="clear" w:color="auto" w:fill="auto"/>
          </w:tcPr>
          <w:p w:rsidR="002B4DE7" w:rsidRPr="00544FC8" w:rsidRDefault="002B4DE7" w:rsidP="009D1EFC">
            <w:pPr>
              <w:spacing w:after="0"/>
            </w:pPr>
            <w:r>
              <w:t>None</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Environmental needs</w:t>
            </w:r>
          </w:p>
        </w:tc>
      </w:tr>
      <w:tr w:rsidR="002B4DE7" w:rsidRPr="00B17EAC" w:rsidTr="009D1EFC">
        <w:tc>
          <w:tcPr>
            <w:tcW w:w="8613" w:type="dxa"/>
            <w:gridSpan w:val="5"/>
            <w:shd w:val="clear" w:color="auto" w:fill="auto"/>
          </w:tcPr>
          <w:p w:rsidR="002B4DE7" w:rsidRPr="005E1E95" w:rsidRDefault="002B4DE7" w:rsidP="009D1EFC">
            <w:pPr>
              <w:spacing w:after="0"/>
              <w:rPr>
                <w:lang w:val="en-US"/>
              </w:rPr>
            </w:pPr>
            <w:r>
              <w:rPr>
                <w:lang w:val="en-US"/>
              </w:rPr>
              <w:t xml:space="preserve">Same needs than </w:t>
            </w:r>
            <w:r w:rsidRPr="00801651">
              <w:rPr>
                <w:i/>
                <w:color w:val="548DD4"/>
                <w:sz w:val="18"/>
                <w:szCs w:val="18"/>
              </w:rPr>
              <w:t>NGEO-WEBC-VTC-0010</w:t>
            </w:r>
            <w:r>
              <w:rPr>
                <w:i/>
                <w:color w:val="548DD4"/>
                <w:sz w:val="18"/>
                <w:szCs w:val="18"/>
              </w:rPr>
              <w:t>.</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Constraints</w:t>
            </w:r>
          </w:p>
        </w:tc>
      </w:tr>
      <w:tr w:rsidR="002B4DE7" w:rsidRPr="00B17EAC" w:rsidTr="009D1EFC">
        <w:tc>
          <w:tcPr>
            <w:tcW w:w="8613" w:type="dxa"/>
            <w:gridSpan w:val="5"/>
            <w:shd w:val="clear" w:color="auto" w:fill="auto"/>
          </w:tcPr>
          <w:p w:rsidR="002B4DE7" w:rsidRPr="00544FC8" w:rsidRDefault="002B4DE7" w:rsidP="009D1EFC">
            <w:pPr>
              <w:spacing w:after="0"/>
            </w:pPr>
            <w:r>
              <w:t>No download manager installed.</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sidRPr="005D1206">
              <w:rPr>
                <w:b/>
                <w:sz w:val="14"/>
                <w:szCs w:val="14"/>
              </w:rPr>
              <w:t>Dependencies</w:t>
            </w:r>
          </w:p>
        </w:tc>
      </w:tr>
      <w:tr w:rsidR="002B4DE7" w:rsidRPr="004E5884" w:rsidTr="009D1EFC">
        <w:tc>
          <w:tcPr>
            <w:tcW w:w="8613" w:type="dxa"/>
            <w:gridSpan w:val="5"/>
            <w:shd w:val="clear" w:color="auto" w:fill="auto"/>
          </w:tcPr>
          <w:p w:rsidR="002B4DE7" w:rsidRDefault="002B4DE7" w:rsidP="009D1EFC">
            <w:pPr>
              <w:spacing w:after="0"/>
              <w:rPr>
                <w:i/>
                <w:color w:val="548DD4"/>
                <w:sz w:val="18"/>
                <w:szCs w:val="18"/>
              </w:rPr>
            </w:pPr>
            <w:r>
              <w:rPr>
                <w:i/>
                <w:color w:val="548DD4"/>
                <w:sz w:val="18"/>
                <w:szCs w:val="18"/>
              </w:rPr>
              <w:t>NGEO-WEBC-VTC-001</w:t>
            </w:r>
            <w:r w:rsidRPr="00801651">
              <w:rPr>
                <w:i/>
                <w:color w:val="548DD4"/>
                <w:sz w:val="18"/>
                <w:szCs w:val="18"/>
              </w:rPr>
              <w:t>0</w:t>
            </w:r>
          </w:p>
          <w:p w:rsidR="002B4DE7" w:rsidRPr="00EF5642" w:rsidRDefault="002B4DE7" w:rsidP="009D1EFC">
            <w:pPr>
              <w:spacing w:after="0"/>
              <w:rPr>
                <w:i/>
                <w:color w:val="548DD4"/>
                <w:sz w:val="18"/>
                <w:szCs w:val="18"/>
              </w:rPr>
            </w:pPr>
            <w:r>
              <w:rPr>
                <w:i/>
                <w:color w:val="548DD4"/>
                <w:sz w:val="18"/>
                <w:szCs w:val="18"/>
              </w:rPr>
              <w:t>NGEO-WEBC-VTC-004</w:t>
            </w:r>
            <w:r w:rsidRPr="00801651">
              <w:rPr>
                <w:i/>
                <w:color w:val="548DD4"/>
                <w:sz w:val="18"/>
                <w:szCs w:val="18"/>
              </w:rPr>
              <w:t>0</w:t>
            </w:r>
          </w:p>
        </w:tc>
      </w:tr>
      <w:tr w:rsidR="002B4DE7" w:rsidRPr="00B17EAC" w:rsidTr="009D1EFC">
        <w:tc>
          <w:tcPr>
            <w:tcW w:w="8613" w:type="dxa"/>
            <w:gridSpan w:val="5"/>
            <w:shd w:val="clear" w:color="auto" w:fill="A6A6A6"/>
          </w:tcPr>
          <w:p w:rsidR="002B4DE7" w:rsidRPr="00544FC8" w:rsidRDefault="002B4DE7" w:rsidP="009D1EFC">
            <w:pPr>
              <w:spacing w:after="0"/>
              <w:rPr>
                <w:sz w:val="14"/>
                <w:szCs w:val="14"/>
              </w:rPr>
            </w:pPr>
            <w:r>
              <w:rPr>
                <w:b/>
                <w:sz w:val="14"/>
                <w:szCs w:val="14"/>
              </w:rPr>
              <w:t>Pass/Fail Criteria</w:t>
            </w:r>
          </w:p>
        </w:tc>
      </w:tr>
      <w:tr w:rsidR="002B4DE7" w:rsidRPr="008C4ACA" w:rsidTr="009D1EFC">
        <w:trPr>
          <w:trHeight w:val="258"/>
        </w:trPr>
        <w:tc>
          <w:tcPr>
            <w:tcW w:w="2093" w:type="dxa"/>
            <w:gridSpan w:val="2"/>
            <w:tcBorders>
              <w:right w:val="single" w:sz="2" w:space="0" w:color="auto"/>
            </w:tcBorders>
            <w:shd w:val="clear" w:color="auto" w:fill="auto"/>
          </w:tcPr>
          <w:p w:rsidR="002B4DE7" w:rsidRPr="0056181B" w:rsidRDefault="002B4DE7" w:rsidP="009D1EFC">
            <w:pPr>
              <w:spacing w:after="0"/>
              <w:rPr>
                <w:lang w:val="en-US"/>
              </w:rPr>
            </w:pPr>
            <w:r>
              <w:rPr>
                <w:i/>
                <w:color w:val="548DD4"/>
                <w:sz w:val="16"/>
                <w:szCs w:val="16"/>
              </w:rPr>
              <w:t>NGEO-WEBC-PFC-0151</w:t>
            </w:r>
          </w:p>
        </w:tc>
        <w:tc>
          <w:tcPr>
            <w:tcW w:w="6520" w:type="dxa"/>
            <w:gridSpan w:val="3"/>
            <w:tcBorders>
              <w:left w:val="single" w:sz="2" w:space="0" w:color="auto"/>
            </w:tcBorders>
            <w:shd w:val="clear" w:color="auto" w:fill="auto"/>
          </w:tcPr>
          <w:p w:rsidR="002B4DE7" w:rsidRPr="00A44929" w:rsidRDefault="002B4DE7" w:rsidP="009D1EFC">
            <w:pPr>
              <w:spacing w:after="0"/>
              <w:rPr>
                <w:rFonts w:cstheme="minorHAnsi"/>
                <w:szCs w:val="18"/>
              </w:rPr>
            </w:pPr>
          </w:p>
        </w:tc>
      </w:tr>
    </w:tbl>
    <w:p w:rsidR="001A1925" w:rsidRPr="000202B0" w:rsidRDefault="001A1925" w:rsidP="001A1925">
      <w:pPr>
        <w:pStyle w:val="Titre3"/>
        <w:rPr>
          <w:ins w:id="5583" w:author="Emna Mokaddem" w:date="2013-01-04T12:02:00Z"/>
        </w:rPr>
      </w:pPr>
      <w:bookmarkStart w:id="5584" w:name="_Toc345001113"/>
      <w:bookmarkStart w:id="5585" w:name="_Toc348082199"/>
      <w:ins w:id="5586" w:author="Emna Mokaddem" w:date="2013-01-04T12:02:00Z">
        <w:r>
          <w:t>NGEO-WEBC-VTC-0160</w:t>
        </w:r>
        <w:r w:rsidRPr="000202B0">
          <w:t>:</w:t>
        </w:r>
        <w:r>
          <w:t xml:space="preserve"> Advanced Search Criteria</w:t>
        </w:r>
        <w:bookmarkEnd w:id="5584"/>
        <w:bookmarkEnd w:id="558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rPr>
          <w:ins w:id="5587" w:author="Emna Mokaddem" w:date="2013-01-04T12:02:00Z"/>
        </w:trPr>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ins w:id="5588" w:author="Emna Mokaddem" w:date="2013-01-04T12:02:00Z"/>
                <w:b/>
                <w:i/>
                <w:color w:val="FFFFFF"/>
                <w:szCs w:val="18"/>
                <w:lang w:val="en-US"/>
              </w:rPr>
            </w:pPr>
            <w:ins w:id="5589" w:author="Emna Mokaddem" w:date="2013-01-04T12:02:00Z">
              <w:r>
                <w:rPr>
                  <w:b/>
                  <w:i/>
                  <w:color w:val="FFFFFF"/>
                  <w:szCs w:val="18"/>
                  <w:lang w:val="en-US"/>
                </w:rPr>
                <w:t>NGEO VALIDATION TEST  CASE</w:t>
              </w:r>
            </w:ins>
          </w:p>
        </w:tc>
      </w:tr>
      <w:tr w:rsidR="001A1925" w:rsidRPr="008C4ACA" w:rsidTr="009B3B1D">
        <w:trPr>
          <w:ins w:id="5590" w:author="Emna Mokaddem" w:date="2013-01-04T12:02:00Z"/>
        </w:trPr>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ins w:id="5591" w:author="Emna Mokaddem" w:date="2013-01-04T12:02:00Z"/>
                <w:b/>
                <w:color w:val="FFFFFF"/>
                <w:sz w:val="14"/>
                <w:szCs w:val="14"/>
              </w:rPr>
            </w:pPr>
            <w:ins w:id="5592" w:author="Emna Mokaddem" w:date="2013-01-04T12:02:00Z">
              <w:r w:rsidRPr="00544FC8">
                <w:rPr>
                  <w:b/>
                  <w:color w:val="FFFFFF"/>
                  <w:sz w:val="14"/>
                  <w:szCs w:val="14"/>
                </w:rPr>
                <w:t>Test Identifier</w:t>
              </w:r>
            </w:ins>
          </w:p>
        </w:tc>
        <w:tc>
          <w:tcPr>
            <w:tcW w:w="1903" w:type="dxa"/>
            <w:gridSpan w:val="2"/>
            <w:tcBorders>
              <w:top w:val="single" w:sz="6" w:space="0" w:color="auto"/>
            </w:tcBorders>
            <w:shd w:val="clear" w:color="auto" w:fill="auto"/>
          </w:tcPr>
          <w:p w:rsidR="001A1925" w:rsidRPr="00544FC8" w:rsidRDefault="001A1925" w:rsidP="009B3B1D">
            <w:pPr>
              <w:spacing w:after="0"/>
              <w:rPr>
                <w:ins w:id="5593" w:author="Emna Mokaddem" w:date="2013-01-04T12:02:00Z"/>
                <w:i/>
                <w:color w:val="548DD4"/>
                <w:sz w:val="16"/>
                <w:szCs w:val="16"/>
              </w:rPr>
            </w:pPr>
            <w:ins w:id="5594" w:author="Emna Mokaddem" w:date="2013-01-04T12:02:00Z">
              <w:r>
                <w:rPr>
                  <w:i/>
                  <w:color w:val="548DD4"/>
                  <w:sz w:val="16"/>
                  <w:szCs w:val="16"/>
                </w:rPr>
                <w:t>NGEO-WEBC-VTC-0160</w:t>
              </w:r>
            </w:ins>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ins w:id="5595" w:author="Emna Mokaddem" w:date="2013-01-04T12:02:00Z"/>
                <w:b/>
                <w:color w:val="FFFFFF"/>
                <w:sz w:val="14"/>
                <w:szCs w:val="14"/>
              </w:rPr>
            </w:pPr>
            <w:ins w:id="5596" w:author="Emna Mokaddem" w:date="2013-01-04T12:02:00Z">
              <w:r w:rsidRPr="00544FC8">
                <w:rPr>
                  <w:b/>
                  <w:color w:val="FFFFFF"/>
                  <w:sz w:val="14"/>
                  <w:szCs w:val="14"/>
                </w:rPr>
                <w:t>Test Title</w:t>
              </w:r>
            </w:ins>
          </w:p>
        </w:tc>
        <w:tc>
          <w:tcPr>
            <w:tcW w:w="3969" w:type="dxa"/>
            <w:tcBorders>
              <w:top w:val="single" w:sz="6" w:space="0" w:color="auto"/>
            </w:tcBorders>
            <w:shd w:val="clear" w:color="auto" w:fill="auto"/>
          </w:tcPr>
          <w:p w:rsidR="001A1925" w:rsidRPr="008400C4" w:rsidRDefault="001A1925" w:rsidP="009B3B1D">
            <w:pPr>
              <w:spacing w:after="0"/>
              <w:rPr>
                <w:ins w:id="5597" w:author="Emna Mokaddem" w:date="2013-01-04T12:02:00Z"/>
                <w:i/>
                <w:color w:val="548DD4"/>
                <w:sz w:val="16"/>
                <w:szCs w:val="16"/>
                <w:u w:val="single"/>
                <w:lang w:val="en-US"/>
              </w:rPr>
            </w:pPr>
            <w:ins w:id="5598" w:author="Emna Mokaddem" w:date="2013-01-04T12:02:00Z">
              <w:r w:rsidRPr="008400C4">
                <w:rPr>
                  <w:i/>
                  <w:color w:val="548DD4"/>
                  <w:sz w:val="16"/>
                  <w:szCs w:val="16"/>
                  <w:u w:val="single"/>
                </w:rPr>
                <w:t>Advanced Search Criteria</w:t>
              </w:r>
            </w:ins>
          </w:p>
        </w:tc>
      </w:tr>
      <w:tr w:rsidR="001A1925" w:rsidRPr="00B17EAC" w:rsidTr="009B3B1D">
        <w:trPr>
          <w:ins w:id="5599" w:author="Emna Mokaddem" w:date="2013-01-04T12:02:00Z"/>
        </w:trPr>
        <w:tc>
          <w:tcPr>
            <w:tcW w:w="8613" w:type="dxa"/>
            <w:gridSpan w:val="5"/>
            <w:shd w:val="clear" w:color="auto" w:fill="A6A6A6"/>
          </w:tcPr>
          <w:p w:rsidR="001A1925" w:rsidRPr="00544FC8" w:rsidRDefault="001A1925" w:rsidP="009B3B1D">
            <w:pPr>
              <w:spacing w:after="0"/>
              <w:rPr>
                <w:ins w:id="5600" w:author="Emna Mokaddem" w:date="2013-01-04T12:02:00Z"/>
                <w:b/>
                <w:sz w:val="14"/>
                <w:szCs w:val="14"/>
              </w:rPr>
            </w:pPr>
            <w:ins w:id="5601" w:author="Emna Mokaddem" w:date="2013-01-04T12:02:00Z">
              <w:r>
                <w:rPr>
                  <w:b/>
                  <w:sz w:val="14"/>
                  <w:szCs w:val="14"/>
                </w:rPr>
                <w:t>Description and Objective</w:t>
              </w:r>
            </w:ins>
          </w:p>
        </w:tc>
      </w:tr>
      <w:tr w:rsidR="001A1925" w:rsidRPr="008C4ACA" w:rsidTr="009B3B1D">
        <w:trPr>
          <w:trHeight w:val="113"/>
          <w:ins w:id="5602" w:author="Emna Mokaddem" w:date="2013-01-04T12:02:00Z"/>
        </w:trPr>
        <w:tc>
          <w:tcPr>
            <w:tcW w:w="8613" w:type="dxa"/>
            <w:gridSpan w:val="5"/>
            <w:shd w:val="clear" w:color="auto" w:fill="auto"/>
          </w:tcPr>
          <w:p w:rsidR="001A1925" w:rsidRDefault="001A1925" w:rsidP="009B3B1D">
            <w:pPr>
              <w:spacing w:after="0"/>
              <w:rPr>
                <w:ins w:id="5603" w:author="Emna Mokaddem" w:date="2013-01-04T12:02:00Z"/>
                <w:i/>
                <w:color w:val="548DD4"/>
                <w:sz w:val="16"/>
                <w:szCs w:val="16"/>
                <w:lang w:val="en-US"/>
              </w:rPr>
            </w:pPr>
            <w:ins w:id="5604" w:author="Emna Mokaddem" w:date="2013-01-04T12:02:00Z">
              <w:r w:rsidRPr="005E1E95">
                <w:rPr>
                  <w:i/>
                  <w:color w:val="548DD4"/>
                  <w:sz w:val="16"/>
                  <w:szCs w:val="16"/>
                  <w:lang w:val="en-US"/>
                </w:rPr>
                <w:t>The</w:t>
              </w:r>
              <w:r>
                <w:rPr>
                  <w:i/>
                  <w:color w:val="548DD4"/>
                  <w:sz w:val="16"/>
                  <w:szCs w:val="16"/>
                  <w:lang w:val="en-US"/>
                </w:rPr>
                <w:t xml:space="preserve"> design of this test deals with :</w:t>
              </w:r>
            </w:ins>
          </w:p>
          <w:p w:rsidR="001A1925" w:rsidRDefault="001A1925" w:rsidP="009B3B1D">
            <w:pPr>
              <w:spacing w:after="0"/>
              <w:rPr>
                <w:ins w:id="5605" w:author="Emna Mokaddem" w:date="2013-01-04T12:02:00Z"/>
                <w:i/>
                <w:color w:val="548DD4"/>
                <w:sz w:val="16"/>
                <w:szCs w:val="16"/>
                <w:lang w:val="en-US"/>
              </w:rPr>
            </w:pPr>
            <w:proofErr w:type="gramStart"/>
            <w:ins w:id="5606" w:author="Emna Mokaddem" w:date="2013-01-04T12:02:00Z">
              <w:r>
                <w:rPr>
                  <w:i/>
                  <w:color w:val="548DD4"/>
                  <w:sz w:val="16"/>
                  <w:szCs w:val="16"/>
                  <w:lang w:val="en-US"/>
                </w:rPr>
                <w:t>the</w:t>
              </w:r>
              <w:proofErr w:type="gramEnd"/>
              <w:r>
                <w:rPr>
                  <w:i/>
                  <w:color w:val="548DD4"/>
                  <w:sz w:val="16"/>
                  <w:szCs w:val="16"/>
                  <w:lang w:val="en-US"/>
                </w:rPr>
                <w:t xml:space="preserve"> display and values update of search criteria for the current selected dataset.</w:t>
              </w:r>
            </w:ins>
          </w:p>
          <w:p w:rsidR="001A1925" w:rsidRPr="0056181B" w:rsidRDefault="001A1925" w:rsidP="009B3B1D">
            <w:pPr>
              <w:spacing w:after="0"/>
              <w:rPr>
                <w:ins w:id="5607" w:author="Emna Mokaddem" w:date="2013-01-04T12:02:00Z"/>
                <w:i/>
                <w:color w:val="548DD4"/>
                <w:sz w:val="16"/>
                <w:szCs w:val="16"/>
                <w:lang w:val="en-US"/>
              </w:rPr>
            </w:pPr>
            <w:ins w:id="5608" w:author="Emna Mokaddem" w:date="2013-01-04T12:02:00Z">
              <w:r>
                <w:rPr>
                  <w:i/>
                  <w:color w:val="548DD4"/>
                  <w:sz w:val="16"/>
                  <w:szCs w:val="16"/>
                  <w:lang w:val="en-US"/>
                </w:rPr>
                <w:t>The search criteria inclusion in the open search request</w:t>
              </w:r>
            </w:ins>
          </w:p>
        </w:tc>
      </w:tr>
      <w:tr w:rsidR="001A1925" w:rsidRPr="00B17EAC" w:rsidTr="009B3B1D">
        <w:trPr>
          <w:ins w:id="5609" w:author="Emna Mokaddem" w:date="2013-01-04T12:02:00Z"/>
        </w:trPr>
        <w:tc>
          <w:tcPr>
            <w:tcW w:w="8613" w:type="dxa"/>
            <w:gridSpan w:val="5"/>
            <w:shd w:val="clear" w:color="auto" w:fill="A6A6A6"/>
          </w:tcPr>
          <w:p w:rsidR="001A1925" w:rsidRPr="00544FC8" w:rsidRDefault="001A1925" w:rsidP="009B3B1D">
            <w:pPr>
              <w:spacing w:after="0"/>
              <w:rPr>
                <w:ins w:id="5610" w:author="Emna Mokaddem" w:date="2013-01-04T12:02:00Z"/>
                <w:sz w:val="14"/>
                <w:szCs w:val="14"/>
              </w:rPr>
            </w:pPr>
            <w:ins w:id="5611" w:author="Emna Mokaddem" w:date="2013-01-04T12:02:00Z">
              <w:r w:rsidRPr="005D1206">
                <w:rPr>
                  <w:b/>
                  <w:sz w:val="14"/>
                  <w:szCs w:val="14"/>
                </w:rPr>
                <w:t>Inputs Specification</w:t>
              </w:r>
            </w:ins>
          </w:p>
        </w:tc>
      </w:tr>
      <w:tr w:rsidR="001A1925" w:rsidRPr="008C4ACA" w:rsidTr="009B3B1D">
        <w:trPr>
          <w:ins w:id="5612" w:author="Emna Mokaddem" w:date="2013-01-04T12:02:00Z"/>
        </w:trPr>
        <w:tc>
          <w:tcPr>
            <w:tcW w:w="8613" w:type="dxa"/>
            <w:gridSpan w:val="5"/>
            <w:shd w:val="clear" w:color="auto" w:fill="auto"/>
          </w:tcPr>
          <w:p w:rsidR="001A1925" w:rsidRDefault="001A1925" w:rsidP="009B3B1D">
            <w:pPr>
              <w:spacing w:after="0"/>
              <w:rPr>
                <w:ins w:id="5613" w:author="Emna Mokaddem" w:date="2013-01-04T12:02:00Z"/>
                <w:lang w:val="en-US"/>
              </w:rPr>
            </w:pPr>
            <w:ins w:id="5614" w:author="Emna Mokaddem" w:date="2013-01-04T12:02: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p w:rsidR="001A1925" w:rsidRPr="004A7054" w:rsidRDefault="001A1925" w:rsidP="009B3B1D">
            <w:pPr>
              <w:spacing w:after="0"/>
              <w:rPr>
                <w:ins w:id="5615" w:author="Emna Mokaddem" w:date="2013-01-04T12:02:00Z"/>
                <w:lang w:val="en-US"/>
              </w:rPr>
            </w:pPr>
            <w:ins w:id="5616" w:author="Emna Mokaddem" w:date="2013-01-04T12:02:00Z">
              <w:r>
                <w:rPr>
                  <w:lang w:val="en-US"/>
                </w:rPr>
                <w:t>NGEO-WEBC-VTC-0040 has already been performed:  a search has been done and search results are displayed in a table.</w:t>
              </w:r>
            </w:ins>
          </w:p>
        </w:tc>
      </w:tr>
      <w:tr w:rsidR="001A1925" w:rsidRPr="00B17EAC" w:rsidTr="009B3B1D">
        <w:trPr>
          <w:ins w:id="5617" w:author="Emna Mokaddem" w:date="2013-01-04T12:02:00Z"/>
        </w:trPr>
        <w:tc>
          <w:tcPr>
            <w:tcW w:w="8613" w:type="dxa"/>
            <w:gridSpan w:val="5"/>
            <w:shd w:val="clear" w:color="auto" w:fill="A6A6A6"/>
          </w:tcPr>
          <w:p w:rsidR="001A1925" w:rsidRPr="00544FC8" w:rsidRDefault="001A1925" w:rsidP="009B3B1D">
            <w:pPr>
              <w:spacing w:after="0"/>
              <w:rPr>
                <w:ins w:id="5618" w:author="Emna Mokaddem" w:date="2013-01-04T12:02:00Z"/>
                <w:sz w:val="14"/>
                <w:szCs w:val="14"/>
              </w:rPr>
            </w:pPr>
            <w:ins w:id="5619" w:author="Emna Mokaddem" w:date="2013-01-04T12:02:00Z">
              <w:r w:rsidRPr="005D1206">
                <w:rPr>
                  <w:b/>
                  <w:sz w:val="14"/>
                  <w:szCs w:val="14"/>
                </w:rPr>
                <w:t>Outputs Specification</w:t>
              </w:r>
            </w:ins>
          </w:p>
        </w:tc>
      </w:tr>
      <w:tr w:rsidR="001A1925" w:rsidRPr="00B17EAC" w:rsidTr="009B3B1D">
        <w:trPr>
          <w:ins w:id="5620" w:author="Emna Mokaddem" w:date="2013-01-04T12:02:00Z"/>
        </w:trPr>
        <w:tc>
          <w:tcPr>
            <w:tcW w:w="8613" w:type="dxa"/>
            <w:gridSpan w:val="5"/>
            <w:shd w:val="clear" w:color="auto" w:fill="auto"/>
          </w:tcPr>
          <w:p w:rsidR="001A1925" w:rsidRPr="00544FC8" w:rsidRDefault="001A1925" w:rsidP="009B3B1D">
            <w:pPr>
              <w:spacing w:after="0"/>
              <w:rPr>
                <w:ins w:id="5621" w:author="Emna Mokaddem" w:date="2013-01-04T12:02:00Z"/>
              </w:rPr>
            </w:pPr>
            <w:ins w:id="5622" w:author="Emna Mokaddem" w:date="2013-01-04T12:02:00Z">
              <w:r>
                <w:t>None</w:t>
              </w:r>
            </w:ins>
          </w:p>
        </w:tc>
      </w:tr>
      <w:tr w:rsidR="001A1925" w:rsidRPr="00B17EAC" w:rsidTr="009B3B1D">
        <w:trPr>
          <w:ins w:id="5623" w:author="Emna Mokaddem" w:date="2013-01-04T12:02:00Z"/>
        </w:trPr>
        <w:tc>
          <w:tcPr>
            <w:tcW w:w="8613" w:type="dxa"/>
            <w:gridSpan w:val="5"/>
            <w:shd w:val="clear" w:color="auto" w:fill="A6A6A6"/>
          </w:tcPr>
          <w:p w:rsidR="001A1925" w:rsidRPr="00544FC8" w:rsidRDefault="001A1925" w:rsidP="009B3B1D">
            <w:pPr>
              <w:spacing w:after="0"/>
              <w:rPr>
                <w:ins w:id="5624" w:author="Emna Mokaddem" w:date="2013-01-04T12:02:00Z"/>
                <w:sz w:val="14"/>
                <w:szCs w:val="14"/>
              </w:rPr>
            </w:pPr>
            <w:ins w:id="5625" w:author="Emna Mokaddem" w:date="2013-01-04T12:02:00Z">
              <w:r>
                <w:rPr>
                  <w:b/>
                  <w:sz w:val="14"/>
                  <w:szCs w:val="14"/>
                </w:rPr>
                <w:t>Environmental needs</w:t>
              </w:r>
            </w:ins>
          </w:p>
        </w:tc>
      </w:tr>
      <w:tr w:rsidR="001A1925" w:rsidRPr="00B17EAC" w:rsidTr="009B3B1D">
        <w:trPr>
          <w:ins w:id="5626" w:author="Emna Mokaddem" w:date="2013-01-04T12:02:00Z"/>
        </w:trPr>
        <w:tc>
          <w:tcPr>
            <w:tcW w:w="8613" w:type="dxa"/>
            <w:gridSpan w:val="5"/>
            <w:shd w:val="clear" w:color="auto" w:fill="auto"/>
          </w:tcPr>
          <w:p w:rsidR="001A1925" w:rsidRPr="005E1E95" w:rsidRDefault="001A1925" w:rsidP="009B3B1D">
            <w:pPr>
              <w:spacing w:after="0"/>
              <w:rPr>
                <w:ins w:id="5627" w:author="Emna Mokaddem" w:date="2013-01-04T12:02:00Z"/>
                <w:lang w:val="en-US"/>
              </w:rPr>
            </w:pPr>
            <w:ins w:id="5628" w:author="Emna Mokaddem" w:date="2013-01-04T12:02:00Z">
              <w:r>
                <w:rPr>
                  <w:lang w:val="en-US"/>
                </w:rPr>
                <w:t xml:space="preserve">Same needs than </w:t>
              </w:r>
              <w:r w:rsidRPr="00801651">
                <w:rPr>
                  <w:i/>
                  <w:color w:val="548DD4"/>
                  <w:sz w:val="18"/>
                  <w:szCs w:val="18"/>
                </w:rPr>
                <w:t>NGEO-WEBC-VTC-0010</w:t>
              </w:r>
              <w:r>
                <w:rPr>
                  <w:i/>
                  <w:color w:val="548DD4"/>
                  <w:sz w:val="18"/>
                  <w:szCs w:val="18"/>
                </w:rPr>
                <w:t>.</w:t>
              </w:r>
            </w:ins>
          </w:p>
        </w:tc>
      </w:tr>
      <w:tr w:rsidR="001A1925" w:rsidRPr="00B17EAC" w:rsidTr="009B3B1D">
        <w:trPr>
          <w:ins w:id="5629" w:author="Emna Mokaddem" w:date="2013-01-04T12:02:00Z"/>
        </w:trPr>
        <w:tc>
          <w:tcPr>
            <w:tcW w:w="8613" w:type="dxa"/>
            <w:gridSpan w:val="5"/>
            <w:shd w:val="clear" w:color="auto" w:fill="A6A6A6"/>
          </w:tcPr>
          <w:p w:rsidR="001A1925" w:rsidRPr="00544FC8" w:rsidRDefault="001A1925" w:rsidP="009B3B1D">
            <w:pPr>
              <w:spacing w:after="0"/>
              <w:rPr>
                <w:ins w:id="5630" w:author="Emna Mokaddem" w:date="2013-01-04T12:02:00Z"/>
                <w:sz w:val="14"/>
                <w:szCs w:val="14"/>
              </w:rPr>
            </w:pPr>
            <w:ins w:id="5631" w:author="Emna Mokaddem" w:date="2013-01-04T12:02:00Z">
              <w:r w:rsidRPr="005D1206">
                <w:rPr>
                  <w:b/>
                  <w:sz w:val="14"/>
                  <w:szCs w:val="14"/>
                </w:rPr>
                <w:t>Constraints</w:t>
              </w:r>
            </w:ins>
          </w:p>
        </w:tc>
      </w:tr>
      <w:tr w:rsidR="001A1925" w:rsidRPr="00B17EAC" w:rsidTr="009B3B1D">
        <w:trPr>
          <w:ins w:id="5632" w:author="Emna Mokaddem" w:date="2013-01-04T12:02:00Z"/>
        </w:trPr>
        <w:tc>
          <w:tcPr>
            <w:tcW w:w="8613" w:type="dxa"/>
            <w:gridSpan w:val="5"/>
            <w:shd w:val="clear" w:color="auto" w:fill="auto"/>
          </w:tcPr>
          <w:p w:rsidR="001A1925" w:rsidRPr="00544FC8" w:rsidRDefault="001A1925" w:rsidP="009B3B1D">
            <w:pPr>
              <w:spacing w:after="0"/>
              <w:rPr>
                <w:ins w:id="5633" w:author="Emna Mokaddem" w:date="2013-01-04T12:02:00Z"/>
              </w:rPr>
            </w:pPr>
          </w:p>
        </w:tc>
      </w:tr>
      <w:tr w:rsidR="001A1925" w:rsidRPr="00B17EAC" w:rsidTr="009B3B1D">
        <w:trPr>
          <w:ins w:id="5634" w:author="Emna Mokaddem" w:date="2013-01-04T12:02:00Z"/>
        </w:trPr>
        <w:tc>
          <w:tcPr>
            <w:tcW w:w="8613" w:type="dxa"/>
            <w:gridSpan w:val="5"/>
            <w:shd w:val="clear" w:color="auto" w:fill="A6A6A6"/>
          </w:tcPr>
          <w:p w:rsidR="001A1925" w:rsidRPr="00544FC8" w:rsidRDefault="001A1925" w:rsidP="009B3B1D">
            <w:pPr>
              <w:spacing w:after="0"/>
              <w:rPr>
                <w:ins w:id="5635" w:author="Emna Mokaddem" w:date="2013-01-04T12:02:00Z"/>
                <w:sz w:val="14"/>
                <w:szCs w:val="14"/>
              </w:rPr>
            </w:pPr>
            <w:ins w:id="5636" w:author="Emna Mokaddem" w:date="2013-01-04T12:02:00Z">
              <w:r w:rsidRPr="005D1206">
                <w:rPr>
                  <w:b/>
                  <w:sz w:val="14"/>
                  <w:szCs w:val="14"/>
                </w:rPr>
                <w:t>Dependencies</w:t>
              </w:r>
            </w:ins>
          </w:p>
        </w:tc>
      </w:tr>
      <w:tr w:rsidR="001A1925" w:rsidRPr="004E5884" w:rsidTr="009B3B1D">
        <w:trPr>
          <w:ins w:id="5637" w:author="Emna Mokaddem" w:date="2013-01-04T12:02:00Z"/>
        </w:trPr>
        <w:tc>
          <w:tcPr>
            <w:tcW w:w="8613" w:type="dxa"/>
            <w:gridSpan w:val="5"/>
            <w:shd w:val="clear" w:color="auto" w:fill="auto"/>
          </w:tcPr>
          <w:p w:rsidR="001A1925" w:rsidRPr="00EF5642" w:rsidRDefault="001A1925" w:rsidP="009B3B1D">
            <w:pPr>
              <w:spacing w:after="0"/>
              <w:rPr>
                <w:ins w:id="5638" w:author="Emna Mokaddem" w:date="2013-01-04T12:02:00Z"/>
                <w:i/>
                <w:color w:val="548DD4"/>
                <w:sz w:val="18"/>
                <w:szCs w:val="18"/>
              </w:rPr>
            </w:pPr>
            <w:ins w:id="5639" w:author="Emna Mokaddem" w:date="2013-01-04T12:02:00Z">
              <w:r>
                <w:rPr>
                  <w:i/>
                  <w:color w:val="548DD4"/>
                  <w:sz w:val="18"/>
                  <w:szCs w:val="18"/>
                </w:rPr>
                <w:t>NGEO-WEBC-VTC-001</w:t>
              </w:r>
              <w:r w:rsidRPr="00801651">
                <w:rPr>
                  <w:i/>
                  <w:color w:val="548DD4"/>
                  <w:sz w:val="18"/>
                  <w:szCs w:val="18"/>
                </w:rPr>
                <w:t>0</w:t>
              </w:r>
            </w:ins>
          </w:p>
        </w:tc>
      </w:tr>
      <w:tr w:rsidR="001A1925" w:rsidRPr="00B17EAC" w:rsidTr="009B3B1D">
        <w:trPr>
          <w:ins w:id="5640" w:author="Emna Mokaddem" w:date="2013-01-04T12:02:00Z"/>
        </w:trPr>
        <w:tc>
          <w:tcPr>
            <w:tcW w:w="8613" w:type="dxa"/>
            <w:gridSpan w:val="5"/>
            <w:shd w:val="clear" w:color="auto" w:fill="A6A6A6"/>
          </w:tcPr>
          <w:p w:rsidR="001A1925" w:rsidRPr="00544FC8" w:rsidRDefault="001A1925" w:rsidP="009B3B1D">
            <w:pPr>
              <w:spacing w:after="0"/>
              <w:rPr>
                <w:ins w:id="5641" w:author="Emna Mokaddem" w:date="2013-01-04T12:02:00Z"/>
                <w:sz w:val="14"/>
                <w:szCs w:val="14"/>
              </w:rPr>
            </w:pPr>
            <w:ins w:id="5642" w:author="Emna Mokaddem" w:date="2013-01-04T12:02:00Z">
              <w:r>
                <w:rPr>
                  <w:b/>
                  <w:sz w:val="14"/>
                  <w:szCs w:val="14"/>
                </w:rPr>
                <w:t>Pass/Fail Criteria</w:t>
              </w:r>
            </w:ins>
          </w:p>
        </w:tc>
      </w:tr>
      <w:tr w:rsidR="001A1925" w:rsidRPr="008C4ACA" w:rsidTr="009B3B1D">
        <w:trPr>
          <w:trHeight w:val="258"/>
          <w:ins w:id="5643" w:author="Emna Mokaddem" w:date="2013-01-04T12:02:00Z"/>
        </w:trPr>
        <w:tc>
          <w:tcPr>
            <w:tcW w:w="2093" w:type="dxa"/>
            <w:gridSpan w:val="2"/>
            <w:tcBorders>
              <w:right w:val="single" w:sz="2" w:space="0" w:color="auto"/>
            </w:tcBorders>
            <w:shd w:val="clear" w:color="auto" w:fill="auto"/>
          </w:tcPr>
          <w:p w:rsidR="001A1925" w:rsidRPr="0056181B" w:rsidRDefault="001A1925" w:rsidP="009B3B1D">
            <w:pPr>
              <w:spacing w:after="0"/>
              <w:rPr>
                <w:ins w:id="5644" w:author="Emna Mokaddem" w:date="2013-01-04T12:02:00Z"/>
                <w:lang w:val="en-US"/>
              </w:rPr>
            </w:pPr>
            <w:ins w:id="5645" w:author="Emna Mokaddem" w:date="2013-01-04T12:02:00Z">
              <w:r>
                <w:rPr>
                  <w:i/>
                  <w:color w:val="548DD4"/>
                  <w:sz w:val="16"/>
                  <w:szCs w:val="16"/>
                </w:rPr>
                <w:lastRenderedPageBreak/>
                <w:t>NGEO-WEBC-PFC-0160</w:t>
              </w:r>
            </w:ins>
          </w:p>
        </w:tc>
        <w:tc>
          <w:tcPr>
            <w:tcW w:w="6520" w:type="dxa"/>
            <w:gridSpan w:val="3"/>
            <w:tcBorders>
              <w:left w:val="single" w:sz="2" w:space="0" w:color="auto"/>
            </w:tcBorders>
            <w:shd w:val="clear" w:color="auto" w:fill="auto"/>
          </w:tcPr>
          <w:p w:rsidR="001A1925" w:rsidRPr="00A44929" w:rsidRDefault="001A1925" w:rsidP="009B3B1D">
            <w:pPr>
              <w:spacing w:after="0"/>
              <w:rPr>
                <w:ins w:id="5646" w:author="Emna Mokaddem" w:date="2013-01-04T12:02:00Z"/>
                <w:rFonts w:cstheme="minorHAnsi"/>
                <w:szCs w:val="18"/>
              </w:rPr>
            </w:pPr>
            <w:ins w:id="5647" w:author="Emna Mokaddem" w:date="2013-01-04T12:02:00Z">
              <w:r>
                <w:rPr>
                  <w:rFonts w:cstheme="minorHAnsi"/>
                  <w:szCs w:val="18"/>
                </w:rPr>
                <w:t>Seach criteria are vizualized</w:t>
              </w:r>
            </w:ins>
          </w:p>
        </w:tc>
      </w:tr>
      <w:tr w:rsidR="001A1925" w:rsidRPr="008C4ACA" w:rsidTr="009B3B1D">
        <w:trPr>
          <w:trHeight w:val="258"/>
          <w:ins w:id="5648" w:author="Emna Mokaddem" w:date="2013-01-04T12:02:00Z"/>
        </w:trPr>
        <w:tc>
          <w:tcPr>
            <w:tcW w:w="2093" w:type="dxa"/>
            <w:gridSpan w:val="2"/>
            <w:tcBorders>
              <w:right w:val="single" w:sz="2" w:space="0" w:color="auto"/>
            </w:tcBorders>
            <w:shd w:val="clear" w:color="auto" w:fill="auto"/>
          </w:tcPr>
          <w:p w:rsidR="001A1925" w:rsidRDefault="001A1925" w:rsidP="009B3B1D">
            <w:pPr>
              <w:spacing w:after="0"/>
              <w:rPr>
                <w:ins w:id="5649" w:author="Emna Mokaddem" w:date="2013-01-04T12:02:00Z"/>
                <w:i/>
                <w:color w:val="548DD4"/>
                <w:sz w:val="16"/>
                <w:szCs w:val="16"/>
              </w:rPr>
            </w:pPr>
            <w:ins w:id="5650" w:author="Emna Mokaddem" w:date="2013-01-04T12:02:00Z">
              <w:r>
                <w:rPr>
                  <w:i/>
                  <w:color w:val="548DD4"/>
                  <w:sz w:val="16"/>
                  <w:szCs w:val="16"/>
                </w:rPr>
                <w:t>NGEO-WEBC-PFC-0161</w:t>
              </w:r>
            </w:ins>
          </w:p>
        </w:tc>
        <w:tc>
          <w:tcPr>
            <w:tcW w:w="6520" w:type="dxa"/>
            <w:gridSpan w:val="3"/>
            <w:tcBorders>
              <w:left w:val="single" w:sz="2" w:space="0" w:color="auto"/>
            </w:tcBorders>
            <w:shd w:val="clear" w:color="auto" w:fill="auto"/>
          </w:tcPr>
          <w:p w:rsidR="001A1925" w:rsidRPr="00A44929" w:rsidRDefault="001A1925" w:rsidP="009B3B1D">
            <w:pPr>
              <w:spacing w:after="0"/>
              <w:rPr>
                <w:ins w:id="5651" w:author="Emna Mokaddem" w:date="2013-01-04T12:02:00Z"/>
                <w:rFonts w:cstheme="minorHAnsi"/>
                <w:szCs w:val="18"/>
              </w:rPr>
            </w:pPr>
            <w:ins w:id="5652" w:author="Emna Mokaddem" w:date="2013-01-04T12:02:00Z">
              <w:r>
                <w:rPr>
                  <w:rFonts w:cstheme="minorHAnsi"/>
                  <w:szCs w:val="18"/>
                </w:rPr>
                <w:t>Search criteria selected values can be changed</w:t>
              </w:r>
            </w:ins>
          </w:p>
        </w:tc>
      </w:tr>
      <w:tr w:rsidR="001A1925" w:rsidRPr="008C4ACA" w:rsidTr="009B3B1D">
        <w:trPr>
          <w:trHeight w:val="258"/>
          <w:ins w:id="5653" w:author="Emna Mokaddem" w:date="2013-01-04T12:02:00Z"/>
        </w:trPr>
        <w:tc>
          <w:tcPr>
            <w:tcW w:w="2093" w:type="dxa"/>
            <w:gridSpan w:val="2"/>
            <w:tcBorders>
              <w:right w:val="single" w:sz="2" w:space="0" w:color="auto"/>
            </w:tcBorders>
            <w:shd w:val="clear" w:color="auto" w:fill="auto"/>
          </w:tcPr>
          <w:p w:rsidR="001A1925" w:rsidRDefault="001A1925" w:rsidP="009B3B1D">
            <w:pPr>
              <w:spacing w:after="0"/>
              <w:rPr>
                <w:ins w:id="5654" w:author="Emna Mokaddem" w:date="2013-01-04T12:02:00Z"/>
                <w:i/>
                <w:color w:val="548DD4"/>
                <w:sz w:val="16"/>
                <w:szCs w:val="16"/>
              </w:rPr>
            </w:pPr>
            <w:ins w:id="5655" w:author="Emna Mokaddem" w:date="2013-01-04T12:02:00Z">
              <w:r>
                <w:rPr>
                  <w:i/>
                  <w:color w:val="548DD4"/>
                  <w:sz w:val="16"/>
                  <w:szCs w:val="16"/>
                </w:rPr>
                <w:t>NGEO-WEBC-PFC-0162</w:t>
              </w:r>
            </w:ins>
          </w:p>
        </w:tc>
        <w:tc>
          <w:tcPr>
            <w:tcW w:w="6520" w:type="dxa"/>
            <w:gridSpan w:val="3"/>
            <w:tcBorders>
              <w:left w:val="single" w:sz="2" w:space="0" w:color="auto"/>
            </w:tcBorders>
            <w:shd w:val="clear" w:color="auto" w:fill="auto"/>
          </w:tcPr>
          <w:p w:rsidR="001A1925" w:rsidRDefault="001A1925" w:rsidP="009B3B1D">
            <w:pPr>
              <w:spacing w:after="0"/>
              <w:rPr>
                <w:ins w:id="5656" w:author="Emna Mokaddem" w:date="2013-01-04T12:02:00Z"/>
                <w:rFonts w:cstheme="minorHAnsi"/>
                <w:szCs w:val="18"/>
              </w:rPr>
            </w:pPr>
            <w:ins w:id="5657" w:author="Emna Mokaddem" w:date="2013-01-04T12:02:00Z">
              <w:r>
                <w:rPr>
                  <w:rFonts w:cstheme="minorHAnsi"/>
                  <w:szCs w:val="18"/>
                </w:rPr>
                <w:t>Selected se</w:t>
              </w:r>
            </w:ins>
            <w:ins w:id="5658" w:author="Mokaddem Emna" w:date="2013-01-31T14:47:00Z">
              <w:r w:rsidR="009F0C64">
                <w:rPr>
                  <w:rFonts w:cstheme="minorHAnsi"/>
                  <w:szCs w:val="18"/>
                </w:rPr>
                <w:t>a</w:t>
              </w:r>
            </w:ins>
            <w:ins w:id="5659" w:author="Emna Mokaddem" w:date="2013-01-04T12:02:00Z">
              <w:r>
                <w:rPr>
                  <w:rFonts w:cstheme="minorHAnsi"/>
                  <w:szCs w:val="18"/>
                </w:rPr>
                <w:t>r</w:t>
              </w:r>
              <w:del w:id="5660" w:author="Mokaddem Emna" w:date="2013-01-31T14:47:00Z">
                <w:r w:rsidDel="009F0C64">
                  <w:rPr>
                    <w:rFonts w:cstheme="minorHAnsi"/>
                    <w:szCs w:val="18"/>
                  </w:rPr>
                  <w:delText>a</w:delText>
                </w:r>
              </w:del>
              <w:r>
                <w:rPr>
                  <w:rFonts w:cstheme="minorHAnsi"/>
                  <w:szCs w:val="18"/>
                </w:rPr>
                <w:t>ch criteria are included in the openSearch url</w:t>
              </w:r>
            </w:ins>
          </w:p>
        </w:tc>
      </w:tr>
    </w:tbl>
    <w:p w:rsidR="001A1925" w:rsidRPr="000202B0" w:rsidRDefault="001A1925" w:rsidP="001A1925">
      <w:pPr>
        <w:pStyle w:val="Titre3"/>
        <w:rPr>
          <w:ins w:id="5661" w:author="Emna Mokaddem" w:date="2013-01-04T12:02:00Z"/>
        </w:rPr>
      </w:pPr>
      <w:bookmarkStart w:id="5662" w:name="_Toc345001114"/>
      <w:bookmarkStart w:id="5663" w:name="_Toc348082200"/>
      <w:ins w:id="5664" w:author="Emna Mokaddem" w:date="2013-01-04T12:02:00Z">
        <w:r>
          <w:t>NGEO-WEBC-VTC-0165</w:t>
        </w:r>
        <w:r w:rsidRPr="000202B0">
          <w:t>:</w:t>
        </w:r>
        <w:r>
          <w:t xml:space="preserve"> Advanced Search Criteria updated with dataset changes</w:t>
        </w:r>
        <w:bookmarkEnd w:id="5662"/>
        <w:bookmarkEnd w:id="566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1A1925" w:rsidRPr="008C4ACA" w:rsidTr="009B3B1D">
        <w:trPr>
          <w:ins w:id="5665" w:author="Emna Mokaddem" w:date="2013-01-04T12:02:00Z"/>
        </w:trPr>
        <w:tc>
          <w:tcPr>
            <w:tcW w:w="8613" w:type="dxa"/>
            <w:gridSpan w:val="5"/>
            <w:tcBorders>
              <w:top w:val="single" w:sz="2" w:space="0" w:color="auto"/>
              <w:bottom w:val="single" w:sz="6" w:space="0" w:color="auto"/>
            </w:tcBorders>
            <w:shd w:val="clear" w:color="auto" w:fill="548DD4" w:themeFill="text2" w:themeFillTint="99"/>
          </w:tcPr>
          <w:p w:rsidR="001A1925" w:rsidRPr="0056181B" w:rsidRDefault="001A1925" w:rsidP="009B3B1D">
            <w:pPr>
              <w:spacing w:after="0"/>
              <w:jc w:val="center"/>
              <w:rPr>
                <w:ins w:id="5666" w:author="Emna Mokaddem" w:date="2013-01-04T12:02:00Z"/>
                <w:b/>
                <w:i/>
                <w:color w:val="FFFFFF"/>
                <w:szCs w:val="18"/>
                <w:lang w:val="en-US"/>
              </w:rPr>
            </w:pPr>
            <w:ins w:id="5667" w:author="Emna Mokaddem" w:date="2013-01-04T12:02:00Z">
              <w:r>
                <w:rPr>
                  <w:b/>
                  <w:i/>
                  <w:color w:val="FFFFFF"/>
                  <w:szCs w:val="18"/>
                  <w:lang w:val="en-US"/>
                </w:rPr>
                <w:t>NGEO VALIDATION TEST  CASE</w:t>
              </w:r>
            </w:ins>
          </w:p>
        </w:tc>
      </w:tr>
      <w:tr w:rsidR="001A1925" w:rsidRPr="008C4ACA" w:rsidTr="009B3B1D">
        <w:trPr>
          <w:ins w:id="5668" w:author="Emna Mokaddem" w:date="2013-01-04T12:02:00Z"/>
        </w:trPr>
        <w:tc>
          <w:tcPr>
            <w:tcW w:w="1607" w:type="dxa"/>
            <w:tcBorders>
              <w:top w:val="single" w:sz="6" w:space="0" w:color="auto"/>
            </w:tcBorders>
            <w:shd w:val="clear" w:color="auto" w:fill="548DD4" w:themeFill="text2" w:themeFillTint="99"/>
          </w:tcPr>
          <w:p w:rsidR="001A1925" w:rsidRPr="00544FC8" w:rsidRDefault="001A1925" w:rsidP="009B3B1D">
            <w:pPr>
              <w:spacing w:after="0"/>
              <w:jc w:val="center"/>
              <w:rPr>
                <w:ins w:id="5669" w:author="Emna Mokaddem" w:date="2013-01-04T12:02:00Z"/>
                <w:b/>
                <w:color w:val="FFFFFF"/>
                <w:sz w:val="14"/>
                <w:szCs w:val="14"/>
              </w:rPr>
            </w:pPr>
            <w:ins w:id="5670" w:author="Emna Mokaddem" w:date="2013-01-04T12:02:00Z">
              <w:r w:rsidRPr="00544FC8">
                <w:rPr>
                  <w:b/>
                  <w:color w:val="FFFFFF"/>
                  <w:sz w:val="14"/>
                  <w:szCs w:val="14"/>
                </w:rPr>
                <w:t>Test Identifier</w:t>
              </w:r>
            </w:ins>
          </w:p>
        </w:tc>
        <w:tc>
          <w:tcPr>
            <w:tcW w:w="1903" w:type="dxa"/>
            <w:gridSpan w:val="2"/>
            <w:tcBorders>
              <w:top w:val="single" w:sz="6" w:space="0" w:color="auto"/>
            </w:tcBorders>
            <w:shd w:val="clear" w:color="auto" w:fill="auto"/>
          </w:tcPr>
          <w:p w:rsidR="001A1925" w:rsidRPr="00544FC8" w:rsidRDefault="001A1925" w:rsidP="009B3B1D">
            <w:pPr>
              <w:spacing w:after="0"/>
              <w:rPr>
                <w:ins w:id="5671" w:author="Emna Mokaddem" w:date="2013-01-04T12:02:00Z"/>
                <w:i/>
                <w:color w:val="548DD4"/>
                <w:sz w:val="16"/>
                <w:szCs w:val="16"/>
              </w:rPr>
            </w:pPr>
            <w:ins w:id="5672" w:author="Emna Mokaddem" w:date="2013-01-04T12:02:00Z">
              <w:r>
                <w:rPr>
                  <w:i/>
                  <w:color w:val="548DD4"/>
                  <w:sz w:val="16"/>
                  <w:szCs w:val="16"/>
                </w:rPr>
                <w:t>NGEO-WEBC-VTC-0165</w:t>
              </w:r>
            </w:ins>
          </w:p>
        </w:tc>
        <w:tc>
          <w:tcPr>
            <w:tcW w:w="1134" w:type="dxa"/>
            <w:tcBorders>
              <w:top w:val="single" w:sz="6" w:space="0" w:color="auto"/>
            </w:tcBorders>
            <w:shd w:val="clear" w:color="auto" w:fill="548DD4" w:themeFill="text2" w:themeFillTint="99"/>
          </w:tcPr>
          <w:p w:rsidR="001A1925" w:rsidRPr="00544FC8" w:rsidRDefault="001A1925" w:rsidP="009B3B1D">
            <w:pPr>
              <w:spacing w:after="0"/>
              <w:jc w:val="center"/>
              <w:rPr>
                <w:ins w:id="5673" w:author="Emna Mokaddem" w:date="2013-01-04T12:02:00Z"/>
                <w:b/>
                <w:color w:val="FFFFFF"/>
                <w:sz w:val="14"/>
                <w:szCs w:val="14"/>
              </w:rPr>
            </w:pPr>
            <w:ins w:id="5674" w:author="Emna Mokaddem" w:date="2013-01-04T12:02:00Z">
              <w:r w:rsidRPr="00544FC8">
                <w:rPr>
                  <w:b/>
                  <w:color w:val="FFFFFF"/>
                  <w:sz w:val="14"/>
                  <w:szCs w:val="14"/>
                </w:rPr>
                <w:t>Test Title</w:t>
              </w:r>
            </w:ins>
          </w:p>
        </w:tc>
        <w:tc>
          <w:tcPr>
            <w:tcW w:w="3969" w:type="dxa"/>
            <w:tcBorders>
              <w:top w:val="single" w:sz="6" w:space="0" w:color="auto"/>
            </w:tcBorders>
            <w:shd w:val="clear" w:color="auto" w:fill="auto"/>
          </w:tcPr>
          <w:p w:rsidR="001A1925" w:rsidRPr="00643EB9" w:rsidRDefault="001A1925" w:rsidP="009B3B1D">
            <w:pPr>
              <w:spacing w:after="0"/>
              <w:rPr>
                <w:ins w:id="5675" w:author="Emna Mokaddem" w:date="2013-01-04T12:02:00Z"/>
                <w:i/>
                <w:color w:val="548DD4"/>
                <w:sz w:val="16"/>
                <w:szCs w:val="16"/>
                <w:u w:val="single"/>
                <w:lang w:val="en-US"/>
              </w:rPr>
            </w:pPr>
            <w:ins w:id="5676" w:author="Emna Mokaddem" w:date="2013-01-04T12:02:00Z">
              <w:r w:rsidRPr="008400C4">
                <w:rPr>
                  <w:i/>
                  <w:color w:val="548DD4"/>
                  <w:sz w:val="16"/>
                  <w:szCs w:val="16"/>
                  <w:u w:val="single"/>
                </w:rPr>
                <w:t>Advanced Search Criteria</w:t>
              </w:r>
              <w:r w:rsidRPr="005402C9">
                <w:rPr>
                  <w:i/>
                  <w:color w:val="548DD4"/>
                  <w:sz w:val="16"/>
                  <w:szCs w:val="16"/>
                  <w:u w:val="single"/>
                </w:rPr>
                <w:t xml:space="preserve"> </w:t>
              </w:r>
              <w:r>
                <w:rPr>
                  <w:i/>
                  <w:color w:val="548DD4"/>
                  <w:sz w:val="16"/>
                  <w:szCs w:val="16"/>
                  <w:u w:val="single"/>
                </w:rPr>
                <w:t>u</w:t>
              </w:r>
              <w:r w:rsidRPr="008400C4">
                <w:rPr>
                  <w:i/>
                  <w:color w:val="548DD4"/>
                  <w:sz w:val="16"/>
                  <w:szCs w:val="16"/>
                  <w:u w:val="single"/>
                </w:rPr>
                <w:t>pdated with dataset changes</w:t>
              </w:r>
            </w:ins>
          </w:p>
        </w:tc>
      </w:tr>
      <w:tr w:rsidR="001A1925" w:rsidRPr="00B17EAC" w:rsidTr="009B3B1D">
        <w:trPr>
          <w:ins w:id="5677" w:author="Emna Mokaddem" w:date="2013-01-04T12:02:00Z"/>
        </w:trPr>
        <w:tc>
          <w:tcPr>
            <w:tcW w:w="8613" w:type="dxa"/>
            <w:gridSpan w:val="5"/>
            <w:shd w:val="clear" w:color="auto" w:fill="A6A6A6"/>
          </w:tcPr>
          <w:p w:rsidR="001A1925" w:rsidRPr="00544FC8" w:rsidRDefault="001A1925" w:rsidP="009B3B1D">
            <w:pPr>
              <w:spacing w:after="0"/>
              <w:rPr>
                <w:ins w:id="5678" w:author="Emna Mokaddem" w:date="2013-01-04T12:02:00Z"/>
                <w:b/>
                <w:sz w:val="14"/>
                <w:szCs w:val="14"/>
              </w:rPr>
            </w:pPr>
            <w:ins w:id="5679" w:author="Emna Mokaddem" w:date="2013-01-04T12:02:00Z">
              <w:r>
                <w:rPr>
                  <w:b/>
                  <w:sz w:val="14"/>
                  <w:szCs w:val="14"/>
                </w:rPr>
                <w:t>Description and Objective</w:t>
              </w:r>
            </w:ins>
          </w:p>
        </w:tc>
      </w:tr>
      <w:tr w:rsidR="001A1925" w:rsidRPr="008C4ACA" w:rsidTr="009B3B1D">
        <w:trPr>
          <w:trHeight w:val="113"/>
          <w:ins w:id="5680" w:author="Emna Mokaddem" w:date="2013-01-04T12:02:00Z"/>
        </w:trPr>
        <w:tc>
          <w:tcPr>
            <w:tcW w:w="8613" w:type="dxa"/>
            <w:gridSpan w:val="5"/>
            <w:shd w:val="clear" w:color="auto" w:fill="auto"/>
          </w:tcPr>
          <w:p w:rsidR="001A1925" w:rsidRPr="0056181B" w:rsidRDefault="001A1925" w:rsidP="009B3B1D">
            <w:pPr>
              <w:spacing w:after="0"/>
              <w:rPr>
                <w:ins w:id="5681" w:author="Emna Mokaddem" w:date="2013-01-04T12:02:00Z"/>
                <w:i/>
                <w:color w:val="548DD4"/>
                <w:sz w:val="16"/>
                <w:szCs w:val="16"/>
                <w:lang w:val="en-US"/>
              </w:rPr>
            </w:pPr>
            <w:ins w:id="5682" w:author="Emna Mokaddem" w:date="2013-01-04T12:02:00Z">
              <w:r w:rsidRPr="005E1E95">
                <w:rPr>
                  <w:i/>
                  <w:color w:val="548DD4"/>
                  <w:sz w:val="16"/>
                  <w:szCs w:val="16"/>
                  <w:lang w:val="en-US"/>
                </w:rPr>
                <w:t>The</w:t>
              </w:r>
              <w:r>
                <w:rPr>
                  <w:i/>
                  <w:color w:val="548DD4"/>
                  <w:sz w:val="16"/>
                  <w:szCs w:val="16"/>
                  <w:lang w:val="en-US"/>
                </w:rPr>
                <w:t xml:space="preserve"> design of this test deals with the update of search criteria when the selected dataset changes</w:t>
              </w:r>
            </w:ins>
          </w:p>
        </w:tc>
      </w:tr>
      <w:tr w:rsidR="001A1925" w:rsidRPr="00B17EAC" w:rsidTr="009B3B1D">
        <w:trPr>
          <w:ins w:id="5683" w:author="Emna Mokaddem" w:date="2013-01-04T12:02:00Z"/>
        </w:trPr>
        <w:tc>
          <w:tcPr>
            <w:tcW w:w="8613" w:type="dxa"/>
            <w:gridSpan w:val="5"/>
            <w:shd w:val="clear" w:color="auto" w:fill="A6A6A6"/>
          </w:tcPr>
          <w:p w:rsidR="001A1925" w:rsidRPr="00544FC8" w:rsidRDefault="001A1925" w:rsidP="009B3B1D">
            <w:pPr>
              <w:spacing w:after="0"/>
              <w:rPr>
                <w:ins w:id="5684" w:author="Emna Mokaddem" w:date="2013-01-04T12:02:00Z"/>
                <w:sz w:val="14"/>
                <w:szCs w:val="14"/>
              </w:rPr>
            </w:pPr>
            <w:ins w:id="5685" w:author="Emna Mokaddem" w:date="2013-01-04T12:02:00Z">
              <w:r w:rsidRPr="005D1206">
                <w:rPr>
                  <w:b/>
                  <w:sz w:val="14"/>
                  <w:szCs w:val="14"/>
                </w:rPr>
                <w:t>Inputs Specification</w:t>
              </w:r>
            </w:ins>
          </w:p>
        </w:tc>
      </w:tr>
      <w:tr w:rsidR="001A1925" w:rsidRPr="008C4ACA" w:rsidTr="009B3B1D">
        <w:trPr>
          <w:ins w:id="5686" w:author="Emna Mokaddem" w:date="2013-01-04T12:02:00Z"/>
        </w:trPr>
        <w:tc>
          <w:tcPr>
            <w:tcW w:w="8613" w:type="dxa"/>
            <w:gridSpan w:val="5"/>
            <w:shd w:val="clear" w:color="auto" w:fill="auto"/>
          </w:tcPr>
          <w:p w:rsidR="001A1925" w:rsidRPr="004A7054" w:rsidRDefault="001A1925" w:rsidP="009B3B1D">
            <w:pPr>
              <w:spacing w:after="0"/>
              <w:rPr>
                <w:ins w:id="5687" w:author="Emna Mokaddem" w:date="2013-01-04T12:02:00Z"/>
                <w:lang w:val="en-US"/>
              </w:rPr>
            </w:pPr>
            <w:ins w:id="5688" w:author="Emna Mokaddem" w:date="2013-01-04T12:02: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1A1925" w:rsidRPr="00B17EAC" w:rsidTr="009B3B1D">
        <w:trPr>
          <w:ins w:id="5689" w:author="Emna Mokaddem" w:date="2013-01-04T12:02:00Z"/>
        </w:trPr>
        <w:tc>
          <w:tcPr>
            <w:tcW w:w="8613" w:type="dxa"/>
            <w:gridSpan w:val="5"/>
            <w:shd w:val="clear" w:color="auto" w:fill="A6A6A6"/>
          </w:tcPr>
          <w:p w:rsidR="001A1925" w:rsidRPr="00544FC8" w:rsidRDefault="001A1925" w:rsidP="009B3B1D">
            <w:pPr>
              <w:spacing w:after="0"/>
              <w:rPr>
                <w:ins w:id="5690" w:author="Emna Mokaddem" w:date="2013-01-04T12:02:00Z"/>
                <w:sz w:val="14"/>
                <w:szCs w:val="14"/>
              </w:rPr>
            </w:pPr>
            <w:ins w:id="5691" w:author="Emna Mokaddem" w:date="2013-01-04T12:02:00Z">
              <w:r w:rsidRPr="005D1206">
                <w:rPr>
                  <w:b/>
                  <w:sz w:val="14"/>
                  <w:szCs w:val="14"/>
                </w:rPr>
                <w:t>Outputs Specification</w:t>
              </w:r>
            </w:ins>
          </w:p>
        </w:tc>
      </w:tr>
      <w:tr w:rsidR="001A1925" w:rsidRPr="00B17EAC" w:rsidTr="009B3B1D">
        <w:trPr>
          <w:ins w:id="5692" w:author="Emna Mokaddem" w:date="2013-01-04T12:02:00Z"/>
        </w:trPr>
        <w:tc>
          <w:tcPr>
            <w:tcW w:w="8613" w:type="dxa"/>
            <w:gridSpan w:val="5"/>
            <w:shd w:val="clear" w:color="auto" w:fill="auto"/>
          </w:tcPr>
          <w:p w:rsidR="001A1925" w:rsidRPr="00544FC8" w:rsidRDefault="001A1925" w:rsidP="009B3B1D">
            <w:pPr>
              <w:spacing w:after="0"/>
              <w:rPr>
                <w:ins w:id="5693" w:author="Emna Mokaddem" w:date="2013-01-04T12:02:00Z"/>
              </w:rPr>
            </w:pPr>
            <w:ins w:id="5694" w:author="Emna Mokaddem" w:date="2013-01-04T12:02:00Z">
              <w:r>
                <w:t>None</w:t>
              </w:r>
            </w:ins>
          </w:p>
        </w:tc>
      </w:tr>
      <w:tr w:rsidR="001A1925" w:rsidRPr="00B17EAC" w:rsidTr="009B3B1D">
        <w:trPr>
          <w:ins w:id="5695" w:author="Emna Mokaddem" w:date="2013-01-04T12:02:00Z"/>
        </w:trPr>
        <w:tc>
          <w:tcPr>
            <w:tcW w:w="8613" w:type="dxa"/>
            <w:gridSpan w:val="5"/>
            <w:shd w:val="clear" w:color="auto" w:fill="A6A6A6"/>
          </w:tcPr>
          <w:p w:rsidR="001A1925" w:rsidRPr="00544FC8" w:rsidRDefault="001A1925" w:rsidP="009B3B1D">
            <w:pPr>
              <w:spacing w:after="0"/>
              <w:rPr>
                <w:ins w:id="5696" w:author="Emna Mokaddem" w:date="2013-01-04T12:02:00Z"/>
                <w:sz w:val="14"/>
                <w:szCs w:val="14"/>
              </w:rPr>
            </w:pPr>
            <w:ins w:id="5697" w:author="Emna Mokaddem" w:date="2013-01-04T12:02:00Z">
              <w:r>
                <w:rPr>
                  <w:b/>
                  <w:sz w:val="14"/>
                  <w:szCs w:val="14"/>
                </w:rPr>
                <w:t>Environmental needs</w:t>
              </w:r>
            </w:ins>
          </w:p>
        </w:tc>
      </w:tr>
      <w:tr w:rsidR="001A1925" w:rsidRPr="00B17EAC" w:rsidTr="009B3B1D">
        <w:trPr>
          <w:ins w:id="5698" w:author="Emna Mokaddem" w:date="2013-01-04T12:02:00Z"/>
        </w:trPr>
        <w:tc>
          <w:tcPr>
            <w:tcW w:w="8613" w:type="dxa"/>
            <w:gridSpan w:val="5"/>
            <w:shd w:val="clear" w:color="auto" w:fill="auto"/>
          </w:tcPr>
          <w:p w:rsidR="001A1925" w:rsidRPr="005E1E95" w:rsidRDefault="001A1925" w:rsidP="009B3B1D">
            <w:pPr>
              <w:spacing w:after="0"/>
              <w:rPr>
                <w:ins w:id="5699" w:author="Emna Mokaddem" w:date="2013-01-04T12:02:00Z"/>
                <w:lang w:val="en-US"/>
              </w:rPr>
            </w:pPr>
            <w:ins w:id="5700" w:author="Emna Mokaddem" w:date="2013-01-04T12:02:00Z">
              <w:r>
                <w:rPr>
                  <w:lang w:val="en-US"/>
                </w:rPr>
                <w:t xml:space="preserve">Same needs than </w:t>
              </w:r>
              <w:r w:rsidRPr="00801651">
                <w:rPr>
                  <w:i/>
                  <w:color w:val="548DD4"/>
                  <w:sz w:val="18"/>
                  <w:szCs w:val="18"/>
                </w:rPr>
                <w:t>NGEO-WEBC-VTC-0010</w:t>
              </w:r>
              <w:r>
                <w:rPr>
                  <w:i/>
                  <w:color w:val="548DD4"/>
                  <w:sz w:val="18"/>
                  <w:szCs w:val="18"/>
                </w:rPr>
                <w:t>.</w:t>
              </w:r>
            </w:ins>
          </w:p>
        </w:tc>
      </w:tr>
      <w:tr w:rsidR="001A1925" w:rsidRPr="00B17EAC" w:rsidTr="009B3B1D">
        <w:trPr>
          <w:ins w:id="5701" w:author="Emna Mokaddem" w:date="2013-01-04T12:02:00Z"/>
        </w:trPr>
        <w:tc>
          <w:tcPr>
            <w:tcW w:w="8613" w:type="dxa"/>
            <w:gridSpan w:val="5"/>
            <w:shd w:val="clear" w:color="auto" w:fill="A6A6A6"/>
          </w:tcPr>
          <w:p w:rsidR="001A1925" w:rsidRPr="00544FC8" w:rsidRDefault="001A1925" w:rsidP="009B3B1D">
            <w:pPr>
              <w:spacing w:after="0"/>
              <w:rPr>
                <w:ins w:id="5702" w:author="Emna Mokaddem" w:date="2013-01-04T12:02:00Z"/>
                <w:sz w:val="14"/>
                <w:szCs w:val="14"/>
              </w:rPr>
            </w:pPr>
            <w:ins w:id="5703" w:author="Emna Mokaddem" w:date="2013-01-04T12:02:00Z">
              <w:r w:rsidRPr="005D1206">
                <w:rPr>
                  <w:b/>
                  <w:sz w:val="14"/>
                  <w:szCs w:val="14"/>
                </w:rPr>
                <w:t>Constraints</w:t>
              </w:r>
            </w:ins>
          </w:p>
        </w:tc>
      </w:tr>
      <w:tr w:rsidR="001A1925" w:rsidRPr="00B17EAC" w:rsidTr="009B3B1D">
        <w:trPr>
          <w:ins w:id="5704" w:author="Emna Mokaddem" w:date="2013-01-04T12:02:00Z"/>
        </w:trPr>
        <w:tc>
          <w:tcPr>
            <w:tcW w:w="8613" w:type="dxa"/>
            <w:gridSpan w:val="5"/>
            <w:shd w:val="clear" w:color="auto" w:fill="auto"/>
          </w:tcPr>
          <w:p w:rsidR="001A1925" w:rsidRPr="00544FC8" w:rsidRDefault="001A1925" w:rsidP="009B3B1D">
            <w:pPr>
              <w:spacing w:after="0"/>
              <w:rPr>
                <w:ins w:id="5705" w:author="Emna Mokaddem" w:date="2013-01-04T12:02:00Z"/>
              </w:rPr>
            </w:pPr>
          </w:p>
        </w:tc>
      </w:tr>
      <w:tr w:rsidR="001A1925" w:rsidRPr="00B17EAC" w:rsidTr="009B3B1D">
        <w:trPr>
          <w:ins w:id="5706" w:author="Emna Mokaddem" w:date="2013-01-04T12:02:00Z"/>
        </w:trPr>
        <w:tc>
          <w:tcPr>
            <w:tcW w:w="8613" w:type="dxa"/>
            <w:gridSpan w:val="5"/>
            <w:shd w:val="clear" w:color="auto" w:fill="A6A6A6"/>
          </w:tcPr>
          <w:p w:rsidR="001A1925" w:rsidRPr="00544FC8" w:rsidRDefault="001A1925" w:rsidP="009B3B1D">
            <w:pPr>
              <w:spacing w:after="0"/>
              <w:rPr>
                <w:ins w:id="5707" w:author="Emna Mokaddem" w:date="2013-01-04T12:02:00Z"/>
                <w:sz w:val="14"/>
                <w:szCs w:val="14"/>
              </w:rPr>
            </w:pPr>
            <w:ins w:id="5708" w:author="Emna Mokaddem" w:date="2013-01-04T12:02:00Z">
              <w:r w:rsidRPr="005D1206">
                <w:rPr>
                  <w:b/>
                  <w:sz w:val="14"/>
                  <w:szCs w:val="14"/>
                </w:rPr>
                <w:t>Dependencies</w:t>
              </w:r>
            </w:ins>
          </w:p>
        </w:tc>
      </w:tr>
      <w:tr w:rsidR="001A1925" w:rsidRPr="004E5884" w:rsidTr="009B3B1D">
        <w:trPr>
          <w:ins w:id="5709" w:author="Emna Mokaddem" w:date="2013-01-04T12:02:00Z"/>
        </w:trPr>
        <w:tc>
          <w:tcPr>
            <w:tcW w:w="8613" w:type="dxa"/>
            <w:gridSpan w:val="5"/>
            <w:shd w:val="clear" w:color="auto" w:fill="auto"/>
          </w:tcPr>
          <w:p w:rsidR="001A1925" w:rsidRPr="00EF5642" w:rsidRDefault="001A1925" w:rsidP="009B3B1D">
            <w:pPr>
              <w:spacing w:after="0"/>
              <w:rPr>
                <w:ins w:id="5710" w:author="Emna Mokaddem" w:date="2013-01-04T12:02:00Z"/>
                <w:i/>
                <w:color w:val="548DD4"/>
                <w:sz w:val="18"/>
                <w:szCs w:val="18"/>
              </w:rPr>
            </w:pPr>
            <w:ins w:id="5711" w:author="Emna Mokaddem" w:date="2013-01-04T12:02:00Z">
              <w:r>
                <w:rPr>
                  <w:i/>
                  <w:color w:val="548DD4"/>
                  <w:sz w:val="18"/>
                  <w:szCs w:val="18"/>
                </w:rPr>
                <w:t>NGEO-WEBC-VTC-001</w:t>
              </w:r>
              <w:r w:rsidRPr="00801651">
                <w:rPr>
                  <w:i/>
                  <w:color w:val="548DD4"/>
                  <w:sz w:val="18"/>
                  <w:szCs w:val="18"/>
                </w:rPr>
                <w:t>0</w:t>
              </w:r>
            </w:ins>
          </w:p>
        </w:tc>
      </w:tr>
      <w:tr w:rsidR="001A1925" w:rsidRPr="00B17EAC" w:rsidTr="009B3B1D">
        <w:trPr>
          <w:ins w:id="5712" w:author="Emna Mokaddem" w:date="2013-01-04T12:02:00Z"/>
        </w:trPr>
        <w:tc>
          <w:tcPr>
            <w:tcW w:w="8613" w:type="dxa"/>
            <w:gridSpan w:val="5"/>
            <w:shd w:val="clear" w:color="auto" w:fill="A6A6A6"/>
          </w:tcPr>
          <w:p w:rsidR="001A1925" w:rsidRPr="00544FC8" w:rsidRDefault="001A1925" w:rsidP="009B3B1D">
            <w:pPr>
              <w:spacing w:after="0"/>
              <w:rPr>
                <w:ins w:id="5713" w:author="Emna Mokaddem" w:date="2013-01-04T12:02:00Z"/>
                <w:sz w:val="14"/>
                <w:szCs w:val="14"/>
              </w:rPr>
            </w:pPr>
            <w:ins w:id="5714" w:author="Emna Mokaddem" w:date="2013-01-04T12:02:00Z">
              <w:r>
                <w:rPr>
                  <w:b/>
                  <w:sz w:val="14"/>
                  <w:szCs w:val="14"/>
                </w:rPr>
                <w:t>Pass/Fail Criteria</w:t>
              </w:r>
            </w:ins>
          </w:p>
        </w:tc>
      </w:tr>
      <w:tr w:rsidR="001A1925" w:rsidRPr="008C4ACA" w:rsidTr="009B3B1D">
        <w:trPr>
          <w:trHeight w:val="258"/>
          <w:ins w:id="5715" w:author="Emna Mokaddem" w:date="2013-01-04T12:02:00Z"/>
        </w:trPr>
        <w:tc>
          <w:tcPr>
            <w:tcW w:w="2093" w:type="dxa"/>
            <w:gridSpan w:val="2"/>
            <w:tcBorders>
              <w:right w:val="single" w:sz="2" w:space="0" w:color="auto"/>
            </w:tcBorders>
            <w:shd w:val="clear" w:color="auto" w:fill="auto"/>
          </w:tcPr>
          <w:p w:rsidR="001A1925" w:rsidRPr="0056181B" w:rsidRDefault="001A1925" w:rsidP="009B3B1D">
            <w:pPr>
              <w:spacing w:after="0"/>
              <w:rPr>
                <w:ins w:id="5716" w:author="Emna Mokaddem" w:date="2013-01-04T12:02:00Z"/>
                <w:lang w:val="en-US"/>
              </w:rPr>
            </w:pPr>
            <w:ins w:id="5717" w:author="Emna Mokaddem" w:date="2013-01-04T12:02:00Z">
              <w:r>
                <w:rPr>
                  <w:i/>
                  <w:color w:val="548DD4"/>
                  <w:sz w:val="16"/>
                  <w:szCs w:val="16"/>
                </w:rPr>
                <w:t>NGEO-WEBC-PFC-0165</w:t>
              </w:r>
            </w:ins>
          </w:p>
        </w:tc>
        <w:tc>
          <w:tcPr>
            <w:tcW w:w="6520" w:type="dxa"/>
            <w:gridSpan w:val="3"/>
            <w:tcBorders>
              <w:left w:val="single" w:sz="2" w:space="0" w:color="auto"/>
            </w:tcBorders>
            <w:shd w:val="clear" w:color="auto" w:fill="auto"/>
          </w:tcPr>
          <w:p w:rsidR="001A1925" w:rsidRPr="00780621" w:rsidRDefault="001A1925" w:rsidP="009B3B1D">
            <w:pPr>
              <w:spacing w:after="0"/>
              <w:rPr>
                <w:ins w:id="5718" w:author="Emna Mokaddem" w:date="2013-01-04T12:02:00Z"/>
                <w:rFonts w:cstheme="minorHAnsi"/>
              </w:rPr>
            </w:pPr>
            <w:ins w:id="5719" w:author="Emna Mokaddem" w:date="2013-01-04T12:02:00Z">
              <w:r w:rsidRPr="008400C4">
                <w:rPr>
                  <w:color w:val="548DD4"/>
                </w:rPr>
                <w:t>Search criteria changes when the dataset selected changes</w:t>
              </w:r>
            </w:ins>
          </w:p>
        </w:tc>
      </w:tr>
    </w:tbl>
    <w:p w:rsidR="00371048" w:rsidRPr="000202B0" w:rsidRDefault="00371048" w:rsidP="00371048">
      <w:pPr>
        <w:pStyle w:val="Titre3"/>
        <w:rPr>
          <w:ins w:id="5720" w:author="Emna Mokaddem" w:date="2013-01-07T18:08:00Z"/>
        </w:rPr>
      </w:pPr>
      <w:bookmarkStart w:id="5721" w:name="_Toc348082201"/>
      <w:ins w:id="5722" w:author="Emna Mokaddem" w:date="2013-01-07T18:08:00Z">
        <w:r>
          <w:t>NGEO-WEBC-VTC-0170</w:t>
        </w:r>
        <w:r w:rsidRPr="000202B0">
          <w:t>:</w:t>
        </w:r>
        <w:r>
          <w:t xml:space="preserve"> Download Options</w:t>
        </w:r>
        <w:bookmarkEnd w:id="572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486"/>
        <w:gridCol w:w="1417"/>
        <w:gridCol w:w="1134"/>
        <w:gridCol w:w="3969"/>
      </w:tblGrid>
      <w:tr w:rsidR="00371048" w:rsidRPr="008C4ACA" w:rsidTr="009B3B1D">
        <w:trPr>
          <w:ins w:id="5723"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ins w:id="5724" w:author="Emna Mokaddem" w:date="2013-01-07T18:08:00Z"/>
                <w:b/>
                <w:i/>
                <w:color w:val="FFFFFF"/>
                <w:szCs w:val="18"/>
                <w:lang w:val="en-US"/>
              </w:rPr>
            </w:pPr>
            <w:ins w:id="5725" w:author="Emna Mokaddem" w:date="2013-01-07T18:08:00Z">
              <w:r>
                <w:rPr>
                  <w:b/>
                  <w:i/>
                  <w:color w:val="FFFFFF"/>
                  <w:szCs w:val="18"/>
                  <w:lang w:val="en-US"/>
                </w:rPr>
                <w:t>NGEO VALIDATION TEST  CASE</w:t>
              </w:r>
            </w:ins>
          </w:p>
        </w:tc>
      </w:tr>
      <w:tr w:rsidR="00371048" w:rsidRPr="008C4ACA" w:rsidTr="009B3B1D">
        <w:trPr>
          <w:ins w:id="5726"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ins w:id="5727" w:author="Emna Mokaddem" w:date="2013-01-07T18:08:00Z"/>
                <w:b/>
                <w:color w:val="FFFFFF"/>
                <w:sz w:val="14"/>
                <w:szCs w:val="14"/>
              </w:rPr>
            </w:pPr>
            <w:ins w:id="5728" w:author="Emna Mokaddem" w:date="2013-01-07T18:08:00Z">
              <w:r w:rsidRPr="00544FC8">
                <w:rPr>
                  <w:b/>
                  <w:color w:val="FFFFFF"/>
                  <w:sz w:val="14"/>
                  <w:szCs w:val="14"/>
                </w:rPr>
                <w:t>Test Identifier</w:t>
              </w:r>
            </w:ins>
          </w:p>
        </w:tc>
        <w:tc>
          <w:tcPr>
            <w:tcW w:w="1903" w:type="dxa"/>
            <w:gridSpan w:val="2"/>
            <w:tcBorders>
              <w:top w:val="single" w:sz="6" w:space="0" w:color="auto"/>
            </w:tcBorders>
            <w:shd w:val="clear" w:color="auto" w:fill="auto"/>
          </w:tcPr>
          <w:p w:rsidR="00371048" w:rsidRPr="00544FC8" w:rsidRDefault="00371048" w:rsidP="009B3B1D">
            <w:pPr>
              <w:spacing w:after="0"/>
              <w:rPr>
                <w:ins w:id="5729" w:author="Emna Mokaddem" w:date="2013-01-07T18:08:00Z"/>
                <w:i/>
                <w:color w:val="548DD4"/>
                <w:sz w:val="16"/>
                <w:szCs w:val="16"/>
              </w:rPr>
            </w:pPr>
            <w:ins w:id="5730" w:author="Emna Mokaddem" w:date="2013-01-07T18:08:00Z">
              <w:r>
                <w:rPr>
                  <w:i/>
                  <w:color w:val="548DD4"/>
                  <w:sz w:val="16"/>
                  <w:szCs w:val="16"/>
                </w:rPr>
                <w:t>NGEO-WEBC-VTC-0170</w:t>
              </w:r>
            </w:ins>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ins w:id="5731" w:author="Emna Mokaddem" w:date="2013-01-07T18:08:00Z"/>
                <w:b/>
                <w:color w:val="FFFFFF"/>
                <w:sz w:val="14"/>
                <w:szCs w:val="14"/>
              </w:rPr>
            </w:pPr>
            <w:ins w:id="5732"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9B3B1D">
            <w:pPr>
              <w:spacing w:after="0"/>
              <w:rPr>
                <w:ins w:id="5733" w:author="Emna Mokaddem" w:date="2013-01-07T18:08:00Z"/>
                <w:i/>
                <w:color w:val="548DD4"/>
                <w:sz w:val="16"/>
                <w:szCs w:val="16"/>
                <w:u w:val="single"/>
                <w:lang w:val="en-US"/>
              </w:rPr>
            </w:pPr>
            <w:ins w:id="5734" w:author="Emna Mokaddem" w:date="2013-01-07T18:08:00Z">
              <w:r>
                <w:rPr>
                  <w:i/>
                  <w:color w:val="548DD4"/>
                  <w:sz w:val="16"/>
                  <w:szCs w:val="16"/>
                  <w:u w:val="single"/>
                </w:rPr>
                <w:t>Download Options</w:t>
              </w:r>
            </w:ins>
          </w:p>
        </w:tc>
      </w:tr>
      <w:tr w:rsidR="00371048" w:rsidRPr="00B17EAC" w:rsidTr="009B3B1D">
        <w:trPr>
          <w:ins w:id="5735" w:author="Emna Mokaddem" w:date="2013-01-07T18:08:00Z"/>
        </w:trPr>
        <w:tc>
          <w:tcPr>
            <w:tcW w:w="8613" w:type="dxa"/>
            <w:gridSpan w:val="5"/>
            <w:shd w:val="clear" w:color="auto" w:fill="A6A6A6"/>
          </w:tcPr>
          <w:p w:rsidR="00371048" w:rsidRPr="00544FC8" w:rsidRDefault="00371048" w:rsidP="009B3B1D">
            <w:pPr>
              <w:spacing w:after="0"/>
              <w:rPr>
                <w:ins w:id="5736" w:author="Emna Mokaddem" w:date="2013-01-07T18:08:00Z"/>
                <w:b/>
                <w:sz w:val="14"/>
                <w:szCs w:val="14"/>
              </w:rPr>
            </w:pPr>
            <w:ins w:id="5737" w:author="Emna Mokaddem" w:date="2013-01-07T18:08:00Z">
              <w:r>
                <w:rPr>
                  <w:b/>
                  <w:sz w:val="14"/>
                  <w:szCs w:val="14"/>
                </w:rPr>
                <w:t>Description and Objective</w:t>
              </w:r>
            </w:ins>
          </w:p>
        </w:tc>
      </w:tr>
      <w:tr w:rsidR="00371048" w:rsidRPr="008C4ACA" w:rsidTr="009B3B1D">
        <w:trPr>
          <w:trHeight w:val="113"/>
          <w:ins w:id="5738" w:author="Emna Mokaddem" w:date="2013-01-07T18:08:00Z"/>
        </w:trPr>
        <w:tc>
          <w:tcPr>
            <w:tcW w:w="8613" w:type="dxa"/>
            <w:gridSpan w:val="5"/>
            <w:shd w:val="clear" w:color="auto" w:fill="auto"/>
          </w:tcPr>
          <w:p w:rsidR="00371048" w:rsidRDefault="00371048" w:rsidP="009B3B1D">
            <w:pPr>
              <w:spacing w:after="0"/>
              <w:rPr>
                <w:ins w:id="5739" w:author="Emna Mokaddem" w:date="2013-01-07T18:08:00Z"/>
                <w:i/>
                <w:color w:val="548DD4"/>
                <w:sz w:val="16"/>
                <w:szCs w:val="16"/>
                <w:lang w:val="en-US"/>
              </w:rPr>
            </w:pPr>
            <w:ins w:id="5740" w:author="Emna Mokaddem" w:date="2013-01-07T18:08:00Z">
              <w:r>
                <w:rPr>
                  <w:i/>
                  <w:color w:val="548DD4"/>
                  <w:sz w:val="16"/>
                  <w:szCs w:val="16"/>
                </w:rPr>
                <w:t>T</w:t>
              </w:r>
              <w:r>
                <w:rPr>
                  <w:i/>
                  <w:color w:val="548DD4"/>
                  <w:sz w:val="16"/>
                  <w:szCs w:val="16"/>
                  <w:lang w:val="en-US"/>
                </w:rPr>
                <w:t>he display and values update of download options  for the current selected dataset.</w:t>
              </w:r>
            </w:ins>
          </w:p>
          <w:p w:rsidR="00371048" w:rsidRPr="0056181B" w:rsidRDefault="00371048" w:rsidP="009B3B1D">
            <w:pPr>
              <w:spacing w:after="0"/>
              <w:rPr>
                <w:ins w:id="5741" w:author="Emna Mokaddem" w:date="2013-01-07T18:08:00Z"/>
                <w:i/>
                <w:color w:val="548DD4"/>
                <w:sz w:val="16"/>
                <w:szCs w:val="16"/>
                <w:lang w:val="en-US"/>
              </w:rPr>
            </w:pPr>
            <w:ins w:id="5742" w:author="Emna Mokaddem" w:date="2013-01-07T18:08:00Z">
              <w:r>
                <w:rPr>
                  <w:i/>
                  <w:color w:val="548DD4"/>
                  <w:sz w:val="16"/>
                  <w:szCs w:val="16"/>
                  <w:lang w:val="en-US"/>
                </w:rPr>
                <w:t>The download options inclusion in the open search request</w:t>
              </w:r>
            </w:ins>
          </w:p>
        </w:tc>
      </w:tr>
      <w:tr w:rsidR="00371048" w:rsidRPr="00B17EAC" w:rsidTr="009B3B1D">
        <w:trPr>
          <w:ins w:id="5743" w:author="Emna Mokaddem" w:date="2013-01-07T18:08:00Z"/>
        </w:trPr>
        <w:tc>
          <w:tcPr>
            <w:tcW w:w="8613" w:type="dxa"/>
            <w:gridSpan w:val="5"/>
            <w:shd w:val="clear" w:color="auto" w:fill="A6A6A6"/>
          </w:tcPr>
          <w:p w:rsidR="00371048" w:rsidRPr="00544FC8" w:rsidRDefault="00371048" w:rsidP="009B3B1D">
            <w:pPr>
              <w:spacing w:after="0"/>
              <w:rPr>
                <w:ins w:id="5744" w:author="Emna Mokaddem" w:date="2013-01-07T18:08:00Z"/>
                <w:sz w:val="14"/>
                <w:szCs w:val="14"/>
              </w:rPr>
            </w:pPr>
            <w:ins w:id="5745" w:author="Emna Mokaddem" w:date="2013-01-07T18:08:00Z">
              <w:r w:rsidRPr="005D1206">
                <w:rPr>
                  <w:b/>
                  <w:sz w:val="14"/>
                  <w:szCs w:val="14"/>
                </w:rPr>
                <w:t>Inputs Specification</w:t>
              </w:r>
            </w:ins>
          </w:p>
        </w:tc>
      </w:tr>
      <w:tr w:rsidR="00371048" w:rsidRPr="008C4ACA" w:rsidTr="009B3B1D">
        <w:trPr>
          <w:ins w:id="5746" w:author="Emna Mokaddem" w:date="2013-01-07T18:08:00Z"/>
        </w:trPr>
        <w:tc>
          <w:tcPr>
            <w:tcW w:w="8613" w:type="dxa"/>
            <w:gridSpan w:val="5"/>
            <w:shd w:val="clear" w:color="auto" w:fill="auto"/>
          </w:tcPr>
          <w:p w:rsidR="00371048" w:rsidRPr="004A7054" w:rsidRDefault="00371048" w:rsidP="009B3B1D">
            <w:pPr>
              <w:spacing w:after="0"/>
              <w:rPr>
                <w:ins w:id="5747" w:author="Emna Mokaddem" w:date="2013-01-07T18:08:00Z"/>
                <w:lang w:val="en-US"/>
              </w:rPr>
            </w:pPr>
            <w:ins w:id="5748" w:author="Emna Mokaddem" w:date="2013-01-07T18:0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9B3B1D">
        <w:trPr>
          <w:ins w:id="5749" w:author="Emna Mokaddem" w:date="2013-01-07T18:08:00Z"/>
        </w:trPr>
        <w:tc>
          <w:tcPr>
            <w:tcW w:w="8613" w:type="dxa"/>
            <w:gridSpan w:val="5"/>
            <w:shd w:val="clear" w:color="auto" w:fill="A6A6A6"/>
          </w:tcPr>
          <w:p w:rsidR="00371048" w:rsidRPr="00544FC8" w:rsidRDefault="00371048" w:rsidP="009B3B1D">
            <w:pPr>
              <w:spacing w:after="0"/>
              <w:rPr>
                <w:ins w:id="5750" w:author="Emna Mokaddem" w:date="2013-01-07T18:08:00Z"/>
                <w:sz w:val="14"/>
                <w:szCs w:val="14"/>
              </w:rPr>
            </w:pPr>
            <w:ins w:id="5751" w:author="Emna Mokaddem" w:date="2013-01-07T18:08:00Z">
              <w:r w:rsidRPr="005D1206">
                <w:rPr>
                  <w:b/>
                  <w:sz w:val="14"/>
                  <w:szCs w:val="14"/>
                </w:rPr>
                <w:t>Outputs Specification</w:t>
              </w:r>
            </w:ins>
          </w:p>
        </w:tc>
      </w:tr>
      <w:tr w:rsidR="00371048" w:rsidRPr="00B17EAC" w:rsidTr="009B3B1D">
        <w:trPr>
          <w:ins w:id="5752" w:author="Emna Mokaddem" w:date="2013-01-07T18:08:00Z"/>
        </w:trPr>
        <w:tc>
          <w:tcPr>
            <w:tcW w:w="8613" w:type="dxa"/>
            <w:gridSpan w:val="5"/>
            <w:shd w:val="clear" w:color="auto" w:fill="auto"/>
          </w:tcPr>
          <w:p w:rsidR="00371048" w:rsidRPr="00544FC8" w:rsidRDefault="00371048" w:rsidP="009B3B1D">
            <w:pPr>
              <w:spacing w:after="0"/>
              <w:rPr>
                <w:ins w:id="5753" w:author="Emna Mokaddem" w:date="2013-01-07T18:08:00Z"/>
              </w:rPr>
            </w:pPr>
            <w:ins w:id="5754" w:author="Emna Mokaddem" w:date="2013-01-07T18:08:00Z">
              <w:r>
                <w:t>None</w:t>
              </w:r>
            </w:ins>
          </w:p>
        </w:tc>
      </w:tr>
      <w:tr w:rsidR="00371048" w:rsidRPr="00B17EAC" w:rsidTr="009B3B1D">
        <w:trPr>
          <w:ins w:id="5755" w:author="Emna Mokaddem" w:date="2013-01-07T18:08:00Z"/>
        </w:trPr>
        <w:tc>
          <w:tcPr>
            <w:tcW w:w="8613" w:type="dxa"/>
            <w:gridSpan w:val="5"/>
            <w:shd w:val="clear" w:color="auto" w:fill="A6A6A6"/>
          </w:tcPr>
          <w:p w:rsidR="00371048" w:rsidRPr="00544FC8" w:rsidRDefault="00371048" w:rsidP="009B3B1D">
            <w:pPr>
              <w:spacing w:after="0"/>
              <w:rPr>
                <w:ins w:id="5756" w:author="Emna Mokaddem" w:date="2013-01-07T18:08:00Z"/>
                <w:sz w:val="14"/>
                <w:szCs w:val="14"/>
              </w:rPr>
            </w:pPr>
            <w:ins w:id="5757" w:author="Emna Mokaddem" w:date="2013-01-07T18:08:00Z">
              <w:r>
                <w:rPr>
                  <w:b/>
                  <w:sz w:val="14"/>
                  <w:szCs w:val="14"/>
                </w:rPr>
                <w:t>Environmental needs</w:t>
              </w:r>
            </w:ins>
          </w:p>
        </w:tc>
      </w:tr>
      <w:tr w:rsidR="00371048" w:rsidRPr="00B17EAC" w:rsidTr="009B3B1D">
        <w:trPr>
          <w:ins w:id="5758" w:author="Emna Mokaddem" w:date="2013-01-07T18:08:00Z"/>
        </w:trPr>
        <w:tc>
          <w:tcPr>
            <w:tcW w:w="8613" w:type="dxa"/>
            <w:gridSpan w:val="5"/>
            <w:shd w:val="clear" w:color="auto" w:fill="auto"/>
          </w:tcPr>
          <w:p w:rsidR="00371048" w:rsidRPr="005E1E95" w:rsidRDefault="00371048" w:rsidP="009B3B1D">
            <w:pPr>
              <w:spacing w:after="0"/>
              <w:rPr>
                <w:ins w:id="5759" w:author="Emna Mokaddem" w:date="2013-01-07T18:08:00Z"/>
                <w:lang w:val="en-US"/>
              </w:rPr>
            </w:pPr>
            <w:ins w:id="5760"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9B3B1D">
        <w:trPr>
          <w:ins w:id="5761" w:author="Emna Mokaddem" w:date="2013-01-07T18:08:00Z"/>
        </w:trPr>
        <w:tc>
          <w:tcPr>
            <w:tcW w:w="8613" w:type="dxa"/>
            <w:gridSpan w:val="5"/>
            <w:shd w:val="clear" w:color="auto" w:fill="A6A6A6"/>
          </w:tcPr>
          <w:p w:rsidR="00371048" w:rsidRPr="00544FC8" w:rsidRDefault="00371048" w:rsidP="009B3B1D">
            <w:pPr>
              <w:spacing w:after="0"/>
              <w:rPr>
                <w:ins w:id="5762" w:author="Emna Mokaddem" w:date="2013-01-07T18:08:00Z"/>
                <w:sz w:val="14"/>
                <w:szCs w:val="14"/>
              </w:rPr>
            </w:pPr>
            <w:ins w:id="5763" w:author="Emna Mokaddem" w:date="2013-01-07T18:08:00Z">
              <w:r w:rsidRPr="005D1206">
                <w:rPr>
                  <w:b/>
                  <w:sz w:val="14"/>
                  <w:szCs w:val="14"/>
                </w:rPr>
                <w:t>Constraints</w:t>
              </w:r>
            </w:ins>
          </w:p>
        </w:tc>
      </w:tr>
      <w:tr w:rsidR="00371048" w:rsidRPr="00B17EAC" w:rsidTr="009B3B1D">
        <w:trPr>
          <w:ins w:id="5764" w:author="Emna Mokaddem" w:date="2013-01-07T18:08:00Z"/>
        </w:trPr>
        <w:tc>
          <w:tcPr>
            <w:tcW w:w="8613" w:type="dxa"/>
            <w:gridSpan w:val="5"/>
            <w:shd w:val="clear" w:color="auto" w:fill="auto"/>
          </w:tcPr>
          <w:p w:rsidR="00371048" w:rsidRPr="00544FC8" w:rsidRDefault="00371048" w:rsidP="009B3B1D">
            <w:pPr>
              <w:spacing w:after="0"/>
              <w:rPr>
                <w:ins w:id="5765" w:author="Emna Mokaddem" w:date="2013-01-07T18:08:00Z"/>
              </w:rPr>
            </w:pPr>
          </w:p>
        </w:tc>
      </w:tr>
      <w:tr w:rsidR="00371048" w:rsidRPr="00B17EAC" w:rsidTr="009B3B1D">
        <w:trPr>
          <w:ins w:id="5766" w:author="Emna Mokaddem" w:date="2013-01-07T18:08:00Z"/>
        </w:trPr>
        <w:tc>
          <w:tcPr>
            <w:tcW w:w="8613" w:type="dxa"/>
            <w:gridSpan w:val="5"/>
            <w:shd w:val="clear" w:color="auto" w:fill="A6A6A6"/>
          </w:tcPr>
          <w:p w:rsidR="00371048" w:rsidRPr="00544FC8" w:rsidRDefault="00371048" w:rsidP="009B3B1D">
            <w:pPr>
              <w:spacing w:after="0"/>
              <w:rPr>
                <w:ins w:id="5767" w:author="Emna Mokaddem" w:date="2013-01-07T18:08:00Z"/>
                <w:sz w:val="14"/>
                <w:szCs w:val="14"/>
              </w:rPr>
            </w:pPr>
            <w:ins w:id="5768" w:author="Emna Mokaddem" w:date="2013-01-07T18:08:00Z">
              <w:r w:rsidRPr="005D1206">
                <w:rPr>
                  <w:b/>
                  <w:sz w:val="14"/>
                  <w:szCs w:val="14"/>
                </w:rPr>
                <w:t>Dependencies</w:t>
              </w:r>
            </w:ins>
          </w:p>
        </w:tc>
      </w:tr>
      <w:tr w:rsidR="00371048" w:rsidRPr="004E5884" w:rsidTr="009B3B1D">
        <w:trPr>
          <w:ins w:id="5769" w:author="Emna Mokaddem" w:date="2013-01-07T18:08:00Z"/>
        </w:trPr>
        <w:tc>
          <w:tcPr>
            <w:tcW w:w="8613" w:type="dxa"/>
            <w:gridSpan w:val="5"/>
            <w:shd w:val="clear" w:color="auto" w:fill="auto"/>
          </w:tcPr>
          <w:p w:rsidR="00371048" w:rsidRPr="00EF5642" w:rsidRDefault="00371048" w:rsidP="009B3B1D">
            <w:pPr>
              <w:spacing w:after="0"/>
              <w:rPr>
                <w:ins w:id="5770" w:author="Emna Mokaddem" w:date="2013-01-07T18:08:00Z"/>
                <w:i/>
                <w:color w:val="548DD4"/>
                <w:sz w:val="18"/>
                <w:szCs w:val="18"/>
              </w:rPr>
            </w:pPr>
            <w:ins w:id="5771" w:author="Emna Mokaddem" w:date="2013-01-07T18:08:00Z">
              <w:r>
                <w:rPr>
                  <w:i/>
                  <w:color w:val="548DD4"/>
                  <w:sz w:val="18"/>
                  <w:szCs w:val="18"/>
                </w:rPr>
                <w:t>NGEO-WEBC-VTC-001</w:t>
              </w:r>
              <w:r w:rsidRPr="00801651">
                <w:rPr>
                  <w:i/>
                  <w:color w:val="548DD4"/>
                  <w:sz w:val="18"/>
                  <w:szCs w:val="18"/>
                </w:rPr>
                <w:t>0</w:t>
              </w:r>
            </w:ins>
          </w:p>
        </w:tc>
      </w:tr>
      <w:tr w:rsidR="00371048" w:rsidRPr="00B17EAC" w:rsidTr="009B3B1D">
        <w:trPr>
          <w:ins w:id="5772" w:author="Emna Mokaddem" w:date="2013-01-07T18:08:00Z"/>
        </w:trPr>
        <w:tc>
          <w:tcPr>
            <w:tcW w:w="8613" w:type="dxa"/>
            <w:gridSpan w:val="5"/>
            <w:shd w:val="clear" w:color="auto" w:fill="A6A6A6"/>
          </w:tcPr>
          <w:p w:rsidR="00371048" w:rsidRPr="00544FC8" w:rsidRDefault="00371048" w:rsidP="009B3B1D">
            <w:pPr>
              <w:spacing w:after="0"/>
              <w:rPr>
                <w:ins w:id="5773" w:author="Emna Mokaddem" w:date="2013-01-07T18:08:00Z"/>
                <w:sz w:val="14"/>
                <w:szCs w:val="14"/>
              </w:rPr>
            </w:pPr>
            <w:ins w:id="5774" w:author="Emna Mokaddem" w:date="2013-01-07T18:08:00Z">
              <w:r>
                <w:rPr>
                  <w:b/>
                  <w:sz w:val="14"/>
                  <w:szCs w:val="14"/>
                </w:rPr>
                <w:t>Pass/Fail Criteria</w:t>
              </w:r>
            </w:ins>
          </w:p>
        </w:tc>
      </w:tr>
      <w:tr w:rsidR="00371048" w:rsidRPr="00A44929" w:rsidTr="009B3B1D">
        <w:trPr>
          <w:trHeight w:val="258"/>
          <w:ins w:id="5775" w:author="Emna Mokaddem" w:date="2013-01-07T18:08:00Z"/>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776" w:author="Emna Mokaddem" w:date="2013-01-07T18:08:00Z"/>
                <w:i/>
                <w:color w:val="548DD4"/>
                <w:sz w:val="16"/>
                <w:szCs w:val="16"/>
              </w:rPr>
            </w:pPr>
            <w:ins w:id="5777" w:author="Emna Mokaddem" w:date="2013-01-07T18:08:00Z">
              <w:r>
                <w:rPr>
                  <w:i/>
                  <w:color w:val="548DD4"/>
                  <w:sz w:val="16"/>
                  <w:szCs w:val="16"/>
                </w:rPr>
                <w:t>NGEO-WEBC-PFC-0170</w:t>
              </w:r>
            </w:ins>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778" w:author="Emna Mokaddem" w:date="2013-01-07T18:08:00Z"/>
                <w:color w:val="548DD4"/>
              </w:rPr>
            </w:pPr>
            <w:ins w:id="5779" w:author="Emna Mokaddem" w:date="2013-01-07T18:08:00Z">
              <w:r>
                <w:rPr>
                  <w:color w:val="548DD4"/>
                </w:rPr>
                <w:t>Download options</w:t>
              </w:r>
              <w:r w:rsidRPr="00205CDF">
                <w:rPr>
                  <w:color w:val="548DD4"/>
                </w:rPr>
                <w:t xml:space="preserve"> are vizualized</w:t>
              </w:r>
            </w:ins>
          </w:p>
        </w:tc>
      </w:tr>
      <w:tr w:rsidR="00371048" w:rsidRPr="00A44929" w:rsidTr="009B3B1D">
        <w:trPr>
          <w:trHeight w:val="258"/>
          <w:ins w:id="5780" w:author="Emna Mokaddem" w:date="2013-01-07T18:08:00Z"/>
        </w:trPr>
        <w:tc>
          <w:tcPr>
            <w:tcW w:w="2093"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ns w:id="5781" w:author="Emna Mokaddem" w:date="2013-01-07T18:08:00Z"/>
                <w:i/>
                <w:color w:val="548DD4"/>
                <w:sz w:val="16"/>
                <w:szCs w:val="16"/>
              </w:rPr>
            </w:pPr>
            <w:ins w:id="5782" w:author="Emna Mokaddem" w:date="2013-01-07T18:08:00Z">
              <w:r>
                <w:rPr>
                  <w:i/>
                  <w:color w:val="548DD4"/>
                  <w:sz w:val="16"/>
                  <w:szCs w:val="16"/>
                </w:rPr>
                <w:t>NGEO-WEBC-PFC-0171</w:t>
              </w:r>
            </w:ins>
          </w:p>
        </w:tc>
        <w:tc>
          <w:tcPr>
            <w:tcW w:w="6520"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783" w:author="Emna Mokaddem" w:date="2013-01-07T18:08:00Z"/>
                <w:color w:val="548DD4"/>
              </w:rPr>
            </w:pPr>
            <w:ins w:id="5784" w:author="Emna Mokaddem" w:date="2013-01-07T18:08:00Z">
              <w:r>
                <w:rPr>
                  <w:color w:val="548DD4"/>
                </w:rPr>
                <w:t>Download options</w:t>
              </w:r>
              <w:r w:rsidRPr="00205CDF">
                <w:rPr>
                  <w:color w:val="548DD4"/>
                </w:rPr>
                <w:t xml:space="preserve"> selected values can be changed</w:t>
              </w:r>
            </w:ins>
          </w:p>
        </w:tc>
      </w:tr>
      <w:tr w:rsidR="00371048" w:rsidTr="009B3B1D">
        <w:trPr>
          <w:trHeight w:val="258"/>
          <w:ins w:id="5785" w:author="Emna Mokaddem" w:date="2013-01-07T18:08:00Z"/>
        </w:trPr>
        <w:tc>
          <w:tcPr>
            <w:tcW w:w="2093" w:type="dxa"/>
            <w:gridSpan w:val="2"/>
            <w:tcBorders>
              <w:top w:val="single" w:sz="6" w:space="0" w:color="auto"/>
              <w:left w:val="single" w:sz="2" w:space="0" w:color="auto"/>
              <w:bottom w:val="single" w:sz="2" w:space="0" w:color="auto"/>
              <w:right w:val="single" w:sz="2" w:space="0" w:color="auto"/>
            </w:tcBorders>
            <w:shd w:val="clear" w:color="auto" w:fill="auto"/>
          </w:tcPr>
          <w:p w:rsidR="00371048" w:rsidRDefault="00371048" w:rsidP="009B3B1D">
            <w:pPr>
              <w:spacing w:after="0"/>
              <w:rPr>
                <w:ins w:id="5786" w:author="Emna Mokaddem" w:date="2013-01-07T18:08:00Z"/>
                <w:i/>
                <w:color w:val="548DD4"/>
                <w:sz w:val="16"/>
                <w:szCs w:val="16"/>
              </w:rPr>
            </w:pPr>
            <w:ins w:id="5787" w:author="Emna Mokaddem" w:date="2013-01-07T18:08:00Z">
              <w:r>
                <w:rPr>
                  <w:i/>
                  <w:color w:val="548DD4"/>
                  <w:sz w:val="16"/>
                  <w:szCs w:val="16"/>
                </w:rPr>
                <w:t>NGEO-WEBC-PFC-0172</w:t>
              </w:r>
            </w:ins>
          </w:p>
        </w:tc>
        <w:tc>
          <w:tcPr>
            <w:tcW w:w="6520" w:type="dxa"/>
            <w:gridSpan w:val="3"/>
            <w:tcBorders>
              <w:top w:val="single" w:sz="6" w:space="0" w:color="auto"/>
              <w:left w:val="single" w:sz="2" w:space="0" w:color="auto"/>
              <w:bottom w:val="single" w:sz="2" w:space="0" w:color="auto"/>
              <w:right w:val="single" w:sz="2" w:space="0" w:color="auto"/>
            </w:tcBorders>
            <w:shd w:val="clear" w:color="auto" w:fill="auto"/>
          </w:tcPr>
          <w:p w:rsidR="00371048" w:rsidRPr="00205CDF" w:rsidRDefault="00371048" w:rsidP="009B3B1D">
            <w:pPr>
              <w:spacing w:after="0"/>
              <w:rPr>
                <w:ins w:id="5788" w:author="Emna Mokaddem" w:date="2013-01-07T18:08:00Z"/>
                <w:color w:val="548DD4"/>
              </w:rPr>
            </w:pPr>
            <w:ins w:id="5789" w:author="Emna Mokaddem" w:date="2013-01-07T18:08:00Z">
              <w:r w:rsidRPr="00205CDF">
                <w:rPr>
                  <w:color w:val="548DD4"/>
                </w:rPr>
                <w:t xml:space="preserve">Selected </w:t>
              </w:r>
              <w:r>
                <w:rPr>
                  <w:color w:val="548DD4"/>
                </w:rPr>
                <w:t>download options</w:t>
              </w:r>
              <w:r w:rsidRPr="00205CDF">
                <w:rPr>
                  <w:color w:val="548DD4"/>
                </w:rPr>
                <w:t xml:space="preserve"> are included in the openSearch url</w:t>
              </w:r>
            </w:ins>
          </w:p>
        </w:tc>
      </w:tr>
    </w:tbl>
    <w:p w:rsidR="00371048" w:rsidRPr="000202B0" w:rsidRDefault="00371048" w:rsidP="00371048">
      <w:pPr>
        <w:pStyle w:val="Titre3"/>
        <w:rPr>
          <w:ins w:id="5790" w:author="Emna Mokaddem" w:date="2013-01-07T18:08:00Z"/>
        </w:rPr>
      </w:pPr>
      <w:bookmarkStart w:id="5791" w:name="_Toc348082202"/>
      <w:ins w:id="5792" w:author="Emna Mokaddem" w:date="2013-01-07T18:08:00Z">
        <w:r>
          <w:lastRenderedPageBreak/>
          <w:t>NGEO-WEBC-VTC-0173</w:t>
        </w:r>
        <w:r w:rsidRPr="000202B0">
          <w:t>:</w:t>
        </w:r>
        <w:r>
          <w:t xml:space="preserve"> Download Options </w:t>
        </w:r>
        <w:del w:id="5793" w:author="Lavignotte Fabien" w:date="2013-01-14T16:58:00Z">
          <w:r w:rsidDel="00992948">
            <w:delText>U</w:delText>
          </w:r>
        </w:del>
        <w:r>
          <w:t>pdate from the results table</w:t>
        </w:r>
        <w:bookmarkEnd w:id="579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rPr>
          <w:ins w:id="5794"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ins w:id="5795" w:author="Emna Mokaddem" w:date="2013-01-07T18:08:00Z"/>
                <w:b/>
                <w:i/>
                <w:color w:val="FFFFFF"/>
                <w:szCs w:val="18"/>
                <w:lang w:val="en-US"/>
              </w:rPr>
            </w:pPr>
            <w:ins w:id="5796" w:author="Emna Mokaddem" w:date="2013-01-07T18:08:00Z">
              <w:r>
                <w:rPr>
                  <w:b/>
                  <w:i/>
                  <w:color w:val="FFFFFF"/>
                  <w:szCs w:val="18"/>
                  <w:lang w:val="en-US"/>
                </w:rPr>
                <w:t>NGEO VALIDATION TEST  CASE</w:t>
              </w:r>
            </w:ins>
          </w:p>
        </w:tc>
      </w:tr>
      <w:tr w:rsidR="00371048" w:rsidRPr="008C4ACA" w:rsidTr="009B3B1D">
        <w:trPr>
          <w:ins w:id="5797"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ins w:id="5798" w:author="Emna Mokaddem" w:date="2013-01-07T18:08:00Z"/>
                <w:b/>
                <w:color w:val="FFFFFF"/>
                <w:sz w:val="14"/>
                <w:szCs w:val="14"/>
              </w:rPr>
            </w:pPr>
            <w:ins w:id="5799" w:author="Emna Mokaddem" w:date="2013-01-07T18:08:00Z">
              <w:r w:rsidRPr="00544FC8">
                <w:rPr>
                  <w:b/>
                  <w:color w:val="FFFFFF"/>
                  <w:sz w:val="14"/>
                  <w:szCs w:val="14"/>
                </w:rPr>
                <w:t>Test Identifier</w:t>
              </w:r>
            </w:ins>
          </w:p>
        </w:tc>
        <w:tc>
          <w:tcPr>
            <w:tcW w:w="1903" w:type="dxa"/>
            <w:gridSpan w:val="2"/>
            <w:tcBorders>
              <w:top w:val="single" w:sz="6" w:space="0" w:color="auto"/>
            </w:tcBorders>
            <w:shd w:val="clear" w:color="auto" w:fill="auto"/>
          </w:tcPr>
          <w:p w:rsidR="00371048" w:rsidRPr="00544FC8" w:rsidRDefault="00371048" w:rsidP="009B3B1D">
            <w:pPr>
              <w:spacing w:after="0"/>
              <w:rPr>
                <w:ins w:id="5800" w:author="Emna Mokaddem" w:date="2013-01-07T18:08:00Z"/>
                <w:i/>
                <w:color w:val="548DD4"/>
                <w:sz w:val="16"/>
                <w:szCs w:val="16"/>
              </w:rPr>
            </w:pPr>
            <w:ins w:id="5801" w:author="Emna Mokaddem" w:date="2013-01-07T18:08:00Z">
              <w:r>
                <w:rPr>
                  <w:i/>
                  <w:color w:val="548DD4"/>
                  <w:sz w:val="16"/>
                  <w:szCs w:val="16"/>
                </w:rPr>
                <w:t>NGEO-WEBC-VTC-0173</w:t>
              </w:r>
            </w:ins>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ins w:id="5802" w:author="Emna Mokaddem" w:date="2013-01-07T18:08:00Z"/>
                <w:b/>
                <w:color w:val="FFFFFF"/>
                <w:sz w:val="14"/>
                <w:szCs w:val="14"/>
              </w:rPr>
            </w:pPr>
            <w:ins w:id="5803"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9B3B1D">
            <w:pPr>
              <w:spacing w:after="0"/>
              <w:rPr>
                <w:ins w:id="5804" w:author="Emna Mokaddem" w:date="2013-01-07T18:08:00Z"/>
                <w:i/>
                <w:color w:val="548DD4"/>
                <w:sz w:val="16"/>
                <w:szCs w:val="16"/>
                <w:u w:val="single"/>
                <w:lang w:val="en-US"/>
              </w:rPr>
            </w:pPr>
            <w:ins w:id="5805" w:author="Emna Mokaddem" w:date="2013-01-07T18:08:00Z">
              <w:r>
                <w:rPr>
                  <w:i/>
                  <w:color w:val="548DD4"/>
                  <w:sz w:val="16"/>
                  <w:szCs w:val="16"/>
                  <w:u w:val="single"/>
                </w:rPr>
                <w:t>Download Options Update from the Results Table</w:t>
              </w:r>
            </w:ins>
          </w:p>
        </w:tc>
      </w:tr>
      <w:tr w:rsidR="00371048" w:rsidRPr="00B17EAC" w:rsidTr="009B3B1D">
        <w:trPr>
          <w:ins w:id="5806" w:author="Emna Mokaddem" w:date="2013-01-07T18:08:00Z"/>
        </w:trPr>
        <w:tc>
          <w:tcPr>
            <w:tcW w:w="8613" w:type="dxa"/>
            <w:gridSpan w:val="5"/>
            <w:shd w:val="clear" w:color="auto" w:fill="A6A6A6"/>
          </w:tcPr>
          <w:p w:rsidR="00371048" w:rsidRPr="00544FC8" w:rsidRDefault="00371048" w:rsidP="009B3B1D">
            <w:pPr>
              <w:spacing w:after="0"/>
              <w:rPr>
                <w:ins w:id="5807" w:author="Emna Mokaddem" w:date="2013-01-07T18:08:00Z"/>
                <w:b/>
                <w:sz w:val="14"/>
                <w:szCs w:val="14"/>
              </w:rPr>
            </w:pPr>
            <w:ins w:id="5808" w:author="Emna Mokaddem" w:date="2013-01-07T18:08:00Z">
              <w:r>
                <w:rPr>
                  <w:b/>
                  <w:sz w:val="14"/>
                  <w:szCs w:val="14"/>
                </w:rPr>
                <w:t>Description and Objective</w:t>
              </w:r>
            </w:ins>
          </w:p>
        </w:tc>
      </w:tr>
      <w:tr w:rsidR="00371048" w:rsidRPr="008C4ACA" w:rsidTr="009B3B1D">
        <w:trPr>
          <w:trHeight w:val="113"/>
          <w:ins w:id="5809" w:author="Emna Mokaddem" w:date="2013-01-07T18:08:00Z"/>
        </w:trPr>
        <w:tc>
          <w:tcPr>
            <w:tcW w:w="8613" w:type="dxa"/>
            <w:gridSpan w:val="5"/>
            <w:shd w:val="clear" w:color="auto" w:fill="auto"/>
          </w:tcPr>
          <w:p w:rsidR="00371048" w:rsidRPr="0056181B" w:rsidRDefault="00371048" w:rsidP="009B3B1D">
            <w:pPr>
              <w:spacing w:after="0"/>
              <w:rPr>
                <w:ins w:id="5810" w:author="Emna Mokaddem" w:date="2013-01-07T18:08:00Z"/>
                <w:i/>
                <w:color w:val="548DD4"/>
                <w:sz w:val="16"/>
                <w:szCs w:val="16"/>
                <w:lang w:val="en-US"/>
              </w:rPr>
            </w:pPr>
            <w:ins w:id="5811" w:author="Emna Mokaddem" w:date="2013-01-07T18:08:00Z">
              <w:r>
                <w:rPr>
                  <w:i/>
                  <w:color w:val="548DD4"/>
                  <w:sz w:val="16"/>
                  <w:szCs w:val="16"/>
                </w:rPr>
                <w:t>T</w:t>
              </w:r>
              <w:r>
                <w:rPr>
                  <w:i/>
                  <w:color w:val="548DD4"/>
                  <w:sz w:val="16"/>
                  <w:szCs w:val="16"/>
                  <w:lang w:val="en-US"/>
                </w:rPr>
                <w:t>he display and values update of download options  for the selected items in the results’table.</w:t>
              </w:r>
            </w:ins>
          </w:p>
        </w:tc>
      </w:tr>
      <w:tr w:rsidR="00371048" w:rsidRPr="00B17EAC" w:rsidTr="009B3B1D">
        <w:trPr>
          <w:ins w:id="5812" w:author="Emna Mokaddem" w:date="2013-01-07T18:08:00Z"/>
        </w:trPr>
        <w:tc>
          <w:tcPr>
            <w:tcW w:w="8613" w:type="dxa"/>
            <w:gridSpan w:val="5"/>
            <w:shd w:val="clear" w:color="auto" w:fill="A6A6A6"/>
          </w:tcPr>
          <w:p w:rsidR="00371048" w:rsidRPr="00544FC8" w:rsidRDefault="00371048" w:rsidP="009B3B1D">
            <w:pPr>
              <w:spacing w:after="0"/>
              <w:rPr>
                <w:ins w:id="5813" w:author="Emna Mokaddem" w:date="2013-01-07T18:08:00Z"/>
                <w:sz w:val="14"/>
                <w:szCs w:val="14"/>
              </w:rPr>
            </w:pPr>
            <w:ins w:id="5814" w:author="Emna Mokaddem" w:date="2013-01-07T18:08:00Z">
              <w:r w:rsidRPr="005D1206">
                <w:rPr>
                  <w:b/>
                  <w:sz w:val="14"/>
                  <w:szCs w:val="14"/>
                </w:rPr>
                <w:t>Inputs Specification</w:t>
              </w:r>
            </w:ins>
          </w:p>
        </w:tc>
      </w:tr>
      <w:tr w:rsidR="00371048" w:rsidRPr="008C4ACA" w:rsidTr="009B3B1D">
        <w:trPr>
          <w:ins w:id="5815" w:author="Emna Mokaddem" w:date="2013-01-07T18:08:00Z"/>
        </w:trPr>
        <w:tc>
          <w:tcPr>
            <w:tcW w:w="8613" w:type="dxa"/>
            <w:gridSpan w:val="5"/>
            <w:shd w:val="clear" w:color="auto" w:fill="auto"/>
          </w:tcPr>
          <w:p w:rsidR="00371048" w:rsidRPr="004A7054" w:rsidRDefault="00371048" w:rsidP="009B3B1D">
            <w:pPr>
              <w:spacing w:after="0"/>
              <w:rPr>
                <w:ins w:id="5816" w:author="Emna Mokaddem" w:date="2013-01-07T18:08:00Z"/>
                <w:lang w:val="en-US"/>
              </w:rPr>
            </w:pPr>
            <w:ins w:id="5817" w:author="Emna Mokaddem" w:date="2013-01-07T18:0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9B3B1D">
        <w:trPr>
          <w:ins w:id="5818" w:author="Emna Mokaddem" w:date="2013-01-07T18:08:00Z"/>
        </w:trPr>
        <w:tc>
          <w:tcPr>
            <w:tcW w:w="8613" w:type="dxa"/>
            <w:gridSpan w:val="5"/>
            <w:shd w:val="clear" w:color="auto" w:fill="A6A6A6"/>
          </w:tcPr>
          <w:p w:rsidR="00371048" w:rsidRPr="00544FC8" w:rsidRDefault="00371048" w:rsidP="009B3B1D">
            <w:pPr>
              <w:spacing w:after="0"/>
              <w:rPr>
                <w:ins w:id="5819" w:author="Emna Mokaddem" w:date="2013-01-07T18:08:00Z"/>
                <w:sz w:val="14"/>
                <w:szCs w:val="14"/>
              </w:rPr>
            </w:pPr>
            <w:ins w:id="5820" w:author="Emna Mokaddem" w:date="2013-01-07T18:08:00Z">
              <w:r w:rsidRPr="005D1206">
                <w:rPr>
                  <w:b/>
                  <w:sz w:val="14"/>
                  <w:szCs w:val="14"/>
                </w:rPr>
                <w:t>Outputs Specification</w:t>
              </w:r>
            </w:ins>
          </w:p>
        </w:tc>
      </w:tr>
      <w:tr w:rsidR="00371048" w:rsidRPr="00B17EAC" w:rsidTr="009B3B1D">
        <w:trPr>
          <w:ins w:id="5821" w:author="Emna Mokaddem" w:date="2013-01-07T18:08:00Z"/>
        </w:trPr>
        <w:tc>
          <w:tcPr>
            <w:tcW w:w="8613" w:type="dxa"/>
            <w:gridSpan w:val="5"/>
            <w:shd w:val="clear" w:color="auto" w:fill="auto"/>
          </w:tcPr>
          <w:p w:rsidR="00371048" w:rsidRPr="00544FC8" w:rsidRDefault="00371048" w:rsidP="009B3B1D">
            <w:pPr>
              <w:spacing w:after="0"/>
              <w:rPr>
                <w:ins w:id="5822" w:author="Emna Mokaddem" w:date="2013-01-07T18:08:00Z"/>
              </w:rPr>
            </w:pPr>
            <w:ins w:id="5823" w:author="Emna Mokaddem" w:date="2013-01-07T18:08:00Z">
              <w:r>
                <w:t>None</w:t>
              </w:r>
            </w:ins>
          </w:p>
        </w:tc>
      </w:tr>
      <w:tr w:rsidR="00371048" w:rsidRPr="00B17EAC" w:rsidTr="009B3B1D">
        <w:trPr>
          <w:ins w:id="5824" w:author="Emna Mokaddem" w:date="2013-01-07T18:08:00Z"/>
        </w:trPr>
        <w:tc>
          <w:tcPr>
            <w:tcW w:w="8613" w:type="dxa"/>
            <w:gridSpan w:val="5"/>
            <w:shd w:val="clear" w:color="auto" w:fill="A6A6A6"/>
          </w:tcPr>
          <w:p w:rsidR="00371048" w:rsidRPr="00544FC8" w:rsidRDefault="00371048" w:rsidP="009B3B1D">
            <w:pPr>
              <w:spacing w:after="0"/>
              <w:rPr>
                <w:ins w:id="5825" w:author="Emna Mokaddem" w:date="2013-01-07T18:08:00Z"/>
                <w:sz w:val="14"/>
                <w:szCs w:val="14"/>
              </w:rPr>
            </w:pPr>
            <w:ins w:id="5826" w:author="Emna Mokaddem" w:date="2013-01-07T18:08:00Z">
              <w:r>
                <w:rPr>
                  <w:b/>
                  <w:sz w:val="14"/>
                  <w:szCs w:val="14"/>
                </w:rPr>
                <w:t>Environmental needs</w:t>
              </w:r>
            </w:ins>
          </w:p>
        </w:tc>
      </w:tr>
      <w:tr w:rsidR="00371048" w:rsidRPr="00B17EAC" w:rsidTr="009B3B1D">
        <w:trPr>
          <w:ins w:id="5827" w:author="Emna Mokaddem" w:date="2013-01-07T18:08:00Z"/>
        </w:trPr>
        <w:tc>
          <w:tcPr>
            <w:tcW w:w="8613" w:type="dxa"/>
            <w:gridSpan w:val="5"/>
            <w:shd w:val="clear" w:color="auto" w:fill="auto"/>
          </w:tcPr>
          <w:p w:rsidR="00371048" w:rsidRPr="005E1E95" w:rsidRDefault="00371048" w:rsidP="009B3B1D">
            <w:pPr>
              <w:spacing w:after="0"/>
              <w:rPr>
                <w:ins w:id="5828" w:author="Emna Mokaddem" w:date="2013-01-07T18:08:00Z"/>
                <w:lang w:val="en-US"/>
              </w:rPr>
            </w:pPr>
            <w:ins w:id="5829"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9B3B1D">
        <w:trPr>
          <w:ins w:id="5830" w:author="Emna Mokaddem" w:date="2013-01-07T18:08:00Z"/>
        </w:trPr>
        <w:tc>
          <w:tcPr>
            <w:tcW w:w="8613" w:type="dxa"/>
            <w:gridSpan w:val="5"/>
            <w:shd w:val="clear" w:color="auto" w:fill="A6A6A6"/>
          </w:tcPr>
          <w:p w:rsidR="00371048" w:rsidRPr="00544FC8" w:rsidRDefault="00371048" w:rsidP="009B3B1D">
            <w:pPr>
              <w:spacing w:after="0"/>
              <w:rPr>
                <w:ins w:id="5831" w:author="Emna Mokaddem" w:date="2013-01-07T18:08:00Z"/>
                <w:sz w:val="14"/>
                <w:szCs w:val="14"/>
              </w:rPr>
            </w:pPr>
            <w:ins w:id="5832" w:author="Emna Mokaddem" w:date="2013-01-07T18:08:00Z">
              <w:r w:rsidRPr="005D1206">
                <w:rPr>
                  <w:b/>
                  <w:sz w:val="14"/>
                  <w:szCs w:val="14"/>
                </w:rPr>
                <w:t>Constraints</w:t>
              </w:r>
            </w:ins>
          </w:p>
        </w:tc>
      </w:tr>
      <w:tr w:rsidR="00371048" w:rsidRPr="00B17EAC" w:rsidTr="009B3B1D">
        <w:trPr>
          <w:ins w:id="5833" w:author="Emna Mokaddem" w:date="2013-01-07T18:08:00Z"/>
        </w:trPr>
        <w:tc>
          <w:tcPr>
            <w:tcW w:w="8613" w:type="dxa"/>
            <w:gridSpan w:val="5"/>
            <w:shd w:val="clear" w:color="auto" w:fill="auto"/>
          </w:tcPr>
          <w:p w:rsidR="00371048" w:rsidRPr="00544FC8" w:rsidRDefault="00371048" w:rsidP="009B3B1D">
            <w:pPr>
              <w:spacing w:after="0"/>
              <w:rPr>
                <w:ins w:id="5834" w:author="Emna Mokaddem" w:date="2013-01-07T18:08:00Z"/>
              </w:rPr>
            </w:pPr>
          </w:p>
        </w:tc>
      </w:tr>
      <w:tr w:rsidR="00371048" w:rsidRPr="00B17EAC" w:rsidTr="009B3B1D">
        <w:trPr>
          <w:ins w:id="5835" w:author="Emna Mokaddem" w:date="2013-01-07T18:08:00Z"/>
        </w:trPr>
        <w:tc>
          <w:tcPr>
            <w:tcW w:w="8613" w:type="dxa"/>
            <w:gridSpan w:val="5"/>
            <w:shd w:val="clear" w:color="auto" w:fill="A6A6A6"/>
          </w:tcPr>
          <w:p w:rsidR="00371048" w:rsidRPr="00544FC8" w:rsidRDefault="00371048" w:rsidP="009B3B1D">
            <w:pPr>
              <w:spacing w:after="0"/>
              <w:rPr>
                <w:ins w:id="5836" w:author="Emna Mokaddem" w:date="2013-01-07T18:08:00Z"/>
                <w:sz w:val="14"/>
                <w:szCs w:val="14"/>
              </w:rPr>
            </w:pPr>
            <w:ins w:id="5837" w:author="Emna Mokaddem" w:date="2013-01-07T18:08:00Z">
              <w:r w:rsidRPr="005D1206">
                <w:rPr>
                  <w:b/>
                  <w:sz w:val="14"/>
                  <w:szCs w:val="14"/>
                </w:rPr>
                <w:t>Dependencies</w:t>
              </w:r>
            </w:ins>
          </w:p>
        </w:tc>
      </w:tr>
      <w:tr w:rsidR="00371048" w:rsidRPr="004E5884" w:rsidTr="009B3B1D">
        <w:trPr>
          <w:ins w:id="5838" w:author="Emna Mokaddem" w:date="2013-01-07T18:08:00Z"/>
        </w:trPr>
        <w:tc>
          <w:tcPr>
            <w:tcW w:w="8613" w:type="dxa"/>
            <w:gridSpan w:val="5"/>
            <w:shd w:val="clear" w:color="auto" w:fill="auto"/>
          </w:tcPr>
          <w:p w:rsidR="00371048" w:rsidRPr="00EF5642" w:rsidRDefault="00371048" w:rsidP="009B3B1D">
            <w:pPr>
              <w:spacing w:after="0"/>
              <w:rPr>
                <w:ins w:id="5839" w:author="Emna Mokaddem" w:date="2013-01-07T18:08:00Z"/>
                <w:i/>
                <w:color w:val="548DD4"/>
                <w:sz w:val="18"/>
                <w:szCs w:val="18"/>
              </w:rPr>
            </w:pPr>
            <w:ins w:id="5840" w:author="Emna Mokaddem" w:date="2013-01-07T18:08:00Z">
              <w:r>
                <w:rPr>
                  <w:i/>
                  <w:color w:val="548DD4"/>
                  <w:sz w:val="18"/>
                  <w:szCs w:val="18"/>
                </w:rPr>
                <w:t>NGEO-WEBC-VTC-001</w:t>
              </w:r>
              <w:r w:rsidRPr="00801651">
                <w:rPr>
                  <w:i/>
                  <w:color w:val="548DD4"/>
                  <w:sz w:val="18"/>
                  <w:szCs w:val="18"/>
                </w:rPr>
                <w:t>0</w:t>
              </w:r>
            </w:ins>
          </w:p>
        </w:tc>
      </w:tr>
      <w:tr w:rsidR="00371048" w:rsidRPr="00B17EAC" w:rsidTr="009B3B1D">
        <w:trPr>
          <w:ins w:id="5841" w:author="Emna Mokaddem" w:date="2013-01-07T18:08:00Z"/>
        </w:trPr>
        <w:tc>
          <w:tcPr>
            <w:tcW w:w="8613" w:type="dxa"/>
            <w:gridSpan w:val="5"/>
            <w:shd w:val="clear" w:color="auto" w:fill="A6A6A6"/>
          </w:tcPr>
          <w:p w:rsidR="00371048" w:rsidRPr="00544FC8" w:rsidRDefault="00371048" w:rsidP="009B3B1D">
            <w:pPr>
              <w:spacing w:after="0"/>
              <w:rPr>
                <w:ins w:id="5842" w:author="Emna Mokaddem" w:date="2013-01-07T18:08:00Z"/>
                <w:sz w:val="14"/>
                <w:szCs w:val="14"/>
              </w:rPr>
            </w:pPr>
            <w:ins w:id="5843" w:author="Emna Mokaddem" w:date="2013-01-07T18:08:00Z">
              <w:r>
                <w:rPr>
                  <w:b/>
                  <w:sz w:val="14"/>
                  <w:szCs w:val="14"/>
                </w:rPr>
                <w:t>Pass/Fail Criteria</w:t>
              </w:r>
            </w:ins>
          </w:p>
        </w:tc>
      </w:tr>
      <w:tr w:rsidR="00371048" w:rsidRPr="00A44929" w:rsidTr="009B3B1D">
        <w:trPr>
          <w:trHeight w:val="258"/>
          <w:ins w:id="5844"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845" w:author="Emna Mokaddem" w:date="2013-01-07T18:08:00Z"/>
                <w:i/>
                <w:color w:val="548DD4"/>
                <w:sz w:val="16"/>
                <w:szCs w:val="16"/>
              </w:rPr>
            </w:pPr>
            <w:ins w:id="5846" w:author="Emna Mokaddem" w:date="2013-01-07T18:08:00Z">
              <w:r>
                <w:rPr>
                  <w:i/>
                  <w:color w:val="548DD4"/>
                  <w:sz w:val="16"/>
                  <w:szCs w:val="16"/>
                </w:rPr>
                <w:t>NGEO-WEBC-PFC-0173</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847" w:author="Emna Mokaddem" w:date="2013-01-07T18:08:00Z"/>
                <w:color w:val="548DD4"/>
              </w:rPr>
            </w:pPr>
            <w:ins w:id="5848" w:author="Emna Mokaddem" w:date="2013-01-07T18:08:00Z">
              <w:r>
                <w:rPr>
                  <w:color w:val="548DD4"/>
                </w:rPr>
                <w:t>Download options</w:t>
              </w:r>
              <w:r w:rsidRPr="00205CDF">
                <w:rPr>
                  <w:color w:val="548DD4"/>
                </w:rPr>
                <w:t xml:space="preserve"> are vizualized</w:t>
              </w:r>
              <w:r>
                <w:rPr>
                  <w:color w:val="548DD4"/>
                </w:rPr>
                <w:t xml:space="preserve"> from the results table</w:t>
              </w:r>
            </w:ins>
          </w:p>
        </w:tc>
      </w:tr>
      <w:tr w:rsidR="00371048" w:rsidRPr="00A44929" w:rsidTr="009B3B1D">
        <w:trPr>
          <w:trHeight w:val="258"/>
          <w:ins w:id="5849"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Default="00371048" w:rsidP="009B3B1D">
            <w:pPr>
              <w:spacing w:after="0"/>
              <w:rPr>
                <w:ins w:id="5850" w:author="Emna Mokaddem" w:date="2013-01-07T18:08:00Z"/>
                <w:i/>
                <w:color w:val="548DD4"/>
                <w:sz w:val="16"/>
                <w:szCs w:val="16"/>
              </w:rPr>
            </w:pPr>
            <w:ins w:id="5851" w:author="Emna Mokaddem" w:date="2013-01-07T18:08:00Z">
              <w:r>
                <w:rPr>
                  <w:i/>
                  <w:color w:val="548DD4"/>
                  <w:sz w:val="16"/>
                  <w:szCs w:val="16"/>
                </w:rPr>
                <w:t>NGEO-WEBC-PFC-0174</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852" w:author="Emna Mokaddem" w:date="2013-01-07T18:08:00Z"/>
                <w:color w:val="548DD4"/>
              </w:rPr>
            </w:pPr>
            <w:ins w:id="5853" w:author="Emna Mokaddem" w:date="2013-01-07T18:08:00Z">
              <w:r>
                <w:rPr>
                  <w:color w:val="548DD4"/>
                </w:rPr>
                <w:t>Download options</w:t>
              </w:r>
              <w:r w:rsidRPr="00205CDF">
                <w:rPr>
                  <w:color w:val="548DD4"/>
                </w:rPr>
                <w:t xml:space="preserve"> selected values can be changed</w:t>
              </w:r>
              <w:r>
                <w:rPr>
                  <w:color w:val="548DD4"/>
                </w:rPr>
                <w:t xml:space="preserve"> from the results table</w:t>
              </w:r>
            </w:ins>
          </w:p>
        </w:tc>
      </w:tr>
    </w:tbl>
    <w:p w:rsidR="00371048" w:rsidRPr="000202B0" w:rsidRDefault="00371048" w:rsidP="00371048">
      <w:pPr>
        <w:pStyle w:val="Titre3"/>
        <w:rPr>
          <w:ins w:id="5854" w:author="Emna Mokaddem" w:date="2013-01-07T18:08:00Z"/>
        </w:rPr>
      </w:pPr>
      <w:bookmarkStart w:id="5855" w:name="_Toc348082203"/>
      <w:ins w:id="5856" w:author="Emna Mokaddem" w:date="2013-01-07T18:08:00Z">
        <w:r>
          <w:t>NGEO-WEBC-VTC-0175</w:t>
        </w:r>
        <w:r w:rsidRPr="000202B0">
          <w:t>:</w:t>
        </w:r>
        <w:r>
          <w:t xml:space="preserve"> Download Options updated With The </w:t>
        </w:r>
        <w:del w:id="5857" w:author="Lavignotte Fabien" w:date="2013-01-14T16:58:00Z">
          <w:r w:rsidDel="00992948">
            <w:delText>sELECTED</w:delText>
          </w:r>
        </w:del>
      </w:ins>
      <w:ins w:id="5858" w:author="Lavignotte Fabien" w:date="2013-01-14T16:58:00Z">
        <w:r w:rsidR="00992948">
          <w:t>selected</w:t>
        </w:r>
      </w:ins>
      <w:ins w:id="5859" w:author="Emna Mokaddem" w:date="2013-01-07T18:08:00Z">
        <w:r>
          <w:t xml:space="preserve"> dATASET</w:t>
        </w:r>
        <w:bookmarkEnd w:id="585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71048" w:rsidRPr="008C4ACA" w:rsidTr="009B3B1D">
        <w:trPr>
          <w:ins w:id="5860" w:author="Emna Mokaddem" w:date="2013-01-07T18:08:00Z"/>
        </w:trPr>
        <w:tc>
          <w:tcPr>
            <w:tcW w:w="8613" w:type="dxa"/>
            <w:gridSpan w:val="5"/>
            <w:tcBorders>
              <w:top w:val="single" w:sz="2" w:space="0" w:color="auto"/>
              <w:bottom w:val="single" w:sz="6" w:space="0" w:color="auto"/>
            </w:tcBorders>
            <w:shd w:val="clear" w:color="auto" w:fill="548DD4" w:themeFill="text2" w:themeFillTint="99"/>
          </w:tcPr>
          <w:p w:rsidR="00371048" w:rsidRPr="0056181B" w:rsidRDefault="00371048" w:rsidP="009B3B1D">
            <w:pPr>
              <w:spacing w:after="0"/>
              <w:jc w:val="center"/>
              <w:rPr>
                <w:ins w:id="5861" w:author="Emna Mokaddem" w:date="2013-01-07T18:08:00Z"/>
                <w:b/>
                <w:i/>
                <w:color w:val="FFFFFF"/>
                <w:szCs w:val="18"/>
                <w:lang w:val="en-US"/>
              </w:rPr>
            </w:pPr>
            <w:ins w:id="5862" w:author="Emna Mokaddem" w:date="2013-01-07T18:08:00Z">
              <w:r>
                <w:rPr>
                  <w:b/>
                  <w:i/>
                  <w:color w:val="FFFFFF"/>
                  <w:szCs w:val="18"/>
                  <w:lang w:val="en-US"/>
                </w:rPr>
                <w:t>NGEO VALIDATION TEST  CASE</w:t>
              </w:r>
            </w:ins>
          </w:p>
        </w:tc>
      </w:tr>
      <w:tr w:rsidR="00371048" w:rsidRPr="008C4ACA" w:rsidTr="009B3B1D">
        <w:trPr>
          <w:ins w:id="5863" w:author="Emna Mokaddem" w:date="2013-01-07T18:08:00Z"/>
        </w:trPr>
        <w:tc>
          <w:tcPr>
            <w:tcW w:w="1607" w:type="dxa"/>
            <w:tcBorders>
              <w:top w:val="single" w:sz="6" w:space="0" w:color="auto"/>
            </w:tcBorders>
            <w:shd w:val="clear" w:color="auto" w:fill="548DD4" w:themeFill="text2" w:themeFillTint="99"/>
          </w:tcPr>
          <w:p w:rsidR="00371048" w:rsidRPr="00544FC8" w:rsidRDefault="00371048" w:rsidP="009B3B1D">
            <w:pPr>
              <w:spacing w:after="0"/>
              <w:jc w:val="center"/>
              <w:rPr>
                <w:ins w:id="5864" w:author="Emna Mokaddem" w:date="2013-01-07T18:08:00Z"/>
                <w:b/>
                <w:color w:val="FFFFFF"/>
                <w:sz w:val="14"/>
                <w:szCs w:val="14"/>
              </w:rPr>
            </w:pPr>
            <w:ins w:id="5865" w:author="Emna Mokaddem" w:date="2013-01-07T18:08:00Z">
              <w:r w:rsidRPr="00544FC8">
                <w:rPr>
                  <w:b/>
                  <w:color w:val="FFFFFF"/>
                  <w:sz w:val="14"/>
                  <w:szCs w:val="14"/>
                </w:rPr>
                <w:t>Test Identifier</w:t>
              </w:r>
            </w:ins>
          </w:p>
        </w:tc>
        <w:tc>
          <w:tcPr>
            <w:tcW w:w="1903" w:type="dxa"/>
            <w:gridSpan w:val="2"/>
            <w:tcBorders>
              <w:top w:val="single" w:sz="6" w:space="0" w:color="auto"/>
            </w:tcBorders>
            <w:shd w:val="clear" w:color="auto" w:fill="auto"/>
          </w:tcPr>
          <w:p w:rsidR="00371048" w:rsidRPr="00544FC8" w:rsidRDefault="00371048" w:rsidP="009B3B1D">
            <w:pPr>
              <w:spacing w:after="0"/>
              <w:rPr>
                <w:ins w:id="5866" w:author="Emna Mokaddem" w:date="2013-01-07T18:08:00Z"/>
                <w:i/>
                <w:color w:val="548DD4"/>
                <w:sz w:val="16"/>
                <w:szCs w:val="16"/>
              </w:rPr>
            </w:pPr>
            <w:ins w:id="5867" w:author="Emna Mokaddem" w:date="2013-01-07T18:08:00Z">
              <w:r>
                <w:rPr>
                  <w:i/>
                  <w:color w:val="548DD4"/>
                  <w:sz w:val="16"/>
                  <w:szCs w:val="16"/>
                </w:rPr>
                <w:t>NGEO-WEBC-VTC-0175</w:t>
              </w:r>
            </w:ins>
          </w:p>
        </w:tc>
        <w:tc>
          <w:tcPr>
            <w:tcW w:w="1134" w:type="dxa"/>
            <w:tcBorders>
              <w:top w:val="single" w:sz="6" w:space="0" w:color="auto"/>
            </w:tcBorders>
            <w:shd w:val="clear" w:color="auto" w:fill="548DD4" w:themeFill="text2" w:themeFillTint="99"/>
          </w:tcPr>
          <w:p w:rsidR="00371048" w:rsidRPr="00544FC8" w:rsidRDefault="00371048" w:rsidP="009B3B1D">
            <w:pPr>
              <w:spacing w:after="0"/>
              <w:jc w:val="center"/>
              <w:rPr>
                <w:ins w:id="5868" w:author="Emna Mokaddem" w:date="2013-01-07T18:08:00Z"/>
                <w:b/>
                <w:color w:val="FFFFFF"/>
                <w:sz w:val="14"/>
                <w:szCs w:val="14"/>
              </w:rPr>
            </w:pPr>
            <w:ins w:id="5869" w:author="Emna Mokaddem" w:date="2013-01-07T18:08:00Z">
              <w:r w:rsidRPr="00544FC8">
                <w:rPr>
                  <w:b/>
                  <w:color w:val="FFFFFF"/>
                  <w:sz w:val="14"/>
                  <w:szCs w:val="14"/>
                </w:rPr>
                <w:t>Test Title</w:t>
              </w:r>
            </w:ins>
          </w:p>
        </w:tc>
        <w:tc>
          <w:tcPr>
            <w:tcW w:w="3969" w:type="dxa"/>
            <w:tcBorders>
              <w:top w:val="single" w:sz="6" w:space="0" w:color="auto"/>
            </w:tcBorders>
            <w:shd w:val="clear" w:color="auto" w:fill="auto"/>
          </w:tcPr>
          <w:p w:rsidR="00371048" w:rsidRPr="00643EB9" w:rsidRDefault="00371048" w:rsidP="009B3B1D">
            <w:pPr>
              <w:spacing w:after="0"/>
              <w:rPr>
                <w:ins w:id="5870" w:author="Emna Mokaddem" w:date="2013-01-07T18:08:00Z"/>
                <w:i/>
                <w:color w:val="548DD4"/>
                <w:sz w:val="16"/>
                <w:szCs w:val="16"/>
                <w:u w:val="single"/>
                <w:lang w:val="en-US"/>
              </w:rPr>
            </w:pPr>
            <w:ins w:id="5871" w:author="Emna Mokaddem" w:date="2013-01-07T18:08:00Z">
              <w:r>
                <w:rPr>
                  <w:i/>
                  <w:color w:val="548DD4"/>
                  <w:sz w:val="16"/>
                  <w:szCs w:val="16"/>
                  <w:u w:val="single"/>
                </w:rPr>
                <w:t>Download Options Update with the selected Dataset</w:t>
              </w:r>
            </w:ins>
          </w:p>
        </w:tc>
      </w:tr>
      <w:tr w:rsidR="00371048" w:rsidRPr="00B17EAC" w:rsidTr="009B3B1D">
        <w:trPr>
          <w:trHeight w:val="388"/>
          <w:ins w:id="5872" w:author="Emna Mokaddem" w:date="2013-01-07T18:08:00Z"/>
        </w:trPr>
        <w:tc>
          <w:tcPr>
            <w:tcW w:w="8613" w:type="dxa"/>
            <w:gridSpan w:val="5"/>
            <w:shd w:val="clear" w:color="auto" w:fill="A6A6A6"/>
          </w:tcPr>
          <w:p w:rsidR="00371048" w:rsidRPr="00544FC8" w:rsidRDefault="00371048" w:rsidP="009B3B1D">
            <w:pPr>
              <w:spacing w:after="0"/>
              <w:rPr>
                <w:ins w:id="5873" w:author="Emna Mokaddem" w:date="2013-01-07T18:08:00Z"/>
                <w:b/>
                <w:sz w:val="14"/>
                <w:szCs w:val="14"/>
              </w:rPr>
            </w:pPr>
            <w:ins w:id="5874" w:author="Emna Mokaddem" w:date="2013-01-07T18:08:00Z">
              <w:r>
                <w:rPr>
                  <w:b/>
                  <w:sz w:val="14"/>
                  <w:szCs w:val="14"/>
                </w:rPr>
                <w:t>Description and Objective</w:t>
              </w:r>
            </w:ins>
          </w:p>
        </w:tc>
      </w:tr>
      <w:tr w:rsidR="00371048" w:rsidRPr="008C4ACA" w:rsidTr="009B3B1D">
        <w:trPr>
          <w:trHeight w:val="113"/>
          <w:ins w:id="5875" w:author="Emna Mokaddem" w:date="2013-01-07T18:08:00Z"/>
        </w:trPr>
        <w:tc>
          <w:tcPr>
            <w:tcW w:w="8613" w:type="dxa"/>
            <w:gridSpan w:val="5"/>
            <w:shd w:val="clear" w:color="auto" w:fill="auto"/>
          </w:tcPr>
          <w:p w:rsidR="00371048" w:rsidRPr="0056181B" w:rsidRDefault="00371048" w:rsidP="009B3B1D">
            <w:pPr>
              <w:spacing w:after="0"/>
              <w:rPr>
                <w:ins w:id="5876" w:author="Emna Mokaddem" w:date="2013-01-07T18:08:00Z"/>
                <w:i/>
                <w:color w:val="548DD4"/>
                <w:sz w:val="16"/>
                <w:szCs w:val="16"/>
                <w:lang w:val="en-US"/>
              </w:rPr>
            </w:pPr>
            <w:ins w:id="5877" w:author="Emna Mokaddem" w:date="2013-01-07T18:08:00Z">
              <w:r w:rsidRPr="005E1E95">
                <w:rPr>
                  <w:i/>
                  <w:color w:val="548DD4"/>
                  <w:sz w:val="16"/>
                  <w:szCs w:val="16"/>
                  <w:lang w:val="en-US"/>
                </w:rPr>
                <w:t>The</w:t>
              </w:r>
              <w:r>
                <w:rPr>
                  <w:i/>
                  <w:color w:val="548DD4"/>
                  <w:sz w:val="16"/>
                  <w:szCs w:val="16"/>
                  <w:lang w:val="en-US"/>
                </w:rPr>
                <w:t xml:space="preserve"> design of this test deals with the update of download options when the selected dataset changes</w:t>
              </w:r>
            </w:ins>
          </w:p>
        </w:tc>
      </w:tr>
      <w:tr w:rsidR="00371048" w:rsidRPr="00B17EAC" w:rsidTr="009B3B1D">
        <w:trPr>
          <w:ins w:id="5878" w:author="Emna Mokaddem" w:date="2013-01-07T18:08:00Z"/>
        </w:trPr>
        <w:tc>
          <w:tcPr>
            <w:tcW w:w="8613" w:type="dxa"/>
            <w:gridSpan w:val="5"/>
            <w:shd w:val="clear" w:color="auto" w:fill="A6A6A6"/>
          </w:tcPr>
          <w:p w:rsidR="00371048" w:rsidRPr="00544FC8" w:rsidRDefault="00371048" w:rsidP="009B3B1D">
            <w:pPr>
              <w:spacing w:after="0"/>
              <w:rPr>
                <w:ins w:id="5879" w:author="Emna Mokaddem" w:date="2013-01-07T18:08:00Z"/>
                <w:sz w:val="14"/>
                <w:szCs w:val="14"/>
              </w:rPr>
            </w:pPr>
            <w:ins w:id="5880" w:author="Emna Mokaddem" w:date="2013-01-07T18:08:00Z">
              <w:r w:rsidRPr="005D1206">
                <w:rPr>
                  <w:b/>
                  <w:sz w:val="14"/>
                  <w:szCs w:val="14"/>
                </w:rPr>
                <w:t>Inputs Specification</w:t>
              </w:r>
            </w:ins>
          </w:p>
        </w:tc>
      </w:tr>
      <w:tr w:rsidR="00371048" w:rsidRPr="008C4ACA" w:rsidTr="009B3B1D">
        <w:trPr>
          <w:ins w:id="5881" w:author="Emna Mokaddem" w:date="2013-01-07T18:08:00Z"/>
        </w:trPr>
        <w:tc>
          <w:tcPr>
            <w:tcW w:w="8613" w:type="dxa"/>
            <w:gridSpan w:val="5"/>
            <w:shd w:val="clear" w:color="auto" w:fill="auto"/>
          </w:tcPr>
          <w:p w:rsidR="00371048" w:rsidRPr="004A7054" w:rsidRDefault="00371048" w:rsidP="009B3B1D">
            <w:pPr>
              <w:spacing w:after="0"/>
              <w:rPr>
                <w:ins w:id="5882" w:author="Emna Mokaddem" w:date="2013-01-07T18:08:00Z"/>
                <w:lang w:val="en-US"/>
              </w:rPr>
            </w:pPr>
            <w:ins w:id="5883" w:author="Emna Mokaddem" w:date="2013-01-07T18:0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371048" w:rsidRPr="00B17EAC" w:rsidTr="009B3B1D">
        <w:trPr>
          <w:ins w:id="5884" w:author="Emna Mokaddem" w:date="2013-01-07T18:08:00Z"/>
        </w:trPr>
        <w:tc>
          <w:tcPr>
            <w:tcW w:w="8613" w:type="dxa"/>
            <w:gridSpan w:val="5"/>
            <w:shd w:val="clear" w:color="auto" w:fill="A6A6A6"/>
          </w:tcPr>
          <w:p w:rsidR="00371048" w:rsidRPr="00544FC8" w:rsidRDefault="00371048" w:rsidP="009B3B1D">
            <w:pPr>
              <w:spacing w:after="0"/>
              <w:rPr>
                <w:ins w:id="5885" w:author="Emna Mokaddem" w:date="2013-01-07T18:08:00Z"/>
                <w:sz w:val="14"/>
                <w:szCs w:val="14"/>
              </w:rPr>
            </w:pPr>
            <w:ins w:id="5886" w:author="Emna Mokaddem" w:date="2013-01-07T18:08:00Z">
              <w:r w:rsidRPr="005D1206">
                <w:rPr>
                  <w:b/>
                  <w:sz w:val="14"/>
                  <w:szCs w:val="14"/>
                </w:rPr>
                <w:t>Outputs Specification</w:t>
              </w:r>
            </w:ins>
          </w:p>
        </w:tc>
      </w:tr>
      <w:tr w:rsidR="00371048" w:rsidRPr="00B17EAC" w:rsidTr="009B3B1D">
        <w:trPr>
          <w:ins w:id="5887" w:author="Emna Mokaddem" w:date="2013-01-07T18:08:00Z"/>
        </w:trPr>
        <w:tc>
          <w:tcPr>
            <w:tcW w:w="8613" w:type="dxa"/>
            <w:gridSpan w:val="5"/>
            <w:shd w:val="clear" w:color="auto" w:fill="auto"/>
          </w:tcPr>
          <w:p w:rsidR="00371048" w:rsidRPr="00544FC8" w:rsidRDefault="00371048" w:rsidP="009B3B1D">
            <w:pPr>
              <w:spacing w:after="0"/>
              <w:rPr>
                <w:ins w:id="5888" w:author="Emna Mokaddem" w:date="2013-01-07T18:08:00Z"/>
              </w:rPr>
            </w:pPr>
            <w:ins w:id="5889" w:author="Emna Mokaddem" w:date="2013-01-07T18:08:00Z">
              <w:r>
                <w:t>None</w:t>
              </w:r>
            </w:ins>
          </w:p>
        </w:tc>
      </w:tr>
      <w:tr w:rsidR="00371048" w:rsidRPr="00B17EAC" w:rsidTr="009B3B1D">
        <w:trPr>
          <w:ins w:id="5890" w:author="Emna Mokaddem" w:date="2013-01-07T18:08:00Z"/>
        </w:trPr>
        <w:tc>
          <w:tcPr>
            <w:tcW w:w="8613" w:type="dxa"/>
            <w:gridSpan w:val="5"/>
            <w:shd w:val="clear" w:color="auto" w:fill="A6A6A6"/>
          </w:tcPr>
          <w:p w:rsidR="00371048" w:rsidRPr="00544FC8" w:rsidRDefault="00371048" w:rsidP="009B3B1D">
            <w:pPr>
              <w:spacing w:after="0"/>
              <w:rPr>
                <w:ins w:id="5891" w:author="Emna Mokaddem" w:date="2013-01-07T18:08:00Z"/>
                <w:sz w:val="14"/>
                <w:szCs w:val="14"/>
              </w:rPr>
            </w:pPr>
            <w:ins w:id="5892" w:author="Emna Mokaddem" w:date="2013-01-07T18:08:00Z">
              <w:r>
                <w:rPr>
                  <w:b/>
                  <w:sz w:val="14"/>
                  <w:szCs w:val="14"/>
                </w:rPr>
                <w:t>Environmental needs</w:t>
              </w:r>
            </w:ins>
          </w:p>
        </w:tc>
      </w:tr>
      <w:tr w:rsidR="00371048" w:rsidRPr="00B17EAC" w:rsidTr="009B3B1D">
        <w:trPr>
          <w:ins w:id="5893" w:author="Emna Mokaddem" w:date="2013-01-07T18:08:00Z"/>
        </w:trPr>
        <w:tc>
          <w:tcPr>
            <w:tcW w:w="8613" w:type="dxa"/>
            <w:gridSpan w:val="5"/>
            <w:shd w:val="clear" w:color="auto" w:fill="auto"/>
          </w:tcPr>
          <w:p w:rsidR="00371048" w:rsidRPr="005E1E95" w:rsidRDefault="00371048" w:rsidP="009B3B1D">
            <w:pPr>
              <w:spacing w:after="0"/>
              <w:rPr>
                <w:ins w:id="5894" w:author="Emna Mokaddem" w:date="2013-01-07T18:08:00Z"/>
                <w:lang w:val="en-US"/>
              </w:rPr>
            </w:pPr>
            <w:ins w:id="5895" w:author="Emna Mokaddem" w:date="2013-01-07T18:08:00Z">
              <w:r>
                <w:rPr>
                  <w:lang w:val="en-US"/>
                </w:rPr>
                <w:t xml:space="preserve">Same needs than </w:t>
              </w:r>
              <w:r w:rsidRPr="00801651">
                <w:rPr>
                  <w:i/>
                  <w:color w:val="548DD4"/>
                  <w:sz w:val="18"/>
                  <w:szCs w:val="18"/>
                </w:rPr>
                <w:t>NGEO-WEBC-VTC-0010</w:t>
              </w:r>
              <w:r>
                <w:rPr>
                  <w:i/>
                  <w:color w:val="548DD4"/>
                  <w:sz w:val="18"/>
                  <w:szCs w:val="18"/>
                </w:rPr>
                <w:t>.</w:t>
              </w:r>
            </w:ins>
          </w:p>
        </w:tc>
      </w:tr>
      <w:tr w:rsidR="00371048" w:rsidRPr="00B17EAC" w:rsidTr="009B3B1D">
        <w:trPr>
          <w:ins w:id="5896" w:author="Emna Mokaddem" w:date="2013-01-07T18:08:00Z"/>
        </w:trPr>
        <w:tc>
          <w:tcPr>
            <w:tcW w:w="8613" w:type="dxa"/>
            <w:gridSpan w:val="5"/>
            <w:shd w:val="clear" w:color="auto" w:fill="A6A6A6"/>
          </w:tcPr>
          <w:p w:rsidR="00371048" w:rsidRPr="00544FC8" w:rsidRDefault="00371048" w:rsidP="009B3B1D">
            <w:pPr>
              <w:spacing w:after="0"/>
              <w:rPr>
                <w:ins w:id="5897" w:author="Emna Mokaddem" w:date="2013-01-07T18:08:00Z"/>
                <w:sz w:val="14"/>
                <w:szCs w:val="14"/>
              </w:rPr>
            </w:pPr>
            <w:ins w:id="5898" w:author="Emna Mokaddem" w:date="2013-01-07T18:08:00Z">
              <w:r w:rsidRPr="005D1206">
                <w:rPr>
                  <w:b/>
                  <w:sz w:val="14"/>
                  <w:szCs w:val="14"/>
                </w:rPr>
                <w:t>Constraints</w:t>
              </w:r>
            </w:ins>
          </w:p>
        </w:tc>
      </w:tr>
      <w:tr w:rsidR="00371048" w:rsidRPr="00B17EAC" w:rsidTr="009B3B1D">
        <w:trPr>
          <w:ins w:id="5899" w:author="Emna Mokaddem" w:date="2013-01-07T18:08:00Z"/>
        </w:trPr>
        <w:tc>
          <w:tcPr>
            <w:tcW w:w="8613" w:type="dxa"/>
            <w:gridSpan w:val="5"/>
            <w:shd w:val="clear" w:color="auto" w:fill="auto"/>
          </w:tcPr>
          <w:p w:rsidR="00371048" w:rsidRPr="00544FC8" w:rsidRDefault="00371048" w:rsidP="009B3B1D">
            <w:pPr>
              <w:spacing w:after="0"/>
              <w:rPr>
                <w:ins w:id="5900" w:author="Emna Mokaddem" w:date="2013-01-07T18:08:00Z"/>
              </w:rPr>
            </w:pPr>
          </w:p>
        </w:tc>
      </w:tr>
      <w:tr w:rsidR="00371048" w:rsidRPr="00B17EAC" w:rsidTr="009B3B1D">
        <w:trPr>
          <w:ins w:id="5901" w:author="Emna Mokaddem" w:date="2013-01-07T18:08:00Z"/>
        </w:trPr>
        <w:tc>
          <w:tcPr>
            <w:tcW w:w="8613" w:type="dxa"/>
            <w:gridSpan w:val="5"/>
            <w:shd w:val="clear" w:color="auto" w:fill="A6A6A6"/>
          </w:tcPr>
          <w:p w:rsidR="00371048" w:rsidRPr="00544FC8" w:rsidRDefault="00371048" w:rsidP="009B3B1D">
            <w:pPr>
              <w:spacing w:after="0"/>
              <w:rPr>
                <w:ins w:id="5902" w:author="Emna Mokaddem" w:date="2013-01-07T18:08:00Z"/>
                <w:sz w:val="14"/>
                <w:szCs w:val="14"/>
              </w:rPr>
            </w:pPr>
            <w:ins w:id="5903" w:author="Emna Mokaddem" w:date="2013-01-07T18:08:00Z">
              <w:r w:rsidRPr="005D1206">
                <w:rPr>
                  <w:b/>
                  <w:sz w:val="14"/>
                  <w:szCs w:val="14"/>
                </w:rPr>
                <w:t>Dependencies</w:t>
              </w:r>
            </w:ins>
          </w:p>
        </w:tc>
      </w:tr>
      <w:tr w:rsidR="00371048" w:rsidRPr="004E5884" w:rsidTr="009B3B1D">
        <w:trPr>
          <w:ins w:id="5904" w:author="Emna Mokaddem" w:date="2013-01-07T18:08:00Z"/>
        </w:trPr>
        <w:tc>
          <w:tcPr>
            <w:tcW w:w="8613" w:type="dxa"/>
            <w:gridSpan w:val="5"/>
            <w:shd w:val="clear" w:color="auto" w:fill="auto"/>
          </w:tcPr>
          <w:p w:rsidR="00371048" w:rsidRPr="00EF5642" w:rsidRDefault="00371048" w:rsidP="009B3B1D">
            <w:pPr>
              <w:spacing w:after="0"/>
              <w:rPr>
                <w:ins w:id="5905" w:author="Emna Mokaddem" w:date="2013-01-07T18:08:00Z"/>
                <w:i/>
                <w:color w:val="548DD4"/>
                <w:sz w:val="18"/>
                <w:szCs w:val="18"/>
              </w:rPr>
            </w:pPr>
            <w:ins w:id="5906" w:author="Emna Mokaddem" w:date="2013-01-07T18:08:00Z">
              <w:r>
                <w:rPr>
                  <w:i/>
                  <w:color w:val="548DD4"/>
                  <w:sz w:val="18"/>
                  <w:szCs w:val="18"/>
                </w:rPr>
                <w:t>NGEO-WEBC-VTC-001</w:t>
              </w:r>
              <w:r w:rsidRPr="00801651">
                <w:rPr>
                  <w:i/>
                  <w:color w:val="548DD4"/>
                  <w:sz w:val="18"/>
                  <w:szCs w:val="18"/>
                </w:rPr>
                <w:t>0</w:t>
              </w:r>
            </w:ins>
          </w:p>
        </w:tc>
      </w:tr>
      <w:tr w:rsidR="00371048" w:rsidRPr="00B17EAC" w:rsidTr="009B3B1D">
        <w:trPr>
          <w:ins w:id="5907" w:author="Emna Mokaddem" w:date="2013-01-07T18:08:00Z"/>
        </w:trPr>
        <w:tc>
          <w:tcPr>
            <w:tcW w:w="8613" w:type="dxa"/>
            <w:gridSpan w:val="5"/>
            <w:shd w:val="clear" w:color="auto" w:fill="A6A6A6"/>
          </w:tcPr>
          <w:p w:rsidR="00371048" w:rsidRPr="00544FC8" w:rsidRDefault="00371048" w:rsidP="009B3B1D">
            <w:pPr>
              <w:spacing w:after="0"/>
              <w:rPr>
                <w:ins w:id="5908" w:author="Emna Mokaddem" w:date="2013-01-07T18:08:00Z"/>
                <w:sz w:val="14"/>
                <w:szCs w:val="14"/>
              </w:rPr>
            </w:pPr>
            <w:ins w:id="5909" w:author="Emna Mokaddem" w:date="2013-01-07T18:08:00Z">
              <w:r>
                <w:rPr>
                  <w:b/>
                  <w:sz w:val="14"/>
                  <w:szCs w:val="14"/>
                </w:rPr>
                <w:t>Pass/Fail Criteria</w:t>
              </w:r>
            </w:ins>
          </w:p>
        </w:tc>
      </w:tr>
      <w:tr w:rsidR="00371048" w:rsidRPr="00A44929" w:rsidTr="009B3B1D">
        <w:trPr>
          <w:trHeight w:val="258"/>
          <w:ins w:id="5910" w:author="Emna Mokaddem" w:date="2013-01-07T18:0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911" w:author="Emna Mokaddem" w:date="2013-01-07T18:08:00Z"/>
                <w:i/>
                <w:color w:val="548DD4"/>
                <w:sz w:val="16"/>
                <w:szCs w:val="16"/>
              </w:rPr>
            </w:pPr>
            <w:ins w:id="5912" w:author="Emna Mokaddem" w:date="2013-01-07T18:08:00Z">
              <w:r>
                <w:rPr>
                  <w:i/>
                  <w:color w:val="548DD4"/>
                  <w:sz w:val="16"/>
                  <w:szCs w:val="16"/>
                </w:rPr>
                <w:t>NGEO-WEBC-PFC-0175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1048" w:rsidRPr="00205CDF" w:rsidRDefault="00371048" w:rsidP="009B3B1D">
            <w:pPr>
              <w:spacing w:after="0"/>
              <w:rPr>
                <w:ins w:id="5913" w:author="Emna Mokaddem" w:date="2013-01-07T18:08:00Z"/>
                <w:color w:val="548DD4"/>
              </w:rPr>
            </w:pPr>
            <w:ins w:id="5914" w:author="Emna Mokaddem" w:date="2013-01-07T18:08:00Z">
              <w:r>
                <w:rPr>
                  <w:color w:val="548DD4"/>
                </w:rPr>
                <w:t>Download options</w:t>
              </w:r>
              <w:r w:rsidRPr="00205CDF">
                <w:rPr>
                  <w:color w:val="548DD4"/>
                </w:rPr>
                <w:t xml:space="preserve"> </w:t>
              </w:r>
              <w:r w:rsidRPr="008400C4">
                <w:rPr>
                  <w:color w:val="548DD4"/>
                </w:rPr>
                <w:t>changes when the dataset selected changes</w:t>
              </w:r>
            </w:ins>
          </w:p>
        </w:tc>
      </w:tr>
    </w:tbl>
    <w:p w:rsidR="006A7DD1" w:rsidRPr="000202B0" w:rsidRDefault="006A7DD1" w:rsidP="006A7DD1">
      <w:pPr>
        <w:pStyle w:val="Titre3"/>
        <w:rPr>
          <w:ins w:id="5915" w:author="Lavignotte Fabien" w:date="2013-01-21T15:28:00Z"/>
        </w:rPr>
      </w:pPr>
      <w:bookmarkStart w:id="5916" w:name="_Toc348082204"/>
      <w:ins w:id="5917" w:author="Lavignotte Fabien" w:date="2013-01-21T15:28:00Z">
        <w:r>
          <w:t>NGEO-WEBC-VTC-0180</w:t>
        </w:r>
        <w:r w:rsidRPr="000202B0">
          <w:t>:</w:t>
        </w:r>
        <w:r>
          <w:t xml:space="preserve"> H</w:t>
        </w:r>
        <w:r w:rsidR="003E536D">
          <w:t>elp</w:t>
        </w:r>
        <w:bookmarkEnd w:id="5916"/>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6A7DD1" w:rsidRPr="008C4ACA" w:rsidTr="00435142">
        <w:trPr>
          <w:ins w:id="5918" w:author="Lavignotte Fabien" w:date="2013-01-21T15:28:00Z"/>
        </w:trPr>
        <w:tc>
          <w:tcPr>
            <w:tcW w:w="8613" w:type="dxa"/>
            <w:gridSpan w:val="5"/>
            <w:tcBorders>
              <w:top w:val="single" w:sz="2" w:space="0" w:color="auto"/>
              <w:bottom w:val="single" w:sz="6" w:space="0" w:color="auto"/>
            </w:tcBorders>
            <w:shd w:val="clear" w:color="auto" w:fill="548DD4" w:themeFill="text2" w:themeFillTint="99"/>
          </w:tcPr>
          <w:p w:rsidR="006A7DD1" w:rsidRPr="0056181B" w:rsidRDefault="006A7DD1" w:rsidP="00435142">
            <w:pPr>
              <w:spacing w:after="0"/>
              <w:jc w:val="center"/>
              <w:rPr>
                <w:ins w:id="5919" w:author="Lavignotte Fabien" w:date="2013-01-21T15:28:00Z"/>
                <w:b/>
                <w:i/>
                <w:color w:val="FFFFFF"/>
                <w:szCs w:val="18"/>
                <w:lang w:val="en-US"/>
              </w:rPr>
            </w:pPr>
            <w:ins w:id="5920" w:author="Lavignotte Fabien" w:date="2013-01-21T15:28:00Z">
              <w:r>
                <w:rPr>
                  <w:b/>
                  <w:i/>
                  <w:color w:val="FFFFFF"/>
                  <w:szCs w:val="18"/>
                  <w:lang w:val="en-US"/>
                </w:rPr>
                <w:t>NGEO VALIDATION TEST  CASE</w:t>
              </w:r>
            </w:ins>
          </w:p>
        </w:tc>
      </w:tr>
      <w:tr w:rsidR="006A7DD1" w:rsidRPr="008C4ACA" w:rsidTr="00435142">
        <w:trPr>
          <w:ins w:id="5921" w:author="Lavignotte Fabien" w:date="2013-01-21T15:28:00Z"/>
        </w:trPr>
        <w:tc>
          <w:tcPr>
            <w:tcW w:w="1607" w:type="dxa"/>
            <w:tcBorders>
              <w:top w:val="single" w:sz="6" w:space="0" w:color="auto"/>
            </w:tcBorders>
            <w:shd w:val="clear" w:color="auto" w:fill="548DD4" w:themeFill="text2" w:themeFillTint="99"/>
          </w:tcPr>
          <w:p w:rsidR="006A7DD1" w:rsidRPr="00544FC8" w:rsidRDefault="006A7DD1" w:rsidP="00435142">
            <w:pPr>
              <w:spacing w:after="0"/>
              <w:jc w:val="center"/>
              <w:rPr>
                <w:ins w:id="5922" w:author="Lavignotte Fabien" w:date="2013-01-21T15:28:00Z"/>
                <w:b/>
                <w:color w:val="FFFFFF"/>
                <w:sz w:val="14"/>
                <w:szCs w:val="14"/>
              </w:rPr>
            </w:pPr>
            <w:ins w:id="5923" w:author="Lavignotte Fabien" w:date="2013-01-21T15:28:00Z">
              <w:r w:rsidRPr="00544FC8">
                <w:rPr>
                  <w:b/>
                  <w:color w:val="FFFFFF"/>
                  <w:sz w:val="14"/>
                  <w:szCs w:val="14"/>
                </w:rPr>
                <w:t>Test Identifier</w:t>
              </w:r>
            </w:ins>
          </w:p>
        </w:tc>
        <w:tc>
          <w:tcPr>
            <w:tcW w:w="1903" w:type="dxa"/>
            <w:gridSpan w:val="2"/>
            <w:tcBorders>
              <w:top w:val="single" w:sz="6" w:space="0" w:color="auto"/>
            </w:tcBorders>
            <w:shd w:val="clear" w:color="auto" w:fill="auto"/>
          </w:tcPr>
          <w:p w:rsidR="006A7DD1" w:rsidRPr="00544FC8" w:rsidRDefault="006A7DD1">
            <w:pPr>
              <w:spacing w:after="0"/>
              <w:rPr>
                <w:ins w:id="5924" w:author="Lavignotte Fabien" w:date="2013-01-21T15:28:00Z"/>
                <w:i/>
                <w:color w:val="548DD4"/>
                <w:sz w:val="16"/>
                <w:szCs w:val="16"/>
              </w:rPr>
            </w:pPr>
            <w:ins w:id="5925" w:author="Lavignotte Fabien" w:date="2013-01-21T15:28:00Z">
              <w:r>
                <w:rPr>
                  <w:i/>
                  <w:color w:val="548DD4"/>
                  <w:sz w:val="16"/>
                  <w:szCs w:val="16"/>
                </w:rPr>
                <w:t>NGEO-WEBC-VTC-01</w:t>
              </w:r>
            </w:ins>
            <w:ins w:id="5926" w:author="Lavignotte Fabien" w:date="2013-01-21T15:29:00Z">
              <w:r>
                <w:rPr>
                  <w:i/>
                  <w:color w:val="548DD4"/>
                  <w:sz w:val="16"/>
                  <w:szCs w:val="16"/>
                </w:rPr>
                <w:t>80</w:t>
              </w:r>
            </w:ins>
          </w:p>
        </w:tc>
        <w:tc>
          <w:tcPr>
            <w:tcW w:w="1134" w:type="dxa"/>
            <w:tcBorders>
              <w:top w:val="single" w:sz="6" w:space="0" w:color="auto"/>
            </w:tcBorders>
            <w:shd w:val="clear" w:color="auto" w:fill="548DD4" w:themeFill="text2" w:themeFillTint="99"/>
          </w:tcPr>
          <w:p w:rsidR="006A7DD1" w:rsidRPr="00544FC8" w:rsidRDefault="006A7DD1" w:rsidP="00435142">
            <w:pPr>
              <w:spacing w:after="0"/>
              <w:jc w:val="center"/>
              <w:rPr>
                <w:ins w:id="5927" w:author="Lavignotte Fabien" w:date="2013-01-21T15:28:00Z"/>
                <w:b/>
                <w:color w:val="FFFFFF"/>
                <w:sz w:val="14"/>
                <w:szCs w:val="14"/>
              </w:rPr>
            </w:pPr>
            <w:ins w:id="5928" w:author="Lavignotte Fabien" w:date="2013-01-21T15:28:00Z">
              <w:r w:rsidRPr="00544FC8">
                <w:rPr>
                  <w:b/>
                  <w:color w:val="FFFFFF"/>
                  <w:sz w:val="14"/>
                  <w:szCs w:val="14"/>
                </w:rPr>
                <w:t>Test Title</w:t>
              </w:r>
            </w:ins>
          </w:p>
        </w:tc>
        <w:tc>
          <w:tcPr>
            <w:tcW w:w="3969" w:type="dxa"/>
            <w:tcBorders>
              <w:top w:val="single" w:sz="6" w:space="0" w:color="auto"/>
            </w:tcBorders>
            <w:shd w:val="clear" w:color="auto" w:fill="auto"/>
          </w:tcPr>
          <w:p w:rsidR="006A7DD1" w:rsidRPr="00643EB9" w:rsidRDefault="003E536D" w:rsidP="00435142">
            <w:pPr>
              <w:spacing w:after="0"/>
              <w:rPr>
                <w:ins w:id="5929" w:author="Lavignotte Fabien" w:date="2013-01-21T15:28:00Z"/>
                <w:i/>
                <w:color w:val="548DD4"/>
                <w:sz w:val="16"/>
                <w:szCs w:val="16"/>
                <w:u w:val="single"/>
                <w:lang w:val="en-US"/>
              </w:rPr>
            </w:pPr>
            <w:ins w:id="5930" w:author="Lavignotte Fabien" w:date="2013-01-21T15:31:00Z">
              <w:r>
                <w:rPr>
                  <w:i/>
                  <w:color w:val="548DD4"/>
                  <w:sz w:val="16"/>
                  <w:szCs w:val="16"/>
                  <w:u w:val="single"/>
                </w:rPr>
                <w:t>Help</w:t>
              </w:r>
            </w:ins>
          </w:p>
        </w:tc>
      </w:tr>
      <w:tr w:rsidR="006A7DD1" w:rsidRPr="00B17EAC" w:rsidTr="00435142">
        <w:trPr>
          <w:trHeight w:val="388"/>
          <w:ins w:id="5931" w:author="Lavignotte Fabien" w:date="2013-01-21T15:28:00Z"/>
        </w:trPr>
        <w:tc>
          <w:tcPr>
            <w:tcW w:w="8613" w:type="dxa"/>
            <w:gridSpan w:val="5"/>
            <w:shd w:val="clear" w:color="auto" w:fill="A6A6A6"/>
          </w:tcPr>
          <w:p w:rsidR="006A7DD1" w:rsidRPr="00544FC8" w:rsidRDefault="006A7DD1" w:rsidP="00435142">
            <w:pPr>
              <w:spacing w:after="0"/>
              <w:rPr>
                <w:ins w:id="5932" w:author="Lavignotte Fabien" w:date="2013-01-21T15:28:00Z"/>
                <w:b/>
                <w:sz w:val="14"/>
                <w:szCs w:val="14"/>
              </w:rPr>
            </w:pPr>
            <w:ins w:id="5933" w:author="Lavignotte Fabien" w:date="2013-01-21T15:28:00Z">
              <w:r>
                <w:rPr>
                  <w:b/>
                  <w:sz w:val="14"/>
                  <w:szCs w:val="14"/>
                </w:rPr>
                <w:t>Description and Objective</w:t>
              </w:r>
            </w:ins>
          </w:p>
        </w:tc>
      </w:tr>
      <w:tr w:rsidR="006A7DD1" w:rsidRPr="008C4ACA" w:rsidTr="00435142">
        <w:trPr>
          <w:trHeight w:val="113"/>
          <w:ins w:id="5934" w:author="Lavignotte Fabien" w:date="2013-01-21T15:28:00Z"/>
        </w:trPr>
        <w:tc>
          <w:tcPr>
            <w:tcW w:w="8613" w:type="dxa"/>
            <w:gridSpan w:val="5"/>
            <w:shd w:val="clear" w:color="auto" w:fill="auto"/>
          </w:tcPr>
          <w:p w:rsidR="006A7DD1" w:rsidRPr="0056181B" w:rsidRDefault="006A7DD1">
            <w:pPr>
              <w:spacing w:after="0"/>
              <w:rPr>
                <w:ins w:id="5935" w:author="Lavignotte Fabien" w:date="2013-01-21T15:28:00Z"/>
                <w:i/>
                <w:color w:val="548DD4"/>
                <w:sz w:val="16"/>
                <w:szCs w:val="16"/>
                <w:lang w:val="en-US"/>
              </w:rPr>
            </w:pPr>
            <w:ins w:id="5936" w:author="Lavignotte Fabien" w:date="2013-01-21T15:28:00Z">
              <w:r w:rsidRPr="005E1E95">
                <w:rPr>
                  <w:i/>
                  <w:color w:val="548DD4"/>
                  <w:sz w:val="16"/>
                  <w:szCs w:val="16"/>
                  <w:lang w:val="en-US"/>
                </w:rPr>
                <w:t>The</w:t>
              </w:r>
              <w:r>
                <w:rPr>
                  <w:i/>
                  <w:color w:val="548DD4"/>
                  <w:sz w:val="16"/>
                  <w:szCs w:val="16"/>
                  <w:lang w:val="en-US"/>
                </w:rPr>
                <w:t xml:space="preserve"> design of this test deals with </w:t>
              </w:r>
            </w:ins>
            <w:ins w:id="5937" w:author="Lavignotte Fabien" w:date="2013-01-21T15:30:00Z">
              <w:r w:rsidR="008C7627">
                <w:rPr>
                  <w:i/>
                  <w:color w:val="548DD4"/>
                  <w:sz w:val="16"/>
                  <w:szCs w:val="16"/>
                  <w:lang w:val="en-US"/>
                </w:rPr>
                <w:t>acess to online guide.</w:t>
              </w:r>
            </w:ins>
          </w:p>
        </w:tc>
      </w:tr>
      <w:tr w:rsidR="006A7DD1" w:rsidRPr="00B17EAC" w:rsidTr="00435142">
        <w:trPr>
          <w:ins w:id="5938" w:author="Lavignotte Fabien" w:date="2013-01-21T15:28:00Z"/>
        </w:trPr>
        <w:tc>
          <w:tcPr>
            <w:tcW w:w="8613" w:type="dxa"/>
            <w:gridSpan w:val="5"/>
            <w:shd w:val="clear" w:color="auto" w:fill="A6A6A6"/>
          </w:tcPr>
          <w:p w:rsidR="006A7DD1" w:rsidRPr="00544FC8" w:rsidRDefault="006A7DD1" w:rsidP="00435142">
            <w:pPr>
              <w:spacing w:after="0"/>
              <w:rPr>
                <w:ins w:id="5939" w:author="Lavignotte Fabien" w:date="2013-01-21T15:28:00Z"/>
                <w:sz w:val="14"/>
                <w:szCs w:val="14"/>
              </w:rPr>
            </w:pPr>
            <w:ins w:id="5940" w:author="Lavignotte Fabien" w:date="2013-01-21T15:28:00Z">
              <w:r w:rsidRPr="005D1206">
                <w:rPr>
                  <w:b/>
                  <w:sz w:val="14"/>
                  <w:szCs w:val="14"/>
                </w:rPr>
                <w:lastRenderedPageBreak/>
                <w:t>Inputs Specification</w:t>
              </w:r>
            </w:ins>
          </w:p>
        </w:tc>
      </w:tr>
      <w:tr w:rsidR="006A7DD1" w:rsidRPr="008C4ACA" w:rsidTr="00435142">
        <w:trPr>
          <w:ins w:id="5941" w:author="Lavignotte Fabien" w:date="2013-01-21T15:28:00Z"/>
        </w:trPr>
        <w:tc>
          <w:tcPr>
            <w:tcW w:w="8613" w:type="dxa"/>
            <w:gridSpan w:val="5"/>
            <w:shd w:val="clear" w:color="auto" w:fill="auto"/>
          </w:tcPr>
          <w:p w:rsidR="006A7DD1" w:rsidRPr="004A7054" w:rsidRDefault="006A7DD1" w:rsidP="00435142">
            <w:pPr>
              <w:spacing w:after="0"/>
              <w:rPr>
                <w:ins w:id="5942" w:author="Lavignotte Fabien" w:date="2013-01-21T15:28:00Z"/>
                <w:lang w:val="en-US"/>
              </w:rPr>
            </w:pPr>
            <w:ins w:id="5943" w:author="Lavignotte Fabien" w:date="2013-01-21T15:28:00Z">
              <w:r w:rsidRPr="00180929">
                <w:rPr>
                  <w:lang w:val="en-US"/>
                </w:rPr>
                <w:t>NGEO-WEBC-VTC-0010</w:t>
              </w:r>
              <w:r>
                <w:rPr>
                  <w:lang w:val="en-US"/>
                </w:rPr>
                <w:t xml:space="preserve"> </w:t>
              </w:r>
              <w:r w:rsidRPr="00180929">
                <w:rPr>
                  <w:lang w:val="en-US"/>
                </w:rPr>
                <w:t xml:space="preserve">has already been fulfilled: </w:t>
              </w:r>
              <w:r>
                <w:rPr>
                  <w:lang w:val="en-US"/>
                </w:rPr>
                <w:t>the ngeo web client has already been successfully installed and launched.</w:t>
              </w:r>
            </w:ins>
          </w:p>
        </w:tc>
      </w:tr>
      <w:tr w:rsidR="006A7DD1" w:rsidRPr="00B17EAC" w:rsidTr="00435142">
        <w:trPr>
          <w:ins w:id="5944" w:author="Lavignotte Fabien" w:date="2013-01-21T15:28:00Z"/>
        </w:trPr>
        <w:tc>
          <w:tcPr>
            <w:tcW w:w="8613" w:type="dxa"/>
            <w:gridSpan w:val="5"/>
            <w:shd w:val="clear" w:color="auto" w:fill="A6A6A6"/>
          </w:tcPr>
          <w:p w:rsidR="006A7DD1" w:rsidRPr="00544FC8" w:rsidRDefault="006A7DD1" w:rsidP="00435142">
            <w:pPr>
              <w:spacing w:after="0"/>
              <w:rPr>
                <w:ins w:id="5945" w:author="Lavignotte Fabien" w:date="2013-01-21T15:28:00Z"/>
                <w:sz w:val="14"/>
                <w:szCs w:val="14"/>
              </w:rPr>
            </w:pPr>
            <w:ins w:id="5946" w:author="Lavignotte Fabien" w:date="2013-01-21T15:28:00Z">
              <w:r w:rsidRPr="005D1206">
                <w:rPr>
                  <w:b/>
                  <w:sz w:val="14"/>
                  <w:szCs w:val="14"/>
                </w:rPr>
                <w:t>Outputs Specification</w:t>
              </w:r>
            </w:ins>
          </w:p>
        </w:tc>
      </w:tr>
      <w:tr w:rsidR="006A7DD1" w:rsidRPr="00B17EAC" w:rsidTr="00435142">
        <w:trPr>
          <w:ins w:id="5947" w:author="Lavignotte Fabien" w:date="2013-01-21T15:28:00Z"/>
        </w:trPr>
        <w:tc>
          <w:tcPr>
            <w:tcW w:w="8613" w:type="dxa"/>
            <w:gridSpan w:val="5"/>
            <w:shd w:val="clear" w:color="auto" w:fill="auto"/>
          </w:tcPr>
          <w:p w:rsidR="006A7DD1" w:rsidRPr="00544FC8" w:rsidRDefault="006A7DD1" w:rsidP="00435142">
            <w:pPr>
              <w:spacing w:after="0"/>
              <w:rPr>
                <w:ins w:id="5948" w:author="Lavignotte Fabien" w:date="2013-01-21T15:28:00Z"/>
              </w:rPr>
            </w:pPr>
            <w:ins w:id="5949" w:author="Lavignotte Fabien" w:date="2013-01-21T15:28:00Z">
              <w:r>
                <w:t>None</w:t>
              </w:r>
            </w:ins>
          </w:p>
        </w:tc>
      </w:tr>
      <w:tr w:rsidR="006A7DD1" w:rsidRPr="00B17EAC" w:rsidTr="00435142">
        <w:trPr>
          <w:ins w:id="5950" w:author="Lavignotte Fabien" w:date="2013-01-21T15:28:00Z"/>
        </w:trPr>
        <w:tc>
          <w:tcPr>
            <w:tcW w:w="8613" w:type="dxa"/>
            <w:gridSpan w:val="5"/>
            <w:shd w:val="clear" w:color="auto" w:fill="A6A6A6"/>
          </w:tcPr>
          <w:p w:rsidR="006A7DD1" w:rsidRPr="00544FC8" w:rsidRDefault="006A7DD1" w:rsidP="00435142">
            <w:pPr>
              <w:spacing w:after="0"/>
              <w:rPr>
                <w:ins w:id="5951" w:author="Lavignotte Fabien" w:date="2013-01-21T15:28:00Z"/>
                <w:sz w:val="14"/>
                <w:szCs w:val="14"/>
              </w:rPr>
            </w:pPr>
            <w:ins w:id="5952" w:author="Lavignotte Fabien" w:date="2013-01-21T15:28:00Z">
              <w:r>
                <w:rPr>
                  <w:b/>
                  <w:sz w:val="14"/>
                  <w:szCs w:val="14"/>
                </w:rPr>
                <w:t>Environmental needs</w:t>
              </w:r>
            </w:ins>
          </w:p>
        </w:tc>
      </w:tr>
      <w:tr w:rsidR="006A7DD1" w:rsidRPr="00B17EAC" w:rsidTr="00435142">
        <w:trPr>
          <w:ins w:id="5953" w:author="Lavignotte Fabien" w:date="2013-01-21T15:28:00Z"/>
        </w:trPr>
        <w:tc>
          <w:tcPr>
            <w:tcW w:w="8613" w:type="dxa"/>
            <w:gridSpan w:val="5"/>
            <w:shd w:val="clear" w:color="auto" w:fill="auto"/>
          </w:tcPr>
          <w:p w:rsidR="006A7DD1" w:rsidRPr="005E1E95" w:rsidRDefault="006A7DD1" w:rsidP="00435142">
            <w:pPr>
              <w:spacing w:after="0"/>
              <w:rPr>
                <w:ins w:id="5954" w:author="Lavignotte Fabien" w:date="2013-01-21T15:28:00Z"/>
                <w:lang w:val="en-US"/>
              </w:rPr>
            </w:pPr>
            <w:ins w:id="5955" w:author="Lavignotte Fabien" w:date="2013-01-21T15:28:00Z">
              <w:r>
                <w:rPr>
                  <w:lang w:val="en-US"/>
                </w:rPr>
                <w:t xml:space="preserve">Same needs than </w:t>
              </w:r>
              <w:r w:rsidRPr="00801651">
                <w:rPr>
                  <w:i/>
                  <w:color w:val="548DD4"/>
                  <w:sz w:val="18"/>
                  <w:szCs w:val="18"/>
                </w:rPr>
                <w:t>NGEO-WEBC-VTC-0010</w:t>
              </w:r>
              <w:r>
                <w:rPr>
                  <w:i/>
                  <w:color w:val="548DD4"/>
                  <w:sz w:val="18"/>
                  <w:szCs w:val="18"/>
                </w:rPr>
                <w:t>.</w:t>
              </w:r>
            </w:ins>
          </w:p>
        </w:tc>
      </w:tr>
      <w:tr w:rsidR="006A7DD1" w:rsidRPr="00B17EAC" w:rsidTr="00435142">
        <w:trPr>
          <w:ins w:id="5956" w:author="Lavignotte Fabien" w:date="2013-01-21T15:28:00Z"/>
        </w:trPr>
        <w:tc>
          <w:tcPr>
            <w:tcW w:w="8613" w:type="dxa"/>
            <w:gridSpan w:val="5"/>
            <w:shd w:val="clear" w:color="auto" w:fill="A6A6A6"/>
          </w:tcPr>
          <w:p w:rsidR="006A7DD1" w:rsidRPr="00544FC8" w:rsidRDefault="006A7DD1" w:rsidP="00435142">
            <w:pPr>
              <w:spacing w:after="0"/>
              <w:rPr>
                <w:ins w:id="5957" w:author="Lavignotte Fabien" w:date="2013-01-21T15:28:00Z"/>
                <w:sz w:val="14"/>
                <w:szCs w:val="14"/>
              </w:rPr>
            </w:pPr>
            <w:ins w:id="5958" w:author="Lavignotte Fabien" w:date="2013-01-21T15:28:00Z">
              <w:r w:rsidRPr="005D1206">
                <w:rPr>
                  <w:b/>
                  <w:sz w:val="14"/>
                  <w:szCs w:val="14"/>
                </w:rPr>
                <w:t>Constraints</w:t>
              </w:r>
            </w:ins>
          </w:p>
        </w:tc>
      </w:tr>
      <w:tr w:rsidR="006A7DD1" w:rsidRPr="00B17EAC" w:rsidTr="00435142">
        <w:trPr>
          <w:ins w:id="5959" w:author="Lavignotte Fabien" w:date="2013-01-21T15:28:00Z"/>
        </w:trPr>
        <w:tc>
          <w:tcPr>
            <w:tcW w:w="8613" w:type="dxa"/>
            <w:gridSpan w:val="5"/>
            <w:shd w:val="clear" w:color="auto" w:fill="auto"/>
          </w:tcPr>
          <w:p w:rsidR="006A7DD1" w:rsidRPr="00544FC8" w:rsidRDefault="006A7DD1" w:rsidP="00435142">
            <w:pPr>
              <w:spacing w:after="0"/>
              <w:rPr>
                <w:ins w:id="5960" w:author="Lavignotte Fabien" w:date="2013-01-21T15:28:00Z"/>
              </w:rPr>
            </w:pPr>
          </w:p>
        </w:tc>
      </w:tr>
      <w:tr w:rsidR="006A7DD1" w:rsidRPr="00B17EAC" w:rsidTr="00435142">
        <w:trPr>
          <w:ins w:id="5961" w:author="Lavignotte Fabien" w:date="2013-01-21T15:28:00Z"/>
        </w:trPr>
        <w:tc>
          <w:tcPr>
            <w:tcW w:w="8613" w:type="dxa"/>
            <w:gridSpan w:val="5"/>
            <w:shd w:val="clear" w:color="auto" w:fill="A6A6A6"/>
          </w:tcPr>
          <w:p w:rsidR="006A7DD1" w:rsidRPr="00544FC8" w:rsidRDefault="006A7DD1" w:rsidP="00435142">
            <w:pPr>
              <w:spacing w:after="0"/>
              <w:rPr>
                <w:ins w:id="5962" w:author="Lavignotte Fabien" w:date="2013-01-21T15:28:00Z"/>
                <w:sz w:val="14"/>
                <w:szCs w:val="14"/>
              </w:rPr>
            </w:pPr>
            <w:ins w:id="5963" w:author="Lavignotte Fabien" w:date="2013-01-21T15:28:00Z">
              <w:r w:rsidRPr="005D1206">
                <w:rPr>
                  <w:b/>
                  <w:sz w:val="14"/>
                  <w:szCs w:val="14"/>
                </w:rPr>
                <w:t>Dependencies</w:t>
              </w:r>
            </w:ins>
          </w:p>
        </w:tc>
      </w:tr>
      <w:tr w:rsidR="006A7DD1" w:rsidRPr="004E5884" w:rsidTr="00435142">
        <w:trPr>
          <w:ins w:id="5964" w:author="Lavignotte Fabien" w:date="2013-01-21T15:28:00Z"/>
        </w:trPr>
        <w:tc>
          <w:tcPr>
            <w:tcW w:w="8613" w:type="dxa"/>
            <w:gridSpan w:val="5"/>
            <w:shd w:val="clear" w:color="auto" w:fill="auto"/>
          </w:tcPr>
          <w:p w:rsidR="006A7DD1" w:rsidRPr="00EF5642" w:rsidRDefault="006A7DD1" w:rsidP="00435142">
            <w:pPr>
              <w:spacing w:after="0"/>
              <w:rPr>
                <w:ins w:id="5965" w:author="Lavignotte Fabien" w:date="2013-01-21T15:28:00Z"/>
                <w:i/>
                <w:color w:val="548DD4"/>
                <w:sz w:val="18"/>
                <w:szCs w:val="18"/>
              </w:rPr>
            </w:pPr>
            <w:ins w:id="5966" w:author="Lavignotte Fabien" w:date="2013-01-21T15:28:00Z">
              <w:r>
                <w:rPr>
                  <w:i/>
                  <w:color w:val="548DD4"/>
                  <w:sz w:val="18"/>
                  <w:szCs w:val="18"/>
                </w:rPr>
                <w:t>NGEO-WEBC-VTC-001</w:t>
              </w:r>
              <w:r w:rsidRPr="00801651">
                <w:rPr>
                  <w:i/>
                  <w:color w:val="548DD4"/>
                  <w:sz w:val="18"/>
                  <w:szCs w:val="18"/>
                </w:rPr>
                <w:t>0</w:t>
              </w:r>
            </w:ins>
          </w:p>
        </w:tc>
      </w:tr>
      <w:tr w:rsidR="006A7DD1" w:rsidRPr="00B17EAC" w:rsidTr="00435142">
        <w:trPr>
          <w:ins w:id="5967" w:author="Lavignotte Fabien" w:date="2013-01-21T15:28:00Z"/>
        </w:trPr>
        <w:tc>
          <w:tcPr>
            <w:tcW w:w="8613" w:type="dxa"/>
            <w:gridSpan w:val="5"/>
            <w:shd w:val="clear" w:color="auto" w:fill="A6A6A6"/>
          </w:tcPr>
          <w:p w:rsidR="006A7DD1" w:rsidRPr="00544FC8" w:rsidRDefault="006A7DD1" w:rsidP="00435142">
            <w:pPr>
              <w:spacing w:after="0"/>
              <w:rPr>
                <w:ins w:id="5968" w:author="Lavignotte Fabien" w:date="2013-01-21T15:28:00Z"/>
                <w:sz w:val="14"/>
                <w:szCs w:val="14"/>
              </w:rPr>
            </w:pPr>
            <w:ins w:id="5969" w:author="Lavignotte Fabien" w:date="2013-01-21T15:28:00Z">
              <w:r>
                <w:rPr>
                  <w:b/>
                  <w:sz w:val="14"/>
                  <w:szCs w:val="14"/>
                </w:rPr>
                <w:t>Pass/Fail Criteria</w:t>
              </w:r>
            </w:ins>
          </w:p>
        </w:tc>
      </w:tr>
      <w:tr w:rsidR="006A7DD1" w:rsidRPr="00A44929" w:rsidTr="00435142">
        <w:trPr>
          <w:trHeight w:val="258"/>
          <w:ins w:id="5970" w:author="Lavignotte Fabien" w:date="2013-01-21T15:2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A7DD1" w:rsidRPr="00D562DB" w:rsidRDefault="006A7DD1" w:rsidP="00435142">
            <w:pPr>
              <w:spacing w:after="0"/>
              <w:rPr>
                <w:ins w:id="5971" w:author="Lavignotte Fabien" w:date="2013-01-21T15:28:00Z"/>
                <w:i/>
                <w:color w:val="548DD4"/>
                <w:sz w:val="16"/>
                <w:szCs w:val="16"/>
                <w:lang w:val="en-GB"/>
                <w:rPrChange w:id="5972" w:author="Lavignotte Fabien" w:date="2013-01-21T15:38:00Z">
                  <w:rPr>
                    <w:ins w:id="5973" w:author="Lavignotte Fabien" w:date="2013-01-21T15:28:00Z"/>
                    <w:i/>
                    <w:color w:val="548DD4"/>
                    <w:sz w:val="16"/>
                    <w:szCs w:val="16"/>
                  </w:rPr>
                </w:rPrChange>
              </w:rPr>
            </w:pPr>
            <w:ins w:id="5974" w:author="Lavignotte Fabien" w:date="2013-01-21T15:28:00Z">
              <w:r w:rsidRPr="00D562DB">
                <w:rPr>
                  <w:i/>
                  <w:color w:val="548DD4"/>
                  <w:sz w:val="16"/>
                  <w:szCs w:val="16"/>
                  <w:lang w:val="en-GB"/>
                  <w:rPrChange w:id="5975" w:author="Lavignotte Fabien" w:date="2013-01-21T15:38:00Z">
                    <w:rPr>
                      <w:rFonts w:ascii="Verdana" w:eastAsia="Times New Roman" w:hAnsi="Verdana" w:cs="Times New Roman"/>
                      <w:i/>
                      <w:color w:val="548DD4"/>
                      <w:sz w:val="16"/>
                      <w:szCs w:val="16"/>
                      <w:lang w:val="en-US" w:eastAsia="es-ES"/>
                    </w:rPr>
                  </w:rPrChange>
                </w:rPr>
                <w:t>NGEO-WEBC-PFC-0</w:t>
              </w:r>
            </w:ins>
            <w:ins w:id="5976" w:author="Lavignotte Fabien" w:date="2013-01-21T15:29:00Z">
              <w:r w:rsidRPr="00D562DB">
                <w:rPr>
                  <w:i/>
                  <w:color w:val="548DD4"/>
                  <w:sz w:val="16"/>
                  <w:szCs w:val="16"/>
                  <w:lang w:val="en-GB"/>
                  <w:rPrChange w:id="5977" w:author="Lavignotte Fabien" w:date="2013-01-21T15:38:00Z">
                    <w:rPr>
                      <w:rFonts w:ascii="Verdana" w:eastAsia="Times New Roman" w:hAnsi="Verdana" w:cs="Times New Roman"/>
                      <w:i/>
                      <w:color w:val="548DD4"/>
                      <w:sz w:val="16"/>
                      <w:szCs w:val="16"/>
                      <w:lang w:val="en-US" w:eastAsia="es-ES"/>
                    </w:rPr>
                  </w:rPrChange>
                </w:rPr>
                <w:t>180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A7DD1" w:rsidRPr="00D562DB" w:rsidRDefault="006A7DD1" w:rsidP="00435142">
            <w:pPr>
              <w:spacing w:after="0"/>
              <w:rPr>
                <w:ins w:id="5978" w:author="Lavignotte Fabien" w:date="2013-01-21T15:28:00Z"/>
                <w:color w:val="548DD4"/>
                <w:lang w:val="en-GB"/>
                <w:rPrChange w:id="5979" w:author="Lavignotte Fabien" w:date="2013-01-21T15:38:00Z">
                  <w:rPr>
                    <w:ins w:id="5980" w:author="Lavignotte Fabien" w:date="2013-01-21T15:28:00Z"/>
                    <w:color w:val="548DD4"/>
                  </w:rPr>
                </w:rPrChange>
              </w:rPr>
            </w:pPr>
            <w:ins w:id="5981" w:author="Lavignotte Fabien" w:date="2013-01-21T15:29:00Z">
              <w:r w:rsidRPr="00D562DB">
                <w:rPr>
                  <w:color w:val="548DD4"/>
                  <w:lang w:val="en-GB"/>
                  <w:rPrChange w:id="5982" w:author="Lavignotte Fabien" w:date="2013-01-21T15:38:00Z">
                    <w:rPr>
                      <w:rFonts w:ascii="Verdana" w:eastAsia="Times New Roman" w:hAnsi="Verdana" w:cs="Times New Roman"/>
                      <w:color w:val="548DD4"/>
                      <w:sz w:val="18"/>
                      <w:szCs w:val="24"/>
                      <w:lang w:val="en-US" w:eastAsia="es-ES"/>
                    </w:rPr>
                  </w:rPrChange>
                </w:rPr>
                <w:t xml:space="preserve">Online guide is displayed and pages are </w:t>
              </w:r>
            </w:ins>
            <w:ins w:id="5983" w:author="Lavignotte Fabien" w:date="2013-01-21T15:38:00Z">
              <w:r w:rsidR="00D562DB" w:rsidRPr="00D562DB">
                <w:rPr>
                  <w:color w:val="548DD4"/>
                  <w:lang w:val="en-GB"/>
                </w:rPr>
                <w:t>accessible</w:t>
              </w:r>
            </w:ins>
          </w:p>
        </w:tc>
      </w:tr>
      <w:tr w:rsidR="003E536D" w:rsidRPr="00A44929" w:rsidTr="00435142">
        <w:trPr>
          <w:trHeight w:val="258"/>
          <w:ins w:id="5984" w:author="Lavignotte Fabien" w:date="2013-01-21T15:31: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E536D" w:rsidRPr="00D562DB" w:rsidRDefault="003E536D" w:rsidP="00435142">
            <w:pPr>
              <w:spacing w:after="0"/>
              <w:rPr>
                <w:ins w:id="5985" w:author="Lavignotte Fabien" w:date="2013-01-21T15:31:00Z"/>
                <w:i/>
                <w:color w:val="548DD4"/>
                <w:sz w:val="16"/>
                <w:szCs w:val="16"/>
                <w:lang w:val="en-GB"/>
                <w:rPrChange w:id="5986" w:author="Lavignotte Fabien" w:date="2013-01-21T15:38:00Z">
                  <w:rPr>
                    <w:ins w:id="5987" w:author="Lavignotte Fabien" w:date="2013-01-21T15:31:00Z"/>
                    <w:i/>
                    <w:color w:val="548DD4"/>
                    <w:sz w:val="16"/>
                    <w:szCs w:val="16"/>
                  </w:rPr>
                </w:rPrChange>
              </w:rPr>
            </w:pPr>
            <w:ins w:id="5988" w:author="Lavignotte Fabien" w:date="2013-01-21T15:31:00Z">
              <w:r w:rsidRPr="00D562DB">
                <w:rPr>
                  <w:i/>
                  <w:color w:val="548DD4"/>
                  <w:sz w:val="16"/>
                  <w:szCs w:val="16"/>
                  <w:lang w:val="en-GB"/>
                  <w:rPrChange w:id="5989" w:author="Lavignotte Fabien" w:date="2013-01-21T15:38:00Z">
                    <w:rPr>
                      <w:rFonts w:ascii="Verdana" w:eastAsia="Times New Roman" w:hAnsi="Verdana" w:cs="Times New Roman"/>
                      <w:i/>
                      <w:color w:val="548DD4"/>
                      <w:sz w:val="16"/>
                      <w:szCs w:val="16"/>
                      <w:lang w:val="en-US" w:eastAsia="es-ES"/>
                    </w:rPr>
                  </w:rPrChange>
                </w:rPr>
                <w:t>NGEO-WEBC-PFC-018</w:t>
              </w:r>
            </w:ins>
            <w:ins w:id="5990" w:author="Lavignotte Fabien" w:date="2013-01-21T15:37:00Z">
              <w:r w:rsidR="00D562DB" w:rsidRPr="00D562DB">
                <w:rPr>
                  <w:i/>
                  <w:color w:val="548DD4"/>
                  <w:sz w:val="16"/>
                  <w:szCs w:val="16"/>
                  <w:lang w:val="en-GB"/>
                  <w:rPrChange w:id="5991" w:author="Lavignotte Fabien" w:date="2013-01-21T15:38:00Z">
                    <w:rPr>
                      <w:rFonts w:ascii="Verdana" w:eastAsia="Times New Roman" w:hAnsi="Verdana" w:cs="Times New Roman"/>
                      <w:i/>
                      <w:color w:val="548DD4"/>
                      <w:sz w:val="16"/>
                      <w:szCs w:val="16"/>
                      <w:lang w:val="en-US" w:eastAsia="es-ES"/>
                    </w:rPr>
                  </w:rPrChange>
                </w:rPr>
                <w:t>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E536D" w:rsidRPr="00D562DB" w:rsidRDefault="00D562DB" w:rsidP="00435142">
            <w:pPr>
              <w:spacing w:after="0"/>
              <w:rPr>
                <w:ins w:id="5992" w:author="Lavignotte Fabien" w:date="2013-01-21T15:31:00Z"/>
                <w:color w:val="548DD4"/>
                <w:lang w:val="en-GB"/>
                <w:rPrChange w:id="5993" w:author="Lavignotte Fabien" w:date="2013-01-21T15:38:00Z">
                  <w:rPr>
                    <w:ins w:id="5994" w:author="Lavignotte Fabien" w:date="2013-01-21T15:31:00Z"/>
                    <w:color w:val="548DD4"/>
                  </w:rPr>
                </w:rPrChange>
              </w:rPr>
            </w:pPr>
            <w:ins w:id="5995" w:author="Lavignotte Fabien" w:date="2013-01-21T15:37:00Z">
              <w:r w:rsidRPr="00D562DB">
                <w:rPr>
                  <w:color w:val="548DD4"/>
                  <w:lang w:val="en-GB"/>
                  <w:rPrChange w:id="5996" w:author="Lavignotte Fabien" w:date="2013-01-21T15:38:00Z">
                    <w:rPr>
                      <w:rFonts w:ascii="Verdana" w:eastAsia="Times New Roman" w:hAnsi="Verdana" w:cs="Times New Roman"/>
                      <w:color w:val="548DD4"/>
                      <w:sz w:val="18"/>
                      <w:szCs w:val="24"/>
                      <w:lang w:val="en-US" w:eastAsia="es-ES"/>
                    </w:rPr>
                  </w:rPrChange>
                </w:rPr>
                <w:t>Context help can be browse from the table of contents</w:t>
              </w:r>
            </w:ins>
          </w:p>
        </w:tc>
      </w:tr>
      <w:tr w:rsidR="00D562DB" w:rsidRPr="00A44929" w:rsidTr="00435142">
        <w:trPr>
          <w:trHeight w:val="258"/>
          <w:ins w:id="5997" w:author="Lavignotte Fabien" w:date="2013-01-21T15:37: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D562DB" w:rsidRPr="00D562DB" w:rsidRDefault="00D562DB" w:rsidP="00435142">
            <w:pPr>
              <w:spacing w:after="0"/>
              <w:rPr>
                <w:ins w:id="5998" w:author="Lavignotte Fabien" w:date="2013-01-21T15:37:00Z"/>
                <w:i/>
                <w:color w:val="548DD4"/>
                <w:sz w:val="16"/>
                <w:szCs w:val="16"/>
                <w:lang w:val="en-GB"/>
                <w:rPrChange w:id="5999" w:author="Lavignotte Fabien" w:date="2013-01-21T15:38:00Z">
                  <w:rPr>
                    <w:ins w:id="6000" w:author="Lavignotte Fabien" w:date="2013-01-21T15:37:00Z"/>
                    <w:i/>
                    <w:color w:val="548DD4"/>
                    <w:sz w:val="16"/>
                    <w:szCs w:val="16"/>
                  </w:rPr>
                </w:rPrChange>
              </w:rPr>
            </w:pPr>
            <w:ins w:id="6001" w:author="Lavignotte Fabien" w:date="2013-01-21T15:37:00Z">
              <w:r w:rsidRPr="00D562DB">
                <w:rPr>
                  <w:i/>
                  <w:color w:val="548DD4"/>
                  <w:sz w:val="16"/>
                  <w:szCs w:val="16"/>
                  <w:lang w:val="en-GB"/>
                  <w:rPrChange w:id="6002" w:author="Lavignotte Fabien" w:date="2013-01-21T15:38:00Z">
                    <w:rPr>
                      <w:rFonts w:ascii="Verdana" w:eastAsia="Times New Roman" w:hAnsi="Verdana" w:cs="Times New Roman"/>
                      <w:i/>
                      <w:color w:val="548DD4"/>
                      <w:sz w:val="16"/>
                      <w:szCs w:val="16"/>
                      <w:lang w:val="en-US" w:eastAsia="es-ES"/>
                    </w:rPr>
                  </w:rPrChange>
                </w:rPr>
                <w:t>NGEO-WEBC-PFC-0185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D562DB" w:rsidRPr="00D562DB" w:rsidRDefault="00D562DB" w:rsidP="00435142">
            <w:pPr>
              <w:spacing w:after="0"/>
              <w:rPr>
                <w:ins w:id="6003" w:author="Lavignotte Fabien" w:date="2013-01-21T15:37:00Z"/>
                <w:color w:val="548DD4"/>
                <w:lang w:val="en-GB"/>
                <w:rPrChange w:id="6004" w:author="Lavignotte Fabien" w:date="2013-01-21T15:38:00Z">
                  <w:rPr>
                    <w:ins w:id="6005" w:author="Lavignotte Fabien" w:date="2013-01-21T15:37:00Z"/>
                    <w:color w:val="548DD4"/>
                  </w:rPr>
                </w:rPrChange>
              </w:rPr>
            </w:pPr>
            <w:ins w:id="6006" w:author="Lavignotte Fabien" w:date="2013-01-21T15:37:00Z">
              <w:r w:rsidRPr="00D562DB">
                <w:rPr>
                  <w:color w:val="548DD4"/>
                  <w:lang w:val="en-GB"/>
                  <w:rPrChange w:id="6007" w:author="Lavignotte Fabien" w:date="2013-01-21T15:38:00Z">
                    <w:rPr>
                      <w:rFonts w:ascii="Verdana" w:eastAsia="Times New Roman" w:hAnsi="Verdana" w:cs="Times New Roman"/>
                      <w:color w:val="548DD4"/>
                      <w:sz w:val="18"/>
                      <w:szCs w:val="24"/>
                      <w:lang w:val="en-US" w:eastAsia="es-ES"/>
                    </w:rPr>
                  </w:rPrChange>
                </w:rPr>
                <w:t>Context help is displayed as tooltip</w:t>
              </w:r>
            </w:ins>
          </w:p>
        </w:tc>
      </w:tr>
    </w:tbl>
    <w:p w:rsidR="00A86A3E" w:rsidRPr="000202B0" w:rsidRDefault="00A86A3E" w:rsidP="00A86A3E">
      <w:pPr>
        <w:pStyle w:val="Titre3"/>
        <w:rPr>
          <w:ins w:id="6008" w:author="Lavignotte Fabien" w:date="2013-01-21T15:48:00Z"/>
        </w:rPr>
      </w:pPr>
      <w:bookmarkStart w:id="6009" w:name="_Toc348082205"/>
      <w:ins w:id="6010" w:author="Lavignotte Fabien" w:date="2013-01-21T15:48:00Z">
        <w:r>
          <w:t>NGEO-WEBC-VTC-0190</w:t>
        </w:r>
        <w:r w:rsidRPr="000202B0">
          <w:t>:</w:t>
        </w:r>
        <w:r>
          <w:t xml:space="preserve"> Import</w:t>
        </w:r>
        <w:bookmarkEnd w:id="600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A86A3E" w:rsidRPr="008C4ACA" w:rsidTr="00435142">
        <w:trPr>
          <w:ins w:id="6011" w:author="Lavignotte Fabien" w:date="2013-01-21T15:48:00Z"/>
        </w:trPr>
        <w:tc>
          <w:tcPr>
            <w:tcW w:w="8613" w:type="dxa"/>
            <w:gridSpan w:val="5"/>
            <w:tcBorders>
              <w:top w:val="single" w:sz="2" w:space="0" w:color="auto"/>
              <w:bottom w:val="single" w:sz="6" w:space="0" w:color="auto"/>
            </w:tcBorders>
            <w:shd w:val="clear" w:color="auto" w:fill="548DD4" w:themeFill="text2" w:themeFillTint="99"/>
          </w:tcPr>
          <w:p w:rsidR="00A86A3E" w:rsidRPr="0056181B" w:rsidRDefault="00A86A3E" w:rsidP="00435142">
            <w:pPr>
              <w:spacing w:after="0"/>
              <w:jc w:val="center"/>
              <w:rPr>
                <w:ins w:id="6012" w:author="Lavignotte Fabien" w:date="2013-01-21T15:48:00Z"/>
                <w:b/>
                <w:i/>
                <w:color w:val="FFFFFF"/>
                <w:szCs w:val="18"/>
                <w:lang w:val="en-US"/>
              </w:rPr>
            </w:pPr>
            <w:ins w:id="6013" w:author="Lavignotte Fabien" w:date="2013-01-21T15:48:00Z">
              <w:r>
                <w:rPr>
                  <w:b/>
                  <w:i/>
                  <w:color w:val="FFFFFF"/>
                  <w:szCs w:val="18"/>
                  <w:lang w:val="en-US"/>
                </w:rPr>
                <w:t>NGEO VALIDATION TEST  CASE</w:t>
              </w:r>
            </w:ins>
          </w:p>
        </w:tc>
      </w:tr>
      <w:tr w:rsidR="00A86A3E" w:rsidRPr="008C4ACA" w:rsidTr="00435142">
        <w:trPr>
          <w:ins w:id="6014" w:author="Lavignotte Fabien" w:date="2013-01-21T15:48:00Z"/>
        </w:trPr>
        <w:tc>
          <w:tcPr>
            <w:tcW w:w="1607" w:type="dxa"/>
            <w:tcBorders>
              <w:top w:val="single" w:sz="6" w:space="0" w:color="auto"/>
            </w:tcBorders>
            <w:shd w:val="clear" w:color="auto" w:fill="548DD4" w:themeFill="text2" w:themeFillTint="99"/>
          </w:tcPr>
          <w:p w:rsidR="00A86A3E" w:rsidRPr="00544FC8" w:rsidRDefault="00A86A3E" w:rsidP="00435142">
            <w:pPr>
              <w:spacing w:after="0"/>
              <w:jc w:val="center"/>
              <w:rPr>
                <w:ins w:id="6015" w:author="Lavignotte Fabien" w:date="2013-01-21T15:48:00Z"/>
                <w:b/>
                <w:color w:val="FFFFFF"/>
                <w:sz w:val="14"/>
                <w:szCs w:val="14"/>
              </w:rPr>
            </w:pPr>
            <w:ins w:id="6016" w:author="Lavignotte Fabien" w:date="2013-01-21T15:48:00Z">
              <w:r w:rsidRPr="00544FC8">
                <w:rPr>
                  <w:b/>
                  <w:color w:val="FFFFFF"/>
                  <w:sz w:val="14"/>
                  <w:szCs w:val="14"/>
                </w:rPr>
                <w:t>Test Identifier</w:t>
              </w:r>
            </w:ins>
          </w:p>
        </w:tc>
        <w:tc>
          <w:tcPr>
            <w:tcW w:w="1903" w:type="dxa"/>
            <w:gridSpan w:val="2"/>
            <w:tcBorders>
              <w:top w:val="single" w:sz="6" w:space="0" w:color="auto"/>
            </w:tcBorders>
            <w:shd w:val="clear" w:color="auto" w:fill="auto"/>
          </w:tcPr>
          <w:p w:rsidR="00A86A3E" w:rsidRPr="00544FC8" w:rsidRDefault="00A86A3E" w:rsidP="00435142">
            <w:pPr>
              <w:spacing w:after="0"/>
              <w:rPr>
                <w:ins w:id="6017" w:author="Lavignotte Fabien" w:date="2013-01-21T15:48:00Z"/>
                <w:i/>
                <w:color w:val="548DD4"/>
                <w:sz w:val="16"/>
                <w:szCs w:val="16"/>
              </w:rPr>
            </w:pPr>
            <w:ins w:id="6018" w:author="Lavignotte Fabien" w:date="2013-01-21T15:48:00Z">
              <w:r>
                <w:rPr>
                  <w:i/>
                  <w:color w:val="548DD4"/>
                  <w:sz w:val="16"/>
                  <w:szCs w:val="16"/>
                </w:rPr>
                <w:t>NGEO-WEBC-VTC-0190</w:t>
              </w:r>
            </w:ins>
          </w:p>
        </w:tc>
        <w:tc>
          <w:tcPr>
            <w:tcW w:w="1134" w:type="dxa"/>
            <w:tcBorders>
              <w:top w:val="single" w:sz="6" w:space="0" w:color="auto"/>
            </w:tcBorders>
            <w:shd w:val="clear" w:color="auto" w:fill="548DD4" w:themeFill="text2" w:themeFillTint="99"/>
          </w:tcPr>
          <w:p w:rsidR="00A86A3E" w:rsidRPr="00544FC8" w:rsidRDefault="00A86A3E" w:rsidP="00435142">
            <w:pPr>
              <w:spacing w:after="0"/>
              <w:jc w:val="center"/>
              <w:rPr>
                <w:ins w:id="6019" w:author="Lavignotte Fabien" w:date="2013-01-21T15:48:00Z"/>
                <w:b/>
                <w:color w:val="FFFFFF"/>
                <w:sz w:val="14"/>
                <w:szCs w:val="14"/>
              </w:rPr>
            </w:pPr>
            <w:ins w:id="6020" w:author="Lavignotte Fabien" w:date="2013-01-21T15:48:00Z">
              <w:r w:rsidRPr="00544FC8">
                <w:rPr>
                  <w:b/>
                  <w:color w:val="FFFFFF"/>
                  <w:sz w:val="14"/>
                  <w:szCs w:val="14"/>
                </w:rPr>
                <w:t>Test Title</w:t>
              </w:r>
            </w:ins>
          </w:p>
        </w:tc>
        <w:tc>
          <w:tcPr>
            <w:tcW w:w="3969" w:type="dxa"/>
            <w:tcBorders>
              <w:top w:val="single" w:sz="6" w:space="0" w:color="auto"/>
            </w:tcBorders>
            <w:shd w:val="clear" w:color="auto" w:fill="auto"/>
          </w:tcPr>
          <w:p w:rsidR="00A86A3E" w:rsidRPr="00643EB9" w:rsidRDefault="00A86A3E" w:rsidP="00435142">
            <w:pPr>
              <w:spacing w:after="0"/>
              <w:rPr>
                <w:ins w:id="6021" w:author="Lavignotte Fabien" w:date="2013-01-21T15:48:00Z"/>
                <w:i/>
                <w:color w:val="548DD4"/>
                <w:sz w:val="16"/>
                <w:szCs w:val="16"/>
                <w:u w:val="single"/>
                <w:lang w:val="en-US"/>
              </w:rPr>
            </w:pPr>
            <w:ins w:id="6022" w:author="Lavignotte Fabien" w:date="2013-01-21T15:48:00Z">
              <w:r>
                <w:rPr>
                  <w:i/>
                  <w:color w:val="548DD4"/>
                  <w:sz w:val="16"/>
                  <w:szCs w:val="16"/>
                  <w:u w:val="single"/>
                </w:rPr>
                <w:t>Import</w:t>
              </w:r>
            </w:ins>
          </w:p>
        </w:tc>
      </w:tr>
      <w:tr w:rsidR="00A86A3E" w:rsidRPr="00B17EAC" w:rsidTr="00435142">
        <w:trPr>
          <w:trHeight w:val="388"/>
          <w:ins w:id="6023" w:author="Lavignotte Fabien" w:date="2013-01-21T15:48:00Z"/>
        </w:trPr>
        <w:tc>
          <w:tcPr>
            <w:tcW w:w="8613" w:type="dxa"/>
            <w:gridSpan w:val="5"/>
            <w:shd w:val="clear" w:color="auto" w:fill="A6A6A6"/>
          </w:tcPr>
          <w:p w:rsidR="00A86A3E" w:rsidRPr="00544FC8" w:rsidRDefault="00A86A3E" w:rsidP="00435142">
            <w:pPr>
              <w:spacing w:after="0"/>
              <w:rPr>
                <w:ins w:id="6024" w:author="Lavignotte Fabien" w:date="2013-01-21T15:48:00Z"/>
                <w:b/>
                <w:sz w:val="14"/>
                <w:szCs w:val="14"/>
              </w:rPr>
            </w:pPr>
            <w:ins w:id="6025" w:author="Lavignotte Fabien" w:date="2013-01-21T15:48:00Z">
              <w:r>
                <w:rPr>
                  <w:b/>
                  <w:sz w:val="14"/>
                  <w:szCs w:val="14"/>
                </w:rPr>
                <w:t>Description and Objective</w:t>
              </w:r>
            </w:ins>
          </w:p>
        </w:tc>
      </w:tr>
      <w:tr w:rsidR="00A86A3E" w:rsidRPr="008C4ACA" w:rsidTr="00435142">
        <w:trPr>
          <w:trHeight w:val="113"/>
          <w:ins w:id="6026" w:author="Lavignotte Fabien" w:date="2013-01-21T15:48:00Z"/>
        </w:trPr>
        <w:tc>
          <w:tcPr>
            <w:tcW w:w="8613" w:type="dxa"/>
            <w:gridSpan w:val="5"/>
            <w:shd w:val="clear" w:color="auto" w:fill="auto"/>
          </w:tcPr>
          <w:p w:rsidR="00A86A3E" w:rsidRPr="0056181B" w:rsidRDefault="00A86A3E">
            <w:pPr>
              <w:spacing w:after="0"/>
              <w:rPr>
                <w:ins w:id="6027" w:author="Lavignotte Fabien" w:date="2013-01-21T15:48:00Z"/>
                <w:i/>
                <w:color w:val="548DD4"/>
                <w:sz w:val="16"/>
                <w:szCs w:val="16"/>
                <w:lang w:val="en-US"/>
              </w:rPr>
            </w:pPr>
            <w:ins w:id="6028" w:author="Lavignotte Fabien" w:date="2013-01-21T15:48:00Z">
              <w:r w:rsidRPr="005E1E95">
                <w:rPr>
                  <w:i/>
                  <w:color w:val="548DD4"/>
                  <w:sz w:val="16"/>
                  <w:szCs w:val="16"/>
                  <w:lang w:val="en-US"/>
                </w:rPr>
                <w:t>The</w:t>
              </w:r>
              <w:r>
                <w:rPr>
                  <w:i/>
                  <w:color w:val="548DD4"/>
                  <w:sz w:val="16"/>
                  <w:szCs w:val="16"/>
                  <w:lang w:val="en-US"/>
                </w:rPr>
                <w:t xml:space="preserve"> design of this test deals </w:t>
              </w:r>
            </w:ins>
            <w:ins w:id="6029" w:author="Lavignotte Fabien" w:date="2013-01-21T15:52:00Z">
              <w:r w:rsidR="009E3A79">
                <w:rPr>
                  <w:i/>
                  <w:color w:val="548DD4"/>
                  <w:sz w:val="16"/>
                  <w:szCs w:val="16"/>
                  <w:lang w:val="en-US"/>
                </w:rPr>
                <w:t>with import of a geographic area.</w:t>
              </w:r>
            </w:ins>
          </w:p>
        </w:tc>
      </w:tr>
      <w:tr w:rsidR="00A86A3E" w:rsidRPr="00B17EAC" w:rsidTr="00435142">
        <w:trPr>
          <w:ins w:id="6030" w:author="Lavignotte Fabien" w:date="2013-01-21T15:48:00Z"/>
        </w:trPr>
        <w:tc>
          <w:tcPr>
            <w:tcW w:w="8613" w:type="dxa"/>
            <w:gridSpan w:val="5"/>
            <w:shd w:val="clear" w:color="auto" w:fill="A6A6A6"/>
          </w:tcPr>
          <w:p w:rsidR="00A86A3E" w:rsidRPr="00544FC8" w:rsidRDefault="00A86A3E" w:rsidP="00435142">
            <w:pPr>
              <w:spacing w:after="0"/>
              <w:rPr>
                <w:ins w:id="6031" w:author="Lavignotte Fabien" w:date="2013-01-21T15:48:00Z"/>
                <w:sz w:val="14"/>
                <w:szCs w:val="14"/>
              </w:rPr>
            </w:pPr>
            <w:ins w:id="6032" w:author="Lavignotte Fabien" w:date="2013-01-21T15:48:00Z">
              <w:r w:rsidRPr="005D1206">
                <w:rPr>
                  <w:b/>
                  <w:sz w:val="14"/>
                  <w:szCs w:val="14"/>
                </w:rPr>
                <w:t>Inputs Specification</w:t>
              </w:r>
            </w:ins>
          </w:p>
        </w:tc>
      </w:tr>
      <w:tr w:rsidR="00A86A3E" w:rsidRPr="008C4ACA" w:rsidTr="00435142">
        <w:trPr>
          <w:ins w:id="6033" w:author="Lavignotte Fabien" w:date="2013-01-21T15:48:00Z"/>
        </w:trPr>
        <w:tc>
          <w:tcPr>
            <w:tcW w:w="8613" w:type="dxa"/>
            <w:gridSpan w:val="5"/>
            <w:shd w:val="clear" w:color="auto" w:fill="auto"/>
          </w:tcPr>
          <w:p w:rsidR="00A86A3E" w:rsidRPr="004A7054" w:rsidRDefault="00A86A3E">
            <w:pPr>
              <w:spacing w:after="0"/>
              <w:rPr>
                <w:ins w:id="6034" w:author="Lavignotte Fabien" w:date="2013-01-21T15:48:00Z"/>
                <w:lang w:val="en-US"/>
              </w:rPr>
            </w:pPr>
            <w:ins w:id="6035" w:author="Lavignotte Fabien" w:date="2013-01-21T15:48:00Z">
              <w:r w:rsidRPr="00180929">
                <w:rPr>
                  <w:lang w:val="en-US"/>
                </w:rPr>
                <w:t>NGEO-WEBC-VTC-00</w:t>
              </w:r>
            </w:ins>
            <w:ins w:id="6036" w:author="Lavignotte Fabien" w:date="2013-01-21T15:49:00Z">
              <w:r>
                <w:rPr>
                  <w:lang w:val="en-US"/>
                </w:rPr>
                <w:t>3</w:t>
              </w:r>
            </w:ins>
            <w:ins w:id="6037" w:author="Lavignotte Fabien" w:date="2013-01-21T15:48:00Z">
              <w:r w:rsidRPr="00180929">
                <w:rPr>
                  <w:lang w:val="en-US"/>
                </w:rPr>
                <w:t>0</w:t>
              </w:r>
              <w:r>
                <w:rPr>
                  <w:lang w:val="en-US"/>
                </w:rPr>
                <w:t xml:space="preserve"> </w:t>
              </w:r>
              <w:r w:rsidRPr="00180929">
                <w:rPr>
                  <w:lang w:val="en-US"/>
                </w:rPr>
                <w:t>has already been fulfilled</w:t>
              </w:r>
            </w:ins>
            <w:ins w:id="6038" w:author="Lavignotte Fabien" w:date="2013-01-21T15:49:00Z">
              <w:r>
                <w:rPr>
                  <w:lang w:val="en-US"/>
                </w:rPr>
                <w:t>: a simple search has been formulated</w:t>
              </w:r>
            </w:ins>
          </w:p>
        </w:tc>
      </w:tr>
      <w:tr w:rsidR="00A86A3E" w:rsidRPr="00B17EAC" w:rsidTr="00435142">
        <w:trPr>
          <w:ins w:id="6039" w:author="Lavignotte Fabien" w:date="2013-01-21T15:48:00Z"/>
        </w:trPr>
        <w:tc>
          <w:tcPr>
            <w:tcW w:w="8613" w:type="dxa"/>
            <w:gridSpan w:val="5"/>
            <w:shd w:val="clear" w:color="auto" w:fill="A6A6A6"/>
          </w:tcPr>
          <w:p w:rsidR="00A86A3E" w:rsidRPr="00544FC8" w:rsidRDefault="00A86A3E" w:rsidP="00435142">
            <w:pPr>
              <w:spacing w:after="0"/>
              <w:rPr>
                <w:ins w:id="6040" w:author="Lavignotte Fabien" w:date="2013-01-21T15:48:00Z"/>
                <w:sz w:val="14"/>
                <w:szCs w:val="14"/>
              </w:rPr>
            </w:pPr>
            <w:ins w:id="6041" w:author="Lavignotte Fabien" w:date="2013-01-21T15:48:00Z">
              <w:r w:rsidRPr="005D1206">
                <w:rPr>
                  <w:b/>
                  <w:sz w:val="14"/>
                  <w:szCs w:val="14"/>
                </w:rPr>
                <w:t>Outputs Specification</w:t>
              </w:r>
            </w:ins>
          </w:p>
        </w:tc>
      </w:tr>
      <w:tr w:rsidR="00A86A3E" w:rsidRPr="00B17EAC" w:rsidTr="00435142">
        <w:trPr>
          <w:ins w:id="6042" w:author="Lavignotte Fabien" w:date="2013-01-21T15:48:00Z"/>
        </w:trPr>
        <w:tc>
          <w:tcPr>
            <w:tcW w:w="8613" w:type="dxa"/>
            <w:gridSpan w:val="5"/>
            <w:shd w:val="clear" w:color="auto" w:fill="auto"/>
          </w:tcPr>
          <w:p w:rsidR="00A86A3E" w:rsidRPr="00544FC8" w:rsidRDefault="00A86A3E" w:rsidP="00435142">
            <w:pPr>
              <w:spacing w:after="0"/>
              <w:rPr>
                <w:ins w:id="6043" w:author="Lavignotte Fabien" w:date="2013-01-21T15:48:00Z"/>
              </w:rPr>
            </w:pPr>
            <w:ins w:id="6044" w:author="Lavignotte Fabien" w:date="2013-01-21T15:48:00Z">
              <w:r>
                <w:t>None</w:t>
              </w:r>
            </w:ins>
          </w:p>
        </w:tc>
      </w:tr>
      <w:tr w:rsidR="00A86A3E" w:rsidRPr="00B17EAC" w:rsidTr="00435142">
        <w:trPr>
          <w:ins w:id="6045" w:author="Lavignotte Fabien" w:date="2013-01-21T15:48:00Z"/>
        </w:trPr>
        <w:tc>
          <w:tcPr>
            <w:tcW w:w="8613" w:type="dxa"/>
            <w:gridSpan w:val="5"/>
            <w:shd w:val="clear" w:color="auto" w:fill="A6A6A6"/>
          </w:tcPr>
          <w:p w:rsidR="00A86A3E" w:rsidRPr="00544FC8" w:rsidRDefault="00A86A3E" w:rsidP="00435142">
            <w:pPr>
              <w:spacing w:after="0"/>
              <w:rPr>
                <w:ins w:id="6046" w:author="Lavignotte Fabien" w:date="2013-01-21T15:48:00Z"/>
                <w:sz w:val="14"/>
                <w:szCs w:val="14"/>
              </w:rPr>
            </w:pPr>
            <w:ins w:id="6047" w:author="Lavignotte Fabien" w:date="2013-01-21T15:48:00Z">
              <w:r>
                <w:rPr>
                  <w:b/>
                  <w:sz w:val="14"/>
                  <w:szCs w:val="14"/>
                </w:rPr>
                <w:t>Environmental needs</w:t>
              </w:r>
            </w:ins>
          </w:p>
        </w:tc>
      </w:tr>
      <w:tr w:rsidR="00A86A3E" w:rsidRPr="00B17EAC" w:rsidTr="00435142">
        <w:trPr>
          <w:ins w:id="6048" w:author="Lavignotte Fabien" w:date="2013-01-21T15:48:00Z"/>
        </w:trPr>
        <w:tc>
          <w:tcPr>
            <w:tcW w:w="8613" w:type="dxa"/>
            <w:gridSpan w:val="5"/>
            <w:shd w:val="clear" w:color="auto" w:fill="auto"/>
          </w:tcPr>
          <w:p w:rsidR="00A86A3E" w:rsidRPr="005E1E95" w:rsidRDefault="00A86A3E">
            <w:pPr>
              <w:spacing w:after="0"/>
              <w:rPr>
                <w:ins w:id="6049" w:author="Lavignotte Fabien" w:date="2013-01-21T15:48:00Z"/>
                <w:lang w:val="en-US"/>
              </w:rPr>
            </w:pPr>
            <w:ins w:id="6050" w:author="Lavignotte Fabien" w:date="2013-01-21T15:48:00Z">
              <w:r>
                <w:rPr>
                  <w:lang w:val="en-US"/>
                </w:rPr>
                <w:t xml:space="preserve">Same needs than </w:t>
              </w:r>
              <w:r w:rsidRPr="00801651">
                <w:rPr>
                  <w:i/>
                  <w:color w:val="548DD4"/>
                  <w:sz w:val="18"/>
                  <w:szCs w:val="18"/>
                </w:rPr>
                <w:t>NGEO-WEBC-VTC-00</w:t>
              </w:r>
            </w:ins>
            <w:ins w:id="6051" w:author="Lavignotte Fabien" w:date="2013-01-21T15:49:00Z">
              <w:r>
                <w:rPr>
                  <w:i/>
                  <w:color w:val="548DD4"/>
                  <w:sz w:val="18"/>
                  <w:szCs w:val="18"/>
                </w:rPr>
                <w:t>3</w:t>
              </w:r>
            </w:ins>
            <w:ins w:id="6052" w:author="Lavignotte Fabien" w:date="2013-01-21T15:48:00Z">
              <w:r w:rsidRPr="00801651">
                <w:rPr>
                  <w:i/>
                  <w:color w:val="548DD4"/>
                  <w:sz w:val="18"/>
                  <w:szCs w:val="18"/>
                </w:rPr>
                <w:t>0</w:t>
              </w:r>
              <w:r>
                <w:rPr>
                  <w:i/>
                  <w:color w:val="548DD4"/>
                  <w:sz w:val="18"/>
                  <w:szCs w:val="18"/>
                </w:rPr>
                <w:t>.</w:t>
              </w:r>
            </w:ins>
          </w:p>
        </w:tc>
      </w:tr>
      <w:tr w:rsidR="00A86A3E" w:rsidRPr="00B17EAC" w:rsidTr="00435142">
        <w:trPr>
          <w:ins w:id="6053" w:author="Lavignotte Fabien" w:date="2013-01-21T15:48:00Z"/>
        </w:trPr>
        <w:tc>
          <w:tcPr>
            <w:tcW w:w="8613" w:type="dxa"/>
            <w:gridSpan w:val="5"/>
            <w:shd w:val="clear" w:color="auto" w:fill="A6A6A6"/>
          </w:tcPr>
          <w:p w:rsidR="00A86A3E" w:rsidRPr="00544FC8" w:rsidRDefault="00A86A3E" w:rsidP="00435142">
            <w:pPr>
              <w:spacing w:after="0"/>
              <w:rPr>
                <w:ins w:id="6054" w:author="Lavignotte Fabien" w:date="2013-01-21T15:48:00Z"/>
                <w:sz w:val="14"/>
                <w:szCs w:val="14"/>
              </w:rPr>
            </w:pPr>
            <w:ins w:id="6055" w:author="Lavignotte Fabien" w:date="2013-01-21T15:48:00Z">
              <w:r w:rsidRPr="005D1206">
                <w:rPr>
                  <w:b/>
                  <w:sz w:val="14"/>
                  <w:szCs w:val="14"/>
                </w:rPr>
                <w:t>Constraints</w:t>
              </w:r>
            </w:ins>
          </w:p>
        </w:tc>
      </w:tr>
      <w:tr w:rsidR="00A86A3E" w:rsidRPr="00B17EAC" w:rsidTr="00435142">
        <w:trPr>
          <w:ins w:id="6056" w:author="Lavignotte Fabien" w:date="2013-01-21T15:48:00Z"/>
        </w:trPr>
        <w:tc>
          <w:tcPr>
            <w:tcW w:w="8613" w:type="dxa"/>
            <w:gridSpan w:val="5"/>
            <w:shd w:val="clear" w:color="auto" w:fill="auto"/>
          </w:tcPr>
          <w:p w:rsidR="00A86A3E" w:rsidRPr="00544FC8" w:rsidRDefault="00A86A3E" w:rsidP="00435142">
            <w:pPr>
              <w:spacing w:after="0"/>
              <w:rPr>
                <w:ins w:id="6057" w:author="Lavignotte Fabien" w:date="2013-01-21T15:48:00Z"/>
              </w:rPr>
            </w:pPr>
          </w:p>
        </w:tc>
      </w:tr>
      <w:tr w:rsidR="00A86A3E" w:rsidRPr="00B17EAC" w:rsidTr="00435142">
        <w:trPr>
          <w:ins w:id="6058" w:author="Lavignotte Fabien" w:date="2013-01-21T15:48:00Z"/>
        </w:trPr>
        <w:tc>
          <w:tcPr>
            <w:tcW w:w="8613" w:type="dxa"/>
            <w:gridSpan w:val="5"/>
            <w:shd w:val="clear" w:color="auto" w:fill="A6A6A6"/>
          </w:tcPr>
          <w:p w:rsidR="00A86A3E" w:rsidRPr="00544FC8" w:rsidRDefault="00A86A3E" w:rsidP="00435142">
            <w:pPr>
              <w:spacing w:after="0"/>
              <w:rPr>
                <w:ins w:id="6059" w:author="Lavignotte Fabien" w:date="2013-01-21T15:48:00Z"/>
                <w:sz w:val="14"/>
                <w:szCs w:val="14"/>
              </w:rPr>
            </w:pPr>
            <w:ins w:id="6060" w:author="Lavignotte Fabien" w:date="2013-01-21T15:48:00Z">
              <w:r w:rsidRPr="005D1206">
                <w:rPr>
                  <w:b/>
                  <w:sz w:val="14"/>
                  <w:szCs w:val="14"/>
                </w:rPr>
                <w:t>Dependencies</w:t>
              </w:r>
            </w:ins>
          </w:p>
        </w:tc>
      </w:tr>
      <w:tr w:rsidR="00A86A3E" w:rsidRPr="004E5884" w:rsidTr="00435142">
        <w:trPr>
          <w:ins w:id="6061" w:author="Lavignotte Fabien" w:date="2013-01-21T15:48:00Z"/>
        </w:trPr>
        <w:tc>
          <w:tcPr>
            <w:tcW w:w="8613" w:type="dxa"/>
            <w:gridSpan w:val="5"/>
            <w:shd w:val="clear" w:color="auto" w:fill="auto"/>
          </w:tcPr>
          <w:p w:rsidR="00A86A3E" w:rsidRPr="00EF5642" w:rsidRDefault="00A86A3E">
            <w:pPr>
              <w:spacing w:after="0"/>
              <w:rPr>
                <w:ins w:id="6062" w:author="Lavignotte Fabien" w:date="2013-01-21T15:48:00Z"/>
                <w:i/>
                <w:color w:val="548DD4"/>
                <w:sz w:val="18"/>
                <w:szCs w:val="18"/>
              </w:rPr>
            </w:pPr>
            <w:ins w:id="6063" w:author="Lavignotte Fabien" w:date="2013-01-21T15:48:00Z">
              <w:r>
                <w:rPr>
                  <w:i/>
                  <w:color w:val="548DD4"/>
                  <w:sz w:val="18"/>
                  <w:szCs w:val="18"/>
                </w:rPr>
                <w:t>NGEO-WEBC-VTC-00</w:t>
              </w:r>
            </w:ins>
            <w:ins w:id="6064" w:author="Lavignotte Fabien" w:date="2013-01-21T15:49:00Z">
              <w:r>
                <w:rPr>
                  <w:i/>
                  <w:color w:val="548DD4"/>
                  <w:sz w:val="18"/>
                  <w:szCs w:val="18"/>
                </w:rPr>
                <w:t>3</w:t>
              </w:r>
            </w:ins>
            <w:ins w:id="6065" w:author="Lavignotte Fabien" w:date="2013-01-21T15:48:00Z">
              <w:r w:rsidRPr="00801651">
                <w:rPr>
                  <w:i/>
                  <w:color w:val="548DD4"/>
                  <w:sz w:val="18"/>
                  <w:szCs w:val="18"/>
                </w:rPr>
                <w:t>0</w:t>
              </w:r>
            </w:ins>
          </w:p>
        </w:tc>
      </w:tr>
      <w:tr w:rsidR="00A86A3E" w:rsidRPr="00B17EAC" w:rsidTr="00435142">
        <w:trPr>
          <w:ins w:id="6066" w:author="Lavignotte Fabien" w:date="2013-01-21T15:48:00Z"/>
        </w:trPr>
        <w:tc>
          <w:tcPr>
            <w:tcW w:w="8613" w:type="dxa"/>
            <w:gridSpan w:val="5"/>
            <w:shd w:val="clear" w:color="auto" w:fill="A6A6A6"/>
          </w:tcPr>
          <w:p w:rsidR="00A86A3E" w:rsidRPr="00544FC8" w:rsidRDefault="00A86A3E" w:rsidP="00435142">
            <w:pPr>
              <w:spacing w:after="0"/>
              <w:rPr>
                <w:ins w:id="6067" w:author="Lavignotte Fabien" w:date="2013-01-21T15:48:00Z"/>
                <w:sz w:val="14"/>
                <w:szCs w:val="14"/>
              </w:rPr>
            </w:pPr>
            <w:ins w:id="6068" w:author="Lavignotte Fabien" w:date="2013-01-21T15:48:00Z">
              <w:r>
                <w:rPr>
                  <w:b/>
                  <w:sz w:val="14"/>
                  <w:szCs w:val="14"/>
                </w:rPr>
                <w:t>Pass/Fail Criteria</w:t>
              </w:r>
            </w:ins>
          </w:p>
        </w:tc>
      </w:tr>
      <w:tr w:rsidR="00A86A3E" w:rsidRPr="00A44929" w:rsidTr="00435142">
        <w:trPr>
          <w:trHeight w:val="258"/>
          <w:ins w:id="6069" w:author="Lavignotte Fabien" w:date="2013-01-21T15:4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A86A3E" w:rsidP="00435142">
            <w:pPr>
              <w:spacing w:after="0"/>
              <w:rPr>
                <w:ins w:id="6070" w:author="Lavignotte Fabien" w:date="2013-01-21T15:48:00Z"/>
                <w:i/>
                <w:color w:val="548DD4"/>
                <w:sz w:val="16"/>
                <w:szCs w:val="16"/>
                <w:lang w:val="en-GB"/>
              </w:rPr>
            </w:pPr>
            <w:ins w:id="6071" w:author="Lavignotte Fabien" w:date="2013-01-21T15:48:00Z">
              <w:r w:rsidRPr="009B26D3">
                <w:rPr>
                  <w:i/>
                  <w:color w:val="548DD4"/>
                  <w:sz w:val="16"/>
                  <w:szCs w:val="16"/>
                  <w:lang w:val="en-GB"/>
                </w:rPr>
                <w:t>NGEO-WEBC-PFC-01</w:t>
              </w:r>
            </w:ins>
            <w:ins w:id="6072" w:author="Lavignotte Fabien" w:date="2013-01-21T15:49:00Z">
              <w:r w:rsidR="00605286">
                <w:rPr>
                  <w:i/>
                  <w:color w:val="548DD4"/>
                  <w:sz w:val="16"/>
                  <w:szCs w:val="16"/>
                  <w:lang w:val="en-GB"/>
                </w:rPr>
                <w:t>9</w:t>
              </w:r>
            </w:ins>
            <w:ins w:id="6073" w:author="Lavignotte Fabien" w:date="2013-01-21T15:48:00Z">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A86A3E" w:rsidRPr="009B26D3" w:rsidRDefault="00605286" w:rsidP="00435142">
            <w:pPr>
              <w:spacing w:after="0"/>
              <w:rPr>
                <w:ins w:id="6074" w:author="Lavignotte Fabien" w:date="2013-01-21T15:48:00Z"/>
                <w:color w:val="548DD4"/>
                <w:lang w:val="en-GB"/>
              </w:rPr>
            </w:pPr>
            <w:ins w:id="6075" w:author="Lavignotte Fabien" w:date="2013-01-21T15:49:00Z">
              <w:r>
                <w:rPr>
                  <w:color w:val="548DD4"/>
                  <w:lang w:val="en-GB"/>
                </w:rPr>
                <w:t>The geographical area is displayed</w:t>
              </w:r>
            </w:ins>
            <w:ins w:id="6076" w:author="Lavignotte Fabien" w:date="2013-01-21T17:10:00Z">
              <w:r w:rsidR="006F4DA7">
                <w:rPr>
                  <w:color w:val="548DD4"/>
                  <w:lang w:val="en-GB"/>
                </w:rPr>
                <w:t xml:space="preserve"> for a KML file</w:t>
              </w:r>
            </w:ins>
          </w:p>
        </w:tc>
      </w:tr>
      <w:tr w:rsidR="006F4DA7" w:rsidRPr="00A44929" w:rsidTr="00435142">
        <w:trPr>
          <w:trHeight w:val="258"/>
          <w:ins w:id="6077" w:author="Lavignotte Fabien" w:date="2013-01-21T15:4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6078" w:author="Lavignotte Fabien" w:date="2013-01-21T15:48:00Z"/>
                <w:i/>
                <w:color w:val="548DD4"/>
                <w:sz w:val="16"/>
                <w:szCs w:val="16"/>
                <w:lang w:val="en-GB"/>
              </w:rPr>
            </w:pPr>
            <w:ins w:id="6079" w:author="Lavignotte Fabien" w:date="2013-01-21T17:10:00Z">
              <w:r w:rsidRPr="009B26D3">
                <w:rPr>
                  <w:i/>
                  <w:color w:val="548DD4"/>
                  <w:sz w:val="16"/>
                  <w:szCs w:val="16"/>
                  <w:lang w:val="en-GB"/>
                </w:rPr>
                <w:t>NGEO-WEBC-PFC-01</w:t>
              </w:r>
              <w:r>
                <w:rPr>
                  <w:i/>
                  <w:color w:val="548DD4"/>
                  <w:sz w:val="16"/>
                  <w:szCs w:val="16"/>
                  <w:lang w:val="en-GB"/>
                </w:rPr>
                <w:t>91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6080" w:author="Lavignotte Fabien" w:date="2013-01-21T15:48:00Z"/>
                <w:color w:val="548DD4"/>
                <w:lang w:val="en-GB"/>
              </w:rPr>
            </w:pPr>
            <w:ins w:id="6081" w:author="Lavignotte Fabien" w:date="2013-01-21T17:10:00Z">
              <w:r>
                <w:rPr>
                  <w:color w:val="548DD4"/>
                  <w:lang w:val="en-GB"/>
                </w:rPr>
                <w:t>The geographical area is displayed for a GeoJSON file</w:t>
              </w:r>
            </w:ins>
          </w:p>
        </w:tc>
      </w:tr>
      <w:tr w:rsidR="006F4DA7" w:rsidRPr="00A44929" w:rsidTr="00435142">
        <w:trPr>
          <w:trHeight w:val="258"/>
          <w:ins w:id="6082" w:author="Lavignotte Fabien" w:date="2013-01-21T17:10: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6083" w:author="Lavignotte Fabien" w:date="2013-01-21T17:10:00Z"/>
                <w:i/>
                <w:color w:val="548DD4"/>
                <w:sz w:val="16"/>
                <w:szCs w:val="16"/>
                <w:lang w:val="en-GB"/>
              </w:rPr>
            </w:pPr>
            <w:ins w:id="6084" w:author="Lavignotte Fabien" w:date="2013-01-21T17:10:00Z">
              <w:r w:rsidRPr="009B26D3">
                <w:rPr>
                  <w:i/>
                  <w:color w:val="548DD4"/>
                  <w:sz w:val="16"/>
                  <w:szCs w:val="16"/>
                  <w:lang w:val="en-GB"/>
                </w:rPr>
                <w:t>NGEO-WEBC-PFC-01</w:t>
              </w:r>
              <w:r>
                <w:rPr>
                  <w:i/>
                  <w:color w:val="548DD4"/>
                  <w:sz w:val="16"/>
                  <w:szCs w:val="16"/>
                  <w:lang w:val="en-GB"/>
                </w:rPr>
                <w:t>92</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ins w:id="6085" w:author="Lavignotte Fabien" w:date="2013-01-21T17:10:00Z"/>
                <w:color w:val="548DD4"/>
                <w:lang w:val="en-GB"/>
              </w:rPr>
            </w:pPr>
            <w:ins w:id="6086" w:author="Lavignotte Fabien" w:date="2013-01-21T17:10:00Z">
              <w:r>
                <w:rPr>
                  <w:color w:val="548DD4"/>
                  <w:lang w:val="en-GB"/>
                </w:rPr>
                <w:t>The geographical area is displayed for a GML file</w:t>
              </w:r>
            </w:ins>
          </w:p>
        </w:tc>
      </w:tr>
      <w:tr w:rsidR="006F4DA7" w:rsidRPr="00A44929" w:rsidTr="00435142">
        <w:trPr>
          <w:trHeight w:val="258"/>
          <w:ins w:id="6087" w:author="Lavignotte Fabien" w:date="2013-01-21T17:10: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pPr>
              <w:spacing w:after="0"/>
              <w:rPr>
                <w:ins w:id="6088" w:author="Lavignotte Fabien" w:date="2013-01-21T17:10:00Z"/>
                <w:i/>
                <w:color w:val="548DD4"/>
                <w:sz w:val="16"/>
                <w:szCs w:val="16"/>
                <w:lang w:val="en-GB"/>
              </w:rPr>
            </w:pPr>
            <w:ins w:id="6089" w:author="Lavignotte Fabien" w:date="2013-01-21T17:10:00Z">
              <w:r w:rsidRPr="009B26D3">
                <w:rPr>
                  <w:i/>
                  <w:color w:val="548DD4"/>
                  <w:sz w:val="16"/>
                  <w:szCs w:val="16"/>
                  <w:lang w:val="en-GB"/>
                </w:rPr>
                <w:t>NGEO-WEBC-PFC-01</w:t>
              </w:r>
              <w:r>
                <w:rPr>
                  <w:i/>
                  <w:color w:val="548DD4"/>
                  <w:sz w:val="16"/>
                  <w:szCs w:val="16"/>
                  <w:lang w:val="en-GB"/>
                </w:rPr>
                <w:t>95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rsidP="00435142">
            <w:pPr>
              <w:spacing w:after="0"/>
              <w:rPr>
                <w:ins w:id="6090" w:author="Lavignotte Fabien" w:date="2013-01-21T17:10:00Z"/>
                <w:color w:val="548DD4"/>
                <w:lang w:val="en-GB"/>
              </w:rPr>
            </w:pPr>
            <w:ins w:id="6091" w:author="Lavignotte Fabien" w:date="2013-01-21T17:10:00Z">
              <w:r>
                <w:rPr>
                  <w:color w:val="548DD4"/>
                  <w:lang w:val="en-GB"/>
                </w:rPr>
                <w:t>An error message is displayed for file with too many features</w:t>
              </w:r>
            </w:ins>
          </w:p>
        </w:tc>
      </w:tr>
      <w:tr w:rsidR="006F4DA7" w:rsidRPr="00A44929" w:rsidTr="00435142">
        <w:trPr>
          <w:trHeight w:val="258"/>
          <w:ins w:id="6092" w:author="Lavignotte Fabien" w:date="2013-01-21T17:11: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6F4DA7" w:rsidRPr="009B26D3" w:rsidRDefault="006F4DA7" w:rsidP="006F4DA7">
            <w:pPr>
              <w:spacing w:after="0"/>
              <w:rPr>
                <w:ins w:id="6093" w:author="Lavignotte Fabien" w:date="2013-01-21T17:11:00Z"/>
                <w:i/>
                <w:color w:val="548DD4"/>
                <w:sz w:val="16"/>
                <w:szCs w:val="16"/>
                <w:lang w:val="en-GB"/>
              </w:rPr>
            </w:pPr>
            <w:ins w:id="6094" w:author="Lavignotte Fabien" w:date="2013-01-21T17:11:00Z">
              <w:r w:rsidRPr="009B26D3">
                <w:rPr>
                  <w:i/>
                  <w:color w:val="548DD4"/>
                  <w:sz w:val="16"/>
                  <w:szCs w:val="16"/>
                  <w:lang w:val="en-GB"/>
                </w:rPr>
                <w:t>NGEO-WEBC-PFC-01</w:t>
              </w:r>
              <w:r>
                <w:rPr>
                  <w:i/>
                  <w:color w:val="548DD4"/>
                  <w:sz w:val="16"/>
                  <w:szCs w:val="16"/>
                  <w:lang w:val="en-GB"/>
                </w:rPr>
                <w:t>96</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6F4DA7" w:rsidRDefault="006F4DA7">
            <w:pPr>
              <w:spacing w:after="0"/>
              <w:rPr>
                <w:ins w:id="6095" w:author="Lavignotte Fabien" w:date="2013-01-21T17:11:00Z"/>
                <w:color w:val="548DD4"/>
                <w:lang w:val="en-GB"/>
              </w:rPr>
            </w:pPr>
            <w:ins w:id="6096" w:author="Lavignotte Fabien" w:date="2013-01-21T17:11:00Z">
              <w:r>
                <w:rPr>
                  <w:color w:val="548DD4"/>
                  <w:lang w:val="en-GB"/>
                </w:rPr>
                <w:t>An error message is displayed for an invalid file</w:t>
              </w:r>
            </w:ins>
          </w:p>
        </w:tc>
      </w:tr>
    </w:tbl>
    <w:p w:rsidR="0039376E" w:rsidRPr="000202B0" w:rsidRDefault="0039376E" w:rsidP="0039376E">
      <w:pPr>
        <w:pStyle w:val="Titre3"/>
        <w:rPr>
          <w:ins w:id="6097" w:author="Mokaddem Emna" w:date="2013-01-24T15:34:00Z"/>
        </w:rPr>
      </w:pPr>
      <w:bookmarkStart w:id="6098" w:name="_Toc346804786"/>
      <w:bookmarkStart w:id="6099" w:name="_Toc348082206"/>
      <w:ins w:id="6100" w:author="Mokaddem Emna" w:date="2013-01-24T15:34:00Z">
        <w:r>
          <w:t>NGEO-WEBC-VTC-0200</w:t>
        </w:r>
        <w:r w:rsidRPr="000202B0">
          <w:t>:</w:t>
        </w:r>
        <w:r>
          <w:t xml:space="preserve"> Search Shared URL</w:t>
        </w:r>
        <w:bookmarkEnd w:id="6098"/>
        <w:bookmarkEnd w:id="609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rPr>
          <w:ins w:id="6101" w:author="Mokaddem Emna" w:date="2013-01-24T15:34:00Z"/>
        </w:trPr>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ins w:id="6102" w:author="Mokaddem Emna" w:date="2013-01-24T15:34:00Z"/>
                <w:b/>
                <w:i/>
                <w:color w:val="FFFFFF"/>
                <w:szCs w:val="18"/>
                <w:lang w:val="en-US"/>
              </w:rPr>
            </w:pPr>
            <w:ins w:id="6103" w:author="Mokaddem Emna" w:date="2013-01-24T15:34:00Z">
              <w:r>
                <w:rPr>
                  <w:b/>
                  <w:i/>
                  <w:color w:val="FFFFFF"/>
                  <w:szCs w:val="18"/>
                  <w:lang w:val="en-US"/>
                </w:rPr>
                <w:t>NGEO VALIDATION TEST  CASE</w:t>
              </w:r>
            </w:ins>
          </w:p>
        </w:tc>
      </w:tr>
      <w:tr w:rsidR="0039376E" w:rsidRPr="008C4ACA" w:rsidTr="00435142">
        <w:trPr>
          <w:ins w:id="6104" w:author="Mokaddem Emna" w:date="2013-01-24T15:34:00Z"/>
        </w:trPr>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ins w:id="6105" w:author="Mokaddem Emna" w:date="2013-01-24T15:34:00Z"/>
                <w:b/>
                <w:color w:val="FFFFFF"/>
                <w:sz w:val="14"/>
                <w:szCs w:val="14"/>
              </w:rPr>
            </w:pPr>
            <w:ins w:id="6106" w:author="Mokaddem Emna" w:date="2013-01-24T15:34:00Z">
              <w:r w:rsidRPr="00544FC8">
                <w:rPr>
                  <w:b/>
                  <w:color w:val="FFFFFF"/>
                  <w:sz w:val="14"/>
                  <w:szCs w:val="14"/>
                </w:rPr>
                <w:t>Test Identifier</w:t>
              </w:r>
            </w:ins>
          </w:p>
        </w:tc>
        <w:tc>
          <w:tcPr>
            <w:tcW w:w="1903" w:type="dxa"/>
            <w:gridSpan w:val="2"/>
            <w:tcBorders>
              <w:top w:val="single" w:sz="6" w:space="0" w:color="auto"/>
            </w:tcBorders>
            <w:shd w:val="clear" w:color="auto" w:fill="auto"/>
          </w:tcPr>
          <w:p w:rsidR="0039376E" w:rsidRPr="00544FC8" w:rsidRDefault="0039376E" w:rsidP="00435142">
            <w:pPr>
              <w:spacing w:after="0"/>
              <w:rPr>
                <w:ins w:id="6107" w:author="Mokaddem Emna" w:date="2013-01-24T15:34:00Z"/>
                <w:i/>
                <w:color w:val="548DD4"/>
                <w:sz w:val="16"/>
                <w:szCs w:val="16"/>
              </w:rPr>
            </w:pPr>
            <w:ins w:id="6108" w:author="Mokaddem Emna" w:date="2013-01-24T15:34:00Z">
              <w:r>
                <w:rPr>
                  <w:i/>
                  <w:color w:val="548DD4"/>
                  <w:sz w:val="16"/>
                  <w:szCs w:val="16"/>
                </w:rPr>
                <w:t>NGEO-WEBC-VTC-0200</w:t>
              </w:r>
            </w:ins>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ins w:id="6109" w:author="Mokaddem Emna" w:date="2013-01-24T15:34:00Z"/>
                <w:b/>
                <w:color w:val="FFFFFF"/>
                <w:sz w:val="14"/>
                <w:szCs w:val="14"/>
              </w:rPr>
            </w:pPr>
            <w:ins w:id="6110" w:author="Mokaddem Emna" w:date="2013-01-24T15:34:00Z">
              <w:r w:rsidRPr="00544FC8">
                <w:rPr>
                  <w:b/>
                  <w:color w:val="FFFFFF"/>
                  <w:sz w:val="14"/>
                  <w:szCs w:val="14"/>
                </w:rPr>
                <w:t>Test Title</w:t>
              </w:r>
            </w:ins>
          </w:p>
        </w:tc>
        <w:tc>
          <w:tcPr>
            <w:tcW w:w="3969" w:type="dxa"/>
            <w:tcBorders>
              <w:top w:val="single" w:sz="6" w:space="0" w:color="auto"/>
            </w:tcBorders>
            <w:shd w:val="clear" w:color="auto" w:fill="auto"/>
          </w:tcPr>
          <w:p w:rsidR="0039376E" w:rsidRPr="00643EB9" w:rsidRDefault="0039376E" w:rsidP="00435142">
            <w:pPr>
              <w:spacing w:after="0"/>
              <w:rPr>
                <w:ins w:id="6111" w:author="Mokaddem Emna" w:date="2013-01-24T15:34:00Z"/>
                <w:i/>
                <w:color w:val="548DD4"/>
                <w:sz w:val="16"/>
                <w:szCs w:val="16"/>
                <w:u w:val="single"/>
                <w:lang w:val="en-US"/>
              </w:rPr>
            </w:pPr>
            <w:ins w:id="6112" w:author="Mokaddem Emna" w:date="2013-01-24T15:34:00Z">
              <w:r>
                <w:rPr>
                  <w:i/>
                  <w:color w:val="548DD4"/>
                  <w:sz w:val="16"/>
                  <w:szCs w:val="16"/>
                  <w:lang w:val="en-US"/>
                </w:rPr>
                <w:t>Search Shared URL</w:t>
              </w:r>
            </w:ins>
          </w:p>
        </w:tc>
      </w:tr>
      <w:tr w:rsidR="0039376E" w:rsidRPr="00B17EAC" w:rsidTr="00435142">
        <w:trPr>
          <w:trHeight w:val="388"/>
          <w:ins w:id="6113" w:author="Mokaddem Emna" w:date="2013-01-24T15:34:00Z"/>
        </w:trPr>
        <w:tc>
          <w:tcPr>
            <w:tcW w:w="8613" w:type="dxa"/>
            <w:gridSpan w:val="5"/>
            <w:shd w:val="clear" w:color="auto" w:fill="A6A6A6"/>
          </w:tcPr>
          <w:p w:rsidR="0039376E" w:rsidRPr="00544FC8" w:rsidRDefault="0039376E" w:rsidP="00435142">
            <w:pPr>
              <w:spacing w:after="0"/>
              <w:rPr>
                <w:ins w:id="6114" w:author="Mokaddem Emna" w:date="2013-01-24T15:34:00Z"/>
                <w:b/>
                <w:sz w:val="14"/>
                <w:szCs w:val="14"/>
              </w:rPr>
            </w:pPr>
            <w:ins w:id="6115" w:author="Mokaddem Emna" w:date="2013-01-24T15:34:00Z">
              <w:r>
                <w:rPr>
                  <w:b/>
                  <w:sz w:val="14"/>
                  <w:szCs w:val="14"/>
                </w:rPr>
                <w:t>Description and Objective</w:t>
              </w:r>
            </w:ins>
          </w:p>
        </w:tc>
      </w:tr>
      <w:tr w:rsidR="0039376E" w:rsidRPr="008C4ACA" w:rsidTr="00435142">
        <w:trPr>
          <w:trHeight w:val="113"/>
          <w:ins w:id="6116" w:author="Mokaddem Emna" w:date="2013-01-24T15:34:00Z"/>
        </w:trPr>
        <w:tc>
          <w:tcPr>
            <w:tcW w:w="8613" w:type="dxa"/>
            <w:gridSpan w:val="5"/>
            <w:shd w:val="clear" w:color="auto" w:fill="auto"/>
          </w:tcPr>
          <w:p w:rsidR="0039376E" w:rsidRPr="0056181B" w:rsidRDefault="0039376E" w:rsidP="00435142">
            <w:pPr>
              <w:spacing w:after="0"/>
              <w:rPr>
                <w:ins w:id="6117" w:author="Mokaddem Emna" w:date="2013-01-24T15:34:00Z"/>
                <w:i/>
                <w:color w:val="548DD4"/>
                <w:sz w:val="16"/>
                <w:szCs w:val="16"/>
                <w:lang w:val="en-US"/>
              </w:rPr>
            </w:pPr>
            <w:ins w:id="6118" w:author="Mokaddem Emna" w:date="2013-01-24T15:34:00Z">
              <w:r w:rsidRPr="005E1E95">
                <w:rPr>
                  <w:i/>
                  <w:color w:val="548DD4"/>
                  <w:sz w:val="16"/>
                  <w:szCs w:val="16"/>
                  <w:lang w:val="en-US"/>
                </w:rPr>
                <w:t>The</w:t>
              </w:r>
              <w:r>
                <w:rPr>
                  <w:i/>
                  <w:color w:val="548DD4"/>
                  <w:sz w:val="16"/>
                  <w:szCs w:val="16"/>
                  <w:lang w:val="en-US"/>
                </w:rPr>
                <w:t xml:space="preserve"> design of this test deals with search shared url.</w:t>
              </w:r>
            </w:ins>
          </w:p>
        </w:tc>
      </w:tr>
      <w:tr w:rsidR="0039376E" w:rsidRPr="00B17EAC" w:rsidTr="00435142">
        <w:trPr>
          <w:ins w:id="6119" w:author="Mokaddem Emna" w:date="2013-01-24T15:34:00Z"/>
        </w:trPr>
        <w:tc>
          <w:tcPr>
            <w:tcW w:w="8613" w:type="dxa"/>
            <w:gridSpan w:val="5"/>
            <w:shd w:val="clear" w:color="auto" w:fill="A6A6A6"/>
          </w:tcPr>
          <w:p w:rsidR="0039376E" w:rsidRPr="00544FC8" w:rsidRDefault="0039376E" w:rsidP="00435142">
            <w:pPr>
              <w:spacing w:after="0"/>
              <w:rPr>
                <w:ins w:id="6120" w:author="Mokaddem Emna" w:date="2013-01-24T15:34:00Z"/>
                <w:sz w:val="14"/>
                <w:szCs w:val="14"/>
              </w:rPr>
            </w:pPr>
            <w:ins w:id="6121" w:author="Mokaddem Emna" w:date="2013-01-24T15:34:00Z">
              <w:r w:rsidRPr="005D1206">
                <w:rPr>
                  <w:b/>
                  <w:sz w:val="14"/>
                  <w:szCs w:val="14"/>
                </w:rPr>
                <w:t>Inputs Specification</w:t>
              </w:r>
            </w:ins>
          </w:p>
        </w:tc>
      </w:tr>
      <w:tr w:rsidR="0039376E" w:rsidRPr="008C4ACA" w:rsidTr="00435142">
        <w:trPr>
          <w:ins w:id="6122" w:author="Mokaddem Emna" w:date="2013-01-24T15:34:00Z"/>
        </w:trPr>
        <w:tc>
          <w:tcPr>
            <w:tcW w:w="8613" w:type="dxa"/>
            <w:gridSpan w:val="5"/>
            <w:shd w:val="clear" w:color="auto" w:fill="auto"/>
          </w:tcPr>
          <w:p w:rsidR="0039376E" w:rsidRPr="004A7054" w:rsidRDefault="0039376E" w:rsidP="00435142">
            <w:pPr>
              <w:spacing w:after="0"/>
              <w:rPr>
                <w:ins w:id="6123" w:author="Mokaddem Emna" w:date="2013-01-24T15:34:00Z"/>
                <w:lang w:val="en-US"/>
              </w:rPr>
            </w:pPr>
            <w:ins w:id="6124" w:author="Mokaddem Emna" w:date="2013-01-24T15:34:00Z">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39376E" w:rsidRPr="00B17EAC" w:rsidTr="00435142">
        <w:trPr>
          <w:ins w:id="6125" w:author="Mokaddem Emna" w:date="2013-01-24T15:34:00Z"/>
        </w:trPr>
        <w:tc>
          <w:tcPr>
            <w:tcW w:w="8613" w:type="dxa"/>
            <w:gridSpan w:val="5"/>
            <w:shd w:val="clear" w:color="auto" w:fill="A6A6A6"/>
          </w:tcPr>
          <w:p w:rsidR="0039376E" w:rsidRPr="00544FC8" w:rsidRDefault="0039376E" w:rsidP="00435142">
            <w:pPr>
              <w:spacing w:after="0"/>
              <w:rPr>
                <w:ins w:id="6126" w:author="Mokaddem Emna" w:date="2013-01-24T15:34:00Z"/>
                <w:sz w:val="14"/>
                <w:szCs w:val="14"/>
              </w:rPr>
            </w:pPr>
            <w:ins w:id="6127" w:author="Mokaddem Emna" w:date="2013-01-24T15:34:00Z">
              <w:r w:rsidRPr="005D1206">
                <w:rPr>
                  <w:b/>
                  <w:sz w:val="14"/>
                  <w:szCs w:val="14"/>
                </w:rPr>
                <w:t>Outputs Specification</w:t>
              </w:r>
            </w:ins>
          </w:p>
        </w:tc>
      </w:tr>
      <w:tr w:rsidR="0039376E" w:rsidRPr="00B17EAC" w:rsidTr="00435142">
        <w:trPr>
          <w:ins w:id="6128" w:author="Mokaddem Emna" w:date="2013-01-24T15:34:00Z"/>
        </w:trPr>
        <w:tc>
          <w:tcPr>
            <w:tcW w:w="8613" w:type="dxa"/>
            <w:gridSpan w:val="5"/>
            <w:shd w:val="clear" w:color="auto" w:fill="auto"/>
          </w:tcPr>
          <w:p w:rsidR="0039376E" w:rsidRPr="00544FC8" w:rsidRDefault="0039376E" w:rsidP="00435142">
            <w:pPr>
              <w:spacing w:after="0"/>
              <w:rPr>
                <w:ins w:id="6129" w:author="Mokaddem Emna" w:date="2013-01-24T15:34:00Z"/>
              </w:rPr>
            </w:pPr>
            <w:ins w:id="6130" w:author="Mokaddem Emna" w:date="2013-01-24T15:34:00Z">
              <w:r>
                <w:t>None</w:t>
              </w:r>
            </w:ins>
          </w:p>
        </w:tc>
      </w:tr>
      <w:tr w:rsidR="0039376E" w:rsidRPr="00B17EAC" w:rsidTr="00435142">
        <w:trPr>
          <w:ins w:id="6131" w:author="Mokaddem Emna" w:date="2013-01-24T15:34:00Z"/>
        </w:trPr>
        <w:tc>
          <w:tcPr>
            <w:tcW w:w="8613" w:type="dxa"/>
            <w:gridSpan w:val="5"/>
            <w:shd w:val="clear" w:color="auto" w:fill="A6A6A6"/>
          </w:tcPr>
          <w:p w:rsidR="0039376E" w:rsidRPr="00544FC8" w:rsidRDefault="0039376E" w:rsidP="00435142">
            <w:pPr>
              <w:spacing w:after="0"/>
              <w:rPr>
                <w:ins w:id="6132" w:author="Mokaddem Emna" w:date="2013-01-24T15:34:00Z"/>
                <w:sz w:val="14"/>
                <w:szCs w:val="14"/>
              </w:rPr>
            </w:pPr>
            <w:ins w:id="6133" w:author="Mokaddem Emna" w:date="2013-01-24T15:34:00Z">
              <w:r>
                <w:rPr>
                  <w:b/>
                  <w:sz w:val="14"/>
                  <w:szCs w:val="14"/>
                </w:rPr>
                <w:lastRenderedPageBreak/>
                <w:t>Environmental needs</w:t>
              </w:r>
            </w:ins>
          </w:p>
        </w:tc>
      </w:tr>
      <w:tr w:rsidR="0039376E" w:rsidRPr="00B17EAC" w:rsidTr="00435142">
        <w:trPr>
          <w:ins w:id="6134" w:author="Mokaddem Emna" w:date="2013-01-24T15:34:00Z"/>
        </w:trPr>
        <w:tc>
          <w:tcPr>
            <w:tcW w:w="8613" w:type="dxa"/>
            <w:gridSpan w:val="5"/>
            <w:shd w:val="clear" w:color="auto" w:fill="auto"/>
          </w:tcPr>
          <w:p w:rsidR="0039376E" w:rsidRPr="005E1E95" w:rsidRDefault="0039376E" w:rsidP="00435142">
            <w:pPr>
              <w:spacing w:after="0"/>
              <w:rPr>
                <w:ins w:id="6135" w:author="Mokaddem Emna" w:date="2013-01-24T15:34:00Z"/>
                <w:lang w:val="en-US"/>
              </w:rPr>
            </w:pPr>
            <w:ins w:id="6136" w:author="Mokaddem Emna" w:date="2013-01-24T15:3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39376E" w:rsidRPr="00B17EAC" w:rsidTr="00435142">
        <w:trPr>
          <w:ins w:id="6137" w:author="Mokaddem Emna" w:date="2013-01-24T15:34:00Z"/>
        </w:trPr>
        <w:tc>
          <w:tcPr>
            <w:tcW w:w="8613" w:type="dxa"/>
            <w:gridSpan w:val="5"/>
            <w:shd w:val="clear" w:color="auto" w:fill="A6A6A6"/>
          </w:tcPr>
          <w:p w:rsidR="0039376E" w:rsidRPr="00544FC8" w:rsidRDefault="0039376E" w:rsidP="00435142">
            <w:pPr>
              <w:spacing w:after="0"/>
              <w:rPr>
                <w:ins w:id="6138" w:author="Mokaddem Emna" w:date="2013-01-24T15:34:00Z"/>
                <w:sz w:val="14"/>
                <w:szCs w:val="14"/>
              </w:rPr>
            </w:pPr>
            <w:ins w:id="6139" w:author="Mokaddem Emna" w:date="2013-01-24T15:34:00Z">
              <w:r w:rsidRPr="005D1206">
                <w:rPr>
                  <w:b/>
                  <w:sz w:val="14"/>
                  <w:szCs w:val="14"/>
                </w:rPr>
                <w:t>Constraints</w:t>
              </w:r>
            </w:ins>
          </w:p>
        </w:tc>
      </w:tr>
      <w:tr w:rsidR="0039376E" w:rsidRPr="00B17EAC" w:rsidTr="00435142">
        <w:trPr>
          <w:ins w:id="6140" w:author="Mokaddem Emna" w:date="2013-01-24T15:34:00Z"/>
        </w:trPr>
        <w:tc>
          <w:tcPr>
            <w:tcW w:w="8613" w:type="dxa"/>
            <w:gridSpan w:val="5"/>
            <w:shd w:val="clear" w:color="auto" w:fill="auto"/>
          </w:tcPr>
          <w:p w:rsidR="0039376E" w:rsidRPr="00544FC8" w:rsidRDefault="0039376E" w:rsidP="00435142">
            <w:pPr>
              <w:spacing w:after="0"/>
              <w:rPr>
                <w:ins w:id="6141" w:author="Mokaddem Emna" w:date="2013-01-24T15:34:00Z"/>
              </w:rPr>
            </w:pPr>
          </w:p>
        </w:tc>
      </w:tr>
      <w:tr w:rsidR="0039376E" w:rsidRPr="00B17EAC" w:rsidTr="00435142">
        <w:trPr>
          <w:ins w:id="6142" w:author="Mokaddem Emna" w:date="2013-01-24T15:34:00Z"/>
        </w:trPr>
        <w:tc>
          <w:tcPr>
            <w:tcW w:w="8613" w:type="dxa"/>
            <w:gridSpan w:val="5"/>
            <w:shd w:val="clear" w:color="auto" w:fill="A6A6A6"/>
          </w:tcPr>
          <w:p w:rsidR="0039376E" w:rsidRPr="00544FC8" w:rsidRDefault="0039376E" w:rsidP="00435142">
            <w:pPr>
              <w:spacing w:after="0"/>
              <w:rPr>
                <w:ins w:id="6143" w:author="Mokaddem Emna" w:date="2013-01-24T15:34:00Z"/>
                <w:sz w:val="14"/>
                <w:szCs w:val="14"/>
              </w:rPr>
            </w:pPr>
            <w:ins w:id="6144" w:author="Mokaddem Emna" w:date="2013-01-24T15:34:00Z">
              <w:r w:rsidRPr="005D1206">
                <w:rPr>
                  <w:b/>
                  <w:sz w:val="14"/>
                  <w:szCs w:val="14"/>
                </w:rPr>
                <w:t>Dependencies</w:t>
              </w:r>
            </w:ins>
          </w:p>
        </w:tc>
      </w:tr>
      <w:tr w:rsidR="0039376E" w:rsidRPr="004E5884" w:rsidTr="00435142">
        <w:trPr>
          <w:ins w:id="6145" w:author="Mokaddem Emna" w:date="2013-01-24T15:34:00Z"/>
        </w:trPr>
        <w:tc>
          <w:tcPr>
            <w:tcW w:w="8613" w:type="dxa"/>
            <w:gridSpan w:val="5"/>
            <w:shd w:val="clear" w:color="auto" w:fill="auto"/>
          </w:tcPr>
          <w:p w:rsidR="0039376E" w:rsidRPr="00EF5642" w:rsidRDefault="0039376E" w:rsidP="00435142">
            <w:pPr>
              <w:spacing w:after="0"/>
              <w:rPr>
                <w:ins w:id="6146" w:author="Mokaddem Emna" w:date="2013-01-24T15:34:00Z"/>
                <w:i/>
                <w:color w:val="548DD4"/>
                <w:sz w:val="18"/>
                <w:szCs w:val="18"/>
              </w:rPr>
            </w:pPr>
            <w:ins w:id="6147" w:author="Mokaddem Emna" w:date="2013-01-24T15:34:00Z">
              <w:r>
                <w:rPr>
                  <w:i/>
                  <w:color w:val="548DD4"/>
                  <w:sz w:val="18"/>
                  <w:szCs w:val="18"/>
                </w:rPr>
                <w:t>NGEO-WEBC-VTC-003</w:t>
              </w:r>
              <w:r w:rsidRPr="00801651">
                <w:rPr>
                  <w:i/>
                  <w:color w:val="548DD4"/>
                  <w:sz w:val="18"/>
                  <w:szCs w:val="18"/>
                </w:rPr>
                <w:t>0</w:t>
              </w:r>
            </w:ins>
          </w:p>
        </w:tc>
      </w:tr>
      <w:tr w:rsidR="0039376E" w:rsidRPr="00B17EAC" w:rsidTr="00435142">
        <w:trPr>
          <w:ins w:id="6148" w:author="Mokaddem Emna" w:date="2013-01-24T15:34:00Z"/>
        </w:trPr>
        <w:tc>
          <w:tcPr>
            <w:tcW w:w="8613" w:type="dxa"/>
            <w:gridSpan w:val="5"/>
            <w:shd w:val="clear" w:color="auto" w:fill="A6A6A6"/>
          </w:tcPr>
          <w:p w:rsidR="0039376E" w:rsidRPr="00544FC8" w:rsidRDefault="0039376E" w:rsidP="00435142">
            <w:pPr>
              <w:spacing w:after="0"/>
              <w:rPr>
                <w:ins w:id="6149" w:author="Mokaddem Emna" w:date="2013-01-24T15:34:00Z"/>
                <w:sz w:val="14"/>
                <w:szCs w:val="14"/>
              </w:rPr>
            </w:pPr>
            <w:ins w:id="6150" w:author="Mokaddem Emna" w:date="2013-01-24T15:34:00Z">
              <w:r>
                <w:rPr>
                  <w:b/>
                  <w:sz w:val="14"/>
                  <w:szCs w:val="14"/>
                </w:rPr>
                <w:t>Pass/Fail Criteria</w:t>
              </w:r>
            </w:ins>
          </w:p>
        </w:tc>
      </w:tr>
      <w:tr w:rsidR="0039376E" w:rsidRPr="00A44929" w:rsidTr="00435142">
        <w:trPr>
          <w:trHeight w:val="258"/>
          <w:ins w:id="6151"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152" w:author="Mokaddem Emna" w:date="2013-01-24T15:34:00Z"/>
                <w:i/>
                <w:color w:val="548DD4"/>
                <w:sz w:val="16"/>
                <w:szCs w:val="16"/>
                <w:lang w:val="en-GB"/>
              </w:rPr>
            </w:pPr>
            <w:ins w:id="6153" w:author="Mokaddem Emna" w:date="2013-01-24T15:34:00Z">
              <w:r>
                <w:rPr>
                  <w:i/>
                  <w:color w:val="548DD4"/>
                  <w:sz w:val="16"/>
                  <w:szCs w:val="16"/>
                  <w:lang w:val="en-GB"/>
                </w:rPr>
                <w:t>NGEO-WEBC-PFC-020</w:t>
              </w:r>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154" w:author="Mokaddem Emna" w:date="2013-01-24T15:34:00Z"/>
                <w:color w:val="548DD4"/>
                <w:lang w:val="en-GB"/>
              </w:rPr>
            </w:pPr>
            <w:ins w:id="6155" w:author="Mokaddem Emna" w:date="2013-01-24T15:34:00Z">
              <w:r>
                <w:rPr>
                  <w:color w:val="548DD4"/>
                  <w:lang w:val="en-GB"/>
                </w:rPr>
                <w:t>The user client is opened in the new browser window with the search widget opened.</w:t>
              </w:r>
            </w:ins>
          </w:p>
        </w:tc>
      </w:tr>
      <w:tr w:rsidR="0039376E" w:rsidRPr="00A44929" w:rsidTr="00435142">
        <w:trPr>
          <w:trHeight w:val="258"/>
          <w:ins w:id="6156"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157" w:author="Mokaddem Emna" w:date="2013-01-24T15:34:00Z"/>
                <w:i/>
                <w:color w:val="548DD4"/>
                <w:sz w:val="16"/>
                <w:szCs w:val="16"/>
                <w:lang w:val="en-GB"/>
              </w:rPr>
            </w:pPr>
            <w:ins w:id="6158" w:author="Mokaddem Emna" w:date="2013-01-24T15:34:00Z">
              <w:r>
                <w:rPr>
                  <w:i/>
                  <w:color w:val="548DD4"/>
                  <w:sz w:val="16"/>
                  <w:szCs w:val="16"/>
                  <w:lang w:val="en-GB"/>
                </w:rPr>
                <w:t>NGEO-WEBC-PFC-0201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159" w:author="Mokaddem Emna" w:date="2013-01-24T15:34:00Z"/>
                <w:color w:val="548DD4"/>
                <w:lang w:val="en-GB"/>
              </w:rPr>
            </w:pPr>
            <w:ins w:id="6160" w:author="Mokaddem Emna" w:date="2013-01-24T15:34:00Z">
              <w:r>
                <w:rPr>
                  <w:color w:val="548DD4"/>
                  <w:lang w:val="en-GB"/>
                </w:rPr>
                <w:t>The date criteria are restored</w:t>
              </w:r>
            </w:ins>
          </w:p>
        </w:tc>
      </w:tr>
      <w:tr w:rsidR="0039376E" w:rsidRPr="00A44929" w:rsidTr="00435142">
        <w:trPr>
          <w:trHeight w:val="258"/>
          <w:ins w:id="6161"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162" w:author="Mokaddem Emna" w:date="2013-01-24T15:34:00Z"/>
                <w:i/>
                <w:color w:val="548DD4"/>
                <w:sz w:val="16"/>
                <w:szCs w:val="16"/>
                <w:lang w:val="en-GB"/>
              </w:rPr>
            </w:pPr>
            <w:ins w:id="6163" w:author="Mokaddem Emna" w:date="2013-01-24T15:34:00Z">
              <w:r>
                <w:rPr>
                  <w:i/>
                  <w:color w:val="548DD4"/>
                  <w:sz w:val="16"/>
                  <w:szCs w:val="16"/>
                  <w:lang w:val="en-GB"/>
                </w:rPr>
                <w:t>NGEO-WEBC-PFC-0202</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ins w:id="6164" w:author="Mokaddem Emna" w:date="2013-01-24T15:34:00Z"/>
                <w:color w:val="548DD4"/>
                <w:lang w:val="en-GB"/>
              </w:rPr>
            </w:pPr>
            <w:ins w:id="6165" w:author="Mokaddem Emna" w:date="2013-01-24T15:34:00Z">
              <w:r>
                <w:rPr>
                  <w:color w:val="548DD4"/>
                  <w:lang w:val="en-GB"/>
                </w:rPr>
                <w:t>The area criteria are restored</w:t>
              </w:r>
            </w:ins>
          </w:p>
        </w:tc>
      </w:tr>
      <w:tr w:rsidR="0039376E" w:rsidRPr="00A44929" w:rsidTr="00435142">
        <w:trPr>
          <w:trHeight w:val="258"/>
          <w:ins w:id="6166"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167" w:author="Mokaddem Emna" w:date="2013-01-24T15:34:00Z"/>
                <w:i/>
                <w:color w:val="548DD4"/>
                <w:sz w:val="16"/>
                <w:szCs w:val="16"/>
                <w:lang w:val="en-GB"/>
              </w:rPr>
            </w:pPr>
            <w:ins w:id="6168" w:author="Mokaddem Emna" w:date="2013-01-24T15:34:00Z">
              <w:r w:rsidRPr="009B26D3">
                <w:rPr>
                  <w:i/>
                  <w:color w:val="548DD4"/>
                  <w:sz w:val="16"/>
                  <w:szCs w:val="16"/>
                  <w:lang w:val="en-GB"/>
                </w:rPr>
                <w:t>NGEO-W</w:t>
              </w:r>
              <w:r>
                <w:rPr>
                  <w:i/>
                  <w:color w:val="548DD4"/>
                  <w:sz w:val="16"/>
                  <w:szCs w:val="16"/>
                  <w:lang w:val="en-GB"/>
                </w:rPr>
                <w:t>EBC-PFC-0203</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ins w:id="6169" w:author="Mokaddem Emna" w:date="2013-01-24T15:34:00Z"/>
                <w:color w:val="548DD4"/>
                <w:lang w:val="en-GB"/>
              </w:rPr>
            </w:pPr>
            <w:ins w:id="6170" w:author="Mokaddem Emna" w:date="2013-01-24T15:34:00Z">
              <w:r>
                <w:rPr>
                  <w:color w:val="548DD4"/>
                  <w:lang w:val="en-GB"/>
                </w:rPr>
                <w:t>The advanced search criteria are restored</w:t>
              </w:r>
            </w:ins>
          </w:p>
        </w:tc>
      </w:tr>
      <w:tr w:rsidR="0039376E" w:rsidRPr="00A44929" w:rsidTr="00435142">
        <w:trPr>
          <w:trHeight w:val="258"/>
          <w:ins w:id="6171"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172" w:author="Mokaddem Emna" w:date="2013-01-24T15:34:00Z"/>
                <w:i/>
                <w:color w:val="548DD4"/>
                <w:sz w:val="16"/>
                <w:szCs w:val="16"/>
                <w:lang w:val="en-GB"/>
              </w:rPr>
            </w:pPr>
            <w:ins w:id="6173" w:author="Mokaddem Emna" w:date="2013-01-24T15:34:00Z">
              <w:r>
                <w:rPr>
                  <w:i/>
                  <w:color w:val="548DD4"/>
                  <w:sz w:val="16"/>
                  <w:szCs w:val="16"/>
                  <w:lang w:val="en-GB"/>
                </w:rPr>
                <w:t>NGEO-WEBC-PFC-0204</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Default="0039376E" w:rsidP="00435142">
            <w:pPr>
              <w:spacing w:after="0"/>
              <w:rPr>
                <w:ins w:id="6174" w:author="Mokaddem Emna" w:date="2013-01-24T15:34:00Z"/>
                <w:color w:val="548DD4"/>
                <w:lang w:val="en-GB"/>
              </w:rPr>
            </w:pPr>
            <w:ins w:id="6175" w:author="Mokaddem Emna" w:date="2013-01-24T15:34:00Z">
              <w:r>
                <w:rPr>
                  <w:color w:val="548DD4"/>
                  <w:lang w:val="en-GB"/>
                </w:rPr>
                <w:t>The download options are restored</w:t>
              </w:r>
            </w:ins>
          </w:p>
        </w:tc>
      </w:tr>
    </w:tbl>
    <w:p w:rsidR="0039376E" w:rsidRPr="000202B0" w:rsidRDefault="0039376E" w:rsidP="0039376E">
      <w:pPr>
        <w:pStyle w:val="Titre3"/>
        <w:rPr>
          <w:ins w:id="6176" w:author="Mokaddem Emna" w:date="2013-01-24T15:34:00Z"/>
        </w:rPr>
      </w:pPr>
      <w:bookmarkStart w:id="6177" w:name="_Toc346804787"/>
      <w:bookmarkStart w:id="6178" w:name="_Toc348082207"/>
      <w:ins w:id="6179" w:author="Mokaddem Emna" w:date="2013-01-24T15:34:00Z">
        <w:r>
          <w:t>NGEO-WEBC-VTC-0210</w:t>
        </w:r>
        <w:r w:rsidRPr="000202B0">
          <w:t>:</w:t>
        </w:r>
        <w:r>
          <w:t xml:space="preserve"> Data-driven Standing Odrer Shared URL</w:t>
        </w:r>
        <w:bookmarkEnd w:id="6177"/>
        <w:bookmarkEnd w:id="617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rPr>
          <w:ins w:id="6180" w:author="Mokaddem Emna" w:date="2013-01-24T15:34:00Z"/>
        </w:trPr>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ins w:id="6181" w:author="Mokaddem Emna" w:date="2013-01-24T15:34:00Z"/>
                <w:b/>
                <w:i/>
                <w:color w:val="FFFFFF"/>
                <w:szCs w:val="18"/>
                <w:lang w:val="en-US"/>
              </w:rPr>
            </w:pPr>
            <w:ins w:id="6182" w:author="Mokaddem Emna" w:date="2013-01-24T15:34:00Z">
              <w:r>
                <w:rPr>
                  <w:b/>
                  <w:i/>
                  <w:color w:val="FFFFFF"/>
                  <w:szCs w:val="18"/>
                  <w:lang w:val="en-US"/>
                </w:rPr>
                <w:t>NGEO VALIDATION TEST  CASE</w:t>
              </w:r>
            </w:ins>
          </w:p>
        </w:tc>
      </w:tr>
      <w:tr w:rsidR="0039376E" w:rsidRPr="008C4ACA" w:rsidTr="00435142">
        <w:trPr>
          <w:ins w:id="6183" w:author="Mokaddem Emna" w:date="2013-01-24T15:34:00Z"/>
        </w:trPr>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ins w:id="6184" w:author="Mokaddem Emna" w:date="2013-01-24T15:34:00Z"/>
                <w:b/>
                <w:color w:val="FFFFFF"/>
                <w:sz w:val="14"/>
                <w:szCs w:val="14"/>
              </w:rPr>
            </w:pPr>
            <w:ins w:id="6185" w:author="Mokaddem Emna" w:date="2013-01-24T15:34:00Z">
              <w:r w:rsidRPr="00544FC8">
                <w:rPr>
                  <w:b/>
                  <w:color w:val="FFFFFF"/>
                  <w:sz w:val="14"/>
                  <w:szCs w:val="14"/>
                </w:rPr>
                <w:t>Test Identifier</w:t>
              </w:r>
            </w:ins>
          </w:p>
        </w:tc>
        <w:tc>
          <w:tcPr>
            <w:tcW w:w="1903" w:type="dxa"/>
            <w:gridSpan w:val="2"/>
            <w:tcBorders>
              <w:top w:val="single" w:sz="6" w:space="0" w:color="auto"/>
            </w:tcBorders>
            <w:shd w:val="clear" w:color="auto" w:fill="auto"/>
          </w:tcPr>
          <w:p w:rsidR="0039376E" w:rsidRPr="00544FC8" w:rsidRDefault="0039376E" w:rsidP="00435142">
            <w:pPr>
              <w:spacing w:after="0"/>
              <w:rPr>
                <w:ins w:id="6186" w:author="Mokaddem Emna" w:date="2013-01-24T15:34:00Z"/>
                <w:i/>
                <w:color w:val="548DD4"/>
                <w:sz w:val="16"/>
                <w:szCs w:val="16"/>
              </w:rPr>
            </w:pPr>
            <w:ins w:id="6187" w:author="Mokaddem Emna" w:date="2013-01-24T15:34:00Z">
              <w:r>
                <w:rPr>
                  <w:i/>
                  <w:color w:val="548DD4"/>
                  <w:sz w:val="16"/>
                  <w:szCs w:val="16"/>
                </w:rPr>
                <w:t>NGEO-WEBC-VTC-0210</w:t>
              </w:r>
            </w:ins>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ins w:id="6188" w:author="Mokaddem Emna" w:date="2013-01-24T15:34:00Z"/>
                <w:b/>
                <w:color w:val="FFFFFF"/>
                <w:sz w:val="14"/>
                <w:szCs w:val="14"/>
              </w:rPr>
            </w:pPr>
            <w:ins w:id="6189" w:author="Mokaddem Emna" w:date="2013-01-24T15:34:00Z">
              <w:r w:rsidRPr="00544FC8">
                <w:rPr>
                  <w:b/>
                  <w:color w:val="FFFFFF"/>
                  <w:sz w:val="14"/>
                  <w:szCs w:val="14"/>
                </w:rPr>
                <w:t>Test Title</w:t>
              </w:r>
            </w:ins>
          </w:p>
        </w:tc>
        <w:tc>
          <w:tcPr>
            <w:tcW w:w="3969" w:type="dxa"/>
            <w:tcBorders>
              <w:top w:val="single" w:sz="6" w:space="0" w:color="auto"/>
            </w:tcBorders>
            <w:shd w:val="clear" w:color="auto" w:fill="auto"/>
          </w:tcPr>
          <w:p w:rsidR="0039376E" w:rsidRPr="00643EB9" w:rsidRDefault="0039376E" w:rsidP="00435142">
            <w:pPr>
              <w:spacing w:after="0"/>
              <w:rPr>
                <w:ins w:id="6190" w:author="Mokaddem Emna" w:date="2013-01-24T15:34:00Z"/>
                <w:i/>
                <w:color w:val="548DD4"/>
                <w:sz w:val="16"/>
                <w:szCs w:val="16"/>
                <w:u w:val="single"/>
                <w:lang w:val="en-US"/>
              </w:rPr>
            </w:pPr>
            <w:ins w:id="6191" w:author="Mokaddem Emna" w:date="2013-01-24T15:34:00Z">
              <w:r>
                <w:rPr>
                  <w:i/>
                  <w:color w:val="548DD4"/>
                  <w:sz w:val="16"/>
                  <w:szCs w:val="16"/>
                  <w:lang w:val="en-US"/>
                </w:rPr>
                <w:t>Data-driven Standing Order Shared URL</w:t>
              </w:r>
            </w:ins>
          </w:p>
        </w:tc>
      </w:tr>
      <w:tr w:rsidR="0039376E" w:rsidRPr="00B17EAC" w:rsidTr="00435142">
        <w:trPr>
          <w:trHeight w:val="388"/>
          <w:ins w:id="6192" w:author="Mokaddem Emna" w:date="2013-01-24T15:34:00Z"/>
        </w:trPr>
        <w:tc>
          <w:tcPr>
            <w:tcW w:w="8613" w:type="dxa"/>
            <w:gridSpan w:val="5"/>
            <w:shd w:val="clear" w:color="auto" w:fill="A6A6A6"/>
          </w:tcPr>
          <w:p w:rsidR="0039376E" w:rsidRPr="00544FC8" w:rsidRDefault="0039376E" w:rsidP="00435142">
            <w:pPr>
              <w:spacing w:after="0"/>
              <w:rPr>
                <w:ins w:id="6193" w:author="Mokaddem Emna" w:date="2013-01-24T15:34:00Z"/>
                <w:b/>
                <w:sz w:val="14"/>
                <w:szCs w:val="14"/>
              </w:rPr>
            </w:pPr>
            <w:ins w:id="6194" w:author="Mokaddem Emna" w:date="2013-01-24T15:34:00Z">
              <w:r>
                <w:rPr>
                  <w:b/>
                  <w:sz w:val="14"/>
                  <w:szCs w:val="14"/>
                </w:rPr>
                <w:t>Description and Objective</w:t>
              </w:r>
            </w:ins>
          </w:p>
        </w:tc>
      </w:tr>
      <w:tr w:rsidR="0039376E" w:rsidRPr="008C4ACA" w:rsidTr="00435142">
        <w:trPr>
          <w:trHeight w:val="113"/>
          <w:ins w:id="6195" w:author="Mokaddem Emna" w:date="2013-01-24T15:34:00Z"/>
        </w:trPr>
        <w:tc>
          <w:tcPr>
            <w:tcW w:w="8613" w:type="dxa"/>
            <w:gridSpan w:val="5"/>
            <w:shd w:val="clear" w:color="auto" w:fill="auto"/>
          </w:tcPr>
          <w:p w:rsidR="0039376E" w:rsidRPr="0056181B" w:rsidRDefault="0039376E" w:rsidP="00435142">
            <w:pPr>
              <w:spacing w:after="0"/>
              <w:rPr>
                <w:ins w:id="6196" w:author="Mokaddem Emna" w:date="2013-01-24T15:34:00Z"/>
                <w:i/>
                <w:color w:val="548DD4"/>
                <w:sz w:val="16"/>
                <w:szCs w:val="16"/>
                <w:lang w:val="en-US"/>
              </w:rPr>
            </w:pPr>
            <w:ins w:id="6197" w:author="Mokaddem Emna" w:date="2013-01-24T15:34:00Z">
              <w:r w:rsidRPr="005E1E95">
                <w:rPr>
                  <w:i/>
                  <w:color w:val="548DD4"/>
                  <w:sz w:val="16"/>
                  <w:szCs w:val="16"/>
                  <w:lang w:val="en-US"/>
                </w:rPr>
                <w:t>The</w:t>
              </w:r>
              <w:r>
                <w:rPr>
                  <w:i/>
                  <w:color w:val="548DD4"/>
                  <w:sz w:val="16"/>
                  <w:szCs w:val="16"/>
                  <w:lang w:val="en-US"/>
                </w:rPr>
                <w:t xml:space="preserve"> design of this test deals with checking that data-driven standing order url can be shared.</w:t>
              </w:r>
            </w:ins>
          </w:p>
        </w:tc>
      </w:tr>
      <w:tr w:rsidR="0039376E" w:rsidRPr="00B17EAC" w:rsidTr="00435142">
        <w:trPr>
          <w:ins w:id="6198" w:author="Mokaddem Emna" w:date="2013-01-24T15:34:00Z"/>
        </w:trPr>
        <w:tc>
          <w:tcPr>
            <w:tcW w:w="8613" w:type="dxa"/>
            <w:gridSpan w:val="5"/>
            <w:shd w:val="clear" w:color="auto" w:fill="A6A6A6"/>
          </w:tcPr>
          <w:p w:rsidR="0039376E" w:rsidRPr="00544FC8" w:rsidRDefault="0039376E" w:rsidP="00435142">
            <w:pPr>
              <w:spacing w:after="0"/>
              <w:rPr>
                <w:ins w:id="6199" w:author="Mokaddem Emna" w:date="2013-01-24T15:34:00Z"/>
                <w:sz w:val="14"/>
                <w:szCs w:val="14"/>
              </w:rPr>
            </w:pPr>
            <w:ins w:id="6200" w:author="Mokaddem Emna" w:date="2013-01-24T15:34:00Z">
              <w:r w:rsidRPr="005D1206">
                <w:rPr>
                  <w:b/>
                  <w:sz w:val="14"/>
                  <w:szCs w:val="14"/>
                </w:rPr>
                <w:t>Inputs Specification</w:t>
              </w:r>
            </w:ins>
          </w:p>
        </w:tc>
      </w:tr>
      <w:tr w:rsidR="0039376E" w:rsidRPr="008C4ACA" w:rsidTr="00435142">
        <w:trPr>
          <w:ins w:id="6201" w:author="Mokaddem Emna" w:date="2013-01-24T15:34:00Z"/>
        </w:trPr>
        <w:tc>
          <w:tcPr>
            <w:tcW w:w="8613" w:type="dxa"/>
            <w:gridSpan w:val="5"/>
            <w:shd w:val="clear" w:color="auto" w:fill="auto"/>
          </w:tcPr>
          <w:p w:rsidR="0039376E" w:rsidRPr="004A7054" w:rsidRDefault="0039376E" w:rsidP="00435142">
            <w:pPr>
              <w:spacing w:after="0"/>
              <w:rPr>
                <w:ins w:id="6202" w:author="Mokaddem Emna" w:date="2013-01-24T15:34:00Z"/>
                <w:lang w:val="en-US"/>
              </w:rPr>
            </w:pPr>
            <w:ins w:id="6203" w:author="Mokaddem Emna" w:date="2013-01-24T15:34:00Z">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39376E" w:rsidRPr="00B17EAC" w:rsidTr="00435142">
        <w:trPr>
          <w:ins w:id="6204" w:author="Mokaddem Emna" w:date="2013-01-24T15:34:00Z"/>
        </w:trPr>
        <w:tc>
          <w:tcPr>
            <w:tcW w:w="8613" w:type="dxa"/>
            <w:gridSpan w:val="5"/>
            <w:shd w:val="clear" w:color="auto" w:fill="A6A6A6"/>
          </w:tcPr>
          <w:p w:rsidR="0039376E" w:rsidRPr="00544FC8" w:rsidRDefault="0039376E" w:rsidP="00435142">
            <w:pPr>
              <w:spacing w:after="0"/>
              <w:rPr>
                <w:ins w:id="6205" w:author="Mokaddem Emna" w:date="2013-01-24T15:34:00Z"/>
                <w:sz w:val="14"/>
                <w:szCs w:val="14"/>
              </w:rPr>
            </w:pPr>
            <w:ins w:id="6206" w:author="Mokaddem Emna" w:date="2013-01-24T15:34:00Z">
              <w:r w:rsidRPr="005D1206">
                <w:rPr>
                  <w:b/>
                  <w:sz w:val="14"/>
                  <w:szCs w:val="14"/>
                </w:rPr>
                <w:t>Outputs Specification</w:t>
              </w:r>
            </w:ins>
          </w:p>
        </w:tc>
      </w:tr>
      <w:tr w:rsidR="0039376E" w:rsidRPr="00B17EAC" w:rsidTr="00435142">
        <w:trPr>
          <w:ins w:id="6207" w:author="Mokaddem Emna" w:date="2013-01-24T15:34:00Z"/>
        </w:trPr>
        <w:tc>
          <w:tcPr>
            <w:tcW w:w="8613" w:type="dxa"/>
            <w:gridSpan w:val="5"/>
            <w:shd w:val="clear" w:color="auto" w:fill="auto"/>
          </w:tcPr>
          <w:p w:rsidR="0039376E" w:rsidRPr="00544FC8" w:rsidRDefault="0039376E" w:rsidP="00435142">
            <w:pPr>
              <w:spacing w:after="0"/>
              <w:rPr>
                <w:ins w:id="6208" w:author="Mokaddem Emna" w:date="2013-01-24T15:34:00Z"/>
              </w:rPr>
            </w:pPr>
            <w:ins w:id="6209" w:author="Mokaddem Emna" w:date="2013-01-24T15:34:00Z">
              <w:r>
                <w:t>None</w:t>
              </w:r>
            </w:ins>
          </w:p>
        </w:tc>
      </w:tr>
      <w:tr w:rsidR="0039376E" w:rsidRPr="00B17EAC" w:rsidTr="00435142">
        <w:trPr>
          <w:ins w:id="6210" w:author="Mokaddem Emna" w:date="2013-01-24T15:34:00Z"/>
        </w:trPr>
        <w:tc>
          <w:tcPr>
            <w:tcW w:w="8613" w:type="dxa"/>
            <w:gridSpan w:val="5"/>
            <w:shd w:val="clear" w:color="auto" w:fill="A6A6A6"/>
          </w:tcPr>
          <w:p w:rsidR="0039376E" w:rsidRPr="00544FC8" w:rsidRDefault="0039376E" w:rsidP="00435142">
            <w:pPr>
              <w:spacing w:after="0"/>
              <w:rPr>
                <w:ins w:id="6211" w:author="Mokaddem Emna" w:date="2013-01-24T15:34:00Z"/>
                <w:sz w:val="14"/>
                <w:szCs w:val="14"/>
              </w:rPr>
            </w:pPr>
            <w:ins w:id="6212" w:author="Mokaddem Emna" w:date="2013-01-24T15:34:00Z">
              <w:r>
                <w:rPr>
                  <w:b/>
                  <w:sz w:val="14"/>
                  <w:szCs w:val="14"/>
                </w:rPr>
                <w:t>Environmental needs</w:t>
              </w:r>
            </w:ins>
          </w:p>
        </w:tc>
      </w:tr>
      <w:tr w:rsidR="0039376E" w:rsidRPr="00B17EAC" w:rsidTr="00435142">
        <w:trPr>
          <w:ins w:id="6213" w:author="Mokaddem Emna" w:date="2013-01-24T15:34:00Z"/>
        </w:trPr>
        <w:tc>
          <w:tcPr>
            <w:tcW w:w="8613" w:type="dxa"/>
            <w:gridSpan w:val="5"/>
            <w:shd w:val="clear" w:color="auto" w:fill="auto"/>
          </w:tcPr>
          <w:p w:rsidR="0039376E" w:rsidRPr="005E1E95" w:rsidRDefault="0039376E" w:rsidP="00435142">
            <w:pPr>
              <w:spacing w:after="0"/>
              <w:rPr>
                <w:ins w:id="6214" w:author="Mokaddem Emna" w:date="2013-01-24T15:34:00Z"/>
                <w:lang w:val="en-US"/>
              </w:rPr>
            </w:pPr>
            <w:ins w:id="6215" w:author="Mokaddem Emna" w:date="2013-01-24T15:3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39376E" w:rsidRPr="00B17EAC" w:rsidTr="00435142">
        <w:trPr>
          <w:ins w:id="6216" w:author="Mokaddem Emna" w:date="2013-01-24T15:34:00Z"/>
        </w:trPr>
        <w:tc>
          <w:tcPr>
            <w:tcW w:w="8613" w:type="dxa"/>
            <w:gridSpan w:val="5"/>
            <w:shd w:val="clear" w:color="auto" w:fill="A6A6A6"/>
          </w:tcPr>
          <w:p w:rsidR="0039376E" w:rsidRPr="00544FC8" w:rsidRDefault="0039376E" w:rsidP="00435142">
            <w:pPr>
              <w:spacing w:after="0"/>
              <w:rPr>
                <w:ins w:id="6217" w:author="Mokaddem Emna" w:date="2013-01-24T15:34:00Z"/>
                <w:sz w:val="14"/>
                <w:szCs w:val="14"/>
              </w:rPr>
            </w:pPr>
            <w:ins w:id="6218" w:author="Mokaddem Emna" w:date="2013-01-24T15:34:00Z">
              <w:r w:rsidRPr="005D1206">
                <w:rPr>
                  <w:b/>
                  <w:sz w:val="14"/>
                  <w:szCs w:val="14"/>
                </w:rPr>
                <w:t>Constraints</w:t>
              </w:r>
            </w:ins>
          </w:p>
        </w:tc>
      </w:tr>
      <w:tr w:rsidR="0039376E" w:rsidRPr="00B17EAC" w:rsidTr="00435142">
        <w:trPr>
          <w:ins w:id="6219" w:author="Mokaddem Emna" w:date="2013-01-24T15:34:00Z"/>
        </w:trPr>
        <w:tc>
          <w:tcPr>
            <w:tcW w:w="8613" w:type="dxa"/>
            <w:gridSpan w:val="5"/>
            <w:shd w:val="clear" w:color="auto" w:fill="auto"/>
          </w:tcPr>
          <w:p w:rsidR="0039376E" w:rsidRPr="00544FC8" w:rsidRDefault="0039376E" w:rsidP="00435142">
            <w:pPr>
              <w:spacing w:after="0"/>
              <w:rPr>
                <w:ins w:id="6220" w:author="Mokaddem Emna" w:date="2013-01-24T15:34:00Z"/>
              </w:rPr>
            </w:pPr>
          </w:p>
        </w:tc>
      </w:tr>
      <w:tr w:rsidR="0039376E" w:rsidRPr="00B17EAC" w:rsidTr="00435142">
        <w:trPr>
          <w:ins w:id="6221" w:author="Mokaddem Emna" w:date="2013-01-24T15:34:00Z"/>
        </w:trPr>
        <w:tc>
          <w:tcPr>
            <w:tcW w:w="8613" w:type="dxa"/>
            <w:gridSpan w:val="5"/>
            <w:shd w:val="clear" w:color="auto" w:fill="A6A6A6"/>
          </w:tcPr>
          <w:p w:rsidR="0039376E" w:rsidRPr="00544FC8" w:rsidRDefault="0039376E" w:rsidP="00435142">
            <w:pPr>
              <w:spacing w:after="0"/>
              <w:rPr>
                <w:ins w:id="6222" w:author="Mokaddem Emna" w:date="2013-01-24T15:34:00Z"/>
                <w:sz w:val="14"/>
                <w:szCs w:val="14"/>
              </w:rPr>
            </w:pPr>
            <w:ins w:id="6223" w:author="Mokaddem Emna" w:date="2013-01-24T15:34:00Z">
              <w:r w:rsidRPr="005D1206">
                <w:rPr>
                  <w:b/>
                  <w:sz w:val="14"/>
                  <w:szCs w:val="14"/>
                </w:rPr>
                <w:t>Dependencies</w:t>
              </w:r>
            </w:ins>
          </w:p>
        </w:tc>
      </w:tr>
      <w:tr w:rsidR="0039376E" w:rsidRPr="004E5884" w:rsidTr="00435142">
        <w:trPr>
          <w:ins w:id="6224" w:author="Mokaddem Emna" w:date="2013-01-24T15:34:00Z"/>
        </w:trPr>
        <w:tc>
          <w:tcPr>
            <w:tcW w:w="8613" w:type="dxa"/>
            <w:gridSpan w:val="5"/>
            <w:shd w:val="clear" w:color="auto" w:fill="auto"/>
          </w:tcPr>
          <w:p w:rsidR="0039376E" w:rsidRPr="00EF5642" w:rsidRDefault="0039376E" w:rsidP="00435142">
            <w:pPr>
              <w:spacing w:after="0"/>
              <w:rPr>
                <w:ins w:id="6225" w:author="Mokaddem Emna" w:date="2013-01-24T15:34:00Z"/>
                <w:i/>
                <w:color w:val="548DD4"/>
                <w:sz w:val="18"/>
                <w:szCs w:val="18"/>
              </w:rPr>
            </w:pPr>
            <w:ins w:id="6226" w:author="Mokaddem Emna" w:date="2013-01-24T15:34:00Z">
              <w:r>
                <w:rPr>
                  <w:i/>
                  <w:color w:val="548DD4"/>
                  <w:sz w:val="18"/>
                  <w:szCs w:val="18"/>
                </w:rPr>
                <w:t>NGEO-WEBC-VTC-003</w:t>
              </w:r>
              <w:r w:rsidRPr="00801651">
                <w:rPr>
                  <w:i/>
                  <w:color w:val="548DD4"/>
                  <w:sz w:val="18"/>
                  <w:szCs w:val="18"/>
                </w:rPr>
                <w:t>0</w:t>
              </w:r>
            </w:ins>
          </w:p>
        </w:tc>
      </w:tr>
      <w:tr w:rsidR="0039376E" w:rsidRPr="00B17EAC" w:rsidTr="00435142">
        <w:trPr>
          <w:ins w:id="6227" w:author="Mokaddem Emna" w:date="2013-01-24T15:34:00Z"/>
        </w:trPr>
        <w:tc>
          <w:tcPr>
            <w:tcW w:w="8613" w:type="dxa"/>
            <w:gridSpan w:val="5"/>
            <w:shd w:val="clear" w:color="auto" w:fill="A6A6A6"/>
          </w:tcPr>
          <w:p w:rsidR="0039376E" w:rsidRPr="00544FC8" w:rsidRDefault="0039376E" w:rsidP="00435142">
            <w:pPr>
              <w:spacing w:after="0"/>
              <w:rPr>
                <w:ins w:id="6228" w:author="Mokaddem Emna" w:date="2013-01-24T15:34:00Z"/>
                <w:sz w:val="14"/>
                <w:szCs w:val="14"/>
              </w:rPr>
            </w:pPr>
            <w:ins w:id="6229" w:author="Mokaddem Emna" w:date="2013-01-24T15:34:00Z">
              <w:r>
                <w:rPr>
                  <w:b/>
                  <w:sz w:val="14"/>
                  <w:szCs w:val="14"/>
                </w:rPr>
                <w:t>Pass/Fail Criteria</w:t>
              </w:r>
            </w:ins>
          </w:p>
        </w:tc>
      </w:tr>
      <w:tr w:rsidR="0039376E" w:rsidRPr="00A44929" w:rsidTr="00435142">
        <w:trPr>
          <w:trHeight w:val="258"/>
          <w:ins w:id="6230"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231" w:author="Mokaddem Emna" w:date="2013-01-24T15:34:00Z"/>
                <w:i/>
                <w:color w:val="548DD4"/>
                <w:sz w:val="16"/>
                <w:szCs w:val="16"/>
                <w:lang w:val="en-GB"/>
              </w:rPr>
            </w:pPr>
            <w:ins w:id="6232" w:author="Mokaddem Emna" w:date="2013-01-24T15:34:00Z">
              <w:r>
                <w:rPr>
                  <w:i/>
                  <w:color w:val="548DD4"/>
                  <w:sz w:val="16"/>
                  <w:szCs w:val="16"/>
                  <w:lang w:val="en-GB"/>
                </w:rPr>
                <w:t>NGEO-WEBC-PFC-021</w:t>
              </w:r>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233" w:author="Mokaddem Emna" w:date="2013-01-24T15:34:00Z"/>
                <w:color w:val="548DD4"/>
                <w:lang w:val="en-GB"/>
              </w:rPr>
            </w:pPr>
            <w:ins w:id="6234" w:author="Mokaddem Emna" w:date="2013-01-24T15:34:00Z">
              <w:r>
                <w:rPr>
                  <w:color w:val="548DD4"/>
                  <w:lang w:val="en-GB"/>
                </w:rPr>
                <w:t>The user client is opened in the new browser window with the standing order widget opened.</w:t>
              </w:r>
            </w:ins>
          </w:p>
        </w:tc>
      </w:tr>
      <w:tr w:rsidR="0039376E" w:rsidRPr="00A44929" w:rsidTr="00435142">
        <w:trPr>
          <w:trHeight w:val="258"/>
          <w:ins w:id="6235"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236" w:author="Mokaddem Emna" w:date="2013-01-24T15:34:00Z"/>
                <w:i/>
                <w:color w:val="548DD4"/>
                <w:sz w:val="16"/>
                <w:szCs w:val="16"/>
                <w:lang w:val="en-GB"/>
              </w:rPr>
            </w:pPr>
            <w:ins w:id="6237" w:author="Mokaddem Emna" w:date="2013-01-24T15:34:00Z">
              <w:r>
                <w:rPr>
                  <w:i/>
                  <w:color w:val="548DD4"/>
                  <w:sz w:val="16"/>
                  <w:szCs w:val="16"/>
                  <w:lang w:val="en-GB"/>
                </w:rPr>
                <w:t>NGEO-WEBC-PFC-0211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238" w:author="Mokaddem Emna" w:date="2013-01-24T15:34:00Z"/>
                <w:color w:val="548DD4"/>
                <w:lang w:val="en-GB"/>
              </w:rPr>
            </w:pPr>
            <w:ins w:id="6239" w:author="Mokaddem Emna" w:date="2013-01-24T15:34:00Z">
              <w:r>
                <w:rPr>
                  <w:color w:val="548DD4"/>
                  <w:lang w:val="en-GB"/>
                </w:rPr>
                <w:t>The standing order data-driven parameters are restored</w:t>
              </w:r>
            </w:ins>
          </w:p>
        </w:tc>
      </w:tr>
    </w:tbl>
    <w:p w:rsidR="0039376E" w:rsidRPr="000202B0" w:rsidRDefault="0039376E" w:rsidP="0039376E">
      <w:pPr>
        <w:pStyle w:val="Titre3"/>
        <w:rPr>
          <w:ins w:id="6240" w:author="Mokaddem Emna" w:date="2013-01-24T15:34:00Z"/>
        </w:rPr>
      </w:pPr>
      <w:bookmarkStart w:id="6241" w:name="_Toc346804788"/>
      <w:bookmarkStart w:id="6242" w:name="_Toc348082208"/>
      <w:ins w:id="6243" w:author="Mokaddem Emna" w:date="2013-01-24T15:34:00Z">
        <w:r>
          <w:t>NGEO-WEBC-VTC-0215</w:t>
        </w:r>
        <w:r w:rsidRPr="000202B0">
          <w:t>:</w:t>
        </w:r>
        <w:r>
          <w:t xml:space="preserve"> Time-driven Standing Odrer Shared URL</w:t>
        </w:r>
        <w:bookmarkEnd w:id="6241"/>
        <w:bookmarkEnd w:id="624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39376E" w:rsidRPr="008C4ACA" w:rsidTr="00435142">
        <w:trPr>
          <w:ins w:id="6244" w:author="Mokaddem Emna" w:date="2013-01-24T15:34:00Z"/>
        </w:trPr>
        <w:tc>
          <w:tcPr>
            <w:tcW w:w="8613" w:type="dxa"/>
            <w:gridSpan w:val="5"/>
            <w:tcBorders>
              <w:top w:val="single" w:sz="2" w:space="0" w:color="auto"/>
              <w:bottom w:val="single" w:sz="6" w:space="0" w:color="auto"/>
            </w:tcBorders>
            <w:shd w:val="clear" w:color="auto" w:fill="548DD4" w:themeFill="text2" w:themeFillTint="99"/>
          </w:tcPr>
          <w:p w:rsidR="0039376E" w:rsidRPr="0056181B" w:rsidRDefault="0039376E" w:rsidP="00435142">
            <w:pPr>
              <w:spacing w:after="0"/>
              <w:jc w:val="center"/>
              <w:rPr>
                <w:ins w:id="6245" w:author="Mokaddem Emna" w:date="2013-01-24T15:34:00Z"/>
                <w:b/>
                <w:i/>
                <w:color w:val="FFFFFF"/>
                <w:szCs w:val="18"/>
                <w:lang w:val="en-US"/>
              </w:rPr>
            </w:pPr>
            <w:ins w:id="6246" w:author="Mokaddem Emna" w:date="2013-01-24T15:34:00Z">
              <w:r>
                <w:rPr>
                  <w:b/>
                  <w:i/>
                  <w:color w:val="FFFFFF"/>
                  <w:szCs w:val="18"/>
                  <w:lang w:val="en-US"/>
                </w:rPr>
                <w:t>NGEO VALIDATION TEST  CASE</w:t>
              </w:r>
            </w:ins>
          </w:p>
        </w:tc>
      </w:tr>
      <w:tr w:rsidR="0039376E" w:rsidRPr="008C4ACA" w:rsidTr="00435142">
        <w:trPr>
          <w:ins w:id="6247" w:author="Mokaddem Emna" w:date="2013-01-24T15:34:00Z"/>
        </w:trPr>
        <w:tc>
          <w:tcPr>
            <w:tcW w:w="1607" w:type="dxa"/>
            <w:tcBorders>
              <w:top w:val="single" w:sz="6" w:space="0" w:color="auto"/>
            </w:tcBorders>
            <w:shd w:val="clear" w:color="auto" w:fill="548DD4" w:themeFill="text2" w:themeFillTint="99"/>
          </w:tcPr>
          <w:p w:rsidR="0039376E" w:rsidRPr="00544FC8" w:rsidRDefault="0039376E" w:rsidP="00435142">
            <w:pPr>
              <w:spacing w:after="0"/>
              <w:jc w:val="center"/>
              <w:rPr>
                <w:ins w:id="6248" w:author="Mokaddem Emna" w:date="2013-01-24T15:34:00Z"/>
                <w:b/>
                <w:color w:val="FFFFFF"/>
                <w:sz w:val="14"/>
                <w:szCs w:val="14"/>
              </w:rPr>
            </w:pPr>
            <w:ins w:id="6249" w:author="Mokaddem Emna" w:date="2013-01-24T15:34:00Z">
              <w:r w:rsidRPr="00544FC8">
                <w:rPr>
                  <w:b/>
                  <w:color w:val="FFFFFF"/>
                  <w:sz w:val="14"/>
                  <w:szCs w:val="14"/>
                </w:rPr>
                <w:t>Test Identifier</w:t>
              </w:r>
            </w:ins>
          </w:p>
        </w:tc>
        <w:tc>
          <w:tcPr>
            <w:tcW w:w="1903" w:type="dxa"/>
            <w:gridSpan w:val="2"/>
            <w:tcBorders>
              <w:top w:val="single" w:sz="6" w:space="0" w:color="auto"/>
            </w:tcBorders>
            <w:shd w:val="clear" w:color="auto" w:fill="auto"/>
          </w:tcPr>
          <w:p w:rsidR="0039376E" w:rsidRPr="00544FC8" w:rsidRDefault="0039376E" w:rsidP="00435142">
            <w:pPr>
              <w:spacing w:after="0"/>
              <w:rPr>
                <w:ins w:id="6250" w:author="Mokaddem Emna" w:date="2013-01-24T15:34:00Z"/>
                <w:i/>
                <w:color w:val="548DD4"/>
                <w:sz w:val="16"/>
                <w:szCs w:val="16"/>
              </w:rPr>
            </w:pPr>
            <w:ins w:id="6251" w:author="Mokaddem Emna" w:date="2013-01-24T15:34:00Z">
              <w:r>
                <w:rPr>
                  <w:i/>
                  <w:color w:val="548DD4"/>
                  <w:sz w:val="16"/>
                  <w:szCs w:val="16"/>
                </w:rPr>
                <w:t>NGEO-WEBC-VTC-0215</w:t>
              </w:r>
            </w:ins>
          </w:p>
        </w:tc>
        <w:tc>
          <w:tcPr>
            <w:tcW w:w="1134" w:type="dxa"/>
            <w:tcBorders>
              <w:top w:val="single" w:sz="6" w:space="0" w:color="auto"/>
            </w:tcBorders>
            <w:shd w:val="clear" w:color="auto" w:fill="548DD4" w:themeFill="text2" w:themeFillTint="99"/>
          </w:tcPr>
          <w:p w:rsidR="0039376E" w:rsidRPr="00544FC8" w:rsidRDefault="0039376E" w:rsidP="00435142">
            <w:pPr>
              <w:spacing w:after="0"/>
              <w:jc w:val="center"/>
              <w:rPr>
                <w:ins w:id="6252" w:author="Mokaddem Emna" w:date="2013-01-24T15:34:00Z"/>
                <w:b/>
                <w:color w:val="FFFFFF"/>
                <w:sz w:val="14"/>
                <w:szCs w:val="14"/>
              </w:rPr>
            </w:pPr>
            <w:ins w:id="6253" w:author="Mokaddem Emna" w:date="2013-01-24T15:34:00Z">
              <w:r w:rsidRPr="00544FC8">
                <w:rPr>
                  <w:b/>
                  <w:color w:val="FFFFFF"/>
                  <w:sz w:val="14"/>
                  <w:szCs w:val="14"/>
                </w:rPr>
                <w:t>Test Title</w:t>
              </w:r>
            </w:ins>
          </w:p>
        </w:tc>
        <w:tc>
          <w:tcPr>
            <w:tcW w:w="3969" w:type="dxa"/>
            <w:tcBorders>
              <w:top w:val="single" w:sz="6" w:space="0" w:color="auto"/>
            </w:tcBorders>
            <w:shd w:val="clear" w:color="auto" w:fill="auto"/>
          </w:tcPr>
          <w:p w:rsidR="0039376E" w:rsidRPr="00643EB9" w:rsidRDefault="0039376E" w:rsidP="00435142">
            <w:pPr>
              <w:spacing w:after="0"/>
              <w:rPr>
                <w:ins w:id="6254" w:author="Mokaddem Emna" w:date="2013-01-24T15:34:00Z"/>
                <w:i/>
                <w:color w:val="548DD4"/>
                <w:sz w:val="16"/>
                <w:szCs w:val="16"/>
                <w:u w:val="single"/>
                <w:lang w:val="en-US"/>
              </w:rPr>
            </w:pPr>
            <w:ins w:id="6255" w:author="Mokaddem Emna" w:date="2013-01-24T15:34:00Z">
              <w:r>
                <w:rPr>
                  <w:i/>
                  <w:color w:val="548DD4"/>
                  <w:sz w:val="16"/>
                  <w:szCs w:val="16"/>
                  <w:lang w:val="en-US"/>
                </w:rPr>
                <w:t>Time-driven Standing Order Shared URL</w:t>
              </w:r>
            </w:ins>
          </w:p>
        </w:tc>
      </w:tr>
      <w:tr w:rsidR="0039376E" w:rsidRPr="00B17EAC" w:rsidTr="00435142">
        <w:trPr>
          <w:trHeight w:val="388"/>
          <w:ins w:id="6256" w:author="Mokaddem Emna" w:date="2013-01-24T15:34:00Z"/>
        </w:trPr>
        <w:tc>
          <w:tcPr>
            <w:tcW w:w="8613" w:type="dxa"/>
            <w:gridSpan w:val="5"/>
            <w:shd w:val="clear" w:color="auto" w:fill="A6A6A6"/>
          </w:tcPr>
          <w:p w:rsidR="0039376E" w:rsidRPr="00544FC8" w:rsidRDefault="0039376E" w:rsidP="00435142">
            <w:pPr>
              <w:spacing w:after="0"/>
              <w:rPr>
                <w:ins w:id="6257" w:author="Mokaddem Emna" w:date="2013-01-24T15:34:00Z"/>
                <w:b/>
                <w:sz w:val="14"/>
                <w:szCs w:val="14"/>
              </w:rPr>
            </w:pPr>
            <w:ins w:id="6258" w:author="Mokaddem Emna" w:date="2013-01-24T15:34:00Z">
              <w:r>
                <w:rPr>
                  <w:b/>
                  <w:sz w:val="14"/>
                  <w:szCs w:val="14"/>
                </w:rPr>
                <w:t>Description and Objective</w:t>
              </w:r>
            </w:ins>
          </w:p>
        </w:tc>
      </w:tr>
      <w:tr w:rsidR="0039376E" w:rsidRPr="008C4ACA" w:rsidTr="00435142">
        <w:trPr>
          <w:trHeight w:val="113"/>
          <w:ins w:id="6259" w:author="Mokaddem Emna" w:date="2013-01-24T15:34:00Z"/>
        </w:trPr>
        <w:tc>
          <w:tcPr>
            <w:tcW w:w="8613" w:type="dxa"/>
            <w:gridSpan w:val="5"/>
            <w:shd w:val="clear" w:color="auto" w:fill="auto"/>
          </w:tcPr>
          <w:p w:rsidR="0039376E" w:rsidRPr="0056181B" w:rsidRDefault="0039376E" w:rsidP="00435142">
            <w:pPr>
              <w:spacing w:after="0"/>
              <w:rPr>
                <w:ins w:id="6260" w:author="Mokaddem Emna" w:date="2013-01-24T15:34:00Z"/>
                <w:i/>
                <w:color w:val="548DD4"/>
                <w:sz w:val="16"/>
                <w:szCs w:val="16"/>
                <w:lang w:val="en-US"/>
              </w:rPr>
            </w:pPr>
            <w:ins w:id="6261" w:author="Mokaddem Emna" w:date="2013-01-24T15:34:00Z">
              <w:r w:rsidRPr="005E1E95">
                <w:rPr>
                  <w:i/>
                  <w:color w:val="548DD4"/>
                  <w:sz w:val="16"/>
                  <w:szCs w:val="16"/>
                  <w:lang w:val="en-US"/>
                </w:rPr>
                <w:t>The</w:t>
              </w:r>
              <w:r>
                <w:rPr>
                  <w:i/>
                  <w:color w:val="548DD4"/>
                  <w:sz w:val="16"/>
                  <w:szCs w:val="16"/>
                  <w:lang w:val="en-US"/>
                </w:rPr>
                <w:t xml:space="preserve"> design of this test deals with checking that the time-driven standing order url can be shared.</w:t>
              </w:r>
            </w:ins>
          </w:p>
        </w:tc>
      </w:tr>
      <w:tr w:rsidR="0039376E" w:rsidRPr="00B17EAC" w:rsidTr="00435142">
        <w:trPr>
          <w:ins w:id="6262" w:author="Mokaddem Emna" w:date="2013-01-24T15:34:00Z"/>
        </w:trPr>
        <w:tc>
          <w:tcPr>
            <w:tcW w:w="8613" w:type="dxa"/>
            <w:gridSpan w:val="5"/>
            <w:shd w:val="clear" w:color="auto" w:fill="A6A6A6"/>
          </w:tcPr>
          <w:p w:rsidR="0039376E" w:rsidRPr="00544FC8" w:rsidRDefault="0039376E" w:rsidP="00435142">
            <w:pPr>
              <w:spacing w:after="0"/>
              <w:rPr>
                <w:ins w:id="6263" w:author="Mokaddem Emna" w:date="2013-01-24T15:34:00Z"/>
                <w:sz w:val="14"/>
                <w:szCs w:val="14"/>
              </w:rPr>
            </w:pPr>
            <w:ins w:id="6264" w:author="Mokaddem Emna" w:date="2013-01-24T15:34:00Z">
              <w:r w:rsidRPr="005D1206">
                <w:rPr>
                  <w:b/>
                  <w:sz w:val="14"/>
                  <w:szCs w:val="14"/>
                </w:rPr>
                <w:t>Inputs Specification</w:t>
              </w:r>
            </w:ins>
          </w:p>
        </w:tc>
      </w:tr>
      <w:tr w:rsidR="0039376E" w:rsidRPr="008C4ACA" w:rsidTr="00435142">
        <w:trPr>
          <w:ins w:id="6265" w:author="Mokaddem Emna" w:date="2013-01-24T15:34:00Z"/>
        </w:trPr>
        <w:tc>
          <w:tcPr>
            <w:tcW w:w="8613" w:type="dxa"/>
            <w:gridSpan w:val="5"/>
            <w:shd w:val="clear" w:color="auto" w:fill="auto"/>
          </w:tcPr>
          <w:p w:rsidR="0039376E" w:rsidRPr="004A7054" w:rsidRDefault="0039376E" w:rsidP="00435142">
            <w:pPr>
              <w:spacing w:after="0"/>
              <w:rPr>
                <w:ins w:id="6266" w:author="Mokaddem Emna" w:date="2013-01-24T15:34:00Z"/>
                <w:lang w:val="en-US"/>
              </w:rPr>
            </w:pPr>
            <w:ins w:id="6267" w:author="Mokaddem Emna" w:date="2013-01-24T15:34:00Z">
              <w:r>
                <w:rPr>
                  <w:lang w:val="en-US"/>
                </w:rPr>
                <w:t>NGEO-WEBC-VTC-003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39376E" w:rsidRPr="00B17EAC" w:rsidTr="00435142">
        <w:trPr>
          <w:ins w:id="6268" w:author="Mokaddem Emna" w:date="2013-01-24T15:34:00Z"/>
        </w:trPr>
        <w:tc>
          <w:tcPr>
            <w:tcW w:w="8613" w:type="dxa"/>
            <w:gridSpan w:val="5"/>
            <w:shd w:val="clear" w:color="auto" w:fill="A6A6A6"/>
          </w:tcPr>
          <w:p w:rsidR="0039376E" w:rsidRPr="00544FC8" w:rsidRDefault="0039376E" w:rsidP="00435142">
            <w:pPr>
              <w:spacing w:after="0"/>
              <w:rPr>
                <w:ins w:id="6269" w:author="Mokaddem Emna" w:date="2013-01-24T15:34:00Z"/>
                <w:sz w:val="14"/>
                <w:szCs w:val="14"/>
              </w:rPr>
            </w:pPr>
            <w:ins w:id="6270" w:author="Mokaddem Emna" w:date="2013-01-24T15:34:00Z">
              <w:r w:rsidRPr="005D1206">
                <w:rPr>
                  <w:b/>
                  <w:sz w:val="14"/>
                  <w:szCs w:val="14"/>
                </w:rPr>
                <w:t>Outputs Specification</w:t>
              </w:r>
            </w:ins>
          </w:p>
        </w:tc>
      </w:tr>
      <w:tr w:rsidR="0039376E" w:rsidRPr="00B17EAC" w:rsidTr="00435142">
        <w:trPr>
          <w:ins w:id="6271" w:author="Mokaddem Emna" w:date="2013-01-24T15:34:00Z"/>
        </w:trPr>
        <w:tc>
          <w:tcPr>
            <w:tcW w:w="8613" w:type="dxa"/>
            <w:gridSpan w:val="5"/>
            <w:shd w:val="clear" w:color="auto" w:fill="auto"/>
          </w:tcPr>
          <w:p w:rsidR="0039376E" w:rsidRPr="00544FC8" w:rsidRDefault="0039376E" w:rsidP="00435142">
            <w:pPr>
              <w:spacing w:after="0"/>
              <w:rPr>
                <w:ins w:id="6272" w:author="Mokaddem Emna" w:date="2013-01-24T15:34:00Z"/>
              </w:rPr>
            </w:pPr>
            <w:ins w:id="6273" w:author="Mokaddem Emna" w:date="2013-01-24T15:34:00Z">
              <w:r>
                <w:t>None</w:t>
              </w:r>
            </w:ins>
          </w:p>
        </w:tc>
      </w:tr>
      <w:tr w:rsidR="0039376E" w:rsidRPr="00B17EAC" w:rsidTr="00435142">
        <w:trPr>
          <w:ins w:id="6274" w:author="Mokaddem Emna" w:date="2013-01-24T15:34:00Z"/>
        </w:trPr>
        <w:tc>
          <w:tcPr>
            <w:tcW w:w="8613" w:type="dxa"/>
            <w:gridSpan w:val="5"/>
            <w:shd w:val="clear" w:color="auto" w:fill="A6A6A6"/>
          </w:tcPr>
          <w:p w:rsidR="0039376E" w:rsidRPr="00544FC8" w:rsidRDefault="0039376E" w:rsidP="00435142">
            <w:pPr>
              <w:spacing w:after="0"/>
              <w:rPr>
                <w:ins w:id="6275" w:author="Mokaddem Emna" w:date="2013-01-24T15:34:00Z"/>
                <w:sz w:val="14"/>
                <w:szCs w:val="14"/>
              </w:rPr>
            </w:pPr>
            <w:ins w:id="6276" w:author="Mokaddem Emna" w:date="2013-01-24T15:34:00Z">
              <w:r>
                <w:rPr>
                  <w:b/>
                  <w:sz w:val="14"/>
                  <w:szCs w:val="14"/>
                </w:rPr>
                <w:t>Environmental needs</w:t>
              </w:r>
            </w:ins>
          </w:p>
        </w:tc>
      </w:tr>
      <w:tr w:rsidR="0039376E" w:rsidRPr="00B17EAC" w:rsidTr="00435142">
        <w:trPr>
          <w:ins w:id="6277" w:author="Mokaddem Emna" w:date="2013-01-24T15:34:00Z"/>
        </w:trPr>
        <w:tc>
          <w:tcPr>
            <w:tcW w:w="8613" w:type="dxa"/>
            <w:gridSpan w:val="5"/>
            <w:shd w:val="clear" w:color="auto" w:fill="auto"/>
          </w:tcPr>
          <w:p w:rsidR="0039376E" w:rsidRPr="005E1E95" w:rsidRDefault="0039376E" w:rsidP="00435142">
            <w:pPr>
              <w:spacing w:after="0"/>
              <w:rPr>
                <w:ins w:id="6278" w:author="Mokaddem Emna" w:date="2013-01-24T15:34:00Z"/>
                <w:lang w:val="en-US"/>
              </w:rPr>
            </w:pPr>
            <w:ins w:id="6279" w:author="Mokaddem Emna" w:date="2013-01-24T15:3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39376E" w:rsidRPr="00B17EAC" w:rsidTr="00435142">
        <w:trPr>
          <w:ins w:id="6280" w:author="Mokaddem Emna" w:date="2013-01-24T15:34:00Z"/>
        </w:trPr>
        <w:tc>
          <w:tcPr>
            <w:tcW w:w="8613" w:type="dxa"/>
            <w:gridSpan w:val="5"/>
            <w:shd w:val="clear" w:color="auto" w:fill="A6A6A6"/>
          </w:tcPr>
          <w:p w:rsidR="0039376E" w:rsidRPr="00544FC8" w:rsidRDefault="0039376E" w:rsidP="00435142">
            <w:pPr>
              <w:spacing w:after="0"/>
              <w:rPr>
                <w:ins w:id="6281" w:author="Mokaddem Emna" w:date="2013-01-24T15:34:00Z"/>
                <w:sz w:val="14"/>
                <w:szCs w:val="14"/>
              </w:rPr>
            </w:pPr>
            <w:ins w:id="6282" w:author="Mokaddem Emna" w:date="2013-01-24T15:34:00Z">
              <w:r w:rsidRPr="005D1206">
                <w:rPr>
                  <w:b/>
                  <w:sz w:val="14"/>
                  <w:szCs w:val="14"/>
                </w:rPr>
                <w:lastRenderedPageBreak/>
                <w:t>Constraints</w:t>
              </w:r>
            </w:ins>
          </w:p>
        </w:tc>
      </w:tr>
      <w:tr w:rsidR="0039376E" w:rsidRPr="00B17EAC" w:rsidTr="00435142">
        <w:trPr>
          <w:ins w:id="6283" w:author="Mokaddem Emna" w:date="2013-01-24T15:34:00Z"/>
        </w:trPr>
        <w:tc>
          <w:tcPr>
            <w:tcW w:w="8613" w:type="dxa"/>
            <w:gridSpan w:val="5"/>
            <w:shd w:val="clear" w:color="auto" w:fill="auto"/>
          </w:tcPr>
          <w:p w:rsidR="0039376E" w:rsidRPr="00544FC8" w:rsidRDefault="0039376E" w:rsidP="00435142">
            <w:pPr>
              <w:spacing w:after="0"/>
              <w:rPr>
                <w:ins w:id="6284" w:author="Mokaddem Emna" w:date="2013-01-24T15:34:00Z"/>
              </w:rPr>
            </w:pPr>
          </w:p>
        </w:tc>
      </w:tr>
      <w:tr w:rsidR="0039376E" w:rsidRPr="00B17EAC" w:rsidTr="00435142">
        <w:trPr>
          <w:ins w:id="6285" w:author="Mokaddem Emna" w:date="2013-01-24T15:34:00Z"/>
        </w:trPr>
        <w:tc>
          <w:tcPr>
            <w:tcW w:w="8613" w:type="dxa"/>
            <w:gridSpan w:val="5"/>
            <w:shd w:val="clear" w:color="auto" w:fill="A6A6A6"/>
          </w:tcPr>
          <w:p w:rsidR="0039376E" w:rsidRPr="00544FC8" w:rsidRDefault="0039376E" w:rsidP="00435142">
            <w:pPr>
              <w:spacing w:after="0"/>
              <w:rPr>
                <w:ins w:id="6286" w:author="Mokaddem Emna" w:date="2013-01-24T15:34:00Z"/>
                <w:sz w:val="14"/>
                <w:szCs w:val="14"/>
              </w:rPr>
            </w:pPr>
            <w:ins w:id="6287" w:author="Mokaddem Emna" w:date="2013-01-24T15:34:00Z">
              <w:r w:rsidRPr="005D1206">
                <w:rPr>
                  <w:b/>
                  <w:sz w:val="14"/>
                  <w:szCs w:val="14"/>
                </w:rPr>
                <w:t>Dependencies</w:t>
              </w:r>
            </w:ins>
          </w:p>
        </w:tc>
      </w:tr>
      <w:tr w:rsidR="0039376E" w:rsidRPr="004E5884" w:rsidTr="00435142">
        <w:trPr>
          <w:ins w:id="6288" w:author="Mokaddem Emna" w:date="2013-01-24T15:34:00Z"/>
        </w:trPr>
        <w:tc>
          <w:tcPr>
            <w:tcW w:w="8613" w:type="dxa"/>
            <w:gridSpan w:val="5"/>
            <w:shd w:val="clear" w:color="auto" w:fill="auto"/>
          </w:tcPr>
          <w:p w:rsidR="0039376E" w:rsidRPr="00EF5642" w:rsidRDefault="0039376E" w:rsidP="00435142">
            <w:pPr>
              <w:spacing w:after="0"/>
              <w:rPr>
                <w:ins w:id="6289" w:author="Mokaddem Emna" w:date="2013-01-24T15:34:00Z"/>
                <w:i/>
                <w:color w:val="548DD4"/>
                <w:sz w:val="18"/>
                <w:szCs w:val="18"/>
              </w:rPr>
            </w:pPr>
            <w:ins w:id="6290" w:author="Mokaddem Emna" w:date="2013-01-24T15:34:00Z">
              <w:r>
                <w:rPr>
                  <w:i/>
                  <w:color w:val="548DD4"/>
                  <w:sz w:val="18"/>
                  <w:szCs w:val="18"/>
                </w:rPr>
                <w:t>NGEO-WEBC-VTC-003</w:t>
              </w:r>
              <w:r w:rsidRPr="00801651">
                <w:rPr>
                  <w:i/>
                  <w:color w:val="548DD4"/>
                  <w:sz w:val="18"/>
                  <w:szCs w:val="18"/>
                </w:rPr>
                <w:t>0</w:t>
              </w:r>
            </w:ins>
          </w:p>
        </w:tc>
      </w:tr>
      <w:tr w:rsidR="0039376E" w:rsidRPr="00B17EAC" w:rsidTr="00435142">
        <w:trPr>
          <w:ins w:id="6291" w:author="Mokaddem Emna" w:date="2013-01-24T15:34:00Z"/>
        </w:trPr>
        <w:tc>
          <w:tcPr>
            <w:tcW w:w="8613" w:type="dxa"/>
            <w:gridSpan w:val="5"/>
            <w:shd w:val="clear" w:color="auto" w:fill="A6A6A6"/>
          </w:tcPr>
          <w:p w:rsidR="0039376E" w:rsidRPr="00544FC8" w:rsidRDefault="0039376E" w:rsidP="00435142">
            <w:pPr>
              <w:spacing w:after="0"/>
              <w:rPr>
                <w:ins w:id="6292" w:author="Mokaddem Emna" w:date="2013-01-24T15:34:00Z"/>
                <w:sz w:val="14"/>
                <w:szCs w:val="14"/>
              </w:rPr>
            </w:pPr>
            <w:ins w:id="6293" w:author="Mokaddem Emna" w:date="2013-01-24T15:34:00Z">
              <w:r>
                <w:rPr>
                  <w:b/>
                  <w:sz w:val="14"/>
                  <w:szCs w:val="14"/>
                </w:rPr>
                <w:t>Pass/Fail Criteria</w:t>
              </w:r>
            </w:ins>
          </w:p>
        </w:tc>
      </w:tr>
      <w:tr w:rsidR="0039376E" w:rsidRPr="00A44929" w:rsidTr="00435142">
        <w:trPr>
          <w:trHeight w:val="258"/>
          <w:ins w:id="6294" w:author="Mokaddem Emna" w:date="2013-01-24T15: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295" w:author="Mokaddem Emna" w:date="2013-01-24T15:34:00Z"/>
                <w:i/>
                <w:color w:val="548DD4"/>
                <w:sz w:val="16"/>
                <w:szCs w:val="16"/>
                <w:lang w:val="en-GB"/>
              </w:rPr>
            </w:pPr>
            <w:ins w:id="6296" w:author="Mokaddem Emna" w:date="2013-01-24T15:34:00Z">
              <w:r>
                <w:rPr>
                  <w:i/>
                  <w:color w:val="548DD4"/>
                  <w:sz w:val="16"/>
                  <w:szCs w:val="16"/>
                  <w:lang w:val="en-GB"/>
                </w:rPr>
                <w:t>NGEO-WEBC-PFC-021</w:t>
              </w:r>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9376E" w:rsidRPr="009B26D3" w:rsidRDefault="0039376E" w:rsidP="00435142">
            <w:pPr>
              <w:spacing w:after="0"/>
              <w:rPr>
                <w:ins w:id="6297" w:author="Mokaddem Emna" w:date="2013-01-24T15:34:00Z"/>
                <w:color w:val="548DD4"/>
                <w:lang w:val="en-GB"/>
              </w:rPr>
            </w:pPr>
            <w:ins w:id="6298" w:author="Mokaddem Emna" w:date="2013-01-24T15:34:00Z">
              <w:r>
                <w:rPr>
                  <w:color w:val="548DD4"/>
                  <w:lang w:val="en-GB"/>
                </w:rPr>
                <w:t>The user client is opened in the new browser window with the standing order widget opened.</w:t>
              </w:r>
            </w:ins>
          </w:p>
        </w:tc>
      </w:tr>
    </w:tbl>
    <w:p w:rsidR="005C68D7" w:rsidRPr="000202B0" w:rsidRDefault="005C68D7" w:rsidP="005C68D7">
      <w:pPr>
        <w:pStyle w:val="Titre3"/>
        <w:rPr>
          <w:ins w:id="6299" w:author="Lavignotte Fabien" w:date="2013-01-30T15:14:00Z"/>
        </w:rPr>
      </w:pPr>
      <w:bookmarkStart w:id="6300" w:name="_Toc348082209"/>
      <w:ins w:id="6301" w:author="Lavignotte Fabien" w:date="2013-01-30T15:14:00Z">
        <w:r>
          <w:t>NGEO-WEBC-VTC-0220</w:t>
        </w:r>
        <w:r w:rsidRPr="000202B0">
          <w:t>:</w:t>
        </w:r>
        <w:r>
          <w:t xml:space="preserve"> Zone of interest: draw</w:t>
        </w:r>
        <w:bookmarkEnd w:id="630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rPr>
          <w:ins w:id="6302" w:author="Lavignotte Fabien" w:date="2013-01-30T15:14:00Z"/>
        </w:trPr>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ins w:id="6303" w:author="Lavignotte Fabien" w:date="2013-01-30T15:14:00Z"/>
                <w:b/>
                <w:i/>
                <w:color w:val="FFFFFF"/>
                <w:szCs w:val="18"/>
                <w:lang w:val="en-US"/>
              </w:rPr>
            </w:pPr>
            <w:ins w:id="6304" w:author="Lavignotte Fabien" w:date="2013-01-30T15:14:00Z">
              <w:r>
                <w:rPr>
                  <w:b/>
                  <w:i/>
                  <w:color w:val="FFFFFF"/>
                  <w:szCs w:val="18"/>
                  <w:lang w:val="en-US"/>
                </w:rPr>
                <w:t>NGEO VALIDATION TEST  CASE</w:t>
              </w:r>
            </w:ins>
          </w:p>
        </w:tc>
      </w:tr>
      <w:tr w:rsidR="005C68D7" w:rsidRPr="008C4ACA" w:rsidTr="00B27571">
        <w:trPr>
          <w:ins w:id="6305" w:author="Lavignotte Fabien" w:date="2013-01-30T15:14:00Z"/>
        </w:trPr>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ins w:id="6306" w:author="Lavignotte Fabien" w:date="2013-01-30T15:14:00Z"/>
                <w:b/>
                <w:color w:val="FFFFFF"/>
                <w:sz w:val="14"/>
                <w:szCs w:val="14"/>
              </w:rPr>
            </w:pPr>
            <w:ins w:id="6307" w:author="Lavignotte Fabien" w:date="2013-01-30T15:14:00Z">
              <w:r w:rsidRPr="00544FC8">
                <w:rPr>
                  <w:b/>
                  <w:color w:val="FFFFFF"/>
                  <w:sz w:val="14"/>
                  <w:szCs w:val="14"/>
                </w:rPr>
                <w:t>Test Identifier</w:t>
              </w:r>
            </w:ins>
          </w:p>
        </w:tc>
        <w:tc>
          <w:tcPr>
            <w:tcW w:w="1903" w:type="dxa"/>
            <w:gridSpan w:val="2"/>
            <w:tcBorders>
              <w:top w:val="single" w:sz="6" w:space="0" w:color="auto"/>
            </w:tcBorders>
            <w:shd w:val="clear" w:color="auto" w:fill="auto"/>
          </w:tcPr>
          <w:p w:rsidR="005C68D7" w:rsidRPr="00544FC8" w:rsidRDefault="005C68D7" w:rsidP="005C68D7">
            <w:pPr>
              <w:spacing w:after="0"/>
              <w:rPr>
                <w:ins w:id="6308" w:author="Lavignotte Fabien" w:date="2013-01-30T15:14:00Z"/>
                <w:i/>
                <w:color w:val="548DD4"/>
                <w:sz w:val="16"/>
                <w:szCs w:val="16"/>
              </w:rPr>
            </w:pPr>
            <w:ins w:id="6309" w:author="Lavignotte Fabien" w:date="2013-01-30T15:14:00Z">
              <w:r>
                <w:rPr>
                  <w:i/>
                  <w:color w:val="548DD4"/>
                  <w:sz w:val="16"/>
                  <w:szCs w:val="16"/>
                </w:rPr>
                <w:t>NGEO-WEBC-VTC-0220</w:t>
              </w:r>
            </w:ins>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ins w:id="6310" w:author="Lavignotte Fabien" w:date="2013-01-30T15:14:00Z"/>
                <w:b/>
                <w:color w:val="FFFFFF"/>
                <w:sz w:val="14"/>
                <w:szCs w:val="14"/>
              </w:rPr>
            </w:pPr>
            <w:ins w:id="6311" w:author="Lavignotte Fabien" w:date="2013-01-30T15:14:00Z">
              <w:r w:rsidRPr="00544FC8">
                <w:rPr>
                  <w:b/>
                  <w:color w:val="FFFFFF"/>
                  <w:sz w:val="14"/>
                  <w:szCs w:val="14"/>
                </w:rPr>
                <w:t>Test Title</w:t>
              </w:r>
            </w:ins>
          </w:p>
        </w:tc>
        <w:tc>
          <w:tcPr>
            <w:tcW w:w="3969" w:type="dxa"/>
            <w:tcBorders>
              <w:top w:val="single" w:sz="6" w:space="0" w:color="auto"/>
            </w:tcBorders>
            <w:shd w:val="clear" w:color="auto" w:fill="auto"/>
          </w:tcPr>
          <w:p w:rsidR="005C68D7" w:rsidRPr="00643EB9" w:rsidRDefault="005C68D7" w:rsidP="00B27571">
            <w:pPr>
              <w:spacing w:after="0"/>
              <w:rPr>
                <w:ins w:id="6312" w:author="Lavignotte Fabien" w:date="2013-01-30T15:14:00Z"/>
                <w:i/>
                <w:color w:val="548DD4"/>
                <w:sz w:val="16"/>
                <w:szCs w:val="16"/>
                <w:u w:val="single"/>
                <w:lang w:val="en-US"/>
              </w:rPr>
            </w:pPr>
            <w:ins w:id="6313" w:author="Lavignotte Fabien" w:date="2013-01-30T15:14:00Z">
              <w:r>
                <w:t>Zone of interest : draw</w:t>
              </w:r>
            </w:ins>
          </w:p>
        </w:tc>
      </w:tr>
      <w:tr w:rsidR="005C68D7" w:rsidRPr="00B17EAC" w:rsidTr="00B27571">
        <w:trPr>
          <w:trHeight w:val="388"/>
          <w:ins w:id="6314" w:author="Lavignotte Fabien" w:date="2013-01-30T15:14:00Z"/>
        </w:trPr>
        <w:tc>
          <w:tcPr>
            <w:tcW w:w="8613" w:type="dxa"/>
            <w:gridSpan w:val="5"/>
            <w:shd w:val="clear" w:color="auto" w:fill="A6A6A6"/>
          </w:tcPr>
          <w:p w:rsidR="005C68D7" w:rsidRPr="00544FC8" w:rsidRDefault="005C68D7" w:rsidP="00B27571">
            <w:pPr>
              <w:spacing w:after="0"/>
              <w:rPr>
                <w:ins w:id="6315" w:author="Lavignotte Fabien" w:date="2013-01-30T15:14:00Z"/>
                <w:b/>
                <w:sz w:val="14"/>
                <w:szCs w:val="14"/>
              </w:rPr>
            </w:pPr>
            <w:ins w:id="6316" w:author="Lavignotte Fabien" w:date="2013-01-30T15:14:00Z">
              <w:r>
                <w:rPr>
                  <w:b/>
                  <w:sz w:val="14"/>
                  <w:szCs w:val="14"/>
                </w:rPr>
                <w:t>Description and Objective</w:t>
              </w:r>
            </w:ins>
          </w:p>
        </w:tc>
      </w:tr>
      <w:tr w:rsidR="005C68D7" w:rsidRPr="008C4ACA" w:rsidTr="00B27571">
        <w:trPr>
          <w:trHeight w:val="113"/>
          <w:ins w:id="6317" w:author="Lavignotte Fabien" w:date="2013-01-30T15:14:00Z"/>
        </w:trPr>
        <w:tc>
          <w:tcPr>
            <w:tcW w:w="8613" w:type="dxa"/>
            <w:gridSpan w:val="5"/>
            <w:shd w:val="clear" w:color="auto" w:fill="auto"/>
          </w:tcPr>
          <w:p w:rsidR="005C68D7" w:rsidRPr="0056181B" w:rsidRDefault="005C68D7" w:rsidP="005C68D7">
            <w:pPr>
              <w:spacing w:after="0"/>
              <w:rPr>
                <w:ins w:id="6318" w:author="Lavignotte Fabien" w:date="2013-01-30T15:14:00Z"/>
                <w:i/>
                <w:color w:val="548DD4"/>
                <w:sz w:val="16"/>
                <w:szCs w:val="16"/>
                <w:lang w:val="en-US"/>
              </w:rPr>
            </w:pPr>
            <w:ins w:id="6319" w:author="Lavignotte Fabien" w:date="2013-01-30T15:15:00Z">
              <w:r>
                <w:rPr>
                  <w:i/>
                  <w:color w:val="548DD4"/>
                  <w:sz w:val="16"/>
                  <w:szCs w:val="16"/>
                  <w:lang w:val="en-US"/>
                </w:rPr>
                <w:t>The design of this test deals with the drawing on the map of a rectangle/polygon to define the zone of interest.</w:t>
              </w:r>
            </w:ins>
          </w:p>
        </w:tc>
      </w:tr>
      <w:tr w:rsidR="005C68D7" w:rsidRPr="00B17EAC" w:rsidTr="00B27571">
        <w:trPr>
          <w:ins w:id="6320" w:author="Lavignotte Fabien" w:date="2013-01-30T15:14:00Z"/>
        </w:trPr>
        <w:tc>
          <w:tcPr>
            <w:tcW w:w="8613" w:type="dxa"/>
            <w:gridSpan w:val="5"/>
            <w:shd w:val="clear" w:color="auto" w:fill="A6A6A6"/>
          </w:tcPr>
          <w:p w:rsidR="005C68D7" w:rsidRPr="00544FC8" w:rsidRDefault="005C68D7" w:rsidP="00B27571">
            <w:pPr>
              <w:spacing w:after="0"/>
              <w:rPr>
                <w:ins w:id="6321" w:author="Lavignotte Fabien" w:date="2013-01-30T15:14:00Z"/>
                <w:sz w:val="14"/>
                <w:szCs w:val="14"/>
              </w:rPr>
            </w:pPr>
            <w:ins w:id="6322" w:author="Lavignotte Fabien" w:date="2013-01-30T15:14:00Z">
              <w:r w:rsidRPr="005D1206">
                <w:rPr>
                  <w:b/>
                  <w:sz w:val="14"/>
                  <w:szCs w:val="14"/>
                </w:rPr>
                <w:t>Inputs Specification</w:t>
              </w:r>
            </w:ins>
          </w:p>
        </w:tc>
      </w:tr>
      <w:tr w:rsidR="005C68D7" w:rsidRPr="008C4ACA" w:rsidTr="00B27571">
        <w:trPr>
          <w:ins w:id="6323" w:author="Lavignotte Fabien" w:date="2013-01-30T15:14:00Z"/>
        </w:trPr>
        <w:tc>
          <w:tcPr>
            <w:tcW w:w="8613" w:type="dxa"/>
            <w:gridSpan w:val="5"/>
            <w:shd w:val="clear" w:color="auto" w:fill="auto"/>
          </w:tcPr>
          <w:p w:rsidR="005C68D7" w:rsidRPr="004A7054" w:rsidRDefault="005C68D7" w:rsidP="00B27571">
            <w:pPr>
              <w:spacing w:after="0"/>
              <w:rPr>
                <w:ins w:id="6324" w:author="Lavignotte Fabien" w:date="2013-01-30T15:14:00Z"/>
                <w:lang w:val="en-US"/>
              </w:rPr>
            </w:pPr>
            <w:ins w:id="6325" w:author="Lavignotte Fabien" w:date="2013-01-30T15:14:00Z">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5C68D7" w:rsidRPr="00B17EAC" w:rsidTr="00B27571">
        <w:trPr>
          <w:ins w:id="6326" w:author="Lavignotte Fabien" w:date="2013-01-30T15:14:00Z"/>
        </w:trPr>
        <w:tc>
          <w:tcPr>
            <w:tcW w:w="8613" w:type="dxa"/>
            <w:gridSpan w:val="5"/>
            <w:shd w:val="clear" w:color="auto" w:fill="A6A6A6"/>
          </w:tcPr>
          <w:p w:rsidR="005C68D7" w:rsidRPr="00544FC8" w:rsidRDefault="005C68D7" w:rsidP="00B27571">
            <w:pPr>
              <w:spacing w:after="0"/>
              <w:rPr>
                <w:ins w:id="6327" w:author="Lavignotte Fabien" w:date="2013-01-30T15:14:00Z"/>
                <w:sz w:val="14"/>
                <w:szCs w:val="14"/>
              </w:rPr>
            </w:pPr>
            <w:ins w:id="6328" w:author="Lavignotte Fabien" w:date="2013-01-30T15:14:00Z">
              <w:r w:rsidRPr="005D1206">
                <w:rPr>
                  <w:b/>
                  <w:sz w:val="14"/>
                  <w:szCs w:val="14"/>
                </w:rPr>
                <w:t>Outputs Specification</w:t>
              </w:r>
            </w:ins>
          </w:p>
        </w:tc>
      </w:tr>
      <w:tr w:rsidR="005C68D7" w:rsidRPr="00B17EAC" w:rsidTr="00B27571">
        <w:trPr>
          <w:ins w:id="6329" w:author="Lavignotte Fabien" w:date="2013-01-30T15:14:00Z"/>
        </w:trPr>
        <w:tc>
          <w:tcPr>
            <w:tcW w:w="8613" w:type="dxa"/>
            <w:gridSpan w:val="5"/>
            <w:shd w:val="clear" w:color="auto" w:fill="auto"/>
          </w:tcPr>
          <w:p w:rsidR="005C68D7" w:rsidRPr="00544FC8" w:rsidRDefault="005C68D7" w:rsidP="00B27571">
            <w:pPr>
              <w:spacing w:after="0"/>
              <w:rPr>
                <w:ins w:id="6330" w:author="Lavignotte Fabien" w:date="2013-01-30T15:14:00Z"/>
              </w:rPr>
            </w:pPr>
            <w:ins w:id="6331" w:author="Lavignotte Fabien" w:date="2013-01-30T15:14:00Z">
              <w:r>
                <w:t>None</w:t>
              </w:r>
            </w:ins>
          </w:p>
        </w:tc>
      </w:tr>
      <w:tr w:rsidR="005C68D7" w:rsidRPr="00B17EAC" w:rsidTr="00B27571">
        <w:trPr>
          <w:ins w:id="6332" w:author="Lavignotte Fabien" w:date="2013-01-30T15:14:00Z"/>
        </w:trPr>
        <w:tc>
          <w:tcPr>
            <w:tcW w:w="8613" w:type="dxa"/>
            <w:gridSpan w:val="5"/>
            <w:shd w:val="clear" w:color="auto" w:fill="A6A6A6"/>
          </w:tcPr>
          <w:p w:rsidR="005C68D7" w:rsidRPr="00544FC8" w:rsidRDefault="005C68D7" w:rsidP="00B27571">
            <w:pPr>
              <w:spacing w:after="0"/>
              <w:rPr>
                <w:ins w:id="6333" w:author="Lavignotte Fabien" w:date="2013-01-30T15:14:00Z"/>
                <w:sz w:val="14"/>
                <w:szCs w:val="14"/>
              </w:rPr>
            </w:pPr>
            <w:ins w:id="6334" w:author="Lavignotte Fabien" w:date="2013-01-30T15:14:00Z">
              <w:r>
                <w:rPr>
                  <w:b/>
                  <w:sz w:val="14"/>
                  <w:szCs w:val="14"/>
                </w:rPr>
                <w:t>Environmental needs</w:t>
              </w:r>
            </w:ins>
          </w:p>
        </w:tc>
      </w:tr>
      <w:tr w:rsidR="005C68D7" w:rsidRPr="00B17EAC" w:rsidTr="00B27571">
        <w:trPr>
          <w:ins w:id="6335" w:author="Lavignotte Fabien" w:date="2013-01-30T15:14:00Z"/>
        </w:trPr>
        <w:tc>
          <w:tcPr>
            <w:tcW w:w="8613" w:type="dxa"/>
            <w:gridSpan w:val="5"/>
            <w:shd w:val="clear" w:color="auto" w:fill="auto"/>
          </w:tcPr>
          <w:p w:rsidR="005C68D7" w:rsidRPr="005E1E95" w:rsidRDefault="005C68D7" w:rsidP="00B27571">
            <w:pPr>
              <w:spacing w:after="0"/>
              <w:rPr>
                <w:ins w:id="6336" w:author="Lavignotte Fabien" w:date="2013-01-30T15:14:00Z"/>
                <w:lang w:val="en-US"/>
              </w:rPr>
            </w:pPr>
            <w:ins w:id="6337" w:author="Lavignotte Fabien" w:date="2013-01-30T15:1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5C68D7" w:rsidRPr="00B17EAC" w:rsidTr="00B27571">
        <w:trPr>
          <w:ins w:id="6338" w:author="Lavignotte Fabien" w:date="2013-01-30T15:14:00Z"/>
        </w:trPr>
        <w:tc>
          <w:tcPr>
            <w:tcW w:w="8613" w:type="dxa"/>
            <w:gridSpan w:val="5"/>
            <w:shd w:val="clear" w:color="auto" w:fill="A6A6A6"/>
          </w:tcPr>
          <w:p w:rsidR="005C68D7" w:rsidRPr="00544FC8" w:rsidRDefault="005C68D7" w:rsidP="00B27571">
            <w:pPr>
              <w:spacing w:after="0"/>
              <w:rPr>
                <w:ins w:id="6339" w:author="Lavignotte Fabien" w:date="2013-01-30T15:14:00Z"/>
                <w:sz w:val="14"/>
                <w:szCs w:val="14"/>
              </w:rPr>
            </w:pPr>
            <w:ins w:id="6340" w:author="Lavignotte Fabien" w:date="2013-01-30T15:14:00Z">
              <w:r w:rsidRPr="005D1206">
                <w:rPr>
                  <w:b/>
                  <w:sz w:val="14"/>
                  <w:szCs w:val="14"/>
                </w:rPr>
                <w:t>Constraints</w:t>
              </w:r>
            </w:ins>
          </w:p>
        </w:tc>
      </w:tr>
      <w:tr w:rsidR="005C68D7" w:rsidRPr="00B17EAC" w:rsidTr="00B27571">
        <w:trPr>
          <w:ins w:id="6341" w:author="Lavignotte Fabien" w:date="2013-01-30T15:14:00Z"/>
        </w:trPr>
        <w:tc>
          <w:tcPr>
            <w:tcW w:w="8613" w:type="dxa"/>
            <w:gridSpan w:val="5"/>
            <w:shd w:val="clear" w:color="auto" w:fill="auto"/>
          </w:tcPr>
          <w:p w:rsidR="005C68D7" w:rsidRPr="00544FC8" w:rsidRDefault="005C68D7" w:rsidP="00B27571">
            <w:pPr>
              <w:spacing w:after="0"/>
              <w:rPr>
                <w:ins w:id="6342" w:author="Lavignotte Fabien" w:date="2013-01-30T15:14:00Z"/>
              </w:rPr>
            </w:pPr>
          </w:p>
        </w:tc>
      </w:tr>
      <w:tr w:rsidR="005C68D7" w:rsidRPr="00B17EAC" w:rsidTr="00B27571">
        <w:trPr>
          <w:ins w:id="6343" w:author="Lavignotte Fabien" w:date="2013-01-30T15:14:00Z"/>
        </w:trPr>
        <w:tc>
          <w:tcPr>
            <w:tcW w:w="8613" w:type="dxa"/>
            <w:gridSpan w:val="5"/>
            <w:shd w:val="clear" w:color="auto" w:fill="A6A6A6"/>
          </w:tcPr>
          <w:p w:rsidR="005C68D7" w:rsidRPr="00544FC8" w:rsidRDefault="005C68D7" w:rsidP="00B27571">
            <w:pPr>
              <w:spacing w:after="0"/>
              <w:rPr>
                <w:ins w:id="6344" w:author="Lavignotte Fabien" w:date="2013-01-30T15:14:00Z"/>
                <w:sz w:val="14"/>
                <w:szCs w:val="14"/>
              </w:rPr>
            </w:pPr>
            <w:ins w:id="6345" w:author="Lavignotte Fabien" w:date="2013-01-30T15:14:00Z">
              <w:r w:rsidRPr="005D1206">
                <w:rPr>
                  <w:b/>
                  <w:sz w:val="14"/>
                  <w:szCs w:val="14"/>
                </w:rPr>
                <w:t>Dependencies</w:t>
              </w:r>
            </w:ins>
          </w:p>
        </w:tc>
      </w:tr>
      <w:tr w:rsidR="005C68D7" w:rsidRPr="004E5884" w:rsidTr="00B27571">
        <w:trPr>
          <w:ins w:id="6346" w:author="Lavignotte Fabien" w:date="2013-01-30T15:14:00Z"/>
        </w:trPr>
        <w:tc>
          <w:tcPr>
            <w:tcW w:w="8613" w:type="dxa"/>
            <w:gridSpan w:val="5"/>
            <w:shd w:val="clear" w:color="auto" w:fill="auto"/>
          </w:tcPr>
          <w:p w:rsidR="005C68D7" w:rsidRPr="00EF5642" w:rsidRDefault="005C68D7" w:rsidP="00B27571">
            <w:pPr>
              <w:spacing w:after="0"/>
              <w:rPr>
                <w:ins w:id="6347" w:author="Lavignotte Fabien" w:date="2013-01-30T15:14:00Z"/>
                <w:i/>
                <w:color w:val="548DD4"/>
                <w:sz w:val="18"/>
                <w:szCs w:val="18"/>
              </w:rPr>
            </w:pPr>
            <w:ins w:id="6348" w:author="Lavignotte Fabien" w:date="2013-01-30T15:14:00Z">
              <w:r>
                <w:rPr>
                  <w:i/>
                  <w:color w:val="548DD4"/>
                  <w:sz w:val="18"/>
                  <w:szCs w:val="18"/>
                </w:rPr>
                <w:t>NGEO-WEBC-VTC-003</w:t>
              </w:r>
              <w:r w:rsidRPr="00801651">
                <w:rPr>
                  <w:i/>
                  <w:color w:val="548DD4"/>
                  <w:sz w:val="18"/>
                  <w:szCs w:val="18"/>
                </w:rPr>
                <w:t>0</w:t>
              </w:r>
            </w:ins>
          </w:p>
        </w:tc>
      </w:tr>
      <w:tr w:rsidR="005C68D7" w:rsidRPr="00B17EAC" w:rsidTr="00B27571">
        <w:trPr>
          <w:ins w:id="6349" w:author="Lavignotte Fabien" w:date="2013-01-30T15:14:00Z"/>
        </w:trPr>
        <w:tc>
          <w:tcPr>
            <w:tcW w:w="8613" w:type="dxa"/>
            <w:gridSpan w:val="5"/>
            <w:shd w:val="clear" w:color="auto" w:fill="A6A6A6"/>
          </w:tcPr>
          <w:p w:rsidR="005C68D7" w:rsidRPr="00544FC8" w:rsidRDefault="005C68D7" w:rsidP="00B27571">
            <w:pPr>
              <w:spacing w:after="0"/>
              <w:rPr>
                <w:ins w:id="6350" w:author="Lavignotte Fabien" w:date="2013-01-30T15:14:00Z"/>
                <w:sz w:val="14"/>
                <w:szCs w:val="14"/>
              </w:rPr>
            </w:pPr>
            <w:ins w:id="6351" w:author="Lavignotte Fabien" w:date="2013-01-30T15:14:00Z">
              <w:r>
                <w:rPr>
                  <w:b/>
                  <w:sz w:val="14"/>
                  <w:szCs w:val="14"/>
                </w:rPr>
                <w:t>Pass/Fail Criteria</w:t>
              </w:r>
            </w:ins>
          </w:p>
        </w:tc>
      </w:tr>
      <w:tr w:rsidR="005C68D7" w:rsidRPr="00A44929" w:rsidTr="00B27571">
        <w:trPr>
          <w:trHeight w:val="258"/>
          <w:ins w:id="6352" w:author="Lavignotte Fabien" w:date="2013-01-30T15:1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ns w:id="6353" w:author="Lavignotte Fabien" w:date="2013-01-30T15:14:00Z"/>
                <w:i/>
                <w:color w:val="548DD4"/>
                <w:sz w:val="16"/>
                <w:szCs w:val="16"/>
                <w:lang w:val="en-GB"/>
              </w:rPr>
            </w:pPr>
            <w:ins w:id="6354" w:author="Lavignotte Fabien" w:date="2013-01-30T15:14:00Z">
              <w:r w:rsidRPr="009B26D3">
                <w:rPr>
                  <w:i/>
                  <w:color w:val="548DD4"/>
                  <w:sz w:val="16"/>
                  <w:szCs w:val="16"/>
                  <w:lang w:val="en-GB"/>
                </w:rPr>
                <w:t>NGEO-WEBC-PFC-0</w:t>
              </w:r>
            </w:ins>
            <w:ins w:id="6355" w:author="Lavignotte Fabien" w:date="2013-01-30T15:16:00Z">
              <w:r>
                <w:rPr>
                  <w:i/>
                  <w:color w:val="548DD4"/>
                  <w:sz w:val="16"/>
                  <w:szCs w:val="16"/>
                  <w:lang w:val="en-GB"/>
                </w:rPr>
                <w:t>220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ins w:id="6356" w:author="Lavignotte Fabien" w:date="2013-01-30T15:14:00Z"/>
                <w:color w:val="548DD4"/>
                <w:lang w:val="en-GB"/>
              </w:rPr>
            </w:pPr>
            <w:ins w:id="6357" w:author="Lavignotte Fabien" w:date="2013-01-30T15:16:00Z">
              <w:r>
                <w:rPr>
                  <w:color w:val="548DD4"/>
                  <w:lang w:val="en-GB"/>
                </w:rPr>
                <w:t>A rectangle is drawn</w:t>
              </w:r>
            </w:ins>
          </w:p>
        </w:tc>
      </w:tr>
      <w:tr w:rsidR="005C68D7" w:rsidRPr="00A44929" w:rsidTr="00B27571">
        <w:trPr>
          <w:trHeight w:val="258"/>
          <w:ins w:id="6358" w:author="Lavignotte Fabien" w:date="2013-01-30T15:1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ns w:id="6359" w:author="Lavignotte Fabien" w:date="2013-01-30T15:14:00Z"/>
                <w:i/>
                <w:color w:val="548DD4"/>
                <w:sz w:val="16"/>
                <w:szCs w:val="16"/>
                <w:lang w:val="en-GB"/>
              </w:rPr>
            </w:pPr>
            <w:ins w:id="6360" w:author="Lavignotte Fabien" w:date="2013-01-30T15:14:00Z">
              <w:r w:rsidRPr="009B26D3">
                <w:rPr>
                  <w:i/>
                  <w:color w:val="548DD4"/>
                  <w:sz w:val="16"/>
                  <w:szCs w:val="16"/>
                  <w:lang w:val="en-GB"/>
                </w:rPr>
                <w:t>NGEO-WEBC-PFC-0</w:t>
              </w:r>
            </w:ins>
            <w:ins w:id="6361" w:author="Lavignotte Fabien" w:date="2013-01-30T15:16:00Z">
              <w:r>
                <w:rPr>
                  <w:i/>
                  <w:color w:val="548DD4"/>
                  <w:sz w:val="16"/>
                  <w:szCs w:val="16"/>
                  <w:lang w:val="en-GB"/>
                </w:rPr>
                <w:t>221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ins w:id="6362" w:author="Lavignotte Fabien" w:date="2013-01-30T15:14:00Z"/>
                <w:color w:val="548DD4"/>
                <w:lang w:val="en-GB"/>
              </w:rPr>
            </w:pPr>
            <w:ins w:id="6363" w:author="Lavignotte Fabien" w:date="2013-01-30T15:16:00Z">
              <w:r>
                <w:rPr>
                  <w:color w:val="548DD4"/>
                  <w:lang w:val="en-GB"/>
                </w:rPr>
                <w:t>A polygon is drawn</w:t>
              </w:r>
            </w:ins>
          </w:p>
        </w:tc>
      </w:tr>
    </w:tbl>
    <w:p w:rsidR="005C68D7" w:rsidRPr="000202B0" w:rsidRDefault="005C68D7" w:rsidP="005C68D7">
      <w:pPr>
        <w:pStyle w:val="Titre3"/>
        <w:rPr>
          <w:ins w:id="6364" w:author="Lavignotte Fabien" w:date="2013-01-30T15:14:00Z"/>
        </w:rPr>
      </w:pPr>
      <w:bookmarkStart w:id="6365" w:name="_Toc348082210"/>
      <w:ins w:id="6366" w:author="Lavignotte Fabien" w:date="2013-01-30T15:14:00Z">
        <w:r>
          <w:t>NGEO-WEBC-VTC-0</w:t>
        </w:r>
      </w:ins>
      <w:ins w:id="6367" w:author="Lavignotte Fabien" w:date="2013-01-30T15:16:00Z">
        <w:r>
          <w:t>224</w:t>
        </w:r>
      </w:ins>
      <w:ins w:id="6368" w:author="Lavignotte Fabien" w:date="2013-01-30T15:14:00Z">
        <w:r w:rsidRPr="000202B0">
          <w:t>:</w:t>
        </w:r>
        <w:r>
          <w:t xml:space="preserve"> </w:t>
        </w:r>
      </w:ins>
      <w:ins w:id="6369" w:author="Lavignotte Fabien" w:date="2013-01-30T15:16:00Z">
        <w:r>
          <w:t>Zone of interest: gazetteer</w:t>
        </w:r>
      </w:ins>
      <w:bookmarkEnd w:id="636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rPr>
          <w:ins w:id="6370" w:author="Lavignotte Fabien" w:date="2013-01-30T15:14:00Z"/>
        </w:trPr>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ins w:id="6371" w:author="Lavignotte Fabien" w:date="2013-01-30T15:14:00Z"/>
                <w:b/>
                <w:i/>
                <w:color w:val="FFFFFF"/>
                <w:szCs w:val="18"/>
                <w:lang w:val="en-US"/>
              </w:rPr>
            </w:pPr>
            <w:ins w:id="6372" w:author="Lavignotte Fabien" w:date="2013-01-30T15:14:00Z">
              <w:r>
                <w:rPr>
                  <w:b/>
                  <w:i/>
                  <w:color w:val="FFFFFF"/>
                  <w:szCs w:val="18"/>
                  <w:lang w:val="en-US"/>
                </w:rPr>
                <w:t>NGEO VALIDATION TEST  CASE</w:t>
              </w:r>
            </w:ins>
          </w:p>
        </w:tc>
      </w:tr>
      <w:tr w:rsidR="005C68D7" w:rsidRPr="008C4ACA" w:rsidTr="00B27571">
        <w:trPr>
          <w:ins w:id="6373" w:author="Lavignotte Fabien" w:date="2013-01-30T15:14:00Z"/>
        </w:trPr>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ins w:id="6374" w:author="Lavignotte Fabien" w:date="2013-01-30T15:14:00Z"/>
                <w:b/>
                <w:color w:val="FFFFFF"/>
                <w:sz w:val="14"/>
                <w:szCs w:val="14"/>
              </w:rPr>
            </w:pPr>
            <w:ins w:id="6375" w:author="Lavignotte Fabien" w:date="2013-01-30T15:14:00Z">
              <w:r w:rsidRPr="00544FC8">
                <w:rPr>
                  <w:b/>
                  <w:color w:val="FFFFFF"/>
                  <w:sz w:val="14"/>
                  <w:szCs w:val="14"/>
                </w:rPr>
                <w:t>Test Identifier</w:t>
              </w:r>
            </w:ins>
          </w:p>
        </w:tc>
        <w:tc>
          <w:tcPr>
            <w:tcW w:w="1903" w:type="dxa"/>
            <w:gridSpan w:val="2"/>
            <w:tcBorders>
              <w:top w:val="single" w:sz="6" w:space="0" w:color="auto"/>
            </w:tcBorders>
            <w:shd w:val="clear" w:color="auto" w:fill="auto"/>
          </w:tcPr>
          <w:p w:rsidR="005C68D7" w:rsidRPr="00544FC8" w:rsidRDefault="005C68D7" w:rsidP="0012278F">
            <w:pPr>
              <w:spacing w:after="0"/>
              <w:rPr>
                <w:ins w:id="6376" w:author="Lavignotte Fabien" w:date="2013-01-30T15:14:00Z"/>
                <w:i/>
                <w:color w:val="548DD4"/>
                <w:sz w:val="16"/>
                <w:szCs w:val="16"/>
              </w:rPr>
            </w:pPr>
            <w:ins w:id="6377" w:author="Lavignotte Fabien" w:date="2013-01-30T15:14:00Z">
              <w:r>
                <w:rPr>
                  <w:i/>
                  <w:color w:val="548DD4"/>
                  <w:sz w:val="16"/>
                  <w:szCs w:val="16"/>
                </w:rPr>
                <w:t>NGEO-WEBC-VTC-0</w:t>
              </w:r>
            </w:ins>
            <w:ins w:id="6378" w:author="Lavignotte Fabien" w:date="2013-01-30T15:19:00Z">
              <w:r w:rsidR="0012278F">
                <w:rPr>
                  <w:i/>
                  <w:color w:val="548DD4"/>
                  <w:sz w:val="16"/>
                  <w:szCs w:val="16"/>
                </w:rPr>
                <w:t>224</w:t>
              </w:r>
            </w:ins>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ins w:id="6379" w:author="Lavignotte Fabien" w:date="2013-01-30T15:14:00Z"/>
                <w:b/>
                <w:color w:val="FFFFFF"/>
                <w:sz w:val="14"/>
                <w:szCs w:val="14"/>
              </w:rPr>
            </w:pPr>
            <w:ins w:id="6380" w:author="Lavignotte Fabien" w:date="2013-01-30T15:14:00Z">
              <w:r w:rsidRPr="00544FC8">
                <w:rPr>
                  <w:b/>
                  <w:color w:val="FFFFFF"/>
                  <w:sz w:val="14"/>
                  <w:szCs w:val="14"/>
                </w:rPr>
                <w:t>Test Title</w:t>
              </w:r>
            </w:ins>
          </w:p>
        </w:tc>
        <w:tc>
          <w:tcPr>
            <w:tcW w:w="3969" w:type="dxa"/>
            <w:tcBorders>
              <w:top w:val="single" w:sz="6" w:space="0" w:color="auto"/>
            </w:tcBorders>
            <w:shd w:val="clear" w:color="auto" w:fill="auto"/>
          </w:tcPr>
          <w:p w:rsidR="005C68D7" w:rsidRPr="00643EB9" w:rsidRDefault="0012278F" w:rsidP="00B27571">
            <w:pPr>
              <w:spacing w:after="0"/>
              <w:rPr>
                <w:ins w:id="6381" w:author="Lavignotte Fabien" w:date="2013-01-30T15:14:00Z"/>
                <w:i/>
                <w:color w:val="548DD4"/>
                <w:sz w:val="16"/>
                <w:szCs w:val="16"/>
                <w:u w:val="single"/>
                <w:lang w:val="en-US"/>
              </w:rPr>
            </w:pPr>
            <w:ins w:id="6382" w:author="Lavignotte Fabien" w:date="2013-01-30T15:19:00Z">
              <w:r>
                <w:t>Zone of interest: gazetteer</w:t>
              </w:r>
            </w:ins>
          </w:p>
        </w:tc>
      </w:tr>
      <w:tr w:rsidR="005C68D7" w:rsidRPr="00B17EAC" w:rsidTr="00B27571">
        <w:trPr>
          <w:trHeight w:val="388"/>
          <w:ins w:id="6383" w:author="Lavignotte Fabien" w:date="2013-01-30T15:14:00Z"/>
        </w:trPr>
        <w:tc>
          <w:tcPr>
            <w:tcW w:w="8613" w:type="dxa"/>
            <w:gridSpan w:val="5"/>
            <w:shd w:val="clear" w:color="auto" w:fill="A6A6A6"/>
          </w:tcPr>
          <w:p w:rsidR="005C68D7" w:rsidRPr="00544FC8" w:rsidRDefault="005C68D7" w:rsidP="00B27571">
            <w:pPr>
              <w:spacing w:after="0"/>
              <w:rPr>
                <w:ins w:id="6384" w:author="Lavignotte Fabien" w:date="2013-01-30T15:14:00Z"/>
                <w:b/>
                <w:sz w:val="14"/>
                <w:szCs w:val="14"/>
              </w:rPr>
            </w:pPr>
            <w:ins w:id="6385" w:author="Lavignotte Fabien" w:date="2013-01-30T15:14:00Z">
              <w:r>
                <w:rPr>
                  <w:b/>
                  <w:sz w:val="14"/>
                  <w:szCs w:val="14"/>
                </w:rPr>
                <w:t>Description and Objective</w:t>
              </w:r>
            </w:ins>
          </w:p>
        </w:tc>
      </w:tr>
      <w:tr w:rsidR="005C68D7" w:rsidRPr="008C4ACA" w:rsidTr="00B27571">
        <w:trPr>
          <w:trHeight w:val="113"/>
          <w:ins w:id="6386" w:author="Lavignotte Fabien" w:date="2013-01-30T15:14:00Z"/>
        </w:trPr>
        <w:tc>
          <w:tcPr>
            <w:tcW w:w="8613" w:type="dxa"/>
            <w:gridSpan w:val="5"/>
            <w:shd w:val="clear" w:color="auto" w:fill="auto"/>
          </w:tcPr>
          <w:p w:rsidR="005C68D7" w:rsidRPr="0056181B" w:rsidRDefault="005C68D7" w:rsidP="005C68D7">
            <w:pPr>
              <w:spacing w:after="0"/>
              <w:rPr>
                <w:ins w:id="6387" w:author="Lavignotte Fabien" w:date="2013-01-30T15:14:00Z"/>
                <w:i/>
                <w:color w:val="548DD4"/>
                <w:sz w:val="16"/>
                <w:szCs w:val="16"/>
                <w:lang w:val="en-US"/>
              </w:rPr>
            </w:pPr>
            <w:ins w:id="6388" w:author="Lavignotte Fabien" w:date="2013-01-30T15:14:00Z">
              <w:r w:rsidRPr="005E1E95">
                <w:rPr>
                  <w:i/>
                  <w:color w:val="548DD4"/>
                  <w:sz w:val="16"/>
                  <w:szCs w:val="16"/>
                  <w:lang w:val="en-US"/>
                </w:rPr>
                <w:t>The</w:t>
              </w:r>
              <w:r>
                <w:rPr>
                  <w:i/>
                  <w:color w:val="548DD4"/>
                  <w:sz w:val="16"/>
                  <w:szCs w:val="16"/>
                  <w:lang w:val="en-US"/>
                </w:rPr>
                <w:t xml:space="preserve"> design of this test deals with </w:t>
              </w:r>
            </w:ins>
            <w:ins w:id="6389" w:author="Lavignotte Fabien" w:date="2013-01-30T15:17:00Z">
              <w:r>
                <w:rPr>
                  <w:i/>
                  <w:color w:val="548DD4"/>
                  <w:sz w:val="16"/>
                  <w:szCs w:val="16"/>
                  <w:lang w:val="en-US"/>
                </w:rPr>
                <w:t>the use of a gazetteer to define the zone of interest.</w:t>
              </w:r>
            </w:ins>
          </w:p>
        </w:tc>
      </w:tr>
      <w:tr w:rsidR="005C68D7" w:rsidRPr="00B17EAC" w:rsidTr="00B27571">
        <w:trPr>
          <w:ins w:id="6390" w:author="Lavignotte Fabien" w:date="2013-01-30T15:14:00Z"/>
        </w:trPr>
        <w:tc>
          <w:tcPr>
            <w:tcW w:w="8613" w:type="dxa"/>
            <w:gridSpan w:val="5"/>
            <w:shd w:val="clear" w:color="auto" w:fill="A6A6A6"/>
          </w:tcPr>
          <w:p w:rsidR="005C68D7" w:rsidRPr="00544FC8" w:rsidRDefault="005C68D7" w:rsidP="00B27571">
            <w:pPr>
              <w:spacing w:after="0"/>
              <w:rPr>
                <w:ins w:id="6391" w:author="Lavignotte Fabien" w:date="2013-01-30T15:14:00Z"/>
                <w:sz w:val="14"/>
                <w:szCs w:val="14"/>
              </w:rPr>
            </w:pPr>
            <w:ins w:id="6392" w:author="Lavignotte Fabien" w:date="2013-01-30T15:14:00Z">
              <w:r w:rsidRPr="005D1206">
                <w:rPr>
                  <w:b/>
                  <w:sz w:val="14"/>
                  <w:szCs w:val="14"/>
                </w:rPr>
                <w:t>Inputs Specification</w:t>
              </w:r>
            </w:ins>
          </w:p>
        </w:tc>
      </w:tr>
      <w:tr w:rsidR="005C68D7" w:rsidRPr="008C4ACA" w:rsidTr="00B27571">
        <w:trPr>
          <w:ins w:id="6393" w:author="Lavignotte Fabien" w:date="2013-01-30T15:14:00Z"/>
        </w:trPr>
        <w:tc>
          <w:tcPr>
            <w:tcW w:w="8613" w:type="dxa"/>
            <w:gridSpan w:val="5"/>
            <w:shd w:val="clear" w:color="auto" w:fill="auto"/>
          </w:tcPr>
          <w:p w:rsidR="005C68D7" w:rsidRPr="004A7054" w:rsidRDefault="005C68D7" w:rsidP="00B27571">
            <w:pPr>
              <w:spacing w:after="0"/>
              <w:rPr>
                <w:ins w:id="6394" w:author="Lavignotte Fabien" w:date="2013-01-30T15:14:00Z"/>
                <w:lang w:val="en-US"/>
              </w:rPr>
            </w:pPr>
            <w:ins w:id="6395" w:author="Lavignotte Fabien" w:date="2013-01-30T15:14:00Z">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5C68D7" w:rsidRPr="00B17EAC" w:rsidTr="00B27571">
        <w:trPr>
          <w:ins w:id="6396" w:author="Lavignotte Fabien" w:date="2013-01-30T15:14:00Z"/>
        </w:trPr>
        <w:tc>
          <w:tcPr>
            <w:tcW w:w="8613" w:type="dxa"/>
            <w:gridSpan w:val="5"/>
            <w:shd w:val="clear" w:color="auto" w:fill="A6A6A6"/>
          </w:tcPr>
          <w:p w:rsidR="005C68D7" w:rsidRPr="00544FC8" w:rsidRDefault="005C68D7" w:rsidP="00B27571">
            <w:pPr>
              <w:spacing w:after="0"/>
              <w:rPr>
                <w:ins w:id="6397" w:author="Lavignotte Fabien" w:date="2013-01-30T15:14:00Z"/>
                <w:sz w:val="14"/>
                <w:szCs w:val="14"/>
              </w:rPr>
            </w:pPr>
            <w:ins w:id="6398" w:author="Lavignotte Fabien" w:date="2013-01-30T15:14:00Z">
              <w:r w:rsidRPr="005D1206">
                <w:rPr>
                  <w:b/>
                  <w:sz w:val="14"/>
                  <w:szCs w:val="14"/>
                </w:rPr>
                <w:t>Outputs Specification</w:t>
              </w:r>
            </w:ins>
          </w:p>
        </w:tc>
      </w:tr>
      <w:tr w:rsidR="005C68D7" w:rsidRPr="00B17EAC" w:rsidTr="00B27571">
        <w:trPr>
          <w:ins w:id="6399" w:author="Lavignotte Fabien" w:date="2013-01-30T15:14:00Z"/>
        </w:trPr>
        <w:tc>
          <w:tcPr>
            <w:tcW w:w="8613" w:type="dxa"/>
            <w:gridSpan w:val="5"/>
            <w:shd w:val="clear" w:color="auto" w:fill="auto"/>
          </w:tcPr>
          <w:p w:rsidR="005C68D7" w:rsidRPr="00544FC8" w:rsidRDefault="005C68D7" w:rsidP="00B27571">
            <w:pPr>
              <w:spacing w:after="0"/>
              <w:rPr>
                <w:ins w:id="6400" w:author="Lavignotte Fabien" w:date="2013-01-30T15:14:00Z"/>
              </w:rPr>
            </w:pPr>
            <w:ins w:id="6401" w:author="Lavignotte Fabien" w:date="2013-01-30T15:14:00Z">
              <w:r>
                <w:t>None</w:t>
              </w:r>
            </w:ins>
          </w:p>
        </w:tc>
      </w:tr>
      <w:tr w:rsidR="005C68D7" w:rsidRPr="00B17EAC" w:rsidTr="00B27571">
        <w:trPr>
          <w:ins w:id="6402" w:author="Lavignotte Fabien" w:date="2013-01-30T15:14:00Z"/>
        </w:trPr>
        <w:tc>
          <w:tcPr>
            <w:tcW w:w="8613" w:type="dxa"/>
            <w:gridSpan w:val="5"/>
            <w:shd w:val="clear" w:color="auto" w:fill="A6A6A6"/>
          </w:tcPr>
          <w:p w:rsidR="005C68D7" w:rsidRPr="00544FC8" w:rsidRDefault="005C68D7" w:rsidP="00B27571">
            <w:pPr>
              <w:spacing w:after="0"/>
              <w:rPr>
                <w:ins w:id="6403" w:author="Lavignotte Fabien" w:date="2013-01-30T15:14:00Z"/>
                <w:sz w:val="14"/>
                <w:szCs w:val="14"/>
              </w:rPr>
            </w:pPr>
            <w:ins w:id="6404" w:author="Lavignotte Fabien" w:date="2013-01-30T15:14:00Z">
              <w:r>
                <w:rPr>
                  <w:b/>
                  <w:sz w:val="14"/>
                  <w:szCs w:val="14"/>
                </w:rPr>
                <w:t>Environmental needs</w:t>
              </w:r>
            </w:ins>
          </w:p>
        </w:tc>
      </w:tr>
      <w:tr w:rsidR="005C68D7" w:rsidRPr="00B17EAC" w:rsidTr="00B27571">
        <w:trPr>
          <w:ins w:id="6405" w:author="Lavignotte Fabien" w:date="2013-01-30T15:14:00Z"/>
        </w:trPr>
        <w:tc>
          <w:tcPr>
            <w:tcW w:w="8613" w:type="dxa"/>
            <w:gridSpan w:val="5"/>
            <w:shd w:val="clear" w:color="auto" w:fill="auto"/>
          </w:tcPr>
          <w:p w:rsidR="005C68D7" w:rsidRPr="005E1E95" w:rsidRDefault="005C68D7" w:rsidP="00B27571">
            <w:pPr>
              <w:spacing w:after="0"/>
              <w:rPr>
                <w:ins w:id="6406" w:author="Lavignotte Fabien" w:date="2013-01-30T15:14:00Z"/>
                <w:lang w:val="en-US"/>
              </w:rPr>
            </w:pPr>
            <w:ins w:id="6407" w:author="Lavignotte Fabien" w:date="2013-01-30T15:1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5C68D7" w:rsidRPr="00B17EAC" w:rsidTr="00B27571">
        <w:trPr>
          <w:ins w:id="6408" w:author="Lavignotte Fabien" w:date="2013-01-30T15:14:00Z"/>
        </w:trPr>
        <w:tc>
          <w:tcPr>
            <w:tcW w:w="8613" w:type="dxa"/>
            <w:gridSpan w:val="5"/>
            <w:shd w:val="clear" w:color="auto" w:fill="A6A6A6"/>
          </w:tcPr>
          <w:p w:rsidR="005C68D7" w:rsidRPr="00544FC8" w:rsidRDefault="005C68D7" w:rsidP="00B27571">
            <w:pPr>
              <w:spacing w:after="0"/>
              <w:rPr>
                <w:ins w:id="6409" w:author="Lavignotte Fabien" w:date="2013-01-30T15:14:00Z"/>
                <w:sz w:val="14"/>
                <w:szCs w:val="14"/>
              </w:rPr>
            </w:pPr>
            <w:ins w:id="6410" w:author="Lavignotte Fabien" w:date="2013-01-30T15:14:00Z">
              <w:r w:rsidRPr="005D1206">
                <w:rPr>
                  <w:b/>
                  <w:sz w:val="14"/>
                  <w:szCs w:val="14"/>
                </w:rPr>
                <w:t>Constraints</w:t>
              </w:r>
            </w:ins>
          </w:p>
        </w:tc>
      </w:tr>
      <w:tr w:rsidR="005C68D7" w:rsidRPr="00B17EAC" w:rsidTr="00B27571">
        <w:trPr>
          <w:ins w:id="6411" w:author="Lavignotte Fabien" w:date="2013-01-30T15:14:00Z"/>
        </w:trPr>
        <w:tc>
          <w:tcPr>
            <w:tcW w:w="8613" w:type="dxa"/>
            <w:gridSpan w:val="5"/>
            <w:shd w:val="clear" w:color="auto" w:fill="auto"/>
          </w:tcPr>
          <w:p w:rsidR="005C68D7" w:rsidRPr="00544FC8" w:rsidRDefault="005C68D7" w:rsidP="00B27571">
            <w:pPr>
              <w:spacing w:after="0"/>
              <w:rPr>
                <w:ins w:id="6412" w:author="Lavignotte Fabien" w:date="2013-01-30T15:14:00Z"/>
              </w:rPr>
            </w:pPr>
          </w:p>
        </w:tc>
      </w:tr>
      <w:tr w:rsidR="005C68D7" w:rsidRPr="00B17EAC" w:rsidTr="00B27571">
        <w:trPr>
          <w:ins w:id="6413" w:author="Lavignotte Fabien" w:date="2013-01-30T15:14:00Z"/>
        </w:trPr>
        <w:tc>
          <w:tcPr>
            <w:tcW w:w="8613" w:type="dxa"/>
            <w:gridSpan w:val="5"/>
            <w:shd w:val="clear" w:color="auto" w:fill="A6A6A6"/>
          </w:tcPr>
          <w:p w:rsidR="005C68D7" w:rsidRPr="00544FC8" w:rsidRDefault="005C68D7" w:rsidP="00B27571">
            <w:pPr>
              <w:spacing w:after="0"/>
              <w:rPr>
                <w:ins w:id="6414" w:author="Lavignotte Fabien" w:date="2013-01-30T15:14:00Z"/>
                <w:sz w:val="14"/>
                <w:szCs w:val="14"/>
              </w:rPr>
            </w:pPr>
            <w:ins w:id="6415" w:author="Lavignotte Fabien" w:date="2013-01-30T15:14:00Z">
              <w:r w:rsidRPr="005D1206">
                <w:rPr>
                  <w:b/>
                  <w:sz w:val="14"/>
                  <w:szCs w:val="14"/>
                </w:rPr>
                <w:t>Dependencies</w:t>
              </w:r>
            </w:ins>
          </w:p>
        </w:tc>
      </w:tr>
      <w:tr w:rsidR="005C68D7" w:rsidRPr="004E5884" w:rsidTr="00B27571">
        <w:trPr>
          <w:ins w:id="6416" w:author="Lavignotte Fabien" w:date="2013-01-30T15:14:00Z"/>
        </w:trPr>
        <w:tc>
          <w:tcPr>
            <w:tcW w:w="8613" w:type="dxa"/>
            <w:gridSpan w:val="5"/>
            <w:shd w:val="clear" w:color="auto" w:fill="auto"/>
          </w:tcPr>
          <w:p w:rsidR="005C68D7" w:rsidRPr="00EF5642" w:rsidRDefault="005C68D7" w:rsidP="00B27571">
            <w:pPr>
              <w:spacing w:after="0"/>
              <w:rPr>
                <w:ins w:id="6417" w:author="Lavignotte Fabien" w:date="2013-01-30T15:14:00Z"/>
                <w:i/>
                <w:color w:val="548DD4"/>
                <w:sz w:val="18"/>
                <w:szCs w:val="18"/>
              </w:rPr>
            </w:pPr>
            <w:ins w:id="6418" w:author="Lavignotte Fabien" w:date="2013-01-30T15:14:00Z">
              <w:r>
                <w:rPr>
                  <w:i/>
                  <w:color w:val="548DD4"/>
                  <w:sz w:val="18"/>
                  <w:szCs w:val="18"/>
                </w:rPr>
                <w:t>NGEO-WEBC-VTC-003</w:t>
              </w:r>
              <w:r w:rsidRPr="00801651">
                <w:rPr>
                  <w:i/>
                  <w:color w:val="548DD4"/>
                  <w:sz w:val="18"/>
                  <w:szCs w:val="18"/>
                </w:rPr>
                <w:t>0</w:t>
              </w:r>
            </w:ins>
          </w:p>
        </w:tc>
      </w:tr>
      <w:tr w:rsidR="005C68D7" w:rsidRPr="00B17EAC" w:rsidTr="00B27571">
        <w:trPr>
          <w:ins w:id="6419" w:author="Lavignotte Fabien" w:date="2013-01-30T15:14:00Z"/>
        </w:trPr>
        <w:tc>
          <w:tcPr>
            <w:tcW w:w="8613" w:type="dxa"/>
            <w:gridSpan w:val="5"/>
            <w:shd w:val="clear" w:color="auto" w:fill="A6A6A6"/>
          </w:tcPr>
          <w:p w:rsidR="005C68D7" w:rsidRPr="00544FC8" w:rsidRDefault="005C68D7" w:rsidP="00B27571">
            <w:pPr>
              <w:spacing w:after="0"/>
              <w:rPr>
                <w:ins w:id="6420" w:author="Lavignotte Fabien" w:date="2013-01-30T15:14:00Z"/>
                <w:sz w:val="14"/>
                <w:szCs w:val="14"/>
              </w:rPr>
            </w:pPr>
            <w:ins w:id="6421" w:author="Lavignotte Fabien" w:date="2013-01-30T15:14:00Z">
              <w:r>
                <w:rPr>
                  <w:b/>
                  <w:sz w:val="14"/>
                  <w:szCs w:val="14"/>
                </w:rPr>
                <w:t>Pass/Fail Criteria</w:t>
              </w:r>
            </w:ins>
          </w:p>
        </w:tc>
      </w:tr>
      <w:tr w:rsidR="005C68D7" w:rsidRPr="00A44929" w:rsidTr="00B27571">
        <w:trPr>
          <w:trHeight w:val="258"/>
          <w:ins w:id="6422" w:author="Lavignotte Fabien" w:date="2013-01-30T15:1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ns w:id="6423" w:author="Lavignotte Fabien" w:date="2013-01-30T15:14:00Z"/>
                <w:i/>
                <w:color w:val="548DD4"/>
                <w:sz w:val="16"/>
                <w:szCs w:val="16"/>
                <w:lang w:val="en-GB"/>
              </w:rPr>
            </w:pPr>
            <w:ins w:id="6424" w:author="Lavignotte Fabien" w:date="2013-01-30T15:14:00Z">
              <w:r w:rsidRPr="009B26D3">
                <w:rPr>
                  <w:i/>
                  <w:color w:val="548DD4"/>
                  <w:sz w:val="16"/>
                  <w:szCs w:val="16"/>
                  <w:lang w:val="en-GB"/>
                </w:rPr>
                <w:t>NGEO-WEBC-PFC-0</w:t>
              </w:r>
            </w:ins>
            <w:ins w:id="6425" w:author="Lavignotte Fabien" w:date="2013-01-30T15:17:00Z">
              <w:r>
                <w:rPr>
                  <w:i/>
                  <w:color w:val="548DD4"/>
                  <w:sz w:val="16"/>
                  <w:szCs w:val="16"/>
                  <w:lang w:val="en-GB"/>
                </w:rPr>
                <w:t>224</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ins w:id="6426" w:author="Lavignotte Fabien" w:date="2013-01-30T15:14:00Z"/>
                <w:color w:val="548DD4"/>
                <w:lang w:val="en-GB"/>
              </w:rPr>
            </w:pPr>
            <w:ins w:id="6427" w:author="Lavignotte Fabien" w:date="2013-01-30T15:17:00Z">
              <w:r>
                <w:rPr>
                  <w:color w:val="548DD4"/>
                  <w:lang w:val="en-GB"/>
                </w:rPr>
                <w:t>A region is used from the gazetteer as zone of interest.</w:t>
              </w:r>
            </w:ins>
          </w:p>
        </w:tc>
      </w:tr>
      <w:tr w:rsidR="0075409B" w:rsidRPr="00A44929" w:rsidTr="00B27571">
        <w:trPr>
          <w:trHeight w:val="258"/>
          <w:ins w:id="6428" w:author="Lavignotte Fabien" w:date="2013-01-30T15:33: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75409B" w:rsidRPr="009B26D3" w:rsidRDefault="0075409B" w:rsidP="0075409B">
            <w:pPr>
              <w:spacing w:after="0"/>
              <w:rPr>
                <w:ins w:id="6429" w:author="Lavignotte Fabien" w:date="2013-01-30T15:33:00Z"/>
                <w:i/>
                <w:color w:val="548DD4"/>
                <w:sz w:val="16"/>
                <w:szCs w:val="16"/>
                <w:lang w:val="en-GB"/>
              </w:rPr>
            </w:pPr>
            <w:ins w:id="6430" w:author="Lavignotte Fabien" w:date="2013-01-30T15:33:00Z">
              <w:r w:rsidRPr="009B26D3">
                <w:rPr>
                  <w:i/>
                  <w:color w:val="548DD4"/>
                  <w:sz w:val="16"/>
                  <w:szCs w:val="16"/>
                  <w:lang w:val="en-GB"/>
                </w:rPr>
                <w:t>NGEO-WEBC-PFC-0</w:t>
              </w:r>
              <w:r>
                <w:rPr>
                  <w:i/>
                  <w:color w:val="548DD4"/>
                  <w:sz w:val="16"/>
                  <w:szCs w:val="16"/>
                  <w:lang w:val="en-GB"/>
                </w:rPr>
                <w:t>225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75409B" w:rsidRDefault="0075409B" w:rsidP="0075409B">
            <w:pPr>
              <w:spacing w:after="0"/>
              <w:rPr>
                <w:ins w:id="6431" w:author="Lavignotte Fabien" w:date="2013-01-30T15:33:00Z"/>
                <w:color w:val="548DD4"/>
                <w:lang w:val="en-GB"/>
              </w:rPr>
            </w:pPr>
            <w:ins w:id="6432" w:author="Lavignotte Fabien" w:date="2013-01-30T15:33:00Z">
              <w:r>
                <w:rPr>
                  <w:color w:val="548DD4"/>
                  <w:lang w:val="en-GB"/>
                </w:rPr>
                <w:t>An invalid location is given to the gazettee</w:t>
              </w:r>
              <w:r w:rsidR="00E35175">
                <w:rPr>
                  <w:color w:val="548DD4"/>
                  <w:lang w:val="en-GB"/>
                </w:rPr>
                <w:t>r</w:t>
              </w:r>
              <w:r>
                <w:rPr>
                  <w:color w:val="548DD4"/>
                  <w:lang w:val="en-GB"/>
                </w:rPr>
                <w:t>.</w:t>
              </w:r>
            </w:ins>
          </w:p>
        </w:tc>
      </w:tr>
    </w:tbl>
    <w:p w:rsidR="005C68D7" w:rsidRPr="000202B0" w:rsidRDefault="005C68D7" w:rsidP="005C68D7">
      <w:pPr>
        <w:pStyle w:val="Titre3"/>
        <w:rPr>
          <w:ins w:id="6433" w:author="Lavignotte Fabien" w:date="2013-01-30T15:14:00Z"/>
        </w:rPr>
      </w:pPr>
      <w:bookmarkStart w:id="6434" w:name="_Toc348082211"/>
      <w:ins w:id="6435" w:author="Lavignotte Fabien" w:date="2013-01-30T15:14:00Z">
        <w:r>
          <w:lastRenderedPageBreak/>
          <w:t>NGEO-WEBC-VTC-0</w:t>
        </w:r>
      </w:ins>
      <w:ins w:id="6436" w:author="Lavignotte Fabien" w:date="2013-01-30T15:17:00Z">
        <w:r>
          <w:t>228</w:t>
        </w:r>
      </w:ins>
      <w:ins w:id="6437" w:author="Lavignotte Fabien" w:date="2013-01-30T15:14:00Z">
        <w:r w:rsidRPr="000202B0">
          <w:t>:</w:t>
        </w:r>
        <w:r>
          <w:t xml:space="preserve"> </w:t>
        </w:r>
      </w:ins>
      <w:ins w:id="6438" w:author="Lavignotte Fabien" w:date="2013-01-30T15:18:00Z">
        <w:r>
          <w:t>Zone of interest: Manual polygon</w:t>
        </w:r>
      </w:ins>
      <w:bookmarkEnd w:id="643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5C68D7" w:rsidRPr="008C4ACA" w:rsidTr="00B27571">
        <w:trPr>
          <w:ins w:id="6439" w:author="Lavignotte Fabien" w:date="2013-01-30T15:14:00Z"/>
        </w:trPr>
        <w:tc>
          <w:tcPr>
            <w:tcW w:w="8613" w:type="dxa"/>
            <w:gridSpan w:val="5"/>
            <w:tcBorders>
              <w:top w:val="single" w:sz="2" w:space="0" w:color="auto"/>
              <w:bottom w:val="single" w:sz="6" w:space="0" w:color="auto"/>
            </w:tcBorders>
            <w:shd w:val="clear" w:color="auto" w:fill="548DD4" w:themeFill="text2" w:themeFillTint="99"/>
          </w:tcPr>
          <w:p w:rsidR="005C68D7" w:rsidRPr="0056181B" w:rsidRDefault="005C68D7" w:rsidP="00B27571">
            <w:pPr>
              <w:spacing w:after="0"/>
              <w:jc w:val="center"/>
              <w:rPr>
                <w:ins w:id="6440" w:author="Lavignotte Fabien" w:date="2013-01-30T15:14:00Z"/>
                <w:b/>
                <w:i/>
                <w:color w:val="FFFFFF"/>
                <w:szCs w:val="18"/>
                <w:lang w:val="en-US"/>
              </w:rPr>
            </w:pPr>
            <w:ins w:id="6441" w:author="Lavignotte Fabien" w:date="2013-01-30T15:14:00Z">
              <w:r>
                <w:rPr>
                  <w:b/>
                  <w:i/>
                  <w:color w:val="FFFFFF"/>
                  <w:szCs w:val="18"/>
                  <w:lang w:val="en-US"/>
                </w:rPr>
                <w:t>NGEO VALIDATION TEST  CASE</w:t>
              </w:r>
            </w:ins>
          </w:p>
        </w:tc>
      </w:tr>
      <w:tr w:rsidR="005C68D7" w:rsidRPr="008C4ACA" w:rsidTr="00B27571">
        <w:trPr>
          <w:ins w:id="6442" w:author="Lavignotte Fabien" w:date="2013-01-30T15:14:00Z"/>
        </w:trPr>
        <w:tc>
          <w:tcPr>
            <w:tcW w:w="1607" w:type="dxa"/>
            <w:tcBorders>
              <w:top w:val="single" w:sz="6" w:space="0" w:color="auto"/>
            </w:tcBorders>
            <w:shd w:val="clear" w:color="auto" w:fill="548DD4" w:themeFill="text2" w:themeFillTint="99"/>
          </w:tcPr>
          <w:p w:rsidR="005C68D7" w:rsidRPr="00544FC8" w:rsidRDefault="005C68D7" w:rsidP="00B27571">
            <w:pPr>
              <w:spacing w:after="0"/>
              <w:jc w:val="center"/>
              <w:rPr>
                <w:ins w:id="6443" w:author="Lavignotte Fabien" w:date="2013-01-30T15:14:00Z"/>
                <w:b/>
                <w:color w:val="FFFFFF"/>
                <w:sz w:val="14"/>
                <w:szCs w:val="14"/>
              </w:rPr>
            </w:pPr>
            <w:ins w:id="6444" w:author="Lavignotte Fabien" w:date="2013-01-30T15:14:00Z">
              <w:r w:rsidRPr="00544FC8">
                <w:rPr>
                  <w:b/>
                  <w:color w:val="FFFFFF"/>
                  <w:sz w:val="14"/>
                  <w:szCs w:val="14"/>
                </w:rPr>
                <w:t>Test Identifier</w:t>
              </w:r>
            </w:ins>
          </w:p>
        </w:tc>
        <w:tc>
          <w:tcPr>
            <w:tcW w:w="1903" w:type="dxa"/>
            <w:gridSpan w:val="2"/>
            <w:tcBorders>
              <w:top w:val="single" w:sz="6" w:space="0" w:color="auto"/>
            </w:tcBorders>
            <w:shd w:val="clear" w:color="auto" w:fill="auto"/>
          </w:tcPr>
          <w:p w:rsidR="005C68D7" w:rsidRPr="00544FC8" w:rsidRDefault="005C68D7" w:rsidP="0012278F">
            <w:pPr>
              <w:spacing w:after="0"/>
              <w:rPr>
                <w:ins w:id="6445" w:author="Lavignotte Fabien" w:date="2013-01-30T15:14:00Z"/>
                <w:i/>
                <w:color w:val="548DD4"/>
                <w:sz w:val="16"/>
                <w:szCs w:val="16"/>
              </w:rPr>
            </w:pPr>
            <w:ins w:id="6446" w:author="Lavignotte Fabien" w:date="2013-01-30T15:14:00Z">
              <w:r>
                <w:rPr>
                  <w:i/>
                  <w:color w:val="548DD4"/>
                  <w:sz w:val="16"/>
                  <w:szCs w:val="16"/>
                </w:rPr>
                <w:t>NGEO-WEBC-VTC-0</w:t>
              </w:r>
            </w:ins>
            <w:ins w:id="6447" w:author="Lavignotte Fabien" w:date="2013-01-30T15:19:00Z">
              <w:r w:rsidR="0012278F">
                <w:rPr>
                  <w:i/>
                  <w:color w:val="548DD4"/>
                  <w:sz w:val="16"/>
                  <w:szCs w:val="16"/>
                </w:rPr>
                <w:t>228</w:t>
              </w:r>
            </w:ins>
          </w:p>
        </w:tc>
        <w:tc>
          <w:tcPr>
            <w:tcW w:w="1134" w:type="dxa"/>
            <w:tcBorders>
              <w:top w:val="single" w:sz="6" w:space="0" w:color="auto"/>
            </w:tcBorders>
            <w:shd w:val="clear" w:color="auto" w:fill="548DD4" w:themeFill="text2" w:themeFillTint="99"/>
          </w:tcPr>
          <w:p w:rsidR="005C68D7" w:rsidRPr="00544FC8" w:rsidRDefault="005C68D7" w:rsidP="00B27571">
            <w:pPr>
              <w:spacing w:after="0"/>
              <w:jc w:val="center"/>
              <w:rPr>
                <w:ins w:id="6448" w:author="Lavignotte Fabien" w:date="2013-01-30T15:14:00Z"/>
                <w:b/>
                <w:color w:val="FFFFFF"/>
                <w:sz w:val="14"/>
                <w:szCs w:val="14"/>
              </w:rPr>
            </w:pPr>
            <w:ins w:id="6449" w:author="Lavignotte Fabien" w:date="2013-01-30T15:14:00Z">
              <w:r w:rsidRPr="00544FC8">
                <w:rPr>
                  <w:b/>
                  <w:color w:val="FFFFFF"/>
                  <w:sz w:val="14"/>
                  <w:szCs w:val="14"/>
                </w:rPr>
                <w:t>Test Title</w:t>
              </w:r>
            </w:ins>
          </w:p>
        </w:tc>
        <w:tc>
          <w:tcPr>
            <w:tcW w:w="3969" w:type="dxa"/>
            <w:tcBorders>
              <w:top w:val="single" w:sz="6" w:space="0" w:color="auto"/>
            </w:tcBorders>
            <w:shd w:val="clear" w:color="auto" w:fill="auto"/>
          </w:tcPr>
          <w:p w:rsidR="005C68D7" w:rsidRPr="00643EB9" w:rsidRDefault="0012278F" w:rsidP="00B27571">
            <w:pPr>
              <w:spacing w:after="0"/>
              <w:rPr>
                <w:ins w:id="6450" w:author="Lavignotte Fabien" w:date="2013-01-30T15:14:00Z"/>
                <w:i/>
                <w:color w:val="548DD4"/>
                <w:sz w:val="16"/>
                <w:szCs w:val="16"/>
                <w:u w:val="single"/>
                <w:lang w:val="en-US"/>
              </w:rPr>
            </w:pPr>
            <w:ins w:id="6451" w:author="Lavignotte Fabien" w:date="2013-01-30T15:19:00Z">
              <w:r>
                <w:t>Zone of interest: Manual polygon</w:t>
              </w:r>
            </w:ins>
          </w:p>
        </w:tc>
      </w:tr>
      <w:tr w:rsidR="005C68D7" w:rsidRPr="00B17EAC" w:rsidTr="00B27571">
        <w:trPr>
          <w:trHeight w:val="388"/>
          <w:ins w:id="6452" w:author="Lavignotte Fabien" w:date="2013-01-30T15:14:00Z"/>
        </w:trPr>
        <w:tc>
          <w:tcPr>
            <w:tcW w:w="8613" w:type="dxa"/>
            <w:gridSpan w:val="5"/>
            <w:shd w:val="clear" w:color="auto" w:fill="A6A6A6"/>
          </w:tcPr>
          <w:p w:rsidR="005C68D7" w:rsidRPr="00544FC8" w:rsidRDefault="005C68D7" w:rsidP="00B27571">
            <w:pPr>
              <w:spacing w:after="0"/>
              <w:rPr>
                <w:ins w:id="6453" w:author="Lavignotte Fabien" w:date="2013-01-30T15:14:00Z"/>
                <w:b/>
                <w:sz w:val="14"/>
                <w:szCs w:val="14"/>
              </w:rPr>
            </w:pPr>
            <w:ins w:id="6454" w:author="Lavignotte Fabien" w:date="2013-01-30T15:14:00Z">
              <w:r>
                <w:rPr>
                  <w:b/>
                  <w:sz w:val="14"/>
                  <w:szCs w:val="14"/>
                </w:rPr>
                <w:t>Description and Objective</w:t>
              </w:r>
            </w:ins>
          </w:p>
        </w:tc>
      </w:tr>
      <w:tr w:rsidR="005C68D7" w:rsidRPr="008C4ACA" w:rsidTr="00B27571">
        <w:trPr>
          <w:trHeight w:val="113"/>
          <w:ins w:id="6455" w:author="Lavignotte Fabien" w:date="2013-01-30T15:14:00Z"/>
        </w:trPr>
        <w:tc>
          <w:tcPr>
            <w:tcW w:w="8613" w:type="dxa"/>
            <w:gridSpan w:val="5"/>
            <w:shd w:val="clear" w:color="auto" w:fill="auto"/>
          </w:tcPr>
          <w:p w:rsidR="005C68D7" w:rsidRPr="0056181B" w:rsidRDefault="005C68D7" w:rsidP="005C68D7">
            <w:pPr>
              <w:spacing w:after="0"/>
              <w:rPr>
                <w:ins w:id="6456" w:author="Lavignotte Fabien" w:date="2013-01-30T15:14:00Z"/>
                <w:i/>
                <w:color w:val="548DD4"/>
                <w:sz w:val="16"/>
                <w:szCs w:val="16"/>
                <w:lang w:val="en-US"/>
              </w:rPr>
            </w:pPr>
            <w:ins w:id="6457" w:author="Lavignotte Fabien" w:date="2013-01-30T15:14:00Z">
              <w:r w:rsidRPr="005E1E95">
                <w:rPr>
                  <w:i/>
                  <w:color w:val="548DD4"/>
                  <w:sz w:val="16"/>
                  <w:szCs w:val="16"/>
                  <w:lang w:val="en-US"/>
                </w:rPr>
                <w:t>The</w:t>
              </w:r>
              <w:r>
                <w:rPr>
                  <w:i/>
                  <w:color w:val="548DD4"/>
                  <w:sz w:val="16"/>
                  <w:szCs w:val="16"/>
                  <w:lang w:val="en-US"/>
                </w:rPr>
                <w:t xml:space="preserve"> design of this test deals with </w:t>
              </w:r>
            </w:ins>
            <w:ins w:id="6458" w:author="Lavignotte Fabien" w:date="2013-01-30T15:18:00Z">
              <w:r>
                <w:rPr>
                  <w:i/>
                  <w:color w:val="548DD4"/>
                  <w:sz w:val="16"/>
                  <w:szCs w:val="16"/>
                  <w:lang w:val="en-US"/>
                </w:rPr>
                <w:t>entering manually the polygon coordinates.</w:t>
              </w:r>
            </w:ins>
          </w:p>
        </w:tc>
      </w:tr>
      <w:tr w:rsidR="005C68D7" w:rsidRPr="00B17EAC" w:rsidTr="00B27571">
        <w:trPr>
          <w:ins w:id="6459" w:author="Lavignotte Fabien" w:date="2013-01-30T15:14:00Z"/>
        </w:trPr>
        <w:tc>
          <w:tcPr>
            <w:tcW w:w="8613" w:type="dxa"/>
            <w:gridSpan w:val="5"/>
            <w:shd w:val="clear" w:color="auto" w:fill="A6A6A6"/>
          </w:tcPr>
          <w:p w:rsidR="005C68D7" w:rsidRPr="00544FC8" w:rsidRDefault="005C68D7" w:rsidP="00B27571">
            <w:pPr>
              <w:spacing w:after="0"/>
              <w:rPr>
                <w:ins w:id="6460" w:author="Lavignotte Fabien" w:date="2013-01-30T15:14:00Z"/>
                <w:sz w:val="14"/>
                <w:szCs w:val="14"/>
              </w:rPr>
            </w:pPr>
            <w:ins w:id="6461" w:author="Lavignotte Fabien" w:date="2013-01-30T15:14:00Z">
              <w:r w:rsidRPr="005D1206">
                <w:rPr>
                  <w:b/>
                  <w:sz w:val="14"/>
                  <w:szCs w:val="14"/>
                </w:rPr>
                <w:t>Inputs Specification</w:t>
              </w:r>
            </w:ins>
          </w:p>
        </w:tc>
      </w:tr>
      <w:tr w:rsidR="005C68D7" w:rsidRPr="008C4ACA" w:rsidTr="00B27571">
        <w:trPr>
          <w:ins w:id="6462" w:author="Lavignotte Fabien" w:date="2013-01-30T15:14:00Z"/>
        </w:trPr>
        <w:tc>
          <w:tcPr>
            <w:tcW w:w="8613" w:type="dxa"/>
            <w:gridSpan w:val="5"/>
            <w:shd w:val="clear" w:color="auto" w:fill="auto"/>
          </w:tcPr>
          <w:p w:rsidR="005C68D7" w:rsidRPr="004A7054" w:rsidRDefault="005C68D7" w:rsidP="00B27571">
            <w:pPr>
              <w:spacing w:after="0"/>
              <w:rPr>
                <w:ins w:id="6463" w:author="Lavignotte Fabien" w:date="2013-01-30T15:14:00Z"/>
                <w:lang w:val="en-US"/>
              </w:rPr>
            </w:pPr>
            <w:ins w:id="6464" w:author="Lavignotte Fabien" w:date="2013-01-30T15:14:00Z">
              <w:r w:rsidRPr="00180929">
                <w:rPr>
                  <w:lang w:val="en-US"/>
                </w:rPr>
                <w:t>NGEO-WEBC-VTC-00</w:t>
              </w:r>
              <w:r>
                <w:rPr>
                  <w:lang w:val="en-US"/>
                </w:rPr>
                <w:t>3</w:t>
              </w:r>
              <w:r w:rsidRPr="00180929">
                <w:rPr>
                  <w:lang w:val="en-US"/>
                </w:rPr>
                <w:t>0</w:t>
              </w:r>
              <w:r>
                <w:rPr>
                  <w:lang w:val="en-US"/>
                </w:rPr>
                <w:t xml:space="preserve"> </w:t>
              </w:r>
              <w:r w:rsidRPr="00180929">
                <w:rPr>
                  <w:lang w:val="en-US"/>
                </w:rPr>
                <w:t>has already been fulfilled</w:t>
              </w:r>
              <w:r>
                <w:rPr>
                  <w:lang w:val="en-US"/>
                </w:rPr>
                <w:t>: a simple search has been formulated</w:t>
              </w:r>
            </w:ins>
          </w:p>
        </w:tc>
      </w:tr>
      <w:tr w:rsidR="005C68D7" w:rsidRPr="00B17EAC" w:rsidTr="00B27571">
        <w:trPr>
          <w:ins w:id="6465" w:author="Lavignotte Fabien" w:date="2013-01-30T15:14:00Z"/>
        </w:trPr>
        <w:tc>
          <w:tcPr>
            <w:tcW w:w="8613" w:type="dxa"/>
            <w:gridSpan w:val="5"/>
            <w:shd w:val="clear" w:color="auto" w:fill="A6A6A6"/>
          </w:tcPr>
          <w:p w:rsidR="005C68D7" w:rsidRPr="00544FC8" w:rsidRDefault="005C68D7" w:rsidP="00B27571">
            <w:pPr>
              <w:spacing w:after="0"/>
              <w:rPr>
                <w:ins w:id="6466" w:author="Lavignotte Fabien" w:date="2013-01-30T15:14:00Z"/>
                <w:sz w:val="14"/>
                <w:szCs w:val="14"/>
              </w:rPr>
            </w:pPr>
            <w:ins w:id="6467" w:author="Lavignotte Fabien" w:date="2013-01-30T15:14:00Z">
              <w:r w:rsidRPr="005D1206">
                <w:rPr>
                  <w:b/>
                  <w:sz w:val="14"/>
                  <w:szCs w:val="14"/>
                </w:rPr>
                <w:t>Outputs Specification</w:t>
              </w:r>
            </w:ins>
          </w:p>
        </w:tc>
      </w:tr>
      <w:tr w:rsidR="005C68D7" w:rsidRPr="00B17EAC" w:rsidTr="00B27571">
        <w:trPr>
          <w:ins w:id="6468" w:author="Lavignotte Fabien" w:date="2013-01-30T15:14:00Z"/>
        </w:trPr>
        <w:tc>
          <w:tcPr>
            <w:tcW w:w="8613" w:type="dxa"/>
            <w:gridSpan w:val="5"/>
            <w:shd w:val="clear" w:color="auto" w:fill="auto"/>
          </w:tcPr>
          <w:p w:rsidR="005C68D7" w:rsidRPr="00544FC8" w:rsidRDefault="005C68D7" w:rsidP="00B27571">
            <w:pPr>
              <w:spacing w:after="0"/>
              <w:rPr>
                <w:ins w:id="6469" w:author="Lavignotte Fabien" w:date="2013-01-30T15:14:00Z"/>
              </w:rPr>
            </w:pPr>
            <w:ins w:id="6470" w:author="Lavignotte Fabien" w:date="2013-01-30T15:14:00Z">
              <w:r>
                <w:t>None</w:t>
              </w:r>
            </w:ins>
          </w:p>
        </w:tc>
      </w:tr>
      <w:tr w:rsidR="005C68D7" w:rsidRPr="00B17EAC" w:rsidTr="00B27571">
        <w:trPr>
          <w:ins w:id="6471" w:author="Lavignotte Fabien" w:date="2013-01-30T15:14:00Z"/>
        </w:trPr>
        <w:tc>
          <w:tcPr>
            <w:tcW w:w="8613" w:type="dxa"/>
            <w:gridSpan w:val="5"/>
            <w:shd w:val="clear" w:color="auto" w:fill="A6A6A6"/>
          </w:tcPr>
          <w:p w:rsidR="005C68D7" w:rsidRPr="00544FC8" w:rsidRDefault="005C68D7" w:rsidP="00B27571">
            <w:pPr>
              <w:spacing w:after="0"/>
              <w:rPr>
                <w:ins w:id="6472" w:author="Lavignotte Fabien" w:date="2013-01-30T15:14:00Z"/>
                <w:sz w:val="14"/>
                <w:szCs w:val="14"/>
              </w:rPr>
            </w:pPr>
            <w:ins w:id="6473" w:author="Lavignotte Fabien" w:date="2013-01-30T15:14:00Z">
              <w:r>
                <w:rPr>
                  <w:b/>
                  <w:sz w:val="14"/>
                  <w:szCs w:val="14"/>
                </w:rPr>
                <w:t>Environmental needs</w:t>
              </w:r>
            </w:ins>
          </w:p>
        </w:tc>
      </w:tr>
      <w:tr w:rsidR="005C68D7" w:rsidRPr="00B17EAC" w:rsidTr="00B27571">
        <w:trPr>
          <w:ins w:id="6474" w:author="Lavignotte Fabien" w:date="2013-01-30T15:14:00Z"/>
        </w:trPr>
        <w:tc>
          <w:tcPr>
            <w:tcW w:w="8613" w:type="dxa"/>
            <w:gridSpan w:val="5"/>
            <w:shd w:val="clear" w:color="auto" w:fill="auto"/>
          </w:tcPr>
          <w:p w:rsidR="005C68D7" w:rsidRPr="005E1E95" w:rsidRDefault="005C68D7" w:rsidP="00B27571">
            <w:pPr>
              <w:spacing w:after="0"/>
              <w:rPr>
                <w:ins w:id="6475" w:author="Lavignotte Fabien" w:date="2013-01-30T15:14:00Z"/>
                <w:lang w:val="en-US"/>
              </w:rPr>
            </w:pPr>
            <w:ins w:id="6476" w:author="Lavignotte Fabien" w:date="2013-01-30T15:14:00Z">
              <w:r>
                <w:rPr>
                  <w:lang w:val="en-US"/>
                </w:rPr>
                <w:t xml:space="preserve">Same needs than </w:t>
              </w:r>
              <w:r w:rsidRPr="00801651">
                <w:rPr>
                  <w:i/>
                  <w:color w:val="548DD4"/>
                  <w:sz w:val="18"/>
                  <w:szCs w:val="18"/>
                </w:rPr>
                <w:t>NGEO-WEBC-VTC-00</w:t>
              </w:r>
              <w:r>
                <w:rPr>
                  <w:i/>
                  <w:color w:val="548DD4"/>
                  <w:sz w:val="18"/>
                  <w:szCs w:val="18"/>
                </w:rPr>
                <w:t>3</w:t>
              </w:r>
              <w:r w:rsidRPr="00801651">
                <w:rPr>
                  <w:i/>
                  <w:color w:val="548DD4"/>
                  <w:sz w:val="18"/>
                  <w:szCs w:val="18"/>
                </w:rPr>
                <w:t>0</w:t>
              </w:r>
              <w:r>
                <w:rPr>
                  <w:i/>
                  <w:color w:val="548DD4"/>
                  <w:sz w:val="18"/>
                  <w:szCs w:val="18"/>
                </w:rPr>
                <w:t>.</w:t>
              </w:r>
            </w:ins>
          </w:p>
        </w:tc>
      </w:tr>
      <w:tr w:rsidR="005C68D7" w:rsidRPr="00B17EAC" w:rsidTr="00B27571">
        <w:trPr>
          <w:ins w:id="6477" w:author="Lavignotte Fabien" w:date="2013-01-30T15:14:00Z"/>
        </w:trPr>
        <w:tc>
          <w:tcPr>
            <w:tcW w:w="8613" w:type="dxa"/>
            <w:gridSpan w:val="5"/>
            <w:shd w:val="clear" w:color="auto" w:fill="A6A6A6"/>
          </w:tcPr>
          <w:p w:rsidR="005C68D7" w:rsidRPr="00544FC8" w:rsidRDefault="005C68D7" w:rsidP="00B27571">
            <w:pPr>
              <w:spacing w:after="0"/>
              <w:rPr>
                <w:ins w:id="6478" w:author="Lavignotte Fabien" w:date="2013-01-30T15:14:00Z"/>
                <w:sz w:val="14"/>
                <w:szCs w:val="14"/>
              </w:rPr>
            </w:pPr>
            <w:ins w:id="6479" w:author="Lavignotte Fabien" w:date="2013-01-30T15:14:00Z">
              <w:r w:rsidRPr="005D1206">
                <w:rPr>
                  <w:b/>
                  <w:sz w:val="14"/>
                  <w:szCs w:val="14"/>
                </w:rPr>
                <w:t>Constraints</w:t>
              </w:r>
            </w:ins>
          </w:p>
        </w:tc>
      </w:tr>
      <w:tr w:rsidR="005C68D7" w:rsidRPr="00B17EAC" w:rsidTr="00B27571">
        <w:trPr>
          <w:ins w:id="6480" w:author="Lavignotte Fabien" w:date="2013-01-30T15:14:00Z"/>
        </w:trPr>
        <w:tc>
          <w:tcPr>
            <w:tcW w:w="8613" w:type="dxa"/>
            <w:gridSpan w:val="5"/>
            <w:shd w:val="clear" w:color="auto" w:fill="auto"/>
          </w:tcPr>
          <w:p w:rsidR="005C68D7" w:rsidRPr="00544FC8" w:rsidRDefault="005C68D7" w:rsidP="00B27571">
            <w:pPr>
              <w:spacing w:after="0"/>
              <w:rPr>
                <w:ins w:id="6481" w:author="Lavignotte Fabien" w:date="2013-01-30T15:14:00Z"/>
              </w:rPr>
            </w:pPr>
          </w:p>
        </w:tc>
      </w:tr>
      <w:tr w:rsidR="005C68D7" w:rsidRPr="00B17EAC" w:rsidTr="00B27571">
        <w:trPr>
          <w:ins w:id="6482" w:author="Lavignotte Fabien" w:date="2013-01-30T15:14:00Z"/>
        </w:trPr>
        <w:tc>
          <w:tcPr>
            <w:tcW w:w="8613" w:type="dxa"/>
            <w:gridSpan w:val="5"/>
            <w:shd w:val="clear" w:color="auto" w:fill="A6A6A6"/>
          </w:tcPr>
          <w:p w:rsidR="005C68D7" w:rsidRPr="00544FC8" w:rsidRDefault="005C68D7" w:rsidP="00B27571">
            <w:pPr>
              <w:spacing w:after="0"/>
              <w:rPr>
                <w:ins w:id="6483" w:author="Lavignotte Fabien" w:date="2013-01-30T15:14:00Z"/>
                <w:sz w:val="14"/>
                <w:szCs w:val="14"/>
              </w:rPr>
            </w:pPr>
            <w:ins w:id="6484" w:author="Lavignotte Fabien" w:date="2013-01-30T15:14:00Z">
              <w:r w:rsidRPr="005D1206">
                <w:rPr>
                  <w:b/>
                  <w:sz w:val="14"/>
                  <w:szCs w:val="14"/>
                </w:rPr>
                <w:t>Dependencies</w:t>
              </w:r>
            </w:ins>
          </w:p>
        </w:tc>
      </w:tr>
      <w:tr w:rsidR="005C68D7" w:rsidRPr="004E5884" w:rsidTr="00B27571">
        <w:trPr>
          <w:ins w:id="6485" w:author="Lavignotte Fabien" w:date="2013-01-30T15:14:00Z"/>
        </w:trPr>
        <w:tc>
          <w:tcPr>
            <w:tcW w:w="8613" w:type="dxa"/>
            <w:gridSpan w:val="5"/>
            <w:shd w:val="clear" w:color="auto" w:fill="auto"/>
          </w:tcPr>
          <w:p w:rsidR="005C68D7" w:rsidRPr="00EF5642" w:rsidRDefault="005C68D7" w:rsidP="00B27571">
            <w:pPr>
              <w:spacing w:after="0"/>
              <w:rPr>
                <w:ins w:id="6486" w:author="Lavignotte Fabien" w:date="2013-01-30T15:14:00Z"/>
                <w:i/>
                <w:color w:val="548DD4"/>
                <w:sz w:val="18"/>
                <w:szCs w:val="18"/>
              </w:rPr>
            </w:pPr>
            <w:ins w:id="6487" w:author="Lavignotte Fabien" w:date="2013-01-30T15:14:00Z">
              <w:r>
                <w:rPr>
                  <w:i/>
                  <w:color w:val="548DD4"/>
                  <w:sz w:val="18"/>
                  <w:szCs w:val="18"/>
                </w:rPr>
                <w:t>NGEO-WEBC-VTC-003</w:t>
              </w:r>
              <w:r w:rsidRPr="00801651">
                <w:rPr>
                  <w:i/>
                  <w:color w:val="548DD4"/>
                  <w:sz w:val="18"/>
                  <w:szCs w:val="18"/>
                </w:rPr>
                <w:t>0</w:t>
              </w:r>
            </w:ins>
          </w:p>
        </w:tc>
      </w:tr>
      <w:tr w:rsidR="005C68D7" w:rsidRPr="00B17EAC" w:rsidTr="00B27571">
        <w:trPr>
          <w:ins w:id="6488" w:author="Lavignotte Fabien" w:date="2013-01-30T15:14:00Z"/>
        </w:trPr>
        <w:tc>
          <w:tcPr>
            <w:tcW w:w="8613" w:type="dxa"/>
            <w:gridSpan w:val="5"/>
            <w:shd w:val="clear" w:color="auto" w:fill="A6A6A6"/>
          </w:tcPr>
          <w:p w:rsidR="005C68D7" w:rsidRPr="00544FC8" w:rsidRDefault="005C68D7" w:rsidP="00B27571">
            <w:pPr>
              <w:spacing w:after="0"/>
              <w:rPr>
                <w:ins w:id="6489" w:author="Lavignotte Fabien" w:date="2013-01-30T15:14:00Z"/>
                <w:sz w:val="14"/>
                <w:szCs w:val="14"/>
              </w:rPr>
            </w:pPr>
            <w:ins w:id="6490" w:author="Lavignotte Fabien" w:date="2013-01-30T15:14:00Z">
              <w:r>
                <w:rPr>
                  <w:b/>
                  <w:sz w:val="14"/>
                  <w:szCs w:val="14"/>
                </w:rPr>
                <w:t>Pass/Fail Criteria</w:t>
              </w:r>
            </w:ins>
          </w:p>
        </w:tc>
      </w:tr>
      <w:tr w:rsidR="005C68D7" w:rsidRPr="00A44929" w:rsidTr="00B27571">
        <w:trPr>
          <w:trHeight w:val="258"/>
          <w:ins w:id="6491" w:author="Lavignotte Fabien" w:date="2013-01-30T15:1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5C68D7">
            <w:pPr>
              <w:spacing w:after="0"/>
              <w:rPr>
                <w:ins w:id="6492" w:author="Lavignotte Fabien" w:date="2013-01-30T15:14:00Z"/>
                <w:i/>
                <w:color w:val="548DD4"/>
                <w:sz w:val="16"/>
                <w:szCs w:val="16"/>
                <w:lang w:val="en-GB"/>
              </w:rPr>
            </w:pPr>
            <w:ins w:id="6493" w:author="Lavignotte Fabien" w:date="2013-01-30T15:14:00Z">
              <w:r w:rsidRPr="009B26D3">
                <w:rPr>
                  <w:i/>
                  <w:color w:val="548DD4"/>
                  <w:sz w:val="16"/>
                  <w:szCs w:val="16"/>
                  <w:lang w:val="en-GB"/>
                </w:rPr>
                <w:t>NGEO-WEBC-PFC-0</w:t>
              </w:r>
            </w:ins>
            <w:ins w:id="6494" w:author="Lavignotte Fabien" w:date="2013-01-30T15:18:00Z">
              <w:r>
                <w:rPr>
                  <w:i/>
                  <w:color w:val="548DD4"/>
                  <w:sz w:val="16"/>
                  <w:szCs w:val="16"/>
                  <w:lang w:val="en-GB"/>
                </w:rPr>
                <w:t>228</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5C68D7" w:rsidRPr="009B26D3" w:rsidRDefault="005C68D7" w:rsidP="00B27571">
            <w:pPr>
              <w:spacing w:after="0"/>
              <w:rPr>
                <w:ins w:id="6495" w:author="Lavignotte Fabien" w:date="2013-01-30T15:14:00Z"/>
                <w:color w:val="548DD4"/>
                <w:lang w:val="en-GB"/>
              </w:rPr>
            </w:pPr>
            <w:ins w:id="6496" w:author="Lavignotte Fabien" w:date="2013-01-30T15:18:00Z">
              <w:r>
                <w:rPr>
                  <w:color w:val="548DD4"/>
                  <w:lang w:val="en-GB"/>
                </w:rPr>
                <w:t>A manual polygon is used as zone of interest.</w:t>
              </w:r>
            </w:ins>
          </w:p>
        </w:tc>
      </w:tr>
    </w:tbl>
    <w:p w:rsidR="0018457A" w:rsidRPr="000202B0" w:rsidRDefault="0018457A" w:rsidP="0018457A">
      <w:pPr>
        <w:pStyle w:val="Titre3"/>
        <w:rPr>
          <w:ins w:id="6497" w:author="Lavignotte Fabien" w:date="2013-01-30T18:25:00Z"/>
        </w:rPr>
      </w:pPr>
      <w:bookmarkStart w:id="6498" w:name="_Toc348082212"/>
      <w:ins w:id="6499" w:author="Lavignotte Fabien" w:date="2013-01-30T18:25:00Z">
        <w:r>
          <w:t>NGEO-WEBC-VTC-0230</w:t>
        </w:r>
        <w:r w:rsidRPr="000202B0">
          <w:t>:</w:t>
        </w:r>
        <w:r>
          <w:t xml:space="preserve"> Export</w:t>
        </w:r>
        <w:bookmarkEnd w:id="649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457A" w:rsidRPr="008C4ACA" w:rsidTr="00B27571">
        <w:trPr>
          <w:ins w:id="6500" w:author="Lavignotte Fabien" w:date="2013-01-30T18:25:00Z"/>
        </w:trPr>
        <w:tc>
          <w:tcPr>
            <w:tcW w:w="8613" w:type="dxa"/>
            <w:gridSpan w:val="5"/>
            <w:tcBorders>
              <w:top w:val="single" w:sz="2" w:space="0" w:color="auto"/>
              <w:bottom w:val="single" w:sz="6" w:space="0" w:color="auto"/>
            </w:tcBorders>
            <w:shd w:val="clear" w:color="auto" w:fill="548DD4" w:themeFill="text2" w:themeFillTint="99"/>
          </w:tcPr>
          <w:p w:rsidR="0018457A" w:rsidRPr="0056181B" w:rsidRDefault="0018457A" w:rsidP="00B27571">
            <w:pPr>
              <w:spacing w:after="0"/>
              <w:jc w:val="center"/>
              <w:rPr>
                <w:ins w:id="6501" w:author="Lavignotte Fabien" w:date="2013-01-30T18:25:00Z"/>
                <w:b/>
                <w:i/>
                <w:color w:val="FFFFFF"/>
                <w:szCs w:val="18"/>
                <w:lang w:val="en-US"/>
              </w:rPr>
            </w:pPr>
            <w:ins w:id="6502" w:author="Lavignotte Fabien" w:date="2013-01-30T18:25:00Z">
              <w:r>
                <w:rPr>
                  <w:b/>
                  <w:i/>
                  <w:color w:val="FFFFFF"/>
                  <w:szCs w:val="18"/>
                  <w:lang w:val="en-US"/>
                </w:rPr>
                <w:t>NGEO VALIDATION TEST  CASE</w:t>
              </w:r>
            </w:ins>
          </w:p>
        </w:tc>
      </w:tr>
      <w:tr w:rsidR="0018457A" w:rsidRPr="008C4ACA" w:rsidTr="00B27571">
        <w:trPr>
          <w:ins w:id="6503" w:author="Lavignotte Fabien" w:date="2013-01-30T18:25:00Z"/>
        </w:trPr>
        <w:tc>
          <w:tcPr>
            <w:tcW w:w="1607" w:type="dxa"/>
            <w:tcBorders>
              <w:top w:val="single" w:sz="6" w:space="0" w:color="auto"/>
            </w:tcBorders>
            <w:shd w:val="clear" w:color="auto" w:fill="548DD4" w:themeFill="text2" w:themeFillTint="99"/>
          </w:tcPr>
          <w:p w:rsidR="0018457A" w:rsidRPr="00544FC8" w:rsidRDefault="0018457A" w:rsidP="00B27571">
            <w:pPr>
              <w:spacing w:after="0"/>
              <w:jc w:val="center"/>
              <w:rPr>
                <w:ins w:id="6504" w:author="Lavignotte Fabien" w:date="2013-01-30T18:25:00Z"/>
                <w:b/>
                <w:color w:val="FFFFFF"/>
                <w:sz w:val="14"/>
                <w:szCs w:val="14"/>
              </w:rPr>
            </w:pPr>
            <w:ins w:id="6505" w:author="Lavignotte Fabien" w:date="2013-01-30T18:25:00Z">
              <w:r w:rsidRPr="00544FC8">
                <w:rPr>
                  <w:b/>
                  <w:color w:val="FFFFFF"/>
                  <w:sz w:val="14"/>
                  <w:szCs w:val="14"/>
                </w:rPr>
                <w:t>Test Identifier</w:t>
              </w:r>
            </w:ins>
          </w:p>
        </w:tc>
        <w:tc>
          <w:tcPr>
            <w:tcW w:w="1903" w:type="dxa"/>
            <w:gridSpan w:val="2"/>
            <w:tcBorders>
              <w:top w:val="single" w:sz="6" w:space="0" w:color="auto"/>
            </w:tcBorders>
            <w:shd w:val="clear" w:color="auto" w:fill="auto"/>
          </w:tcPr>
          <w:p w:rsidR="0018457A" w:rsidRPr="00544FC8" w:rsidRDefault="0018457A" w:rsidP="00211C08">
            <w:pPr>
              <w:spacing w:after="0"/>
              <w:rPr>
                <w:ins w:id="6506" w:author="Lavignotte Fabien" w:date="2013-01-30T18:25:00Z"/>
                <w:i/>
                <w:color w:val="548DD4"/>
                <w:sz w:val="16"/>
                <w:szCs w:val="16"/>
              </w:rPr>
            </w:pPr>
            <w:ins w:id="6507" w:author="Lavignotte Fabien" w:date="2013-01-30T18:25:00Z">
              <w:r>
                <w:rPr>
                  <w:i/>
                  <w:color w:val="548DD4"/>
                  <w:sz w:val="16"/>
                  <w:szCs w:val="16"/>
                </w:rPr>
                <w:t>NGEO-WEBC-VTC-</w:t>
              </w:r>
              <w:r w:rsidR="00211C08">
                <w:rPr>
                  <w:i/>
                  <w:color w:val="548DD4"/>
                  <w:sz w:val="16"/>
                  <w:szCs w:val="16"/>
                </w:rPr>
                <w:t>0230</w:t>
              </w:r>
            </w:ins>
          </w:p>
        </w:tc>
        <w:tc>
          <w:tcPr>
            <w:tcW w:w="1134" w:type="dxa"/>
            <w:tcBorders>
              <w:top w:val="single" w:sz="6" w:space="0" w:color="auto"/>
            </w:tcBorders>
            <w:shd w:val="clear" w:color="auto" w:fill="548DD4" w:themeFill="text2" w:themeFillTint="99"/>
          </w:tcPr>
          <w:p w:rsidR="0018457A" w:rsidRPr="00544FC8" w:rsidRDefault="0018457A" w:rsidP="00B27571">
            <w:pPr>
              <w:spacing w:after="0"/>
              <w:jc w:val="center"/>
              <w:rPr>
                <w:ins w:id="6508" w:author="Lavignotte Fabien" w:date="2013-01-30T18:25:00Z"/>
                <w:b/>
                <w:color w:val="FFFFFF"/>
                <w:sz w:val="14"/>
                <w:szCs w:val="14"/>
              </w:rPr>
            </w:pPr>
            <w:ins w:id="6509" w:author="Lavignotte Fabien" w:date="2013-01-30T18:25:00Z">
              <w:r w:rsidRPr="00544FC8">
                <w:rPr>
                  <w:b/>
                  <w:color w:val="FFFFFF"/>
                  <w:sz w:val="14"/>
                  <w:szCs w:val="14"/>
                </w:rPr>
                <w:t>Test Title</w:t>
              </w:r>
            </w:ins>
          </w:p>
        </w:tc>
        <w:tc>
          <w:tcPr>
            <w:tcW w:w="3969" w:type="dxa"/>
            <w:tcBorders>
              <w:top w:val="single" w:sz="6" w:space="0" w:color="auto"/>
            </w:tcBorders>
            <w:shd w:val="clear" w:color="auto" w:fill="auto"/>
          </w:tcPr>
          <w:p w:rsidR="0018457A" w:rsidRPr="00643EB9" w:rsidRDefault="00211C08" w:rsidP="00B27571">
            <w:pPr>
              <w:spacing w:after="0"/>
              <w:rPr>
                <w:ins w:id="6510" w:author="Lavignotte Fabien" w:date="2013-01-30T18:25:00Z"/>
                <w:i/>
                <w:color w:val="548DD4"/>
                <w:sz w:val="16"/>
                <w:szCs w:val="16"/>
                <w:u w:val="single"/>
                <w:lang w:val="en-US"/>
              </w:rPr>
            </w:pPr>
            <w:ins w:id="6511" w:author="Lavignotte Fabien" w:date="2013-01-30T18:25:00Z">
              <w:r>
                <w:t>Export</w:t>
              </w:r>
            </w:ins>
          </w:p>
        </w:tc>
      </w:tr>
      <w:tr w:rsidR="0018457A" w:rsidRPr="00B17EAC" w:rsidTr="00B27571">
        <w:trPr>
          <w:trHeight w:val="388"/>
          <w:ins w:id="6512" w:author="Lavignotte Fabien" w:date="2013-01-30T18:25:00Z"/>
        </w:trPr>
        <w:tc>
          <w:tcPr>
            <w:tcW w:w="8613" w:type="dxa"/>
            <w:gridSpan w:val="5"/>
            <w:shd w:val="clear" w:color="auto" w:fill="A6A6A6"/>
          </w:tcPr>
          <w:p w:rsidR="0018457A" w:rsidRPr="00544FC8" w:rsidRDefault="0018457A" w:rsidP="00B27571">
            <w:pPr>
              <w:spacing w:after="0"/>
              <w:rPr>
                <w:ins w:id="6513" w:author="Lavignotte Fabien" w:date="2013-01-30T18:25:00Z"/>
                <w:b/>
                <w:sz w:val="14"/>
                <w:szCs w:val="14"/>
              </w:rPr>
            </w:pPr>
            <w:ins w:id="6514" w:author="Lavignotte Fabien" w:date="2013-01-30T18:25:00Z">
              <w:r>
                <w:rPr>
                  <w:b/>
                  <w:sz w:val="14"/>
                  <w:szCs w:val="14"/>
                </w:rPr>
                <w:t>Description and Objective</w:t>
              </w:r>
            </w:ins>
          </w:p>
        </w:tc>
      </w:tr>
      <w:tr w:rsidR="0018457A" w:rsidRPr="008C4ACA" w:rsidTr="00B27571">
        <w:trPr>
          <w:trHeight w:val="113"/>
          <w:ins w:id="6515" w:author="Lavignotte Fabien" w:date="2013-01-30T18:25:00Z"/>
        </w:trPr>
        <w:tc>
          <w:tcPr>
            <w:tcW w:w="8613" w:type="dxa"/>
            <w:gridSpan w:val="5"/>
            <w:shd w:val="clear" w:color="auto" w:fill="auto"/>
          </w:tcPr>
          <w:p w:rsidR="0018457A" w:rsidRPr="0056181B" w:rsidRDefault="00176E2D" w:rsidP="00B27571">
            <w:pPr>
              <w:spacing w:after="0"/>
              <w:rPr>
                <w:ins w:id="6516" w:author="Lavignotte Fabien" w:date="2013-01-30T18:25:00Z"/>
                <w:i/>
                <w:color w:val="548DD4"/>
                <w:sz w:val="16"/>
                <w:szCs w:val="16"/>
                <w:lang w:val="en-US"/>
              </w:rPr>
            </w:pPr>
            <w:ins w:id="6517" w:author="Lavignotte Fabien" w:date="2013-01-30T18:26:00Z">
              <w:r>
                <w:rPr>
                  <w:i/>
                  <w:color w:val="548DD4"/>
                  <w:sz w:val="16"/>
                  <w:szCs w:val="16"/>
                  <w:lang w:val="en-US"/>
                </w:rPr>
                <w:t>The design of this test deals with export of KML and other shape formats for products.</w:t>
              </w:r>
            </w:ins>
          </w:p>
        </w:tc>
      </w:tr>
      <w:tr w:rsidR="0018457A" w:rsidRPr="00B17EAC" w:rsidTr="00B27571">
        <w:trPr>
          <w:ins w:id="6518" w:author="Lavignotte Fabien" w:date="2013-01-30T18:25:00Z"/>
        </w:trPr>
        <w:tc>
          <w:tcPr>
            <w:tcW w:w="8613" w:type="dxa"/>
            <w:gridSpan w:val="5"/>
            <w:shd w:val="clear" w:color="auto" w:fill="A6A6A6"/>
          </w:tcPr>
          <w:p w:rsidR="0018457A" w:rsidRPr="00544FC8" w:rsidRDefault="0018457A" w:rsidP="00B27571">
            <w:pPr>
              <w:spacing w:after="0"/>
              <w:rPr>
                <w:ins w:id="6519" w:author="Lavignotte Fabien" w:date="2013-01-30T18:25:00Z"/>
                <w:sz w:val="14"/>
                <w:szCs w:val="14"/>
              </w:rPr>
            </w:pPr>
            <w:ins w:id="6520" w:author="Lavignotte Fabien" w:date="2013-01-30T18:25:00Z">
              <w:r w:rsidRPr="005D1206">
                <w:rPr>
                  <w:b/>
                  <w:sz w:val="14"/>
                  <w:szCs w:val="14"/>
                </w:rPr>
                <w:t>Inputs Specification</w:t>
              </w:r>
            </w:ins>
          </w:p>
        </w:tc>
      </w:tr>
      <w:tr w:rsidR="0018457A" w:rsidRPr="008C4ACA" w:rsidTr="00B27571">
        <w:trPr>
          <w:ins w:id="6521" w:author="Lavignotte Fabien" w:date="2013-01-30T18:25:00Z"/>
        </w:trPr>
        <w:tc>
          <w:tcPr>
            <w:tcW w:w="8613" w:type="dxa"/>
            <w:gridSpan w:val="5"/>
            <w:shd w:val="clear" w:color="auto" w:fill="auto"/>
          </w:tcPr>
          <w:p w:rsidR="0018457A" w:rsidRPr="004A7054" w:rsidRDefault="0018457A" w:rsidP="00176E2D">
            <w:pPr>
              <w:spacing w:after="0"/>
              <w:rPr>
                <w:ins w:id="6522" w:author="Lavignotte Fabien" w:date="2013-01-30T18:25:00Z"/>
                <w:lang w:val="en-US"/>
              </w:rPr>
            </w:pPr>
            <w:ins w:id="6523" w:author="Lavignotte Fabien" w:date="2013-01-30T18:25:00Z">
              <w:r w:rsidRPr="00180929">
                <w:rPr>
                  <w:lang w:val="en-US"/>
                </w:rPr>
                <w:t>NGEO-WEBC-VTC-00</w:t>
              </w:r>
            </w:ins>
            <w:ins w:id="6524" w:author="Lavignotte Fabien" w:date="2013-01-30T18:26:00Z">
              <w:r w:rsidR="00176E2D">
                <w:rPr>
                  <w:lang w:val="en-US"/>
                </w:rPr>
                <w:t>4</w:t>
              </w:r>
            </w:ins>
            <w:ins w:id="6525" w:author="Lavignotte Fabien" w:date="2013-01-30T18:25:00Z">
              <w:r w:rsidRPr="00180929">
                <w:rPr>
                  <w:lang w:val="en-US"/>
                </w:rPr>
                <w:t>0</w:t>
              </w:r>
              <w:r>
                <w:rPr>
                  <w:lang w:val="en-US"/>
                </w:rPr>
                <w:t xml:space="preserve"> </w:t>
              </w:r>
              <w:r w:rsidRPr="00180929">
                <w:rPr>
                  <w:lang w:val="en-US"/>
                </w:rPr>
                <w:t>has already been fulfilled</w:t>
              </w:r>
              <w:r>
                <w:rPr>
                  <w:lang w:val="en-US"/>
                </w:rPr>
                <w:t>: a simple search has been formulated</w:t>
              </w:r>
            </w:ins>
            <w:ins w:id="6526" w:author="Lavignotte Fabien" w:date="2013-01-30T18:27:00Z">
              <w:r w:rsidR="008E5CC2">
                <w:rPr>
                  <w:lang w:val="en-US"/>
                </w:rPr>
                <w:t xml:space="preserve"> and results are displayed in a table.</w:t>
              </w:r>
            </w:ins>
          </w:p>
        </w:tc>
      </w:tr>
      <w:tr w:rsidR="0018457A" w:rsidRPr="00B17EAC" w:rsidTr="00B27571">
        <w:trPr>
          <w:ins w:id="6527" w:author="Lavignotte Fabien" w:date="2013-01-30T18:25:00Z"/>
        </w:trPr>
        <w:tc>
          <w:tcPr>
            <w:tcW w:w="8613" w:type="dxa"/>
            <w:gridSpan w:val="5"/>
            <w:shd w:val="clear" w:color="auto" w:fill="A6A6A6"/>
          </w:tcPr>
          <w:p w:rsidR="0018457A" w:rsidRPr="00544FC8" w:rsidRDefault="0018457A" w:rsidP="00B27571">
            <w:pPr>
              <w:spacing w:after="0"/>
              <w:rPr>
                <w:ins w:id="6528" w:author="Lavignotte Fabien" w:date="2013-01-30T18:25:00Z"/>
                <w:sz w:val="14"/>
                <w:szCs w:val="14"/>
              </w:rPr>
            </w:pPr>
            <w:ins w:id="6529" w:author="Lavignotte Fabien" w:date="2013-01-30T18:25:00Z">
              <w:r w:rsidRPr="005D1206">
                <w:rPr>
                  <w:b/>
                  <w:sz w:val="14"/>
                  <w:szCs w:val="14"/>
                </w:rPr>
                <w:t>Outputs Specification</w:t>
              </w:r>
            </w:ins>
          </w:p>
        </w:tc>
      </w:tr>
      <w:tr w:rsidR="0018457A" w:rsidRPr="00B17EAC" w:rsidTr="00B27571">
        <w:trPr>
          <w:ins w:id="6530" w:author="Lavignotte Fabien" w:date="2013-01-30T18:25:00Z"/>
        </w:trPr>
        <w:tc>
          <w:tcPr>
            <w:tcW w:w="8613" w:type="dxa"/>
            <w:gridSpan w:val="5"/>
            <w:shd w:val="clear" w:color="auto" w:fill="auto"/>
          </w:tcPr>
          <w:p w:rsidR="0018457A" w:rsidRPr="00544FC8" w:rsidRDefault="0018457A" w:rsidP="00B27571">
            <w:pPr>
              <w:spacing w:after="0"/>
              <w:rPr>
                <w:ins w:id="6531" w:author="Lavignotte Fabien" w:date="2013-01-30T18:25:00Z"/>
              </w:rPr>
            </w:pPr>
            <w:ins w:id="6532" w:author="Lavignotte Fabien" w:date="2013-01-30T18:25:00Z">
              <w:r>
                <w:t>None</w:t>
              </w:r>
            </w:ins>
          </w:p>
        </w:tc>
      </w:tr>
      <w:tr w:rsidR="0018457A" w:rsidRPr="00B17EAC" w:rsidTr="00B27571">
        <w:trPr>
          <w:ins w:id="6533" w:author="Lavignotte Fabien" w:date="2013-01-30T18:25:00Z"/>
        </w:trPr>
        <w:tc>
          <w:tcPr>
            <w:tcW w:w="8613" w:type="dxa"/>
            <w:gridSpan w:val="5"/>
            <w:shd w:val="clear" w:color="auto" w:fill="A6A6A6"/>
          </w:tcPr>
          <w:p w:rsidR="0018457A" w:rsidRPr="00544FC8" w:rsidRDefault="0018457A" w:rsidP="00B27571">
            <w:pPr>
              <w:spacing w:after="0"/>
              <w:rPr>
                <w:ins w:id="6534" w:author="Lavignotte Fabien" w:date="2013-01-30T18:25:00Z"/>
                <w:sz w:val="14"/>
                <w:szCs w:val="14"/>
              </w:rPr>
            </w:pPr>
            <w:ins w:id="6535" w:author="Lavignotte Fabien" w:date="2013-01-30T18:25:00Z">
              <w:r>
                <w:rPr>
                  <w:b/>
                  <w:sz w:val="14"/>
                  <w:szCs w:val="14"/>
                </w:rPr>
                <w:t>Environmental needs</w:t>
              </w:r>
            </w:ins>
          </w:p>
        </w:tc>
      </w:tr>
      <w:tr w:rsidR="0018457A" w:rsidRPr="00B17EAC" w:rsidTr="00B27571">
        <w:trPr>
          <w:ins w:id="6536" w:author="Lavignotte Fabien" w:date="2013-01-30T18:25:00Z"/>
        </w:trPr>
        <w:tc>
          <w:tcPr>
            <w:tcW w:w="8613" w:type="dxa"/>
            <w:gridSpan w:val="5"/>
            <w:shd w:val="clear" w:color="auto" w:fill="auto"/>
          </w:tcPr>
          <w:p w:rsidR="0018457A" w:rsidRPr="005E1E95" w:rsidRDefault="0018457A" w:rsidP="00176E2D">
            <w:pPr>
              <w:spacing w:after="0"/>
              <w:rPr>
                <w:ins w:id="6537" w:author="Lavignotte Fabien" w:date="2013-01-30T18:25:00Z"/>
                <w:lang w:val="en-US"/>
              </w:rPr>
            </w:pPr>
            <w:ins w:id="6538" w:author="Lavignotte Fabien" w:date="2013-01-30T18:25:00Z">
              <w:r>
                <w:rPr>
                  <w:lang w:val="en-US"/>
                </w:rPr>
                <w:t xml:space="preserve">Same needs than </w:t>
              </w:r>
              <w:r w:rsidRPr="00801651">
                <w:rPr>
                  <w:i/>
                  <w:color w:val="548DD4"/>
                  <w:sz w:val="18"/>
                  <w:szCs w:val="18"/>
                </w:rPr>
                <w:t>NGEO-WEBC-VTC-00</w:t>
              </w:r>
            </w:ins>
            <w:ins w:id="6539" w:author="Lavignotte Fabien" w:date="2013-01-30T18:26:00Z">
              <w:r w:rsidR="00176E2D">
                <w:rPr>
                  <w:i/>
                  <w:color w:val="548DD4"/>
                  <w:sz w:val="18"/>
                  <w:szCs w:val="18"/>
                </w:rPr>
                <w:t>4</w:t>
              </w:r>
            </w:ins>
            <w:ins w:id="6540" w:author="Lavignotte Fabien" w:date="2013-01-30T18:25:00Z">
              <w:r w:rsidRPr="00801651">
                <w:rPr>
                  <w:i/>
                  <w:color w:val="548DD4"/>
                  <w:sz w:val="18"/>
                  <w:szCs w:val="18"/>
                </w:rPr>
                <w:t>0</w:t>
              </w:r>
              <w:r>
                <w:rPr>
                  <w:i/>
                  <w:color w:val="548DD4"/>
                  <w:sz w:val="18"/>
                  <w:szCs w:val="18"/>
                </w:rPr>
                <w:t>.</w:t>
              </w:r>
            </w:ins>
          </w:p>
        </w:tc>
      </w:tr>
      <w:tr w:rsidR="0018457A" w:rsidRPr="00B17EAC" w:rsidTr="00B27571">
        <w:trPr>
          <w:ins w:id="6541" w:author="Lavignotte Fabien" w:date="2013-01-30T18:25:00Z"/>
        </w:trPr>
        <w:tc>
          <w:tcPr>
            <w:tcW w:w="8613" w:type="dxa"/>
            <w:gridSpan w:val="5"/>
            <w:shd w:val="clear" w:color="auto" w:fill="A6A6A6"/>
          </w:tcPr>
          <w:p w:rsidR="0018457A" w:rsidRPr="00544FC8" w:rsidRDefault="0018457A" w:rsidP="00B27571">
            <w:pPr>
              <w:spacing w:after="0"/>
              <w:rPr>
                <w:ins w:id="6542" w:author="Lavignotte Fabien" w:date="2013-01-30T18:25:00Z"/>
                <w:sz w:val="14"/>
                <w:szCs w:val="14"/>
              </w:rPr>
            </w:pPr>
            <w:ins w:id="6543" w:author="Lavignotte Fabien" w:date="2013-01-30T18:25:00Z">
              <w:r w:rsidRPr="005D1206">
                <w:rPr>
                  <w:b/>
                  <w:sz w:val="14"/>
                  <w:szCs w:val="14"/>
                </w:rPr>
                <w:t>Constraints</w:t>
              </w:r>
            </w:ins>
          </w:p>
        </w:tc>
      </w:tr>
      <w:tr w:rsidR="0018457A" w:rsidRPr="00B17EAC" w:rsidTr="00B27571">
        <w:trPr>
          <w:ins w:id="6544" w:author="Lavignotte Fabien" w:date="2013-01-30T18:25:00Z"/>
        </w:trPr>
        <w:tc>
          <w:tcPr>
            <w:tcW w:w="8613" w:type="dxa"/>
            <w:gridSpan w:val="5"/>
            <w:shd w:val="clear" w:color="auto" w:fill="auto"/>
          </w:tcPr>
          <w:p w:rsidR="0018457A" w:rsidRPr="00544FC8" w:rsidRDefault="0018457A" w:rsidP="00B27571">
            <w:pPr>
              <w:spacing w:after="0"/>
              <w:rPr>
                <w:ins w:id="6545" w:author="Lavignotte Fabien" w:date="2013-01-30T18:25:00Z"/>
              </w:rPr>
            </w:pPr>
          </w:p>
        </w:tc>
      </w:tr>
      <w:tr w:rsidR="0018457A" w:rsidRPr="00B17EAC" w:rsidTr="00B27571">
        <w:trPr>
          <w:ins w:id="6546" w:author="Lavignotte Fabien" w:date="2013-01-30T18:25:00Z"/>
        </w:trPr>
        <w:tc>
          <w:tcPr>
            <w:tcW w:w="8613" w:type="dxa"/>
            <w:gridSpan w:val="5"/>
            <w:shd w:val="clear" w:color="auto" w:fill="A6A6A6"/>
          </w:tcPr>
          <w:p w:rsidR="0018457A" w:rsidRPr="00544FC8" w:rsidRDefault="0018457A" w:rsidP="00B27571">
            <w:pPr>
              <w:spacing w:after="0"/>
              <w:rPr>
                <w:ins w:id="6547" w:author="Lavignotte Fabien" w:date="2013-01-30T18:25:00Z"/>
                <w:sz w:val="14"/>
                <w:szCs w:val="14"/>
              </w:rPr>
            </w:pPr>
            <w:ins w:id="6548" w:author="Lavignotte Fabien" w:date="2013-01-30T18:25:00Z">
              <w:r w:rsidRPr="005D1206">
                <w:rPr>
                  <w:b/>
                  <w:sz w:val="14"/>
                  <w:szCs w:val="14"/>
                </w:rPr>
                <w:t>Dependencies</w:t>
              </w:r>
            </w:ins>
          </w:p>
        </w:tc>
      </w:tr>
      <w:tr w:rsidR="0018457A" w:rsidRPr="004E5884" w:rsidTr="00B27571">
        <w:trPr>
          <w:ins w:id="6549" w:author="Lavignotte Fabien" w:date="2013-01-30T18:25:00Z"/>
        </w:trPr>
        <w:tc>
          <w:tcPr>
            <w:tcW w:w="8613" w:type="dxa"/>
            <w:gridSpan w:val="5"/>
            <w:shd w:val="clear" w:color="auto" w:fill="auto"/>
          </w:tcPr>
          <w:p w:rsidR="0018457A" w:rsidRPr="00EF5642" w:rsidRDefault="0018457A" w:rsidP="008E5CC2">
            <w:pPr>
              <w:spacing w:after="0"/>
              <w:rPr>
                <w:ins w:id="6550" w:author="Lavignotte Fabien" w:date="2013-01-30T18:25:00Z"/>
                <w:i/>
                <w:color w:val="548DD4"/>
                <w:sz w:val="18"/>
                <w:szCs w:val="18"/>
              </w:rPr>
            </w:pPr>
            <w:ins w:id="6551" w:author="Lavignotte Fabien" w:date="2013-01-30T18:25:00Z">
              <w:r>
                <w:rPr>
                  <w:i/>
                  <w:color w:val="548DD4"/>
                  <w:sz w:val="18"/>
                  <w:szCs w:val="18"/>
                </w:rPr>
                <w:t>NGEO-WEBC-VTC-00</w:t>
              </w:r>
            </w:ins>
            <w:ins w:id="6552" w:author="Lavignotte Fabien" w:date="2013-01-30T18:26:00Z">
              <w:r w:rsidR="008E5CC2">
                <w:rPr>
                  <w:i/>
                  <w:color w:val="548DD4"/>
                  <w:sz w:val="18"/>
                  <w:szCs w:val="18"/>
                </w:rPr>
                <w:t>4</w:t>
              </w:r>
            </w:ins>
            <w:ins w:id="6553" w:author="Lavignotte Fabien" w:date="2013-01-30T18:25:00Z">
              <w:r w:rsidRPr="00801651">
                <w:rPr>
                  <w:i/>
                  <w:color w:val="548DD4"/>
                  <w:sz w:val="18"/>
                  <w:szCs w:val="18"/>
                </w:rPr>
                <w:t>0</w:t>
              </w:r>
            </w:ins>
          </w:p>
        </w:tc>
      </w:tr>
      <w:tr w:rsidR="0018457A" w:rsidRPr="00B17EAC" w:rsidTr="00B27571">
        <w:trPr>
          <w:ins w:id="6554" w:author="Lavignotte Fabien" w:date="2013-01-30T18:25:00Z"/>
        </w:trPr>
        <w:tc>
          <w:tcPr>
            <w:tcW w:w="8613" w:type="dxa"/>
            <w:gridSpan w:val="5"/>
            <w:shd w:val="clear" w:color="auto" w:fill="A6A6A6"/>
          </w:tcPr>
          <w:p w:rsidR="0018457A" w:rsidRPr="00544FC8" w:rsidRDefault="0018457A" w:rsidP="00B27571">
            <w:pPr>
              <w:spacing w:after="0"/>
              <w:rPr>
                <w:ins w:id="6555" w:author="Lavignotte Fabien" w:date="2013-01-30T18:25:00Z"/>
                <w:sz w:val="14"/>
                <w:szCs w:val="14"/>
              </w:rPr>
            </w:pPr>
            <w:ins w:id="6556" w:author="Lavignotte Fabien" w:date="2013-01-30T18:25:00Z">
              <w:r>
                <w:rPr>
                  <w:b/>
                  <w:sz w:val="14"/>
                  <w:szCs w:val="14"/>
                </w:rPr>
                <w:t>Pass/Fail Criteria</w:t>
              </w:r>
            </w:ins>
          </w:p>
        </w:tc>
      </w:tr>
      <w:tr w:rsidR="0018457A" w:rsidRPr="00A44929" w:rsidTr="00B27571">
        <w:trPr>
          <w:trHeight w:val="258"/>
          <w:ins w:id="6557" w:author="Lavignotte Fabien" w:date="2013-01-30T18:25: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8457A" w:rsidRPr="009B26D3" w:rsidRDefault="0018457A" w:rsidP="008E5CC2">
            <w:pPr>
              <w:spacing w:after="0"/>
              <w:rPr>
                <w:ins w:id="6558" w:author="Lavignotte Fabien" w:date="2013-01-30T18:25:00Z"/>
                <w:i/>
                <w:color w:val="548DD4"/>
                <w:sz w:val="16"/>
                <w:szCs w:val="16"/>
                <w:lang w:val="en-GB"/>
              </w:rPr>
            </w:pPr>
            <w:ins w:id="6559" w:author="Lavignotte Fabien" w:date="2013-01-30T18:25:00Z">
              <w:r w:rsidRPr="009B26D3">
                <w:rPr>
                  <w:i/>
                  <w:color w:val="548DD4"/>
                  <w:sz w:val="16"/>
                  <w:szCs w:val="16"/>
                  <w:lang w:val="en-GB"/>
                </w:rPr>
                <w:t>NGEO-WEBC-PFC-0</w:t>
              </w:r>
              <w:r>
                <w:rPr>
                  <w:i/>
                  <w:color w:val="548DD4"/>
                  <w:sz w:val="16"/>
                  <w:szCs w:val="16"/>
                  <w:lang w:val="en-GB"/>
                </w:rPr>
                <w:t>2</w:t>
              </w:r>
            </w:ins>
            <w:ins w:id="6560" w:author="Lavignotte Fabien" w:date="2013-01-30T18:26:00Z">
              <w:r w:rsidR="008E5CC2">
                <w:rPr>
                  <w:i/>
                  <w:color w:val="548DD4"/>
                  <w:sz w:val="16"/>
                  <w:szCs w:val="16"/>
                  <w:lang w:val="en-GB"/>
                </w:rPr>
                <w:t>30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8457A" w:rsidRPr="009B26D3" w:rsidRDefault="008E5CC2" w:rsidP="00B27571">
            <w:pPr>
              <w:spacing w:after="0"/>
              <w:rPr>
                <w:ins w:id="6561" w:author="Lavignotte Fabien" w:date="2013-01-30T18:25:00Z"/>
                <w:color w:val="548DD4"/>
                <w:lang w:val="en-GB"/>
              </w:rPr>
            </w:pPr>
            <w:ins w:id="6562" w:author="Lavignotte Fabien" w:date="2013-01-30T18:26:00Z">
              <w:r>
                <w:rPr>
                  <w:color w:val="548DD4"/>
                  <w:lang w:val="en-GB"/>
                </w:rPr>
                <w:t>Products are exported as KML.</w:t>
              </w:r>
            </w:ins>
          </w:p>
        </w:tc>
      </w:tr>
    </w:tbl>
    <w:p w:rsidR="00831A54" w:rsidRPr="000202B0" w:rsidRDefault="00192791" w:rsidP="00831A54">
      <w:pPr>
        <w:pStyle w:val="Titre3"/>
        <w:rPr>
          <w:ins w:id="6563" w:author="Mokaddem Emna" w:date="2013-01-31T10:34:00Z"/>
        </w:rPr>
      </w:pPr>
      <w:bookmarkStart w:id="6564" w:name="_Toc348082213"/>
      <w:ins w:id="6565" w:author="Mokaddem Emna" w:date="2013-01-31T10:34:00Z">
        <w:r>
          <w:t>NGEO-WEBC-VTC-024</w:t>
        </w:r>
        <w:r w:rsidR="00831A54">
          <w:t>0</w:t>
        </w:r>
        <w:r w:rsidR="00831A54" w:rsidRPr="000202B0">
          <w:t>:</w:t>
        </w:r>
        <w:r w:rsidR="00831A54">
          <w:t xml:space="preserve"> Time Slider Display</w:t>
        </w:r>
        <w:bookmarkEnd w:id="6564"/>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rPr>
          <w:ins w:id="6566" w:author="Mokaddem Emna" w:date="2013-01-31T10:34:00Z"/>
        </w:trPr>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ins w:id="6567" w:author="Mokaddem Emna" w:date="2013-01-31T10:34:00Z"/>
                <w:b/>
                <w:i/>
                <w:color w:val="FFFFFF"/>
                <w:szCs w:val="18"/>
                <w:lang w:val="en-US"/>
              </w:rPr>
            </w:pPr>
            <w:ins w:id="6568" w:author="Mokaddem Emna" w:date="2013-01-31T10:34:00Z">
              <w:r>
                <w:rPr>
                  <w:b/>
                  <w:i/>
                  <w:color w:val="FFFFFF"/>
                  <w:szCs w:val="18"/>
                  <w:lang w:val="en-US"/>
                </w:rPr>
                <w:t>NGEO VALIDATION TEST  CASE</w:t>
              </w:r>
            </w:ins>
          </w:p>
        </w:tc>
      </w:tr>
      <w:tr w:rsidR="00831A54" w:rsidRPr="008C4ACA" w:rsidTr="00B27571">
        <w:trPr>
          <w:ins w:id="6569" w:author="Mokaddem Emna" w:date="2013-01-31T10:34:00Z"/>
        </w:trPr>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ins w:id="6570" w:author="Mokaddem Emna" w:date="2013-01-31T10:34:00Z"/>
                <w:b/>
                <w:color w:val="FFFFFF"/>
                <w:sz w:val="14"/>
                <w:szCs w:val="14"/>
              </w:rPr>
            </w:pPr>
            <w:ins w:id="6571" w:author="Mokaddem Emna" w:date="2013-01-31T10:34:00Z">
              <w:r w:rsidRPr="00544FC8">
                <w:rPr>
                  <w:b/>
                  <w:color w:val="FFFFFF"/>
                  <w:sz w:val="14"/>
                  <w:szCs w:val="14"/>
                </w:rPr>
                <w:t>Test Identifier</w:t>
              </w:r>
            </w:ins>
          </w:p>
        </w:tc>
        <w:tc>
          <w:tcPr>
            <w:tcW w:w="1903" w:type="dxa"/>
            <w:gridSpan w:val="2"/>
            <w:tcBorders>
              <w:top w:val="single" w:sz="6" w:space="0" w:color="auto"/>
            </w:tcBorders>
            <w:shd w:val="clear" w:color="auto" w:fill="auto"/>
          </w:tcPr>
          <w:p w:rsidR="00831A54" w:rsidRPr="00544FC8" w:rsidRDefault="005B512C" w:rsidP="00B27571">
            <w:pPr>
              <w:spacing w:after="0"/>
              <w:rPr>
                <w:ins w:id="6572" w:author="Mokaddem Emna" w:date="2013-01-31T10:34:00Z"/>
                <w:i/>
                <w:color w:val="548DD4"/>
                <w:sz w:val="16"/>
                <w:szCs w:val="16"/>
              </w:rPr>
            </w:pPr>
            <w:ins w:id="6573" w:author="Mokaddem Emna" w:date="2013-01-31T10:34:00Z">
              <w:r>
                <w:rPr>
                  <w:i/>
                  <w:color w:val="548DD4"/>
                  <w:sz w:val="16"/>
                  <w:szCs w:val="16"/>
                </w:rPr>
                <w:t>NGEO-WEBC-VTC-02</w:t>
              </w:r>
            </w:ins>
            <w:ins w:id="6574" w:author="Mokaddem Emna" w:date="2013-01-31T10:35:00Z">
              <w:r>
                <w:rPr>
                  <w:i/>
                  <w:color w:val="548DD4"/>
                  <w:sz w:val="16"/>
                  <w:szCs w:val="16"/>
                </w:rPr>
                <w:t>4</w:t>
              </w:r>
            </w:ins>
            <w:ins w:id="6575" w:author="Mokaddem Emna" w:date="2013-01-31T10:34:00Z">
              <w:r w:rsidR="00831A54">
                <w:rPr>
                  <w:i/>
                  <w:color w:val="548DD4"/>
                  <w:sz w:val="16"/>
                  <w:szCs w:val="16"/>
                </w:rPr>
                <w:t>0</w:t>
              </w:r>
            </w:ins>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ins w:id="6576" w:author="Mokaddem Emna" w:date="2013-01-31T10:34:00Z"/>
                <w:b/>
                <w:color w:val="FFFFFF"/>
                <w:sz w:val="14"/>
                <w:szCs w:val="14"/>
              </w:rPr>
            </w:pPr>
            <w:ins w:id="6577" w:author="Mokaddem Emna" w:date="2013-01-31T10:34:00Z">
              <w:r w:rsidRPr="00544FC8">
                <w:rPr>
                  <w:b/>
                  <w:color w:val="FFFFFF"/>
                  <w:sz w:val="14"/>
                  <w:szCs w:val="14"/>
                </w:rPr>
                <w:t>Test Title</w:t>
              </w:r>
            </w:ins>
          </w:p>
        </w:tc>
        <w:tc>
          <w:tcPr>
            <w:tcW w:w="3969" w:type="dxa"/>
            <w:tcBorders>
              <w:top w:val="single" w:sz="6" w:space="0" w:color="auto"/>
            </w:tcBorders>
            <w:shd w:val="clear" w:color="auto" w:fill="auto"/>
          </w:tcPr>
          <w:p w:rsidR="00831A54" w:rsidRPr="00643EB9" w:rsidRDefault="00831A54" w:rsidP="00B27571">
            <w:pPr>
              <w:spacing w:after="0"/>
              <w:rPr>
                <w:ins w:id="6578" w:author="Mokaddem Emna" w:date="2013-01-31T10:34:00Z"/>
                <w:i/>
                <w:color w:val="548DD4"/>
                <w:sz w:val="16"/>
                <w:szCs w:val="16"/>
                <w:u w:val="single"/>
                <w:lang w:val="en-US"/>
              </w:rPr>
            </w:pPr>
            <w:ins w:id="6579" w:author="Mokaddem Emna" w:date="2013-01-31T10:34:00Z">
              <w:r>
                <w:rPr>
                  <w:i/>
                  <w:color w:val="548DD4"/>
                  <w:sz w:val="16"/>
                  <w:szCs w:val="16"/>
                  <w:lang w:val="en-US"/>
                </w:rPr>
                <w:t>Time Slider Display</w:t>
              </w:r>
            </w:ins>
          </w:p>
        </w:tc>
      </w:tr>
      <w:tr w:rsidR="00831A54" w:rsidRPr="00B17EAC" w:rsidTr="00B27571">
        <w:trPr>
          <w:trHeight w:val="388"/>
          <w:ins w:id="6580" w:author="Mokaddem Emna" w:date="2013-01-31T10:34:00Z"/>
        </w:trPr>
        <w:tc>
          <w:tcPr>
            <w:tcW w:w="8613" w:type="dxa"/>
            <w:gridSpan w:val="5"/>
            <w:shd w:val="clear" w:color="auto" w:fill="A6A6A6"/>
          </w:tcPr>
          <w:p w:rsidR="00831A54" w:rsidRPr="00544FC8" w:rsidRDefault="00831A54" w:rsidP="00B27571">
            <w:pPr>
              <w:spacing w:after="0"/>
              <w:rPr>
                <w:ins w:id="6581" w:author="Mokaddem Emna" w:date="2013-01-31T10:34:00Z"/>
                <w:b/>
                <w:sz w:val="14"/>
                <w:szCs w:val="14"/>
              </w:rPr>
            </w:pPr>
            <w:ins w:id="6582" w:author="Mokaddem Emna" w:date="2013-01-31T10:34:00Z">
              <w:r>
                <w:rPr>
                  <w:b/>
                  <w:sz w:val="14"/>
                  <w:szCs w:val="14"/>
                </w:rPr>
                <w:t>Description and Objective</w:t>
              </w:r>
            </w:ins>
          </w:p>
        </w:tc>
      </w:tr>
      <w:tr w:rsidR="00831A54" w:rsidRPr="008C4ACA" w:rsidTr="00B27571">
        <w:trPr>
          <w:trHeight w:val="113"/>
          <w:ins w:id="6583" w:author="Mokaddem Emna" w:date="2013-01-31T10:34:00Z"/>
        </w:trPr>
        <w:tc>
          <w:tcPr>
            <w:tcW w:w="8613" w:type="dxa"/>
            <w:gridSpan w:val="5"/>
            <w:shd w:val="clear" w:color="auto" w:fill="auto"/>
          </w:tcPr>
          <w:p w:rsidR="00831A54" w:rsidRPr="0056181B" w:rsidRDefault="00831A54" w:rsidP="00B27571">
            <w:pPr>
              <w:spacing w:after="0"/>
              <w:rPr>
                <w:ins w:id="6584" w:author="Mokaddem Emna" w:date="2013-01-31T10:34:00Z"/>
                <w:i/>
                <w:color w:val="548DD4"/>
                <w:sz w:val="16"/>
                <w:szCs w:val="16"/>
                <w:lang w:val="en-US"/>
              </w:rPr>
            </w:pPr>
            <w:ins w:id="6585" w:author="Mokaddem Emna" w:date="2013-01-31T10:34:00Z">
              <w:r w:rsidRPr="005E1E95">
                <w:rPr>
                  <w:i/>
                  <w:color w:val="548DD4"/>
                  <w:sz w:val="16"/>
                  <w:szCs w:val="16"/>
                  <w:lang w:val="en-US"/>
                </w:rPr>
                <w:t>The</w:t>
              </w:r>
              <w:r>
                <w:rPr>
                  <w:i/>
                  <w:color w:val="548DD4"/>
                  <w:sz w:val="16"/>
                  <w:szCs w:val="16"/>
                  <w:lang w:val="en-US"/>
                </w:rPr>
                <w:t xml:space="preserve"> design of this test deals with the display of the time slider.</w:t>
              </w:r>
            </w:ins>
          </w:p>
        </w:tc>
      </w:tr>
      <w:tr w:rsidR="00831A54" w:rsidRPr="00B17EAC" w:rsidTr="00B27571">
        <w:trPr>
          <w:ins w:id="6586" w:author="Mokaddem Emna" w:date="2013-01-31T10:34:00Z"/>
        </w:trPr>
        <w:tc>
          <w:tcPr>
            <w:tcW w:w="8613" w:type="dxa"/>
            <w:gridSpan w:val="5"/>
            <w:shd w:val="clear" w:color="auto" w:fill="A6A6A6"/>
          </w:tcPr>
          <w:p w:rsidR="00831A54" w:rsidRPr="00544FC8" w:rsidRDefault="00831A54" w:rsidP="00B27571">
            <w:pPr>
              <w:spacing w:after="0"/>
              <w:rPr>
                <w:ins w:id="6587" w:author="Mokaddem Emna" w:date="2013-01-31T10:34:00Z"/>
                <w:sz w:val="14"/>
                <w:szCs w:val="14"/>
              </w:rPr>
            </w:pPr>
            <w:ins w:id="6588" w:author="Mokaddem Emna" w:date="2013-01-31T10:34:00Z">
              <w:r w:rsidRPr="005D1206">
                <w:rPr>
                  <w:b/>
                  <w:sz w:val="14"/>
                  <w:szCs w:val="14"/>
                </w:rPr>
                <w:t>Inputs Specification</w:t>
              </w:r>
            </w:ins>
          </w:p>
        </w:tc>
      </w:tr>
      <w:tr w:rsidR="00831A54" w:rsidRPr="008C4ACA" w:rsidTr="00B27571">
        <w:trPr>
          <w:ins w:id="6589" w:author="Mokaddem Emna" w:date="2013-01-31T10:34:00Z"/>
        </w:trPr>
        <w:tc>
          <w:tcPr>
            <w:tcW w:w="8613" w:type="dxa"/>
            <w:gridSpan w:val="5"/>
            <w:shd w:val="clear" w:color="auto" w:fill="auto"/>
          </w:tcPr>
          <w:p w:rsidR="00831A54" w:rsidRPr="004A7054" w:rsidRDefault="00831A54" w:rsidP="00B27571">
            <w:pPr>
              <w:spacing w:after="0"/>
              <w:rPr>
                <w:ins w:id="6590" w:author="Mokaddem Emna" w:date="2013-01-31T10:34:00Z"/>
                <w:lang w:val="en-US"/>
              </w:rPr>
            </w:pPr>
            <w:ins w:id="6591" w:author="Mokaddem Emna" w:date="2013-01-31T10:34:00Z">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ins>
          </w:p>
        </w:tc>
      </w:tr>
      <w:tr w:rsidR="00831A54" w:rsidRPr="00B17EAC" w:rsidTr="00B27571">
        <w:trPr>
          <w:ins w:id="6592" w:author="Mokaddem Emna" w:date="2013-01-31T10:34:00Z"/>
        </w:trPr>
        <w:tc>
          <w:tcPr>
            <w:tcW w:w="8613" w:type="dxa"/>
            <w:gridSpan w:val="5"/>
            <w:shd w:val="clear" w:color="auto" w:fill="A6A6A6"/>
          </w:tcPr>
          <w:p w:rsidR="00831A54" w:rsidRPr="00544FC8" w:rsidRDefault="00831A54" w:rsidP="00B27571">
            <w:pPr>
              <w:spacing w:after="0"/>
              <w:rPr>
                <w:ins w:id="6593" w:author="Mokaddem Emna" w:date="2013-01-31T10:34:00Z"/>
                <w:sz w:val="14"/>
                <w:szCs w:val="14"/>
              </w:rPr>
            </w:pPr>
            <w:ins w:id="6594" w:author="Mokaddem Emna" w:date="2013-01-31T10:34:00Z">
              <w:r w:rsidRPr="005D1206">
                <w:rPr>
                  <w:b/>
                  <w:sz w:val="14"/>
                  <w:szCs w:val="14"/>
                </w:rPr>
                <w:t>Outputs Specification</w:t>
              </w:r>
            </w:ins>
          </w:p>
        </w:tc>
      </w:tr>
      <w:tr w:rsidR="00831A54" w:rsidRPr="00B17EAC" w:rsidTr="00B27571">
        <w:trPr>
          <w:ins w:id="6595" w:author="Mokaddem Emna" w:date="2013-01-31T10:34:00Z"/>
        </w:trPr>
        <w:tc>
          <w:tcPr>
            <w:tcW w:w="8613" w:type="dxa"/>
            <w:gridSpan w:val="5"/>
            <w:shd w:val="clear" w:color="auto" w:fill="auto"/>
          </w:tcPr>
          <w:p w:rsidR="00831A54" w:rsidRPr="00544FC8" w:rsidRDefault="00831A54" w:rsidP="00B27571">
            <w:pPr>
              <w:spacing w:after="0"/>
              <w:rPr>
                <w:ins w:id="6596" w:author="Mokaddem Emna" w:date="2013-01-31T10:34:00Z"/>
              </w:rPr>
            </w:pPr>
            <w:ins w:id="6597" w:author="Mokaddem Emna" w:date="2013-01-31T10:34:00Z">
              <w:r>
                <w:t>None</w:t>
              </w:r>
            </w:ins>
          </w:p>
        </w:tc>
      </w:tr>
      <w:tr w:rsidR="00831A54" w:rsidRPr="00B17EAC" w:rsidTr="00B27571">
        <w:trPr>
          <w:ins w:id="6598" w:author="Mokaddem Emna" w:date="2013-01-31T10:34:00Z"/>
        </w:trPr>
        <w:tc>
          <w:tcPr>
            <w:tcW w:w="8613" w:type="dxa"/>
            <w:gridSpan w:val="5"/>
            <w:shd w:val="clear" w:color="auto" w:fill="A6A6A6"/>
          </w:tcPr>
          <w:p w:rsidR="00831A54" w:rsidRPr="00544FC8" w:rsidRDefault="00831A54" w:rsidP="00B27571">
            <w:pPr>
              <w:spacing w:after="0"/>
              <w:rPr>
                <w:ins w:id="6599" w:author="Mokaddem Emna" w:date="2013-01-31T10:34:00Z"/>
                <w:sz w:val="14"/>
                <w:szCs w:val="14"/>
              </w:rPr>
            </w:pPr>
            <w:ins w:id="6600" w:author="Mokaddem Emna" w:date="2013-01-31T10:34:00Z">
              <w:r>
                <w:rPr>
                  <w:b/>
                  <w:sz w:val="14"/>
                  <w:szCs w:val="14"/>
                </w:rPr>
                <w:t>Environmental needs</w:t>
              </w:r>
            </w:ins>
          </w:p>
        </w:tc>
      </w:tr>
      <w:tr w:rsidR="00831A54" w:rsidRPr="00B17EAC" w:rsidTr="00B27571">
        <w:trPr>
          <w:ins w:id="6601" w:author="Mokaddem Emna" w:date="2013-01-31T10:34:00Z"/>
        </w:trPr>
        <w:tc>
          <w:tcPr>
            <w:tcW w:w="8613" w:type="dxa"/>
            <w:gridSpan w:val="5"/>
            <w:shd w:val="clear" w:color="auto" w:fill="auto"/>
          </w:tcPr>
          <w:p w:rsidR="00831A54" w:rsidRPr="005E1E95" w:rsidRDefault="00831A54" w:rsidP="00B27571">
            <w:pPr>
              <w:spacing w:after="0"/>
              <w:rPr>
                <w:ins w:id="6602" w:author="Mokaddem Emna" w:date="2013-01-31T10:34:00Z"/>
                <w:lang w:val="en-US"/>
              </w:rPr>
            </w:pPr>
            <w:ins w:id="6603" w:author="Mokaddem Emna" w:date="2013-01-31T10:34:00Z">
              <w:r>
                <w:rPr>
                  <w:lang w:val="en-US"/>
                </w:rPr>
                <w:lastRenderedPageBreak/>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ins>
          </w:p>
        </w:tc>
      </w:tr>
      <w:tr w:rsidR="00831A54" w:rsidRPr="00B17EAC" w:rsidTr="00B27571">
        <w:trPr>
          <w:ins w:id="6604" w:author="Mokaddem Emna" w:date="2013-01-31T10:34:00Z"/>
        </w:trPr>
        <w:tc>
          <w:tcPr>
            <w:tcW w:w="8613" w:type="dxa"/>
            <w:gridSpan w:val="5"/>
            <w:shd w:val="clear" w:color="auto" w:fill="A6A6A6"/>
          </w:tcPr>
          <w:p w:rsidR="00831A54" w:rsidRPr="00544FC8" w:rsidRDefault="00831A54" w:rsidP="00B27571">
            <w:pPr>
              <w:spacing w:after="0"/>
              <w:rPr>
                <w:ins w:id="6605" w:author="Mokaddem Emna" w:date="2013-01-31T10:34:00Z"/>
                <w:sz w:val="14"/>
                <w:szCs w:val="14"/>
              </w:rPr>
            </w:pPr>
            <w:ins w:id="6606" w:author="Mokaddem Emna" w:date="2013-01-31T10:34:00Z">
              <w:r w:rsidRPr="005D1206">
                <w:rPr>
                  <w:b/>
                  <w:sz w:val="14"/>
                  <w:szCs w:val="14"/>
                </w:rPr>
                <w:t>Constraints</w:t>
              </w:r>
            </w:ins>
          </w:p>
        </w:tc>
      </w:tr>
      <w:tr w:rsidR="00831A54" w:rsidRPr="00B17EAC" w:rsidTr="00B27571">
        <w:trPr>
          <w:ins w:id="6607" w:author="Mokaddem Emna" w:date="2013-01-31T10:34:00Z"/>
        </w:trPr>
        <w:tc>
          <w:tcPr>
            <w:tcW w:w="8613" w:type="dxa"/>
            <w:gridSpan w:val="5"/>
            <w:shd w:val="clear" w:color="auto" w:fill="auto"/>
          </w:tcPr>
          <w:p w:rsidR="00831A54" w:rsidRPr="00544FC8" w:rsidRDefault="00831A54" w:rsidP="00B27571">
            <w:pPr>
              <w:spacing w:after="0"/>
              <w:rPr>
                <w:ins w:id="6608" w:author="Mokaddem Emna" w:date="2013-01-31T10:34:00Z"/>
              </w:rPr>
            </w:pPr>
          </w:p>
        </w:tc>
      </w:tr>
      <w:tr w:rsidR="00831A54" w:rsidRPr="00B17EAC" w:rsidTr="00B27571">
        <w:trPr>
          <w:ins w:id="6609" w:author="Mokaddem Emna" w:date="2013-01-31T10:34:00Z"/>
        </w:trPr>
        <w:tc>
          <w:tcPr>
            <w:tcW w:w="8613" w:type="dxa"/>
            <w:gridSpan w:val="5"/>
            <w:shd w:val="clear" w:color="auto" w:fill="A6A6A6"/>
          </w:tcPr>
          <w:p w:rsidR="00831A54" w:rsidRPr="00544FC8" w:rsidRDefault="00831A54" w:rsidP="00B27571">
            <w:pPr>
              <w:spacing w:after="0"/>
              <w:rPr>
                <w:ins w:id="6610" w:author="Mokaddem Emna" w:date="2013-01-31T10:34:00Z"/>
                <w:sz w:val="14"/>
                <w:szCs w:val="14"/>
              </w:rPr>
            </w:pPr>
            <w:ins w:id="6611" w:author="Mokaddem Emna" w:date="2013-01-31T10:34:00Z">
              <w:r w:rsidRPr="005D1206">
                <w:rPr>
                  <w:b/>
                  <w:sz w:val="14"/>
                  <w:szCs w:val="14"/>
                </w:rPr>
                <w:t>Dependencies</w:t>
              </w:r>
            </w:ins>
          </w:p>
        </w:tc>
      </w:tr>
      <w:tr w:rsidR="00831A54" w:rsidRPr="004E5884" w:rsidTr="00B27571">
        <w:trPr>
          <w:ins w:id="6612" w:author="Mokaddem Emna" w:date="2013-01-31T10:34:00Z"/>
        </w:trPr>
        <w:tc>
          <w:tcPr>
            <w:tcW w:w="8613" w:type="dxa"/>
            <w:gridSpan w:val="5"/>
            <w:shd w:val="clear" w:color="auto" w:fill="auto"/>
          </w:tcPr>
          <w:p w:rsidR="00831A54" w:rsidRPr="00EF5642" w:rsidRDefault="00831A54" w:rsidP="00B27571">
            <w:pPr>
              <w:spacing w:after="0"/>
              <w:rPr>
                <w:ins w:id="6613" w:author="Mokaddem Emna" w:date="2013-01-31T10:34:00Z"/>
                <w:i/>
                <w:color w:val="548DD4"/>
                <w:sz w:val="18"/>
                <w:szCs w:val="18"/>
              </w:rPr>
            </w:pPr>
            <w:ins w:id="6614" w:author="Mokaddem Emna" w:date="2013-01-31T10:34:00Z">
              <w:r>
                <w:rPr>
                  <w:i/>
                  <w:color w:val="548DD4"/>
                  <w:sz w:val="18"/>
                  <w:szCs w:val="18"/>
                </w:rPr>
                <w:t>NGEO-WEBC-VTC-002</w:t>
              </w:r>
              <w:r w:rsidRPr="00801651">
                <w:rPr>
                  <w:i/>
                  <w:color w:val="548DD4"/>
                  <w:sz w:val="18"/>
                  <w:szCs w:val="18"/>
                </w:rPr>
                <w:t>0</w:t>
              </w:r>
            </w:ins>
          </w:p>
        </w:tc>
      </w:tr>
      <w:tr w:rsidR="00831A54" w:rsidRPr="00B17EAC" w:rsidTr="00B27571">
        <w:trPr>
          <w:ins w:id="6615" w:author="Mokaddem Emna" w:date="2013-01-31T10:34:00Z"/>
        </w:trPr>
        <w:tc>
          <w:tcPr>
            <w:tcW w:w="8613" w:type="dxa"/>
            <w:gridSpan w:val="5"/>
            <w:shd w:val="clear" w:color="auto" w:fill="A6A6A6"/>
          </w:tcPr>
          <w:p w:rsidR="00831A54" w:rsidRPr="00544FC8" w:rsidRDefault="00831A54" w:rsidP="00B27571">
            <w:pPr>
              <w:spacing w:after="0"/>
              <w:rPr>
                <w:ins w:id="6616" w:author="Mokaddem Emna" w:date="2013-01-31T10:34:00Z"/>
                <w:sz w:val="14"/>
                <w:szCs w:val="14"/>
              </w:rPr>
            </w:pPr>
            <w:ins w:id="6617" w:author="Mokaddem Emna" w:date="2013-01-31T10:34:00Z">
              <w:r>
                <w:rPr>
                  <w:b/>
                  <w:sz w:val="14"/>
                  <w:szCs w:val="14"/>
                </w:rPr>
                <w:t>Pass/Fail Criteria</w:t>
              </w:r>
            </w:ins>
          </w:p>
        </w:tc>
      </w:tr>
      <w:tr w:rsidR="00831A54" w:rsidRPr="00A44929" w:rsidTr="00B27571">
        <w:trPr>
          <w:trHeight w:val="258"/>
          <w:ins w:id="6618"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619" w:author="Mokaddem Emna" w:date="2013-01-31T10:34:00Z"/>
                <w:i/>
                <w:color w:val="548DD4"/>
                <w:sz w:val="16"/>
                <w:szCs w:val="16"/>
                <w:lang w:val="en-GB"/>
              </w:rPr>
            </w:pPr>
            <w:ins w:id="6620" w:author="Mokaddem Emna" w:date="2013-01-31T10:34:00Z">
              <w:r>
                <w:rPr>
                  <w:i/>
                  <w:color w:val="548DD4"/>
                  <w:sz w:val="16"/>
                  <w:szCs w:val="16"/>
                  <w:lang w:val="en-GB"/>
                </w:rPr>
                <w:t>NGEO-WEBC-PFC-02</w:t>
              </w:r>
            </w:ins>
            <w:ins w:id="6621" w:author="Mokaddem Emna" w:date="2013-01-31T10:35:00Z">
              <w:r w:rsidR="00192791">
                <w:rPr>
                  <w:i/>
                  <w:color w:val="548DD4"/>
                  <w:sz w:val="16"/>
                  <w:szCs w:val="16"/>
                  <w:lang w:val="en-GB"/>
                </w:rPr>
                <w:t>4</w:t>
              </w:r>
            </w:ins>
            <w:ins w:id="6622" w:author="Mokaddem Emna" w:date="2013-01-31T10:34:00Z">
              <w:r w:rsidRPr="009B26D3">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623" w:author="Mokaddem Emna" w:date="2013-01-31T10:34:00Z"/>
                <w:color w:val="548DD4"/>
                <w:lang w:val="en-GB"/>
              </w:rPr>
            </w:pPr>
            <w:ins w:id="6624" w:author="Mokaddem Emna" w:date="2013-01-31T10:34:00Z">
              <w:r>
                <w:rPr>
                  <w:color w:val="548DD4"/>
                  <w:lang w:val="en-GB"/>
                </w:rPr>
                <w:t>The time slider is displayed</w:t>
              </w:r>
            </w:ins>
          </w:p>
        </w:tc>
      </w:tr>
      <w:tr w:rsidR="00831A54" w:rsidRPr="00A44929" w:rsidTr="00B27571">
        <w:trPr>
          <w:trHeight w:val="258"/>
          <w:ins w:id="6625"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192791" w:rsidP="00B27571">
            <w:pPr>
              <w:spacing w:after="0"/>
              <w:rPr>
                <w:ins w:id="6626" w:author="Mokaddem Emna" w:date="2013-01-31T10:34:00Z"/>
                <w:i/>
                <w:color w:val="548DD4"/>
                <w:sz w:val="16"/>
                <w:szCs w:val="16"/>
                <w:lang w:val="en-GB"/>
              </w:rPr>
            </w:pPr>
            <w:ins w:id="6627" w:author="Mokaddem Emna" w:date="2013-01-31T10:34:00Z">
              <w:r>
                <w:rPr>
                  <w:i/>
                  <w:color w:val="548DD4"/>
                  <w:sz w:val="16"/>
                  <w:szCs w:val="16"/>
                  <w:lang w:val="en-GB"/>
                </w:rPr>
                <w:t>NGEO-WEBC-PFC-02</w:t>
              </w:r>
            </w:ins>
            <w:ins w:id="6628" w:author="Mokaddem Emna" w:date="2013-01-31T10:35:00Z">
              <w:r>
                <w:rPr>
                  <w:i/>
                  <w:color w:val="548DD4"/>
                  <w:sz w:val="16"/>
                  <w:szCs w:val="16"/>
                  <w:lang w:val="en-GB"/>
                </w:rPr>
                <w:t>4</w:t>
              </w:r>
            </w:ins>
            <w:ins w:id="6629" w:author="Mokaddem Emna" w:date="2013-01-31T10:34:00Z">
              <w:r w:rsidR="00831A54">
                <w:rPr>
                  <w:i/>
                  <w:color w:val="548DD4"/>
                  <w:sz w:val="16"/>
                  <w:szCs w:val="16"/>
                  <w:lang w:val="en-GB"/>
                </w:rPr>
                <w:t>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630" w:author="Mokaddem Emna" w:date="2013-01-31T10:34:00Z"/>
                <w:color w:val="548DD4"/>
                <w:lang w:val="en-GB"/>
              </w:rPr>
            </w:pPr>
            <w:ins w:id="6631" w:author="Mokaddem Emna" w:date="2013-01-31T10:34:00Z">
              <w:r>
                <w:rPr>
                  <w:color w:val="548DD4"/>
                  <w:lang w:val="en-GB"/>
                </w:rPr>
                <w:t>The time slider is removed</w:t>
              </w:r>
            </w:ins>
          </w:p>
        </w:tc>
      </w:tr>
    </w:tbl>
    <w:p w:rsidR="00831A54" w:rsidRPr="000202B0" w:rsidRDefault="00831A54" w:rsidP="00831A54">
      <w:pPr>
        <w:pStyle w:val="Titre3"/>
        <w:rPr>
          <w:ins w:id="6632" w:author="Mokaddem Emna" w:date="2013-01-31T10:34:00Z"/>
        </w:rPr>
      </w:pPr>
      <w:bookmarkStart w:id="6633" w:name="_Toc348082214"/>
      <w:ins w:id="6634" w:author="Mokaddem Emna" w:date="2013-01-31T10:34:00Z">
        <w:r>
          <w:t>NGEO-WEBC-VTC-0243</w:t>
        </w:r>
        <w:r w:rsidRPr="000202B0">
          <w:t>:</w:t>
        </w:r>
        <w:r>
          <w:t xml:space="preserve"> Time Slider Depends on Dataset stop date</w:t>
        </w:r>
        <w:bookmarkEnd w:id="663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831A54" w:rsidRPr="008C4ACA" w:rsidTr="00B27571">
        <w:trPr>
          <w:ins w:id="6635" w:author="Mokaddem Emna" w:date="2013-01-31T10:34:00Z"/>
        </w:trPr>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ins w:id="6636" w:author="Mokaddem Emna" w:date="2013-01-31T10:34:00Z"/>
                <w:b/>
                <w:i/>
                <w:color w:val="FFFFFF"/>
                <w:szCs w:val="18"/>
                <w:lang w:val="en-US"/>
              </w:rPr>
            </w:pPr>
            <w:ins w:id="6637" w:author="Mokaddem Emna" w:date="2013-01-31T10:34:00Z">
              <w:r>
                <w:rPr>
                  <w:b/>
                  <w:i/>
                  <w:color w:val="FFFFFF"/>
                  <w:szCs w:val="18"/>
                  <w:lang w:val="en-US"/>
                </w:rPr>
                <w:t>NGEO VALIDATION TEST  CASE</w:t>
              </w:r>
            </w:ins>
          </w:p>
        </w:tc>
      </w:tr>
      <w:tr w:rsidR="00831A54" w:rsidRPr="008C4ACA" w:rsidTr="00B27571">
        <w:trPr>
          <w:ins w:id="6638" w:author="Mokaddem Emna" w:date="2013-01-31T10:34:00Z"/>
        </w:trPr>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ins w:id="6639" w:author="Mokaddem Emna" w:date="2013-01-31T10:34:00Z"/>
                <w:b/>
                <w:color w:val="FFFFFF"/>
                <w:sz w:val="14"/>
                <w:szCs w:val="14"/>
              </w:rPr>
            </w:pPr>
            <w:ins w:id="6640" w:author="Mokaddem Emna" w:date="2013-01-31T10:34:00Z">
              <w:r w:rsidRPr="00544FC8">
                <w:rPr>
                  <w:b/>
                  <w:color w:val="FFFFFF"/>
                  <w:sz w:val="14"/>
                  <w:szCs w:val="14"/>
                </w:rPr>
                <w:t>Test Identifier</w:t>
              </w:r>
            </w:ins>
          </w:p>
        </w:tc>
        <w:tc>
          <w:tcPr>
            <w:tcW w:w="1903" w:type="dxa"/>
            <w:gridSpan w:val="2"/>
            <w:tcBorders>
              <w:top w:val="single" w:sz="6" w:space="0" w:color="auto"/>
            </w:tcBorders>
            <w:shd w:val="clear" w:color="auto" w:fill="auto"/>
          </w:tcPr>
          <w:p w:rsidR="00831A54" w:rsidRPr="00544FC8" w:rsidRDefault="00831A54" w:rsidP="00B27571">
            <w:pPr>
              <w:spacing w:after="0"/>
              <w:rPr>
                <w:ins w:id="6641" w:author="Mokaddem Emna" w:date="2013-01-31T10:34:00Z"/>
                <w:i/>
                <w:color w:val="548DD4"/>
                <w:sz w:val="16"/>
                <w:szCs w:val="16"/>
              </w:rPr>
            </w:pPr>
            <w:ins w:id="6642" w:author="Mokaddem Emna" w:date="2013-01-31T10:34:00Z">
              <w:r>
                <w:rPr>
                  <w:i/>
                  <w:color w:val="548DD4"/>
                  <w:sz w:val="16"/>
                  <w:szCs w:val="16"/>
                </w:rPr>
                <w:t>NGEO-WEBC-VTC-0243</w:t>
              </w:r>
            </w:ins>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ins w:id="6643" w:author="Mokaddem Emna" w:date="2013-01-31T10:34:00Z"/>
                <w:b/>
                <w:color w:val="FFFFFF"/>
                <w:sz w:val="14"/>
                <w:szCs w:val="14"/>
              </w:rPr>
            </w:pPr>
            <w:ins w:id="6644" w:author="Mokaddem Emna" w:date="2013-01-31T10:34:00Z">
              <w:r w:rsidRPr="00544FC8">
                <w:rPr>
                  <w:b/>
                  <w:color w:val="FFFFFF"/>
                  <w:sz w:val="14"/>
                  <w:szCs w:val="14"/>
                </w:rPr>
                <w:t>Test Title</w:t>
              </w:r>
            </w:ins>
          </w:p>
        </w:tc>
        <w:tc>
          <w:tcPr>
            <w:tcW w:w="3969" w:type="dxa"/>
            <w:tcBorders>
              <w:top w:val="single" w:sz="6" w:space="0" w:color="auto"/>
            </w:tcBorders>
            <w:shd w:val="clear" w:color="auto" w:fill="auto"/>
          </w:tcPr>
          <w:p w:rsidR="00831A54" w:rsidRPr="00643EB9" w:rsidRDefault="00831A54" w:rsidP="00B27571">
            <w:pPr>
              <w:spacing w:after="0"/>
              <w:rPr>
                <w:ins w:id="6645" w:author="Mokaddem Emna" w:date="2013-01-31T10:34:00Z"/>
                <w:i/>
                <w:color w:val="548DD4"/>
                <w:sz w:val="16"/>
                <w:szCs w:val="16"/>
                <w:u w:val="single"/>
                <w:lang w:val="en-US"/>
              </w:rPr>
            </w:pPr>
            <w:ins w:id="6646" w:author="Mokaddem Emna" w:date="2013-01-31T10:34:00Z">
              <w:r>
                <w:rPr>
                  <w:i/>
                  <w:color w:val="548DD4"/>
                  <w:sz w:val="16"/>
                  <w:szCs w:val="16"/>
                  <w:lang w:val="en-US"/>
                </w:rPr>
                <w:t>Time Slider Depends on dataset stop date</w:t>
              </w:r>
            </w:ins>
          </w:p>
        </w:tc>
      </w:tr>
      <w:tr w:rsidR="00831A54" w:rsidRPr="00B17EAC" w:rsidTr="00B27571">
        <w:trPr>
          <w:trHeight w:val="388"/>
          <w:ins w:id="6647" w:author="Mokaddem Emna" w:date="2013-01-31T10:34:00Z"/>
        </w:trPr>
        <w:tc>
          <w:tcPr>
            <w:tcW w:w="8613" w:type="dxa"/>
            <w:gridSpan w:val="5"/>
            <w:shd w:val="clear" w:color="auto" w:fill="A6A6A6"/>
          </w:tcPr>
          <w:p w:rsidR="00831A54" w:rsidRPr="00544FC8" w:rsidRDefault="00831A54" w:rsidP="00B27571">
            <w:pPr>
              <w:spacing w:after="0"/>
              <w:rPr>
                <w:ins w:id="6648" w:author="Mokaddem Emna" w:date="2013-01-31T10:34:00Z"/>
                <w:b/>
                <w:sz w:val="14"/>
                <w:szCs w:val="14"/>
              </w:rPr>
            </w:pPr>
            <w:ins w:id="6649" w:author="Mokaddem Emna" w:date="2013-01-31T10:34:00Z">
              <w:r>
                <w:rPr>
                  <w:b/>
                  <w:sz w:val="14"/>
                  <w:szCs w:val="14"/>
                </w:rPr>
                <w:t>Description and Objective</w:t>
              </w:r>
            </w:ins>
          </w:p>
        </w:tc>
      </w:tr>
      <w:tr w:rsidR="00831A54" w:rsidRPr="008C4ACA" w:rsidTr="00B27571">
        <w:trPr>
          <w:trHeight w:val="113"/>
          <w:ins w:id="6650" w:author="Mokaddem Emna" w:date="2013-01-31T10:34:00Z"/>
        </w:trPr>
        <w:tc>
          <w:tcPr>
            <w:tcW w:w="8613" w:type="dxa"/>
            <w:gridSpan w:val="5"/>
            <w:shd w:val="clear" w:color="auto" w:fill="auto"/>
          </w:tcPr>
          <w:p w:rsidR="00831A54" w:rsidRPr="0056181B" w:rsidRDefault="00831A54" w:rsidP="00B27571">
            <w:pPr>
              <w:spacing w:after="0"/>
              <w:rPr>
                <w:ins w:id="6651" w:author="Mokaddem Emna" w:date="2013-01-31T10:34:00Z"/>
                <w:i/>
                <w:color w:val="548DD4"/>
                <w:sz w:val="16"/>
                <w:szCs w:val="16"/>
                <w:lang w:val="en-US"/>
              </w:rPr>
            </w:pPr>
            <w:ins w:id="6652" w:author="Mokaddem Emna" w:date="2013-01-31T10:34:00Z">
              <w:r w:rsidRPr="005E1E95">
                <w:rPr>
                  <w:i/>
                  <w:color w:val="548DD4"/>
                  <w:sz w:val="16"/>
                  <w:szCs w:val="16"/>
                  <w:lang w:val="en-US"/>
                </w:rPr>
                <w:t>The</w:t>
              </w:r>
              <w:r>
                <w:rPr>
                  <w:i/>
                  <w:color w:val="548DD4"/>
                  <w:sz w:val="16"/>
                  <w:szCs w:val="16"/>
                  <w:lang w:val="en-US"/>
                </w:rPr>
                <w:t xml:space="preserve"> design of this test deals with thedependency between the time slider stop date and the selected dataset.</w:t>
              </w:r>
            </w:ins>
          </w:p>
        </w:tc>
      </w:tr>
      <w:tr w:rsidR="00831A54" w:rsidRPr="00B17EAC" w:rsidTr="00B27571">
        <w:trPr>
          <w:ins w:id="6653" w:author="Mokaddem Emna" w:date="2013-01-31T10:34:00Z"/>
        </w:trPr>
        <w:tc>
          <w:tcPr>
            <w:tcW w:w="8613" w:type="dxa"/>
            <w:gridSpan w:val="5"/>
            <w:shd w:val="clear" w:color="auto" w:fill="A6A6A6"/>
          </w:tcPr>
          <w:p w:rsidR="00831A54" w:rsidRPr="00544FC8" w:rsidRDefault="00831A54" w:rsidP="00B27571">
            <w:pPr>
              <w:spacing w:after="0"/>
              <w:rPr>
                <w:ins w:id="6654" w:author="Mokaddem Emna" w:date="2013-01-31T10:34:00Z"/>
                <w:sz w:val="14"/>
                <w:szCs w:val="14"/>
              </w:rPr>
            </w:pPr>
            <w:ins w:id="6655" w:author="Mokaddem Emna" w:date="2013-01-31T10:34:00Z">
              <w:r w:rsidRPr="005D1206">
                <w:rPr>
                  <w:b/>
                  <w:sz w:val="14"/>
                  <w:szCs w:val="14"/>
                </w:rPr>
                <w:t>Inputs Specification</w:t>
              </w:r>
            </w:ins>
          </w:p>
        </w:tc>
      </w:tr>
      <w:tr w:rsidR="00831A54" w:rsidRPr="008C4ACA" w:rsidTr="00B27571">
        <w:trPr>
          <w:ins w:id="6656" w:author="Mokaddem Emna" w:date="2013-01-31T10:34:00Z"/>
        </w:trPr>
        <w:tc>
          <w:tcPr>
            <w:tcW w:w="8613" w:type="dxa"/>
            <w:gridSpan w:val="5"/>
            <w:shd w:val="clear" w:color="auto" w:fill="auto"/>
          </w:tcPr>
          <w:p w:rsidR="00831A54" w:rsidRPr="004A7054" w:rsidRDefault="00831A54" w:rsidP="00B27571">
            <w:pPr>
              <w:spacing w:after="0"/>
              <w:rPr>
                <w:ins w:id="6657" w:author="Mokaddem Emna" w:date="2013-01-31T10:34:00Z"/>
                <w:lang w:val="en-US"/>
              </w:rPr>
            </w:pPr>
            <w:ins w:id="6658" w:author="Mokaddem Emna" w:date="2013-01-31T10:34:00Z">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ins>
          </w:p>
        </w:tc>
      </w:tr>
      <w:tr w:rsidR="00831A54" w:rsidRPr="00B17EAC" w:rsidTr="00B27571">
        <w:trPr>
          <w:ins w:id="6659" w:author="Mokaddem Emna" w:date="2013-01-31T10:34:00Z"/>
        </w:trPr>
        <w:tc>
          <w:tcPr>
            <w:tcW w:w="8613" w:type="dxa"/>
            <w:gridSpan w:val="5"/>
            <w:shd w:val="clear" w:color="auto" w:fill="A6A6A6"/>
          </w:tcPr>
          <w:p w:rsidR="00831A54" w:rsidRPr="00544FC8" w:rsidRDefault="00831A54" w:rsidP="00B27571">
            <w:pPr>
              <w:spacing w:after="0"/>
              <w:rPr>
                <w:ins w:id="6660" w:author="Mokaddem Emna" w:date="2013-01-31T10:34:00Z"/>
                <w:sz w:val="14"/>
                <w:szCs w:val="14"/>
              </w:rPr>
            </w:pPr>
            <w:ins w:id="6661" w:author="Mokaddem Emna" w:date="2013-01-31T10:34:00Z">
              <w:r w:rsidRPr="005D1206">
                <w:rPr>
                  <w:b/>
                  <w:sz w:val="14"/>
                  <w:szCs w:val="14"/>
                </w:rPr>
                <w:t>Outputs Specification</w:t>
              </w:r>
            </w:ins>
          </w:p>
        </w:tc>
      </w:tr>
      <w:tr w:rsidR="00831A54" w:rsidRPr="00B17EAC" w:rsidTr="00B27571">
        <w:trPr>
          <w:ins w:id="6662" w:author="Mokaddem Emna" w:date="2013-01-31T10:34:00Z"/>
        </w:trPr>
        <w:tc>
          <w:tcPr>
            <w:tcW w:w="8613" w:type="dxa"/>
            <w:gridSpan w:val="5"/>
            <w:shd w:val="clear" w:color="auto" w:fill="auto"/>
          </w:tcPr>
          <w:p w:rsidR="00831A54" w:rsidRPr="00544FC8" w:rsidRDefault="00831A54" w:rsidP="00B27571">
            <w:pPr>
              <w:spacing w:after="0"/>
              <w:rPr>
                <w:ins w:id="6663" w:author="Mokaddem Emna" w:date="2013-01-31T10:34:00Z"/>
              </w:rPr>
            </w:pPr>
            <w:ins w:id="6664" w:author="Mokaddem Emna" w:date="2013-01-31T10:34:00Z">
              <w:r>
                <w:t>None</w:t>
              </w:r>
            </w:ins>
          </w:p>
        </w:tc>
      </w:tr>
      <w:tr w:rsidR="00831A54" w:rsidRPr="00B17EAC" w:rsidTr="00B27571">
        <w:trPr>
          <w:ins w:id="6665" w:author="Mokaddem Emna" w:date="2013-01-31T10:34:00Z"/>
        </w:trPr>
        <w:tc>
          <w:tcPr>
            <w:tcW w:w="8613" w:type="dxa"/>
            <w:gridSpan w:val="5"/>
            <w:shd w:val="clear" w:color="auto" w:fill="A6A6A6"/>
          </w:tcPr>
          <w:p w:rsidR="00831A54" w:rsidRPr="00544FC8" w:rsidRDefault="00831A54" w:rsidP="00B27571">
            <w:pPr>
              <w:spacing w:after="0"/>
              <w:rPr>
                <w:ins w:id="6666" w:author="Mokaddem Emna" w:date="2013-01-31T10:34:00Z"/>
                <w:sz w:val="14"/>
                <w:szCs w:val="14"/>
              </w:rPr>
            </w:pPr>
            <w:ins w:id="6667" w:author="Mokaddem Emna" w:date="2013-01-31T10:34:00Z">
              <w:r>
                <w:rPr>
                  <w:b/>
                  <w:sz w:val="14"/>
                  <w:szCs w:val="14"/>
                </w:rPr>
                <w:t>Environmental needs</w:t>
              </w:r>
            </w:ins>
          </w:p>
        </w:tc>
      </w:tr>
      <w:tr w:rsidR="00831A54" w:rsidRPr="00B17EAC" w:rsidTr="00B27571">
        <w:trPr>
          <w:ins w:id="6668" w:author="Mokaddem Emna" w:date="2013-01-31T10:34:00Z"/>
        </w:trPr>
        <w:tc>
          <w:tcPr>
            <w:tcW w:w="8613" w:type="dxa"/>
            <w:gridSpan w:val="5"/>
            <w:shd w:val="clear" w:color="auto" w:fill="auto"/>
          </w:tcPr>
          <w:p w:rsidR="00831A54" w:rsidRPr="005E1E95" w:rsidRDefault="00831A54" w:rsidP="00B27571">
            <w:pPr>
              <w:spacing w:after="0"/>
              <w:rPr>
                <w:ins w:id="6669" w:author="Mokaddem Emna" w:date="2013-01-31T10:34:00Z"/>
                <w:lang w:val="en-US"/>
              </w:rPr>
            </w:pPr>
            <w:ins w:id="6670" w:author="Mokaddem Emna" w:date="2013-01-31T10:34:00Z">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ins>
          </w:p>
        </w:tc>
      </w:tr>
      <w:tr w:rsidR="00831A54" w:rsidRPr="00B17EAC" w:rsidTr="00B27571">
        <w:trPr>
          <w:ins w:id="6671" w:author="Mokaddem Emna" w:date="2013-01-31T10:34:00Z"/>
        </w:trPr>
        <w:tc>
          <w:tcPr>
            <w:tcW w:w="8613" w:type="dxa"/>
            <w:gridSpan w:val="5"/>
            <w:shd w:val="clear" w:color="auto" w:fill="A6A6A6"/>
          </w:tcPr>
          <w:p w:rsidR="00831A54" w:rsidRPr="00544FC8" w:rsidRDefault="00831A54" w:rsidP="00B27571">
            <w:pPr>
              <w:spacing w:after="0"/>
              <w:rPr>
                <w:ins w:id="6672" w:author="Mokaddem Emna" w:date="2013-01-31T10:34:00Z"/>
                <w:sz w:val="14"/>
                <w:szCs w:val="14"/>
              </w:rPr>
            </w:pPr>
            <w:ins w:id="6673" w:author="Mokaddem Emna" w:date="2013-01-31T10:34:00Z">
              <w:r w:rsidRPr="005D1206">
                <w:rPr>
                  <w:b/>
                  <w:sz w:val="14"/>
                  <w:szCs w:val="14"/>
                </w:rPr>
                <w:t>Constraints</w:t>
              </w:r>
            </w:ins>
          </w:p>
        </w:tc>
      </w:tr>
      <w:tr w:rsidR="00831A54" w:rsidRPr="00B17EAC" w:rsidTr="00B27571">
        <w:trPr>
          <w:ins w:id="6674" w:author="Mokaddem Emna" w:date="2013-01-31T10:34:00Z"/>
        </w:trPr>
        <w:tc>
          <w:tcPr>
            <w:tcW w:w="8613" w:type="dxa"/>
            <w:gridSpan w:val="5"/>
            <w:shd w:val="clear" w:color="auto" w:fill="auto"/>
          </w:tcPr>
          <w:p w:rsidR="00831A54" w:rsidRPr="00544FC8" w:rsidRDefault="00831A54" w:rsidP="00B27571">
            <w:pPr>
              <w:spacing w:after="0"/>
              <w:rPr>
                <w:ins w:id="6675" w:author="Mokaddem Emna" w:date="2013-01-31T10:34:00Z"/>
              </w:rPr>
            </w:pPr>
          </w:p>
        </w:tc>
      </w:tr>
      <w:tr w:rsidR="00831A54" w:rsidRPr="00B17EAC" w:rsidTr="00B27571">
        <w:trPr>
          <w:ins w:id="6676" w:author="Mokaddem Emna" w:date="2013-01-31T10:34:00Z"/>
        </w:trPr>
        <w:tc>
          <w:tcPr>
            <w:tcW w:w="8613" w:type="dxa"/>
            <w:gridSpan w:val="5"/>
            <w:shd w:val="clear" w:color="auto" w:fill="A6A6A6"/>
          </w:tcPr>
          <w:p w:rsidR="00831A54" w:rsidRPr="00544FC8" w:rsidRDefault="00831A54" w:rsidP="00B27571">
            <w:pPr>
              <w:spacing w:after="0"/>
              <w:rPr>
                <w:ins w:id="6677" w:author="Mokaddem Emna" w:date="2013-01-31T10:34:00Z"/>
                <w:sz w:val="14"/>
                <w:szCs w:val="14"/>
              </w:rPr>
            </w:pPr>
            <w:ins w:id="6678" w:author="Mokaddem Emna" w:date="2013-01-31T10:34:00Z">
              <w:r w:rsidRPr="005D1206">
                <w:rPr>
                  <w:b/>
                  <w:sz w:val="14"/>
                  <w:szCs w:val="14"/>
                </w:rPr>
                <w:t>Dependencies</w:t>
              </w:r>
            </w:ins>
          </w:p>
        </w:tc>
      </w:tr>
      <w:tr w:rsidR="00831A54" w:rsidRPr="004E5884" w:rsidTr="00B27571">
        <w:trPr>
          <w:ins w:id="6679" w:author="Mokaddem Emna" w:date="2013-01-31T10:34:00Z"/>
        </w:trPr>
        <w:tc>
          <w:tcPr>
            <w:tcW w:w="8613" w:type="dxa"/>
            <w:gridSpan w:val="5"/>
            <w:shd w:val="clear" w:color="auto" w:fill="auto"/>
          </w:tcPr>
          <w:p w:rsidR="00831A54" w:rsidRPr="00EF5642" w:rsidRDefault="00831A54" w:rsidP="00B27571">
            <w:pPr>
              <w:spacing w:after="0"/>
              <w:rPr>
                <w:ins w:id="6680" w:author="Mokaddem Emna" w:date="2013-01-31T10:34:00Z"/>
                <w:i/>
                <w:color w:val="548DD4"/>
                <w:sz w:val="18"/>
                <w:szCs w:val="18"/>
              </w:rPr>
            </w:pPr>
            <w:ins w:id="6681" w:author="Mokaddem Emna" w:date="2013-01-31T10:34:00Z">
              <w:r>
                <w:rPr>
                  <w:i/>
                  <w:color w:val="548DD4"/>
                  <w:sz w:val="18"/>
                  <w:szCs w:val="18"/>
                </w:rPr>
                <w:t>NGEO-WEBC-VTC-002</w:t>
              </w:r>
              <w:r w:rsidRPr="00801651">
                <w:rPr>
                  <w:i/>
                  <w:color w:val="548DD4"/>
                  <w:sz w:val="18"/>
                  <w:szCs w:val="18"/>
                </w:rPr>
                <w:t>0</w:t>
              </w:r>
            </w:ins>
          </w:p>
        </w:tc>
      </w:tr>
      <w:tr w:rsidR="00831A54" w:rsidRPr="00B17EAC" w:rsidTr="00B27571">
        <w:trPr>
          <w:ins w:id="6682" w:author="Mokaddem Emna" w:date="2013-01-31T10:34:00Z"/>
        </w:trPr>
        <w:tc>
          <w:tcPr>
            <w:tcW w:w="8613" w:type="dxa"/>
            <w:gridSpan w:val="5"/>
            <w:shd w:val="clear" w:color="auto" w:fill="A6A6A6"/>
          </w:tcPr>
          <w:p w:rsidR="00831A54" w:rsidRPr="00544FC8" w:rsidRDefault="00831A54" w:rsidP="00B27571">
            <w:pPr>
              <w:spacing w:after="0"/>
              <w:rPr>
                <w:ins w:id="6683" w:author="Mokaddem Emna" w:date="2013-01-31T10:34:00Z"/>
                <w:sz w:val="14"/>
                <w:szCs w:val="14"/>
              </w:rPr>
            </w:pPr>
            <w:ins w:id="6684" w:author="Mokaddem Emna" w:date="2013-01-31T10:34:00Z">
              <w:r>
                <w:rPr>
                  <w:b/>
                  <w:sz w:val="14"/>
                  <w:szCs w:val="14"/>
                </w:rPr>
                <w:t>Pass/Fail Criteria</w:t>
              </w:r>
            </w:ins>
          </w:p>
        </w:tc>
      </w:tr>
      <w:tr w:rsidR="00831A54" w:rsidRPr="00A44929" w:rsidTr="00B27571">
        <w:trPr>
          <w:trHeight w:val="258"/>
          <w:ins w:id="6685"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686" w:author="Mokaddem Emna" w:date="2013-01-31T10:34:00Z"/>
                <w:i/>
                <w:color w:val="548DD4"/>
                <w:sz w:val="16"/>
                <w:szCs w:val="16"/>
                <w:lang w:val="en-GB"/>
              </w:rPr>
            </w:pPr>
            <w:ins w:id="6687" w:author="Mokaddem Emna" w:date="2013-01-31T10:34:00Z">
              <w:r>
                <w:rPr>
                  <w:i/>
                  <w:color w:val="548DD4"/>
                  <w:sz w:val="16"/>
                  <w:szCs w:val="16"/>
                  <w:lang w:val="en-GB"/>
                </w:rPr>
                <w:t>NGEO-WEBC-PFC-0243</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688" w:author="Mokaddem Emna" w:date="2013-01-31T10:34:00Z"/>
                <w:color w:val="548DD4"/>
                <w:lang w:val="en-GB"/>
              </w:rPr>
            </w:pPr>
            <w:ins w:id="6689" w:author="Mokaddem Emna" w:date="2013-01-31T10:34:00Z">
              <w:r>
                <w:rPr>
                  <w:color w:val="548DD4"/>
                  <w:lang w:val="en-GB"/>
                </w:rPr>
                <w:t>The time slider</w:t>
              </w:r>
            </w:ins>
            <w:ins w:id="6690" w:author="Mokaddem Emna" w:date="2013-01-31T10:43:00Z">
              <w:r w:rsidR="003F0B04">
                <w:rPr>
                  <w:color w:val="548DD4"/>
                  <w:lang w:val="en-GB"/>
                </w:rPr>
                <w:t xml:space="preserve"> end range</w:t>
              </w:r>
            </w:ins>
            <w:ins w:id="6691" w:author="Mokaddem Emna" w:date="2013-01-31T10:34:00Z">
              <w:r>
                <w:rPr>
                  <w:color w:val="548DD4"/>
                  <w:lang w:val="en-GB"/>
                </w:rPr>
                <w:t xml:space="preserve"> depends on the dataset stop date</w:t>
              </w:r>
            </w:ins>
          </w:p>
        </w:tc>
      </w:tr>
    </w:tbl>
    <w:p w:rsidR="00831A54" w:rsidRPr="000202B0" w:rsidRDefault="00831A54" w:rsidP="00831A54">
      <w:pPr>
        <w:pStyle w:val="Titre3"/>
        <w:rPr>
          <w:ins w:id="6692" w:author="Mokaddem Emna" w:date="2013-01-31T10:34:00Z"/>
        </w:rPr>
      </w:pPr>
      <w:bookmarkStart w:id="6693" w:name="_Toc348082215"/>
      <w:ins w:id="6694" w:author="Mokaddem Emna" w:date="2013-01-31T10:34:00Z">
        <w:r>
          <w:t>NGEO-WEBC-VTC-0245</w:t>
        </w:r>
        <w:r w:rsidRPr="000202B0">
          <w:t>:</w:t>
        </w:r>
        <w:r>
          <w:t xml:space="preserve"> Search with Time Slider</w:t>
        </w:r>
        <w:bookmarkEnd w:id="669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Change w:id="6695">
          <w:tblGrid>
            <w:gridCol w:w="1607"/>
            <w:gridCol w:w="344"/>
            <w:gridCol w:w="1559"/>
            <w:gridCol w:w="1134"/>
            <w:gridCol w:w="3969"/>
          </w:tblGrid>
        </w:tblGridChange>
      </w:tblGrid>
      <w:tr w:rsidR="00831A54" w:rsidRPr="008C4ACA" w:rsidTr="00B27571">
        <w:trPr>
          <w:ins w:id="6696" w:author="Mokaddem Emna" w:date="2013-01-31T10:34:00Z"/>
        </w:trPr>
        <w:tc>
          <w:tcPr>
            <w:tcW w:w="8613" w:type="dxa"/>
            <w:gridSpan w:val="5"/>
            <w:tcBorders>
              <w:top w:val="single" w:sz="2" w:space="0" w:color="auto"/>
              <w:bottom w:val="single" w:sz="6" w:space="0" w:color="auto"/>
            </w:tcBorders>
            <w:shd w:val="clear" w:color="auto" w:fill="548DD4" w:themeFill="text2" w:themeFillTint="99"/>
          </w:tcPr>
          <w:p w:rsidR="00831A54" w:rsidRPr="0056181B" w:rsidRDefault="00831A54" w:rsidP="00B27571">
            <w:pPr>
              <w:spacing w:after="0"/>
              <w:jc w:val="center"/>
              <w:rPr>
                <w:ins w:id="6697" w:author="Mokaddem Emna" w:date="2013-01-31T10:34:00Z"/>
                <w:b/>
                <w:i/>
                <w:color w:val="FFFFFF"/>
                <w:szCs w:val="18"/>
                <w:lang w:val="en-US"/>
              </w:rPr>
            </w:pPr>
            <w:ins w:id="6698" w:author="Mokaddem Emna" w:date="2013-01-31T10:34:00Z">
              <w:r>
                <w:rPr>
                  <w:b/>
                  <w:i/>
                  <w:color w:val="FFFFFF"/>
                  <w:szCs w:val="18"/>
                  <w:lang w:val="en-US"/>
                </w:rPr>
                <w:t>NGEO VALIDATION TEST  CASE</w:t>
              </w:r>
            </w:ins>
          </w:p>
        </w:tc>
      </w:tr>
      <w:tr w:rsidR="00831A54" w:rsidRPr="008C4ACA" w:rsidTr="00B27571">
        <w:trPr>
          <w:ins w:id="6699" w:author="Mokaddem Emna" w:date="2013-01-31T10:34:00Z"/>
        </w:trPr>
        <w:tc>
          <w:tcPr>
            <w:tcW w:w="1607" w:type="dxa"/>
            <w:tcBorders>
              <w:top w:val="single" w:sz="6" w:space="0" w:color="auto"/>
            </w:tcBorders>
            <w:shd w:val="clear" w:color="auto" w:fill="548DD4" w:themeFill="text2" w:themeFillTint="99"/>
          </w:tcPr>
          <w:p w:rsidR="00831A54" w:rsidRPr="00544FC8" w:rsidRDefault="00831A54" w:rsidP="00B27571">
            <w:pPr>
              <w:spacing w:after="0"/>
              <w:jc w:val="center"/>
              <w:rPr>
                <w:ins w:id="6700" w:author="Mokaddem Emna" w:date="2013-01-31T10:34:00Z"/>
                <w:b/>
                <w:color w:val="FFFFFF"/>
                <w:sz w:val="14"/>
                <w:szCs w:val="14"/>
              </w:rPr>
            </w:pPr>
            <w:ins w:id="6701" w:author="Mokaddem Emna" w:date="2013-01-31T10:34:00Z">
              <w:r w:rsidRPr="00544FC8">
                <w:rPr>
                  <w:b/>
                  <w:color w:val="FFFFFF"/>
                  <w:sz w:val="14"/>
                  <w:szCs w:val="14"/>
                </w:rPr>
                <w:t>Test Identifier</w:t>
              </w:r>
            </w:ins>
          </w:p>
        </w:tc>
        <w:tc>
          <w:tcPr>
            <w:tcW w:w="1903" w:type="dxa"/>
            <w:gridSpan w:val="2"/>
            <w:tcBorders>
              <w:top w:val="single" w:sz="6" w:space="0" w:color="auto"/>
            </w:tcBorders>
            <w:shd w:val="clear" w:color="auto" w:fill="auto"/>
          </w:tcPr>
          <w:p w:rsidR="00831A54" w:rsidRPr="00544FC8" w:rsidRDefault="00831A54" w:rsidP="00B27571">
            <w:pPr>
              <w:spacing w:after="0"/>
              <w:rPr>
                <w:ins w:id="6702" w:author="Mokaddem Emna" w:date="2013-01-31T10:34:00Z"/>
                <w:i/>
                <w:color w:val="548DD4"/>
                <w:sz w:val="16"/>
                <w:szCs w:val="16"/>
              </w:rPr>
            </w:pPr>
            <w:ins w:id="6703" w:author="Mokaddem Emna" w:date="2013-01-31T10:34:00Z">
              <w:r>
                <w:rPr>
                  <w:i/>
                  <w:color w:val="548DD4"/>
                  <w:sz w:val="16"/>
                  <w:szCs w:val="16"/>
                </w:rPr>
                <w:t>NGEO-WEBC-VTC-0245</w:t>
              </w:r>
            </w:ins>
          </w:p>
        </w:tc>
        <w:tc>
          <w:tcPr>
            <w:tcW w:w="1134" w:type="dxa"/>
            <w:tcBorders>
              <w:top w:val="single" w:sz="6" w:space="0" w:color="auto"/>
            </w:tcBorders>
            <w:shd w:val="clear" w:color="auto" w:fill="548DD4" w:themeFill="text2" w:themeFillTint="99"/>
          </w:tcPr>
          <w:p w:rsidR="00831A54" w:rsidRPr="00544FC8" w:rsidRDefault="00831A54" w:rsidP="00B27571">
            <w:pPr>
              <w:spacing w:after="0"/>
              <w:jc w:val="center"/>
              <w:rPr>
                <w:ins w:id="6704" w:author="Mokaddem Emna" w:date="2013-01-31T10:34:00Z"/>
                <w:b/>
                <w:color w:val="FFFFFF"/>
                <w:sz w:val="14"/>
                <w:szCs w:val="14"/>
              </w:rPr>
            </w:pPr>
            <w:ins w:id="6705" w:author="Mokaddem Emna" w:date="2013-01-31T10:34:00Z">
              <w:r w:rsidRPr="00544FC8">
                <w:rPr>
                  <w:b/>
                  <w:color w:val="FFFFFF"/>
                  <w:sz w:val="14"/>
                  <w:szCs w:val="14"/>
                </w:rPr>
                <w:t>Test Title</w:t>
              </w:r>
            </w:ins>
          </w:p>
        </w:tc>
        <w:tc>
          <w:tcPr>
            <w:tcW w:w="3969" w:type="dxa"/>
            <w:tcBorders>
              <w:top w:val="single" w:sz="6" w:space="0" w:color="auto"/>
            </w:tcBorders>
            <w:shd w:val="clear" w:color="auto" w:fill="auto"/>
          </w:tcPr>
          <w:p w:rsidR="00831A54" w:rsidRPr="00643EB9" w:rsidRDefault="00831A54" w:rsidP="00B27571">
            <w:pPr>
              <w:spacing w:after="0"/>
              <w:rPr>
                <w:ins w:id="6706" w:author="Mokaddem Emna" w:date="2013-01-31T10:34:00Z"/>
                <w:i/>
                <w:color w:val="548DD4"/>
                <w:sz w:val="16"/>
                <w:szCs w:val="16"/>
                <w:u w:val="single"/>
                <w:lang w:val="en-US"/>
              </w:rPr>
            </w:pPr>
            <w:ins w:id="6707" w:author="Mokaddem Emna" w:date="2013-01-31T10:34:00Z">
              <w:r>
                <w:rPr>
                  <w:i/>
                  <w:color w:val="548DD4"/>
                  <w:sz w:val="16"/>
                  <w:szCs w:val="16"/>
                  <w:lang w:val="en-US"/>
                </w:rPr>
                <w:t>Search with Time Slider</w:t>
              </w:r>
            </w:ins>
          </w:p>
        </w:tc>
      </w:tr>
      <w:tr w:rsidR="00831A54" w:rsidRPr="00B17EAC" w:rsidTr="00B27571">
        <w:trPr>
          <w:trHeight w:val="388"/>
          <w:ins w:id="6708" w:author="Mokaddem Emna" w:date="2013-01-31T10:34:00Z"/>
        </w:trPr>
        <w:tc>
          <w:tcPr>
            <w:tcW w:w="8613" w:type="dxa"/>
            <w:gridSpan w:val="5"/>
            <w:shd w:val="clear" w:color="auto" w:fill="A6A6A6"/>
          </w:tcPr>
          <w:p w:rsidR="00831A54" w:rsidRPr="00544FC8" w:rsidRDefault="00831A54" w:rsidP="00B27571">
            <w:pPr>
              <w:spacing w:after="0"/>
              <w:rPr>
                <w:ins w:id="6709" w:author="Mokaddem Emna" w:date="2013-01-31T10:34:00Z"/>
                <w:b/>
                <w:sz w:val="14"/>
                <w:szCs w:val="14"/>
              </w:rPr>
            </w:pPr>
            <w:ins w:id="6710" w:author="Mokaddem Emna" w:date="2013-01-31T10:34:00Z">
              <w:r>
                <w:rPr>
                  <w:b/>
                  <w:sz w:val="14"/>
                  <w:szCs w:val="14"/>
                </w:rPr>
                <w:t>Description and Objective</w:t>
              </w:r>
            </w:ins>
          </w:p>
        </w:tc>
      </w:tr>
      <w:tr w:rsidR="00831A54" w:rsidRPr="008C4ACA" w:rsidTr="00B27571">
        <w:trPr>
          <w:trHeight w:val="113"/>
          <w:ins w:id="6711" w:author="Mokaddem Emna" w:date="2013-01-31T10:34:00Z"/>
        </w:trPr>
        <w:tc>
          <w:tcPr>
            <w:tcW w:w="8613" w:type="dxa"/>
            <w:gridSpan w:val="5"/>
            <w:shd w:val="clear" w:color="auto" w:fill="auto"/>
          </w:tcPr>
          <w:p w:rsidR="00831A54" w:rsidRPr="0056181B" w:rsidRDefault="00831A54" w:rsidP="00B27571">
            <w:pPr>
              <w:spacing w:after="0"/>
              <w:rPr>
                <w:ins w:id="6712" w:author="Mokaddem Emna" w:date="2013-01-31T10:34:00Z"/>
                <w:i/>
                <w:color w:val="548DD4"/>
                <w:sz w:val="16"/>
                <w:szCs w:val="16"/>
                <w:lang w:val="en-US"/>
              </w:rPr>
            </w:pPr>
            <w:ins w:id="6713" w:author="Mokaddem Emna" w:date="2013-01-31T10:34:00Z">
              <w:r w:rsidRPr="005E1E95">
                <w:rPr>
                  <w:i/>
                  <w:color w:val="548DD4"/>
                  <w:sz w:val="16"/>
                  <w:szCs w:val="16"/>
                  <w:lang w:val="en-US"/>
                </w:rPr>
                <w:t>The</w:t>
              </w:r>
              <w:r>
                <w:rPr>
                  <w:i/>
                  <w:color w:val="548DD4"/>
                  <w:sz w:val="16"/>
                  <w:szCs w:val="16"/>
                  <w:lang w:val="en-US"/>
                </w:rPr>
                <w:t xml:space="preserve"> design of this test deals with making a search with the time slider.</w:t>
              </w:r>
            </w:ins>
          </w:p>
        </w:tc>
      </w:tr>
      <w:tr w:rsidR="00831A54" w:rsidRPr="00B17EAC" w:rsidTr="00B27571">
        <w:trPr>
          <w:ins w:id="6714" w:author="Mokaddem Emna" w:date="2013-01-31T10:34:00Z"/>
        </w:trPr>
        <w:tc>
          <w:tcPr>
            <w:tcW w:w="8613" w:type="dxa"/>
            <w:gridSpan w:val="5"/>
            <w:shd w:val="clear" w:color="auto" w:fill="A6A6A6"/>
          </w:tcPr>
          <w:p w:rsidR="00831A54" w:rsidRPr="00544FC8" w:rsidRDefault="00831A54" w:rsidP="00B27571">
            <w:pPr>
              <w:spacing w:after="0"/>
              <w:rPr>
                <w:ins w:id="6715" w:author="Mokaddem Emna" w:date="2013-01-31T10:34:00Z"/>
                <w:sz w:val="14"/>
                <w:szCs w:val="14"/>
              </w:rPr>
            </w:pPr>
            <w:ins w:id="6716" w:author="Mokaddem Emna" w:date="2013-01-31T10:34:00Z">
              <w:r w:rsidRPr="005D1206">
                <w:rPr>
                  <w:b/>
                  <w:sz w:val="14"/>
                  <w:szCs w:val="14"/>
                </w:rPr>
                <w:t>Inputs Specification</w:t>
              </w:r>
            </w:ins>
          </w:p>
        </w:tc>
      </w:tr>
      <w:tr w:rsidR="00831A54" w:rsidRPr="008C4ACA" w:rsidTr="00B27571">
        <w:trPr>
          <w:ins w:id="6717" w:author="Mokaddem Emna" w:date="2013-01-31T10:34:00Z"/>
        </w:trPr>
        <w:tc>
          <w:tcPr>
            <w:tcW w:w="8613" w:type="dxa"/>
            <w:gridSpan w:val="5"/>
            <w:shd w:val="clear" w:color="auto" w:fill="auto"/>
          </w:tcPr>
          <w:p w:rsidR="00831A54" w:rsidRPr="004A7054" w:rsidRDefault="00831A54" w:rsidP="00B27571">
            <w:pPr>
              <w:spacing w:after="0"/>
              <w:rPr>
                <w:ins w:id="6718" w:author="Mokaddem Emna" w:date="2013-01-31T10:34:00Z"/>
                <w:lang w:val="en-US"/>
              </w:rPr>
            </w:pPr>
            <w:ins w:id="6719" w:author="Mokaddem Emna" w:date="2013-01-31T10:34:00Z">
              <w:r>
                <w:rPr>
                  <w:lang w:val="en-US"/>
                </w:rPr>
                <w:t>NGEO-WEBC-VTC-002</w:t>
              </w:r>
              <w:r w:rsidRPr="00180929">
                <w:rPr>
                  <w:lang w:val="en-US"/>
                </w:rPr>
                <w:t>0</w:t>
              </w:r>
              <w:r>
                <w:rPr>
                  <w:lang w:val="en-US"/>
                </w:rPr>
                <w:t xml:space="preserve"> </w:t>
              </w:r>
              <w:r w:rsidRPr="00180929">
                <w:rPr>
                  <w:lang w:val="en-US"/>
                </w:rPr>
                <w:t>has already been fulfilled</w:t>
              </w:r>
              <w:r>
                <w:rPr>
                  <w:lang w:val="en-US"/>
                </w:rPr>
                <w:t>: a dataset has been selected.</w:t>
              </w:r>
            </w:ins>
          </w:p>
        </w:tc>
      </w:tr>
      <w:tr w:rsidR="00831A54" w:rsidRPr="00B17EAC" w:rsidTr="00B27571">
        <w:trPr>
          <w:ins w:id="6720" w:author="Mokaddem Emna" w:date="2013-01-31T10:34:00Z"/>
        </w:trPr>
        <w:tc>
          <w:tcPr>
            <w:tcW w:w="8613" w:type="dxa"/>
            <w:gridSpan w:val="5"/>
            <w:shd w:val="clear" w:color="auto" w:fill="A6A6A6"/>
          </w:tcPr>
          <w:p w:rsidR="00831A54" w:rsidRPr="00544FC8" w:rsidRDefault="00831A54" w:rsidP="00B27571">
            <w:pPr>
              <w:spacing w:after="0"/>
              <w:rPr>
                <w:ins w:id="6721" w:author="Mokaddem Emna" w:date="2013-01-31T10:34:00Z"/>
                <w:sz w:val="14"/>
                <w:szCs w:val="14"/>
              </w:rPr>
            </w:pPr>
            <w:ins w:id="6722" w:author="Mokaddem Emna" w:date="2013-01-31T10:34:00Z">
              <w:r w:rsidRPr="005D1206">
                <w:rPr>
                  <w:b/>
                  <w:sz w:val="14"/>
                  <w:szCs w:val="14"/>
                </w:rPr>
                <w:t>Outputs Specification</w:t>
              </w:r>
            </w:ins>
          </w:p>
        </w:tc>
      </w:tr>
      <w:tr w:rsidR="00831A54" w:rsidRPr="00B17EAC" w:rsidTr="00B27571">
        <w:trPr>
          <w:ins w:id="6723" w:author="Mokaddem Emna" w:date="2013-01-31T10:34:00Z"/>
        </w:trPr>
        <w:tc>
          <w:tcPr>
            <w:tcW w:w="8613" w:type="dxa"/>
            <w:gridSpan w:val="5"/>
            <w:shd w:val="clear" w:color="auto" w:fill="auto"/>
          </w:tcPr>
          <w:p w:rsidR="00831A54" w:rsidRPr="00544FC8" w:rsidRDefault="00831A54" w:rsidP="00B27571">
            <w:pPr>
              <w:spacing w:after="0"/>
              <w:rPr>
                <w:ins w:id="6724" w:author="Mokaddem Emna" w:date="2013-01-31T10:34:00Z"/>
              </w:rPr>
            </w:pPr>
            <w:ins w:id="6725" w:author="Mokaddem Emna" w:date="2013-01-31T10:34:00Z">
              <w:r>
                <w:t>None</w:t>
              </w:r>
            </w:ins>
          </w:p>
        </w:tc>
      </w:tr>
      <w:tr w:rsidR="00831A54" w:rsidRPr="00B17EAC" w:rsidTr="00B27571">
        <w:trPr>
          <w:ins w:id="6726" w:author="Mokaddem Emna" w:date="2013-01-31T10:34:00Z"/>
        </w:trPr>
        <w:tc>
          <w:tcPr>
            <w:tcW w:w="8613" w:type="dxa"/>
            <w:gridSpan w:val="5"/>
            <w:shd w:val="clear" w:color="auto" w:fill="A6A6A6"/>
          </w:tcPr>
          <w:p w:rsidR="00831A54" w:rsidRPr="00544FC8" w:rsidRDefault="00831A54" w:rsidP="00B27571">
            <w:pPr>
              <w:spacing w:after="0"/>
              <w:rPr>
                <w:ins w:id="6727" w:author="Mokaddem Emna" w:date="2013-01-31T10:34:00Z"/>
                <w:sz w:val="14"/>
                <w:szCs w:val="14"/>
              </w:rPr>
            </w:pPr>
            <w:ins w:id="6728" w:author="Mokaddem Emna" w:date="2013-01-31T10:34:00Z">
              <w:r>
                <w:rPr>
                  <w:b/>
                  <w:sz w:val="14"/>
                  <w:szCs w:val="14"/>
                </w:rPr>
                <w:t>Environmental needs</w:t>
              </w:r>
            </w:ins>
          </w:p>
        </w:tc>
      </w:tr>
      <w:tr w:rsidR="00831A54" w:rsidRPr="00B17EAC" w:rsidTr="00B27571">
        <w:trPr>
          <w:ins w:id="6729" w:author="Mokaddem Emna" w:date="2013-01-31T10:34:00Z"/>
        </w:trPr>
        <w:tc>
          <w:tcPr>
            <w:tcW w:w="8613" w:type="dxa"/>
            <w:gridSpan w:val="5"/>
            <w:shd w:val="clear" w:color="auto" w:fill="auto"/>
          </w:tcPr>
          <w:p w:rsidR="00831A54" w:rsidRPr="005E1E95" w:rsidRDefault="00831A54" w:rsidP="00B27571">
            <w:pPr>
              <w:spacing w:after="0"/>
              <w:rPr>
                <w:ins w:id="6730" w:author="Mokaddem Emna" w:date="2013-01-31T10:34:00Z"/>
                <w:lang w:val="en-US"/>
              </w:rPr>
            </w:pPr>
            <w:ins w:id="6731" w:author="Mokaddem Emna" w:date="2013-01-31T10:34:00Z">
              <w:r>
                <w:rPr>
                  <w:lang w:val="en-US"/>
                </w:rPr>
                <w:t xml:space="preserve">Same needs than </w:t>
              </w:r>
              <w:r w:rsidRPr="00801651">
                <w:rPr>
                  <w:i/>
                  <w:color w:val="548DD4"/>
                  <w:sz w:val="18"/>
                  <w:szCs w:val="18"/>
                </w:rPr>
                <w:t>NGEO-WEBC-VTC-00</w:t>
              </w:r>
              <w:r>
                <w:rPr>
                  <w:i/>
                  <w:color w:val="548DD4"/>
                  <w:sz w:val="18"/>
                  <w:szCs w:val="18"/>
                </w:rPr>
                <w:t>2</w:t>
              </w:r>
              <w:r w:rsidRPr="00801651">
                <w:rPr>
                  <w:i/>
                  <w:color w:val="548DD4"/>
                  <w:sz w:val="18"/>
                  <w:szCs w:val="18"/>
                </w:rPr>
                <w:t>0</w:t>
              </w:r>
              <w:r>
                <w:rPr>
                  <w:i/>
                  <w:color w:val="548DD4"/>
                  <w:sz w:val="18"/>
                  <w:szCs w:val="18"/>
                </w:rPr>
                <w:t>.</w:t>
              </w:r>
            </w:ins>
          </w:p>
        </w:tc>
      </w:tr>
      <w:tr w:rsidR="00831A54" w:rsidRPr="00B17EAC" w:rsidTr="00B27571">
        <w:trPr>
          <w:ins w:id="6732" w:author="Mokaddem Emna" w:date="2013-01-31T10:34:00Z"/>
        </w:trPr>
        <w:tc>
          <w:tcPr>
            <w:tcW w:w="8613" w:type="dxa"/>
            <w:gridSpan w:val="5"/>
            <w:shd w:val="clear" w:color="auto" w:fill="A6A6A6"/>
          </w:tcPr>
          <w:p w:rsidR="00831A54" w:rsidRPr="00544FC8" w:rsidRDefault="00831A54" w:rsidP="00B27571">
            <w:pPr>
              <w:spacing w:after="0"/>
              <w:rPr>
                <w:ins w:id="6733" w:author="Mokaddem Emna" w:date="2013-01-31T10:34:00Z"/>
                <w:sz w:val="14"/>
                <w:szCs w:val="14"/>
              </w:rPr>
            </w:pPr>
            <w:ins w:id="6734" w:author="Mokaddem Emna" w:date="2013-01-31T10:34:00Z">
              <w:r w:rsidRPr="005D1206">
                <w:rPr>
                  <w:b/>
                  <w:sz w:val="14"/>
                  <w:szCs w:val="14"/>
                </w:rPr>
                <w:t>Constraints</w:t>
              </w:r>
            </w:ins>
          </w:p>
        </w:tc>
      </w:tr>
      <w:tr w:rsidR="00831A54" w:rsidRPr="00B17EAC" w:rsidTr="00B27571">
        <w:trPr>
          <w:ins w:id="6735" w:author="Mokaddem Emna" w:date="2013-01-31T10:34:00Z"/>
        </w:trPr>
        <w:tc>
          <w:tcPr>
            <w:tcW w:w="8613" w:type="dxa"/>
            <w:gridSpan w:val="5"/>
            <w:shd w:val="clear" w:color="auto" w:fill="auto"/>
          </w:tcPr>
          <w:p w:rsidR="00831A54" w:rsidRPr="00544FC8" w:rsidRDefault="00831A54" w:rsidP="00B27571">
            <w:pPr>
              <w:spacing w:after="0"/>
              <w:rPr>
                <w:ins w:id="6736" w:author="Mokaddem Emna" w:date="2013-01-31T10:34:00Z"/>
              </w:rPr>
            </w:pPr>
          </w:p>
        </w:tc>
      </w:tr>
      <w:tr w:rsidR="00831A54" w:rsidRPr="00B17EAC" w:rsidTr="00B27571">
        <w:trPr>
          <w:ins w:id="6737" w:author="Mokaddem Emna" w:date="2013-01-31T10:34:00Z"/>
        </w:trPr>
        <w:tc>
          <w:tcPr>
            <w:tcW w:w="8613" w:type="dxa"/>
            <w:gridSpan w:val="5"/>
            <w:shd w:val="clear" w:color="auto" w:fill="A6A6A6"/>
          </w:tcPr>
          <w:p w:rsidR="00831A54" w:rsidRPr="00544FC8" w:rsidRDefault="00831A54" w:rsidP="00B27571">
            <w:pPr>
              <w:spacing w:after="0"/>
              <w:rPr>
                <w:ins w:id="6738" w:author="Mokaddem Emna" w:date="2013-01-31T10:34:00Z"/>
                <w:sz w:val="14"/>
                <w:szCs w:val="14"/>
              </w:rPr>
            </w:pPr>
            <w:ins w:id="6739" w:author="Mokaddem Emna" w:date="2013-01-31T10:34:00Z">
              <w:r w:rsidRPr="005D1206">
                <w:rPr>
                  <w:b/>
                  <w:sz w:val="14"/>
                  <w:szCs w:val="14"/>
                </w:rPr>
                <w:t>Dependencies</w:t>
              </w:r>
            </w:ins>
          </w:p>
        </w:tc>
      </w:tr>
      <w:tr w:rsidR="00831A54" w:rsidRPr="004E5884" w:rsidTr="00B27571">
        <w:trPr>
          <w:ins w:id="6740" w:author="Mokaddem Emna" w:date="2013-01-31T10:34:00Z"/>
        </w:trPr>
        <w:tc>
          <w:tcPr>
            <w:tcW w:w="8613" w:type="dxa"/>
            <w:gridSpan w:val="5"/>
            <w:shd w:val="clear" w:color="auto" w:fill="auto"/>
          </w:tcPr>
          <w:p w:rsidR="00831A54" w:rsidRPr="00EF5642" w:rsidRDefault="00831A54" w:rsidP="00B27571">
            <w:pPr>
              <w:spacing w:after="0"/>
              <w:rPr>
                <w:ins w:id="6741" w:author="Mokaddem Emna" w:date="2013-01-31T10:34:00Z"/>
                <w:i/>
                <w:color w:val="548DD4"/>
                <w:sz w:val="18"/>
                <w:szCs w:val="18"/>
              </w:rPr>
            </w:pPr>
            <w:ins w:id="6742" w:author="Mokaddem Emna" w:date="2013-01-31T10:34:00Z">
              <w:r>
                <w:rPr>
                  <w:i/>
                  <w:color w:val="548DD4"/>
                  <w:sz w:val="18"/>
                  <w:szCs w:val="18"/>
                </w:rPr>
                <w:t>NGEO-WEBC-VTC-002</w:t>
              </w:r>
              <w:r w:rsidRPr="00801651">
                <w:rPr>
                  <w:i/>
                  <w:color w:val="548DD4"/>
                  <w:sz w:val="18"/>
                  <w:szCs w:val="18"/>
                </w:rPr>
                <w:t>0</w:t>
              </w:r>
            </w:ins>
          </w:p>
        </w:tc>
      </w:tr>
      <w:tr w:rsidR="00831A54" w:rsidRPr="00B17EAC" w:rsidTr="00B27571">
        <w:trPr>
          <w:ins w:id="6743" w:author="Mokaddem Emna" w:date="2013-01-31T10:34:00Z"/>
        </w:trPr>
        <w:tc>
          <w:tcPr>
            <w:tcW w:w="8613" w:type="dxa"/>
            <w:gridSpan w:val="5"/>
            <w:shd w:val="clear" w:color="auto" w:fill="A6A6A6"/>
          </w:tcPr>
          <w:p w:rsidR="00831A54" w:rsidRPr="00544FC8" w:rsidRDefault="00831A54" w:rsidP="00B27571">
            <w:pPr>
              <w:spacing w:after="0"/>
              <w:rPr>
                <w:ins w:id="6744" w:author="Mokaddem Emna" w:date="2013-01-31T10:34:00Z"/>
                <w:sz w:val="14"/>
                <w:szCs w:val="14"/>
              </w:rPr>
            </w:pPr>
            <w:ins w:id="6745" w:author="Mokaddem Emna" w:date="2013-01-31T10:34:00Z">
              <w:r>
                <w:rPr>
                  <w:b/>
                  <w:sz w:val="14"/>
                  <w:szCs w:val="14"/>
                </w:rPr>
                <w:t>Pass/Fail Criteria</w:t>
              </w:r>
            </w:ins>
          </w:p>
        </w:tc>
      </w:tr>
      <w:tr w:rsidR="00831A54" w:rsidRPr="00A44929" w:rsidTr="00B27571">
        <w:trPr>
          <w:trHeight w:val="258"/>
          <w:ins w:id="6746"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747" w:author="Mokaddem Emna" w:date="2013-01-31T10:34:00Z"/>
                <w:i/>
                <w:color w:val="548DD4"/>
                <w:sz w:val="16"/>
                <w:szCs w:val="16"/>
                <w:lang w:val="en-GB"/>
              </w:rPr>
            </w:pPr>
            <w:ins w:id="6748" w:author="Mokaddem Emna" w:date="2013-01-31T10:34:00Z">
              <w:r>
                <w:rPr>
                  <w:i/>
                  <w:color w:val="548DD4"/>
                  <w:sz w:val="16"/>
                  <w:szCs w:val="16"/>
                  <w:lang w:val="en-GB"/>
                </w:rPr>
                <w:t>NGEO-WEBC-PFC-0245</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Pr="009B26D3" w:rsidRDefault="00831A54" w:rsidP="00B27571">
            <w:pPr>
              <w:spacing w:after="0"/>
              <w:rPr>
                <w:ins w:id="6749" w:author="Mokaddem Emna" w:date="2013-01-31T10:34:00Z"/>
                <w:color w:val="548DD4"/>
                <w:lang w:val="en-GB"/>
              </w:rPr>
            </w:pPr>
            <w:ins w:id="6750" w:author="Mokaddem Emna" w:date="2013-01-31T10:34:00Z">
              <w:r>
                <w:rPr>
                  <w:color w:val="548DD4"/>
                  <w:lang w:val="en-GB"/>
                </w:rPr>
                <w:t>Search with bar moving</w:t>
              </w:r>
            </w:ins>
          </w:p>
        </w:tc>
      </w:tr>
      <w:tr w:rsidR="00831A54" w:rsidRPr="00A44929" w:rsidTr="00B27571">
        <w:trPr>
          <w:trHeight w:val="258"/>
          <w:ins w:id="6751"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752" w:author="Mokaddem Emna" w:date="2013-01-31T10:34:00Z"/>
                <w:i/>
                <w:color w:val="548DD4"/>
                <w:sz w:val="16"/>
                <w:szCs w:val="16"/>
                <w:lang w:val="en-GB"/>
              </w:rPr>
            </w:pPr>
            <w:ins w:id="6753" w:author="Mokaddem Emna" w:date="2013-01-31T10:34:00Z">
              <w:r>
                <w:rPr>
                  <w:i/>
                  <w:color w:val="548DD4"/>
                  <w:sz w:val="16"/>
                  <w:szCs w:val="16"/>
                  <w:lang w:val="en-GB"/>
                </w:rPr>
                <w:t>NGEO-WEBC-PFC-0246</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754" w:author="Mokaddem Emna" w:date="2013-01-31T10:34:00Z"/>
                <w:color w:val="548DD4"/>
                <w:lang w:val="en-GB"/>
              </w:rPr>
            </w:pPr>
            <w:ins w:id="6755" w:author="Mokaddem Emna" w:date="2013-01-31T10:34:00Z">
              <w:r>
                <w:rPr>
                  <w:color w:val="548DD4"/>
                  <w:lang w:val="en-GB"/>
                </w:rPr>
                <w:t>Search with right handle moving</w:t>
              </w:r>
            </w:ins>
          </w:p>
        </w:tc>
      </w:tr>
      <w:tr w:rsidR="00831A54" w:rsidRPr="007F1D22" w:rsidTr="00B27571">
        <w:trPr>
          <w:trHeight w:val="258"/>
          <w:ins w:id="6756"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757" w:author="Mokaddem Emna" w:date="2013-01-31T10:34:00Z"/>
                <w:i/>
                <w:color w:val="548DD4"/>
                <w:sz w:val="16"/>
                <w:szCs w:val="16"/>
                <w:lang w:val="en-GB"/>
              </w:rPr>
            </w:pPr>
            <w:ins w:id="6758" w:author="Mokaddem Emna" w:date="2013-01-31T10:34:00Z">
              <w:r>
                <w:rPr>
                  <w:i/>
                  <w:color w:val="548DD4"/>
                  <w:sz w:val="16"/>
                  <w:szCs w:val="16"/>
                  <w:lang w:val="en-GB"/>
                </w:rPr>
                <w:t>NGEO-WEBC-PFC-0247</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759" w:author="Mokaddem Emna" w:date="2013-01-31T10:34:00Z"/>
                <w:color w:val="548DD4"/>
                <w:lang w:val="en-GB"/>
              </w:rPr>
            </w:pPr>
            <w:ins w:id="6760" w:author="Mokaddem Emna" w:date="2013-01-31T10:34:00Z">
              <w:r>
                <w:rPr>
                  <w:color w:val="548DD4"/>
                  <w:lang w:val="en-GB"/>
                </w:rPr>
                <w:t>Search with left handle moving</w:t>
              </w:r>
            </w:ins>
          </w:p>
        </w:tc>
      </w:tr>
      <w:tr w:rsidR="00831A54" w:rsidRPr="007F1D22" w:rsidTr="00B27571">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761" w:author="Mokaddem Emna" w:date="2013-01-31T10:42: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trHeight w:val="210"/>
          <w:ins w:id="6762" w:author="Mokaddem Emna" w:date="2013-01-31T10:34:00Z"/>
          <w:trPrChange w:id="6763" w:author="Mokaddem Emna" w:date="2013-01-31T10:42:00Z">
            <w:trPr>
              <w:trHeight w:val="258"/>
            </w:trPr>
          </w:trPrChange>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Change w:id="6764" w:author="Mokaddem Emna" w:date="2013-01-31T10:42:00Z">
              <w:tcPr>
                <w:tcW w:w="1951" w:type="dxa"/>
                <w:gridSpan w:val="2"/>
                <w:tcBorders>
                  <w:top w:val="single" w:sz="6" w:space="0" w:color="auto"/>
                  <w:left w:val="single" w:sz="2" w:space="0" w:color="auto"/>
                  <w:bottom w:val="single" w:sz="6" w:space="0" w:color="auto"/>
                  <w:right w:val="single" w:sz="2" w:space="0" w:color="auto"/>
                </w:tcBorders>
                <w:shd w:val="clear" w:color="auto" w:fill="auto"/>
              </w:tcPr>
            </w:tcPrChange>
          </w:tcPr>
          <w:p w:rsidR="00831A54" w:rsidRDefault="00831A54" w:rsidP="00B27571">
            <w:pPr>
              <w:spacing w:after="0"/>
              <w:rPr>
                <w:ins w:id="6765" w:author="Mokaddem Emna" w:date="2013-01-31T10:34:00Z"/>
                <w:i/>
                <w:color w:val="548DD4"/>
                <w:sz w:val="16"/>
                <w:szCs w:val="16"/>
                <w:lang w:val="en-GB"/>
              </w:rPr>
            </w:pPr>
            <w:ins w:id="6766" w:author="Mokaddem Emna" w:date="2013-01-31T10:34:00Z">
              <w:r>
                <w:rPr>
                  <w:i/>
                  <w:color w:val="548DD4"/>
                  <w:sz w:val="16"/>
                  <w:szCs w:val="16"/>
                  <w:lang w:val="en-GB"/>
                </w:rPr>
                <w:lastRenderedPageBreak/>
                <w:t>NGEO-WEBC-PFC-0248</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Change w:id="6767" w:author="Mokaddem Emna" w:date="2013-01-31T10:42:00Z">
              <w:tcPr>
                <w:tcW w:w="6662" w:type="dxa"/>
                <w:gridSpan w:val="3"/>
                <w:tcBorders>
                  <w:top w:val="single" w:sz="6" w:space="0" w:color="auto"/>
                  <w:left w:val="single" w:sz="2" w:space="0" w:color="auto"/>
                  <w:bottom w:val="single" w:sz="6" w:space="0" w:color="auto"/>
                  <w:right w:val="single" w:sz="2" w:space="0" w:color="auto"/>
                </w:tcBorders>
                <w:shd w:val="clear" w:color="auto" w:fill="auto"/>
              </w:tcPr>
            </w:tcPrChange>
          </w:tcPr>
          <w:p w:rsidR="00831A54" w:rsidRDefault="00831A54" w:rsidP="00B27571">
            <w:pPr>
              <w:spacing w:after="0"/>
              <w:rPr>
                <w:ins w:id="6768" w:author="Mokaddem Emna" w:date="2013-01-31T10:34:00Z"/>
                <w:color w:val="548DD4"/>
                <w:lang w:val="en-GB"/>
              </w:rPr>
            </w:pPr>
            <w:ins w:id="6769" w:author="Mokaddem Emna" w:date="2013-01-31T10:34:00Z">
              <w:r>
                <w:rPr>
                  <w:color w:val="548DD4"/>
                  <w:lang w:val="en-GB"/>
                </w:rPr>
                <w:t>Search with right arrow clicking</w:t>
              </w:r>
            </w:ins>
          </w:p>
        </w:tc>
      </w:tr>
      <w:tr w:rsidR="00831A54" w:rsidRPr="007F1D22" w:rsidTr="00B27571">
        <w:trPr>
          <w:trHeight w:val="258"/>
          <w:ins w:id="6770" w:author="Mokaddem Emna" w:date="2013-01-31T10:3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771" w:author="Mokaddem Emna" w:date="2013-01-31T10:34:00Z"/>
                <w:i/>
                <w:color w:val="548DD4"/>
                <w:sz w:val="16"/>
                <w:szCs w:val="16"/>
                <w:lang w:val="en-GB"/>
              </w:rPr>
            </w:pPr>
            <w:ins w:id="6772" w:author="Mokaddem Emna" w:date="2013-01-31T10:34:00Z">
              <w:r>
                <w:rPr>
                  <w:i/>
                  <w:color w:val="548DD4"/>
                  <w:sz w:val="16"/>
                  <w:szCs w:val="16"/>
                  <w:lang w:val="en-GB"/>
                </w:rPr>
                <w:t>NGEO-WEBC-PFC-0249</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831A54" w:rsidRDefault="00831A54" w:rsidP="00B27571">
            <w:pPr>
              <w:spacing w:after="0"/>
              <w:rPr>
                <w:ins w:id="6773" w:author="Mokaddem Emna" w:date="2013-01-31T10:34:00Z"/>
                <w:color w:val="548DD4"/>
                <w:lang w:val="en-GB"/>
              </w:rPr>
            </w:pPr>
            <w:ins w:id="6774" w:author="Mokaddem Emna" w:date="2013-01-31T10:34:00Z">
              <w:r>
                <w:rPr>
                  <w:color w:val="548DD4"/>
                  <w:lang w:val="en-GB"/>
                </w:rPr>
                <w:t>Search with left arrow clicking</w:t>
              </w:r>
            </w:ins>
          </w:p>
        </w:tc>
      </w:tr>
    </w:tbl>
    <w:p w:rsidR="00182E4E" w:rsidRPr="000202B0" w:rsidRDefault="00182E4E" w:rsidP="00182E4E">
      <w:pPr>
        <w:pStyle w:val="Titre3"/>
        <w:rPr>
          <w:ins w:id="6775" w:author="Mokaddem Emna" w:date="2013-02-05T10:48:00Z"/>
        </w:rPr>
      </w:pPr>
      <w:bookmarkStart w:id="6776" w:name="_Toc348082216"/>
      <w:ins w:id="6777" w:author="Mokaddem Emna" w:date="2013-02-05T10:48:00Z">
        <w:r>
          <w:t>NGEO-WEBC-VTC-0250</w:t>
        </w:r>
        <w:r w:rsidRPr="000202B0">
          <w:t>:</w:t>
        </w:r>
        <w:r>
          <w:t xml:space="preserve"> </w:t>
        </w:r>
      </w:ins>
      <w:ins w:id="6778" w:author="Mokaddem Emna" w:date="2013-02-05T10:49:00Z">
        <w:r>
          <w:t>User Preferences</w:t>
        </w:r>
      </w:ins>
      <w:bookmarkEnd w:id="677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82E4E" w:rsidRPr="008C4ACA" w:rsidTr="0017668F">
        <w:trPr>
          <w:ins w:id="6779" w:author="Mokaddem Emna" w:date="2013-02-05T10:48:00Z"/>
        </w:trPr>
        <w:tc>
          <w:tcPr>
            <w:tcW w:w="8613" w:type="dxa"/>
            <w:gridSpan w:val="5"/>
            <w:tcBorders>
              <w:top w:val="single" w:sz="2" w:space="0" w:color="auto"/>
              <w:bottom w:val="single" w:sz="6" w:space="0" w:color="auto"/>
            </w:tcBorders>
            <w:shd w:val="clear" w:color="auto" w:fill="548DD4" w:themeFill="text2" w:themeFillTint="99"/>
          </w:tcPr>
          <w:p w:rsidR="00182E4E" w:rsidRPr="0056181B" w:rsidRDefault="00182E4E" w:rsidP="0017668F">
            <w:pPr>
              <w:spacing w:after="0"/>
              <w:jc w:val="center"/>
              <w:rPr>
                <w:ins w:id="6780" w:author="Mokaddem Emna" w:date="2013-02-05T10:48:00Z"/>
                <w:b/>
                <w:i/>
                <w:color w:val="FFFFFF"/>
                <w:szCs w:val="18"/>
                <w:lang w:val="en-US"/>
              </w:rPr>
            </w:pPr>
            <w:ins w:id="6781" w:author="Mokaddem Emna" w:date="2013-02-05T10:48:00Z">
              <w:r>
                <w:rPr>
                  <w:b/>
                  <w:i/>
                  <w:color w:val="FFFFFF"/>
                  <w:szCs w:val="18"/>
                  <w:lang w:val="en-US"/>
                </w:rPr>
                <w:t>NGEO VALIDATION TEST  CASE</w:t>
              </w:r>
            </w:ins>
          </w:p>
        </w:tc>
      </w:tr>
      <w:tr w:rsidR="00182E4E" w:rsidRPr="008C4ACA" w:rsidTr="0017668F">
        <w:trPr>
          <w:ins w:id="6782" w:author="Mokaddem Emna" w:date="2013-02-05T10:48:00Z"/>
        </w:trPr>
        <w:tc>
          <w:tcPr>
            <w:tcW w:w="1607" w:type="dxa"/>
            <w:tcBorders>
              <w:top w:val="single" w:sz="6" w:space="0" w:color="auto"/>
            </w:tcBorders>
            <w:shd w:val="clear" w:color="auto" w:fill="548DD4" w:themeFill="text2" w:themeFillTint="99"/>
          </w:tcPr>
          <w:p w:rsidR="00182E4E" w:rsidRPr="00544FC8" w:rsidRDefault="00182E4E" w:rsidP="0017668F">
            <w:pPr>
              <w:spacing w:after="0"/>
              <w:jc w:val="center"/>
              <w:rPr>
                <w:ins w:id="6783" w:author="Mokaddem Emna" w:date="2013-02-05T10:48:00Z"/>
                <w:b/>
                <w:color w:val="FFFFFF"/>
                <w:sz w:val="14"/>
                <w:szCs w:val="14"/>
              </w:rPr>
            </w:pPr>
            <w:ins w:id="6784" w:author="Mokaddem Emna" w:date="2013-02-05T10:48:00Z">
              <w:r w:rsidRPr="00544FC8">
                <w:rPr>
                  <w:b/>
                  <w:color w:val="FFFFFF"/>
                  <w:sz w:val="14"/>
                  <w:szCs w:val="14"/>
                </w:rPr>
                <w:t>Test Identifier</w:t>
              </w:r>
            </w:ins>
          </w:p>
        </w:tc>
        <w:tc>
          <w:tcPr>
            <w:tcW w:w="1903" w:type="dxa"/>
            <w:gridSpan w:val="2"/>
            <w:tcBorders>
              <w:top w:val="single" w:sz="6" w:space="0" w:color="auto"/>
            </w:tcBorders>
            <w:shd w:val="clear" w:color="auto" w:fill="auto"/>
          </w:tcPr>
          <w:p w:rsidR="00182E4E" w:rsidRPr="00544FC8" w:rsidRDefault="00182E4E" w:rsidP="0017668F">
            <w:pPr>
              <w:spacing w:after="0"/>
              <w:rPr>
                <w:ins w:id="6785" w:author="Mokaddem Emna" w:date="2013-02-05T10:48:00Z"/>
                <w:i/>
                <w:color w:val="548DD4"/>
                <w:sz w:val="16"/>
                <w:szCs w:val="16"/>
              </w:rPr>
            </w:pPr>
            <w:ins w:id="6786" w:author="Mokaddem Emna" w:date="2013-02-05T10:48:00Z">
              <w:r>
                <w:rPr>
                  <w:i/>
                  <w:color w:val="548DD4"/>
                  <w:sz w:val="16"/>
                  <w:szCs w:val="16"/>
                </w:rPr>
                <w:t>NGEO-WEBC-VTC-025</w:t>
              </w:r>
            </w:ins>
            <w:ins w:id="6787" w:author="Mokaddem Emna" w:date="2013-02-05T10:59:00Z">
              <w:r w:rsidR="00907449">
                <w:rPr>
                  <w:i/>
                  <w:color w:val="548DD4"/>
                  <w:sz w:val="16"/>
                  <w:szCs w:val="16"/>
                </w:rPr>
                <w:t>0</w:t>
              </w:r>
            </w:ins>
          </w:p>
        </w:tc>
        <w:tc>
          <w:tcPr>
            <w:tcW w:w="1134" w:type="dxa"/>
            <w:tcBorders>
              <w:top w:val="single" w:sz="6" w:space="0" w:color="auto"/>
            </w:tcBorders>
            <w:shd w:val="clear" w:color="auto" w:fill="548DD4" w:themeFill="text2" w:themeFillTint="99"/>
          </w:tcPr>
          <w:p w:rsidR="00182E4E" w:rsidRPr="00544FC8" w:rsidRDefault="00182E4E" w:rsidP="0017668F">
            <w:pPr>
              <w:spacing w:after="0"/>
              <w:jc w:val="center"/>
              <w:rPr>
                <w:ins w:id="6788" w:author="Mokaddem Emna" w:date="2013-02-05T10:48:00Z"/>
                <w:b/>
                <w:color w:val="FFFFFF"/>
                <w:sz w:val="14"/>
                <w:szCs w:val="14"/>
              </w:rPr>
            </w:pPr>
            <w:ins w:id="6789" w:author="Mokaddem Emna" w:date="2013-02-05T10:48:00Z">
              <w:r w:rsidRPr="00544FC8">
                <w:rPr>
                  <w:b/>
                  <w:color w:val="FFFFFF"/>
                  <w:sz w:val="14"/>
                  <w:szCs w:val="14"/>
                </w:rPr>
                <w:t>Test Title</w:t>
              </w:r>
            </w:ins>
          </w:p>
        </w:tc>
        <w:tc>
          <w:tcPr>
            <w:tcW w:w="3969" w:type="dxa"/>
            <w:tcBorders>
              <w:top w:val="single" w:sz="6" w:space="0" w:color="auto"/>
            </w:tcBorders>
            <w:shd w:val="clear" w:color="auto" w:fill="auto"/>
          </w:tcPr>
          <w:p w:rsidR="00182E4E" w:rsidRPr="00643EB9" w:rsidRDefault="00182E4E" w:rsidP="00553EA4">
            <w:pPr>
              <w:spacing w:after="0"/>
              <w:rPr>
                <w:ins w:id="6790" w:author="Mokaddem Emna" w:date="2013-02-05T10:48:00Z"/>
                <w:i/>
                <w:color w:val="548DD4"/>
                <w:sz w:val="16"/>
                <w:szCs w:val="16"/>
                <w:u w:val="single"/>
                <w:lang w:val="en-US"/>
              </w:rPr>
            </w:pPr>
            <w:ins w:id="6791" w:author="Mokaddem Emna" w:date="2013-02-05T10:49:00Z">
              <w:r>
                <w:rPr>
                  <w:i/>
                  <w:color w:val="548DD4"/>
                  <w:sz w:val="16"/>
                  <w:szCs w:val="16"/>
                  <w:lang w:val="en-US"/>
                </w:rPr>
                <w:t>User Preferences</w:t>
              </w:r>
            </w:ins>
          </w:p>
        </w:tc>
      </w:tr>
      <w:tr w:rsidR="00182E4E" w:rsidRPr="00B17EAC" w:rsidTr="0017668F">
        <w:trPr>
          <w:trHeight w:val="388"/>
          <w:ins w:id="6792" w:author="Mokaddem Emna" w:date="2013-02-05T10:48:00Z"/>
        </w:trPr>
        <w:tc>
          <w:tcPr>
            <w:tcW w:w="8613" w:type="dxa"/>
            <w:gridSpan w:val="5"/>
            <w:shd w:val="clear" w:color="auto" w:fill="A6A6A6"/>
          </w:tcPr>
          <w:p w:rsidR="00182E4E" w:rsidRPr="00544FC8" w:rsidRDefault="00182E4E" w:rsidP="0017668F">
            <w:pPr>
              <w:spacing w:after="0"/>
              <w:rPr>
                <w:ins w:id="6793" w:author="Mokaddem Emna" w:date="2013-02-05T10:48:00Z"/>
                <w:b/>
                <w:sz w:val="14"/>
                <w:szCs w:val="14"/>
              </w:rPr>
            </w:pPr>
            <w:ins w:id="6794" w:author="Mokaddem Emna" w:date="2013-02-05T10:48:00Z">
              <w:r>
                <w:rPr>
                  <w:b/>
                  <w:sz w:val="14"/>
                  <w:szCs w:val="14"/>
                </w:rPr>
                <w:t>Description and Objective</w:t>
              </w:r>
            </w:ins>
          </w:p>
        </w:tc>
      </w:tr>
      <w:tr w:rsidR="00182E4E" w:rsidRPr="008C4ACA" w:rsidTr="0017668F">
        <w:trPr>
          <w:trHeight w:val="113"/>
          <w:ins w:id="6795" w:author="Mokaddem Emna" w:date="2013-02-05T10:48:00Z"/>
        </w:trPr>
        <w:tc>
          <w:tcPr>
            <w:tcW w:w="8613" w:type="dxa"/>
            <w:gridSpan w:val="5"/>
            <w:shd w:val="clear" w:color="auto" w:fill="auto"/>
          </w:tcPr>
          <w:p w:rsidR="00182E4E" w:rsidRPr="0056181B" w:rsidRDefault="00182E4E" w:rsidP="00553EA4">
            <w:pPr>
              <w:spacing w:after="0"/>
              <w:rPr>
                <w:ins w:id="6796" w:author="Mokaddem Emna" w:date="2013-02-05T10:48:00Z"/>
                <w:i/>
                <w:color w:val="548DD4"/>
                <w:sz w:val="16"/>
                <w:szCs w:val="16"/>
                <w:lang w:val="en-US"/>
              </w:rPr>
            </w:pPr>
            <w:ins w:id="6797" w:author="Mokaddem Emna" w:date="2013-02-05T10:48:00Z">
              <w:r w:rsidRPr="005E1E95">
                <w:rPr>
                  <w:i/>
                  <w:color w:val="548DD4"/>
                  <w:sz w:val="16"/>
                  <w:szCs w:val="16"/>
                  <w:lang w:val="en-US"/>
                </w:rPr>
                <w:t>The</w:t>
              </w:r>
              <w:r>
                <w:rPr>
                  <w:i/>
                  <w:color w:val="548DD4"/>
                  <w:sz w:val="16"/>
                  <w:szCs w:val="16"/>
                  <w:lang w:val="en-US"/>
                </w:rPr>
                <w:t xml:space="preserve"> design of this test deals </w:t>
              </w:r>
            </w:ins>
            <w:ins w:id="6798" w:author="Mokaddem Emna" w:date="2013-02-05T10:52:00Z">
              <w:r w:rsidR="00D971D4">
                <w:rPr>
                  <w:i/>
                  <w:color w:val="548DD4"/>
                  <w:sz w:val="16"/>
                  <w:szCs w:val="16"/>
                  <w:lang w:val="en-US"/>
                </w:rPr>
                <w:t xml:space="preserve">with the </w:t>
              </w:r>
            </w:ins>
            <w:ins w:id="6799" w:author="Mokaddem Emna" w:date="2013-02-05T11:38:00Z">
              <w:r w:rsidR="00553EA4">
                <w:rPr>
                  <w:i/>
                  <w:color w:val="548DD4"/>
                  <w:sz w:val="16"/>
                  <w:szCs w:val="16"/>
                  <w:lang w:val="en-US"/>
                </w:rPr>
                <w:t xml:space="preserve">storage </w:t>
              </w:r>
            </w:ins>
            <w:ins w:id="6800" w:author="Mokaddem Emna" w:date="2013-02-05T10:52:00Z">
              <w:r w:rsidR="00D971D4">
                <w:rPr>
                  <w:i/>
                  <w:color w:val="548DD4"/>
                  <w:sz w:val="16"/>
                  <w:szCs w:val="16"/>
                  <w:lang w:val="en-US"/>
                </w:rPr>
                <w:t>of</w:t>
              </w:r>
            </w:ins>
            <w:ins w:id="6801" w:author="Mokaddem Emna" w:date="2013-02-05T11:04:00Z">
              <w:r w:rsidR="000F15D1">
                <w:rPr>
                  <w:i/>
                  <w:color w:val="548DD4"/>
                  <w:sz w:val="16"/>
                  <w:szCs w:val="16"/>
                  <w:lang w:val="en-US"/>
                </w:rPr>
                <w:t xml:space="preserve"> the </w:t>
              </w:r>
            </w:ins>
            <w:ins w:id="6802" w:author="Mokaddem Emna" w:date="2013-02-05T10:52:00Z">
              <w:r w:rsidR="00D971D4">
                <w:rPr>
                  <w:i/>
                  <w:color w:val="548DD4"/>
                  <w:sz w:val="16"/>
                  <w:szCs w:val="16"/>
                  <w:lang w:val="en-US"/>
                </w:rPr>
                <w:t>user preferences.</w:t>
              </w:r>
            </w:ins>
          </w:p>
        </w:tc>
      </w:tr>
      <w:tr w:rsidR="00182E4E" w:rsidRPr="00B17EAC" w:rsidTr="0017668F">
        <w:trPr>
          <w:ins w:id="6803" w:author="Mokaddem Emna" w:date="2013-02-05T10:48:00Z"/>
        </w:trPr>
        <w:tc>
          <w:tcPr>
            <w:tcW w:w="8613" w:type="dxa"/>
            <w:gridSpan w:val="5"/>
            <w:shd w:val="clear" w:color="auto" w:fill="A6A6A6"/>
          </w:tcPr>
          <w:p w:rsidR="00182E4E" w:rsidRPr="00544FC8" w:rsidRDefault="00182E4E" w:rsidP="0017668F">
            <w:pPr>
              <w:spacing w:after="0"/>
              <w:rPr>
                <w:ins w:id="6804" w:author="Mokaddem Emna" w:date="2013-02-05T10:48:00Z"/>
                <w:sz w:val="14"/>
                <w:szCs w:val="14"/>
              </w:rPr>
            </w:pPr>
            <w:ins w:id="6805" w:author="Mokaddem Emna" w:date="2013-02-05T10:48:00Z">
              <w:r w:rsidRPr="005D1206">
                <w:rPr>
                  <w:b/>
                  <w:sz w:val="14"/>
                  <w:szCs w:val="14"/>
                </w:rPr>
                <w:t>Inputs Specification</w:t>
              </w:r>
            </w:ins>
          </w:p>
        </w:tc>
      </w:tr>
      <w:tr w:rsidR="00182E4E" w:rsidRPr="008C4ACA" w:rsidTr="0017668F">
        <w:trPr>
          <w:ins w:id="6806" w:author="Mokaddem Emna" w:date="2013-02-05T10:48:00Z"/>
        </w:trPr>
        <w:tc>
          <w:tcPr>
            <w:tcW w:w="8613" w:type="dxa"/>
            <w:gridSpan w:val="5"/>
            <w:shd w:val="clear" w:color="auto" w:fill="auto"/>
          </w:tcPr>
          <w:p w:rsidR="00182E4E" w:rsidRPr="004A7054" w:rsidRDefault="00054512" w:rsidP="00054512">
            <w:pPr>
              <w:spacing w:after="0"/>
              <w:rPr>
                <w:ins w:id="6807" w:author="Mokaddem Emna" w:date="2013-02-05T10:48:00Z"/>
                <w:lang w:val="en-US"/>
              </w:rPr>
            </w:pPr>
            <w:ins w:id="6808" w:author="Mokaddem Emna" w:date="2013-02-05T10:48:00Z">
              <w:r>
                <w:rPr>
                  <w:lang w:val="en-US"/>
                </w:rPr>
                <w:t>NGEO-WEBC-VTC-00</w:t>
              </w:r>
            </w:ins>
            <w:ins w:id="6809" w:author="Mokaddem Emna" w:date="2013-02-05T10:58:00Z">
              <w:r>
                <w:rPr>
                  <w:lang w:val="en-US"/>
                </w:rPr>
                <w:t>1</w:t>
              </w:r>
            </w:ins>
            <w:ins w:id="6810" w:author="Mokaddem Emna" w:date="2013-02-05T10:48:00Z">
              <w:r w:rsidR="00182E4E" w:rsidRPr="00180929">
                <w:rPr>
                  <w:lang w:val="en-US"/>
                </w:rPr>
                <w:t>0</w:t>
              </w:r>
              <w:r w:rsidR="00182E4E">
                <w:rPr>
                  <w:lang w:val="en-US"/>
                </w:rPr>
                <w:t xml:space="preserve"> </w:t>
              </w:r>
              <w:r w:rsidR="00182E4E" w:rsidRPr="00180929">
                <w:rPr>
                  <w:lang w:val="en-US"/>
                </w:rPr>
                <w:t>has already been fulfilled</w:t>
              </w:r>
            </w:ins>
            <w:ins w:id="6811" w:author="Mokaddem Emna" w:date="2013-02-05T10:58:00Z">
              <w:r>
                <w:rPr>
                  <w:lang w:val="en-US"/>
                </w:rPr>
                <w:t>.</w:t>
              </w:r>
            </w:ins>
          </w:p>
        </w:tc>
      </w:tr>
      <w:tr w:rsidR="00182E4E" w:rsidRPr="00B17EAC" w:rsidTr="0017668F">
        <w:trPr>
          <w:ins w:id="6812" w:author="Mokaddem Emna" w:date="2013-02-05T10:48:00Z"/>
        </w:trPr>
        <w:tc>
          <w:tcPr>
            <w:tcW w:w="8613" w:type="dxa"/>
            <w:gridSpan w:val="5"/>
            <w:shd w:val="clear" w:color="auto" w:fill="A6A6A6"/>
          </w:tcPr>
          <w:p w:rsidR="00182E4E" w:rsidRPr="00544FC8" w:rsidRDefault="00182E4E" w:rsidP="0017668F">
            <w:pPr>
              <w:spacing w:after="0"/>
              <w:rPr>
                <w:ins w:id="6813" w:author="Mokaddem Emna" w:date="2013-02-05T10:48:00Z"/>
                <w:sz w:val="14"/>
                <w:szCs w:val="14"/>
              </w:rPr>
            </w:pPr>
            <w:ins w:id="6814" w:author="Mokaddem Emna" w:date="2013-02-05T10:48:00Z">
              <w:r w:rsidRPr="005D1206">
                <w:rPr>
                  <w:b/>
                  <w:sz w:val="14"/>
                  <w:szCs w:val="14"/>
                </w:rPr>
                <w:t>Outputs Specification</w:t>
              </w:r>
            </w:ins>
          </w:p>
        </w:tc>
      </w:tr>
      <w:tr w:rsidR="00182E4E" w:rsidRPr="00B17EAC" w:rsidTr="0017668F">
        <w:trPr>
          <w:ins w:id="6815" w:author="Mokaddem Emna" w:date="2013-02-05T10:48:00Z"/>
        </w:trPr>
        <w:tc>
          <w:tcPr>
            <w:tcW w:w="8613" w:type="dxa"/>
            <w:gridSpan w:val="5"/>
            <w:shd w:val="clear" w:color="auto" w:fill="auto"/>
          </w:tcPr>
          <w:p w:rsidR="00182E4E" w:rsidRPr="00544FC8" w:rsidRDefault="00182E4E" w:rsidP="0017668F">
            <w:pPr>
              <w:spacing w:after="0"/>
              <w:rPr>
                <w:ins w:id="6816" w:author="Mokaddem Emna" w:date="2013-02-05T10:48:00Z"/>
              </w:rPr>
            </w:pPr>
            <w:ins w:id="6817" w:author="Mokaddem Emna" w:date="2013-02-05T10:48:00Z">
              <w:r>
                <w:t>None</w:t>
              </w:r>
            </w:ins>
          </w:p>
        </w:tc>
      </w:tr>
      <w:tr w:rsidR="00182E4E" w:rsidRPr="00B17EAC" w:rsidTr="0017668F">
        <w:trPr>
          <w:ins w:id="6818" w:author="Mokaddem Emna" w:date="2013-02-05T10:48:00Z"/>
        </w:trPr>
        <w:tc>
          <w:tcPr>
            <w:tcW w:w="8613" w:type="dxa"/>
            <w:gridSpan w:val="5"/>
            <w:shd w:val="clear" w:color="auto" w:fill="A6A6A6"/>
          </w:tcPr>
          <w:p w:rsidR="00182E4E" w:rsidRPr="00544FC8" w:rsidRDefault="00182E4E" w:rsidP="0017668F">
            <w:pPr>
              <w:spacing w:after="0"/>
              <w:rPr>
                <w:ins w:id="6819" w:author="Mokaddem Emna" w:date="2013-02-05T10:48:00Z"/>
                <w:sz w:val="14"/>
                <w:szCs w:val="14"/>
              </w:rPr>
            </w:pPr>
            <w:ins w:id="6820" w:author="Mokaddem Emna" w:date="2013-02-05T10:48:00Z">
              <w:r>
                <w:rPr>
                  <w:b/>
                  <w:sz w:val="14"/>
                  <w:szCs w:val="14"/>
                </w:rPr>
                <w:t>Environmental needs</w:t>
              </w:r>
            </w:ins>
          </w:p>
        </w:tc>
      </w:tr>
      <w:tr w:rsidR="00182E4E" w:rsidRPr="00B17EAC" w:rsidTr="0017668F">
        <w:trPr>
          <w:ins w:id="6821" w:author="Mokaddem Emna" w:date="2013-02-05T10:48:00Z"/>
        </w:trPr>
        <w:tc>
          <w:tcPr>
            <w:tcW w:w="8613" w:type="dxa"/>
            <w:gridSpan w:val="5"/>
            <w:shd w:val="clear" w:color="auto" w:fill="auto"/>
          </w:tcPr>
          <w:p w:rsidR="00054512" w:rsidRPr="00054512" w:rsidRDefault="00182E4E" w:rsidP="0017668F">
            <w:pPr>
              <w:spacing w:after="0"/>
              <w:rPr>
                <w:ins w:id="6822" w:author="Mokaddem Emna" w:date="2013-02-05T10:48:00Z"/>
                <w:i/>
                <w:color w:val="548DD4"/>
                <w:sz w:val="18"/>
                <w:szCs w:val="18"/>
                <w:rPrChange w:id="6823" w:author="Mokaddem Emna" w:date="2013-02-05T10:57:00Z">
                  <w:rPr>
                    <w:ins w:id="6824" w:author="Mokaddem Emna" w:date="2013-02-05T10:48:00Z"/>
                    <w:lang w:val="en-US"/>
                  </w:rPr>
                </w:rPrChange>
              </w:rPr>
            </w:pPr>
            <w:ins w:id="6825" w:author="Mokaddem Emna" w:date="2013-02-05T10:48:00Z">
              <w:r>
                <w:rPr>
                  <w:lang w:val="en-US"/>
                </w:rPr>
                <w:t xml:space="preserve">Same needs than </w:t>
              </w:r>
              <w:r w:rsidRPr="00801651">
                <w:rPr>
                  <w:i/>
                  <w:color w:val="548DD4"/>
                  <w:sz w:val="18"/>
                  <w:szCs w:val="18"/>
                </w:rPr>
                <w:t>NGEO-WEBC-VTC-00</w:t>
              </w:r>
            </w:ins>
            <w:ins w:id="6826" w:author="Mokaddem Emna" w:date="2013-02-05T10:57:00Z">
              <w:r w:rsidR="00054512">
                <w:rPr>
                  <w:i/>
                  <w:color w:val="548DD4"/>
                  <w:sz w:val="18"/>
                  <w:szCs w:val="18"/>
                </w:rPr>
                <w:t>1</w:t>
              </w:r>
            </w:ins>
            <w:ins w:id="6827" w:author="Mokaddem Emna" w:date="2013-02-05T10:48:00Z">
              <w:r w:rsidRPr="00801651">
                <w:rPr>
                  <w:i/>
                  <w:color w:val="548DD4"/>
                  <w:sz w:val="18"/>
                  <w:szCs w:val="18"/>
                </w:rPr>
                <w:t>0</w:t>
              </w:r>
              <w:r>
                <w:rPr>
                  <w:i/>
                  <w:color w:val="548DD4"/>
                  <w:sz w:val="18"/>
                  <w:szCs w:val="18"/>
                </w:rPr>
                <w:t>.</w:t>
              </w:r>
            </w:ins>
          </w:p>
        </w:tc>
      </w:tr>
      <w:tr w:rsidR="00182E4E" w:rsidRPr="00B17EAC" w:rsidTr="0017668F">
        <w:trPr>
          <w:ins w:id="6828" w:author="Mokaddem Emna" w:date="2013-02-05T10:48:00Z"/>
        </w:trPr>
        <w:tc>
          <w:tcPr>
            <w:tcW w:w="8613" w:type="dxa"/>
            <w:gridSpan w:val="5"/>
            <w:shd w:val="clear" w:color="auto" w:fill="A6A6A6"/>
          </w:tcPr>
          <w:p w:rsidR="00182E4E" w:rsidRPr="00544FC8" w:rsidRDefault="00182E4E" w:rsidP="0017668F">
            <w:pPr>
              <w:spacing w:after="0"/>
              <w:rPr>
                <w:ins w:id="6829" w:author="Mokaddem Emna" w:date="2013-02-05T10:48:00Z"/>
                <w:sz w:val="14"/>
                <w:szCs w:val="14"/>
              </w:rPr>
            </w:pPr>
            <w:ins w:id="6830" w:author="Mokaddem Emna" w:date="2013-02-05T10:48:00Z">
              <w:r w:rsidRPr="005D1206">
                <w:rPr>
                  <w:b/>
                  <w:sz w:val="14"/>
                  <w:szCs w:val="14"/>
                </w:rPr>
                <w:t>Constraints</w:t>
              </w:r>
            </w:ins>
          </w:p>
        </w:tc>
      </w:tr>
      <w:tr w:rsidR="00182E4E" w:rsidRPr="00B17EAC" w:rsidTr="0017668F">
        <w:trPr>
          <w:ins w:id="6831" w:author="Mokaddem Emna" w:date="2013-02-05T10:48:00Z"/>
        </w:trPr>
        <w:tc>
          <w:tcPr>
            <w:tcW w:w="8613" w:type="dxa"/>
            <w:gridSpan w:val="5"/>
            <w:shd w:val="clear" w:color="auto" w:fill="auto"/>
          </w:tcPr>
          <w:p w:rsidR="00182E4E" w:rsidRPr="00544FC8" w:rsidRDefault="00CC59CE" w:rsidP="0024683C">
            <w:pPr>
              <w:spacing w:after="0"/>
              <w:rPr>
                <w:ins w:id="6832" w:author="Mokaddem Emna" w:date="2013-02-05T10:48:00Z"/>
              </w:rPr>
            </w:pPr>
            <w:ins w:id="6833" w:author="Mokaddem Emna" w:date="2013-02-05T10:52:00Z">
              <w:r>
                <w:t xml:space="preserve">The user preferences </w:t>
              </w:r>
            </w:ins>
            <w:ins w:id="6834" w:author="Mokaddem Emna" w:date="2013-02-05T10:56:00Z">
              <w:r w:rsidR="0024683C">
                <w:t>are not cross-browser compatible.</w:t>
              </w:r>
            </w:ins>
          </w:p>
        </w:tc>
      </w:tr>
      <w:tr w:rsidR="00182E4E" w:rsidRPr="00B17EAC" w:rsidTr="0017668F">
        <w:trPr>
          <w:ins w:id="6835" w:author="Mokaddem Emna" w:date="2013-02-05T10:48:00Z"/>
        </w:trPr>
        <w:tc>
          <w:tcPr>
            <w:tcW w:w="8613" w:type="dxa"/>
            <w:gridSpan w:val="5"/>
            <w:shd w:val="clear" w:color="auto" w:fill="A6A6A6"/>
          </w:tcPr>
          <w:p w:rsidR="00182E4E" w:rsidRPr="00544FC8" w:rsidRDefault="00182E4E" w:rsidP="0017668F">
            <w:pPr>
              <w:spacing w:after="0"/>
              <w:rPr>
                <w:ins w:id="6836" w:author="Mokaddem Emna" w:date="2013-02-05T10:48:00Z"/>
                <w:sz w:val="14"/>
                <w:szCs w:val="14"/>
              </w:rPr>
            </w:pPr>
            <w:ins w:id="6837" w:author="Mokaddem Emna" w:date="2013-02-05T10:48:00Z">
              <w:r w:rsidRPr="005D1206">
                <w:rPr>
                  <w:b/>
                  <w:sz w:val="14"/>
                  <w:szCs w:val="14"/>
                </w:rPr>
                <w:t>Dependencies</w:t>
              </w:r>
            </w:ins>
          </w:p>
        </w:tc>
      </w:tr>
      <w:tr w:rsidR="00182E4E" w:rsidRPr="004E5884" w:rsidTr="0017668F">
        <w:trPr>
          <w:ins w:id="6838" w:author="Mokaddem Emna" w:date="2013-02-05T10:48:00Z"/>
        </w:trPr>
        <w:tc>
          <w:tcPr>
            <w:tcW w:w="8613" w:type="dxa"/>
            <w:gridSpan w:val="5"/>
            <w:shd w:val="clear" w:color="auto" w:fill="auto"/>
          </w:tcPr>
          <w:p w:rsidR="00182E4E" w:rsidRPr="00EF5642" w:rsidRDefault="003034B1" w:rsidP="0017668F">
            <w:pPr>
              <w:spacing w:after="0"/>
              <w:rPr>
                <w:ins w:id="6839" w:author="Mokaddem Emna" w:date="2013-02-05T10:48:00Z"/>
                <w:i/>
                <w:color w:val="548DD4"/>
                <w:sz w:val="18"/>
                <w:szCs w:val="18"/>
              </w:rPr>
            </w:pPr>
            <w:ins w:id="6840" w:author="Mokaddem Emna" w:date="2013-02-05T10:48:00Z">
              <w:r>
                <w:rPr>
                  <w:i/>
                  <w:color w:val="548DD4"/>
                  <w:sz w:val="18"/>
                  <w:szCs w:val="18"/>
                </w:rPr>
                <w:t>NGEO-WEBC-VTC-00</w:t>
              </w:r>
            </w:ins>
            <w:ins w:id="6841" w:author="Mokaddem Emna" w:date="2013-02-05T11:01:00Z">
              <w:r>
                <w:rPr>
                  <w:i/>
                  <w:color w:val="548DD4"/>
                  <w:sz w:val="18"/>
                  <w:szCs w:val="18"/>
                </w:rPr>
                <w:t>1</w:t>
              </w:r>
            </w:ins>
            <w:ins w:id="6842" w:author="Mokaddem Emna" w:date="2013-02-05T10:48:00Z">
              <w:r w:rsidR="00182E4E" w:rsidRPr="00801651">
                <w:rPr>
                  <w:i/>
                  <w:color w:val="548DD4"/>
                  <w:sz w:val="18"/>
                  <w:szCs w:val="18"/>
                </w:rPr>
                <w:t>0</w:t>
              </w:r>
            </w:ins>
          </w:p>
        </w:tc>
      </w:tr>
      <w:tr w:rsidR="00182E4E" w:rsidRPr="00B17EAC" w:rsidTr="0017668F">
        <w:trPr>
          <w:ins w:id="6843" w:author="Mokaddem Emna" w:date="2013-02-05T10:48:00Z"/>
        </w:trPr>
        <w:tc>
          <w:tcPr>
            <w:tcW w:w="8613" w:type="dxa"/>
            <w:gridSpan w:val="5"/>
            <w:shd w:val="clear" w:color="auto" w:fill="A6A6A6"/>
          </w:tcPr>
          <w:p w:rsidR="00182E4E" w:rsidRPr="00544FC8" w:rsidRDefault="00182E4E" w:rsidP="0017668F">
            <w:pPr>
              <w:spacing w:after="0"/>
              <w:rPr>
                <w:ins w:id="6844" w:author="Mokaddem Emna" w:date="2013-02-05T10:48:00Z"/>
                <w:sz w:val="14"/>
                <w:szCs w:val="14"/>
              </w:rPr>
            </w:pPr>
            <w:ins w:id="6845" w:author="Mokaddem Emna" w:date="2013-02-05T10:48:00Z">
              <w:r>
                <w:rPr>
                  <w:b/>
                  <w:sz w:val="14"/>
                  <w:szCs w:val="14"/>
                </w:rPr>
                <w:t>Pass/Fail Criteria</w:t>
              </w:r>
            </w:ins>
          </w:p>
        </w:tc>
      </w:tr>
      <w:tr w:rsidR="00182E4E" w:rsidRPr="00A44929" w:rsidTr="0017668F">
        <w:trPr>
          <w:trHeight w:val="258"/>
          <w:ins w:id="6846" w:author="Mokaddem Emna" w:date="2013-02-05T10:4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82E4E" w:rsidRPr="009B26D3" w:rsidRDefault="00D971D4" w:rsidP="0017668F">
            <w:pPr>
              <w:spacing w:after="0"/>
              <w:rPr>
                <w:ins w:id="6847" w:author="Mokaddem Emna" w:date="2013-02-05T10:48:00Z"/>
                <w:i/>
                <w:color w:val="548DD4"/>
                <w:sz w:val="16"/>
                <w:szCs w:val="16"/>
                <w:lang w:val="en-GB"/>
              </w:rPr>
            </w:pPr>
            <w:ins w:id="6848" w:author="Mokaddem Emna" w:date="2013-02-05T10:48:00Z">
              <w:r>
                <w:rPr>
                  <w:i/>
                  <w:color w:val="548DD4"/>
                  <w:sz w:val="16"/>
                  <w:szCs w:val="16"/>
                  <w:lang w:val="en-GB"/>
                </w:rPr>
                <w:t>NGEO-WEBC-PFC-02</w:t>
              </w:r>
              <w:r w:rsidR="00182E4E">
                <w:rPr>
                  <w:i/>
                  <w:color w:val="548DD4"/>
                  <w:sz w:val="16"/>
                  <w:szCs w:val="16"/>
                  <w:lang w:val="en-GB"/>
                </w:rPr>
                <w:t>5</w:t>
              </w:r>
            </w:ins>
            <w:ins w:id="6849" w:author="Mokaddem Emna" w:date="2013-02-05T10:50:00Z">
              <w:r>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82E4E" w:rsidRPr="009B26D3" w:rsidRDefault="003034B1" w:rsidP="0017668F">
            <w:pPr>
              <w:spacing w:after="0"/>
              <w:rPr>
                <w:ins w:id="6850" w:author="Mokaddem Emna" w:date="2013-02-05T10:48:00Z"/>
                <w:color w:val="548DD4"/>
                <w:lang w:val="en-GB"/>
              </w:rPr>
            </w:pPr>
            <w:ins w:id="6851" w:author="Mokaddem Emna" w:date="2013-02-05T11:01:00Z">
              <w:r>
                <w:rPr>
                  <w:color w:val="548DD4"/>
                  <w:lang w:val="en-GB"/>
                </w:rPr>
                <w:t>The selected dataset is stored in the preferences</w:t>
              </w:r>
              <w:r w:rsidR="001141D5">
                <w:rPr>
                  <w:color w:val="548DD4"/>
                  <w:lang w:val="en-GB"/>
                </w:rPr>
                <w:t>.</w:t>
              </w:r>
            </w:ins>
          </w:p>
        </w:tc>
      </w:tr>
      <w:tr w:rsidR="001F2B59" w:rsidRPr="00A44929" w:rsidTr="0017668F">
        <w:trPr>
          <w:trHeight w:val="258"/>
          <w:ins w:id="6852" w:author="Mokaddem Emna" w:date="2013-02-05T11:38: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F2B59" w:rsidRDefault="001F2B59" w:rsidP="0017668F">
            <w:pPr>
              <w:spacing w:after="0"/>
              <w:rPr>
                <w:ins w:id="6853" w:author="Mokaddem Emna" w:date="2013-02-05T11:38:00Z"/>
                <w:i/>
                <w:color w:val="548DD4"/>
                <w:sz w:val="16"/>
                <w:szCs w:val="16"/>
                <w:lang w:val="en-GB"/>
              </w:rPr>
            </w:pPr>
            <w:ins w:id="6854" w:author="Mokaddem Emna" w:date="2013-02-05T11:41:00Z">
              <w:r>
                <w:rPr>
                  <w:i/>
                  <w:color w:val="548DD4"/>
                  <w:sz w:val="16"/>
                  <w:szCs w:val="16"/>
                  <w:lang w:val="en-GB"/>
                </w:rPr>
                <w:t>NGEO-WEBC-PFC-0251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F2B59" w:rsidRDefault="001F2B59" w:rsidP="001F2B59">
            <w:pPr>
              <w:spacing w:after="0"/>
              <w:rPr>
                <w:ins w:id="6855" w:author="Mokaddem Emna" w:date="2013-02-05T11:38:00Z"/>
                <w:color w:val="548DD4"/>
                <w:lang w:val="en-GB"/>
              </w:rPr>
            </w:pPr>
            <w:ins w:id="6856" w:author="Mokaddem Emna" w:date="2013-02-05T11:41:00Z">
              <w:r>
                <w:rPr>
                  <w:color w:val="548DD4"/>
                  <w:lang w:val="en-GB"/>
                </w:rPr>
                <w:t>The selected background layer is stored in the preferences.</w:t>
              </w:r>
            </w:ins>
          </w:p>
        </w:tc>
      </w:tr>
      <w:tr w:rsidR="0037267B" w:rsidRPr="00A44929" w:rsidTr="0017668F">
        <w:trPr>
          <w:trHeight w:val="258"/>
          <w:ins w:id="6857" w:author="Mokaddem Emna" w:date="2013-02-05T11:41: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37267B" w:rsidRDefault="0037267B" w:rsidP="0017668F">
            <w:pPr>
              <w:spacing w:after="0"/>
              <w:rPr>
                <w:ins w:id="6858" w:author="Mokaddem Emna" w:date="2013-02-05T11:41:00Z"/>
                <w:i/>
                <w:color w:val="548DD4"/>
                <w:sz w:val="16"/>
                <w:szCs w:val="16"/>
                <w:lang w:val="en-GB"/>
              </w:rPr>
            </w:pPr>
            <w:ins w:id="6859" w:author="Mokaddem Emna" w:date="2013-02-05T11:41:00Z">
              <w:r>
                <w:rPr>
                  <w:i/>
                  <w:color w:val="548DD4"/>
                  <w:sz w:val="16"/>
                  <w:szCs w:val="16"/>
                  <w:lang w:val="en-GB"/>
                </w:rPr>
                <w:t>NGEO-WEBC-PFC-025</w:t>
              </w:r>
            </w:ins>
            <w:ins w:id="6860" w:author="Mokaddem Emna" w:date="2013-02-05T11:42:00Z">
              <w:r>
                <w:rPr>
                  <w:i/>
                  <w:color w:val="548DD4"/>
                  <w:sz w:val="16"/>
                  <w:szCs w:val="16"/>
                  <w:lang w:val="en-GB"/>
                </w:rPr>
                <w:t>2</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37267B" w:rsidRDefault="0037267B" w:rsidP="0037267B">
            <w:pPr>
              <w:spacing w:after="0"/>
              <w:rPr>
                <w:ins w:id="6861" w:author="Mokaddem Emna" w:date="2013-02-05T11:41:00Z"/>
                <w:color w:val="548DD4"/>
                <w:lang w:val="en-GB"/>
              </w:rPr>
            </w:pPr>
            <w:ins w:id="6862" w:author="Mokaddem Emna" w:date="2013-02-05T11:41:00Z">
              <w:r>
                <w:rPr>
                  <w:color w:val="548DD4"/>
                  <w:lang w:val="en-GB"/>
                </w:rPr>
                <w:t xml:space="preserve">The </w:t>
              </w:r>
            </w:ins>
            <w:ins w:id="6863" w:author="Mokaddem Emna" w:date="2013-02-05T11:42:00Z">
              <w:r>
                <w:rPr>
                  <w:color w:val="548DD4"/>
                  <w:lang w:val="en-GB"/>
                </w:rPr>
                <w:t xml:space="preserve">user </w:t>
              </w:r>
            </w:ins>
            <w:ins w:id="6864" w:author="Mokaddem Emna" w:date="2013-02-05T11:41:00Z">
              <w:r>
                <w:rPr>
                  <w:color w:val="548DD4"/>
                  <w:lang w:val="en-GB"/>
                </w:rPr>
                <w:t>preferences</w:t>
              </w:r>
            </w:ins>
            <w:ins w:id="6865" w:author="Mokaddem Emna" w:date="2013-02-05T11:42:00Z">
              <w:r>
                <w:rPr>
                  <w:color w:val="548DD4"/>
                  <w:lang w:val="en-GB"/>
                </w:rPr>
                <w:t xml:space="preserve"> are loaded when the application is relaunched.</w:t>
              </w:r>
            </w:ins>
          </w:p>
        </w:tc>
      </w:tr>
    </w:tbl>
    <w:p w:rsidR="001E14C9" w:rsidRPr="000202B0" w:rsidRDefault="001E14C9" w:rsidP="001E14C9">
      <w:pPr>
        <w:pStyle w:val="Titre3"/>
        <w:rPr>
          <w:ins w:id="6866" w:author="Mokaddem Emna" w:date="2013-02-08T10:04:00Z"/>
        </w:rPr>
      </w:pPr>
      <w:bookmarkStart w:id="6867" w:name="_Toc348082217"/>
      <w:ins w:id="6868" w:author="Mokaddem Emna" w:date="2013-02-08T10:04:00Z">
        <w:r>
          <w:t>NGEO-WEBC-VTC-0260</w:t>
        </w:r>
        <w:r w:rsidRPr="000202B0">
          <w:t>:</w:t>
        </w:r>
        <w:r>
          <w:t xml:space="preserve"> </w:t>
        </w:r>
        <w:r w:rsidR="001E34CA">
          <w:t>I</w:t>
        </w:r>
      </w:ins>
      <w:ins w:id="6869" w:author="Mokaddem Emna" w:date="2013-02-08T10:07:00Z">
        <w:r w:rsidR="001E34CA">
          <w:t>n</w:t>
        </w:r>
      </w:ins>
      <w:ins w:id="6870" w:author="Mokaddem Emna" w:date="2013-02-08T10:04:00Z">
        <w:r>
          <w:t>quiries</w:t>
        </w:r>
        <w:bookmarkEnd w:id="686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1607"/>
        <w:gridCol w:w="344"/>
        <w:gridCol w:w="1559"/>
        <w:gridCol w:w="1134"/>
        <w:gridCol w:w="3969"/>
      </w:tblGrid>
      <w:tr w:rsidR="001E14C9" w:rsidRPr="008C4ACA" w:rsidTr="004C2921">
        <w:trPr>
          <w:ins w:id="6871" w:author="Mokaddem Emna" w:date="2013-02-08T10:04:00Z"/>
        </w:trPr>
        <w:tc>
          <w:tcPr>
            <w:tcW w:w="8613" w:type="dxa"/>
            <w:gridSpan w:val="5"/>
            <w:tcBorders>
              <w:top w:val="single" w:sz="2" w:space="0" w:color="auto"/>
              <w:bottom w:val="single" w:sz="6" w:space="0" w:color="auto"/>
            </w:tcBorders>
            <w:shd w:val="clear" w:color="auto" w:fill="548DD4" w:themeFill="text2" w:themeFillTint="99"/>
          </w:tcPr>
          <w:p w:rsidR="001E14C9" w:rsidRPr="0056181B" w:rsidRDefault="001E14C9" w:rsidP="004C2921">
            <w:pPr>
              <w:spacing w:after="0"/>
              <w:jc w:val="center"/>
              <w:rPr>
                <w:ins w:id="6872" w:author="Mokaddem Emna" w:date="2013-02-08T10:04:00Z"/>
                <w:b/>
                <w:i/>
                <w:color w:val="FFFFFF"/>
                <w:szCs w:val="18"/>
                <w:lang w:val="en-US"/>
              </w:rPr>
            </w:pPr>
            <w:ins w:id="6873" w:author="Mokaddem Emna" w:date="2013-02-08T10:04:00Z">
              <w:r>
                <w:rPr>
                  <w:b/>
                  <w:i/>
                  <w:color w:val="FFFFFF"/>
                  <w:szCs w:val="18"/>
                  <w:lang w:val="en-US"/>
                </w:rPr>
                <w:t>NGEO VALIDATION TEST  CASE</w:t>
              </w:r>
            </w:ins>
          </w:p>
        </w:tc>
      </w:tr>
      <w:tr w:rsidR="001E14C9" w:rsidRPr="008C4ACA" w:rsidTr="004C2921">
        <w:trPr>
          <w:ins w:id="6874" w:author="Mokaddem Emna" w:date="2013-02-08T10:04:00Z"/>
        </w:trPr>
        <w:tc>
          <w:tcPr>
            <w:tcW w:w="1607" w:type="dxa"/>
            <w:tcBorders>
              <w:top w:val="single" w:sz="6" w:space="0" w:color="auto"/>
            </w:tcBorders>
            <w:shd w:val="clear" w:color="auto" w:fill="548DD4" w:themeFill="text2" w:themeFillTint="99"/>
          </w:tcPr>
          <w:p w:rsidR="001E14C9" w:rsidRPr="00544FC8" w:rsidRDefault="001E14C9" w:rsidP="004C2921">
            <w:pPr>
              <w:spacing w:after="0"/>
              <w:jc w:val="center"/>
              <w:rPr>
                <w:ins w:id="6875" w:author="Mokaddem Emna" w:date="2013-02-08T10:04:00Z"/>
                <w:b/>
                <w:color w:val="FFFFFF"/>
                <w:sz w:val="14"/>
                <w:szCs w:val="14"/>
              </w:rPr>
            </w:pPr>
            <w:ins w:id="6876" w:author="Mokaddem Emna" w:date="2013-02-08T10:04:00Z">
              <w:r w:rsidRPr="00544FC8">
                <w:rPr>
                  <w:b/>
                  <w:color w:val="FFFFFF"/>
                  <w:sz w:val="14"/>
                  <w:szCs w:val="14"/>
                </w:rPr>
                <w:t>Test Identifier</w:t>
              </w:r>
            </w:ins>
          </w:p>
        </w:tc>
        <w:tc>
          <w:tcPr>
            <w:tcW w:w="1903" w:type="dxa"/>
            <w:gridSpan w:val="2"/>
            <w:tcBorders>
              <w:top w:val="single" w:sz="6" w:space="0" w:color="auto"/>
            </w:tcBorders>
            <w:shd w:val="clear" w:color="auto" w:fill="auto"/>
          </w:tcPr>
          <w:p w:rsidR="001E14C9" w:rsidRPr="00544FC8" w:rsidRDefault="001E14C9" w:rsidP="004C2921">
            <w:pPr>
              <w:spacing w:after="0"/>
              <w:rPr>
                <w:ins w:id="6877" w:author="Mokaddem Emna" w:date="2013-02-08T10:04:00Z"/>
                <w:i/>
                <w:color w:val="548DD4"/>
                <w:sz w:val="16"/>
                <w:szCs w:val="16"/>
              </w:rPr>
            </w:pPr>
            <w:ins w:id="6878" w:author="Mokaddem Emna" w:date="2013-02-08T10:04:00Z">
              <w:r>
                <w:rPr>
                  <w:i/>
                  <w:color w:val="548DD4"/>
                  <w:sz w:val="16"/>
                  <w:szCs w:val="16"/>
                </w:rPr>
                <w:t>NGEO-WEBC-VTC-02</w:t>
              </w:r>
            </w:ins>
            <w:ins w:id="6879" w:author="Mokaddem Emna" w:date="2013-02-08T10:05:00Z">
              <w:r>
                <w:rPr>
                  <w:i/>
                  <w:color w:val="548DD4"/>
                  <w:sz w:val="16"/>
                  <w:szCs w:val="16"/>
                </w:rPr>
                <w:t>6</w:t>
              </w:r>
            </w:ins>
            <w:ins w:id="6880" w:author="Mokaddem Emna" w:date="2013-02-08T10:04:00Z">
              <w:r>
                <w:rPr>
                  <w:i/>
                  <w:color w:val="548DD4"/>
                  <w:sz w:val="16"/>
                  <w:szCs w:val="16"/>
                </w:rPr>
                <w:t>0</w:t>
              </w:r>
            </w:ins>
          </w:p>
        </w:tc>
        <w:tc>
          <w:tcPr>
            <w:tcW w:w="1134" w:type="dxa"/>
            <w:tcBorders>
              <w:top w:val="single" w:sz="6" w:space="0" w:color="auto"/>
            </w:tcBorders>
            <w:shd w:val="clear" w:color="auto" w:fill="548DD4" w:themeFill="text2" w:themeFillTint="99"/>
          </w:tcPr>
          <w:p w:rsidR="001E14C9" w:rsidRPr="00544FC8" w:rsidRDefault="001E14C9" w:rsidP="004C2921">
            <w:pPr>
              <w:spacing w:after="0"/>
              <w:jc w:val="center"/>
              <w:rPr>
                <w:ins w:id="6881" w:author="Mokaddem Emna" w:date="2013-02-08T10:04:00Z"/>
                <w:b/>
                <w:color w:val="FFFFFF"/>
                <w:sz w:val="14"/>
                <w:szCs w:val="14"/>
              </w:rPr>
            </w:pPr>
            <w:ins w:id="6882" w:author="Mokaddem Emna" w:date="2013-02-08T10:04:00Z">
              <w:r w:rsidRPr="00544FC8">
                <w:rPr>
                  <w:b/>
                  <w:color w:val="FFFFFF"/>
                  <w:sz w:val="14"/>
                  <w:szCs w:val="14"/>
                </w:rPr>
                <w:t>Test Title</w:t>
              </w:r>
            </w:ins>
          </w:p>
        </w:tc>
        <w:tc>
          <w:tcPr>
            <w:tcW w:w="3969" w:type="dxa"/>
            <w:tcBorders>
              <w:top w:val="single" w:sz="6" w:space="0" w:color="auto"/>
            </w:tcBorders>
            <w:shd w:val="clear" w:color="auto" w:fill="auto"/>
          </w:tcPr>
          <w:p w:rsidR="001E14C9" w:rsidRPr="00643EB9" w:rsidRDefault="001E14C9" w:rsidP="004C2921">
            <w:pPr>
              <w:spacing w:after="0"/>
              <w:rPr>
                <w:ins w:id="6883" w:author="Mokaddem Emna" w:date="2013-02-08T10:04:00Z"/>
                <w:i/>
                <w:color w:val="548DD4"/>
                <w:sz w:val="16"/>
                <w:szCs w:val="16"/>
                <w:u w:val="single"/>
                <w:lang w:val="en-US"/>
              </w:rPr>
            </w:pPr>
            <w:ins w:id="6884" w:author="Mokaddem Emna" w:date="2013-02-08T10:05:00Z">
              <w:r>
                <w:rPr>
                  <w:i/>
                  <w:color w:val="548DD4"/>
                  <w:sz w:val="16"/>
                  <w:szCs w:val="16"/>
                  <w:lang w:val="en-US"/>
                </w:rPr>
                <w:t>Inquiries</w:t>
              </w:r>
            </w:ins>
          </w:p>
        </w:tc>
      </w:tr>
      <w:tr w:rsidR="001E14C9" w:rsidRPr="00B17EAC" w:rsidTr="004C2921">
        <w:trPr>
          <w:trHeight w:val="388"/>
          <w:ins w:id="6885" w:author="Mokaddem Emna" w:date="2013-02-08T10:04:00Z"/>
        </w:trPr>
        <w:tc>
          <w:tcPr>
            <w:tcW w:w="8613" w:type="dxa"/>
            <w:gridSpan w:val="5"/>
            <w:shd w:val="clear" w:color="auto" w:fill="A6A6A6"/>
          </w:tcPr>
          <w:p w:rsidR="001E14C9" w:rsidRPr="00544FC8" w:rsidRDefault="001E14C9" w:rsidP="004C2921">
            <w:pPr>
              <w:spacing w:after="0"/>
              <w:rPr>
                <w:ins w:id="6886" w:author="Mokaddem Emna" w:date="2013-02-08T10:04:00Z"/>
                <w:b/>
                <w:sz w:val="14"/>
                <w:szCs w:val="14"/>
              </w:rPr>
            </w:pPr>
            <w:ins w:id="6887" w:author="Mokaddem Emna" w:date="2013-02-08T10:04:00Z">
              <w:r>
                <w:rPr>
                  <w:b/>
                  <w:sz w:val="14"/>
                  <w:szCs w:val="14"/>
                </w:rPr>
                <w:t>Description and Objective</w:t>
              </w:r>
            </w:ins>
          </w:p>
        </w:tc>
      </w:tr>
      <w:tr w:rsidR="001E14C9" w:rsidRPr="008C4ACA" w:rsidTr="004C2921">
        <w:trPr>
          <w:trHeight w:val="113"/>
          <w:ins w:id="6888" w:author="Mokaddem Emna" w:date="2013-02-08T10:04:00Z"/>
        </w:trPr>
        <w:tc>
          <w:tcPr>
            <w:tcW w:w="8613" w:type="dxa"/>
            <w:gridSpan w:val="5"/>
            <w:shd w:val="clear" w:color="auto" w:fill="auto"/>
          </w:tcPr>
          <w:p w:rsidR="001E14C9" w:rsidRPr="0056181B" w:rsidRDefault="001E14C9" w:rsidP="001E14C9">
            <w:pPr>
              <w:spacing w:after="0"/>
              <w:rPr>
                <w:ins w:id="6889" w:author="Mokaddem Emna" w:date="2013-02-08T10:04:00Z"/>
                <w:i/>
                <w:color w:val="548DD4"/>
                <w:sz w:val="16"/>
                <w:szCs w:val="16"/>
                <w:lang w:val="en-US"/>
              </w:rPr>
            </w:pPr>
            <w:ins w:id="6890" w:author="Mokaddem Emna" w:date="2013-02-08T10:04:00Z">
              <w:r w:rsidRPr="005E1E95">
                <w:rPr>
                  <w:i/>
                  <w:color w:val="548DD4"/>
                  <w:sz w:val="16"/>
                  <w:szCs w:val="16"/>
                  <w:lang w:val="en-US"/>
                </w:rPr>
                <w:t>The</w:t>
              </w:r>
              <w:r>
                <w:rPr>
                  <w:i/>
                  <w:color w:val="548DD4"/>
                  <w:sz w:val="16"/>
                  <w:szCs w:val="16"/>
                  <w:lang w:val="en-US"/>
                </w:rPr>
                <w:t xml:space="preserve"> design of this test deals with the </w:t>
              </w:r>
            </w:ins>
            <w:ins w:id="6891" w:author="Mokaddem Emna" w:date="2013-02-08T10:05:00Z">
              <w:r>
                <w:rPr>
                  <w:i/>
                  <w:color w:val="548DD4"/>
                  <w:sz w:val="16"/>
                  <w:szCs w:val="16"/>
                  <w:lang w:val="en-US"/>
                </w:rPr>
                <w:t>support of inquiries.</w:t>
              </w:r>
            </w:ins>
          </w:p>
        </w:tc>
      </w:tr>
      <w:tr w:rsidR="001E14C9" w:rsidRPr="00B17EAC" w:rsidTr="004C2921">
        <w:trPr>
          <w:ins w:id="6892" w:author="Mokaddem Emna" w:date="2013-02-08T10:04:00Z"/>
        </w:trPr>
        <w:tc>
          <w:tcPr>
            <w:tcW w:w="8613" w:type="dxa"/>
            <w:gridSpan w:val="5"/>
            <w:shd w:val="clear" w:color="auto" w:fill="A6A6A6"/>
          </w:tcPr>
          <w:p w:rsidR="001E14C9" w:rsidRPr="00544FC8" w:rsidRDefault="001E14C9" w:rsidP="004C2921">
            <w:pPr>
              <w:spacing w:after="0"/>
              <w:rPr>
                <w:ins w:id="6893" w:author="Mokaddem Emna" w:date="2013-02-08T10:04:00Z"/>
                <w:sz w:val="14"/>
                <w:szCs w:val="14"/>
              </w:rPr>
            </w:pPr>
            <w:ins w:id="6894" w:author="Mokaddem Emna" w:date="2013-02-08T10:04:00Z">
              <w:r w:rsidRPr="005D1206">
                <w:rPr>
                  <w:b/>
                  <w:sz w:val="14"/>
                  <w:szCs w:val="14"/>
                </w:rPr>
                <w:t>Inputs Specification</w:t>
              </w:r>
            </w:ins>
          </w:p>
        </w:tc>
      </w:tr>
      <w:tr w:rsidR="001E14C9" w:rsidRPr="008C4ACA" w:rsidTr="004C2921">
        <w:trPr>
          <w:ins w:id="6895" w:author="Mokaddem Emna" w:date="2013-02-08T10:04:00Z"/>
        </w:trPr>
        <w:tc>
          <w:tcPr>
            <w:tcW w:w="8613" w:type="dxa"/>
            <w:gridSpan w:val="5"/>
            <w:shd w:val="clear" w:color="auto" w:fill="auto"/>
          </w:tcPr>
          <w:p w:rsidR="001E14C9" w:rsidRPr="004A7054" w:rsidRDefault="001E14C9" w:rsidP="004C2921">
            <w:pPr>
              <w:spacing w:after="0"/>
              <w:rPr>
                <w:ins w:id="6896" w:author="Mokaddem Emna" w:date="2013-02-08T10:04:00Z"/>
                <w:lang w:val="en-US"/>
              </w:rPr>
            </w:pPr>
            <w:ins w:id="6897" w:author="Mokaddem Emna" w:date="2013-02-08T10:04:00Z">
              <w:r>
                <w:rPr>
                  <w:lang w:val="en-US"/>
                </w:rPr>
                <w:t>NGEO-WEBC-VTC-001</w:t>
              </w:r>
              <w:r w:rsidRPr="00180929">
                <w:rPr>
                  <w:lang w:val="en-US"/>
                </w:rPr>
                <w:t>0</w:t>
              </w:r>
              <w:r>
                <w:rPr>
                  <w:lang w:val="en-US"/>
                </w:rPr>
                <w:t xml:space="preserve"> </w:t>
              </w:r>
              <w:r w:rsidRPr="00180929">
                <w:rPr>
                  <w:lang w:val="en-US"/>
                </w:rPr>
                <w:t>has already been fulfilled</w:t>
              </w:r>
              <w:r>
                <w:rPr>
                  <w:lang w:val="en-US"/>
                </w:rPr>
                <w:t>.</w:t>
              </w:r>
            </w:ins>
          </w:p>
        </w:tc>
      </w:tr>
      <w:tr w:rsidR="001E14C9" w:rsidRPr="00B17EAC" w:rsidTr="004C2921">
        <w:trPr>
          <w:ins w:id="6898" w:author="Mokaddem Emna" w:date="2013-02-08T10:04:00Z"/>
        </w:trPr>
        <w:tc>
          <w:tcPr>
            <w:tcW w:w="8613" w:type="dxa"/>
            <w:gridSpan w:val="5"/>
            <w:shd w:val="clear" w:color="auto" w:fill="A6A6A6"/>
          </w:tcPr>
          <w:p w:rsidR="001E14C9" w:rsidRPr="00544FC8" w:rsidRDefault="001E14C9" w:rsidP="004C2921">
            <w:pPr>
              <w:spacing w:after="0"/>
              <w:rPr>
                <w:ins w:id="6899" w:author="Mokaddem Emna" w:date="2013-02-08T10:04:00Z"/>
                <w:sz w:val="14"/>
                <w:szCs w:val="14"/>
              </w:rPr>
            </w:pPr>
            <w:ins w:id="6900" w:author="Mokaddem Emna" w:date="2013-02-08T10:04:00Z">
              <w:r w:rsidRPr="005D1206">
                <w:rPr>
                  <w:b/>
                  <w:sz w:val="14"/>
                  <w:szCs w:val="14"/>
                </w:rPr>
                <w:t>Outputs Specification</w:t>
              </w:r>
            </w:ins>
          </w:p>
        </w:tc>
      </w:tr>
      <w:tr w:rsidR="001E14C9" w:rsidRPr="00B17EAC" w:rsidTr="004C2921">
        <w:trPr>
          <w:ins w:id="6901" w:author="Mokaddem Emna" w:date="2013-02-08T10:04:00Z"/>
        </w:trPr>
        <w:tc>
          <w:tcPr>
            <w:tcW w:w="8613" w:type="dxa"/>
            <w:gridSpan w:val="5"/>
            <w:shd w:val="clear" w:color="auto" w:fill="auto"/>
          </w:tcPr>
          <w:p w:rsidR="001E14C9" w:rsidRPr="00544FC8" w:rsidRDefault="001E14C9" w:rsidP="004C2921">
            <w:pPr>
              <w:spacing w:after="0"/>
              <w:rPr>
                <w:ins w:id="6902" w:author="Mokaddem Emna" w:date="2013-02-08T10:04:00Z"/>
              </w:rPr>
            </w:pPr>
            <w:ins w:id="6903" w:author="Mokaddem Emna" w:date="2013-02-08T10:04:00Z">
              <w:r>
                <w:t>None</w:t>
              </w:r>
            </w:ins>
          </w:p>
        </w:tc>
      </w:tr>
      <w:tr w:rsidR="001E14C9" w:rsidRPr="00B17EAC" w:rsidTr="004C2921">
        <w:trPr>
          <w:ins w:id="6904" w:author="Mokaddem Emna" w:date="2013-02-08T10:04:00Z"/>
        </w:trPr>
        <w:tc>
          <w:tcPr>
            <w:tcW w:w="8613" w:type="dxa"/>
            <w:gridSpan w:val="5"/>
            <w:shd w:val="clear" w:color="auto" w:fill="A6A6A6"/>
          </w:tcPr>
          <w:p w:rsidR="001E14C9" w:rsidRPr="00544FC8" w:rsidRDefault="001E14C9" w:rsidP="004C2921">
            <w:pPr>
              <w:spacing w:after="0"/>
              <w:rPr>
                <w:ins w:id="6905" w:author="Mokaddem Emna" w:date="2013-02-08T10:04:00Z"/>
                <w:sz w:val="14"/>
                <w:szCs w:val="14"/>
              </w:rPr>
            </w:pPr>
            <w:ins w:id="6906" w:author="Mokaddem Emna" w:date="2013-02-08T10:04:00Z">
              <w:r>
                <w:rPr>
                  <w:b/>
                  <w:sz w:val="14"/>
                  <w:szCs w:val="14"/>
                </w:rPr>
                <w:t>Environmental needs</w:t>
              </w:r>
            </w:ins>
          </w:p>
        </w:tc>
      </w:tr>
      <w:tr w:rsidR="001E14C9" w:rsidRPr="00B17EAC" w:rsidTr="004C2921">
        <w:trPr>
          <w:ins w:id="6907" w:author="Mokaddem Emna" w:date="2013-02-08T10:04:00Z"/>
        </w:trPr>
        <w:tc>
          <w:tcPr>
            <w:tcW w:w="8613" w:type="dxa"/>
            <w:gridSpan w:val="5"/>
            <w:shd w:val="clear" w:color="auto" w:fill="auto"/>
          </w:tcPr>
          <w:p w:rsidR="001E14C9" w:rsidRPr="009D7AA1" w:rsidRDefault="001E14C9" w:rsidP="004C2921">
            <w:pPr>
              <w:spacing w:after="0"/>
              <w:rPr>
                <w:ins w:id="6908" w:author="Mokaddem Emna" w:date="2013-02-08T10:04:00Z"/>
                <w:i/>
                <w:color w:val="548DD4"/>
                <w:sz w:val="18"/>
                <w:szCs w:val="18"/>
              </w:rPr>
            </w:pPr>
            <w:ins w:id="6909" w:author="Mokaddem Emna" w:date="2013-02-08T10:04:00Z">
              <w:r>
                <w:rPr>
                  <w:lang w:val="en-US"/>
                </w:rPr>
                <w:t xml:space="preserve">Same needs than </w:t>
              </w:r>
              <w:r w:rsidRPr="00801651">
                <w:rPr>
                  <w:i/>
                  <w:color w:val="548DD4"/>
                  <w:sz w:val="18"/>
                  <w:szCs w:val="18"/>
                </w:rPr>
                <w:t>NGEO-WEBC-VTC-00</w:t>
              </w:r>
              <w:r>
                <w:rPr>
                  <w:i/>
                  <w:color w:val="548DD4"/>
                  <w:sz w:val="18"/>
                  <w:szCs w:val="18"/>
                </w:rPr>
                <w:t>1</w:t>
              </w:r>
              <w:r w:rsidRPr="00801651">
                <w:rPr>
                  <w:i/>
                  <w:color w:val="548DD4"/>
                  <w:sz w:val="18"/>
                  <w:szCs w:val="18"/>
                </w:rPr>
                <w:t>0</w:t>
              </w:r>
              <w:r>
                <w:rPr>
                  <w:i/>
                  <w:color w:val="548DD4"/>
                  <w:sz w:val="18"/>
                  <w:szCs w:val="18"/>
                </w:rPr>
                <w:t>.</w:t>
              </w:r>
            </w:ins>
          </w:p>
        </w:tc>
      </w:tr>
      <w:tr w:rsidR="001E14C9" w:rsidRPr="00B17EAC" w:rsidTr="004C2921">
        <w:trPr>
          <w:ins w:id="6910" w:author="Mokaddem Emna" w:date="2013-02-08T10:04:00Z"/>
        </w:trPr>
        <w:tc>
          <w:tcPr>
            <w:tcW w:w="8613" w:type="dxa"/>
            <w:gridSpan w:val="5"/>
            <w:shd w:val="clear" w:color="auto" w:fill="A6A6A6"/>
          </w:tcPr>
          <w:p w:rsidR="001E14C9" w:rsidRPr="00544FC8" w:rsidRDefault="001E14C9" w:rsidP="004C2921">
            <w:pPr>
              <w:spacing w:after="0"/>
              <w:rPr>
                <w:ins w:id="6911" w:author="Mokaddem Emna" w:date="2013-02-08T10:04:00Z"/>
                <w:sz w:val="14"/>
                <w:szCs w:val="14"/>
              </w:rPr>
            </w:pPr>
            <w:ins w:id="6912" w:author="Mokaddem Emna" w:date="2013-02-08T10:04:00Z">
              <w:r w:rsidRPr="005D1206">
                <w:rPr>
                  <w:b/>
                  <w:sz w:val="14"/>
                  <w:szCs w:val="14"/>
                </w:rPr>
                <w:t>Constraints</w:t>
              </w:r>
            </w:ins>
          </w:p>
        </w:tc>
      </w:tr>
      <w:tr w:rsidR="001E14C9" w:rsidRPr="00B17EAC" w:rsidTr="004C2921">
        <w:trPr>
          <w:ins w:id="6913" w:author="Mokaddem Emna" w:date="2013-02-08T10:04:00Z"/>
        </w:trPr>
        <w:tc>
          <w:tcPr>
            <w:tcW w:w="8613" w:type="dxa"/>
            <w:gridSpan w:val="5"/>
            <w:shd w:val="clear" w:color="auto" w:fill="auto"/>
          </w:tcPr>
          <w:p w:rsidR="001E14C9" w:rsidRPr="00544FC8" w:rsidRDefault="001E14C9" w:rsidP="004C2921">
            <w:pPr>
              <w:spacing w:after="0"/>
              <w:rPr>
                <w:ins w:id="6914" w:author="Mokaddem Emna" w:date="2013-02-08T10:04:00Z"/>
              </w:rPr>
            </w:pPr>
          </w:p>
        </w:tc>
      </w:tr>
      <w:tr w:rsidR="001E14C9" w:rsidRPr="00B17EAC" w:rsidTr="004C2921">
        <w:trPr>
          <w:ins w:id="6915" w:author="Mokaddem Emna" w:date="2013-02-08T10:04:00Z"/>
        </w:trPr>
        <w:tc>
          <w:tcPr>
            <w:tcW w:w="8613" w:type="dxa"/>
            <w:gridSpan w:val="5"/>
            <w:shd w:val="clear" w:color="auto" w:fill="A6A6A6"/>
          </w:tcPr>
          <w:p w:rsidR="001E14C9" w:rsidRPr="00544FC8" w:rsidRDefault="001E14C9" w:rsidP="004C2921">
            <w:pPr>
              <w:spacing w:after="0"/>
              <w:rPr>
                <w:ins w:id="6916" w:author="Mokaddem Emna" w:date="2013-02-08T10:04:00Z"/>
                <w:sz w:val="14"/>
                <w:szCs w:val="14"/>
              </w:rPr>
            </w:pPr>
            <w:ins w:id="6917" w:author="Mokaddem Emna" w:date="2013-02-08T10:04:00Z">
              <w:r w:rsidRPr="005D1206">
                <w:rPr>
                  <w:b/>
                  <w:sz w:val="14"/>
                  <w:szCs w:val="14"/>
                </w:rPr>
                <w:t>Dependencies</w:t>
              </w:r>
            </w:ins>
          </w:p>
        </w:tc>
      </w:tr>
      <w:tr w:rsidR="001E14C9" w:rsidRPr="004E5884" w:rsidTr="004C2921">
        <w:trPr>
          <w:ins w:id="6918" w:author="Mokaddem Emna" w:date="2013-02-08T10:04:00Z"/>
        </w:trPr>
        <w:tc>
          <w:tcPr>
            <w:tcW w:w="8613" w:type="dxa"/>
            <w:gridSpan w:val="5"/>
            <w:shd w:val="clear" w:color="auto" w:fill="auto"/>
          </w:tcPr>
          <w:p w:rsidR="001E14C9" w:rsidRPr="00EF5642" w:rsidRDefault="001E14C9" w:rsidP="004C2921">
            <w:pPr>
              <w:spacing w:after="0"/>
              <w:rPr>
                <w:ins w:id="6919" w:author="Mokaddem Emna" w:date="2013-02-08T10:04:00Z"/>
                <w:i/>
                <w:color w:val="548DD4"/>
                <w:sz w:val="18"/>
                <w:szCs w:val="18"/>
              </w:rPr>
            </w:pPr>
            <w:ins w:id="6920" w:author="Mokaddem Emna" w:date="2013-02-08T10:04:00Z">
              <w:r>
                <w:rPr>
                  <w:i/>
                  <w:color w:val="548DD4"/>
                  <w:sz w:val="18"/>
                  <w:szCs w:val="18"/>
                </w:rPr>
                <w:t>NGEO-WEBC-VTC-001</w:t>
              </w:r>
              <w:r w:rsidRPr="00801651">
                <w:rPr>
                  <w:i/>
                  <w:color w:val="548DD4"/>
                  <w:sz w:val="18"/>
                  <w:szCs w:val="18"/>
                </w:rPr>
                <w:t>0</w:t>
              </w:r>
            </w:ins>
          </w:p>
        </w:tc>
      </w:tr>
      <w:tr w:rsidR="001E14C9" w:rsidRPr="00B17EAC" w:rsidTr="004C2921">
        <w:trPr>
          <w:ins w:id="6921" w:author="Mokaddem Emna" w:date="2013-02-08T10:04:00Z"/>
        </w:trPr>
        <w:tc>
          <w:tcPr>
            <w:tcW w:w="8613" w:type="dxa"/>
            <w:gridSpan w:val="5"/>
            <w:shd w:val="clear" w:color="auto" w:fill="A6A6A6"/>
          </w:tcPr>
          <w:p w:rsidR="001E14C9" w:rsidRPr="00544FC8" w:rsidRDefault="001E14C9" w:rsidP="004C2921">
            <w:pPr>
              <w:spacing w:after="0"/>
              <w:rPr>
                <w:ins w:id="6922" w:author="Mokaddem Emna" w:date="2013-02-08T10:04:00Z"/>
                <w:sz w:val="14"/>
                <w:szCs w:val="14"/>
              </w:rPr>
            </w:pPr>
            <w:ins w:id="6923" w:author="Mokaddem Emna" w:date="2013-02-08T10:04:00Z">
              <w:r>
                <w:rPr>
                  <w:b/>
                  <w:sz w:val="14"/>
                  <w:szCs w:val="14"/>
                </w:rPr>
                <w:t>Pass/Fail Criteria</w:t>
              </w:r>
            </w:ins>
          </w:p>
        </w:tc>
      </w:tr>
      <w:tr w:rsidR="001E14C9" w:rsidRPr="00A44929" w:rsidTr="004C2921">
        <w:trPr>
          <w:trHeight w:val="258"/>
          <w:ins w:id="6924" w:author="Mokaddem Emna" w:date="2013-02-08T10:0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Pr="009B26D3" w:rsidRDefault="001E14C9" w:rsidP="004C2921">
            <w:pPr>
              <w:spacing w:after="0"/>
              <w:rPr>
                <w:ins w:id="6925" w:author="Mokaddem Emna" w:date="2013-02-08T10:04:00Z"/>
                <w:i/>
                <w:color w:val="548DD4"/>
                <w:sz w:val="16"/>
                <w:szCs w:val="16"/>
                <w:lang w:val="en-GB"/>
              </w:rPr>
            </w:pPr>
            <w:ins w:id="6926" w:author="Mokaddem Emna" w:date="2013-02-08T10:04:00Z">
              <w:r>
                <w:rPr>
                  <w:i/>
                  <w:color w:val="548DD4"/>
                  <w:sz w:val="16"/>
                  <w:szCs w:val="16"/>
                  <w:lang w:val="en-GB"/>
                </w:rPr>
                <w:t>NGEO-WEBC-PFC-02</w:t>
              </w:r>
            </w:ins>
            <w:ins w:id="6927" w:author="Mokaddem Emna" w:date="2013-02-08T10:06:00Z">
              <w:r w:rsidR="00BB4740">
                <w:rPr>
                  <w:i/>
                  <w:color w:val="548DD4"/>
                  <w:sz w:val="16"/>
                  <w:szCs w:val="16"/>
                  <w:lang w:val="en-GB"/>
                </w:rPr>
                <w:t>6</w:t>
              </w:r>
            </w:ins>
            <w:ins w:id="6928" w:author="Mokaddem Emna" w:date="2013-02-08T10:04:00Z">
              <w:r>
                <w:rPr>
                  <w:i/>
                  <w:color w:val="548DD4"/>
                  <w:sz w:val="16"/>
                  <w:szCs w:val="16"/>
                  <w:lang w:val="en-GB"/>
                </w:rPr>
                <w:t>0</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Pr="009B26D3" w:rsidRDefault="00BB4740" w:rsidP="004C2921">
            <w:pPr>
              <w:spacing w:after="0"/>
              <w:rPr>
                <w:ins w:id="6929" w:author="Mokaddem Emna" w:date="2013-02-08T10:04:00Z"/>
                <w:color w:val="548DD4"/>
                <w:lang w:val="en-GB"/>
              </w:rPr>
            </w:pPr>
            <w:ins w:id="6930" w:author="Mokaddem Emna" w:date="2013-02-08T10:05:00Z">
              <w:r>
                <w:rPr>
                  <w:color w:val="548DD4"/>
                  <w:lang w:val="en-GB"/>
                </w:rPr>
                <w:t>The user can select the inquiry type</w:t>
              </w:r>
            </w:ins>
          </w:p>
        </w:tc>
      </w:tr>
      <w:tr w:rsidR="001E14C9" w:rsidRPr="00A44929" w:rsidTr="004C2921">
        <w:trPr>
          <w:trHeight w:val="258"/>
          <w:ins w:id="6931" w:author="Mokaddem Emna" w:date="2013-02-08T10:0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Default="00BB4740" w:rsidP="004C2921">
            <w:pPr>
              <w:spacing w:after="0"/>
              <w:rPr>
                <w:ins w:id="6932" w:author="Mokaddem Emna" w:date="2013-02-08T10:04:00Z"/>
                <w:i/>
                <w:color w:val="548DD4"/>
                <w:sz w:val="16"/>
                <w:szCs w:val="16"/>
                <w:lang w:val="en-GB"/>
              </w:rPr>
            </w:pPr>
            <w:ins w:id="6933" w:author="Mokaddem Emna" w:date="2013-02-08T10:04:00Z">
              <w:r>
                <w:rPr>
                  <w:i/>
                  <w:color w:val="548DD4"/>
                  <w:sz w:val="16"/>
                  <w:szCs w:val="16"/>
                  <w:lang w:val="en-GB"/>
                </w:rPr>
                <w:t>NGEO-WEBC-PFC-02</w:t>
              </w:r>
            </w:ins>
            <w:ins w:id="6934" w:author="Mokaddem Emna" w:date="2013-02-08T10:06:00Z">
              <w:r>
                <w:rPr>
                  <w:i/>
                  <w:color w:val="548DD4"/>
                  <w:sz w:val="16"/>
                  <w:szCs w:val="16"/>
                  <w:lang w:val="en-GB"/>
                </w:rPr>
                <w:t>6</w:t>
              </w:r>
            </w:ins>
            <w:ins w:id="6935" w:author="Mokaddem Emna" w:date="2013-02-08T10:04:00Z">
              <w:r w:rsidR="001E14C9">
                <w:rPr>
                  <w:i/>
                  <w:color w:val="548DD4"/>
                  <w:sz w:val="16"/>
                  <w:szCs w:val="16"/>
                  <w:lang w:val="en-GB"/>
                </w:rPr>
                <w:t>1</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Default="00BB4740" w:rsidP="00BB4740">
            <w:pPr>
              <w:spacing w:after="0"/>
              <w:rPr>
                <w:ins w:id="6936" w:author="Mokaddem Emna" w:date="2013-02-08T10:04:00Z"/>
                <w:color w:val="548DD4"/>
                <w:lang w:val="en-GB"/>
              </w:rPr>
            </w:pPr>
            <w:ins w:id="6937" w:author="Mokaddem Emna" w:date="2013-02-08T10:06:00Z">
              <w:r>
                <w:rPr>
                  <w:color w:val="548DD4"/>
                  <w:lang w:val="en-GB"/>
                </w:rPr>
                <w:t>The user can enter the inquiry message</w:t>
              </w:r>
            </w:ins>
          </w:p>
        </w:tc>
      </w:tr>
      <w:tr w:rsidR="001E14C9" w:rsidRPr="00A44929" w:rsidTr="004C2921">
        <w:trPr>
          <w:trHeight w:val="258"/>
          <w:ins w:id="6938" w:author="Mokaddem Emna" w:date="2013-02-08T10:04:00Z"/>
        </w:trPr>
        <w:tc>
          <w:tcPr>
            <w:tcW w:w="1951" w:type="dxa"/>
            <w:gridSpan w:val="2"/>
            <w:tcBorders>
              <w:top w:val="single" w:sz="6" w:space="0" w:color="auto"/>
              <w:left w:val="single" w:sz="2" w:space="0" w:color="auto"/>
              <w:bottom w:val="single" w:sz="6" w:space="0" w:color="auto"/>
              <w:right w:val="single" w:sz="2" w:space="0" w:color="auto"/>
            </w:tcBorders>
            <w:shd w:val="clear" w:color="auto" w:fill="auto"/>
          </w:tcPr>
          <w:p w:rsidR="001E14C9" w:rsidRDefault="00BB4740" w:rsidP="004C2921">
            <w:pPr>
              <w:spacing w:after="0"/>
              <w:rPr>
                <w:ins w:id="6939" w:author="Mokaddem Emna" w:date="2013-02-08T10:04:00Z"/>
                <w:i/>
                <w:color w:val="548DD4"/>
                <w:sz w:val="16"/>
                <w:szCs w:val="16"/>
                <w:lang w:val="en-GB"/>
              </w:rPr>
            </w:pPr>
            <w:ins w:id="6940" w:author="Mokaddem Emna" w:date="2013-02-08T10:04:00Z">
              <w:r>
                <w:rPr>
                  <w:i/>
                  <w:color w:val="548DD4"/>
                  <w:sz w:val="16"/>
                  <w:szCs w:val="16"/>
                  <w:lang w:val="en-GB"/>
                </w:rPr>
                <w:t>NGEO-WEBC-PFC-02</w:t>
              </w:r>
            </w:ins>
            <w:ins w:id="6941" w:author="Mokaddem Emna" w:date="2013-02-08T10:06:00Z">
              <w:r>
                <w:rPr>
                  <w:i/>
                  <w:color w:val="548DD4"/>
                  <w:sz w:val="16"/>
                  <w:szCs w:val="16"/>
                  <w:lang w:val="en-GB"/>
                </w:rPr>
                <w:t>62</w:t>
              </w:r>
            </w:ins>
          </w:p>
        </w:tc>
        <w:tc>
          <w:tcPr>
            <w:tcW w:w="6662" w:type="dxa"/>
            <w:gridSpan w:val="3"/>
            <w:tcBorders>
              <w:top w:val="single" w:sz="6" w:space="0" w:color="auto"/>
              <w:left w:val="single" w:sz="2" w:space="0" w:color="auto"/>
              <w:bottom w:val="single" w:sz="6" w:space="0" w:color="auto"/>
              <w:right w:val="single" w:sz="2" w:space="0" w:color="auto"/>
            </w:tcBorders>
            <w:shd w:val="clear" w:color="auto" w:fill="auto"/>
          </w:tcPr>
          <w:p w:rsidR="001E14C9" w:rsidRDefault="00BB4740" w:rsidP="00BB4740">
            <w:pPr>
              <w:spacing w:after="0"/>
              <w:rPr>
                <w:ins w:id="6942" w:author="Mokaddem Emna" w:date="2013-02-08T10:04:00Z"/>
                <w:color w:val="548DD4"/>
                <w:lang w:val="en-GB"/>
              </w:rPr>
            </w:pPr>
            <w:ins w:id="6943" w:author="Mokaddem Emna" w:date="2013-02-08T10:06:00Z">
              <w:r>
                <w:rPr>
                  <w:color w:val="548DD4"/>
                  <w:lang w:val="en-GB"/>
                </w:rPr>
                <w:t>The user can submit the inquiry.</w:t>
              </w:r>
            </w:ins>
          </w:p>
        </w:tc>
      </w:tr>
    </w:tbl>
    <w:p w:rsidR="00E97960" w:rsidRDefault="00E97960" w:rsidP="00480B6A">
      <w:pPr>
        <w:pStyle w:val="Titre2"/>
      </w:pPr>
      <w:bookmarkStart w:id="6944" w:name="_Toc348082218"/>
      <w:r w:rsidRPr="0039376E">
        <w:t>Software</w:t>
      </w:r>
      <w:r>
        <w:t xml:space="preserve"> Validation Test Procedures</w:t>
      </w:r>
      <w:bookmarkEnd w:id="6944"/>
    </w:p>
    <w:p w:rsidR="00AD0E1E" w:rsidRPr="00AD0E1E" w:rsidDel="001E1D46" w:rsidRDefault="00AD0E1E" w:rsidP="00AD0E1E">
      <w:pPr>
        <w:rPr>
          <w:del w:id="6945" w:author="Mokaddem Emna" w:date="2013-02-08T10:06:00Z"/>
          <w:rFonts w:ascii="Verdana" w:hAnsi="Verdana"/>
          <w:sz w:val="18"/>
          <w:szCs w:val="18"/>
          <w:highlight w:val="yellow"/>
          <w:lang w:val="en-GB"/>
        </w:rPr>
      </w:pPr>
      <w:del w:id="6946" w:author="Mokaddem Emna" w:date="2013-02-08T10:06:00Z">
        <w:r w:rsidDel="001E1D46">
          <w:rPr>
            <w:rFonts w:ascii="Verdana" w:hAnsi="Verdana"/>
            <w:sz w:val="18"/>
            <w:szCs w:val="18"/>
            <w:highlight w:val="yellow"/>
            <w:lang w:val="en-GB"/>
          </w:rPr>
          <w:delText>TBC IN SPRINTS 3 AND 4:</w:delText>
        </w:r>
        <w:r w:rsidRPr="00B60DCF" w:rsidDel="001E1D46">
          <w:rPr>
            <w:rFonts w:ascii="Verdana" w:hAnsi="Verdana"/>
            <w:sz w:val="18"/>
            <w:szCs w:val="18"/>
            <w:highlight w:val="yellow"/>
            <w:lang w:val="en-GB"/>
          </w:rPr>
          <w:delText xml:space="preserve"> </w:delText>
        </w:r>
        <w:r w:rsidDel="001E1D46">
          <w:rPr>
            <w:rFonts w:ascii="Verdana" w:hAnsi="Verdana"/>
            <w:sz w:val="18"/>
            <w:szCs w:val="18"/>
            <w:highlight w:val="yellow"/>
            <w:lang w:val="en-GB"/>
          </w:rPr>
          <w:delText>ADD TEST PROCEDURES OF SPRINTS 3 AND 4 REQUIREMENTS</w:delText>
        </w:r>
      </w:del>
    </w:p>
    <w:p w:rsidR="00E97960" w:rsidRDefault="00E97960" w:rsidP="00E97960">
      <w:pPr>
        <w:pStyle w:val="Titre3"/>
      </w:pPr>
      <w:bookmarkStart w:id="6947" w:name="_Toc271824771"/>
      <w:bookmarkStart w:id="6948" w:name="_Toc348082219"/>
      <w:r w:rsidRPr="007B2F94">
        <w:lastRenderedPageBreak/>
        <w:t>General</w:t>
      </w:r>
      <w:bookmarkEnd w:id="6947"/>
      <w:bookmarkEnd w:id="6948"/>
    </w:p>
    <w:p w:rsidR="00592E7A" w:rsidRPr="00AF3B73" w:rsidRDefault="00592E7A" w:rsidP="00592E7A">
      <w:pPr>
        <w:rPr>
          <w:lang w:val="en-US"/>
        </w:rPr>
      </w:pPr>
      <w:r w:rsidRPr="00AF3B73">
        <w:rPr>
          <w:lang w:val="en-US"/>
        </w:rPr>
        <w:t xml:space="preserve">This section provides the Test </w:t>
      </w:r>
      <w:r>
        <w:rPr>
          <w:lang w:val="en-US"/>
        </w:rPr>
        <w:t>Procedures</w:t>
      </w:r>
      <w:r w:rsidRPr="00AF3B73">
        <w:rPr>
          <w:lang w:val="en-US"/>
        </w:rPr>
        <w:t xml:space="preserve"> aim</w:t>
      </w:r>
      <w:r w:rsidR="00F105A3">
        <w:rPr>
          <w:lang w:val="en-US"/>
        </w:rPr>
        <w:t>ing</w:t>
      </w:r>
      <w:r w:rsidRPr="00AF3B73">
        <w:rPr>
          <w:lang w:val="en-US"/>
        </w:rPr>
        <w:t xml:space="preserve"> to validate the </w:t>
      </w:r>
      <w:r>
        <w:rPr>
          <w:lang w:val="en-US"/>
        </w:rPr>
        <w:t xml:space="preserve">ngEO Web Client sub-system. </w:t>
      </w:r>
      <w:r w:rsidRPr="00AF3B73">
        <w:rPr>
          <w:lang w:val="en-US"/>
        </w:rPr>
        <w:t xml:space="preserve">For the identification of the Test </w:t>
      </w:r>
      <w:r>
        <w:rPr>
          <w:lang w:val="en-US"/>
        </w:rPr>
        <w:t>Procedures</w:t>
      </w:r>
      <w:r w:rsidRPr="00AF3B73">
        <w:rPr>
          <w:lang w:val="en-US"/>
        </w:rPr>
        <w:t xml:space="preserve"> the following naming convention shall apply:</w:t>
      </w:r>
    </w:p>
    <w:p w:rsidR="00592E7A" w:rsidRPr="00AF3B73" w:rsidRDefault="00592E7A" w:rsidP="00592E7A">
      <w:pPr>
        <w:rPr>
          <w:lang w:val="en-US"/>
        </w:rPr>
      </w:pPr>
      <w:r>
        <w:rPr>
          <w:lang w:val="en-US"/>
        </w:rPr>
        <w:t>NGEO-WEBC-VTP&lt;T</w:t>
      </w:r>
      <w:r w:rsidR="0063278F">
        <w:rPr>
          <w:lang w:val="en-US"/>
        </w:rPr>
        <w:t>P</w:t>
      </w:r>
      <w:r>
        <w:rPr>
          <w:lang w:val="en-US"/>
        </w:rPr>
        <w:t xml:space="preserve">_nnnn&gt; </w:t>
      </w:r>
      <w:r w:rsidRPr="00AF3B73">
        <w:rPr>
          <w:lang w:val="en-US"/>
        </w:rPr>
        <w:t>:</w:t>
      </w:r>
      <w:r>
        <w:rPr>
          <w:lang w:val="en-US"/>
        </w:rPr>
        <w:t xml:space="preserve"> </w:t>
      </w:r>
      <w:r w:rsidRPr="00AF3B73">
        <w:rPr>
          <w:lang w:val="en-US"/>
        </w:rPr>
        <w:t xml:space="preserve"> &lt;Title&gt;</w:t>
      </w:r>
    </w:p>
    <w:p w:rsidR="00592E7A" w:rsidRPr="00AF3B73" w:rsidRDefault="00592E7A" w:rsidP="001C6484">
      <w:pPr>
        <w:pStyle w:val="Paragraphedeliste"/>
        <w:numPr>
          <w:ilvl w:val="0"/>
          <w:numId w:val="11"/>
        </w:numPr>
      </w:pPr>
      <w:r w:rsidRPr="00AF3B73">
        <w:t>&lt;T</w:t>
      </w:r>
      <w:r w:rsidR="0063278F">
        <w:t>P</w:t>
      </w:r>
      <w:r w:rsidRPr="00AF3B73">
        <w:t>_</w:t>
      </w:r>
      <w:r>
        <w:t>n</w:t>
      </w:r>
      <w:r w:rsidRPr="00AF3B73">
        <w:t xml:space="preserve">nnn&gt;: </w:t>
      </w:r>
      <w:r>
        <w:t>4</w:t>
      </w:r>
      <w:r w:rsidRPr="00AF3B73">
        <w:t xml:space="preserve"> digits number (generally having a stepping interval of 10)</w:t>
      </w:r>
    </w:p>
    <w:p w:rsidR="00592E7A" w:rsidRPr="00AF3B73" w:rsidRDefault="00592E7A" w:rsidP="001C6484">
      <w:pPr>
        <w:pStyle w:val="Paragraphedeliste"/>
        <w:numPr>
          <w:ilvl w:val="0"/>
          <w:numId w:val="11"/>
        </w:numPr>
      </w:pPr>
      <w:r w:rsidRPr="00AF3B73">
        <w:t xml:space="preserve">&lt;Title&gt; Title of the Test </w:t>
      </w:r>
      <w:r>
        <w:t>Procedure</w:t>
      </w:r>
    </w:p>
    <w:p w:rsidR="001D075D" w:rsidRDefault="001D075D" w:rsidP="001D075D">
      <w:pPr>
        <w:pStyle w:val="Titre3"/>
      </w:pPr>
      <w:bookmarkStart w:id="6949" w:name="_Toc348082220"/>
      <w:r>
        <w:t>NGEO-</w:t>
      </w:r>
      <w:r w:rsidR="005E1E95">
        <w:t>WEBC</w:t>
      </w:r>
      <w:r>
        <w:t>-VTP-</w:t>
      </w:r>
      <w:r w:rsidR="00D90FF0">
        <w:t>0010:</w:t>
      </w:r>
      <w:r w:rsidR="00151A02">
        <w:t xml:space="preserve"> Installation of Web Client</w:t>
      </w:r>
      <w:bookmarkEnd w:id="694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430BD" w:rsidRPr="004E5884" w:rsidTr="00614913">
        <w:tc>
          <w:tcPr>
            <w:tcW w:w="8613" w:type="dxa"/>
            <w:gridSpan w:val="7"/>
            <w:tcBorders>
              <w:top w:val="single" w:sz="2" w:space="0" w:color="auto"/>
              <w:bottom w:val="single" w:sz="6" w:space="0" w:color="auto"/>
            </w:tcBorders>
            <w:shd w:val="clear" w:color="auto" w:fill="548DD4" w:themeFill="text2" w:themeFillTint="99"/>
          </w:tcPr>
          <w:p w:rsidR="009430BD" w:rsidRPr="004E5884" w:rsidRDefault="009430BD" w:rsidP="00614913">
            <w:pPr>
              <w:spacing w:after="0"/>
              <w:jc w:val="center"/>
              <w:rPr>
                <w:b/>
                <w:i/>
                <w:color w:val="FFFFFF"/>
                <w:szCs w:val="18"/>
                <w:lang w:val="en-US"/>
              </w:rPr>
            </w:pPr>
            <w:r>
              <w:rPr>
                <w:b/>
                <w:i/>
                <w:color w:val="FFFFFF"/>
                <w:szCs w:val="18"/>
                <w:lang w:val="en-US"/>
              </w:rPr>
              <w:t>NGEO VALIDATION TEST  PROCEDURE</w:t>
            </w:r>
          </w:p>
        </w:tc>
      </w:tr>
      <w:tr w:rsidR="009430BD" w:rsidRPr="004E5884" w:rsidTr="00614913">
        <w:tc>
          <w:tcPr>
            <w:tcW w:w="1607"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430BD" w:rsidRPr="00544FC8" w:rsidRDefault="009430BD" w:rsidP="00614913">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9430BD" w:rsidRPr="00544FC8" w:rsidRDefault="009430BD"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430BD" w:rsidRPr="004E5884" w:rsidRDefault="009430BD" w:rsidP="00614913">
            <w:pPr>
              <w:spacing w:after="0"/>
              <w:rPr>
                <w:i/>
                <w:color w:val="548DD4"/>
                <w:sz w:val="16"/>
                <w:szCs w:val="16"/>
                <w:lang w:val="en-US"/>
              </w:rPr>
            </w:pPr>
            <w:r>
              <w:rPr>
                <w:i/>
                <w:color w:val="548DD4"/>
                <w:sz w:val="16"/>
                <w:szCs w:val="16"/>
                <w:lang w:val="en-US"/>
              </w:rPr>
              <w:t>Installation of  Web Client</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sidRPr="00544FC8">
              <w:rPr>
                <w:b/>
                <w:sz w:val="14"/>
                <w:szCs w:val="14"/>
              </w:rPr>
              <w:t>Test Procedure Objective</w:t>
            </w:r>
          </w:p>
        </w:tc>
      </w:tr>
      <w:tr w:rsidR="009430BD" w:rsidRPr="004E5884" w:rsidTr="00614913">
        <w:tc>
          <w:tcPr>
            <w:tcW w:w="8613" w:type="dxa"/>
            <w:gridSpan w:val="7"/>
            <w:shd w:val="clear" w:color="auto" w:fill="auto"/>
          </w:tcPr>
          <w:p w:rsidR="009430BD" w:rsidRPr="005E7083" w:rsidRDefault="009430BD"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w:t>
            </w:r>
            <w:r w:rsidR="005760DC">
              <w:rPr>
                <w:rFonts w:cstheme="minorHAnsi"/>
                <w:lang w:val="en-US"/>
              </w:rPr>
              <w:t xml:space="preserve">installation part for the </w:t>
            </w:r>
            <w:r w:rsidRPr="00057FF1">
              <w:rPr>
                <w:rFonts w:cstheme="minorHAnsi"/>
                <w:lang w:val="en-US"/>
              </w:rPr>
              <w:t>following test case NGEO-WEBC-VTC-0010: Installation of Web Client</w:t>
            </w:r>
            <w:r w:rsidR="005760DC">
              <w:rPr>
                <w:rFonts w:cstheme="minorHAnsi"/>
                <w:lang w:val="en-US"/>
              </w:rPr>
              <w:t xml:space="preserve"> and home page check.</w:t>
            </w:r>
          </w:p>
        </w:tc>
      </w:tr>
      <w:tr w:rsidR="009430BD" w:rsidRPr="00B17EAC" w:rsidTr="00614913">
        <w:tc>
          <w:tcPr>
            <w:tcW w:w="8613" w:type="dxa"/>
            <w:gridSpan w:val="7"/>
            <w:shd w:val="clear" w:color="auto" w:fill="A6A6A6"/>
          </w:tcPr>
          <w:p w:rsidR="009430BD" w:rsidRPr="00544FC8" w:rsidRDefault="009430BD" w:rsidP="00614913">
            <w:pPr>
              <w:spacing w:after="0"/>
              <w:rPr>
                <w:sz w:val="14"/>
                <w:szCs w:val="14"/>
              </w:rPr>
            </w:pPr>
            <w:r>
              <w:rPr>
                <w:b/>
                <w:sz w:val="14"/>
                <w:szCs w:val="14"/>
              </w:rPr>
              <w:t>Script</w:t>
            </w:r>
          </w:p>
        </w:tc>
      </w:tr>
      <w:tr w:rsidR="009430BD" w:rsidRPr="004E5884" w:rsidTr="00614913">
        <w:tc>
          <w:tcPr>
            <w:tcW w:w="8613" w:type="dxa"/>
            <w:gridSpan w:val="7"/>
            <w:shd w:val="clear" w:color="auto" w:fill="auto"/>
          </w:tcPr>
          <w:p w:rsidR="009430BD" w:rsidRPr="004E5884" w:rsidRDefault="009430BD" w:rsidP="00614913">
            <w:pPr>
              <w:spacing w:after="0"/>
              <w:rPr>
                <w:lang w:val="en-US"/>
              </w:rPr>
            </w:pPr>
            <w:r>
              <w:rPr>
                <w:lang w:val="en-US"/>
              </w:rPr>
              <w:t>None</w:t>
            </w:r>
          </w:p>
        </w:tc>
      </w:tr>
      <w:tr w:rsidR="009430BD" w:rsidRPr="00544FC8" w:rsidTr="00614913">
        <w:tc>
          <w:tcPr>
            <w:tcW w:w="865" w:type="dxa"/>
            <w:shd w:val="clear" w:color="auto" w:fill="A6A6A6"/>
          </w:tcPr>
          <w:p w:rsidR="009430BD" w:rsidRPr="00544FC8" w:rsidRDefault="009430BD" w:rsidP="00614913">
            <w:pPr>
              <w:spacing w:after="0"/>
              <w:jc w:val="center"/>
              <w:rPr>
                <w:b/>
                <w:sz w:val="14"/>
                <w:szCs w:val="14"/>
              </w:rPr>
            </w:pPr>
            <w:r w:rsidRPr="00544FC8">
              <w:rPr>
                <w:b/>
                <w:sz w:val="14"/>
                <w:szCs w:val="14"/>
              </w:rPr>
              <w:t>Step</w:t>
            </w:r>
          </w:p>
        </w:tc>
        <w:tc>
          <w:tcPr>
            <w:tcW w:w="3499" w:type="dxa"/>
            <w:gridSpan w:val="3"/>
            <w:shd w:val="clear" w:color="auto" w:fill="A6A6A6"/>
          </w:tcPr>
          <w:p w:rsidR="009430BD" w:rsidRPr="00544FC8" w:rsidRDefault="009430BD" w:rsidP="00614913">
            <w:pPr>
              <w:spacing w:after="0"/>
              <w:jc w:val="center"/>
              <w:rPr>
                <w:b/>
                <w:sz w:val="14"/>
                <w:szCs w:val="14"/>
              </w:rPr>
            </w:pPr>
            <w:r w:rsidRPr="00544FC8">
              <w:rPr>
                <w:b/>
                <w:sz w:val="14"/>
                <w:szCs w:val="14"/>
              </w:rPr>
              <w:t>Action</w:t>
            </w:r>
          </w:p>
        </w:tc>
        <w:tc>
          <w:tcPr>
            <w:tcW w:w="2690" w:type="dxa"/>
            <w:gridSpan w:val="2"/>
            <w:shd w:val="clear" w:color="auto" w:fill="A6A6A6"/>
          </w:tcPr>
          <w:p w:rsidR="009430BD" w:rsidRPr="00544FC8" w:rsidRDefault="009430BD" w:rsidP="00614913">
            <w:pPr>
              <w:spacing w:after="0"/>
              <w:jc w:val="center"/>
              <w:rPr>
                <w:b/>
                <w:sz w:val="14"/>
                <w:szCs w:val="14"/>
              </w:rPr>
            </w:pPr>
            <w:r>
              <w:rPr>
                <w:b/>
                <w:sz w:val="14"/>
                <w:szCs w:val="14"/>
              </w:rPr>
              <w:t>Expected output</w:t>
            </w:r>
          </w:p>
        </w:tc>
        <w:tc>
          <w:tcPr>
            <w:tcW w:w="1559" w:type="dxa"/>
            <w:shd w:val="clear" w:color="auto" w:fill="A6A6A6"/>
          </w:tcPr>
          <w:p w:rsidR="009430BD" w:rsidRPr="00544FC8" w:rsidRDefault="009430BD" w:rsidP="00614913">
            <w:pPr>
              <w:spacing w:after="0"/>
              <w:jc w:val="center"/>
              <w:rPr>
                <w:b/>
                <w:sz w:val="14"/>
                <w:szCs w:val="14"/>
              </w:rPr>
            </w:pPr>
            <w:r w:rsidRPr="00544FC8">
              <w:rPr>
                <w:b/>
                <w:sz w:val="14"/>
                <w:szCs w:val="14"/>
              </w:rPr>
              <w:t>Pass/Fail Criteria Id</w:t>
            </w:r>
          </w:p>
        </w:tc>
      </w:tr>
      <w:tr w:rsidR="009430BD" w:rsidRPr="004E5884" w:rsidTr="00614913">
        <w:tc>
          <w:tcPr>
            <w:tcW w:w="865" w:type="dxa"/>
            <w:shd w:val="clear" w:color="auto" w:fill="auto"/>
            <w:vAlign w:val="center"/>
          </w:tcPr>
          <w:p w:rsidR="009430BD" w:rsidRPr="003C0A28" w:rsidRDefault="009430BD" w:rsidP="00614913">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tcPr>
          <w:p w:rsidR="009430BD" w:rsidRPr="00057FF1" w:rsidRDefault="009430BD"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See IOM procedure ([AD.3]) to install the Web Client </w:t>
            </w:r>
            <w:r w:rsidR="00874C7A">
              <w:rPr>
                <w:rFonts w:asciiTheme="minorHAnsi" w:hAnsiTheme="minorHAnsi" w:cstheme="minorHAnsi"/>
                <w:sz w:val="22"/>
                <w:szCs w:val="22"/>
              </w:rPr>
              <w:t>and the Web Client test server</w:t>
            </w:r>
          </w:p>
        </w:tc>
        <w:tc>
          <w:tcPr>
            <w:tcW w:w="2690" w:type="dxa"/>
            <w:gridSpan w:val="2"/>
            <w:shd w:val="clear" w:color="auto" w:fill="auto"/>
          </w:tcPr>
          <w:p w:rsidR="009430BD" w:rsidRPr="00057FF1" w:rsidRDefault="009430BD" w:rsidP="00614913">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9430BD" w:rsidRPr="003C0A28" w:rsidRDefault="009430BD" w:rsidP="00614913">
            <w:pPr>
              <w:spacing w:after="0"/>
              <w:jc w:val="center"/>
              <w:rPr>
                <w:rFonts w:cstheme="minorHAnsi"/>
                <w:i/>
                <w:sz w:val="14"/>
                <w:szCs w:val="14"/>
              </w:rPr>
            </w:pPr>
          </w:p>
        </w:tc>
      </w:tr>
      <w:tr w:rsidR="00874C7A" w:rsidRPr="004E5884" w:rsidTr="00614913">
        <w:tc>
          <w:tcPr>
            <w:tcW w:w="865" w:type="dxa"/>
            <w:shd w:val="clear" w:color="auto" w:fill="auto"/>
            <w:vAlign w:val="center"/>
          </w:tcPr>
          <w:p w:rsidR="00874C7A" w:rsidRPr="003C0A28" w:rsidRDefault="00874C7A" w:rsidP="00614913">
            <w:pPr>
              <w:spacing w:after="0"/>
              <w:jc w:val="center"/>
              <w:rPr>
                <w:rFonts w:cstheme="minorHAnsi"/>
                <w:i/>
                <w:sz w:val="14"/>
                <w:szCs w:val="14"/>
              </w:rPr>
            </w:pPr>
            <w:r>
              <w:rPr>
                <w:rFonts w:cstheme="minorHAnsi"/>
                <w:i/>
                <w:sz w:val="14"/>
                <w:szCs w:val="14"/>
              </w:rPr>
              <w:t>Step-20</w:t>
            </w:r>
          </w:p>
        </w:tc>
        <w:tc>
          <w:tcPr>
            <w:tcW w:w="3499" w:type="dxa"/>
            <w:gridSpan w:val="3"/>
            <w:shd w:val="clear" w:color="auto" w:fill="auto"/>
          </w:tcPr>
          <w:p w:rsidR="00874C7A" w:rsidRDefault="00874C7A">
            <w:pPr>
              <w:pStyle w:val="NormalStep"/>
              <w:rPr>
                <w:rFonts w:asciiTheme="minorHAnsi" w:hAnsiTheme="minorHAnsi" w:cstheme="minorHAnsi"/>
                <w:sz w:val="22"/>
                <w:szCs w:val="22"/>
              </w:rPr>
            </w:pPr>
            <w:r>
              <w:rPr>
                <w:rFonts w:asciiTheme="minorHAnsi" w:hAnsiTheme="minorHAnsi" w:cstheme="minorHAnsi"/>
                <w:sz w:val="22"/>
                <w:szCs w:val="22"/>
              </w:rPr>
              <w:t>See IOM procedure ([AD.3]) to start the the Web Client test server</w:t>
            </w:r>
          </w:p>
        </w:tc>
        <w:tc>
          <w:tcPr>
            <w:tcW w:w="2690" w:type="dxa"/>
            <w:gridSpan w:val="2"/>
            <w:shd w:val="clear" w:color="auto" w:fill="auto"/>
          </w:tcPr>
          <w:p w:rsidR="00874C7A" w:rsidRPr="003C0A28" w:rsidRDefault="00874C7A" w:rsidP="00614913">
            <w:pPr>
              <w:spacing w:after="0"/>
              <w:rPr>
                <w:rFonts w:cstheme="minorHAnsi"/>
                <w:lang w:val="en-US"/>
              </w:rPr>
            </w:pPr>
          </w:p>
        </w:tc>
        <w:tc>
          <w:tcPr>
            <w:tcW w:w="1559" w:type="dxa"/>
            <w:shd w:val="clear" w:color="auto" w:fill="auto"/>
            <w:vAlign w:val="center"/>
          </w:tcPr>
          <w:p w:rsidR="00874C7A" w:rsidRPr="00EF1260" w:rsidRDefault="00874C7A" w:rsidP="00614913">
            <w:pPr>
              <w:spacing w:after="0"/>
              <w:jc w:val="center"/>
              <w:rPr>
                <w:rFonts w:cstheme="minorHAnsi"/>
                <w:i/>
                <w:sz w:val="14"/>
                <w:szCs w:val="14"/>
              </w:rPr>
            </w:pPr>
            <w:r w:rsidRPr="00EF1260">
              <w:rPr>
                <w:rFonts w:cstheme="minorHAnsi"/>
                <w:i/>
                <w:sz w:val="14"/>
                <w:szCs w:val="14"/>
              </w:rPr>
              <w:t>NGEO-WEBC-PFC-0010</w:t>
            </w:r>
          </w:p>
        </w:tc>
      </w:tr>
    </w:tbl>
    <w:p w:rsidR="005760DC" w:rsidRDefault="005760DC" w:rsidP="005760DC">
      <w:pPr>
        <w:pStyle w:val="Titre3"/>
      </w:pPr>
      <w:bookmarkStart w:id="6950" w:name="_Toc348082221"/>
      <w:r>
        <w:t>NGEO-WEBC-VTP-0015: Home page check</w:t>
      </w:r>
      <w:bookmarkEnd w:id="695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6951">
          <w:tblGrid>
            <w:gridCol w:w="865"/>
            <w:gridCol w:w="742"/>
            <w:gridCol w:w="1903"/>
            <w:gridCol w:w="854"/>
            <w:gridCol w:w="280"/>
            <w:gridCol w:w="2410"/>
            <w:gridCol w:w="1559"/>
          </w:tblGrid>
        </w:tblGridChange>
      </w:tblGrid>
      <w:tr w:rsidR="005760DC" w:rsidRPr="004E5884" w:rsidTr="00C87D7A">
        <w:tc>
          <w:tcPr>
            <w:tcW w:w="8613" w:type="dxa"/>
            <w:gridSpan w:val="7"/>
            <w:tcBorders>
              <w:top w:val="single" w:sz="2" w:space="0" w:color="auto"/>
              <w:bottom w:val="single" w:sz="6" w:space="0" w:color="auto"/>
            </w:tcBorders>
            <w:shd w:val="clear" w:color="auto" w:fill="548DD4" w:themeFill="text2" w:themeFillTint="99"/>
          </w:tcPr>
          <w:p w:rsidR="005760DC" w:rsidRPr="004E5884" w:rsidRDefault="005760DC" w:rsidP="00C87D7A">
            <w:pPr>
              <w:spacing w:after="0"/>
              <w:jc w:val="center"/>
              <w:rPr>
                <w:b/>
                <w:i/>
                <w:color w:val="FFFFFF"/>
                <w:szCs w:val="18"/>
                <w:lang w:val="en-US"/>
              </w:rPr>
            </w:pPr>
            <w:r>
              <w:rPr>
                <w:b/>
                <w:i/>
                <w:color w:val="FFFFFF"/>
                <w:szCs w:val="18"/>
                <w:lang w:val="en-US"/>
              </w:rPr>
              <w:t>NGEO VALIDATION TEST  PROCEDURE</w:t>
            </w:r>
          </w:p>
        </w:tc>
      </w:tr>
      <w:tr w:rsidR="005760DC" w:rsidRPr="004E5884" w:rsidTr="00C87D7A">
        <w:tc>
          <w:tcPr>
            <w:tcW w:w="1607"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760DC" w:rsidRPr="00544FC8" w:rsidRDefault="005760DC" w:rsidP="00C87D7A">
            <w:pPr>
              <w:spacing w:after="0"/>
              <w:rPr>
                <w:i/>
                <w:color w:val="548DD4"/>
                <w:sz w:val="16"/>
                <w:szCs w:val="16"/>
              </w:rPr>
            </w:pPr>
            <w:r>
              <w:rPr>
                <w:i/>
                <w:color w:val="548DD4"/>
                <w:sz w:val="16"/>
                <w:szCs w:val="16"/>
              </w:rPr>
              <w:t>NGEO-WEBC-VTP-0010</w:t>
            </w:r>
          </w:p>
        </w:tc>
        <w:tc>
          <w:tcPr>
            <w:tcW w:w="1134" w:type="dxa"/>
            <w:gridSpan w:val="2"/>
            <w:tcBorders>
              <w:top w:val="single" w:sz="6" w:space="0" w:color="auto"/>
            </w:tcBorders>
            <w:shd w:val="clear" w:color="auto" w:fill="548DD4" w:themeFill="text2" w:themeFillTint="99"/>
          </w:tcPr>
          <w:p w:rsidR="005760DC" w:rsidRPr="00544FC8" w:rsidRDefault="005760DC" w:rsidP="00C87D7A">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760DC" w:rsidRPr="004E5884" w:rsidRDefault="005760DC" w:rsidP="00C87D7A">
            <w:pPr>
              <w:spacing w:after="0"/>
              <w:rPr>
                <w:i/>
                <w:color w:val="548DD4"/>
                <w:sz w:val="16"/>
                <w:szCs w:val="16"/>
                <w:lang w:val="en-US"/>
              </w:rPr>
            </w:pPr>
            <w:r>
              <w:rPr>
                <w:i/>
                <w:color w:val="548DD4"/>
                <w:sz w:val="16"/>
                <w:szCs w:val="16"/>
                <w:lang w:val="en-US"/>
              </w:rPr>
              <w:t>Installation of  Web Client</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sidRPr="00544FC8">
              <w:rPr>
                <w:b/>
                <w:sz w:val="14"/>
                <w:szCs w:val="14"/>
              </w:rPr>
              <w:t>Test Procedure Objective</w:t>
            </w:r>
          </w:p>
        </w:tc>
      </w:tr>
      <w:tr w:rsidR="005760DC" w:rsidRPr="004E5884" w:rsidTr="00C87D7A">
        <w:tc>
          <w:tcPr>
            <w:tcW w:w="8613" w:type="dxa"/>
            <w:gridSpan w:val="7"/>
            <w:shd w:val="clear" w:color="auto" w:fill="auto"/>
          </w:tcPr>
          <w:p w:rsidR="005760DC" w:rsidRPr="005E7083" w:rsidRDefault="005760DC" w:rsidP="00C87D7A">
            <w:pPr>
              <w:autoSpaceDE w:val="0"/>
              <w:autoSpaceDN w:val="0"/>
              <w:adjustRightInd w:val="0"/>
              <w:spacing w:after="0" w:line="240" w:lineRule="auto"/>
              <w:rPr>
                <w:rFonts w:cstheme="minorHAnsi"/>
                <w:lang w:val="en-US"/>
              </w:rPr>
            </w:pPr>
            <w:r w:rsidRPr="00057FF1">
              <w:rPr>
                <w:rFonts w:cstheme="minorHAnsi"/>
                <w:lang w:val="en-US"/>
              </w:rPr>
              <w:t>This test procedure implements the</w:t>
            </w:r>
            <w:r>
              <w:rPr>
                <w:rFonts w:cstheme="minorHAnsi"/>
                <w:lang w:val="en-US"/>
              </w:rPr>
              <w:t xml:space="preserve"> home page for the</w:t>
            </w:r>
            <w:r w:rsidRPr="00057FF1">
              <w:rPr>
                <w:rFonts w:cstheme="minorHAnsi"/>
                <w:lang w:val="en-US"/>
              </w:rPr>
              <w:t xml:space="preserve"> following test case NGEO-WEBC-VTC-0010: Installation of Web Client</w:t>
            </w:r>
            <w:r>
              <w:rPr>
                <w:rFonts w:cstheme="minorHAnsi"/>
                <w:lang w:val="en-US"/>
              </w:rPr>
              <w:t xml:space="preserve"> and home page check.</w:t>
            </w:r>
          </w:p>
        </w:tc>
      </w:tr>
      <w:tr w:rsidR="005760DC" w:rsidRPr="00B17EAC" w:rsidTr="00C87D7A">
        <w:tc>
          <w:tcPr>
            <w:tcW w:w="8613" w:type="dxa"/>
            <w:gridSpan w:val="7"/>
            <w:shd w:val="clear" w:color="auto" w:fill="A6A6A6"/>
          </w:tcPr>
          <w:p w:rsidR="005760DC" w:rsidRPr="00544FC8" w:rsidRDefault="005760DC" w:rsidP="00C87D7A">
            <w:pPr>
              <w:spacing w:after="0"/>
              <w:rPr>
                <w:sz w:val="14"/>
                <w:szCs w:val="14"/>
              </w:rPr>
            </w:pPr>
            <w:r>
              <w:rPr>
                <w:b/>
                <w:sz w:val="14"/>
                <w:szCs w:val="14"/>
              </w:rPr>
              <w:t>Script</w:t>
            </w:r>
          </w:p>
        </w:tc>
      </w:tr>
      <w:tr w:rsidR="005760DC" w:rsidRPr="004E5884" w:rsidTr="00C87D7A">
        <w:tc>
          <w:tcPr>
            <w:tcW w:w="8613" w:type="dxa"/>
            <w:gridSpan w:val="7"/>
            <w:shd w:val="clear" w:color="auto" w:fill="auto"/>
          </w:tcPr>
          <w:p w:rsidR="005760DC" w:rsidRPr="004E5884" w:rsidRDefault="005760DC" w:rsidP="00C87D7A">
            <w:pPr>
              <w:spacing w:after="0"/>
              <w:rPr>
                <w:lang w:val="en-US"/>
              </w:rPr>
            </w:pPr>
            <w:r>
              <w:rPr>
                <w:lang w:val="en-US"/>
              </w:rPr>
              <w:t>None</w:t>
            </w:r>
          </w:p>
        </w:tc>
      </w:tr>
      <w:tr w:rsidR="005760DC" w:rsidRPr="00544FC8" w:rsidTr="00C87D7A">
        <w:tc>
          <w:tcPr>
            <w:tcW w:w="865" w:type="dxa"/>
            <w:shd w:val="clear" w:color="auto" w:fill="A6A6A6"/>
          </w:tcPr>
          <w:p w:rsidR="005760DC" w:rsidRPr="00544FC8" w:rsidRDefault="005760DC" w:rsidP="00C87D7A">
            <w:pPr>
              <w:spacing w:after="0"/>
              <w:jc w:val="center"/>
              <w:rPr>
                <w:b/>
                <w:sz w:val="14"/>
                <w:szCs w:val="14"/>
              </w:rPr>
            </w:pPr>
            <w:r w:rsidRPr="00544FC8">
              <w:rPr>
                <w:b/>
                <w:sz w:val="14"/>
                <w:szCs w:val="14"/>
              </w:rPr>
              <w:t>Step</w:t>
            </w:r>
          </w:p>
        </w:tc>
        <w:tc>
          <w:tcPr>
            <w:tcW w:w="3499" w:type="dxa"/>
            <w:gridSpan w:val="3"/>
            <w:shd w:val="clear" w:color="auto" w:fill="A6A6A6"/>
          </w:tcPr>
          <w:p w:rsidR="005760DC" w:rsidRPr="00544FC8" w:rsidRDefault="005760DC" w:rsidP="00C87D7A">
            <w:pPr>
              <w:spacing w:after="0"/>
              <w:jc w:val="center"/>
              <w:rPr>
                <w:b/>
                <w:sz w:val="14"/>
                <w:szCs w:val="14"/>
              </w:rPr>
            </w:pPr>
            <w:r w:rsidRPr="00544FC8">
              <w:rPr>
                <w:b/>
                <w:sz w:val="14"/>
                <w:szCs w:val="14"/>
              </w:rPr>
              <w:t>Action</w:t>
            </w:r>
          </w:p>
        </w:tc>
        <w:tc>
          <w:tcPr>
            <w:tcW w:w="2690" w:type="dxa"/>
            <w:gridSpan w:val="2"/>
            <w:shd w:val="clear" w:color="auto" w:fill="A6A6A6"/>
          </w:tcPr>
          <w:p w:rsidR="005760DC" w:rsidRPr="00544FC8" w:rsidRDefault="005760DC" w:rsidP="00C87D7A">
            <w:pPr>
              <w:spacing w:after="0"/>
              <w:jc w:val="center"/>
              <w:rPr>
                <w:b/>
                <w:sz w:val="14"/>
                <w:szCs w:val="14"/>
              </w:rPr>
            </w:pPr>
            <w:r>
              <w:rPr>
                <w:b/>
                <w:sz w:val="14"/>
                <w:szCs w:val="14"/>
              </w:rPr>
              <w:t>Expected output</w:t>
            </w:r>
          </w:p>
        </w:tc>
        <w:tc>
          <w:tcPr>
            <w:tcW w:w="1559" w:type="dxa"/>
            <w:shd w:val="clear" w:color="auto" w:fill="A6A6A6"/>
          </w:tcPr>
          <w:p w:rsidR="005760DC" w:rsidRPr="00544FC8" w:rsidRDefault="005760DC" w:rsidP="00C87D7A">
            <w:pPr>
              <w:spacing w:after="0"/>
              <w:jc w:val="center"/>
              <w:rPr>
                <w:b/>
                <w:sz w:val="14"/>
                <w:szCs w:val="14"/>
              </w:rPr>
            </w:pPr>
            <w:r w:rsidRPr="00544FC8">
              <w:rPr>
                <w:b/>
                <w:sz w:val="14"/>
                <w:szCs w:val="14"/>
              </w:rPr>
              <w:t>Pass/Fail Criteria Id</w:t>
            </w:r>
          </w:p>
        </w:tc>
      </w:tr>
      <w:tr w:rsidR="001A4084" w:rsidRPr="004E5884" w:rsidTr="00643D64">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952" w:author="Mokaddem Emna" w:date="2013-02-06T13: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shd w:val="clear" w:color="auto" w:fill="auto"/>
            <w:vAlign w:val="center"/>
            <w:tcPrChange w:id="6953" w:author="Mokaddem Emna" w:date="2013-02-06T13:57:00Z">
              <w:tcPr>
                <w:tcW w:w="865" w:type="dxa"/>
                <w:shd w:val="clear" w:color="auto" w:fill="auto"/>
                <w:vAlign w:val="center"/>
              </w:tcPr>
            </w:tcPrChange>
          </w:tcPr>
          <w:p w:rsidR="001A4084" w:rsidRPr="003C0A28" w:rsidRDefault="001A4084" w:rsidP="00C87D7A">
            <w:pPr>
              <w:spacing w:after="0"/>
              <w:jc w:val="center"/>
              <w:rPr>
                <w:rFonts w:cstheme="minorHAnsi"/>
                <w:i/>
                <w:sz w:val="14"/>
                <w:szCs w:val="14"/>
              </w:rPr>
            </w:pPr>
            <w:r w:rsidRPr="003C0A28">
              <w:rPr>
                <w:rFonts w:cstheme="minorHAnsi"/>
                <w:i/>
                <w:sz w:val="14"/>
                <w:szCs w:val="14"/>
              </w:rPr>
              <w:t>Step-10</w:t>
            </w:r>
          </w:p>
        </w:tc>
        <w:tc>
          <w:tcPr>
            <w:tcW w:w="3499" w:type="dxa"/>
            <w:gridSpan w:val="3"/>
            <w:shd w:val="clear" w:color="auto" w:fill="auto"/>
            <w:vAlign w:val="center"/>
            <w:tcPrChange w:id="6954" w:author="Mokaddem Emna" w:date="2013-02-06T13:57:00Z">
              <w:tcPr>
                <w:tcW w:w="3499" w:type="dxa"/>
                <w:gridSpan w:val="3"/>
                <w:shd w:val="clear" w:color="auto" w:fill="auto"/>
              </w:tcPr>
            </w:tcPrChange>
          </w:tcPr>
          <w:p w:rsidR="001A4084" w:rsidRPr="00057FF1" w:rsidRDefault="001A4084" w:rsidP="00170B5D">
            <w:pPr>
              <w:pStyle w:val="NormalStep"/>
              <w:rPr>
                <w:rFonts w:asciiTheme="minorHAnsi" w:hAnsiTheme="minorHAnsi" w:cstheme="minorHAnsi"/>
                <w:sz w:val="22"/>
                <w:szCs w:val="22"/>
              </w:rPr>
            </w:pPr>
            <w:ins w:id="6955" w:author="Mokaddem Emna" w:date="2013-02-06T13:57:00Z">
              <w:r>
                <w:rPr>
                  <w:rFonts w:asciiTheme="minorHAnsi" w:hAnsiTheme="minorHAnsi" w:cstheme="minorHAnsi"/>
                  <w:sz w:val="22"/>
                  <w:szCs w:val="22"/>
                </w:rPr>
                <w:t>Click on the Datasets button in the toolbar and select a dataset to activate the search button.</w:t>
              </w:r>
            </w:ins>
            <w:del w:id="6956" w:author="Mokaddem Emna" w:date="2013-02-06T13:57:00Z">
              <w:r w:rsidDel="00CF2BA9">
                <w:rPr>
                  <w:rFonts w:asciiTheme="minorHAnsi" w:hAnsiTheme="minorHAnsi" w:cstheme="minorHAnsi"/>
                  <w:sz w:val="22"/>
                  <w:szCs w:val="22"/>
                </w:rPr>
                <w:delText xml:space="preserve">Click on the </w:delText>
              </w:r>
            </w:del>
            <w:del w:id="6957" w:author="Mokaddem Emna" w:date="2013-02-06T13:54:00Z">
              <w:r w:rsidDel="00170B5D">
                <w:rPr>
                  <w:rFonts w:asciiTheme="minorHAnsi" w:hAnsiTheme="minorHAnsi" w:cstheme="minorHAnsi"/>
                  <w:sz w:val="22"/>
                  <w:szCs w:val="22"/>
                </w:rPr>
                <w:delText xml:space="preserve">search </w:delText>
              </w:r>
            </w:del>
            <w:del w:id="6958" w:author="Mokaddem Emna" w:date="2013-02-06T13:57:00Z">
              <w:r w:rsidDel="00CF2BA9">
                <w:rPr>
                  <w:rFonts w:asciiTheme="minorHAnsi" w:hAnsiTheme="minorHAnsi" w:cstheme="minorHAnsi"/>
                  <w:sz w:val="22"/>
                  <w:szCs w:val="22"/>
                </w:rPr>
                <w:delText xml:space="preserve">button in the toolbar to open the search widget </w:delText>
              </w:r>
            </w:del>
          </w:p>
        </w:tc>
        <w:tc>
          <w:tcPr>
            <w:tcW w:w="2690" w:type="dxa"/>
            <w:gridSpan w:val="2"/>
            <w:shd w:val="clear" w:color="auto" w:fill="auto"/>
            <w:vAlign w:val="center"/>
            <w:tcPrChange w:id="6959" w:author="Mokaddem Emna" w:date="2013-02-06T13:57:00Z">
              <w:tcPr>
                <w:tcW w:w="2690" w:type="dxa"/>
                <w:gridSpan w:val="2"/>
                <w:shd w:val="clear" w:color="auto" w:fill="auto"/>
              </w:tcPr>
            </w:tcPrChange>
          </w:tcPr>
          <w:p w:rsidR="001A4084" w:rsidRPr="00057FF1" w:rsidRDefault="001A4084" w:rsidP="00C87D7A">
            <w:pPr>
              <w:spacing w:after="0"/>
              <w:rPr>
                <w:rFonts w:cstheme="minorHAnsi"/>
                <w:lang w:val="en-US"/>
              </w:rPr>
            </w:pPr>
            <w:ins w:id="6960" w:author="Mokaddem Emna" w:date="2013-02-06T13:57:00Z">
              <w:r w:rsidRPr="001E5F9E">
                <w:rPr>
                  <w:rFonts w:cstheme="minorHAnsi"/>
                  <w:lang w:val="en-GB"/>
                </w:rPr>
                <w:t xml:space="preserve">The datasets widget is opened and the </w:t>
              </w:r>
              <w:r>
                <w:rPr>
                  <w:rFonts w:cstheme="minorHAnsi"/>
                  <w:lang w:val="en-GB"/>
                </w:rPr>
                <w:t>search button is activated.</w:t>
              </w:r>
            </w:ins>
            <w:del w:id="6961" w:author="Mokaddem Emna" w:date="2013-02-06T13:57:00Z">
              <w:r w:rsidRPr="003C0A28" w:rsidDel="00CF2BA9">
                <w:rPr>
                  <w:rFonts w:cstheme="minorHAnsi"/>
                  <w:lang w:val="en-US"/>
                </w:rPr>
                <w:delText xml:space="preserve"> </w:delText>
              </w:r>
            </w:del>
            <w:del w:id="6962" w:author="Mokaddem Emna" w:date="2013-02-06T13:54:00Z">
              <w:r w:rsidDel="00170B5D">
                <w:rPr>
                  <w:rFonts w:cstheme="minorHAnsi"/>
                  <w:lang w:val="en-US"/>
                </w:rPr>
                <w:delText xml:space="preserve">A </w:delText>
              </w:r>
            </w:del>
            <w:del w:id="6963" w:author="Mokaddem Emna" w:date="2013-02-06T13:57:00Z">
              <w:r w:rsidDel="00CF2BA9">
                <w:rPr>
                  <w:rFonts w:cstheme="minorHAnsi"/>
                  <w:lang w:val="en-US"/>
                </w:rPr>
                <w:delText>widget should open.</w:delText>
              </w:r>
            </w:del>
          </w:p>
        </w:tc>
        <w:tc>
          <w:tcPr>
            <w:tcW w:w="1559" w:type="dxa"/>
            <w:shd w:val="clear" w:color="auto" w:fill="auto"/>
            <w:vAlign w:val="center"/>
            <w:tcPrChange w:id="6964" w:author="Mokaddem Emna" w:date="2013-02-06T13:57:00Z">
              <w:tcPr>
                <w:tcW w:w="1559" w:type="dxa"/>
                <w:shd w:val="clear" w:color="auto" w:fill="auto"/>
                <w:vAlign w:val="center"/>
              </w:tcPr>
            </w:tcPrChange>
          </w:tcPr>
          <w:p w:rsidR="001A4084" w:rsidRPr="003C0A28" w:rsidRDefault="001A4084" w:rsidP="00C87D7A">
            <w:pPr>
              <w:spacing w:after="0"/>
              <w:jc w:val="center"/>
              <w:rPr>
                <w:rFonts w:cstheme="minorHAnsi"/>
                <w:i/>
                <w:sz w:val="14"/>
                <w:szCs w:val="14"/>
              </w:rPr>
            </w:pPr>
            <w:r>
              <w:rPr>
                <w:rFonts w:cstheme="minorHAnsi"/>
                <w:i/>
                <w:sz w:val="14"/>
                <w:szCs w:val="14"/>
              </w:rPr>
              <w:t>NGEO-WEBC-PFC-0011</w:t>
            </w:r>
          </w:p>
        </w:tc>
      </w:tr>
      <w:tr w:rsidR="001A4084" w:rsidRPr="004E5884" w:rsidTr="00643D64">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6965" w:author="Mokaddem Emna" w:date="2013-02-06T13:57: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6966" w:author="Mokaddem Emna" w:date="2013-02-06T13:54:00Z"/>
        </w:trPr>
        <w:tc>
          <w:tcPr>
            <w:tcW w:w="865" w:type="dxa"/>
            <w:shd w:val="clear" w:color="auto" w:fill="auto"/>
            <w:vAlign w:val="center"/>
            <w:tcPrChange w:id="6967" w:author="Mokaddem Emna" w:date="2013-02-06T13:57:00Z">
              <w:tcPr>
                <w:tcW w:w="865" w:type="dxa"/>
                <w:shd w:val="clear" w:color="auto" w:fill="auto"/>
                <w:vAlign w:val="center"/>
              </w:tcPr>
            </w:tcPrChange>
          </w:tcPr>
          <w:p w:rsidR="001A4084" w:rsidRPr="003C0A28" w:rsidRDefault="001A4084" w:rsidP="00C87D7A">
            <w:pPr>
              <w:spacing w:after="0"/>
              <w:jc w:val="center"/>
              <w:rPr>
                <w:ins w:id="6968" w:author="Mokaddem Emna" w:date="2013-02-06T13:54:00Z"/>
                <w:rFonts w:cstheme="minorHAnsi"/>
                <w:i/>
                <w:sz w:val="14"/>
                <w:szCs w:val="14"/>
              </w:rPr>
            </w:pPr>
            <w:ins w:id="6969" w:author="Mokaddem Emna" w:date="2013-02-06T13:54:00Z">
              <w:r>
                <w:rPr>
                  <w:rFonts w:cstheme="minorHAnsi"/>
                  <w:i/>
                  <w:sz w:val="14"/>
                  <w:szCs w:val="14"/>
                </w:rPr>
                <w:t>Step-2</w:t>
              </w:r>
              <w:r w:rsidRPr="003C0A28">
                <w:rPr>
                  <w:rFonts w:cstheme="minorHAnsi"/>
                  <w:i/>
                  <w:sz w:val="14"/>
                  <w:szCs w:val="14"/>
                </w:rPr>
                <w:t>0</w:t>
              </w:r>
            </w:ins>
          </w:p>
        </w:tc>
        <w:tc>
          <w:tcPr>
            <w:tcW w:w="3499" w:type="dxa"/>
            <w:gridSpan w:val="3"/>
            <w:shd w:val="clear" w:color="auto" w:fill="auto"/>
            <w:vAlign w:val="center"/>
            <w:tcPrChange w:id="6970" w:author="Mokaddem Emna" w:date="2013-02-06T13:57:00Z">
              <w:tcPr>
                <w:tcW w:w="3499" w:type="dxa"/>
                <w:gridSpan w:val="3"/>
                <w:shd w:val="clear" w:color="auto" w:fill="auto"/>
              </w:tcPr>
            </w:tcPrChange>
          </w:tcPr>
          <w:p w:rsidR="001A4084" w:rsidRDefault="001A4084" w:rsidP="00170B5D">
            <w:pPr>
              <w:pStyle w:val="NormalStep"/>
              <w:rPr>
                <w:ins w:id="6971" w:author="Mokaddem Emna" w:date="2013-02-06T13:54:00Z"/>
                <w:rFonts w:asciiTheme="minorHAnsi" w:hAnsiTheme="minorHAnsi" w:cstheme="minorHAnsi"/>
                <w:sz w:val="22"/>
                <w:szCs w:val="22"/>
              </w:rPr>
            </w:pPr>
            <w:ins w:id="6972" w:author="Mokaddem Emna" w:date="2013-02-06T13:57:00Z">
              <w:r>
                <w:rPr>
                  <w:rFonts w:asciiTheme="minorHAnsi" w:hAnsiTheme="minorHAnsi" w:cstheme="minorHAnsi"/>
                  <w:sz w:val="22"/>
                  <w:szCs w:val="22"/>
                </w:rPr>
                <w:t xml:space="preserve">Click on the search button in the toolbar to open the search widget </w:t>
              </w:r>
            </w:ins>
          </w:p>
        </w:tc>
        <w:tc>
          <w:tcPr>
            <w:tcW w:w="2690" w:type="dxa"/>
            <w:gridSpan w:val="2"/>
            <w:shd w:val="clear" w:color="auto" w:fill="auto"/>
            <w:vAlign w:val="center"/>
            <w:tcPrChange w:id="6973" w:author="Mokaddem Emna" w:date="2013-02-06T13:57:00Z">
              <w:tcPr>
                <w:tcW w:w="2690" w:type="dxa"/>
                <w:gridSpan w:val="2"/>
                <w:shd w:val="clear" w:color="auto" w:fill="auto"/>
              </w:tcPr>
            </w:tcPrChange>
          </w:tcPr>
          <w:p w:rsidR="001A4084" w:rsidRPr="003C0A28" w:rsidRDefault="001A4084" w:rsidP="00170B5D">
            <w:pPr>
              <w:spacing w:after="0"/>
              <w:rPr>
                <w:ins w:id="6974" w:author="Mokaddem Emna" w:date="2013-02-06T13:54:00Z"/>
                <w:rFonts w:cstheme="minorHAnsi"/>
                <w:lang w:val="en-US"/>
              </w:rPr>
            </w:pPr>
            <w:ins w:id="6975" w:author="Mokaddem Emna" w:date="2013-02-06T13:57:00Z">
              <w:r w:rsidRPr="003C0A28">
                <w:rPr>
                  <w:rFonts w:cstheme="minorHAnsi"/>
                  <w:lang w:val="en-US"/>
                </w:rPr>
                <w:t xml:space="preserve"> </w:t>
              </w:r>
              <w:r>
                <w:rPr>
                  <w:rFonts w:cstheme="minorHAnsi"/>
                  <w:lang w:val="en-US"/>
                </w:rPr>
                <w:t>A widget should open.</w:t>
              </w:r>
            </w:ins>
          </w:p>
        </w:tc>
        <w:tc>
          <w:tcPr>
            <w:tcW w:w="1559" w:type="dxa"/>
            <w:shd w:val="clear" w:color="auto" w:fill="auto"/>
            <w:vAlign w:val="center"/>
            <w:tcPrChange w:id="6976" w:author="Mokaddem Emna" w:date="2013-02-06T13:57:00Z">
              <w:tcPr>
                <w:tcW w:w="1559" w:type="dxa"/>
                <w:shd w:val="clear" w:color="auto" w:fill="auto"/>
                <w:vAlign w:val="center"/>
              </w:tcPr>
            </w:tcPrChange>
          </w:tcPr>
          <w:p w:rsidR="001A4084" w:rsidRDefault="001A4084" w:rsidP="00C87D7A">
            <w:pPr>
              <w:spacing w:after="0"/>
              <w:jc w:val="center"/>
              <w:rPr>
                <w:ins w:id="6977" w:author="Mokaddem Emna" w:date="2013-02-06T13:54:00Z"/>
                <w:rFonts w:cstheme="minorHAnsi"/>
                <w:i/>
                <w:sz w:val="14"/>
                <w:szCs w:val="14"/>
              </w:rPr>
            </w:pPr>
            <w:ins w:id="6978" w:author="Mokaddem Emna" w:date="2013-02-06T13:54:00Z">
              <w:r>
                <w:rPr>
                  <w:rFonts w:cstheme="minorHAnsi"/>
                  <w:i/>
                  <w:sz w:val="14"/>
                  <w:szCs w:val="14"/>
                </w:rPr>
                <w:t>NGEO-WEBC-PFC-0011</w:t>
              </w:r>
            </w:ins>
          </w:p>
        </w:tc>
      </w:tr>
      <w:tr w:rsidR="005760DC" w:rsidRPr="004E5884" w:rsidTr="00C87D7A">
        <w:tc>
          <w:tcPr>
            <w:tcW w:w="865" w:type="dxa"/>
            <w:shd w:val="clear" w:color="auto" w:fill="auto"/>
            <w:vAlign w:val="center"/>
          </w:tcPr>
          <w:p w:rsidR="005760DC" w:rsidRPr="003C0A28" w:rsidRDefault="005760DC" w:rsidP="005760DC">
            <w:pPr>
              <w:spacing w:after="0"/>
              <w:jc w:val="center"/>
              <w:rPr>
                <w:rFonts w:cstheme="minorHAnsi"/>
                <w:i/>
                <w:sz w:val="14"/>
                <w:szCs w:val="14"/>
              </w:rPr>
            </w:pPr>
            <w:r>
              <w:rPr>
                <w:rFonts w:cstheme="minorHAnsi"/>
                <w:i/>
                <w:sz w:val="14"/>
                <w:szCs w:val="14"/>
              </w:rPr>
              <w:t xml:space="preserve">Step </w:t>
            </w:r>
            <w:ins w:id="6979" w:author="Mokaddem Emna" w:date="2013-02-06T13:54:00Z">
              <w:r w:rsidR="00170B5D">
                <w:rPr>
                  <w:rFonts w:cstheme="minorHAnsi"/>
                  <w:i/>
                  <w:sz w:val="14"/>
                  <w:szCs w:val="14"/>
                </w:rPr>
                <w:t>3</w:t>
              </w:r>
            </w:ins>
            <w:del w:id="6980" w:author="Mokaddem Emna" w:date="2013-02-06T13:54:00Z">
              <w:r w:rsidDel="00170B5D">
                <w:rPr>
                  <w:rFonts w:cstheme="minorHAnsi"/>
                  <w:i/>
                  <w:sz w:val="14"/>
                  <w:szCs w:val="14"/>
                </w:rPr>
                <w:delText>2</w:delText>
              </w:r>
            </w:del>
            <w:r>
              <w:rPr>
                <w:rFonts w:cstheme="minorHAnsi"/>
                <w:i/>
                <w:sz w:val="14"/>
                <w:szCs w:val="14"/>
              </w:rPr>
              <w:t>0</w:t>
            </w:r>
          </w:p>
        </w:tc>
        <w:tc>
          <w:tcPr>
            <w:tcW w:w="3499" w:type="dxa"/>
            <w:gridSpan w:val="3"/>
            <w:shd w:val="clear" w:color="auto" w:fill="auto"/>
          </w:tcPr>
          <w:p w:rsidR="005760DC" w:rsidRDefault="005760DC" w:rsidP="00C87D7A">
            <w:pPr>
              <w:pStyle w:val="NormalStep"/>
              <w:rPr>
                <w:rFonts w:asciiTheme="minorHAnsi" w:hAnsiTheme="minorHAnsi" w:cstheme="minorHAnsi"/>
                <w:sz w:val="22"/>
                <w:szCs w:val="22"/>
              </w:rPr>
            </w:pPr>
            <w:r>
              <w:rPr>
                <w:rFonts w:asciiTheme="minorHAnsi" w:hAnsiTheme="minorHAnsi" w:cstheme="minorHAnsi"/>
                <w:sz w:val="22"/>
                <w:szCs w:val="22"/>
              </w:rPr>
              <w:t>Click on the My Account menu</w:t>
            </w:r>
          </w:p>
        </w:tc>
        <w:tc>
          <w:tcPr>
            <w:tcW w:w="2690" w:type="dxa"/>
            <w:gridSpan w:val="2"/>
            <w:shd w:val="clear" w:color="auto" w:fill="auto"/>
          </w:tcPr>
          <w:p w:rsidR="005760DC" w:rsidRPr="008C18FD" w:rsidRDefault="005760DC" w:rsidP="00C87D7A">
            <w:pPr>
              <w:spacing w:after="0"/>
              <w:rPr>
                <w:rFonts w:cstheme="minorHAnsi"/>
                <w:lang w:val="en-GB"/>
              </w:rPr>
            </w:pPr>
            <w:r>
              <w:rPr>
                <w:rFonts w:cstheme="minorHAnsi"/>
                <w:lang w:val="en-GB"/>
              </w:rPr>
              <w:t>A My Account page should open</w:t>
            </w:r>
          </w:p>
        </w:tc>
        <w:tc>
          <w:tcPr>
            <w:tcW w:w="1559" w:type="dxa"/>
            <w:shd w:val="clear" w:color="auto" w:fill="auto"/>
            <w:vAlign w:val="center"/>
          </w:tcPr>
          <w:p w:rsidR="005760DC" w:rsidRDefault="005760DC" w:rsidP="00C87D7A">
            <w:pPr>
              <w:spacing w:after="0"/>
              <w:jc w:val="center"/>
              <w:rPr>
                <w:rFonts w:cstheme="minorHAnsi"/>
                <w:i/>
                <w:sz w:val="14"/>
                <w:szCs w:val="14"/>
              </w:rPr>
            </w:pPr>
            <w:r>
              <w:rPr>
                <w:rFonts w:cstheme="minorHAnsi"/>
                <w:i/>
                <w:sz w:val="14"/>
                <w:szCs w:val="14"/>
              </w:rPr>
              <w:t>NGEO-WEBC-PFC-0011</w:t>
            </w:r>
          </w:p>
        </w:tc>
      </w:tr>
      <w:tr w:rsidR="00180957" w:rsidRPr="004E5884" w:rsidTr="00C87D7A">
        <w:tc>
          <w:tcPr>
            <w:tcW w:w="865" w:type="dxa"/>
            <w:shd w:val="clear" w:color="auto" w:fill="auto"/>
            <w:vAlign w:val="center"/>
          </w:tcPr>
          <w:p w:rsidR="00180957" w:rsidRDefault="00180957" w:rsidP="005760DC">
            <w:pPr>
              <w:spacing w:after="0"/>
              <w:jc w:val="center"/>
              <w:rPr>
                <w:rFonts w:cstheme="minorHAnsi"/>
                <w:i/>
                <w:sz w:val="14"/>
                <w:szCs w:val="14"/>
              </w:rPr>
            </w:pPr>
            <w:r>
              <w:rPr>
                <w:rFonts w:cstheme="minorHAnsi"/>
                <w:i/>
                <w:sz w:val="14"/>
                <w:szCs w:val="14"/>
              </w:rPr>
              <w:t>Step-</w:t>
            </w:r>
            <w:ins w:id="6981" w:author="Mokaddem Emna" w:date="2013-02-06T13:54:00Z">
              <w:r w:rsidR="00170B5D">
                <w:rPr>
                  <w:rFonts w:cstheme="minorHAnsi"/>
                  <w:i/>
                  <w:sz w:val="14"/>
                  <w:szCs w:val="14"/>
                </w:rPr>
                <w:t>4</w:t>
              </w:r>
            </w:ins>
            <w:del w:id="6982" w:author="Mokaddem Emna" w:date="2013-02-06T13:54:00Z">
              <w:r w:rsidDel="00170B5D">
                <w:rPr>
                  <w:rFonts w:cstheme="minorHAnsi"/>
                  <w:i/>
                  <w:sz w:val="14"/>
                  <w:szCs w:val="14"/>
                </w:rPr>
                <w:delText>3</w:delText>
              </w:r>
            </w:del>
            <w:r>
              <w:rPr>
                <w:rFonts w:cstheme="minorHAnsi"/>
                <w:i/>
                <w:sz w:val="14"/>
                <w:szCs w:val="14"/>
              </w:rPr>
              <w:t>0</w:t>
            </w:r>
          </w:p>
        </w:tc>
        <w:tc>
          <w:tcPr>
            <w:tcW w:w="3499" w:type="dxa"/>
            <w:gridSpan w:val="3"/>
            <w:shd w:val="clear" w:color="auto" w:fill="auto"/>
          </w:tcPr>
          <w:p w:rsidR="00180957" w:rsidRDefault="00180957" w:rsidP="00180957">
            <w:pPr>
              <w:pStyle w:val="NormalStep"/>
              <w:rPr>
                <w:rFonts w:asciiTheme="minorHAnsi" w:hAnsiTheme="minorHAnsi" w:cstheme="minorHAnsi"/>
                <w:sz w:val="22"/>
                <w:szCs w:val="22"/>
              </w:rPr>
            </w:pPr>
            <w:r>
              <w:rPr>
                <w:rFonts w:asciiTheme="minorHAnsi" w:hAnsiTheme="minorHAnsi" w:cstheme="minorHAnsi"/>
                <w:sz w:val="22"/>
                <w:szCs w:val="22"/>
              </w:rPr>
              <w:t xml:space="preserve">Check the background is a globe map centred at (0,0) </w:t>
            </w:r>
          </w:p>
        </w:tc>
        <w:tc>
          <w:tcPr>
            <w:tcW w:w="2690" w:type="dxa"/>
            <w:gridSpan w:val="2"/>
            <w:shd w:val="clear" w:color="auto" w:fill="auto"/>
          </w:tcPr>
          <w:p w:rsidR="00180957" w:rsidRDefault="00180957" w:rsidP="00C87D7A">
            <w:pPr>
              <w:spacing w:after="0"/>
              <w:rPr>
                <w:rFonts w:cstheme="minorHAnsi"/>
                <w:lang w:val="en-GB"/>
              </w:rPr>
            </w:pPr>
          </w:p>
        </w:tc>
        <w:tc>
          <w:tcPr>
            <w:tcW w:w="1559" w:type="dxa"/>
            <w:shd w:val="clear" w:color="auto" w:fill="auto"/>
            <w:vAlign w:val="center"/>
          </w:tcPr>
          <w:p w:rsidR="00180957" w:rsidRDefault="00180957" w:rsidP="00C87D7A">
            <w:pPr>
              <w:spacing w:after="0"/>
              <w:jc w:val="center"/>
              <w:rPr>
                <w:rFonts w:cstheme="minorHAnsi"/>
                <w:i/>
                <w:sz w:val="14"/>
                <w:szCs w:val="14"/>
              </w:rPr>
            </w:pPr>
            <w:r>
              <w:rPr>
                <w:rFonts w:cstheme="minorHAnsi"/>
                <w:i/>
                <w:sz w:val="14"/>
                <w:szCs w:val="14"/>
              </w:rPr>
              <w:t>NGEO-WEBC-PFC-0012</w:t>
            </w:r>
          </w:p>
        </w:tc>
      </w:tr>
    </w:tbl>
    <w:p w:rsidR="005760DC" w:rsidRDefault="005760DC" w:rsidP="005760DC">
      <w:pPr>
        <w:ind w:left="720"/>
      </w:pPr>
    </w:p>
    <w:p w:rsidR="005E7083" w:rsidRDefault="005E7083" w:rsidP="005E7083">
      <w:pPr>
        <w:pStyle w:val="Titre3"/>
      </w:pPr>
      <w:bookmarkStart w:id="6983" w:name="_Toc348082222"/>
      <w:r>
        <w:lastRenderedPageBreak/>
        <w:t xml:space="preserve">NGEO-WEBC-VTP-0020: </w:t>
      </w:r>
      <w:r w:rsidR="001C4ACE">
        <w:t>Dataset selection</w:t>
      </w:r>
      <w:bookmarkEnd w:id="698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5E7083" w:rsidRPr="004E5884" w:rsidTr="005E7083">
        <w:tc>
          <w:tcPr>
            <w:tcW w:w="8613" w:type="dxa"/>
            <w:gridSpan w:val="7"/>
            <w:tcBorders>
              <w:top w:val="single" w:sz="2" w:space="0" w:color="auto"/>
              <w:bottom w:val="single" w:sz="6" w:space="0" w:color="auto"/>
            </w:tcBorders>
            <w:shd w:val="clear" w:color="auto" w:fill="548DD4" w:themeFill="text2" w:themeFillTint="99"/>
          </w:tcPr>
          <w:p w:rsidR="005E7083" w:rsidRPr="004E5884" w:rsidRDefault="005E7083" w:rsidP="005E7083">
            <w:pPr>
              <w:spacing w:after="0"/>
              <w:jc w:val="center"/>
              <w:rPr>
                <w:b/>
                <w:i/>
                <w:color w:val="FFFFFF"/>
                <w:szCs w:val="18"/>
                <w:lang w:val="en-US"/>
              </w:rPr>
            </w:pPr>
            <w:r>
              <w:rPr>
                <w:b/>
                <w:i/>
                <w:color w:val="FFFFFF"/>
                <w:szCs w:val="18"/>
                <w:lang w:val="en-US"/>
              </w:rPr>
              <w:t>NGEO VALIDATION TEST  PROCEDURE</w:t>
            </w:r>
          </w:p>
        </w:tc>
      </w:tr>
      <w:tr w:rsidR="005E7083" w:rsidRPr="004E5884" w:rsidTr="005E7083">
        <w:tc>
          <w:tcPr>
            <w:tcW w:w="1607"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5E7083" w:rsidRPr="00544FC8" w:rsidRDefault="005E7083" w:rsidP="005E7083">
            <w:pPr>
              <w:spacing w:after="0"/>
              <w:rPr>
                <w:i/>
                <w:color w:val="548DD4"/>
                <w:sz w:val="16"/>
                <w:szCs w:val="16"/>
              </w:rPr>
            </w:pPr>
            <w:r>
              <w:rPr>
                <w:i/>
                <w:color w:val="548DD4"/>
                <w:sz w:val="16"/>
                <w:szCs w:val="16"/>
              </w:rPr>
              <w:t>NGEO-WEBC-VTP-0020</w:t>
            </w:r>
          </w:p>
        </w:tc>
        <w:tc>
          <w:tcPr>
            <w:tcW w:w="1134" w:type="dxa"/>
            <w:gridSpan w:val="2"/>
            <w:tcBorders>
              <w:top w:val="single" w:sz="6" w:space="0" w:color="auto"/>
            </w:tcBorders>
            <w:shd w:val="clear" w:color="auto" w:fill="548DD4" w:themeFill="text2" w:themeFillTint="99"/>
          </w:tcPr>
          <w:p w:rsidR="005E7083" w:rsidRPr="00544FC8" w:rsidRDefault="005E7083" w:rsidP="005E708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5E7083" w:rsidRPr="004E5884" w:rsidRDefault="005E7083" w:rsidP="005E7083">
            <w:pPr>
              <w:spacing w:after="0"/>
              <w:rPr>
                <w:i/>
                <w:color w:val="548DD4"/>
                <w:sz w:val="16"/>
                <w:szCs w:val="16"/>
                <w:lang w:val="en-US"/>
              </w:rPr>
            </w:pPr>
            <w:r>
              <w:rPr>
                <w:i/>
                <w:color w:val="548DD4"/>
                <w:sz w:val="16"/>
                <w:szCs w:val="16"/>
                <w:lang w:val="en-US"/>
              </w:rPr>
              <w:t>Dataset selection on the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sidRPr="00544FC8">
              <w:rPr>
                <w:b/>
                <w:sz w:val="14"/>
                <w:szCs w:val="14"/>
              </w:rPr>
              <w:t>Test Procedure Objective</w:t>
            </w:r>
          </w:p>
        </w:tc>
      </w:tr>
      <w:tr w:rsidR="005E7083" w:rsidRPr="004E5884" w:rsidTr="005E7083">
        <w:tc>
          <w:tcPr>
            <w:tcW w:w="8613" w:type="dxa"/>
            <w:gridSpan w:val="7"/>
            <w:shd w:val="clear" w:color="auto" w:fill="auto"/>
          </w:tcPr>
          <w:p w:rsidR="005E7083" w:rsidRPr="005E7083" w:rsidRDefault="005E7083" w:rsidP="005E708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2</w:t>
            </w:r>
            <w:r w:rsidRPr="00057FF1">
              <w:rPr>
                <w:rFonts w:cstheme="minorHAnsi"/>
                <w:lang w:val="en-US"/>
              </w:rPr>
              <w:t xml:space="preserve">0: </w:t>
            </w:r>
            <w:r>
              <w:rPr>
                <w:rFonts w:cstheme="minorHAnsi"/>
                <w:lang w:val="en-US"/>
              </w:rPr>
              <w:t>Dataset selection</w:t>
            </w:r>
            <w:r w:rsidRPr="005E7083">
              <w:rPr>
                <w:rFonts w:cstheme="minorHAnsi"/>
                <w:lang w:val="en-US"/>
              </w:rPr>
              <w:t xml:space="preserve"> o</w:t>
            </w:r>
            <w:r>
              <w:rPr>
                <w:rFonts w:cstheme="minorHAnsi"/>
                <w:lang w:val="en-US"/>
              </w:rPr>
              <w:t>n the</w:t>
            </w:r>
            <w:r w:rsidRPr="00057FF1">
              <w:rPr>
                <w:rFonts w:cstheme="minorHAnsi"/>
                <w:lang w:val="en-US"/>
              </w:rPr>
              <w:t xml:space="preserve"> Web Client</w:t>
            </w:r>
          </w:p>
        </w:tc>
      </w:tr>
      <w:tr w:rsidR="005E7083" w:rsidRPr="00B17EAC" w:rsidTr="005E7083">
        <w:tc>
          <w:tcPr>
            <w:tcW w:w="8613" w:type="dxa"/>
            <w:gridSpan w:val="7"/>
            <w:shd w:val="clear" w:color="auto" w:fill="A6A6A6"/>
          </w:tcPr>
          <w:p w:rsidR="005E7083" w:rsidRPr="00544FC8" w:rsidRDefault="005E7083" w:rsidP="005E7083">
            <w:pPr>
              <w:spacing w:after="0"/>
              <w:rPr>
                <w:sz w:val="14"/>
                <w:szCs w:val="14"/>
              </w:rPr>
            </w:pPr>
            <w:r>
              <w:rPr>
                <w:b/>
                <w:sz w:val="14"/>
                <w:szCs w:val="14"/>
              </w:rPr>
              <w:t>Script</w:t>
            </w:r>
          </w:p>
        </w:tc>
      </w:tr>
      <w:tr w:rsidR="005E7083" w:rsidRPr="004E5884" w:rsidTr="005E7083">
        <w:tc>
          <w:tcPr>
            <w:tcW w:w="8613" w:type="dxa"/>
            <w:gridSpan w:val="7"/>
            <w:shd w:val="clear" w:color="auto" w:fill="auto"/>
          </w:tcPr>
          <w:p w:rsidR="005E7083" w:rsidRPr="004E5884" w:rsidRDefault="005E7083" w:rsidP="005E7083">
            <w:pPr>
              <w:spacing w:after="0"/>
              <w:rPr>
                <w:lang w:val="en-US"/>
              </w:rPr>
            </w:pPr>
            <w:r>
              <w:rPr>
                <w:lang w:val="en-US"/>
              </w:rPr>
              <w:t>None</w:t>
            </w:r>
          </w:p>
        </w:tc>
      </w:tr>
      <w:tr w:rsidR="005E7083" w:rsidRPr="00544FC8" w:rsidTr="005E7083">
        <w:tc>
          <w:tcPr>
            <w:tcW w:w="865" w:type="dxa"/>
            <w:shd w:val="clear" w:color="auto" w:fill="A6A6A6"/>
          </w:tcPr>
          <w:p w:rsidR="005E7083" w:rsidRPr="00544FC8" w:rsidRDefault="005E7083" w:rsidP="005E7083">
            <w:pPr>
              <w:spacing w:after="0"/>
              <w:jc w:val="center"/>
              <w:rPr>
                <w:b/>
                <w:sz w:val="14"/>
                <w:szCs w:val="14"/>
              </w:rPr>
            </w:pPr>
            <w:r w:rsidRPr="00544FC8">
              <w:rPr>
                <w:b/>
                <w:sz w:val="14"/>
                <w:szCs w:val="14"/>
              </w:rPr>
              <w:t>Step</w:t>
            </w:r>
          </w:p>
        </w:tc>
        <w:tc>
          <w:tcPr>
            <w:tcW w:w="3499" w:type="dxa"/>
            <w:gridSpan w:val="3"/>
            <w:shd w:val="clear" w:color="auto" w:fill="A6A6A6"/>
          </w:tcPr>
          <w:p w:rsidR="005E7083" w:rsidRPr="00544FC8" w:rsidRDefault="005E7083" w:rsidP="005E7083">
            <w:pPr>
              <w:spacing w:after="0"/>
              <w:jc w:val="center"/>
              <w:rPr>
                <w:b/>
                <w:sz w:val="14"/>
                <w:szCs w:val="14"/>
              </w:rPr>
            </w:pPr>
            <w:r w:rsidRPr="00544FC8">
              <w:rPr>
                <w:b/>
                <w:sz w:val="14"/>
                <w:szCs w:val="14"/>
              </w:rPr>
              <w:t>Action</w:t>
            </w:r>
          </w:p>
        </w:tc>
        <w:tc>
          <w:tcPr>
            <w:tcW w:w="2690" w:type="dxa"/>
            <w:gridSpan w:val="2"/>
            <w:shd w:val="clear" w:color="auto" w:fill="A6A6A6"/>
          </w:tcPr>
          <w:p w:rsidR="005E7083" w:rsidRPr="00544FC8" w:rsidRDefault="005E7083" w:rsidP="005E7083">
            <w:pPr>
              <w:spacing w:after="0"/>
              <w:jc w:val="center"/>
              <w:rPr>
                <w:b/>
                <w:sz w:val="14"/>
                <w:szCs w:val="14"/>
              </w:rPr>
            </w:pPr>
            <w:r>
              <w:rPr>
                <w:b/>
                <w:sz w:val="14"/>
                <w:szCs w:val="14"/>
              </w:rPr>
              <w:t>Expected output</w:t>
            </w:r>
          </w:p>
        </w:tc>
        <w:tc>
          <w:tcPr>
            <w:tcW w:w="1559" w:type="dxa"/>
            <w:shd w:val="clear" w:color="auto" w:fill="A6A6A6"/>
          </w:tcPr>
          <w:p w:rsidR="005E7083" w:rsidRPr="00544FC8" w:rsidRDefault="005E7083" w:rsidP="005E7083">
            <w:pPr>
              <w:spacing w:after="0"/>
              <w:jc w:val="center"/>
              <w:rPr>
                <w:b/>
                <w:sz w:val="14"/>
                <w:szCs w:val="14"/>
              </w:rPr>
            </w:pPr>
            <w:r w:rsidRPr="00544FC8">
              <w:rPr>
                <w:b/>
                <w:sz w:val="14"/>
                <w:szCs w:val="14"/>
              </w:rPr>
              <w:t>Pass/Fail Criteria Id</w:t>
            </w: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Step-10</w:t>
            </w:r>
          </w:p>
        </w:tc>
        <w:tc>
          <w:tcPr>
            <w:tcW w:w="3499" w:type="dxa"/>
            <w:gridSpan w:val="3"/>
            <w:shd w:val="clear" w:color="auto" w:fill="auto"/>
          </w:tcPr>
          <w:p w:rsidR="005E7083" w:rsidRPr="00057FF1" w:rsidRDefault="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w:t>
            </w:r>
            <w:r w:rsidR="003C0A28" w:rsidRPr="00057FF1">
              <w:rPr>
                <w:rFonts w:asciiTheme="minorHAnsi" w:hAnsiTheme="minorHAnsi" w:cstheme="minorHAnsi"/>
                <w:sz w:val="22"/>
                <w:szCs w:val="22"/>
              </w:rPr>
              <w:t xml:space="preserve">the toolbar, click on the </w:t>
            </w:r>
            <w:r w:rsidR="003C0A28">
              <w:rPr>
                <w:rFonts w:asciiTheme="minorHAnsi" w:hAnsiTheme="minorHAnsi" w:cstheme="minorHAnsi"/>
                <w:sz w:val="22"/>
                <w:szCs w:val="22"/>
              </w:rPr>
              <w:t>“</w:t>
            </w:r>
            <w:r w:rsidR="00D63A0F">
              <w:rPr>
                <w:rFonts w:asciiTheme="minorHAnsi" w:hAnsiTheme="minorHAnsi" w:cstheme="minorHAnsi"/>
                <w:sz w:val="22"/>
                <w:szCs w:val="22"/>
              </w:rPr>
              <w:t>Datasets</w:t>
            </w:r>
            <w:r w:rsidR="003C0A28">
              <w:rPr>
                <w:rFonts w:asciiTheme="minorHAnsi" w:hAnsiTheme="minorHAnsi" w:cstheme="minorHAnsi"/>
                <w:sz w:val="22"/>
                <w:szCs w:val="22"/>
              </w:rPr>
              <w:t>”</w:t>
            </w:r>
            <w:r w:rsidR="003C0A28" w:rsidRPr="00057FF1">
              <w:rPr>
                <w:rFonts w:asciiTheme="minorHAnsi" w:hAnsiTheme="minorHAnsi" w:cstheme="minorHAnsi"/>
                <w:sz w:val="22"/>
                <w:szCs w:val="22"/>
              </w:rPr>
              <w:t xml:space="preserve"> button icon</w:t>
            </w:r>
            <w:r w:rsidRPr="00057FF1">
              <w:rPr>
                <w:rFonts w:asciiTheme="minorHAnsi" w:hAnsiTheme="minorHAnsi" w:cstheme="minorHAnsi"/>
                <w:sz w:val="22"/>
                <w:szCs w:val="22"/>
              </w:rPr>
              <w:t xml:space="preserve"> </w:t>
            </w:r>
          </w:p>
        </w:tc>
        <w:tc>
          <w:tcPr>
            <w:tcW w:w="2690" w:type="dxa"/>
            <w:gridSpan w:val="2"/>
            <w:shd w:val="clear" w:color="auto" w:fill="auto"/>
          </w:tcPr>
          <w:p w:rsidR="005E7083" w:rsidRPr="00057FF1" w:rsidRDefault="005E7083">
            <w:pPr>
              <w:spacing w:after="0"/>
              <w:rPr>
                <w:rFonts w:cstheme="minorHAnsi"/>
                <w:lang w:val="en-US"/>
              </w:rPr>
            </w:pPr>
            <w:r w:rsidRPr="003C0A28">
              <w:rPr>
                <w:rFonts w:cstheme="minorHAnsi"/>
                <w:lang w:val="en-US"/>
              </w:rPr>
              <w:t xml:space="preserve"> </w:t>
            </w:r>
            <w:r w:rsidR="003C0A28" w:rsidRPr="003C0A28">
              <w:rPr>
                <w:rFonts w:cstheme="minorHAnsi"/>
                <w:lang w:val="en-US"/>
              </w:rPr>
              <w:t xml:space="preserve">The </w:t>
            </w:r>
            <w:r w:rsidR="00D63A0F">
              <w:rPr>
                <w:rFonts w:cstheme="minorHAnsi"/>
                <w:lang w:val="en-US"/>
              </w:rPr>
              <w:t>datasets</w:t>
            </w:r>
            <w:r w:rsidR="00D63A0F" w:rsidRPr="003C0A28">
              <w:rPr>
                <w:rFonts w:cstheme="minorHAnsi"/>
                <w:lang w:val="en-US"/>
              </w:rPr>
              <w:t xml:space="preserve"> </w:t>
            </w:r>
            <w:r w:rsidR="003C0A28" w:rsidRPr="003C0A28">
              <w:rPr>
                <w:rFonts w:cstheme="minorHAnsi"/>
                <w:lang w:val="en-US"/>
              </w:rPr>
              <w:t xml:space="preserve">widget is opened and the </w:t>
            </w:r>
            <w:r w:rsidR="003C0A28" w:rsidRPr="00782772">
              <w:rPr>
                <w:rFonts w:cstheme="minorHAnsi"/>
                <w:lang w:val="en-US"/>
              </w:rPr>
              <w:t>dataset</w:t>
            </w:r>
            <w:r w:rsidR="00FF4D3D">
              <w:rPr>
                <w:rFonts w:cstheme="minorHAnsi"/>
                <w:lang w:val="en-US"/>
              </w:rPr>
              <w:t>s</w:t>
            </w:r>
            <w:r w:rsidR="003C0A28" w:rsidRPr="00782772">
              <w:rPr>
                <w:rFonts w:cstheme="minorHAnsi"/>
                <w:lang w:val="en-US"/>
              </w:rPr>
              <w:t xml:space="preserve"> </w:t>
            </w:r>
            <w:r w:rsidR="00FF4D3D">
              <w:rPr>
                <w:rFonts w:cstheme="minorHAnsi"/>
                <w:lang w:val="en-US"/>
              </w:rPr>
              <w:t xml:space="preserve">available are </w:t>
            </w:r>
            <w:r w:rsidR="003C0A28" w:rsidRPr="00102EF3">
              <w:rPr>
                <w:rFonts w:cstheme="minorHAnsi"/>
                <w:lang w:val="en-US"/>
              </w:rPr>
              <w:t>displayed</w:t>
            </w:r>
            <w:r w:rsidR="00FF4D3D">
              <w:rPr>
                <w:rFonts w:cstheme="minorHAnsi"/>
                <w:lang w:val="en-US"/>
              </w:rPr>
              <w:t xml:space="preserve"> in a list</w:t>
            </w:r>
            <w:r w:rsidR="003C0A28" w:rsidRPr="00102EF3">
              <w:rPr>
                <w:rFonts w:cstheme="minorHAnsi"/>
                <w:lang w:val="en-US"/>
              </w:rPr>
              <w:t>.</w:t>
            </w:r>
          </w:p>
        </w:tc>
        <w:tc>
          <w:tcPr>
            <w:tcW w:w="1559" w:type="dxa"/>
            <w:shd w:val="clear" w:color="auto" w:fill="auto"/>
            <w:vAlign w:val="center"/>
          </w:tcPr>
          <w:p w:rsidR="005E7083" w:rsidRPr="0056181B" w:rsidRDefault="005E7083" w:rsidP="005E7083">
            <w:pPr>
              <w:spacing w:after="0"/>
              <w:jc w:val="center"/>
              <w:rPr>
                <w:i/>
                <w:sz w:val="14"/>
                <w:szCs w:val="14"/>
              </w:rPr>
            </w:pPr>
          </w:p>
        </w:tc>
      </w:tr>
      <w:tr w:rsidR="005E7083" w:rsidRPr="004E5884" w:rsidTr="005E7083">
        <w:tc>
          <w:tcPr>
            <w:tcW w:w="865" w:type="dxa"/>
            <w:shd w:val="clear" w:color="auto" w:fill="auto"/>
            <w:vAlign w:val="center"/>
          </w:tcPr>
          <w:p w:rsidR="005E7083" w:rsidRPr="00544FC8" w:rsidRDefault="005E7083" w:rsidP="005E7083">
            <w:pPr>
              <w:spacing w:after="0"/>
              <w:jc w:val="center"/>
              <w:rPr>
                <w:i/>
                <w:sz w:val="14"/>
                <w:szCs w:val="14"/>
              </w:rPr>
            </w:pPr>
            <w:r w:rsidRPr="005D1206">
              <w:rPr>
                <w:i/>
                <w:sz w:val="14"/>
                <w:szCs w:val="14"/>
              </w:rPr>
              <w:t>Step-20</w:t>
            </w:r>
          </w:p>
        </w:tc>
        <w:tc>
          <w:tcPr>
            <w:tcW w:w="3499" w:type="dxa"/>
            <w:gridSpan w:val="3"/>
            <w:shd w:val="clear" w:color="auto" w:fill="auto"/>
          </w:tcPr>
          <w:p w:rsidR="005E7083" w:rsidRPr="00057FF1" w:rsidRDefault="003C0A28" w:rsidP="005E708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sidR="009374D8">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5E7083" w:rsidRPr="00057FF1" w:rsidRDefault="003C0A28" w:rsidP="00656C07">
            <w:pPr>
              <w:spacing w:after="0"/>
              <w:rPr>
                <w:rFonts w:cstheme="minorHAnsi"/>
                <w:lang w:val="en-US"/>
              </w:rPr>
            </w:pPr>
            <w:r w:rsidRPr="003C0A28">
              <w:rPr>
                <w:rFonts w:cstheme="minorHAnsi"/>
                <w:lang w:val="en-US"/>
              </w:rPr>
              <w:t xml:space="preserve">The </w:t>
            </w:r>
            <w:r w:rsidR="00491B81">
              <w:rPr>
                <w:rFonts w:cstheme="minorHAnsi"/>
                <w:lang w:val="en-US"/>
              </w:rPr>
              <w:t>chosen</w:t>
            </w:r>
            <w:r w:rsidR="00656C07">
              <w:rPr>
                <w:rFonts w:cstheme="minorHAnsi"/>
                <w:lang w:val="en-US"/>
              </w:rPr>
              <w:t xml:space="preserve"> </w:t>
            </w:r>
            <w:r w:rsidRPr="003C0A28">
              <w:rPr>
                <w:rFonts w:cstheme="minorHAnsi"/>
                <w:lang w:val="en-US"/>
              </w:rPr>
              <w:t xml:space="preserve">dataset </w:t>
            </w:r>
            <w:r w:rsidR="00336472">
              <w:rPr>
                <w:rFonts w:cstheme="minorHAnsi"/>
                <w:lang w:val="en-US"/>
              </w:rPr>
              <w:t>is selected</w:t>
            </w:r>
          </w:p>
        </w:tc>
        <w:tc>
          <w:tcPr>
            <w:tcW w:w="1559" w:type="dxa"/>
            <w:shd w:val="clear" w:color="auto" w:fill="auto"/>
            <w:vAlign w:val="center"/>
          </w:tcPr>
          <w:p w:rsidR="005E7083" w:rsidRPr="004E5884" w:rsidRDefault="005E7083" w:rsidP="005E7083">
            <w:pPr>
              <w:spacing w:after="0"/>
              <w:jc w:val="center"/>
              <w:rPr>
                <w:sz w:val="14"/>
                <w:szCs w:val="14"/>
                <w:highlight w:val="yellow"/>
                <w:lang w:val="en-US"/>
              </w:rPr>
            </w:pPr>
          </w:p>
        </w:tc>
      </w:tr>
      <w:tr w:rsidR="005E7083" w:rsidRPr="004E5884" w:rsidTr="005E7083">
        <w:tc>
          <w:tcPr>
            <w:tcW w:w="865" w:type="dxa"/>
            <w:shd w:val="clear" w:color="auto" w:fill="auto"/>
            <w:vAlign w:val="center"/>
          </w:tcPr>
          <w:p w:rsidR="005E7083" w:rsidRPr="005D1206" w:rsidRDefault="005E7083" w:rsidP="005E7083">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5E7083" w:rsidRPr="00057FF1" w:rsidRDefault="00671D4D" w:rsidP="005E7083">
            <w:pPr>
              <w:pStyle w:val="NormalStep"/>
              <w:rPr>
                <w:rFonts w:asciiTheme="minorHAnsi" w:hAnsiTheme="minorHAnsi" w:cstheme="minorHAnsi"/>
                <w:sz w:val="22"/>
                <w:szCs w:val="22"/>
              </w:rPr>
            </w:pPr>
            <w:r>
              <w:rPr>
                <w:rFonts w:asciiTheme="minorHAnsi" w:hAnsiTheme="minorHAnsi" w:cstheme="minorHAnsi"/>
                <w:sz w:val="22"/>
                <w:szCs w:val="22"/>
              </w:rPr>
              <w:t>Check the selected dataset is shown as te</w:t>
            </w:r>
            <w:r w:rsidR="006C39B7">
              <w:rPr>
                <w:rFonts w:asciiTheme="minorHAnsi" w:hAnsiTheme="minorHAnsi" w:cstheme="minorHAnsi"/>
                <w:sz w:val="22"/>
                <w:szCs w:val="22"/>
              </w:rPr>
              <w:t>x</w:t>
            </w:r>
            <w:r>
              <w:rPr>
                <w:rFonts w:asciiTheme="minorHAnsi" w:hAnsiTheme="minorHAnsi" w:cstheme="minorHAnsi"/>
                <w:sz w:val="22"/>
                <w:szCs w:val="22"/>
              </w:rPr>
              <w:t>t</w:t>
            </w:r>
          </w:p>
        </w:tc>
        <w:tc>
          <w:tcPr>
            <w:tcW w:w="2690" w:type="dxa"/>
            <w:gridSpan w:val="2"/>
            <w:shd w:val="clear" w:color="auto" w:fill="auto"/>
          </w:tcPr>
          <w:p w:rsidR="005E7083" w:rsidRPr="00102EF3" w:rsidRDefault="00671D4D" w:rsidP="005E7083">
            <w:pPr>
              <w:spacing w:after="0"/>
              <w:rPr>
                <w:rFonts w:cstheme="minorHAnsi"/>
                <w:lang w:val="en-GB"/>
              </w:rPr>
            </w:pPr>
            <w:r>
              <w:rPr>
                <w:rFonts w:cstheme="minorHAnsi"/>
                <w:lang w:val="en-GB"/>
              </w:rPr>
              <w:t>The selected dataset is shown in the bottom left corner.</w:t>
            </w:r>
            <w:r w:rsidR="003C0A28" w:rsidRPr="00782772">
              <w:rPr>
                <w:rFonts w:cstheme="minorHAnsi"/>
                <w:lang w:val="en-GB"/>
              </w:rPr>
              <w:t xml:space="preserve"> </w:t>
            </w:r>
          </w:p>
        </w:tc>
        <w:tc>
          <w:tcPr>
            <w:tcW w:w="1559" w:type="dxa"/>
            <w:shd w:val="clear" w:color="auto" w:fill="auto"/>
            <w:vAlign w:val="center"/>
          </w:tcPr>
          <w:p w:rsidR="005E7083" w:rsidRPr="004E5884" w:rsidRDefault="005E7083" w:rsidP="005E7083">
            <w:pPr>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bl>
    <w:p w:rsidR="004F46D0" w:rsidRDefault="004F46D0" w:rsidP="005E7083">
      <w:pPr>
        <w:rPr>
          <w:lang w:val="en-US"/>
        </w:rPr>
      </w:pPr>
    </w:p>
    <w:p w:rsidR="004F46D0" w:rsidRPr="003E0678" w:rsidRDefault="004F46D0" w:rsidP="004F46D0">
      <w:pPr>
        <w:pStyle w:val="Titre3"/>
      </w:pPr>
      <w:bookmarkStart w:id="6984" w:name="_Toc348082223"/>
      <w:r w:rsidRPr="003E0678">
        <w:t xml:space="preserve">NGEO-WEBC-VTP-0030: Simple Search </w:t>
      </w:r>
      <w:r w:rsidR="003E0678" w:rsidRPr="003E0678">
        <w:t>Formulation</w:t>
      </w:r>
      <w:bookmarkEnd w:id="698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4F46D0" w:rsidRPr="004E5884" w:rsidTr="004F46D0">
        <w:tc>
          <w:tcPr>
            <w:tcW w:w="8613" w:type="dxa"/>
            <w:gridSpan w:val="7"/>
            <w:tcBorders>
              <w:top w:val="single" w:sz="2" w:space="0" w:color="auto"/>
              <w:bottom w:val="single" w:sz="6" w:space="0" w:color="auto"/>
            </w:tcBorders>
            <w:shd w:val="clear" w:color="auto" w:fill="548DD4" w:themeFill="text2" w:themeFillTint="99"/>
          </w:tcPr>
          <w:p w:rsidR="004F46D0" w:rsidRPr="004E5884" w:rsidRDefault="004F46D0" w:rsidP="004F46D0">
            <w:pPr>
              <w:spacing w:after="0"/>
              <w:jc w:val="center"/>
              <w:rPr>
                <w:b/>
                <w:i/>
                <w:color w:val="FFFFFF"/>
                <w:szCs w:val="18"/>
                <w:lang w:val="en-US"/>
              </w:rPr>
            </w:pPr>
            <w:r>
              <w:rPr>
                <w:b/>
                <w:i/>
                <w:color w:val="FFFFFF"/>
                <w:szCs w:val="18"/>
                <w:lang w:val="en-US"/>
              </w:rPr>
              <w:t>NGEO VALIDATION TEST  PROCEDURE</w:t>
            </w:r>
          </w:p>
        </w:tc>
      </w:tr>
      <w:tr w:rsidR="004F46D0" w:rsidRPr="004E5884" w:rsidTr="004F46D0">
        <w:tc>
          <w:tcPr>
            <w:tcW w:w="1607"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4F46D0" w:rsidRPr="00544FC8" w:rsidRDefault="004F46D0" w:rsidP="004F46D0">
            <w:pPr>
              <w:spacing w:after="0"/>
              <w:rPr>
                <w:i/>
                <w:color w:val="548DD4"/>
                <w:sz w:val="16"/>
                <w:szCs w:val="16"/>
              </w:rPr>
            </w:pPr>
            <w:r>
              <w:rPr>
                <w:i/>
                <w:color w:val="548DD4"/>
                <w:sz w:val="16"/>
                <w:szCs w:val="16"/>
              </w:rPr>
              <w:t>NGEO-WEBC-VTP-0030</w:t>
            </w:r>
          </w:p>
        </w:tc>
        <w:tc>
          <w:tcPr>
            <w:tcW w:w="1134" w:type="dxa"/>
            <w:gridSpan w:val="2"/>
            <w:tcBorders>
              <w:top w:val="single" w:sz="6" w:space="0" w:color="auto"/>
            </w:tcBorders>
            <w:shd w:val="clear" w:color="auto" w:fill="548DD4" w:themeFill="text2" w:themeFillTint="99"/>
          </w:tcPr>
          <w:p w:rsidR="004F46D0" w:rsidRPr="00544FC8" w:rsidRDefault="004F46D0" w:rsidP="004F46D0">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4F46D0" w:rsidRPr="004E5884" w:rsidRDefault="004F46D0" w:rsidP="00952524">
            <w:pPr>
              <w:spacing w:after="0"/>
              <w:rPr>
                <w:i/>
                <w:color w:val="548DD4"/>
                <w:sz w:val="16"/>
                <w:szCs w:val="16"/>
                <w:lang w:val="en-US"/>
              </w:rPr>
            </w:pPr>
            <w:r>
              <w:rPr>
                <w:i/>
                <w:color w:val="548DD4"/>
                <w:sz w:val="16"/>
                <w:szCs w:val="16"/>
                <w:lang w:val="en-US"/>
              </w:rPr>
              <w:t xml:space="preserve">Simple Search </w:t>
            </w:r>
            <w:r w:rsidR="00952524">
              <w:rPr>
                <w:i/>
                <w:color w:val="548DD4"/>
                <w:sz w:val="16"/>
                <w:szCs w:val="16"/>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p>
        </w:tc>
      </w:tr>
      <w:tr w:rsidR="004F46D0" w:rsidRPr="004E5884" w:rsidTr="004F46D0">
        <w:tc>
          <w:tcPr>
            <w:tcW w:w="8613" w:type="dxa"/>
            <w:gridSpan w:val="7"/>
            <w:shd w:val="clear" w:color="auto" w:fill="auto"/>
          </w:tcPr>
          <w:p w:rsidR="004F46D0" w:rsidRPr="005E7083" w:rsidRDefault="004F46D0" w:rsidP="004D62A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3</w:t>
            </w:r>
            <w:r w:rsidRPr="00057FF1">
              <w:rPr>
                <w:rFonts w:cstheme="minorHAnsi"/>
                <w:lang w:val="en-US"/>
              </w:rPr>
              <w:t xml:space="preserve">0: </w:t>
            </w:r>
            <w:r w:rsidR="004D62AA">
              <w:rPr>
                <w:rFonts w:cstheme="minorHAnsi"/>
                <w:lang w:val="en-US"/>
              </w:rPr>
              <w:t>Simple S</w:t>
            </w:r>
            <w:r>
              <w:rPr>
                <w:rFonts w:cstheme="minorHAnsi"/>
                <w:lang w:val="en-US"/>
              </w:rPr>
              <w:t>earch</w:t>
            </w:r>
            <w:r w:rsidRPr="005E7083">
              <w:rPr>
                <w:rFonts w:cstheme="minorHAnsi"/>
                <w:lang w:val="en-US"/>
              </w:rPr>
              <w:t xml:space="preserve"> </w:t>
            </w:r>
            <w:r w:rsidR="004D62AA">
              <w:rPr>
                <w:rFonts w:cstheme="minorHAnsi"/>
                <w:lang w:val="en-US"/>
              </w:rPr>
              <w:t>Formulation</w:t>
            </w:r>
          </w:p>
        </w:tc>
      </w:tr>
      <w:tr w:rsidR="004F46D0" w:rsidRPr="00B17EAC" w:rsidTr="004F46D0">
        <w:tc>
          <w:tcPr>
            <w:tcW w:w="8613" w:type="dxa"/>
            <w:gridSpan w:val="7"/>
            <w:shd w:val="clear" w:color="auto" w:fill="A6A6A6"/>
          </w:tcPr>
          <w:p w:rsidR="004F46D0" w:rsidRPr="00544FC8" w:rsidRDefault="004F46D0" w:rsidP="004F46D0">
            <w:pPr>
              <w:spacing w:after="0"/>
              <w:rPr>
                <w:sz w:val="14"/>
                <w:szCs w:val="14"/>
              </w:rPr>
            </w:pPr>
            <w:r>
              <w:rPr>
                <w:b/>
                <w:sz w:val="14"/>
                <w:szCs w:val="14"/>
              </w:rPr>
              <w:t>Script</w:t>
            </w:r>
          </w:p>
        </w:tc>
      </w:tr>
      <w:tr w:rsidR="004F46D0" w:rsidRPr="004E5884" w:rsidTr="004F46D0">
        <w:tc>
          <w:tcPr>
            <w:tcW w:w="8613" w:type="dxa"/>
            <w:gridSpan w:val="7"/>
            <w:shd w:val="clear" w:color="auto" w:fill="auto"/>
          </w:tcPr>
          <w:p w:rsidR="004F46D0" w:rsidRPr="004E5884" w:rsidRDefault="004F46D0" w:rsidP="004F46D0">
            <w:pPr>
              <w:spacing w:after="0"/>
              <w:rPr>
                <w:lang w:val="en-US"/>
              </w:rPr>
            </w:pPr>
            <w:r>
              <w:rPr>
                <w:lang w:val="en-US"/>
              </w:rPr>
              <w:t>None</w:t>
            </w:r>
          </w:p>
        </w:tc>
      </w:tr>
      <w:tr w:rsidR="004F46D0" w:rsidRPr="00544FC8" w:rsidTr="004F46D0">
        <w:tc>
          <w:tcPr>
            <w:tcW w:w="865" w:type="dxa"/>
            <w:shd w:val="clear" w:color="auto" w:fill="A6A6A6"/>
          </w:tcPr>
          <w:p w:rsidR="004F46D0" w:rsidRPr="00544FC8" w:rsidRDefault="004F46D0" w:rsidP="004F46D0">
            <w:pPr>
              <w:spacing w:after="0"/>
              <w:jc w:val="center"/>
              <w:rPr>
                <w:b/>
                <w:sz w:val="14"/>
                <w:szCs w:val="14"/>
              </w:rPr>
            </w:pPr>
            <w:r w:rsidRPr="00544FC8">
              <w:rPr>
                <w:b/>
                <w:sz w:val="14"/>
                <w:szCs w:val="14"/>
              </w:rPr>
              <w:t>Step</w:t>
            </w:r>
          </w:p>
        </w:tc>
        <w:tc>
          <w:tcPr>
            <w:tcW w:w="3499" w:type="dxa"/>
            <w:gridSpan w:val="3"/>
            <w:shd w:val="clear" w:color="auto" w:fill="A6A6A6"/>
          </w:tcPr>
          <w:p w:rsidR="004F46D0" w:rsidRPr="00544FC8" w:rsidRDefault="004F46D0" w:rsidP="004F46D0">
            <w:pPr>
              <w:spacing w:after="0"/>
              <w:jc w:val="center"/>
              <w:rPr>
                <w:b/>
                <w:sz w:val="14"/>
                <w:szCs w:val="14"/>
              </w:rPr>
            </w:pPr>
            <w:r w:rsidRPr="00544FC8">
              <w:rPr>
                <w:b/>
                <w:sz w:val="14"/>
                <w:szCs w:val="14"/>
              </w:rPr>
              <w:t>Action</w:t>
            </w:r>
          </w:p>
        </w:tc>
        <w:tc>
          <w:tcPr>
            <w:tcW w:w="2690" w:type="dxa"/>
            <w:gridSpan w:val="2"/>
            <w:shd w:val="clear" w:color="auto" w:fill="A6A6A6"/>
          </w:tcPr>
          <w:p w:rsidR="004F46D0" w:rsidRPr="00544FC8" w:rsidRDefault="004F46D0" w:rsidP="004F46D0">
            <w:pPr>
              <w:spacing w:after="0"/>
              <w:jc w:val="center"/>
              <w:rPr>
                <w:b/>
                <w:sz w:val="14"/>
                <w:szCs w:val="14"/>
              </w:rPr>
            </w:pPr>
            <w:r>
              <w:rPr>
                <w:b/>
                <w:sz w:val="14"/>
                <w:szCs w:val="14"/>
              </w:rPr>
              <w:t>Expected output</w:t>
            </w:r>
          </w:p>
        </w:tc>
        <w:tc>
          <w:tcPr>
            <w:tcW w:w="1559" w:type="dxa"/>
            <w:shd w:val="clear" w:color="auto" w:fill="A6A6A6"/>
          </w:tcPr>
          <w:p w:rsidR="004F46D0" w:rsidRPr="00544FC8" w:rsidRDefault="004F46D0" w:rsidP="004F46D0">
            <w:pPr>
              <w:spacing w:after="0"/>
              <w:jc w:val="center"/>
              <w:rPr>
                <w:b/>
                <w:sz w:val="14"/>
                <w:szCs w:val="14"/>
              </w:rPr>
            </w:pPr>
            <w:r w:rsidRPr="00544FC8">
              <w:rPr>
                <w:b/>
                <w:sz w:val="14"/>
                <w:szCs w:val="14"/>
              </w:rPr>
              <w:t>Pass/Fail Criteria Id</w:t>
            </w:r>
          </w:p>
        </w:tc>
      </w:tr>
      <w:tr w:rsidR="00D63A0F" w:rsidRPr="004E5884" w:rsidTr="004F46D0">
        <w:tc>
          <w:tcPr>
            <w:tcW w:w="865" w:type="dxa"/>
            <w:shd w:val="clear" w:color="auto" w:fill="auto"/>
            <w:vAlign w:val="center"/>
          </w:tcPr>
          <w:p w:rsidR="00D63A0F" w:rsidRPr="00544FC8" w:rsidRDefault="00D63A0F" w:rsidP="004F46D0">
            <w:pPr>
              <w:spacing w:after="0"/>
              <w:jc w:val="center"/>
              <w:rPr>
                <w:i/>
                <w:sz w:val="14"/>
                <w:szCs w:val="14"/>
              </w:rPr>
            </w:pPr>
            <w:r w:rsidRPr="005D1206">
              <w:rPr>
                <w:i/>
                <w:sz w:val="14"/>
                <w:szCs w:val="14"/>
              </w:rPr>
              <w:t>Step-10</w:t>
            </w:r>
          </w:p>
        </w:tc>
        <w:tc>
          <w:tcPr>
            <w:tcW w:w="3499" w:type="dxa"/>
            <w:gridSpan w:val="3"/>
            <w:shd w:val="clear" w:color="auto" w:fill="auto"/>
          </w:tcPr>
          <w:p w:rsidR="00D63A0F" w:rsidRPr="00057FF1" w:rsidRDefault="00D63A0F">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shd w:val="clear" w:color="auto" w:fill="auto"/>
          </w:tcPr>
          <w:p w:rsidR="00D63A0F" w:rsidRPr="00057FF1" w:rsidRDefault="00D63A0F">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D63A0F" w:rsidRPr="0056181B" w:rsidRDefault="00D63A0F"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C51757" w:rsidP="004F46D0">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Move to the chosen location on the map, using zoom and/or mouse move</w:t>
            </w:r>
          </w:p>
        </w:tc>
        <w:tc>
          <w:tcPr>
            <w:tcW w:w="2690" w:type="dxa"/>
            <w:gridSpan w:val="2"/>
            <w:shd w:val="clear" w:color="auto" w:fill="auto"/>
          </w:tcPr>
          <w:p w:rsidR="00E24DDB" w:rsidRPr="00D61852" w:rsidRDefault="00D61852" w:rsidP="004F46D0">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Pr="005D1206" w:rsidRDefault="00E24DDB" w:rsidP="004F46D0">
            <w:pPr>
              <w:spacing w:after="0"/>
              <w:jc w:val="center"/>
              <w:rPr>
                <w:i/>
                <w:sz w:val="14"/>
                <w:szCs w:val="14"/>
              </w:rPr>
            </w:pPr>
            <w:r>
              <w:rPr>
                <w:i/>
                <w:sz w:val="14"/>
                <w:szCs w:val="14"/>
              </w:rPr>
              <w:t>Step-30</w:t>
            </w:r>
          </w:p>
        </w:tc>
        <w:tc>
          <w:tcPr>
            <w:tcW w:w="3499" w:type="dxa"/>
            <w:gridSpan w:val="3"/>
            <w:shd w:val="clear" w:color="auto" w:fill="auto"/>
          </w:tcPr>
          <w:p w:rsidR="00E24DDB" w:rsidRPr="00E24DDB" w:rsidRDefault="00E24DDB" w:rsidP="004F46D0">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E24DDB" w:rsidRPr="003C0A28" w:rsidRDefault="00E24DDB">
            <w:pPr>
              <w:spacing w:after="0"/>
              <w:rPr>
                <w:rFonts w:cstheme="minorHAnsi"/>
                <w:lang w:val="en-US"/>
              </w:rPr>
            </w:pPr>
            <w:r w:rsidRPr="003C0A28">
              <w:rPr>
                <w:rFonts w:cstheme="minorHAnsi"/>
                <w:lang w:val="en-US"/>
              </w:rPr>
              <w:t xml:space="preserve">The search widget is </w:t>
            </w:r>
            <w:r w:rsidR="00211BA3" w:rsidRPr="003C0A28">
              <w:rPr>
                <w:rFonts w:cstheme="minorHAnsi"/>
                <w:lang w:val="en-US"/>
              </w:rPr>
              <w:t>opened</w:t>
            </w:r>
            <w:r w:rsidR="00D63A0F">
              <w:rPr>
                <w:rFonts w:cstheme="minorHAnsi"/>
                <w:lang w:val="en-US"/>
              </w:rPr>
              <w:t>.</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4</w:t>
            </w:r>
            <w:r w:rsidR="00D63A0F" w:rsidRPr="005D1206">
              <w:rPr>
                <w:i/>
                <w:sz w:val="14"/>
                <w:szCs w:val="14"/>
              </w:rPr>
              <w:t>0</w:t>
            </w:r>
          </w:p>
        </w:tc>
        <w:tc>
          <w:tcPr>
            <w:tcW w:w="3499" w:type="dxa"/>
            <w:gridSpan w:val="3"/>
            <w:shd w:val="clear" w:color="auto" w:fill="auto"/>
          </w:tcPr>
          <w:p w:rsidR="00E24DDB" w:rsidRPr="00057FF1" w:rsidRDefault="00D61852" w:rsidP="00D61852">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and end </w:t>
            </w:r>
            <w:r>
              <w:rPr>
                <w:rFonts w:asciiTheme="minorHAnsi" w:hAnsiTheme="minorHAnsi" w:cstheme="minorHAnsi"/>
                <w:sz w:val="22"/>
                <w:szCs w:val="22"/>
              </w:rPr>
              <w:t>dates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p>
        </w:tc>
        <w:tc>
          <w:tcPr>
            <w:tcW w:w="2690" w:type="dxa"/>
            <w:gridSpan w:val="2"/>
            <w:shd w:val="clear" w:color="auto" w:fill="auto"/>
          </w:tcPr>
          <w:p w:rsidR="00E24DDB" w:rsidRPr="003C0A28" w:rsidRDefault="00D61852" w:rsidP="004F46D0">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E24DDB" w:rsidRPr="0056181B" w:rsidRDefault="00E24DDB" w:rsidP="004F46D0">
            <w:pPr>
              <w:spacing w:after="0"/>
              <w:jc w:val="center"/>
              <w:rPr>
                <w:i/>
                <w:sz w:val="14"/>
                <w:szCs w:val="14"/>
              </w:rPr>
            </w:pPr>
          </w:p>
        </w:tc>
      </w:tr>
      <w:tr w:rsidR="00E24DDB" w:rsidRPr="004E5884" w:rsidTr="004F46D0">
        <w:tc>
          <w:tcPr>
            <w:tcW w:w="865" w:type="dxa"/>
            <w:shd w:val="clear" w:color="auto" w:fill="auto"/>
            <w:vAlign w:val="center"/>
          </w:tcPr>
          <w:p w:rsidR="00E24DDB" w:rsidRDefault="00E24DDB">
            <w:pPr>
              <w:spacing w:after="0"/>
              <w:jc w:val="center"/>
              <w:rPr>
                <w:i/>
                <w:sz w:val="14"/>
                <w:szCs w:val="14"/>
              </w:rPr>
            </w:pPr>
            <w:r>
              <w:rPr>
                <w:i/>
                <w:sz w:val="14"/>
                <w:szCs w:val="14"/>
              </w:rPr>
              <w:t>Step-</w:t>
            </w:r>
            <w:r w:rsidR="00D63A0F">
              <w:rPr>
                <w:i/>
                <w:sz w:val="14"/>
                <w:szCs w:val="14"/>
              </w:rPr>
              <w:t>5</w:t>
            </w:r>
            <w:r w:rsidR="00D63A0F" w:rsidRPr="005D1206">
              <w:rPr>
                <w:i/>
                <w:sz w:val="14"/>
                <w:szCs w:val="14"/>
              </w:rPr>
              <w:t>0</w:t>
            </w:r>
          </w:p>
        </w:tc>
        <w:tc>
          <w:tcPr>
            <w:tcW w:w="3499" w:type="dxa"/>
            <w:gridSpan w:val="3"/>
            <w:shd w:val="clear" w:color="auto" w:fill="auto"/>
          </w:tcPr>
          <w:p w:rsidR="00E24DDB" w:rsidRPr="00057FF1" w:rsidRDefault="00211BA3" w:rsidP="00D10BCE">
            <w:pPr>
              <w:pStyle w:val="NormalStep"/>
              <w:rPr>
                <w:rFonts w:asciiTheme="minorHAnsi" w:hAnsiTheme="minorHAnsi" w:cstheme="minorHAnsi"/>
                <w:sz w:val="22"/>
                <w:szCs w:val="22"/>
              </w:rPr>
            </w:pPr>
            <w:r>
              <w:rPr>
                <w:rFonts w:asciiTheme="minorHAnsi" w:hAnsiTheme="minorHAnsi" w:cstheme="minorHAnsi"/>
                <w:sz w:val="22"/>
                <w:szCs w:val="22"/>
              </w:rPr>
              <w:t>Click on the Area tab</w:t>
            </w:r>
          </w:p>
        </w:tc>
        <w:tc>
          <w:tcPr>
            <w:tcW w:w="2690" w:type="dxa"/>
            <w:gridSpan w:val="2"/>
            <w:shd w:val="clear" w:color="auto" w:fill="auto"/>
          </w:tcPr>
          <w:p w:rsidR="00E24DDB" w:rsidRPr="003C0A28" w:rsidRDefault="00D61852" w:rsidP="00D10BCE">
            <w:pPr>
              <w:spacing w:after="0"/>
              <w:rPr>
                <w:rFonts w:cstheme="minorHAnsi"/>
                <w:lang w:val="en-GB"/>
              </w:rPr>
            </w:pPr>
            <w:r>
              <w:rPr>
                <w:rFonts w:cstheme="minorHAnsi"/>
                <w:lang w:val="en-GB"/>
              </w:rPr>
              <w:t xml:space="preserve">The </w:t>
            </w:r>
            <w:r w:rsidR="00D10BCE">
              <w:rPr>
                <w:rFonts w:cstheme="minorHAnsi"/>
              </w:rPr>
              <w:t>area</w:t>
            </w:r>
            <w:r>
              <w:rPr>
                <w:rFonts w:cstheme="minorHAnsi"/>
              </w:rPr>
              <w:t xml:space="preserve"> </w:t>
            </w:r>
            <w:r>
              <w:rPr>
                <w:rFonts w:cstheme="minorHAnsi"/>
                <w:lang w:val="en-GB"/>
              </w:rPr>
              <w:t>location is actually the current map extent.</w:t>
            </w:r>
          </w:p>
        </w:tc>
        <w:tc>
          <w:tcPr>
            <w:tcW w:w="1559" w:type="dxa"/>
            <w:shd w:val="clear" w:color="auto" w:fill="auto"/>
            <w:vAlign w:val="center"/>
          </w:tcPr>
          <w:p w:rsidR="00E24DDB" w:rsidRPr="0056181B" w:rsidRDefault="00D10BCE" w:rsidP="004F46D0">
            <w:pPr>
              <w:spacing w:after="0"/>
              <w:jc w:val="center"/>
              <w:rPr>
                <w:i/>
                <w:sz w:val="14"/>
                <w:szCs w:val="14"/>
              </w:rPr>
            </w:pPr>
            <w:r w:rsidRPr="0056181B">
              <w:rPr>
                <w:i/>
                <w:sz w:val="14"/>
                <w:szCs w:val="14"/>
              </w:rPr>
              <w:t>NGEO-</w:t>
            </w:r>
            <w:r>
              <w:rPr>
                <w:i/>
                <w:sz w:val="14"/>
                <w:szCs w:val="14"/>
              </w:rPr>
              <w:t>WEBC-PFC-003</w:t>
            </w:r>
            <w:r w:rsidRPr="0056181B">
              <w:rPr>
                <w:i/>
                <w:sz w:val="14"/>
                <w:szCs w:val="14"/>
              </w:rPr>
              <w:t>0</w:t>
            </w:r>
          </w:p>
        </w:tc>
      </w:tr>
    </w:tbl>
    <w:p w:rsidR="009915BE" w:rsidRPr="003E0678" w:rsidRDefault="009915BE" w:rsidP="009915BE">
      <w:pPr>
        <w:pStyle w:val="Titre3"/>
      </w:pPr>
      <w:bookmarkStart w:id="6985" w:name="_Toc348082224"/>
      <w:r w:rsidRPr="003E0678">
        <w:t>NGE</w:t>
      </w:r>
      <w:r>
        <w:t>O-WEBC-VTP-004</w:t>
      </w:r>
      <w:r w:rsidRPr="003E0678">
        <w:t xml:space="preserve">0: Search </w:t>
      </w:r>
      <w:r w:rsidR="00E27708">
        <w:t>results in a table</w:t>
      </w:r>
      <w:bookmarkEnd w:id="698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9915BE" w:rsidRPr="004E5884" w:rsidTr="004B0479">
        <w:tc>
          <w:tcPr>
            <w:tcW w:w="8613" w:type="dxa"/>
            <w:gridSpan w:val="7"/>
            <w:tcBorders>
              <w:top w:val="single" w:sz="2" w:space="0" w:color="auto"/>
              <w:bottom w:val="single" w:sz="6" w:space="0" w:color="auto"/>
            </w:tcBorders>
            <w:shd w:val="clear" w:color="auto" w:fill="548DD4" w:themeFill="text2" w:themeFillTint="99"/>
          </w:tcPr>
          <w:p w:rsidR="009915BE" w:rsidRPr="004E5884" w:rsidRDefault="009915BE" w:rsidP="004B0479">
            <w:pPr>
              <w:spacing w:after="0"/>
              <w:jc w:val="center"/>
              <w:rPr>
                <w:b/>
                <w:i/>
                <w:color w:val="FFFFFF"/>
                <w:szCs w:val="18"/>
                <w:lang w:val="en-US"/>
              </w:rPr>
            </w:pPr>
            <w:r>
              <w:rPr>
                <w:b/>
                <w:i/>
                <w:color w:val="FFFFFF"/>
                <w:szCs w:val="18"/>
                <w:lang w:val="en-US"/>
              </w:rPr>
              <w:t>NGEO VALIDATION TEST  PROCEDURE</w:t>
            </w:r>
          </w:p>
        </w:tc>
      </w:tr>
      <w:tr w:rsidR="009915BE" w:rsidRPr="004E5884" w:rsidTr="004B0479">
        <w:tc>
          <w:tcPr>
            <w:tcW w:w="1607"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9915BE" w:rsidRPr="00544FC8" w:rsidRDefault="009915BE" w:rsidP="004B0479">
            <w:pPr>
              <w:spacing w:after="0"/>
              <w:rPr>
                <w:i/>
                <w:color w:val="548DD4"/>
                <w:sz w:val="16"/>
                <w:szCs w:val="16"/>
              </w:rPr>
            </w:pPr>
            <w:r>
              <w:rPr>
                <w:i/>
                <w:color w:val="548DD4"/>
                <w:sz w:val="16"/>
                <w:szCs w:val="16"/>
              </w:rPr>
              <w:t>NGEO-WEBC-VTP-0040</w:t>
            </w:r>
          </w:p>
        </w:tc>
        <w:tc>
          <w:tcPr>
            <w:tcW w:w="1134" w:type="dxa"/>
            <w:gridSpan w:val="2"/>
            <w:tcBorders>
              <w:top w:val="single" w:sz="6" w:space="0" w:color="auto"/>
            </w:tcBorders>
            <w:shd w:val="clear" w:color="auto" w:fill="548DD4" w:themeFill="text2" w:themeFillTint="99"/>
          </w:tcPr>
          <w:p w:rsidR="009915BE" w:rsidRPr="00544FC8" w:rsidRDefault="009915BE" w:rsidP="004B047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9915BE" w:rsidRPr="004E5884" w:rsidRDefault="009915BE" w:rsidP="009915BE">
            <w:pPr>
              <w:spacing w:after="0"/>
              <w:rPr>
                <w:i/>
                <w:color w:val="548DD4"/>
                <w:sz w:val="16"/>
                <w:szCs w:val="16"/>
                <w:lang w:val="en-US"/>
              </w:rPr>
            </w:pPr>
            <w:r>
              <w:rPr>
                <w:i/>
                <w:color w:val="548DD4"/>
                <w:sz w:val="16"/>
                <w:szCs w:val="16"/>
                <w:lang w:val="en-US"/>
              </w:rPr>
              <w:t>Search 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p>
        </w:tc>
      </w:tr>
      <w:tr w:rsidR="009915BE" w:rsidRPr="004E5884" w:rsidTr="004B0479">
        <w:tc>
          <w:tcPr>
            <w:tcW w:w="8613" w:type="dxa"/>
            <w:gridSpan w:val="7"/>
            <w:shd w:val="clear" w:color="auto" w:fill="auto"/>
          </w:tcPr>
          <w:p w:rsidR="009915BE" w:rsidRPr="005E7083" w:rsidRDefault="009915BE" w:rsidP="00683E17">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sidR="00683E17">
              <w:rPr>
                <w:rFonts w:cstheme="minorHAnsi"/>
                <w:lang w:val="en-US"/>
              </w:rPr>
              <w:t>4</w:t>
            </w:r>
            <w:r w:rsidRPr="00057FF1">
              <w:rPr>
                <w:rFonts w:cstheme="minorHAnsi"/>
                <w:lang w:val="en-US"/>
              </w:rPr>
              <w:t xml:space="preserve">0: </w:t>
            </w:r>
            <w:r>
              <w:rPr>
                <w:rFonts w:cstheme="minorHAnsi"/>
                <w:lang w:val="en-US"/>
              </w:rPr>
              <w:t>Search</w:t>
            </w:r>
            <w:r w:rsidRPr="005E7083">
              <w:rPr>
                <w:rFonts w:cstheme="minorHAnsi"/>
                <w:lang w:val="en-US"/>
              </w:rPr>
              <w:t xml:space="preserve"> </w:t>
            </w:r>
            <w:r w:rsidR="00683E17">
              <w:rPr>
                <w:rFonts w:cstheme="minorHAnsi"/>
                <w:lang w:val="en-US"/>
              </w:rPr>
              <w:t>Results in a Table.</w:t>
            </w:r>
          </w:p>
        </w:tc>
      </w:tr>
      <w:tr w:rsidR="009915BE" w:rsidRPr="00B17EAC" w:rsidTr="004B0479">
        <w:tc>
          <w:tcPr>
            <w:tcW w:w="8613" w:type="dxa"/>
            <w:gridSpan w:val="7"/>
            <w:shd w:val="clear" w:color="auto" w:fill="A6A6A6"/>
          </w:tcPr>
          <w:p w:rsidR="009915BE" w:rsidRPr="00544FC8" w:rsidRDefault="009915BE" w:rsidP="004B0479">
            <w:pPr>
              <w:spacing w:after="0"/>
              <w:rPr>
                <w:sz w:val="14"/>
                <w:szCs w:val="14"/>
              </w:rPr>
            </w:pPr>
            <w:r>
              <w:rPr>
                <w:b/>
                <w:sz w:val="14"/>
                <w:szCs w:val="14"/>
              </w:rPr>
              <w:t>Script</w:t>
            </w:r>
          </w:p>
        </w:tc>
      </w:tr>
      <w:tr w:rsidR="009915BE" w:rsidRPr="004E5884" w:rsidTr="004B0479">
        <w:tc>
          <w:tcPr>
            <w:tcW w:w="8613" w:type="dxa"/>
            <w:gridSpan w:val="7"/>
            <w:shd w:val="clear" w:color="auto" w:fill="auto"/>
          </w:tcPr>
          <w:p w:rsidR="009915BE" w:rsidRPr="004E5884" w:rsidRDefault="009915BE" w:rsidP="004B0479">
            <w:pPr>
              <w:spacing w:after="0"/>
              <w:rPr>
                <w:lang w:val="en-US"/>
              </w:rPr>
            </w:pPr>
            <w:r>
              <w:rPr>
                <w:lang w:val="en-US"/>
              </w:rPr>
              <w:t>None</w:t>
            </w:r>
          </w:p>
        </w:tc>
      </w:tr>
      <w:tr w:rsidR="009915BE" w:rsidRPr="00544FC8" w:rsidTr="004B0479">
        <w:tc>
          <w:tcPr>
            <w:tcW w:w="865" w:type="dxa"/>
            <w:shd w:val="clear" w:color="auto" w:fill="A6A6A6"/>
          </w:tcPr>
          <w:p w:rsidR="009915BE" w:rsidRPr="00544FC8" w:rsidRDefault="009915BE" w:rsidP="004B0479">
            <w:pPr>
              <w:spacing w:after="0"/>
              <w:jc w:val="center"/>
              <w:rPr>
                <w:b/>
                <w:sz w:val="14"/>
                <w:szCs w:val="14"/>
              </w:rPr>
            </w:pPr>
            <w:r w:rsidRPr="00544FC8">
              <w:rPr>
                <w:b/>
                <w:sz w:val="14"/>
                <w:szCs w:val="14"/>
              </w:rPr>
              <w:t>Step</w:t>
            </w:r>
          </w:p>
        </w:tc>
        <w:tc>
          <w:tcPr>
            <w:tcW w:w="3499" w:type="dxa"/>
            <w:gridSpan w:val="3"/>
            <w:shd w:val="clear" w:color="auto" w:fill="A6A6A6"/>
          </w:tcPr>
          <w:p w:rsidR="009915BE" w:rsidRPr="00544FC8" w:rsidRDefault="009915BE" w:rsidP="004B0479">
            <w:pPr>
              <w:spacing w:after="0"/>
              <w:jc w:val="center"/>
              <w:rPr>
                <w:b/>
                <w:sz w:val="14"/>
                <w:szCs w:val="14"/>
              </w:rPr>
            </w:pPr>
            <w:r w:rsidRPr="00544FC8">
              <w:rPr>
                <w:b/>
                <w:sz w:val="14"/>
                <w:szCs w:val="14"/>
              </w:rPr>
              <w:t>Action</w:t>
            </w:r>
          </w:p>
        </w:tc>
        <w:tc>
          <w:tcPr>
            <w:tcW w:w="2690" w:type="dxa"/>
            <w:gridSpan w:val="2"/>
            <w:shd w:val="clear" w:color="auto" w:fill="A6A6A6"/>
          </w:tcPr>
          <w:p w:rsidR="009915BE" w:rsidRPr="00544FC8" w:rsidRDefault="009915BE" w:rsidP="004B0479">
            <w:pPr>
              <w:spacing w:after="0"/>
              <w:jc w:val="center"/>
              <w:rPr>
                <w:b/>
                <w:sz w:val="14"/>
                <w:szCs w:val="14"/>
              </w:rPr>
            </w:pPr>
            <w:r>
              <w:rPr>
                <w:b/>
                <w:sz w:val="14"/>
                <w:szCs w:val="14"/>
              </w:rPr>
              <w:t>Expected output</w:t>
            </w:r>
          </w:p>
        </w:tc>
        <w:tc>
          <w:tcPr>
            <w:tcW w:w="1559" w:type="dxa"/>
            <w:shd w:val="clear" w:color="auto" w:fill="A6A6A6"/>
          </w:tcPr>
          <w:p w:rsidR="009915BE" w:rsidRPr="00544FC8" w:rsidRDefault="009915BE" w:rsidP="004B0479">
            <w:pPr>
              <w:spacing w:after="0"/>
              <w:jc w:val="center"/>
              <w:rPr>
                <w:b/>
                <w:sz w:val="14"/>
                <w:szCs w:val="14"/>
              </w:rPr>
            </w:pPr>
            <w:r w:rsidRPr="00544FC8">
              <w:rPr>
                <w:b/>
                <w:sz w:val="14"/>
                <w:szCs w:val="14"/>
              </w:rPr>
              <w:t>Pass/Fail Criteria Id</w:t>
            </w:r>
          </w:p>
        </w:tc>
      </w:tr>
      <w:tr w:rsidR="00211BA3" w:rsidRPr="004E5884" w:rsidTr="004B0479">
        <w:tc>
          <w:tcPr>
            <w:tcW w:w="865" w:type="dxa"/>
            <w:shd w:val="clear" w:color="auto" w:fill="auto"/>
            <w:vAlign w:val="center"/>
          </w:tcPr>
          <w:p w:rsidR="00211BA3" w:rsidRPr="00544FC8" w:rsidRDefault="00211BA3" w:rsidP="004B0479">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4B0479">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E06D42" w:rsidP="004B0479">
            <w:pPr>
              <w:spacing w:after="0"/>
              <w:jc w:val="center"/>
              <w:rPr>
                <w:i/>
                <w:sz w:val="14"/>
                <w:szCs w:val="14"/>
              </w:rPr>
            </w:pPr>
            <w:r w:rsidRPr="0056181B">
              <w:rPr>
                <w:i/>
                <w:sz w:val="14"/>
                <w:szCs w:val="14"/>
              </w:rPr>
              <w:t>NGEO-</w:t>
            </w:r>
            <w:r>
              <w:rPr>
                <w:i/>
                <w:sz w:val="14"/>
                <w:szCs w:val="14"/>
              </w:rPr>
              <w:t>WEBC-PFC-003</w:t>
            </w:r>
            <w:r w:rsidRPr="0056181B">
              <w:rPr>
                <w:i/>
                <w:sz w:val="14"/>
                <w:szCs w:val="14"/>
              </w:rPr>
              <w:t>0</w:t>
            </w:r>
          </w:p>
        </w:tc>
      </w:tr>
      <w:tr w:rsidR="00211BA3" w:rsidRPr="004E5884" w:rsidTr="004B0479">
        <w:tc>
          <w:tcPr>
            <w:tcW w:w="865" w:type="dxa"/>
            <w:shd w:val="clear" w:color="auto" w:fill="auto"/>
            <w:vAlign w:val="center"/>
          </w:tcPr>
          <w:p w:rsidR="00211BA3" w:rsidRPr="005D1206" w:rsidRDefault="00211BA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4B0479">
            <w:pPr>
              <w:pStyle w:val="NormalStep"/>
              <w:rPr>
                <w:rFonts w:asciiTheme="minorHAnsi" w:hAnsiTheme="minorHAnsi" w:cstheme="minorHAnsi"/>
                <w:sz w:val="22"/>
                <w:szCs w:val="22"/>
              </w:rPr>
            </w:pPr>
            <w:r>
              <w:rPr>
                <w:rFonts w:asciiTheme="minorHAnsi" w:hAnsiTheme="minorHAnsi" w:cstheme="minorHAnsi"/>
                <w:sz w:val="22"/>
                <w:szCs w:val="22"/>
              </w:rPr>
              <w:t>Press the Submit Search button</w:t>
            </w:r>
          </w:p>
        </w:tc>
        <w:tc>
          <w:tcPr>
            <w:tcW w:w="2690" w:type="dxa"/>
            <w:gridSpan w:val="2"/>
            <w:shd w:val="clear" w:color="auto" w:fill="auto"/>
          </w:tcPr>
          <w:p w:rsidR="00211BA3" w:rsidRPr="00D61852" w:rsidRDefault="00083091" w:rsidP="004B0479">
            <w:pPr>
              <w:spacing w:after="0"/>
              <w:rPr>
                <w:rFonts w:cstheme="minorHAnsi"/>
                <w:lang w:val="en-GB"/>
              </w:rPr>
            </w:pPr>
            <w:ins w:id="6986" w:author="Mokaddem Emna" w:date="2013-02-08T10:35:00Z">
              <w:r>
                <w:rPr>
                  <w:rFonts w:cstheme="minorHAnsi"/>
                  <w:lang w:val="en-GB"/>
                </w:rPr>
                <w:t>Footprints appear on the map.</w:t>
              </w:r>
            </w:ins>
            <w:del w:id="6987" w:author="Mokaddem Emna" w:date="2013-02-08T10:35:00Z">
              <w:r w:rsidR="00211BA3" w:rsidDel="00083091">
                <w:rPr>
                  <w:rFonts w:cstheme="minorHAnsi"/>
                  <w:lang w:val="en-GB"/>
                </w:rPr>
                <w:delText xml:space="preserve">When the results are received, </w:delText>
              </w:r>
              <w:r w:rsidR="00211BA3" w:rsidRPr="00586267" w:rsidDel="00083091">
                <w:rPr>
                  <w:rFonts w:cstheme="minorHAnsi"/>
                  <w:lang w:val="en-GB"/>
                </w:rPr>
                <w:delText xml:space="preserve"> </w:delText>
              </w:r>
              <w:r w:rsidR="00211BA3" w:rsidDel="00083091">
                <w:rPr>
                  <w:rFonts w:cstheme="minorHAnsi"/>
                  <w:lang w:val="en-GB"/>
                </w:rPr>
                <w:delText xml:space="preserve">a </w:delText>
              </w:r>
              <w:r w:rsidR="00211BA3" w:rsidRPr="00586267" w:rsidDel="00083091">
                <w:rPr>
                  <w:rFonts w:cstheme="minorHAnsi"/>
                  <w:lang w:val="en-GB"/>
                </w:rPr>
                <w:delText>widget should open with results presented in a table</w:delText>
              </w:r>
            </w:del>
          </w:p>
        </w:tc>
        <w:tc>
          <w:tcPr>
            <w:tcW w:w="1559" w:type="dxa"/>
            <w:shd w:val="clear" w:color="auto" w:fill="auto"/>
            <w:vAlign w:val="center"/>
          </w:tcPr>
          <w:p w:rsidR="00211BA3" w:rsidRPr="0056181B" w:rsidRDefault="00211BA3" w:rsidP="004B0479">
            <w:pPr>
              <w:spacing w:after="0"/>
              <w:jc w:val="center"/>
              <w:rPr>
                <w:i/>
                <w:sz w:val="14"/>
                <w:szCs w:val="14"/>
              </w:rPr>
            </w:pPr>
            <w:del w:id="6988" w:author="Mokaddem Emna" w:date="2013-02-08T10:36:00Z">
              <w:r w:rsidRPr="0056181B" w:rsidDel="00083091">
                <w:rPr>
                  <w:i/>
                  <w:sz w:val="14"/>
                  <w:szCs w:val="14"/>
                </w:rPr>
                <w:delText>NGEO-</w:delText>
              </w:r>
              <w:r w:rsidDel="00083091">
                <w:rPr>
                  <w:i/>
                  <w:sz w:val="14"/>
                  <w:szCs w:val="14"/>
                </w:rPr>
                <w:delText>WEBC-PFC-004</w:delText>
              </w:r>
              <w:r w:rsidRPr="0056181B" w:rsidDel="00083091">
                <w:rPr>
                  <w:i/>
                  <w:sz w:val="14"/>
                  <w:szCs w:val="14"/>
                </w:rPr>
                <w:delText>0</w:delText>
              </w:r>
            </w:del>
          </w:p>
        </w:tc>
      </w:tr>
      <w:tr w:rsidR="00083091" w:rsidRPr="004E5884" w:rsidTr="004B0479">
        <w:tc>
          <w:tcPr>
            <w:tcW w:w="865" w:type="dxa"/>
            <w:shd w:val="clear" w:color="auto" w:fill="auto"/>
            <w:vAlign w:val="center"/>
          </w:tcPr>
          <w:p w:rsidR="00083091" w:rsidRPr="005D1206" w:rsidRDefault="00083091">
            <w:pPr>
              <w:spacing w:after="0"/>
              <w:jc w:val="center"/>
              <w:rPr>
                <w:i/>
                <w:sz w:val="14"/>
                <w:szCs w:val="14"/>
              </w:rPr>
            </w:pPr>
            <w:ins w:id="6989" w:author="Mokaddem Emna" w:date="2013-02-08T10:36:00Z">
              <w:r>
                <w:rPr>
                  <w:i/>
                  <w:sz w:val="14"/>
                  <w:szCs w:val="14"/>
                </w:rPr>
                <w:t>Step-30</w:t>
              </w:r>
            </w:ins>
            <w:del w:id="6990" w:author="Mokaddem Emna" w:date="2013-02-08T10:36:00Z">
              <w:r w:rsidDel="00B54F63">
                <w:rPr>
                  <w:i/>
                  <w:sz w:val="14"/>
                  <w:szCs w:val="14"/>
                </w:rPr>
                <w:delText>Step-30</w:delText>
              </w:r>
            </w:del>
          </w:p>
        </w:tc>
        <w:tc>
          <w:tcPr>
            <w:tcW w:w="3499" w:type="dxa"/>
            <w:gridSpan w:val="3"/>
            <w:shd w:val="clear" w:color="auto" w:fill="auto"/>
          </w:tcPr>
          <w:p w:rsidR="00083091" w:rsidRPr="00E24DDB" w:rsidRDefault="00083091" w:rsidP="004B0479">
            <w:pPr>
              <w:pStyle w:val="NormalStep"/>
              <w:rPr>
                <w:rFonts w:asciiTheme="minorHAnsi" w:hAnsiTheme="minorHAnsi" w:cstheme="minorHAnsi"/>
                <w:b/>
                <w:sz w:val="22"/>
                <w:szCs w:val="22"/>
              </w:rPr>
            </w:pPr>
            <w:ins w:id="6991" w:author="Mokaddem Emna" w:date="2013-02-08T10:36:00Z">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“Table view”</w:t>
              </w:r>
              <w:r w:rsidRPr="00057FF1">
                <w:rPr>
                  <w:rFonts w:asciiTheme="minorHAnsi" w:hAnsiTheme="minorHAnsi" w:cstheme="minorHAnsi"/>
                  <w:sz w:val="22"/>
                  <w:szCs w:val="22"/>
                </w:rPr>
                <w:t xml:space="preserve"> button icon</w:t>
              </w:r>
            </w:ins>
            <w:del w:id="6992" w:author="Mokaddem Emna" w:date="2013-02-08T10:36:00Z">
              <w:r w:rsidDel="00B54F63">
                <w:rPr>
                  <w:rFonts w:asciiTheme="minorHAnsi" w:hAnsiTheme="minorHAnsi" w:cstheme="minorHAnsi"/>
                  <w:sz w:val="22"/>
                  <w:szCs w:val="22"/>
                </w:rPr>
                <w:delText>Press the ‘next’ button of the table</w:delText>
              </w:r>
            </w:del>
          </w:p>
        </w:tc>
        <w:tc>
          <w:tcPr>
            <w:tcW w:w="2690" w:type="dxa"/>
            <w:gridSpan w:val="2"/>
            <w:shd w:val="clear" w:color="auto" w:fill="auto"/>
          </w:tcPr>
          <w:p w:rsidR="00083091" w:rsidRPr="003C0A28" w:rsidRDefault="00083091" w:rsidP="004B0479">
            <w:pPr>
              <w:spacing w:after="0"/>
              <w:rPr>
                <w:rFonts w:cstheme="minorHAnsi"/>
                <w:lang w:val="en-US"/>
              </w:rPr>
            </w:pPr>
            <w:ins w:id="6993" w:author="Mokaddem Emna" w:date="2013-02-08T10:36:00Z">
              <w:r>
                <w:rPr>
                  <w:rFonts w:cstheme="minorHAnsi"/>
                  <w:lang w:val="en-GB"/>
                </w:rPr>
                <w:t xml:space="preserve">When the results are received, </w:t>
              </w:r>
              <w:r w:rsidRPr="00586267">
                <w:rPr>
                  <w:rFonts w:cstheme="minorHAnsi"/>
                  <w:lang w:val="en-GB"/>
                </w:rPr>
                <w:t xml:space="preserve"> </w:t>
              </w:r>
              <w:r>
                <w:rPr>
                  <w:rFonts w:cstheme="minorHAnsi"/>
                  <w:lang w:val="en-GB"/>
                </w:rPr>
                <w:t xml:space="preserve">a </w:t>
              </w:r>
              <w:r w:rsidRPr="00586267">
                <w:rPr>
                  <w:rFonts w:cstheme="minorHAnsi"/>
                  <w:lang w:val="en-GB"/>
                </w:rPr>
                <w:t>widget should open with results presented in a table</w:t>
              </w:r>
              <w:r>
                <w:rPr>
                  <w:rFonts w:cstheme="minorHAnsi"/>
                  <w:lang w:val="en-GB"/>
                </w:rPr>
                <w:t xml:space="preserve"> </w:t>
              </w:r>
            </w:ins>
            <w:del w:id="6994" w:author="Mokaddem Emna" w:date="2013-02-08T10:36:00Z">
              <w:r w:rsidDel="00B54F63">
                <w:rPr>
                  <w:rFonts w:cstheme="minorHAnsi"/>
                  <w:lang w:val="en-GB"/>
                </w:rPr>
                <w:delText>New results should be displayed, page label should be updated.</w:delText>
              </w:r>
            </w:del>
          </w:p>
        </w:tc>
        <w:tc>
          <w:tcPr>
            <w:tcW w:w="1559" w:type="dxa"/>
            <w:shd w:val="clear" w:color="auto" w:fill="auto"/>
            <w:vAlign w:val="center"/>
          </w:tcPr>
          <w:p w:rsidR="00083091" w:rsidRPr="0056181B" w:rsidRDefault="00083091">
            <w:pPr>
              <w:spacing w:after="0"/>
              <w:rPr>
                <w:i/>
                <w:sz w:val="14"/>
                <w:szCs w:val="14"/>
              </w:rPr>
              <w:pPrChange w:id="6995" w:author="Mokaddem Emna" w:date="2013-02-08T10:36:00Z">
                <w:pPr>
                  <w:spacing w:after="0"/>
                  <w:jc w:val="center"/>
                </w:pPr>
              </w:pPrChange>
            </w:pPr>
            <w:ins w:id="6996" w:author="Mokaddem Emna" w:date="2013-02-08T10:36:00Z">
              <w:r w:rsidRPr="0056181B">
                <w:rPr>
                  <w:i/>
                  <w:sz w:val="14"/>
                  <w:szCs w:val="14"/>
                </w:rPr>
                <w:t>NGEO-</w:t>
              </w:r>
              <w:r>
                <w:rPr>
                  <w:i/>
                  <w:sz w:val="14"/>
                  <w:szCs w:val="14"/>
                </w:rPr>
                <w:t>WEBC-PFC-004</w:t>
              </w:r>
              <w:r w:rsidRPr="0056181B">
                <w:rPr>
                  <w:i/>
                  <w:sz w:val="14"/>
                  <w:szCs w:val="14"/>
                </w:rPr>
                <w:t>0</w:t>
              </w:r>
            </w:ins>
            <w:del w:id="6997" w:author="Mokaddem Emna" w:date="2013-02-08T10:36:00Z">
              <w:r w:rsidRPr="0056181B" w:rsidDel="00B54F63">
                <w:rPr>
                  <w:i/>
                  <w:sz w:val="14"/>
                  <w:szCs w:val="14"/>
                </w:rPr>
                <w:delText>NGEO-</w:delText>
              </w:r>
              <w:r w:rsidDel="00B54F63">
                <w:rPr>
                  <w:i/>
                  <w:sz w:val="14"/>
                  <w:szCs w:val="14"/>
                </w:rPr>
                <w:delText>WEBC-PFC-0041</w:delText>
              </w:r>
            </w:del>
          </w:p>
        </w:tc>
      </w:tr>
      <w:tr w:rsidR="00083091" w:rsidRPr="004E5884" w:rsidTr="004B0479">
        <w:trPr>
          <w:ins w:id="6998" w:author="Mokaddem Emna" w:date="2013-02-08T10:35:00Z"/>
        </w:trPr>
        <w:tc>
          <w:tcPr>
            <w:tcW w:w="865" w:type="dxa"/>
            <w:shd w:val="clear" w:color="auto" w:fill="auto"/>
            <w:vAlign w:val="center"/>
          </w:tcPr>
          <w:p w:rsidR="00083091" w:rsidRDefault="00083091">
            <w:pPr>
              <w:spacing w:after="0"/>
              <w:jc w:val="center"/>
              <w:rPr>
                <w:ins w:id="6999" w:author="Mokaddem Emna" w:date="2013-02-08T10:35:00Z"/>
                <w:i/>
                <w:sz w:val="14"/>
                <w:szCs w:val="14"/>
              </w:rPr>
            </w:pPr>
            <w:ins w:id="7000" w:author="Mokaddem Emna" w:date="2013-02-08T10:36:00Z">
              <w:r>
                <w:rPr>
                  <w:i/>
                  <w:sz w:val="14"/>
                  <w:szCs w:val="14"/>
                </w:rPr>
                <w:t>Step-40</w:t>
              </w:r>
            </w:ins>
          </w:p>
        </w:tc>
        <w:tc>
          <w:tcPr>
            <w:tcW w:w="3499" w:type="dxa"/>
            <w:gridSpan w:val="3"/>
            <w:shd w:val="clear" w:color="auto" w:fill="auto"/>
          </w:tcPr>
          <w:p w:rsidR="00083091" w:rsidRDefault="00083091" w:rsidP="004B0479">
            <w:pPr>
              <w:pStyle w:val="NormalStep"/>
              <w:rPr>
                <w:ins w:id="7001" w:author="Mokaddem Emna" w:date="2013-02-08T10:35:00Z"/>
                <w:rFonts w:asciiTheme="minorHAnsi" w:hAnsiTheme="minorHAnsi" w:cstheme="minorHAnsi"/>
                <w:sz w:val="22"/>
                <w:szCs w:val="22"/>
              </w:rPr>
            </w:pPr>
            <w:ins w:id="7002" w:author="Mokaddem Emna" w:date="2013-02-08T10:36:00Z">
              <w:r>
                <w:rPr>
                  <w:rFonts w:asciiTheme="minorHAnsi" w:hAnsiTheme="minorHAnsi" w:cstheme="minorHAnsi"/>
                  <w:sz w:val="22"/>
                  <w:szCs w:val="22"/>
                </w:rPr>
                <w:t>Press the ‘next’ button of the table</w:t>
              </w:r>
            </w:ins>
          </w:p>
        </w:tc>
        <w:tc>
          <w:tcPr>
            <w:tcW w:w="2690" w:type="dxa"/>
            <w:gridSpan w:val="2"/>
            <w:shd w:val="clear" w:color="auto" w:fill="auto"/>
          </w:tcPr>
          <w:p w:rsidR="00083091" w:rsidRDefault="00083091" w:rsidP="004B0479">
            <w:pPr>
              <w:spacing w:after="0"/>
              <w:rPr>
                <w:ins w:id="7003" w:author="Mokaddem Emna" w:date="2013-02-08T10:35:00Z"/>
                <w:rFonts w:cstheme="minorHAnsi"/>
                <w:lang w:val="en-GB"/>
              </w:rPr>
            </w:pPr>
            <w:ins w:id="7004" w:author="Mokaddem Emna" w:date="2013-02-08T10:36:00Z">
              <w:r>
                <w:rPr>
                  <w:rFonts w:cstheme="minorHAnsi"/>
                  <w:lang w:val="en-GB"/>
                </w:rPr>
                <w:t>New results should be displayed, page label should be updated.</w:t>
              </w:r>
            </w:ins>
          </w:p>
        </w:tc>
        <w:tc>
          <w:tcPr>
            <w:tcW w:w="1559" w:type="dxa"/>
            <w:shd w:val="clear" w:color="auto" w:fill="auto"/>
            <w:vAlign w:val="center"/>
          </w:tcPr>
          <w:p w:rsidR="00083091" w:rsidRPr="0056181B" w:rsidRDefault="00083091" w:rsidP="004B0479">
            <w:pPr>
              <w:spacing w:after="0"/>
              <w:jc w:val="center"/>
              <w:rPr>
                <w:ins w:id="7005" w:author="Mokaddem Emna" w:date="2013-02-08T10:35:00Z"/>
                <w:i/>
                <w:sz w:val="14"/>
                <w:szCs w:val="14"/>
              </w:rPr>
            </w:pPr>
            <w:ins w:id="7006" w:author="Mokaddem Emna" w:date="2013-02-08T10:36:00Z">
              <w:r w:rsidRPr="0056181B">
                <w:rPr>
                  <w:i/>
                  <w:sz w:val="14"/>
                  <w:szCs w:val="14"/>
                </w:rPr>
                <w:t>NGEO-</w:t>
              </w:r>
              <w:r>
                <w:rPr>
                  <w:i/>
                  <w:sz w:val="14"/>
                  <w:szCs w:val="14"/>
                </w:rPr>
                <w:t>WEBC-PFC-0041</w:t>
              </w:r>
            </w:ins>
          </w:p>
        </w:tc>
      </w:tr>
    </w:tbl>
    <w:p w:rsidR="00DE5D37" w:rsidRPr="003E0678" w:rsidRDefault="00DE5D37" w:rsidP="00DE5D37">
      <w:pPr>
        <w:pStyle w:val="Titre3"/>
      </w:pPr>
      <w:bookmarkStart w:id="7007" w:name="_Toc348082225"/>
      <w:r w:rsidRPr="003E0678">
        <w:t>NGE</w:t>
      </w:r>
      <w:r>
        <w:t>O-WEBC-VTP-005</w:t>
      </w:r>
      <w:r w:rsidRPr="003E0678">
        <w:t xml:space="preserve">0: Search </w:t>
      </w:r>
      <w:r w:rsidR="001C4ACE">
        <w:t>results in</w:t>
      </w:r>
      <w:r>
        <w:t xml:space="preserve"> the map</w:t>
      </w:r>
      <w:bookmarkEnd w:id="700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E5D37" w:rsidRPr="004E5884" w:rsidTr="00614913">
        <w:tc>
          <w:tcPr>
            <w:tcW w:w="8613" w:type="dxa"/>
            <w:gridSpan w:val="7"/>
            <w:tcBorders>
              <w:top w:val="single" w:sz="2" w:space="0" w:color="auto"/>
              <w:bottom w:val="single" w:sz="6" w:space="0" w:color="auto"/>
            </w:tcBorders>
            <w:shd w:val="clear" w:color="auto" w:fill="548DD4" w:themeFill="text2" w:themeFillTint="99"/>
          </w:tcPr>
          <w:p w:rsidR="00DE5D37" w:rsidRPr="004E5884" w:rsidRDefault="00DE5D37" w:rsidP="00614913">
            <w:pPr>
              <w:spacing w:after="0"/>
              <w:jc w:val="center"/>
              <w:rPr>
                <w:b/>
                <w:i/>
                <w:color w:val="FFFFFF"/>
                <w:szCs w:val="18"/>
                <w:lang w:val="en-US"/>
              </w:rPr>
            </w:pPr>
            <w:r>
              <w:rPr>
                <w:b/>
                <w:i/>
                <w:color w:val="FFFFFF"/>
                <w:szCs w:val="18"/>
                <w:lang w:val="en-US"/>
              </w:rPr>
              <w:t>NGEO VALIDATION TEST  PROCEDURE</w:t>
            </w:r>
          </w:p>
        </w:tc>
      </w:tr>
      <w:tr w:rsidR="00DE5D37" w:rsidRPr="004E5884" w:rsidTr="00614913">
        <w:tc>
          <w:tcPr>
            <w:tcW w:w="1607"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DE5D37" w:rsidRPr="00544FC8" w:rsidRDefault="00DE5D37" w:rsidP="00614913">
            <w:pPr>
              <w:spacing w:after="0"/>
              <w:rPr>
                <w:i/>
                <w:color w:val="548DD4"/>
                <w:sz w:val="16"/>
                <w:szCs w:val="16"/>
              </w:rPr>
            </w:pPr>
            <w:r>
              <w:rPr>
                <w:i/>
                <w:color w:val="548DD4"/>
                <w:sz w:val="16"/>
                <w:szCs w:val="16"/>
              </w:rPr>
              <w:t>NGEO-WEBC-VTP-0050</w:t>
            </w:r>
          </w:p>
        </w:tc>
        <w:tc>
          <w:tcPr>
            <w:tcW w:w="1134" w:type="dxa"/>
            <w:gridSpan w:val="2"/>
            <w:tcBorders>
              <w:top w:val="single" w:sz="6" w:space="0" w:color="auto"/>
            </w:tcBorders>
            <w:shd w:val="clear" w:color="auto" w:fill="548DD4" w:themeFill="text2" w:themeFillTint="99"/>
          </w:tcPr>
          <w:p w:rsidR="00DE5D37" w:rsidRPr="00544FC8" w:rsidRDefault="00DE5D37"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DE5D37" w:rsidRPr="004E5884" w:rsidRDefault="00DE5D37" w:rsidP="00DE5D37">
            <w:pPr>
              <w:spacing w:after="0"/>
              <w:rPr>
                <w:i/>
                <w:color w:val="548DD4"/>
                <w:sz w:val="16"/>
                <w:szCs w:val="16"/>
                <w:lang w:val="en-US"/>
              </w:rPr>
            </w:pPr>
            <w:r>
              <w:rPr>
                <w:i/>
                <w:color w:val="548DD4"/>
                <w:sz w:val="16"/>
                <w:szCs w:val="16"/>
                <w:lang w:val="en-US"/>
              </w:rPr>
              <w:t>Search 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p>
        </w:tc>
      </w:tr>
      <w:tr w:rsidR="00DE5D37" w:rsidRPr="004E5884" w:rsidTr="00614913">
        <w:tc>
          <w:tcPr>
            <w:tcW w:w="8613" w:type="dxa"/>
            <w:gridSpan w:val="7"/>
            <w:shd w:val="clear" w:color="auto" w:fill="auto"/>
          </w:tcPr>
          <w:p w:rsidR="00DE5D37" w:rsidRPr="005E7083" w:rsidRDefault="00DE5D37" w:rsidP="00614913">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5</w:t>
            </w:r>
            <w:r w:rsidRPr="00057FF1">
              <w:rPr>
                <w:rFonts w:cstheme="minorHAnsi"/>
                <w:lang w:val="en-US"/>
              </w:rPr>
              <w:t xml:space="preserve">0: </w:t>
            </w:r>
            <w:r>
              <w:rPr>
                <w:rFonts w:cstheme="minorHAnsi"/>
                <w:lang w:val="en-US"/>
              </w:rPr>
              <w:t>Search</w:t>
            </w:r>
            <w:r w:rsidRPr="005E7083">
              <w:rPr>
                <w:rFonts w:cstheme="minorHAnsi"/>
                <w:lang w:val="en-US"/>
              </w:rPr>
              <w:t xml:space="preserve"> </w:t>
            </w:r>
            <w:r>
              <w:rPr>
                <w:rFonts w:cstheme="minorHAnsi"/>
                <w:lang w:val="en-US"/>
              </w:rPr>
              <w:t>Results on the Map.</w:t>
            </w:r>
          </w:p>
        </w:tc>
      </w:tr>
      <w:tr w:rsidR="00DE5D37" w:rsidRPr="00B17EAC" w:rsidTr="00614913">
        <w:tc>
          <w:tcPr>
            <w:tcW w:w="8613" w:type="dxa"/>
            <w:gridSpan w:val="7"/>
            <w:shd w:val="clear" w:color="auto" w:fill="A6A6A6"/>
          </w:tcPr>
          <w:p w:rsidR="00DE5D37" w:rsidRPr="00544FC8" w:rsidRDefault="00DE5D37" w:rsidP="00614913">
            <w:pPr>
              <w:spacing w:after="0"/>
              <w:rPr>
                <w:sz w:val="14"/>
                <w:szCs w:val="14"/>
              </w:rPr>
            </w:pPr>
            <w:r>
              <w:rPr>
                <w:b/>
                <w:sz w:val="14"/>
                <w:szCs w:val="14"/>
              </w:rPr>
              <w:t>Script</w:t>
            </w:r>
          </w:p>
        </w:tc>
      </w:tr>
      <w:tr w:rsidR="00DE5D37" w:rsidRPr="004E5884" w:rsidTr="00614913">
        <w:tc>
          <w:tcPr>
            <w:tcW w:w="8613" w:type="dxa"/>
            <w:gridSpan w:val="7"/>
            <w:shd w:val="clear" w:color="auto" w:fill="auto"/>
          </w:tcPr>
          <w:p w:rsidR="00DE5D37" w:rsidRPr="004E5884" w:rsidRDefault="00DE5D37" w:rsidP="00614913">
            <w:pPr>
              <w:spacing w:after="0"/>
              <w:rPr>
                <w:lang w:val="en-US"/>
              </w:rPr>
            </w:pPr>
            <w:r>
              <w:rPr>
                <w:lang w:val="en-US"/>
              </w:rPr>
              <w:t>None</w:t>
            </w:r>
          </w:p>
        </w:tc>
      </w:tr>
      <w:tr w:rsidR="00DE5D37" w:rsidRPr="00544FC8" w:rsidTr="00614913">
        <w:tc>
          <w:tcPr>
            <w:tcW w:w="865" w:type="dxa"/>
            <w:shd w:val="clear" w:color="auto" w:fill="A6A6A6"/>
          </w:tcPr>
          <w:p w:rsidR="00DE5D37" w:rsidRPr="00544FC8" w:rsidRDefault="00DE5D37" w:rsidP="00614913">
            <w:pPr>
              <w:spacing w:after="0"/>
              <w:jc w:val="center"/>
              <w:rPr>
                <w:b/>
                <w:sz w:val="14"/>
                <w:szCs w:val="14"/>
              </w:rPr>
            </w:pPr>
            <w:r w:rsidRPr="00544FC8">
              <w:rPr>
                <w:b/>
                <w:sz w:val="14"/>
                <w:szCs w:val="14"/>
              </w:rPr>
              <w:t>Step</w:t>
            </w:r>
          </w:p>
        </w:tc>
        <w:tc>
          <w:tcPr>
            <w:tcW w:w="3499" w:type="dxa"/>
            <w:gridSpan w:val="3"/>
            <w:shd w:val="clear" w:color="auto" w:fill="A6A6A6"/>
          </w:tcPr>
          <w:p w:rsidR="00DE5D37" w:rsidRPr="00544FC8" w:rsidRDefault="00DE5D37" w:rsidP="00614913">
            <w:pPr>
              <w:spacing w:after="0"/>
              <w:jc w:val="center"/>
              <w:rPr>
                <w:b/>
                <w:sz w:val="14"/>
                <w:szCs w:val="14"/>
              </w:rPr>
            </w:pPr>
            <w:r w:rsidRPr="00544FC8">
              <w:rPr>
                <w:b/>
                <w:sz w:val="14"/>
                <w:szCs w:val="14"/>
              </w:rPr>
              <w:t>Action</w:t>
            </w:r>
          </w:p>
        </w:tc>
        <w:tc>
          <w:tcPr>
            <w:tcW w:w="2690" w:type="dxa"/>
            <w:gridSpan w:val="2"/>
            <w:shd w:val="clear" w:color="auto" w:fill="A6A6A6"/>
          </w:tcPr>
          <w:p w:rsidR="00DE5D37" w:rsidRPr="00544FC8" w:rsidRDefault="00DE5D37" w:rsidP="00614913">
            <w:pPr>
              <w:spacing w:after="0"/>
              <w:jc w:val="center"/>
              <w:rPr>
                <w:b/>
                <w:sz w:val="14"/>
                <w:szCs w:val="14"/>
              </w:rPr>
            </w:pPr>
            <w:r>
              <w:rPr>
                <w:b/>
                <w:sz w:val="14"/>
                <w:szCs w:val="14"/>
              </w:rPr>
              <w:t>Expected output</w:t>
            </w:r>
          </w:p>
        </w:tc>
        <w:tc>
          <w:tcPr>
            <w:tcW w:w="1559" w:type="dxa"/>
            <w:shd w:val="clear" w:color="auto" w:fill="A6A6A6"/>
          </w:tcPr>
          <w:p w:rsidR="00DE5D37" w:rsidRPr="00544FC8" w:rsidRDefault="00DE5D37" w:rsidP="00614913">
            <w:pPr>
              <w:spacing w:after="0"/>
              <w:jc w:val="center"/>
              <w:rPr>
                <w:b/>
                <w:sz w:val="14"/>
                <w:szCs w:val="14"/>
              </w:rPr>
            </w:pPr>
            <w:r w:rsidRPr="00544FC8">
              <w:rPr>
                <w:b/>
                <w:sz w:val="14"/>
                <w:szCs w:val="14"/>
              </w:rPr>
              <w:t>Pass/Fail Criteria Id</w:t>
            </w:r>
          </w:p>
        </w:tc>
      </w:tr>
      <w:tr w:rsidR="00211BA3" w:rsidRPr="004E5884" w:rsidTr="00614913">
        <w:tc>
          <w:tcPr>
            <w:tcW w:w="865" w:type="dxa"/>
            <w:shd w:val="clear" w:color="auto" w:fill="auto"/>
            <w:vAlign w:val="center"/>
          </w:tcPr>
          <w:p w:rsidR="00211BA3" w:rsidRPr="00544FC8" w:rsidRDefault="00211BA3" w:rsidP="00614913">
            <w:pPr>
              <w:spacing w:after="0"/>
              <w:jc w:val="center"/>
              <w:rPr>
                <w:i/>
                <w:sz w:val="14"/>
                <w:szCs w:val="14"/>
              </w:rPr>
            </w:pPr>
            <w:r w:rsidRPr="005D1206">
              <w:rPr>
                <w:i/>
                <w:sz w:val="14"/>
                <w:szCs w:val="14"/>
              </w:rPr>
              <w:t>Step-10</w:t>
            </w:r>
          </w:p>
        </w:tc>
        <w:tc>
          <w:tcPr>
            <w:tcW w:w="3499" w:type="dxa"/>
            <w:gridSpan w:val="3"/>
            <w:shd w:val="clear" w:color="auto" w:fill="auto"/>
          </w:tcPr>
          <w:p w:rsidR="00211BA3" w:rsidRPr="00057FF1" w:rsidRDefault="00211BA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11BA3" w:rsidRPr="00057FF1" w:rsidRDefault="00211BA3"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211BA3" w:rsidRPr="0056181B" w:rsidRDefault="00211BA3" w:rsidP="00614913">
            <w:pPr>
              <w:spacing w:after="0"/>
              <w:jc w:val="center"/>
              <w:rPr>
                <w:i/>
                <w:sz w:val="14"/>
                <w:szCs w:val="14"/>
              </w:rPr>
            </w:pPr>
          </w:p>
        </w:tc>
      </w:tr>
      <w:tr w:rsidR="00211BA3" w:rsidRPr="004E5884" w:rsidTr="00614913">
        <w:tc>
          <w:tcPr>
            <w:tcW w:w="865" w:type="dxa"/>
            <w:shd w:val="clear" w:color="auto" w:fill="auto"/>
            <w:vAlign w:val="center"/>
          </w:tcPr>
          <w:p w:rsidR="00211BA3" w:rsidRPr="005D1206" w:rsidRDefault="00211BA3" w:rsidP="00614913">
            <w:pPr>
              <w:spacing w:after="0"/>
              <w:jc w:val="center"/>
              <w:rPr>
                <w:i/>
                <w:sz w:val="14"/>
                <w:szCs w:val="14"/>
              </w:rPr>
            </w:pPr>
            <w:r>
              <w:rPr>
                <w:i/>
                <w:sz w:val="14"/>
                <w:szCs w:val="14"/>
              </w:rPr>
              <w:t>Step-2</w:t>
            </w:r>
            <w:r w:rsidRPr="005D1206">
              <w:rPr>
                <w:i/>
                <w:sz w:val="14"/>
                <w:szCs w:val="14"/>
              </w:rPr>
              <w:t>0</w:t>
            </w:r>
          </w:p>
        </w:tc>
        <w:tc>
          <w:tcPr>
            <w:tcW w:w="3499" w:type="dxa"/>
            <w:gridSpan w:val="3"/>
            <w:shd w:val="clear" w:color="auto" w:fill="auto"/>
          </w:tcPr>
          <w:p w:rsidR="00211BA3" w:rsidRPr="00057FF1" w:rsidRDefault="00211BA3" w:rsidP="00614913">
            <w:pPr>
              <w:pStyle w:val="NormalStep"/>
              <w:rPr>
                <w:rFonts w:asciiTheme="minorHAnsi" w:hAnsiTheme="minorHAnsi" w:cstheme="minorHAnsi"/>
                <w:sz w:val="22"/>
                <w:szCs w:val="22"/>
              </w:rPr>
            </w:pPr>
            <w:r>
              <w:rPr>
                <w:rFonts w:asciiTheme="minorHAnsi" w:hAnsiTheme="minorHAnsi" w:cstheme="minorHAnsi"/>
                <w:sz w:val="22"/>
                <w:szCs w:val="22"/>
              </w:rPr>
              <w:t>Press the Submit Search button</w:t>
            </w:r>
          </w:p>
        </w:tc>
        <w:tc>
          <w:tcPr>
            <w:tcW w:w="2690" w:type="dxa"/>
            <w:gridSpan w:val="2"/>
            <w:shd w:val="clear" w:color="auto" w:fill="auto"/>
          </w:tcPr>
          <w:p w:rsidR="00211BA3" w:rsidRPr="00D61852" w:rsidRDefault="00AD08B0" w:rsidP="00614913">
            <w:pPr>
              <w:spacing w:after="0"/>
              <w:rPr>
                <w:rFonts w:cstheme="minorHAnsi"/>
                <w:lang w:val="en-GB"/>
              </w:rPr>
            </w:pPr>
            <w:ins w:id="7008" w:author="Mokaddem Emna" w:date="2013-02-08T10:37:00Z">
              <w:r>
                <w:rPr>
                  <w:rFonts w:cstheme="minorHAnsi"/>
                  <w:lang w:val="en-GB"/>
                </w:rPr>
                <w:t>Footprints appear on the map.</w:t>
              </w:r>
            </w:ins>
            <w:del w:id="7009" w:author="Mokaddem Emna" w:date="2013-02-08T10:37:00Z">
              <w:r w:rsidR="00211BA3" w:rsidDel="00AD08B0">
                <w:rPr>
                  <w:rFonts w:cstheme="minorHAnsi"/>
                  <w:lang w:val="en-GB"/>
                </w:rPr>
                <w:delText xml:space="preserve">When the results are received, </w:delText>
              </w:r>
              <w:r w:rsidR="00211BA3" w:rsidRPr="00586267" w:rsidDel="00AD08B0">
                <w:rPr>
                  <w:rFonts w:cstheme="minorHAnsi"/>
                  <w:lang w:val="en-GB"/>
                </w:rPr>
                <w:delText xml:space="preserve"> </w:delText>
              </w:r>
              <w:r w:rsidR="00211BA3" w:rsidDel="00AD08B0">
                <w:rPr>
                  <w:rFonts w:cstheme="minorHAnsi"/>
                  <w:lang w:val="en-GB"/>
                </w:rPr>
                <w:delText xml:space="preserve">a </w:delText>
              </w:r>
              <w:r w:rsidR="00211BA3" w:rsidRPr="00586267" w:rsidDel="00AD08B0">
                <w:rPr>
                  <w:rFonts w:cstheme="minorHAnsi"/>
                  <w:lang w:val="en-GB"/>
                </w:rPr>
                <w:delText>widget should open with results presented in a table</w:delText>
              </w:r>
            </w:del>
          </w:p>
        </w:tc>
        <w:tc>
          <w:tcPr>
            <w:tcW w:w="1559" w:type="dxa"/>
            <w:shd w:val="clear" w:color="auto" w:fill="auto"/>
            <w:vAlign w:val="center"/>
          </w:tcPr>
          <w:p w:rsidR="00211BA3" w:rsidRPr="0056181B" w:rsidRDefault="00AD08B0" w:rsidP="00614913">
            <w:pPr>
              <w:spacing w:after="0"/>
              <w:jc w:val="center"/>
              <w:rPr>
                <w:i/>
                <w:sz w:val="14"/>
                <w:szCs w:val="14"/>
              </w:rPr>
            </w:pPr>
            <w:ins w:id="7010" w:author="Mokaddem Emna" w:date="2013-02-08T10:37:00Z">
              <w:r w:rsidRPr="0056181B">
                <w:rPr>
                  <w:i/>
                  <w:sz w:val="14"/>
                  <w:szCs w:val="14"/>
                </w:rPr>
                <w:t>NGEO-</w:t>
              </w:r>
              <w:r>
                <w:rPr>
                  <w:i/>
                  <w:sz w:val="14"/>
                  <w:szCs w:val="14"/>
                </w:rPr>
                <w:t>WEBC-PFC-005</w:t>
              </w:r>
              <w:r w:rsidRPr="0056181B">
                <w:rPr>
                  <w:i/>
                  <w:sz w:val="14"/>
                  <w:szCs w:val="14"/>
                </w:rPr>
                <w:t>0</w:t>
              </w:r>
            </w:ins>
          </w:p>
        </w:tc>
      </w:tr>
    </w:tbl>
    <w:p w:rsidR="00541B12" w:rsidRPr="00ED457C" w:rsidRDefault="00541B12" w:rsidP="00541B12">
      <w:pPr>
        <w:pStyle w:val="Titre3"/>
      </w:pPr>
      <w:bookmarkStart w:id="7011" w:name="_Toc348082226"/>
      <w:r w:rsidRPr="00ED457C">
        <w:t>NGEO-WEBC-</w:t>
      </w:r>
      <w:r w:rsidR="00FE269F" w:rsidRPr="00ED457C">
        <w:t>VT</w:t>
      </w:r>
      <w:r w:rsidR="00FE269F">
        <w:t>P</w:t>
      </w:r>
      <w:r w:rsidRPr="00ED457C">
        <w:t xml:space="preserve">-0060: </w:t>
      </w:r>
      <w:r w:rsidR="001C4ACE">
        <w:t>Browse visualization</w:t>
      </w:r>
      <w:bookmarkEnd w:id="701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11A35" w:rsidRPr="004E5884" w:rsidTr="00614913">
        <w:tc>
          <w:tcPr>
            <w:tcW w:w="8613" w:type="dxa"/>
            <w:gridSpan w:val="7"/>
            <w:tcBorders>
              <w:top w:val="single" w:sz="2" w:space="0" w:color="auto"/>
              <w:bottom w:val="single" w:sz="6" w:space="0" w:color="auto"/>
            </w:tcBorders>
            <w:shd w:val="clear" w:color="auto" w:fill="548DD4" w:themeFill="text2" w:themeFillTint="99"/>
          </w:tcPr>
          <w:p w:rsidR="00F11A35" w:rsidRPr="004E5884" w:rsidRDefault="00F11A35" w:rsidP="00614913">
            <w:pPr>
              <w:spacing w:after="0"/>
              <w:jc w:val="center"/>
              <w:rPr>
                <w:b/>
                <w:i/>
                <w:color w:val="FFFFFF"/>
                <w:szCs w:val="18"/>
                <w:lang w:val="en-US"/>
              </w:rPr>
            </w:pPr>
            <w:r>
              <w:rPr>
                <w:b/>
                <w:i/>
                <w:color w:val="FFFFFF"/>
                <w:szCs w:val="18"/>
                <w:lang w:val="en-US"/>
              </w:rPr>
              <w:t>NGEO VALIDATION TEST  PROCEDURE</w:t>
            </w:r>
          </w:p>
        </w:tc>
      </w:tr>
      <w:tr w:rsidR="00F11A35" w:rsidRPr="004E5884" w:rsidTr="00614913">
        <w:tc>
          <w:tcPr>
            <w:tcW w:w="1607"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11A35" w:rsidRPr="00544FC8" w:rsidRDefault="00F11A35" w:rsidP="00614913">
            <w:pPr>
              <w:spacing w:after="0"/>
              <w:rPr>
                <w:i/>
                <w:color w:val="548DD4"/>
                <w:sz w:val="16"/>
                <w:szCs w:val="16"/>
              </w:rPr>
            </w:pPr>
            <w:r>
              <w:rPr>
                <w:i/>
                <w:color w:val="548DD4"/>
                <w:sz w:val="16"/>
                <w:szCs w:val="16"/>
              </w:rPr>
              <w:t>NGEO-WEBC-VTP-0060</w:t>
            </w:r>
          </w:p>
        </w:tc>
        <w:tc>
          <w:tcPr>
            <w:tcW w:w="1134" w:type="dxa"/>
            <w:gridSpan w:val="2"/>
            <w:tcBorders>
              <w:top w:val="single" w:sz="6" w:space="0" w:color="auto"/>
            </w:tcBorders>
            <w:shd w:val="clear" w:color="auto" w:fill="548DD4" w:themeFill="text2" w:themeFillTint="99"/>
          </w:tcPr>
          <w:p w:rsidR="00F11A35" w:rsidRPr="00544FC8" w:rsidRDefault="00F11A35"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11A35" w:rsidRPr="004E5884" w:rsidRDefault="00F11A35" w:rsidP="00614913">
            <w:pPr>
              <w:spacing w:after="0"/>
              <w:rPr>
                <w:i/>
                <w:color w:val="548DD4"/>
                <w:sz w:val="16"/>
                <w:szCs w:val="16"/>
                <w:lang w:val="en-US"/>
              </w:rPr>
            </w:pPr>
            <w:r>
              <w:rPr>
                <w:i/>
                <w:color w:val="548DD4"/>
                <w:sz w:val="16"/>
                <w:szCs w:val="16"/>
                <w:lang w:val="en-US"/>
              </w:rPr>
              <w:t>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p>
        </w:tc>
      </w:tr>
      <w:tr w:rsidR="00F11A35" w:rsidRPr="004E5884" w:rsidTr="00614913">
        <w:tc>
          <w:tcPr>
            <w:tcW w:w="8613" w:type="dxa"/>
            <w:gridSpan w:val="7"/>
            <w:shd w:val="clear" w:color="auto" w:fill="auto"/>
          </w:tcPr>
          <w:p w:rsidR="00F11A35" w:rsidRPr="005E7083" w:rsidRDefault="00F11A35" w:rsidP="00F11A35">
            <w:pPr>
              <w:autoSpaceDE w:val="0"/>
              <w:autoSpaceDN w:val="0"/>
              <w:adjustRightInd w:val="0"/>
              <w:spacing w:after="0" w:line="240" w:lineRule="auto"/>
              <w:rPr>
                <w:rFonts w:cstheme="minorHAnsi"/>
                <w:lang w:val="en-US"/>
              </w:rPr>
            </w:pPr>
            <w:r w:rsidRPr="00057FF1">
              <w:rPr>
                <w:rFonts w:cstheme="minorHAnsi"/>
                <w:lang w:val="en-US"/>
              </w:rPr>
              <w:lastRenderedPageBreak/>
              <w:t xml:space="preserve">This test procedure implements the following test case </w:t>
            </w:r>
            <w:r w:rsidRPr="005E7083">
              <w:rPr>
                <w:rFonts w:cstheme="minorHAnsi"/>
                <w:lang w:val="en-US"/>
              </w:rPr>
              <w:t>NGEO-WEBC-VTC-00</w:t>
            </w:r>
            <w:r>
              <w:rPr>
                <w:rFonts w:cstheme="minorHAnsi"/>
                <w:lang w:val="en-US"/>
              </w:rPr>
              <w:t>6</w:t>
            </w:r>
            <w:r w:rsidRPr="00057FF1">
              <w:rPr>
                <w:rFonts w:cstheme="minorHAnsi"/>
                <w:lang w:val="en-US"/>
              </w:rPr>
              <w:t>0:</w:t>
            </w:r>
            <w:r>
              <w:rPr>
                <w:rFonts w:cstheme="minorHAnsi"/>
                <w:lang w:val="en-US"/>
              </w:rPr>
              <w:t xml:space="preserve"> Browse Visualization.</w:t>
            </w:r>
          </w:p>
        </w:tc>
      </w:tr>
      <w:tr w:rsidR="00F11A35" w:rsidRPr="00B17EAC" w:rsidTr="00614913">
        <w:tc>
          <w:tcPr>
            <w:tcW w:w="8613" w:type="dxa"/>
            <w:gridSpan w:val="7"/>
            <w:shd w:val="clear" w:color="auto" w:fill="A6A6A6"/>
          </w:tcPr>
          <w:p w:rsidR="00F11A35" w:rsidRPr="00544FC8" w:rsidRDefault="00F11A35" w:rsidP="00614913">
            <w:pPr>
              <w:spacing w:after="0"/>
              <w:rPr>
                <w:sz w:val="14"/>
                <w:szCs w:val="14"/>
              </w:rPr>
            </w:pPr>
            <w:r>
              <w:rPr>
                <w:b/>
                <w:sz w:val="14"/>
                <w:szCs w:val="14"/>
              </w:rPr>
              <w:t>Script</w:t>
            </w:r>
          </w:p>
        </w:tc>
      </w:tr>
      <w:tr w:rsidR="00F11A35" w:rsidRPr="004E5884" w:rsidTr="00614913">
        <w:tc>
          <w:tcPr>
            <w:tcW w:w="8613" w:type="dxa"/>
            <w:gridSpan w:val="7"/>
            <w:shd w:val="clear" w:color="auto" w:fill="auto"/>
          </w:tcPr>
          <w:p w:rsidR="00F11A35" w:rsidRPr="004E5884" w:rsidRDefault="00F11A35" w:rsidP="00614913">
            <w:pPr>
              <w:spacing w:after="0"/>
              <w:rPr>
                <w:lang w:val="en-US"/>
              </w:rPr>
            </w:pPr>
            <w:r>
              <w:rPr>
                <w:lang w:val="en-US"/>
              </w:rPr>
              <w:t>None</w:t>
            </w:r>
          </w:p>
        </w:tc>
      </w:tr>
      <w:tr w:rsidR="00F11A35" w:rsidRPr="00544FC8" w:rsidTr="00614913">
        <w:tc>
          <w:tcPr>
            <w:tcW w:w="865" w:type="dxa"/>
            <w:shd w:val="clear" w:color="auto" w:fill="A6A6A6"/>
          </w:tcPr>
          <w:p w:rsidR="00F11A35" w:rsidRPr="00544FC8" w:rsidRDefault="00F11A35" w:rsidP="00614913">
            <w:pPr>
              <w:spacing w:after="0"/>
              <w:jc w:val="center"/>
              <w:rPr>
                <w:b/>
                <w:sz w:val="14"/>
                <w:szCs w:val="14"/>
              </w:rPr>
            </w:pPr>
            <w:r w:rsidRPr="00544FC8">
              <w:rPr>
                <w:b/>
                <w:sz w:val="14"/>
                <w:szCs w:val="14"/>
              </w:rPr>
              <w:t>Step</w:t>
            </w:r>
          </w:p>
        </w:tc>
        <w:tc>
          <w:tcPr>
            <w:tcW w:w="3499" w:type="dxa"/>
            <w:gridSpan w:val="3"/>
            <w:shd w:val="clear" w:color="auto" w:fill="A6A6A6"/>
          </w:tcPr>
          <w:p w:rsidR="00F11A35" w:rsidRPr="00544FC8" w:rsidRDefault="00F11A35" w:rsidP="00614913">
            <w:pPr>
              <w:spacing w:after="0"/>
              <w:jc w:val="center"/>
              <w:rPr>
                <w:b/>
                <w:sz w:val="14"/>
                <w:szCs w:val="14"/>
              </w:rPr>
            </w:pPr>
            <w:r w:rsidRPr="00544FC8">
              <w:rPr>
                <w:b/>
                <w:sz w:val="14"/>
                <w:szCs w:val="14"/>
              </w:rPr>
              <w:t>Action</w:t>
            </w:r>
          </w:p>
        </w:tc>
        <w:tc>
          <w:tcPr>
            <w:tcW w:w="2690" w:type="dxa"/>
            <w:gridSpan w:val="2"/>
            <w:shd w:val="clear" w:color="auto" w:fill="A6A6A6"/>
          </w:tcPr>
          <w:p w:rsidR="00F11A35" w:rsidRPr="00544FC8" w:rsidRDefault="00F11A35" w:rsidP="00614913">
            <w:pPr>
              <w:spacing w:after="0"/>
              <w:jc w:val="center"/>
              <w:rPr>
                <w:b/>
                <w:sz w:val="14"/>
                <w:szCs w:val="14"/>
              </w:rPr>
            </w:pPr>
            <w:r>
              <w:rPr>
                <w:b/>
                <w:sz w:val="14"/>
                <w:szCs w:val="14"/>
              </w:rPr>
              <w:t>Expected output</w:t>
            </w:r>
          </w:p>
        </w:tc>
        <w:tc>
          <w:tcPr>
            <w:tcW w:w="1559" w:type="dxa"/>
            <w:shd w:val="clear" w:color="auto" w:fill="A6A6A6"/>
          </w:tcPr>
          <w:p w:rsidR="00F11A35" w:rsidRPr="00544FC8" w:rsidRDefault="00F11A35" w:rsidP="00614913">
            <w:pPr>
              <w:spacing w:after="0"/>
              <w:jc w:val="center"/>
              <w:rPr>
                <w:b/>
                <w:sz w:val="14"/>
                <w:szCs w:val="14"/>
              </w:rPr>
            </w:pPr>
            <w:r w:rsidRPr="00544FC8">
              <w:rPr>
                <w:b/>
                <w:sz w:val="14"/>
                <w:szCs w:val="14"/>
              </w:rPr>
              <w:t>Pass/Fail Criteria Id</w:t>
            </w:r>
          </w:p>
        </w:tc>
      </w:tr>
      <w:tr w:rsidR="00A9247A" w:rsidRPr="004E5884" w:rsidTr="00614913">
        <w:tc>
          <w:tcPr>
            <w:tcW w:w="865" w:type="dxa"/>
            <w:shd w:val="clear" w:color="auto" w:fill="auto"/>
            <w:vAlign w:val="center"/>
          </w:tcPr>
          <w:p w:rsidR="00A9247A" w:rsidRPr="00544FC8" w:rsidRDefault="00A9247A" w:rsidP="00614913">
            <w:pPr>
              <w:spacing w:after="0"/>
              <w:jc w:val="center"/>
              <w:rPr>
                <w:i/>
                <w:sz w:val="14"/>
                <w:szCs w:val="14"/>
              </w:rPr>
            </w:pPr>
            <w:r w:rsidRPr="005D1206">
              <w:rPr>
                <w:i/>
                <w:sz w:val="14"/>
                <w:szCs w:val="14"/>
              </w:rPr>
              <w:t>Step-10</w:t>
            </w:r>
          </w:p>
        </w:tc>
        <w:tc>
          <w:tcPr>
            <w:tcW w:w="3499" w:type="dxa"/>
            <w:gridSpan w:val="3"/>
            <w:shd w:val="clear" w:color="auto" w:fill="auto"/>
          </w:tcPr>
          <w:p w:rsidR="00A9247A" w:rsidRPr="00057FF1" w:rsidRDefault="00A9247A">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Pr="00057FF1">
              <w:rPr>
                <w:rFonts w:asciiTheme="minorHAnsi" w:hAnsiTheme="minorHAnsi" w:cstheme="minorHAnsi"/>
                <w:sz w:val="22"/>
                <w:szCs w:val="22"/>
              </w:rPr>
              <w:t xml:space="preserve"> </w:t>
            </w:r>
          </w:p>
        </w:tc>
        <w:tc>
          <w:tcPr>
            <w:tcW w:w="2690" w:type="dxa"/>
            <w:gridSpan w:val="2"/>
            <w:shd w:val="clear" w:color="auto" w:fill="auto"/>
          </w:tcPr>
          <w:p w:rsidR="00A9247A" w:rsidRPr="00057FF1" w:rsidRDefault="00A9247A" w:rsidP="00614913">
            <w:pPr>
              <w:spacing w:after="0"/>
              <w:rPr>
                <w:rFonts w:cstheme="minorHAnsi"/>
                <w:lang w:val="en-US"/>
              </w:rPr>
            </w:pPr>
            <w:r>
              <w:rPr>
                <w:rFonts w:cstheme="minorHAnsi"/>
                <w:lang w:val="en-US"/>
              </w:rPr>
              <w:t>The footprints are displayed.</w:t>
            </w:r>
          </w:p>
        </w:tc>
        <w:tc>
          <w:tcPr>
            <w:tcW w:w="1559" w:type="dxa"/>
            <w:shd w:val="clear" w:color="auto" w:fill="auto"/>
            <w:vAlign w:val="center"/>
          </w:tcPr>
          <w:p w:rsidR="00A9247A" w:rsidRPr="0056181B" w:rsidRDefault="00A9247A" w:rsidP="00614913">
            <w:pPr>
              <w:spacing w:after="0"/>
              <w:jc w:val="center"/>
              <w:rPr>
                <w:i/>
                <w:sz w:val="14"/>
                <w:szCs w:val="14"/>
              </w:rPr>
            </w:pPr>
          </w:p>
        </w:tc>
      </w:tr>
      <w:tr w:rsidR="00F11A35" w:rsidRPr="0056181B" w:rsidTr="00614913">
        <w:tc>
          <w:tcPr>
            <w:tcW w:w="865" w:type="dxa"/>
            <w:shd w:val="clear" w:color="auto" w:fill="auto"/>
            <w:vAlign w:val="center"/>
          </w:tcPr>
          <w:p w:rsidR="00F11A35" w:rsidRDefault="00F11A35" w:rsidP="00614913">
            <w:pPr>
              <w:spacing w:after="0"/>
              <w:jc w:val="center"/>
              <w:rPr>
                <w:i/>
                <w:sz w:val="14"/>
                <w:szCs w:val="14"/>
              </w:rPr>
            </w:pPr>
            <w:r>
              <w:rPr>
                <w:i/>
                <w:sz w:val="14"/>
                <w:szCs w:val="14"/>
              </w:rPr>
              <w:t>Step-</w:t>
            </w:r>
            <w:r w:rsidR="00A9247A">
              <w:rPr>
                <w:i/>
                <w:sz w:val="14"/>
                <w:szCs w:val="14"/>
              </w:rPr>
              <w:t>2</w:t>
            </w:r>
            <w:r w:rsidRPr="005D1206">
              <w:rPr>
                <w:i/>
                <w:sz w:val="14"/>
                <w:szCs w:val="14"/>
              </w:rPr>
              <w:t>0</w:t>
            </w:r>
          </w:p>
        </w:tc>
        <w:tc>
          <w:tcPr>
            <w:tcW w:w="3499" w:type="dxa"/>
            <w:gridSpan w:val="3"/>
            <w:shd w:val="clear" w:color="auto" w:fill="auto"/>
          </w:tcPr>
          <w:p w:rsidR="00F11A35" w:rsidRDefault="00985F20">
            <w:pPr>
              <w:pStyle w:val="NormalStep"/>
              <w:rPr>
                <w:rFonts w:asciiTheme="minorHAnsi" w:hAnsiTheme="minorHAnsi" w:cstheme="minorHAnsi"/>
                <w:sz w:val="22"/>
                <w:szCs w:val="22"/>
              </w:rPr>
            </w:pPr>
            <w:r w:rsidRPr="00985F20">
              <w:rPr>
                <w:rFonts w:asciiTheme="minorHAnsi" w:hAnsiTheme="minorHAnsi" w:cstheme="minorHAnsi"/>
                <w:sz w:val="22"/>
                <w:szCs w:val="22"/>
              </w:rPr>
              <w:t xml:space="preserve">Click on a </w:t>
            </w:r>
            <w:r w:rsidR="00A9247A">
              <w:rPr>
                <w:rFonts w:asciiTheme="minorHAnsi" w:hAnsiTheme="minorHAnsi" w:cstheme="minorHAnsi"/>
                <w:sz w:val="22"/>
                <w:szCs w:val="22"/>
              </w:rPr>
              <w:t>footprint.</w:t>
            </w:r>
          </w:p>
        </w:tc>
        <w:tc>
          <w:tcPr>
            <w:tcW w:w="2690" w:type="dxa"/>
            <w:gridSpan w:val="2"/>
            <w:shd w:val="clear" w:color="auto" w:fill="auto"/>
          </w:tcPr>
          <w:p w:rsidR="00F11A35" w:rsidRPr="00586267" w:rsidRDefault="00F11A35" w:rsidP="00985F20">
            <w:pPr>
              <w:spacing w:after="0"/>
              <w:rPr>
                <w:rFonts w:cstheme="minorHAnsi"/>
                <w:lang w:val="en-GB"/>
              </w:rPr>
            </w:pPr>
            <w:r>
              <w:rPr>
                <w:rFonts w:cstheme="minorHAnsi"/>
                <w:lang w:val="en-GB"/>
              </w:rPr>
              <w:t xml:space="preserve">The </w:t>
            </w:r>
            <w:r w:rsidR="00985F20">
              <w:rPr>
                <w:rFonts w:cstheme="minorHAnsi"/>
                <w:lang w:val="en-GB"/>
              </w:rPr>
              <w:t>browse layer</w:t>
            </w:r>
            <w:r>
              <w:rPr>
                <w:rFonts w:cstheme="minorHAnsi"/>
                <w:lang w:val="en-GB"/>
              </w:rPr>
              <w:t xml:space="preserve"> displayed on the map</w:t>
            </w:r>
            <w:r w:rsidR="001C4ACE">
              <w:rPr>
                <w:rFonts w:cstheme="minorHAnsi"/>
                <w:lang w:val="en-GB"/>
              </w:rPr>
              <w:t xml:space="preserve"> at the location of the product footprint</w:t>
            </w:r>
            <w:r>
              <w:rPr>
                <w:rFonts w:cstheme="minorHAnsi"/>
                <w:lang w:val="en-GB"/>
              </w:rPr>
              <w:t>.</w:t>
            </w:r>
          </w:p>
        </w:tc>
        <w:tc>
          <w:tcPr>
            <w:tcW w:w="1559" w:type="dxa"/>
            <w:shd w:val="clear" w:color="auto" w:fill="auto"/>
            <w:vAlign w:val="center"/>
          </w:tcPr>
          <w:p w:rsidR="00F11A35" w:rsidRPr="0056181B" w:rsidRDefault="00F11A35" w:rsidP="00614913">
            <w:pPr>
              <w:spacing w:after="0"/>
              <w:jc w:val="center"/>
              <w:rPr>
                <w:i/>
                <w:sz w:val="14"/>
                <w:szCs w:val="14"/>
              </w:rPr>
            </w:pPr>
            <w:r w:rsidRPr="0056181B">
              <w:rPr>
                <w:i/>
                <w:sz w:val="14"/>
                <w:szCs w:val="14"/>
              </w:rPr>
              <w:t>NGEO-</w:t>
            </w:r>
            <w:r>
              <w:rPr>
                <w:i/>
                <w:sz w:val="14"/>
                <w:szCs w:val="14"/>
              </w:rPr>
              <w:t>WEBC-PFC-00</w:t>
            </w:r>
            <w:r w:rsidR="00985F20">
              <w:rPr>
                <w:i/>
                <w:sz w:val="14"/>
                <w:szCs w:val="14"/>
              </w:rPr>
              <w:t>6</w:t>
            </w:r>
            <w:r w:rsidRPr="0056181B">
              <w:rPr>
                <w:i/>
                <w:sz w:val="14"/>
                <w:szCs w:val="14"/>
              </w:rPr>
              <w:t>0</w:t>
            </w:r>
          </w:p>
        </w:tc>
      </w:tr>
      <w:tr w:rsidR="001C4ACE" w:rsidRPr="0056181B" w:rsidTr="00614913">
        <w:tc>
          <w:tcPr>
            <w:tcW w:w="865" w:type="dxa"/>
            <w:shd w:val="clear" w:color="auto" w:fill="auto"/>
            <w:vAlign w:val="center"/>
          </w:tcPr>
          <w:p w:rsidR="001C4ACE" w:rsidRDefault="001C4ACE">
            <w:pPr>
              <w:spacing w:after="0"/>
              <w:jc w:val="center"/>
              <w:rPr>
                <w:i/>
                <w:sz w:val="14"/>
                <w:szCs w:val="14"/>
              </w:rPr>
            </w:pPr>
            <w:r>
              <w:rPr>
                <w:i/>
                <w:sz w:val="14"/>
                <w:szCs w:val="14"/>
              </w:rPr>
              <w:t>Step-</w:t>
            </w:r>
            <w:r w:rsidR="00A9247A">
              <w:rPr>
                <w:i/>
                <w:sz w:val="14"/>
                <w:szCs w:val="14"/>
              </w:rPr>
              <w:t>30</w:t>
            </w:r>
          </w:p>
        </w:tc>
        <w:tc>
          <w:tcPr>
            <w:tcW w:w="3499" w:type="dxa"/>
            <w:gridSpan w:val="3"/>
            <w:shd w:val="clear" w:color="auto" w:fill="auto"/>
          </w:tcPr>
          <w:p w:rsidR="001C4ACE" w:rsidRPr="00985F20" w:rsidRDefault="001C4ACE" w:rsidP="001C4ACE">
            <w:pPr>
              <w:pStyle w:val="NormalStep"/>
              <w:rPr>
                <w:rFonts w:asciiTheme="minorHAnsi" w:hAnsiTheme="minorHAnsi" w:cstheme="minorHAnsi"/>
                <w:sz w:val="22"/>
                <w:szCs w:val="22"/>
              </w:rPr>
            </w:pPr>
            <w:r>
              <w:rPr>
                <w:rFonts w:asciiTheme="minorHAnsi" w:hAnsiTheme="minorHAnsi" w:cstheme="minorHAnsi"/>
                <w:sz w:val="22"/>
                <w:szCs w:val="22"/>
              </w:rPr>
              <w:t>Click on “Background” to change the map background.</w:t>
            </w:r>
          </w:p>
        </w:tc>
        <w:tc>
          <w:tcPr>
            <w:tcW w:w="2690" w:type="dxa"/>
            <w:gridSpan w:val="2"/>
            <w:shd w:val="clear" w:color="auto" w:fill="auto"/>
          </w:tcPr>
          <w:p w:rsidR="001C4ACE" w:rsidRDefault="001C4ACE" w:rsidP="00C17FA1">
            <w:pPr>
              <w:spacing w:after="0"/>
              <w:rPr>
                <w:rFonts w:cstheme="minorHAnsi"/>
                <w:lang w:val="en-GB"/>
              </w:rPr>
            </w:pPr>
            <w:r>
              <w:rPr>
                <w:rFonts w:cstheme="minorHAnsi"/>
                <w:lang w:val="en-GB"/>
              </w:rPr>
              <w:t>The browse layer should be displayed on the map as above.</w:t>
            </w:r>
          </w:p>
        </w:tc>
        <w:tc>
          <w:tcPr>
            <w:tcW w:w="1559" w:type="dxa"/>
            <w:shd w:val="clear" w:color="auto" w:fill="auto"/>
            <w:vAlign w:val="center"/>
          </w:tcPr>
          <w:p w:rsidR="001C4ACE" w:rsidRPr="0056181B" w:rsidRDefault="001C4ACE" w:rsidP="00C17FA1">
            <w:pPr>
              <w:spacing w:after="0"/>
              <w:jc w:val="center"/>
              <w:rPr>
                <w:i/>
                <w:sz w:val="14"/>
                <w:szCs w:val="14"/>
              </w:rPr>
            </w:pPr>
            <w:r w:rsidRPr="0056181B">
              <w:rPr>
                <w:i/>
                <w:sz w:val="14"/>
                <w:szCs w:val="14"/>
              </w:rPr>
              <w:t>NGEO-</w:t>
            </w:r>
            <w:r>
              <w:rPr>
                <w:i/>
                <w:sz w:val="14"/>
                <w:szCs w:val="14"/>
              </w:rPr>
              <w:t>WEBC-PFC-0060</w:t>
            </w:r>
          </w:p>
        </w:tc>
      </w:tr>
      <w:tr w:rsidR="001C4ACE" w:rsidRPr="0056181B" w:rsidTr="00614913">
        <w:tc>
          <w:tcPr>
            <w:tcW w:w="865" w:type="dxa"/>
            <w:shd w:val="clear" w:color="auto" w:fill="auto"/>
            <w:vAlign w:val="center"/>
          </w:tcPr>
          <w:p w:rsidR="001C4ACE" w:rsidRDefault="001C4ACE">
            <w:pPr>
              <w:spacing w:after="0"/>
              <w:jc w:val="center"/>
              <w:rPr>
                <w:i/>
                <w:sz w:val="14"/>
                <w:szCs w:val="14"/>
              </w:rPr>
            </w:pPr>
            <w:r>
              <w:rPr>
                <w:i/>
                <w:sz w:val="14"/>
                <w:szCs w:val="14"/>
              </w:rPr>
              <w:t>Step-</w:t>
            </w:r>
            <w:r w:rsidR="00A9247A">
              <w:rPr>
                <w:i/>
                <w:sz w:val="14"/>
                <w:szCs w:val="14"/>
              </w:rPr>
              <w:t>40</w:t>
            </w:r>
          </w:p>
        </w:tc>
        <w:tc>
          <w:tcPr>
            <w:tcW w:w="3499" w:type="dxa"/>
            <w:gridSpan w:val="3"/>
            <w:shd w:val="clear" w:color="auto" w:fill="auto"/>
          </w:tcPr>
          <w:p w:rsidR="001C4ACE" w:rsidRDefault="001C4ACE" w:rsidP="00985F20">
            <w:pPr>
              <w:pStyle w:val="NormalStep"/>
              <w:rPr>
                <w:rFonts w:asciiTheme="minorHAnsi" w:hAnsiTheme="minorHAnsi" w:cstheme="minorHAnsi"/>
                <w:sz w:val="22"/>
                <w:szCs w:val="22"/>
              </w:rPr>
            </w:pPr>
            <w:r>
              <w:rPr>
                <w:rFonts w:asciiTheme="minorHAnsi" w:hAnsiTheme="minorHAnsi" w:cstheme="minorHAnsi"/>
                <w:sz w:val="22"/>
                <w:szCs w:val="22"/>
              </w:rPr>
              <w:t>Click on “2D/3D” to switch the map mode.</w:t>
            </w:r>
          </w:p>
        </w:tc>
        <w:tc>
          <w:tcPr>
            <w:tcW w:w="2690" w:type="dxa"/>
            <w:gridSpan w:val="2"/>
            <w:shd w:val="clear" w:color="auto" w:fill="auto"/>
          </w:tcPr>
          <w:p w:rsidR="001C4ACE" w:rsidRDefault="001C4ACE" w:rsidP="00C17FA1">
            <w:pPr>
              <w:spacing w:after="0"/>
              <w:rPr>
                <w:rFonts w:cstheme="minorHAnsi"/>
                <w:lang w:val="en-GB"/>
              </w:rPr>
            </w:pPr>
            <w:r>
              <w:rPr>
                <w:rFonts w:cstheme="minorHAnsi"/>
                <w:lang w:val="en-GB"/>
              </w:rPr>
              <w:t>The browse layer shall also be displayed in the new mode at the same location.</w:t>
            </w:r>
          </w:p>
        </w:tc>
        <w:tc>
          <w:tcPr>
            <w:tcW w:w="1559" w:type="dxa"/>
            <w:shd w:val="clear" w:color="auto" w:fill="auto"/>
            <w:vAlign w:val="center"/>
          </w:tcPr>
          <w:p w:rsidR="001C4ACE" w:rsidRPr="0056181B" w:rsidRDefault="001C4ACE" w:rsidP="00C17FA1">
            <w:pPr>
              <w:spacing w:after="0"/>
              <w:jc w:val="center"/>
              <w:rPr>
                <w:i/>
                <w:sz w:val="14"/>
                <w:szCs w:val="14"/>
              </w:rPr>
            </w:pPr>
            <w:r w:rsidRPr="0056181B">
              <w:rPr>
                <w:i/>
                <w:sz w:val="14"/>
                <w:szCs w:val="14"/>
              </w:rPr>
              <w:t>NGEO-</w:t>
            </w:r>
            <w:r>
              <w:rPr>
                <w:i/>
                <w:sz w:val="14"/>
                <w:szCs w:val="14"/>
              </w:rPr>
              <w:t>WEBC-PFC-0060</w:t>
            </w:r>
          </w:p>
        </w:tc>
      </w:tr>
    </w:tbl>
    <w:p w:rsidR="008165BA" w:rsidRPr="00ED457C" w:rsidRDefault="008165BA" w:rsidP="008165BA">
      <w:pPr>
        <w:pStyle w:val="Titre3"/>
      </w:pPr>
      <w:bookmarkStart w:id="7012" w:name="_Toc348082227"/>
      <w:r w:rsidRPr="00ED457C">
        <w:t>NGEO-WEBC-</w:t>
      </w:r>
      <w:r w:rsidR="00FE269F" w:rsidRPr="00ED457C">
        <w:t>VT</w:t>
      </w:r>
      <w:r w:rsidR="00FE269F">
        <w:t>P</w:t>
      </w:r>
      <w:r w:rsidRPr="00ED457C">
        <w:t>-00</w:t>
      </w:r>
      <w:r>
        <w:t>7</w:t>
      </w:r>
      <w:r w:rsidRPr="00ED457C">
        <w:t xml:space="preserve">0: </w:t>
      </w:r>
      <w:r>
        <w:t>Filt</w:t>
      </w:r>
      <w:r w:rsidR="001C4ACE">
        <w:t>e</w:t>
      </w:r>
      <w:r>
        <w:t>red dataset selection</w:t>
      </w:r>
      <w:bookmarkEnd w:id="7012"/>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165BA" w:rsidRPr="004E5884" w:rsidTr="00614913">
        <w:tc>
          <w:tcPr>
            <w:tcW w:w="8613" w:type="dxa"/>
            <w:gridSpan w:val="7"/>
            <w:tcBorders>
              <w:top w:val="single" w:sz="2" w:space="0" w:color="auto"/>
              <w:bottom w:val="single" w:sz="6" w:space="0" w:color="auto"/>
            </w:tcBorders>
            <w:shd w:val="clear" w:color="auto" w:fill="548DD4" w:themeFill="text2" w:themeFillTint="99"/>
          </w:tcPr>
          <w:p w:rsidR="008165BA" w:rsidRPr="004E5884" w:rsidRDefault="008165BA" w:rsidP="00614913">
            <w:pPr>
              <w:spacing w:after="0"/>
              <w:jc w:val="center"/>
              <w:rPr>
                <w:b/>
                <w:i/>
                <w:color w:val="FFFFFF"/>
                <w:szCs w:val="18"/>
                <w:lang w:val="en-US"/>
              </w:rPr>
            </w:pPr>
            <w:r>
              <w:rPr>
                <w:b/>
                <w:i/>
                <w:color w:val="FFFFFF"/>
                <w:szCs w:val="18"/>
                <w:lang w:val="en-US"/>
              </w:rPr>
              <w:t>NGEO VALIDATION TEST  PROCEDURE</w:t>
            </w:r>
          </w:p>
        </w:tc>
      </w:tr>
      <w:tr w:rsidR="008165BA" w:rsidRPr="004E5884" w:rsidTr="00614913">
        <w:tc>
          <w:tcPr>
            <w:tcW w:w="1607"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165BA" w:rsidRPr="00544FC8" w:rsidRDefault="008165BA" w:rsidP="00614913">
            <w:pPr>
              <w:spacing w:after="0"/>
              <w:rPr>
                <w:i/>
                <w:color w:val="548DD4"/>
                <w:sz w:val="16"/>
                <w:szCs w:val="16"/>
              </w:rPr>
            </w:pPr>
            <w:r>
              <w:rPr>
                <w:i/>
                <w:color w:val="548DD4"/>
                <w:sz w:val="16"/>
                <w:szCs w:val="16"/>
              </w:rPr>
              <w:t>NGEO-WEBC-VTP-0070</w:t>
            </w:r>
          </w:p>
        </w:tc>
        <w:tc>
          <w:tcPr>
            <w:tcW w:w="1134" w:type="dxa"/>
            <w:gridSpan w:val="2"/>
            <w:tcBorders>
              <w:top w:val="single" w:sz="6" w:space="0" w:color="auto"/>
            </w:tcBorders>
            <w:shd w:val="clear" w:color="auto" w:fill="548DD4" w:themeFill="text2" w:themeFillTint="99"/>
          </w:tcPr>
          <w:p w:rsidR="008165BA" w:rsidRPr="00544FC8" w:rsidRDefault="008165BA"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165BA" w:rsidRPr="004E5884" w:rsidRDefault="00A55734" w:rsidP="00614913">
            <w:pPr>
              <w:spacing w:after="0"/>
              <w:rPr>
                <w:i/>
                <w:color w:val="548DD4"/>
                <w:sz w:val="16"/>
                <w:szCs w:val="16"/>
                <w:lang w:val="en-US"/>
              </w:rPr>
            </w:pPr>
            <w:r>
              <w:rPr>
                <w:i/>
                <w:color w:val="548DD4"/>
                <w:sz w:val="16"/>
                <w:szCs w:val="16"/>
                <w:lang w:val="en-US"/>
              </w:rPr>
              <w:t>Filtered</w:t>
            </w:r>
            <w:r w:rsidR="008165BA">
              <w:rPr>
                <w:i/>
                <w:color w:val="548DD4"/>
                <w:sz w:val="16"/>
                <w:szCs w:val="16"/>
                <w:lang w:val="en-US"/>
              </w:rPr>
              <w:t xml:space="preserve">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p>
        </w:tc>
      </w:tr>
      <w:tr w:rsidR="008165BA" w:rsidRPr="004E5884" w:rsidTr="00614913">
        <w:tc>
          <w:tcPr>
            <w:tcW w:w="8613" w:type="dxa"/>
            <w:gridSpan w:val="7"/>
            <w:shd w:val="clear" w:color="auto" w:fill="auto"/>
          </w:tcPr>
          <w:p w:rsidR="008165BA" w:rsidRPr="005E7083" w:rsidRDefault="008165BA" w:rsidP="008165BA">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7</w:t>
            </w:r>
            <w:r w:rsidRPr="00057FF1">
              <w:rPr>
                <w:rFonts w:cstheme="minorHAnsi"/>
                <w:lang w:val="en-US"/>
              </w:rPr>
              <w:t>0:</w:t>
            </w:r>
            <w:r>
              <w:rPr>
                <w:rFonts w:cstheme="minorHAnsi"/>
                <w:lang w:val="en-US"/>
              </w:rPr>
              <w:t xml:space="preserve"> Filtered Dataset Selection.</w:t>
            </w:r>
          </w:p>
        </w:tc>
      </w:tr>
      <w:tr w:rsidR="008165BA" w:rsidRPr="00B17EAC" w:rsidTr="00614913">
        <w:tc>
          <w:tcPr>
            <w:tcW w:w="8613" w:type="dxa"/>
            <w:gridSpan w:val="7"/>
            <w:shd w:val="clear" w:color="auto" w:fill="A6A6A6"/>
          </w:tcPr>
          <w:p w:rsidR="008165BA" w:rsidRPr="00544FC8" w:rsidRDefault="008165BA" w:rsidP="00614913">
            <w:pPr>
              <w:spacing w:after="0"/>
              <w:rPr>
                <w:sz w:val="14"/>
                <w:szCs w:val="14"/>
              </w:rPr>
            </w:pPr>
            <w:r>
              <w:rPr>
                <w:b/>
                <w:sz w:val="14"/>
                <w:szCs w:val="14"/>
              </w:rPr>
              <w:t>Script</w:t>
            </w:r>
          </w:p>
        </w:tc>
      </w:tr>
      <w:tr w:rsidR="008165BA" w:rsidRPr="004E5884" w:rsidTr="00614913">
        <w:tc>
          <w:tcPr>
            <w:tcW w:w="8613" w:type="dxa"/>
            <w:gridSpan w:val="7"/>
            <w:shd w:val="clear" w:color="auto" w:fill="auto"/>
          </w:tcPr>
          <w:p w:rsidR="008165BA" w:rsidRPr="004E5884" w:rsidRDefault="008165BA" w:rsidP="00614913">
            <w:pPr>
              <w:spacing w:after="0"/>
              <w:rPr>
                <w:lang w:val="en-US"/>
              </w:rPr>
            </w:pPr>
            <w:r>
              <w:rPr>
                <w:lang w:val="en-US"/>
              </w:rPr>
              <w:t>None</w:t>
            </w:r>
          </w:p>
        </w:tc>
      </w:tr>
      <w:tr w:rsidR="008165BA" w:rsidRPr="00544FC8" w:rsidTr="00614913">
        <w:tc>
          <w:tcPr>
            <w:tcW w:w="865" w:type="dxa"/>
            <w:shd w:val="clear" w:color="auto" w:fill="A6A6A6"/>
          </w:tcPr>
          <w:p w:rsidR="008165BA" w:rsidRPr="00544FC8" w:rsidRDefault="008165BA" w:rsidP="00614913">
            <w:pPr>
              <w:spacing w:after="0"/>
              <w:jc w:val="center"/>
              <w:rPr>
                <w:b/>
                <w:sz w:val="14"/>
                <w:szCs w:val="14"/>
              </w:rPr>
            </w:pPr>
            <w:r w:rsidRPr="00544FC8">
              <w:rPr>
                <w:b/>
                <w:sz w:val="14"/>
                <w:szCs w:val="14"/>
              </w:rPr>
              <w:t>Step</w:t>
            </w:r>
          </w:p>
        </w:tc>
        <w:tc>
          <w:tcPr>
            <w:tcW w:w="3499" w:type="dxa"/>
            <w:gridSpan w:val="3"/>
            <w:shd w:val="clear" w:color="auto" w:fill="A6A6A6"/>
          </w:tcPr>
          <w:p w:rsidR="008165BA" w:rsidRPr="00544FC8" w:rsidRDefault="008165BA" w:rsidP="00614913">
            <w:pPr>
              <w:spacing w:after="0"/>
              <w:jc w:val="center"/>
              <w:rPr>
                <w:b/>
                <w:sz w:val="14"/>
                <w:szCs w:val="14"/>
              </w:rPr>
            </w:pPr>
            <w:r w:rsidRPr="00544FC8">
              <w:rPr>
                <w:b/>
                <w:sz w:val="14"/>
                <w:szCs w:val="14"/>
              </w:rPr>
              <w:t>Action</w:t>
            </w:r>
          </w:p>
        </w:tc>
        <w:tc>
          <w:tcPr>
            <w:tcW w:w="2690" w:type="dxa"/>
            <w:gridSpan w:val="2"/>
            <w:shd w:val="clear" w:color="auto" w:fill="A6A6A6"/>
          </w:tcPr>
          <w:p w:rsidR="008165BA" w:rsidRPr="00544FC8" w:rsidRDefault="008165BA" w:rsidP="00614913">
            <w:pPr>
              <w:spacing w:after="0"/>
              <w:jc w:val="center"/>
              <w:rPr>
                <w:b/>
                <w:sz w:val="14"/>
                <w:szCs w:val="14"/>
              </w:rPr>
            </w:pPr>
            <w:r>
              <w:rPr>
                <w:b/>
                <w:sz w:val="14"/>
                <w:szCs w:val="14"/>
              </w:rPr>
              <w:t>Expected output</w:t>
            </w:r>
          </w:p>
        </w:tc>
        <w:tc>
          <w:tcPr>
            <w:tcW w:w="1559" w:type="dxa"/>
            <w:shd w:val="clear" w:color="auto" w:fill="A6A6A6"/>
          </w:tcPr>
          <w:p w:rsidR="008165BA" w:rsidRPr="00544FC8" w:rsidRDefault="008165BA" w:rsidP="00614913">
            <w:pPr>
              <w:spacing w:after="0"/>
              <w:jc w:val="center"/>
              <w:rPr>
                <w:b/>
                <w:sz w:val="14"/>
                <w:szCs w:val="14"/>
              </w:rPr>
            </w:pPr>
            <w:r w:rsidRPr="00544FC8">
              <w:rPr>
                <w:b/>
                <w:sz w:val="14"/>
                <w:szCs w:val="14"/>
              </w:rPr>
              <w:t>Pass/Fail Criteria Id</w:t>
            </w: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sidRPr="005D1206">
              <w:rPr>
                <w:i/>
                <w:sz w:val="14"/>
                <w:szCs w:val="14"/>
              </w:rPr>
              <w:t>Step-10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Step-2</w:t>
            </w:r>
            <w:r w:rsidR="008165BA">
              <w:rPr>
                <w:i/>
                <w:sz w:val="14"/>
                <w:szCs w:val="14"/>
              </w:rPr>
              <w:t>0</w:t>
            </w:r>
          </w:p>
        </w:tc>
        <w:tc>
          <w:tcPr>
            <w:tcW w:w="3499" w:type="dxa"/>
            <w:gridSpan w:val="3"/>
            <w:shd w:val="clear" w:color="auto" w:fill="auto"/>
          </w:tcPr>
          <w:p w:rsidR="008165BA" w:rsidRPr="00E24DDB" w:rsidRDefault="008165BA">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00211BA3">
              <w:rPr>
                <w:rFonts w:asciiTheme="minorHAnsi" w:hAnsiTheme="minorHAnsi" w:cstheme="minorHAnsi"/>
                <w:sz w:val="22"/>
                <w:szCs w:val="22"/>
              </w:rPr>
              <w:t>Datasets</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8165BA" w:rsidRPr="003C0A28" w:rsidRDefault="008165BA">
            <w:pPr>
              <w:spacing w:after="0"/>
              <w:rPr>
                <w:rFonts w:cstheme="minorHAnsi"/>
                <w:lang w:val="en-US"/>
              </w:rPr>
            </w:pPr>
            <w:r w:rsidRPr="003C0A28">
              <w:rPr>
                <w:rFonts w:cstheme="minorHAnsi"/>
                <w:lang w:val="en-US"/>
              </w:rPr>
              <w:t xml:space="preserve">The </w:t>
            </w:r>
            <w:r w:rsidR="00211BA3">
              <w:rPr>
                <w:rFonts w:cstheme="minorHAnsi"/>
                <w:lang w:val="en-US"/>
              </w:rPr>
              <w:t>datasets</w:t>
            </w:r>
            <w:r w:rsidR="00211BA3" w:rsidRPr="003C0A28">
              <w:rPr>
                <w:rFonts w:cstheme="minorHAnsi"/>
                <w:lang w:val="en-US"/>
              </w:rPr>
              <w:t xml:space="preserve"> </w:t>
            </w:r>
            <w:r w:rsidRPr="003C0A28">
              <w:rPr>
                <w:rFonts w:cstheme="minorHAnsi"/>
                <w:lang w:val="en-US"/>
              </w:rPr>
              <w:t xml:space="preserve">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8165BA" w:rsidRPr="0056181B" w:rsidRDefault="008165BA" w:rsidP="00614913">
            <w:pPr>
              <w:spacing w:after="0"/>
              <w:jc w:val="center"/>
              <w:rPr>
                <w:i/>
                <w:sz w:val="14"/>
                <w:szCs w:val="14"/>
              </w:rPr>
            </w:pPr>
          </w:p>
        </w:tc>
      </w:tr>
      <w:tr w:rsidR="008165BA" w:rsidRPr="004E5884" w:rsidTr="00614913">
        <w:tc>
          <w:tcPr>
            <w:tcW w:w="865" w:type="dxa"/>
            <w:shd w:val="clear" w:color="auto" w:fill="auto"/>
            <w:vAlign w:val="center"/>
          </w:tcPr>
          <w:p w:rsidR="008165BA" w:rsidRPr="00544FC8" w:rsidRDefault="008165BA" w:rsidP="00614913">
            <w:pPr>
              <w:spacing w:after="0"/>
              <w:jc w:val="center"/>
              <w:rPr>
                <w:i/>
                <w:sz w:val="14"/>
                <w:szCs w:val="14"/>
              </w:rPr>
            </w:pPr>
            <w:r>
              <w:rPr>
                <w:i/>
                <w:sz w:val="14"/>
                <w:szCs w:val="14"/>
              </w:rPr>
              <w:t>S</w:t>
            </w:r>
            <w:r w:rsidR="00A55734">
              <w:rPr>
                <w:i/>
                <w:sz w:val="14"/>
                <w:szCs w:val="14"/>
              </w:rPr>
              <w:t>tep-3</w:t>
            </w:r>
            <w:r w:rsidRPr="005D1206">
              <w:rPr>
                <w:i/>
                <w:sz w:val="14"/>
                <w:szCs w:val="14"/>
              </w:rPr>
              <w:t>0</w:t>
            </w:r>
          </w:p>
        </w:tc>
        <w:tc>
          <w:tcPr>
            <w:tcW w:w="3499" w:type="dxa"/>
            <w:gridSpan w:val="3"/>
            <w:shd w:val="clear" w:color="auto" w:fill="auto"/>
          </w:tcPr>
          <w:p w:rsidR="008165BA" w:rsidRPr="00057FF1" w:rsidRDefault="008165BA" w:rsidP="00614913">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the datasets displayed</w:t>
            </w:r>
          </w:p>
        </w:tc>
        <w:tc>
          <w:tcPr>
            <w:tcW w:w="2690" w:type="dxa"/>
            <w:gridSpan w:val="2"/>
            <w:shd w:val="clear" w:color="auto" w:fill="auto"/>
          </w:tcPr>
          <w:p w:rsidR="008165BA" w:rsidRPr="00057FF1" w:rsidRDefault="008165BA" w:rsidP="00614913">
            <w:pPr>
              <w:spacing w:after="0"/>
              <w:rPr>
                <w:rFonts w:cstheme="minorHAnsi"/>
                <w:lang w:val="en-US"/>
              </w:rPr>
            </w:pPr>
            <w:r w:rsidRPr="003C0A28">
              <w:rPr>
                <w:rFonts w:cstheme="minorHAnsi"/>
                <w:lang w:val="en-US"/>
              </w:rPr>
              <w:t xml:space="preserve">The </w:t>
            </w:r>
            <w:r>
              <w:rPr>
                <w:rFonts w:cstheme="minorHAnsi"/>
                <w:lang w:val="en-US"/>
              </w:rPr>
              <w:t xml:space="preserve">chosen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8165BA" w:rsidRPr="004E5884" w:rsidRDefault="008165BA" w:rsidP="00614913">
            <w:pPr>
              <w:spacing w:after="0"/>
              <w:jc w:val="center"/>
              <w:rPr>
                <w:sz w:val="14"/>
                <w:szCs w:val="14"/>
                <w:highlight w:val="yellow"/>
                <w:lang w:val="en-US"/>
              </w:rPr>
            </w:pPr>
          </w:p>
        </w:tc>
      </w:tr>
      <w:tr w:rsidR="008165BA" w:rsidRPr="004E5884" w:rsidTr="00614913">
        <w:tc>
          <w:tcPr>
            <w:tcW w:w="865" w:type="dxa"/>
            <w:shd w:val="clear" w:color="auto" w:fill="auto"/>
            <w:vAlign w:val="center"/>
          </w:tcPr>
          <w:p w:rsidR="008165BA" w:rsidRPr="005D1206" w:rsidRDefault="00A55734" w:rsidP="00614913">
            <w:pPr>
              <w:spacing w:after="0"/>
              <w:jc w:val="center"/>
              <w:rPr>
                <w:i/>
                <w:sz w:val="14"/>
                <w:szCs w:val="14"/>
              </w:rPr>
            </w:pPr>
            <w:r>
              <w:rPr>
                <w:i/>
                <w:sz w:val="14"/>
                <w:szCs w:val="14"/>
              </w:rPr>
              <w:t>Step-4</w:t>
            </w:r>
            <w:r w:rsidR="008165BA" w:rsidRPr="005D1206">
              <w:rPr>
                <w:i/>
                <w:sz w:val="14"/>
                <w:szCs w:val="14"/>
              </w:rPr>
              <w:t>0</w:t>
            </w:r>
          </w:p>
        </w:tc>
        <w:tc>
          <w:tcPr>
            <w:tcW w:w="3499" w:type="dxa"/>
            <w:gridSpan w:val="3"/>
            <w:shd w:val="clear" w:color="auto" w:fill="auto"/>
          </w:tcPr>
          <w:p w:rsidR="008165BA" w:rsidRPr="00057FF1" w:rsidRDefault="00D43626"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Use the </w:t>
            </w:r>
            <w:r w:rsidR="00D0690B">
              <w:rPr>
                <w:rFonts w:asciiTheme="minorHAnsi" w:hAnsiTheme="minorHAnsi" w:cstheme="minorHAnsi"/>
                <w:sz w:val="22"/>
                <w:szCs w:val="22"/>
              </w:rPr>
              <w:t>“</w:t>
            </w:r>
            <w:r>
              <w:rPr>
                <w:rFonts w:asciiTheme="minorHAnsi" w:hAnsiTheme="minorHAnsi" w:cstheme="minorHAnsi"/>
                <w:sz w:val="22"/>
                <w:szCs w:val="22"/>
              </w:rPr>
              <w:t>Mission</w:t>
            </w:r>
            <w:r w:rsidR="00D0690B">
              <w:rPr>
                <w:rFonts w:asciiTheme="minorHAnsi" w:hAnsiTheme="minorHAnsi" w:cstheme="minorHAnsi"/>
                <w:sz w:val="22"/>
                <w:szCs w:val="22"/>
              </w:rPr>
              <w:t>”</w:t>
            </w:r>
            <w:r>
              <w:rPr>
                <w:rFonts w:asciiTheme="minorHAnsi" w:hAnsiTheme="minorHAnsi" w:cstheme="minorHAnsi"/>
                <w:sz w:val="22"/>
                <w:szCs w:val="22"/>
              </w:rPr>
              <w:t xml:space="preserve"> menu to select a mission</w:t>
            </w:r>
          </w:p>
        </w:tc>
        <w:tc>
          <w:tcPr>
            <w:tcW w:w="2690" w:type="dxa"/>
            <w:gridSpan w:val="2"/>
            <w:shd w:val="clear" w:color="auto" w:fill="auto"/>
          </w:tcPr>
          <w:p w:rsidR="008165BA" w:rsidRPr="00102EF3" w:rsidRDefault="00D43626" w:rsidP="00614913">
            <w:pPr>
              <w:spacing w:after="0"/>
              <w:rPr>
                <w:rFonts w:cstheme="minorHAnsi"/>
                <w:lang w:val="en-GB"/>
              </w:rPr>
            </w:pPr>
            <w:r>
              <w:rPr>
                <w:rFonts w:cstheme="minorHAnsi"/>
                <w:lang w:val="en-GB"/>
              </w:rPr>
              <w:t>The dataset displayed are filtered according to the chosen missing.</w:t>
            </w:r>
          </w:p>
        </w:tc>
        <w:tc>
          <w:tcPr>
            <w:tcW w:w="1559" w:type="dxa"/>
            <w:shd w:val="clear" w:color="auto" w:fill="auto"/>
            <w:vAlign w:val="center"/>
          </w:tcPr>
          <w:p w:rsidR="008165BA" w:rsidRPr="004E5884" w:rsidRDefault="00D700AB" w:rsidP="00614913">
            <w:pPr>
              <w:spacing w:after="0"/>
              <w:jc w:val="center"/>
              <w:rPr>
                <w:sz w:val="14"/>
                <w:szCs w:val="14"/>
                <w:lang w:val="en-US"/>
              </w:rPr>
            </w:pPr>
            <w:ins w:id="7013" w:author="Mokaddem Emna" w:date="2013-02-08T10:41:00Z">
              <w:r w:rsidRPr="0056181B">
                <w:rPr>
                  <w:i/>
                  <w:sz w:val="14"/>
                  <w:szCs w:val="14"/>
                </w:rPr>
                <w:t>NGEO-</w:t>
              </w:r>
              <w:r>
                <w:rPr>
                  <w:i/>
                  <w:sz w:val="14"/>
                  <w:szCs w:val="14"/>
                </w:rPr>
                <w:t>WEBC-PFC-007</w:t>
              </w:r>
              <w:r w:rsidRPr="0056181B">
                <w:rPr>
                  <w:i/>
                  <w:sz w:val="14"/>
                  <w:szCs w:val="14"/>
                </w:rPr>
                <w:t>0</w:t>
              </w:r>
            </w:ins>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D0690B" w:rsidRDefault="00D0690B" w:rsidP="00D0690B">
            <w:pPr>
              <w:pStyle w:val="NormalStep"/>
              <w:rPr>
                <w:rFonts w:asciiTheme="minorHAnsi" w:hAnsiTheme="minorHAnsi" w:cstheme="minorHAnsi"/>
                <w:sz w:val="22"/>
                <w:szCs w:val="22"/>
              </w:rPr>
            </w:pPr>
            <w:r>
              <w:rPr>
                <w:rFonts w:asciiTheme="minorHAnsi" w:hAnsiTheme="minorHAnsi" w:cstheme="minorHAnsi"/>
                <w:sz w:val="22"/>
                <w:szCs w:val="22"/>
              </w:rPr>
              <w:t>Use the “Sensor” menu to select a sensor</w:t>
            </w:r>
          </w:p>
        </w:tc>
        <w:tc>
          <w:tcPr>
            <w:tcW w:w="2690" w:type="dxa"/>
            <w:gridSpan w:val="2"/>
            <w:shd w:val="clear" w:color="auto" w:fill="auto"/>
          </w:tcPr>
          <w:p w:rsidR="00D0690B" w:rsidRPr="00D0690B" w:rsidRDefault="00D0690B" w:rsidP="00D0690B">
            <w:pPr>
              <w:spacing w:after="0"/>
              <w:rPr>
                <w:rFonts w:cstheme="minorHAnsi"/>
                <w:b/>
                <w:lang w:val="en-GB"/>
              </w:rPr>
            </w:pPr>
            <w:r>
              <w:rPr>
                <w:rFonts w:cstheme="minorHAnsi"/>
                <w:lang w:val="en-GB"/>
              </w:rPr>
              <w:t>The dataset displayed are filtered according to the chosen sensor.</w:t>
            </w:r>
          </w:p>
        </w:tc>
        <w:tc>
          <w:tcPr>
            <w:tcW w:w="1559" w:type="dxa"/>
            <w:shd w:val="clear" w:color="auto" w:fill="auto"/>
            <w:vAlign w:val="center"/>
          </w:tcPr>
          <w:p w:rsidR="00D0690B" w:rsidRPr="0056181B" w:rsidRDefault="00D700AB" w:rsidP="00614913">
            <w:pPr>
              <w:spacing w:after="0"/>
              <w:jc w:val="center"/>
              <w:rPr>
                <w:i/>
                <w:sz w:val="14"/>
                <w:szCs w:val="14"/>
              </w:rPr>
            </w:pPr>
            <w:ins w:id="7014" w:author="Mokaddem Emna" w:date="2013-02-08T10:41:00Z">
              <w:r w:rsidRPr="0056181B">
                <w:rPr>
                  <w:i/>
                  <w:sz w:val="14"/>
                  <w:szCs w:val="14"/>
                </w:rPr>
                <w:t>NGEO-</w:t>
              </w:r>
              <w:r>
                <w:rPr>
                  <w:i/>
                  <w:sz w:val="14"/>
                  <w:szCs w:val="14"/>
                </w:rPr>
                <w:t>WEBC-PFC-0071</w:t>
              </w:r>
            </w:ins>
          </w:p>
        </w:tc>
      </w:tr>
      <w:tr w:rsidR="00D0690B" w:rsidRPr="004E5884" w:rsidTr="00614913">
        <w:tc>
          <w:tcPr>
            <w:tcW w:w="865" w:type="dxa"/>
            <w:shd w:val="clear" w:color="auto" w:fill="auto"/>
            <w:vAlign w:val="center"/>
          </w:tcPr>
          <w:p w:rsidR="00D0690B" w:rsidRDefault="00D0690B" w:rsidP="00614913">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D0690B" w:rsidRDefault="00D0690B" w:rsidP="008B3C99">
            <w:pPr>
              <w:pStyle w:val="NormalStep"/>
              <w:rPr>
                <w:rFonts w:asciiTheme="minorHAnsi" w:hAnsiTheme="minorHAnsi" w:cstheme="minorHAnsi"/>
                <w:sz w:val="22"/>
                <w:szCs w:val="22"/>
              </w:rPr>
            </w:pPr>
            <w:r>
              <w:rPr>
                <w:rFonts w:asciiTheme="minorHAnsi" w:hAnsiTheme="minorHAnsi" w:cstheme="minorHAnsi"/>
                <w:sz w:val="22"/>
                <w:szCs w:val="22"/>
              </w:rPr>
              <w:t>Use the “</w:t>
            </w:r>
            <w:r w:rsidR="008B3C99">
              <w:rPr>
                <w:rFonts w:asciiTheme="minorHAnsi" w:hAnsiTheme="minorHAnsi" w:cstheme="minorHAnsi"/>
                <w:sz w:val="22"/>
                <w:szCs w:val="22"/>
              </w:rPr>
              <w:t>Keyword</w:t>
            </w:r>
            <w:r>
              <w:rPr>
                <w:rFonts w:asciiTheme="minorHAnsi" w:hAnsiTheme="minorHAnsi" w:cstheme="minorHAnsi"/>
                <w:sz w:val="22"/>
                <w:szCs w:val="22"/>
              </w:rPr>
              <w:t xml:space="preserve">” menu to select a </w:t>
            </w:r>
            <w:r w:rsidR="008B3C99">
              <w:rPr>
                <w:rFonts w:asciiTheme="minorHAnsi" w:hAnsiTheme="minorHAnsi" w:cstheme="minorHAnsi"/>
                <w:sz w:val="22"/>
                <w:szCs w:val="22"/>
              </w:rPr>
              <w:t>keyword</w:t>
            </w:r>
          </w:p>
        </w:tc>
        <w:tc>
          <w:tcPr>
            <w:tcW w:w="2690" w:type="dxa"/>
            <w:gridSpan w:val="2"/>
            <w:shd w:val="clear" w:color="auto" w:fill="auto"/>
          </w:tcPr>
          <w:p w:rsidR="00D0690B" w:rsidRPr="00D0690B" w:rsidRDefault="00D0690B" w:rsidP="008B3C99">
            <w:pPr>
              <w:spacing w:after="0"/>
              <w:rPr>
                <w:rFonts w:cstheme="minorHAnsi"/>
                <w:b/>
                <w:lang w:val="en-GB"/>
              </w:rPr>
            </w:pPr>
            <w:r>
              <w:rPr>
                <w:rFonts w:cstheme="minorHAnsi"/>
                <w:lang w:val="en-GB"/>
              </w:rPr>
              <w:t xml:space="preserve">The dataset displayed are filtered according to the chosen </w:t>
            </w:r>
            <w:r w:rsidR="008B3C99">
              <w:rPr>
                <w:rFonts w:cstheme="minorHAnsi"/>
                <w:lang w:val="en-GB"/>
              </w:rPr>
              <w:t>keyword</w:t>
            </w:r>
            <w:r>
              <w:rPr>
                <w:rFonts w:cstheme="minorHAnsi"/>
                <w:lang w:val="en-GB"/>
              </w:rPr>
              <w:t>.</w:t>
            </w:r>
          </w:p>
        </w:tc>
        <w:tc>
          <w:tcPr>
            <w:tcW w:w="1559" w:type="dxa"/>
            <w:shd w:val="clear" w:color="auto" w:fill="auto"/>
            <w:vAlign w:val="center"/>
          </w:tcPr>
          <w:p w:rsidR="00D0690B" w:rsidRPr="0056181B" w:rsidRDefault="00D0690B" w:rsidP="00614913">
            <w:pPr>
              <w:spacing w:after="0"/>
              <w:jc w:val="center"/>
              <w:rPr>
                <w:i/>
                <w:sz w:val="14"/>
                <w:szCs w:val="14"/>
              </w:rPr>
            </w:pPr>
            <w:r w:rsidRPr="0056181B">
              <w:rPr>
                <w:i/>
                <w:sz w:val="14"/>
                <w:szCs w:val="14"/>
              </w:rPr>
              <w:t>NGEO-</w:t>
            </w:r>
            <w:r>
              <w:rPr>
                <w:i/>
                <w:sz w:val="14"/>
                <w:szCs w:val="14"/>
              </w:rPr>
              <w:t>WEBC-PFC-007</w:t>
            </w:r>
            <w:ins w:id="7015" w:author="Mokaddem Emna" w:date="2013-02-08T10:45:00Z">
              <w:r w:rsidR="006D2A8C">
                <w:rPr>
                  <w:i/>
                  <w:sz w:val="14"/>
                  <w:szCs w:val="14"/>
                </w:rPr>
                <w:t>2</w:t>
              </w:r>
            </w:ins>
            <w:del w:id="7016" w:author="Mokaddem Emna" w:date="2013-02-08T10:41:00Z">
              <w:r w:rsidRPr="0056181B" w:rsidDel="00D700AB">
                <w:rPr>
                  <w:i/>
                  <w:sz w:val="14"/>
                  <w:szCs w:val="14"/>
                </w:rPr>
                <w:delText>0</w:delText>
              </w:r>
            </w:del>
          </w:p>
        </w:tc>
      </w:tr>
      <w:tr w:rsidR="00D700AB" w:rsidRPr="004E5884" w:rsidTr="00614913">
        <w:trPr>
          <w:ins w:id="7017" w:author="Mokaddem Emna" w:date="2013-02-08T10:41:00Z"/>
        </w:trPr>
        <w:tc>
          <w:tcPr>
            <w:tcW w:w="865" w:type="dxa"/>
            <w:shd w:val="clear" w:color="auto" w:fill="auto"/>
            <w:vAlign w:val="center"/>
          </w:tcPr>
          <w:p w:rsidR="00D700AB" w:rsidRDefault="00D700AB" w:rsidP="00614913">
            <w:pPr>
              <w:spacing w:after="0"/>
              <w:jc w:val="center"/>
              <w:rPr>
                <w:ins w:id="7018" w:author="Mokaddem Emna" w:date="2013-02-08T10:41:00Z"/>
                <w:i/>
                <w:sz w:val="14"/>
                <w:szCs w:val="14"/>
              </w:rPr>
            </w:pPr>
            <w:ins w:id="7019" w:author="Mokaddem Emna" w:date="2013-02-08T10:42:00Z">
              <w:r>
                <w:rPr>
                  <w:i/>
                  <w:sz w:val="14"/>
                  <w:szCs w:val="14"/>
                </w:rPr>
                <w:t>Step-7</w:t>
              </w:r>
              <w:r w:rsidRPr="005D1206">
                <w:rPr>
                  <w:i/>
                  <w:sz w:val="14"/>
                  <w:szCs w:val="14"/>
                </w:rPr>
                <w:t>0</w:t>
              </w:r>
            </w:ins>
          </w:p>
        </w:tc>
        <w:tc>
          <w:tcPr>
            <w:tcW w:w="3499" w:type="dxa"/>
            <w:gridSpan w:val="3"/>
            <w:shd w:val="clear" w:color="auto" w:fill="auto"/>
          </w:tcPr>
          <w:p w:rsidR="00D700AB" w:rsidRDefault="00D700AB" w:rsidP="008B3C99">
            <w:pPr>
              <w:pStyle w:val="NormalStep"/>
              <w:rPr>
                <w:ins w:id="7020" w:author="Mokaddem Emna" w:date="2013-02-08T10:41:00Z"/>
                <w:rFonts w:asciiTheme="minorHAnsi" w:hAnsiTheme="minorHAnsi" w:cstheme="minorHAnsi"/>
                <w:sz w:val="22"/>
                <w:szCs w:val="22"/>
              </w:rPr>
            </w:pPr>
            <w:ins w:id="7021" w:author="Mokaddem Emna" w:date="2013-02-08T10:42:00Z">
              <w:r>
                <w:rPr>
                  <w:rFonts w:asciiTheme="minorHAnsi" w:hAnsiTheme="minorHAnsi" w:cstheme="minorHAnsi"/>
                  <w:sz w:val="22"/>
                  <w:szCs w:val="22"/>
                </w:rPr>
                <w:t>Enter a text in the search text field</w:t>
              </w:r>
            </w:ins>
          </w:p>
        </w:tc>
        <w:tc>
          <w:tcPr>
            <w:tcW w:w="2690" w:type="dxa"/>
            <w:gridSpan w:val="2"/>
            <w:shd w:val="clear" w:color="auto" w:fill="auto"/>
          </w:tcPr>
          <w:p w:rsidR="00D700AB" w:rsidRDefault="00D700AB" w:rsidP="008B3C99">
            <w:pPr>
              <w:spacing w:after="0"/>
              <w:rPr>
                <w:ins w:id="7022" w:author="Mokaddem Emna" w:date="2013-02-08T10:41:00Z"/>
                <w:rFonts w:cstheme="minorHAnsi"/>
                <w:lang w:val="en-GB"/>
              </w:rPr>
            </w:pPr>
            <w:ins w:id="7023" w:author="Mokaddem Emna" w:date="2013-02-08T10:43:00Z">
              <w:r>
                <w:rPr>
                  <w:rFonts w:cstheme="minorHAnsi"/>
                  <w:lang w:val="en-GB"/>
                </w:rPr>
                <w:t xml:space="preserve">The datasets having this </w:t>
              </w:r>
              <w:r>
                <w:rPr>
                  <w:rFonts w:cstheme="minorHAnsi"/>
                  <w:lang w:val="en-GB"/>
                </w:rPr>
                <w:lastRenderedPageBreak/>
                <w:t>text in their ids are displayed.</w:t>
              </w:r>
            </w:ins>
          </w:p>
        </w:tc>
        <w:tc>
          <w:tcPr>
            <w:tcW w:w="1559" w:type="dxa"/>
            <w:shd w:val="clear" w:color="auto" w:fill="auto"/>
            <w:vAlign w:val="center"/>
          </w:tcPr>
          <w:p w:rsidR="00D700AB" w:rsidRPr="0056181B" w:rsidRDefault="00D700AB" w:rsidP="00614913">
            <w:pPr>
              <w:spacing w:after="0"/>
              <w:jc w:val="center"/>
              <w:rPr>
                <w:ins w:id="7024" w:author="Mokaddem Emna" w:date="2013-02-08T10:41:00Z"/>
                <w:i/>
                <w:sz w:val="14"/>
                <w:szCs w:val="14"/>
              </w:rPr>
            </w:pPr>
            <w:ins w:id="7025" w:author="Mokaddem Emna" w:date="2013-02-08T10:43:00Z">
              <w:r w:rsidRPr="0056181B">
                <w:rPr>
                  <w:i/>
                  <w:sz w:val="14"/>
                  <w:szCs w:val="14"/>
                </w:rPr>
                <w:lastRenderedPageBreak/>
                <w:t>NGEO-</w:t>
              </w:r>
              <w:r>
                <w:rPr>
                  <w:i/>
                  <w:sz w:val="14"/>
                  <w:szCs w:val="14"/>
                </w:rPr>
                <w:t>WEBC-PFC-0073</w:t>
              </w:r>
            </w:ins>
          </w:p>
        </w:tc>
      </w:tr>
    </w:tbl>
    <w:p w:rsidR="008C4946" w:rsidRPr="00ED457C" w:rsidRDefault="008C4946" w:rsidP="008C4946">
      <w:pPr>
        <w:pStyle w:val="Titre3"/>
      </w:pPr>
      <w:bookmarkStart w:id="7026" w:name="_Toc348082228"/>
      <w:r w:rsidRPr="00ED457C">
        <w:lastRenderedPageBreak/>
        <w:t>NGEO-WEBC-</w:t>
      </w:r>
      <w:r w:rsidR="00A35EFF" w:rsidRPr="00ED457C">
        <w:t>VT</w:t>
      </w:r>
      <w:r w:rsidR="00A35EFF">
        <w:t>P</w:t>
      </w:r>
      <w:r w:rsidRPr="00ED457C">
        <w:t>-00</w:t>
      </w:r>
      <w:r>
        <w:t>8</w:t>
      </w:r>
      <w:r w:rsidRPr="00ED457C">
        <w:t xml:space="preserve">0: </w:t>
      </w:r>
      <w:r>
        <w:t>Searching with a url</w:t>
      </w:r>
      <w:bookmarkEnd w:id="7026"/>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C4946" w:rsidRPr="004E5884" w:rsidTr="00614913">
        <w:tc>
          <w:tcPr>
            <w:tcW w:w="8613" w:type="dxa"/>
            <w:gridSpan w:val="7"/>
            <w:tcBorders>
              <w:top w:val="single" w:sz="2" w:space="0" w:color="auto"/>
              <w:bottom w:val="single" w:sz="6" w:space="0" w:color="auto"/>
            </w:tcBorders>
            <w:shd w:val="clear" w:color="auto" w:fill="548DD4" w:themeFill="text2" w:themeFillTint="99"/>
          </w:tcPr>
          <w:p w:rsidR="008C4946" w:rsidRPr="004E5884" w:rsidRDefault="008C4946" w:rsidP="00614913">
            <w:pPr>
              <w:spacing w:after="0"/>
              <w:jc w:val="center"/>
              <w:rPr>
                <w:b/>
                <w:i/>
                <w:color w:val="FFFFFF"/>
                <w:szCs w:val="18"/>
                <w:lang w:val="en-US"/>
              </w:rPr>
            </w:pPr>
            <w:r>
              <w:rPr>
                <w:b/>
                <w:i/>
                <w:color w:val="FFFFFF"/>
                <w:szCs w:val="18"/>
                <w:lang w:val="en-US"/>
              </w:rPr>
              <w:t>NGEO VALIDATION TEST  PROCEDURE</w:t>
            </w:r>
          </w:p>
        </w:tc>
      </w:tr>
      <w:tr w:rsidR="008C4946" w:rsidRPr="004E5884" w:rsidTr="00614913">
        <w:tc>
          <w:tcPr>
            <w:tcW w:w="1607"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C4946" w:rsidRPr="00544FC8" w:rsidRDefault="008C4946" w:rsidP="00614913">
            <w:pPr>
              <w:spacing w:after="0"/>
              <w:rPr>
                <w:i/>
                <w:color w:val="548DD4"/>
                <w:sz w:val="16"/>
                <w:szCs w:val="16"/>
              </w:rPr>
            </w:pPr>
            <w:r>
              <w:rPr>
                <w:i/>
                <w:color w:val="548DD4"/>
                <w:sz w:val="16"/>
                <w:szCs w:val="16"/>
              </w:rPr>
              <w:t>NGEO-WEBC-VTP-0080</w:t>
            </w:r>
          </w:p>
        </w:tc>
        <w:tc>
          <w:tcPr>
            <w:tcW w:w="1134" w:type="dxa"/>
            <w:gridSpan w:val="2"/>
            <w:tcBorders>
              <w:top w:val="single" w:sz="6" w:space="0" w:color="auto"/>
            </w:tcBorders>
            <w:shd w:val="clear" w:color="auto" w:fill="548DD4" w:themeFill="text2" w:themeFillTint="99"/>
          </w:tcPr>
          <w:p w:rsidR="008C4946" w:rsidRPr="00544FC8" w:rsidRDefault="008C4946" w:rsidP="00614913">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C4946" w:rsidRPr="004E5884" w:rsidRDefault="008C4946" w:rsidP="00614913">
            <w:pPr>
              <w:spacing w:after="0"/>
              <w:rPr>
                <w:i/>
                <w:color w:val="548DD4"/>
                <w:sz w:val="16"/>
                <w:szCs w:val="16"/>
                <w:lang w:val="en-US"/>
              </w:rPr>
            </w:pPr>
            <w:r>
              <w:rPr>
                <w:i/>
                <w:color w:val="548DD4"/>
                <w:sz w:val="16"/>
                <w:szCs w:val="16"/>
                <w:lang w:val="en-US"/>
              </w:rPr>
              <w:t>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p>
        </w:tc>
      </w:tr>
      <w:tr w:rsidR="008C4946" w:rsidRPr="004E5884" w:rsidTr="00614913">
        <w:tc>
          <w:tcPr>
            <w:tcW w:w="8613" w:type="dxa"/>
            <w:gridSpan w:val="7"/>
            <w:shd w:val="clear" w:color="auto" w:fill="auto"/>
          </w:tcPr>
          <w:p w:rsidR="008C4946" w:rsidRPr="005E7083" w:rsidRDefault="008C4946" w:rsidP="008C494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8</w:t>
            </w:r>
            <w:r w:rsidRPr="00057FF1">
              <w:rPr>
                <w:rFonts w:cstheme="minorHAnsi"/>
                <w:lang w:val="en-US"/>
              </w:rPr>
              <w:t>0:</w:t>
            </w:r>
            <w:r>
              <w:rPr>
                <w:rFonts w:cstheme="minorHAnsi"/>
                <w:lang w:val="en-US"/>
              </w:rPr>
              <w:t xml:space="preserve"> Searching with a url.</w:t>
            </w:r>
          </w:p>
        </w:tc>
      </w:tr>
      <w:tr w:rsidR="008C4946" w:rsidRPr="00B17EAC" w:rsidTr="00614913">
        <w:tc>
          <w:tcPr>
            <w:tcW w:w="8613" w:type="dxa"/>
            <w:gridSpan w:val="7"/>
            <w:shd w:val="clear" w:color="auto" w:fill="A6A6A6"/>
          </w:tcPr>
          <w:p w:rsidR="008C4946" w:rsidRPr="00544FC8" w:rsidRDefault="008C4946" w:rsidP="00614913">
            <w:pPr>
              <w:spacing w:after="0"/>
              <w:rPr>
                <w:sz w:val="14"/>
                <w:szCs w:val="14"/>
              </w:rPr>
            </w:pPr>
            <w:r>
              <w:rPr>
                <w:b/>
                <w:sz w:val="14"/>
                <w:szCs w:val="14"/>
              </w:rPr>
              <w:t>Script</w:t>
            </w:r>
          </w:p>
        </w:tc>
      </w:tr>
      <w:tr w:rsidR="008C4946" w:rsidRPr="004E5884" w:rsidTr="00614913">
        <w:tc>
          <w:tcPr>
            <w:tcW w:w="8613" w:type="dxa"/>
            <w:gridSpan w:val="7"/>
            <w:shd w:val="clear" w:color="auto" w:fill="auto"/>
          </w:tcPr>
          <w:p w:rsidR="008C4946" w:rsidRPr="004E5884" w:rsidRDefault="008C4946" w:rsidP="00614913">
            <w:pPr>
              <w:spacing w:after="0"/>
              <w:rPr>
                <w:lang w:val="en-US"/>
              </w:rPr>
            </w:pPr>
            <w:r>
              <w:rPr>
                <w:lang w:val="en-US"/>
              </w:rPr>
              <w:t>None</w:t>
            </w:r>
          </w:p>
        </w:tc>
      </w:tr>
      <w:tr w:rsidR="008C4946" w:rsidRPr="00544FC8" w:rsidTr="00614913">
        <w:tc>
          <w:tcPr>
            <w:tcW w:w="865" w:type="dxa"/>
            <w:shd w:val="clear" w:color="auto" w:fill="A6A6A6"/>
          </w:tcPr>
          <w:p w:rsidR="008C4946" w:rsidRPr="00544FC8" w:rsidRDefault="008C4946" w:rsidP="00614913">
            <w:pPr>
              <w:spacing w:after="0"/>
              <w:jc w:val="center"/>
              <w:rPr>
                <w:b/>
                <w:sz w:val="14"/>
                <w:szCs w:val="14"/>
              </w:rPr>
            </w:pPr>
            <w:r w:rsidRPr="00544FC8">
              <w:rPr>
                <w:b/>
                <w:sz w:val="14"/>
                <w:szCs w:val="14"/>
              </w:rPr>
              <w:t>Step</w:t>
            </w:r>
          </w:p>
        </w:tc>
        <w:tc>
          <w:tcPr>
            <w:tcW w:w="3499" w:type="dxa"/>
            <w:gridSpan w:val="3"/>
            <w:shd w:val="clear" w:color="auto" w:fill="A6A6A6"/>
          </w:tcPr>
          <w:p w:rsidR="008C4946" w:rsidRPr="00544FC8" w:rsidRDefault="008C4946" w:rsidP="00614913">
            <w:pPr>
              <w:spacing w:after="0"/>
              <w:jc w:val="center"/>
              <w:rPr>
                <w:b/>
                <w:sz w:val="14"/>
                <w:szCs w:val="14"/>
              </w:rPr>
            </w:pPr>
            <w:r w:rsidRPr="00544FC8">
              <w:rPr>
                <w:b/>
                <w:sz w:val="14"/>
                <w:szCs w:val="14"/>
              </w:rPr>
              <w:t>Action</w:t>
            </w:r>
          </w:p>
        </w:tc>
        <w:tc>
          <w:tcPr>
            <w:tcW w:w="2690" w:type="dxa"/>
            <w:gridSpan w:val="2"/>
            <w:shd w:val="clear" w:color="auto" w:fill="A6A6A6"/>
          </w:tcPr>
          <w:p w:rsidR="008C4946" w:rsidRPr="00544FC8" w:rsidRDefault="008C4946" w:rsidP="00614913">
            <w:pPr>
              <w:spacing w:after="0"/>
              <w:jc w:val="center"/>
              <w:rPr>
                <w:b/>
                <w:sz w:val="14"/>
                <w:szCs w:val="14"/>
              </w:rPr>
            </w:pPr>
            <w:r>
              <w:rPr>
                <w:b/>
                <w:sz w:val="14"/>
                <w:szCs w:val="14"/>
              </w:rPr>
              <w:t>Expected output</w:t>
            </w:r>
          </w:p>
        </w:tc>
        <w:tc>
          <w:tcPr>
            <w:tcW w:w="1559" w:type="dxa"/>
            <w:shd w:val="clear" w:color="auto" w:fill="A6A6A6"/>
          </w:tcPr>
          <w:p w:rsidR="008C4946" w:rsidRPr="00544FC8" w:rsidRDefault="008C4946" w:rsidP="00614913">
            <w:pPr>
              <w:spacing w:after="0"/>
              <w:jc w:val="center"/>
              <w:rPr>
                <w:b/>
                <w:sz w:val="14"/>
                <w:szCs w:val="14"/>
              </w:rPr>
            </w:pPr>
            <w:r w:rsidRPr="00544FC8">
              <w:rPr>
                <w:b/>
                <w:sz w:val="14"/>
                <w:szCs w:val="14"/>
              </w:rPr>
              <w:t>Pass/Fail Criteria Id</w:t>
            </w:r>
          </w:p>
        </w:tc>
      </w:tr>
      <w:tr w:rsidR="00A37255" w:rsidRPr="004E5884" w:rsidTr="00614913">
        <w:tc>
          <w:tcPr>
            <w:tcW w:w="865" w:type="dxa"/>
            <w:shd w:val="clear" w:color="auto" w:fill="auto"/>
            <w:vAlign w:val="center"/>
          </w:tcPr>
          <w:p w:rsidR="00A37255" w:rsidRPr="00544FC8" w:rsidRDefault="00A37255" w:rsidP="00614913">
            <w:pPr>
              <w:spacing w:after="0"/>
              <w:jc w:val="center"/>
              <w:rPr>
                <w:i/>
                <w:sz w:val="14"/>
                <w:szCs w:val="14"/>
              </w:rPr>
            </w:pPr>
            <w:r w:rsidRPr="005D1206">
              <w:rPr>
                <w:i/>
                <w:sz w:val="14"/>
                <w:szCs w:val="14"/>
              </w:rPr>
              <w:t>Step-10</w:t>
            </w:r>
          </w:p>
        </w:tc>
        <w:tc>
          <w:tcPr>
            <w:tcW w:w="3499" w:type="dxa"/>
            <w:gridSpan w:val="3"/>
            <w:shd w:val="clear" w:color="auto" w:fill="auto"/>
          </w:tcPr>
          <w:p w:rsidR="00A37255" w:rsidRPr="00057FF1" w:rsidRDefault="00A37255" w:rsidP="00614913">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A37255" w:rsidRPr="00057FF1" w:rsidRDefault="00A37255" w:rsidP="00614913">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A37255" w:rsidRPr="0056181B" w:rsidRDefault="00A37255"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2</w:t>
            </w:r>
            <w:r w:rsidR="00A37255" w:rsidRPr="005D1206">
              <w:rPr>
                <w:i/>
                <w:sz w:val="14"/>
                <w:szCs w:val="14"/>
              </w:rPr>
              <w:t>0</w:t>
            </w:r>
          </w:p>
        </w:tc>
        <w:tc>
          <w:tcPr>
            <w:tcW w:w="3499" w:type="dxa"/>
            <w:gridSpan w:val="3"/>
            <w:shd w:val="clear" w:color="auto" w:fill="auto"/>
          </w:tcPr>
          <w:p w:rsidR="001E0A1E" w:rsidRPr="00057FF1" w:rsidRDefault="001E0A1E" w:rsidP="00614913">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url” button </w:t>
            </w:r>
          </w:p>
        </w:tc>
        <w:tc>
          <w:tcPr>
            <w:tcW w:w="2690" w:type="dxa"/>
            <w:gridSpan w:val="2"/>
            <w:shd w:val="clear" w:color="auto" w:fill="auto"/>
          </w:tcPr>
          <w:p w:rsidR="001E0A1E" w:rsidRPr="003C0A28" w:rsidRDefault="001E0A1E" w:rsidP="002763D3">
            <w:pPr>
              <w:spacing w:after="0"/>
              <w:rPr>
                <w:rFonts w:cstheme="minorHAnsi"/>
                <w:lang w:val="en-GB"/>
              </w:rPr>
            </w:pPr>
            <w:r>
              <w:rPr>
                <w:rFonts w:cstheme="minorHAnsi"/>
                <w:lang w:val="en-GB"/>
              </w:rPr>
              <w:t>A popup is spawn displaying the search url</w:t>
            </w:r>
            <w:del w:id="7027" w:author="Mokaddem Emna" w:date="2013-02-08T10:47:00Z">
              <w:r w:rsidDel="0018695B">
                <w:rPr>
                  <w:rFonts w:cstheme="minorHAnsi"/>
                  <w:lang w:val="en-GB"/>
                </w:rPr>
                <w:delText>.</w:delText>
              </w:r>
            </w:del>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3</w:t>
            </w:r>
            <w:r w:rsidR="00A37255" w:rsidRPr="005D1206">
              <w:rPr>
                <w:i/>
                <w:sz w:val="14"/>
                <w:szCs w:val="14"/>
              </w:rPr>
              <w:t>0</w:t>
            </w:r>
          </w:p>
        </w:tc>
        <w:tc>
          <w:tcPr>
            <w:tcW w:w="3499" w:type="dxa"/>
            <w:gridSpan w:val="3"/>
            <w:shd w:val="clear" w:color="auto" w:fill="auto"/>
          </w:tcPr>
          <w:p w:rsid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4</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p>
        </w:tc>
        <w:tc>
          <w:tcPr>
            <w:tcW w:w="2690" w:type="dxa"/>
            <w:gridSpan w:val="2"/>
            <w:shd w:val="clear" w:color="auto" w:fill="auto"/>
          </w:tcPr>
          <w:p w:rsidR="001E0A1E" w:rsidRPr="003C0A28" w:rsidRDefault="001E0A1E" w:rsidP="00614913">
            <w:pPr>
              <w:spacing w:after="0"/>
              <w:rPr>
                <w:rFonts w:cstheme="minorHAnsi"/>
                <w:lang w:val="en-GB"/>
              </w:rPr>
            </w:pPr>
            <w:r>
              <w:rPr>
                <w:rFonts w:cstheme="minorHAnsi"/>
                <w:lang w:val="en-GB"/>
              </w:rPr>
              <w:t xml:space="preserve">The </w:t>
            </w:r>
            <w:r w:rsidR="00756390">
              <w:rPr>
                <w:rFonts w:cstheme="minorHAnsi"/>
                <w:lang w:val="en-GB"/>
              </w:rPr>
              <w:t>se</w:t>
            </w:r>
            <w:r>
              <w:rPr>
                <w:rFonts w:cstheme="minorHAnsi"/>
                <w:lang w:val="en-GB"/>
              </w:rPr>
              <w:t>a</w:t>
            </w:r>
            <w:r w:rsidR="00756390">
              <w:rPr>
                <w:rFonts w:cstheme="minorHAnsi"/>
                <w:lang w:val="en-GB"/>
              </w:rPr>
              <w:t>r</w:t>
            </w:r>
            <w:r>
              <w:rPr>
                <w:rFonts w:cstheme="minorHAnsi"/>
                <w:lang w:val="en-GB"/>
              </w:rPr>
              <w:t>ch results are returned</w:t>
            </w:r>
          </w:p>
        </w:tc>
        <w:tc>
          <w:tcPr>
            <w:tcW w:w="1559" w:type="dxa"/>
            <w:shd w:val="clear" w:color="auto" w:fill="auto"/>
            <w:vAlign w:val="center"/>
          </w:tcPr>
          <w:p w:rsidR="001E0A1E" w:rsidRPr="0056181B" w:rsidRDefault="001E0A1E" w:rsidP="00614913">
            <w:pPr>
              <w:spacing w:after="0"/>
              <w:jc w:val="center"/>
              <w:rPr>
                <w:i/>
                <w:sz w:val="14"/>
                <w:szCs w:val="14"/>
              </w:rPr>
            </w:pPr>
          </w:p>
        </w:tc>
      </w:tr>
      <w:tr w:rsidR="001E0A1E" w:rsidRPr="004E5884" w:rsidTr="00614913">
        <w:tc>
          <w:tcPr>
            <w:tcW w:w="865" w:type="dxa"/>
            <w:shd w:val="clear" w:color="auto" w:fill="auto"/>
            <w:vAlign w:val="center"/>
          </w:tcPr>
          <w:p w:rsidR="001E0A1E" w:rsidRDefault="001E0A1E">
            <w:pPr>
              <w:spacing w:after="0"/>
              <w:jc w:val="center"/>
              <w:rPr>
                <w:i/>
                <w:sz w:val="14"/>
                <w:szCs w:val="14"/>
              </w:rPr>
            </w:pPr>
            <w:r>
              <w:rPr>
                <w:i/>
                <w:sz w:val="14"/>
                <w:szCs w:val="14"/>
              </w:rPr>
              <w:t>Step-</w:t>
            </w:r>
            <w:r w:rsidR="00A37255">
              <w:rPr>
                <w:i/>
                <w:sz w:val="14"/>
                <w:szCs w:val="14"/>
              </w:rPr>
              <w:t>5</w:t>
            </w:r>
            <w:r w:rsidR="00A37255" w:rsidRPr="005D1206">
              <w:rPr>
                <w:i/>
                <w:sz w:val="14"/>
                <w:szCs w:val="14"/>
              </w:rPr>
              <w:t>0</w:t>
            </w:r>
          </w:p>
        </w:tc>
        <w:tc>
          <w:tcPr>
            <w:tcW w:w="3499" w:type="dxa"/>
            <w:gridSpan w:val="3"/>
            <w:shd w:val="clear" w:color="auto" w:fill="auto"/>
          </w:tcPr>
          <w:p w:rsidR="001E0A1E" w:rsidRPr="001E0A1E" w:rsidRDefault="001E0A1E" w:rsidP="001E0A1E">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shd w:val="clear" w:color="auto" w:fill="auto"/>
          </w:tcPr>
          <w:p w:rsidR="001E0A1E" w:rsidRPr="003C0A28" w:rsidRDefault="001E0A1E" w:rsidP="00614913">
            <w:pPr>
              <w:spacing w:after="0"/>
              <w:rPr>
                <w:rFonts w:cstheme="minorHAnsi"/>
                <w:lang w:val="en-GB"/>
              </w:rPr>
            </w:pPr>
          </w:p>
        </w:tc>
        <w:tc>
          <w:tcPr>
            <w:tcW w:w="1559" w:type="dxa"/>
            <w:shd w:val="clear" w:color="auto" w:fill="auto"/>
            <w:vAlign w:val="center"/>
          </w:tcPr>
          <w:p w:rsidR="001E0A1E" w:rsidRPr="0056181B" w:rsidRDefault="00756390" w:rsidP="00614913">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r w:rsidR="002763D3" w:rsidRPr="004E5884" w:rsidTr="00614913">
        <w:trPr>
          <w:ins w:id="7028" w:author="Mokaddem Emna" w:date="2013-02-08T10:48:00Z"/>
        </w:trPr>
        <w:tc>
          <w:tcPr>
            <w:tcW w:w="865" w:type="dxa"/>
            <w:shd w:val="clear" w:color="auto" w:fill="auto"/>
            <w:vAlign w:val="center"/>
          </w:tcPr>
          <w:p w:rsidR="002763D3" w:rsidRDefault="003C4037">
            <w:pPr>
              <w:spacing w:after="0"/>
              <w:jc w:val="center"/>
              <w:rPr>
                <w:ins w:id="7029" w:author="Mokaddem Emna" w:date="2013-02-08T10:48:00Z"/>
                <w:i/>
                <w:sz w:val="14"/>
                <w:szCs w:val="14"/>
              </w:rPr>
            </w:pPr>
            <w:ins w:id="7030" w:author="Mokaddem Emna" w:date="2013-02-08T10:51:00Z">
              <w:r>
                <w:rPr>
                  <w:i/>
                  <w:sz w:val="14"/>
                  <w:szCs w:val="14"/>
                </w:rPr>
                <w:t>Step-6</w:t>
              </w:r>
              <w:r w:rsidRPr="005D1206">
                <w:rPr>
                  <w:i/>
                  <w:sz w:val="14"/>
                  <w:szCs w:val="14"/>
                </w:rPr>
                <w:t>0</w:t>
              </w:r>
            </w:ins>
          </w:p>
        </w:tc>
        <w:tc>
          <w:tcPr>
            <w:tcW w:w="3499" w:type="dxa"/>
            <w:gridSpan w:val="3"/>
            <w:shd w:val="clear" w:color="auto" w:fill="auto"/>
          </w:tcPr>
          <w:p w:rsidR="002763D3" w:rsidRDefault="002763D3" w:rsidP="001E0A1E">
            <w:pPr>
              <w:pStyle w:val="NormalStep"/>
              <w:rPr>
                <w:ins w:id="7031" w:author="Mokaddem Emna" w:date="2013-02-08T10:48:00Z"/>
                <w:rFonts w:asciiTheme="minorHAnsi" w:hAnsiTheme="minorHAnsi" w:cstheme="minorHAnsi"/>
                <w:sz w:val="22"/>
                <w:szCs w:val="22"/>
              </w:rPr>
            </w:pPr>
            <w:ins w:id="7032" w:author="Mokaddem Emna" w:date="2013-02-08T10:48:00Z">
              <w:r>
                <w:rPr>
                  <w:rFonts w:asciiTheme="minorHAnsi" w:hAnsiTheme="minorHAnsi" w:cstheme="minorHAnsi"/>
                  <w:sz w:val="22"/>
                  <w:szCs w:val="22"/>
                </w:rPr>
                <w:t>Repeat steps Step-10</w:t>
              </w:r>
            </w:ins>
            <w:ins w:id="7033" w:author="Mokaddem Emna" w:date="2013-02-08T10:49:00Z">
              <w:r>
                <w:rPr>
                  <w:rFonts w:asciiTheme="minorHAnsi" w:hAnsiTheme="minorHAnsi" w:cstheme="minorHAnsi"/>
                  <w:sz w:val="22"/>
                  <w:szCs w:val="22"/>
                </w:rPr>
                <w:t xml:space="preserve"> </w:t>
              </w:r>
            </w:ins>
            <w:ins w:id="7034" w:author="Mokaddem Emna" w:date="2013-02-08T10:48:00Z">
              <w:r>
                <w:rPr>
                  <w:rFonts w:asciiTheme="minorHAnsi" w:hAnsiTheme="minorHAnsi" w:cstheme="minorHAnsi"/>
                  <w:sz w:val="22"/>
                  <w:szCs w:val="22"/>
                </w:rPr>
                <w:t>and</w:t>
              </w:r>
            </w:ins>
            <w:ins w:id="7035" w:author="Mokaddem Emna" w:date="2013-02-08T10:49:00Z">
              <w:r>
                <w:rPr>
                  <w:rFonts w:asciiTheme="minorHAnsi" w:hAnsiTheme="minorHAnsi" w:cstheme="minorHAnsi"/>
                  <w:sz w:val="22"/>
                  <w:szCs w:val="22"/>
                </w:rPr>
                <w:t xml:space="preserve"> Step-20</w:t>
              </w:r>
            </w:ins>
            <w:ins w:id="7036" w:author="Mokaddem Emna" w:date="2013-02-08T10:48:00Z">
              <w:r>
                <w:rPr>
                  <w:rFonts w:asciiTheme="minorHAnsi" w:hAnsiTheme="minorHAnsi" w:cstheme="minorHAnsi"/>
                  <w:sz w:val="22"/>
                  <w:szCs w:val="22"/>
                </w:rPr>
                <w:t xml:space="preserve"> </w:t>
              </w:r>
            </w:ins>
          </w:p>
        </w:tc>
        <w:tc>
          <w:tcPr>
            <w:tcW w:w="2690" w:type="dxa"/>
            <w:gridSpan w:val="2"/>
            <w:shd w:val="clear" w:color="auto" w:fill="auto"/>
          </w:tcPr>
          <w:p w:rsidR="002763D3" w:rsidRPr="003C0A28" w:rsidRDefault="002763D3" w:rsidP="00614913">
            <w:pPr>
              <w:spacing w:after="0"/>
              <w:rPr>
                <w:ins w:id="7037" w:author="Mokaddem Emna" w:date="2013-02-08T10:48:00Z"/>
                <w:rFonts w:cstheme="minorHAnsi"/>
                <w:lang w:val="en-GB"/>
              </w:rPr>
            </w:pPr>
            <w:ins w:id="7038" w:author="Mokaddem Emna" w:date="2013-02-08T10:49:00Z">
              <w:r>
                <w:rPr>
                  <w:rFonts w:cstheme="minorHAnsi"/>
                  <w:lang w:val="en-GB"/>
                </w:rPr>
                <w:t>A popup is spawn displaying the search url,</w:t>
              </w:r>
            </w:ins>
          </w:p>
        </w:tc>
        <w:tc>
          <w:tcPr>
            <w:tcW w:w="1559" w:type="dxa"/>
            <w:shd w:val="clear" w:color="auto" w:fill="auto"/>
            <w:vAlign w:val="center"/>
          </w:tcPr>
          <w:p w:rsidR="002763D3" w:rsidRPr="0056181B" w:rsidRDefault="002763D3" w:rsidP="00614913">
            <w:pPr>
              <w:spacing w:after="0"/>
              <w:jc w:val="center"/>
              <w:rPr>
                <w:ins w:id="7039" w:author="Mokaddem Emna" w:date="2013-02-08T10:48:00Z"/>
                <w:i/>
                <w:sz w:val="14"/>
                <w:szCs w:val="14"/>
              </w:rPr>
            </w:pPr>
          </w:p>
        </w:tc>
      </w:tr>
      <w:tr w:rsidR="003C4037" w:rsidRPr="004E5884" w:rsidTr="00614913">
        <w:trPr>
          <w:ins w:id="7040" w:author="Mokaddem Emna" w:date="2013-02-08T10:49:00Z"/>
        </w:trPr>
        <w:tc>
          <w:tcPr>
            <w:tcW w:w="865" w:type="dxa"/>
            <w:shd w:val="clear" w:color="auto" w:fill="auto"/>
            <w:vAlign w:val="center"/>
          </w:tcPr>
          <w:p w:rsidR="003C4037" w:rsidRDefault="003C4037">
            <w:pPr>
              <w:spacing w:after="0"/>
              <w:jc w:val="center"/>
              <w:rPr>
                <w:ins w:id="7041" w:author="Mokaddem Emna" w:date="2013-02-08T10:49:00Z"/>
                <w:i/>
                <w:sz w:val="14"/>
                <w:szCs w:val="14"/>
              </w:rPr>
            </w:pPr>
            <w:ins w:id="7042" w:author="Mokaddem Emna" w:date="2013-02-08T10:51:00Z">
              <w:r>
                <w:rPr>
                  <w:i/>
                  <w:sz w:val="14"/>
                  <w:szCs w:val="14"/>
                </w:rPr>
                <w:t>Step-7</w:t>
              </w:r>
              <w:r w:rsidRPr="005D1206">
                <w:rPr>
                  <w:i/>
                  <w:sz w:val="14"/>
                  <w:szCs w:val="14"/>
                </w:rPr>
                <w:t>0</w:t>
              </w:r>
            </w:ins>
          </w:p>
        </w:tc>
        <w:tc>
          <w:tcPr>
            <w:tcW w:w="3499" w:type="dxa"/>
            <w:gridSpan w:val="3"/>
            <w:shd w:val="clear" w:color="auto" w:fill="auto"/>
          </w:tcPr>
          <w:p w:rsidR="003C4037" w:rsidRDefault="003C4037" w:rsidP="003C4037">
            <w:pPr>
              <w:pStyle w:val="NormalStep"/>
              <w:rPr>
                <w:ins w:id="7043" w:author="Mokaddem Emna" w:date="2013-02-08T10:49:00Z"/>
                <w:rFonts w:asciiTheme="minorHAnsi" w:hAnsiTheme="minorHAnsi" w:cstheme="minorHAnsi"/>
                <w:sz w:val="22"/>
                <w:szCs w:val="22"/>
              </w:rPr>
            </w:pPr>
            <w:ins w:id="7044" w:author="Mokaddem Emna" w:date="2013-02-08T10:50:00Z">
              <w:r>
                <w:rPr>
                  <w:rFonts w:asciiTheme="minorHAnsi" w:hAnsiTheme="minorHAnsi" w:cstheme="minorHAnsi"/>
                  <w:sz w:val="22"/>
                  <w:szCs w:val="22"/>
                </w:rPr>
                <w:t>Enter</w:t>
              </w:r>
            </w:ins>
            <w:ins w:id="7045" w:author="Mokaddem Emna" w:date="2013-02-08T10:49:00Z">
              <w:r w:rsidRPr="00EE637A">
                <w:rPr>
                  <w:rFonts w:asciiTheme="minorHAnsi" w:hAnsiTheme="minorHAnsi" w:cstheme="minorHAnsi"/>
                  <w:sz w:val="22"/>
                  <w:szCs w:val="22"/>
                </w:rPr>
                <w:t xml:space="preserve"> directly a preformatted openSearch url</w:t>
              </w:r>
              <w:r w:rsidRPr="003C4037">
                <w:rPr>
                  <w:rFonts w:asciiTheme="minorHAnsi" w:hAnsiTheme="minorHAnsi" w:cstheme="minorHAnsi"/>
                  <w:sz w:val="22"/>
                  <w:szCs w:val="22"/>
                  <w:rPrChange w:id="7046" w:author="Mokaddem Emna" w:date="2013-02-08T10:51:00Z">
                    <w:rPr>
                      <w:rFonts w:asciiTheme="minorHAnsi" w:eastAsiaTheme="minorHAnsi" w:hAnsiTheme="minorHAnsi" w:cstheme="minorHAnsi"/>
                      <w:bCs w:val="0"/>
                      <w:spacing w:val="0"/>
                      <w:sz w:val="22"/>
                      <w:szCs w:val="22"/>
                      <w:lang w:val="es-ES"/>
                    </w:rPr>
                  </w:rPrChange>
                </w:rPr>
                <w:t xml:space="preserve"> and close the popu up</w:t>
              </w:r>
              <w:r>
                <w:rPr>
                  <w:rFonts w:cstheme="minorHAnsi"/>
                </w:rPr>
                <w:t xml:space="preserve"> </w:t>
              </w:r>
            </w:ins>
          </w:p>
        </w:tc>
        <w:tc>
          <w:tcPr>
            <w:tcW w:w="2690" w:type="dxa"/>
            <w:gridSpan w:val="2"/>
            <w:shd w:val="clear" w:color="auto" w:fill="auto"/>
          </w:tcPr>
          <w:p w:rsidR="003C4037" w:rsidRDefault="003C4037" w:rsidP="00614913">
            <w:pPr>
              <w:spacing w:after="0"/>
              <w:rPr>
                <w:ins w:id="7047" w:author="Mokaddem Emna" w:date="2013-02-08T10:49:00Z"/>
                <w:rFonts w:cstheme="minorHAnsi"/>
                <w:lang w:val="en-GB"/>
              </w:rPr>
            </w:pPr>
          </w:p>
        </w:tc>
        <w:tc>
          <w:tcPr>
            <w:tcW w:w="1559" w:type="dxa"/>
            <w:shd w:val="clear" w:color="auto" w:fill="auto"/>
            <w:vAlign w:val="center"/>
          </w:tcPr>
          <w:p w:rsidR="003C4037" w:rsidRPr="0056181B" w:rsidRDefault="003C4037" w:rsidP="00614913">
            <w:pPr>
              <w:spacing w:after="0"/>
              <w:jc w:val="center"/>
              <w:rPr>
                <w:ins w:id="7048" w:author="Mokaddem Emna" w:date="2013-02-08T10:49:00Z"/>
                <w:i/>
                <w:sz w:val="14"/>
                <w:szCs w:val="14"/>
              </w:rPr>
            </w:pPr>
          </w:p>
        </w:tc>
      </w:tr>
      <w:tr w:rsidR="003C4037" w:rsidRPr="004E5884" w:rsidTr="00614913">
        <w:trPr>
          <w:ins w:id="7049" w:author="Mokaddem Emna" w:date="2013-02-08T10:51:00Z"/>
        </w:trPr>
        <w:tc>
          <w:tcPr>
            <w:tcW w:w="865" w:type="dxa"/>
            <w:shd w:val="clear" w:color="auto" w:fill="auto"/>
            <w:vAlign w:val="center"/>
          </w:tcPr>
          <w:p w:rsidR="003C4037" w:rsidRDefault="003C4037">
            <w:pPr>
              <w:spacing w:after="0"/>
              <w:jc w:val="center"/>
              <w:rPr>
                <w:ins w:id="7050" w:author="Mokaddem Emna" w:date="2013-02-08T10:51:00Z"/>
                <w:i/>
                <w:sz w:val="14"/>
                <w:szCs w:val="14"/>
              </w:rPr>
            </w:pPr>
            <w:ins w:id="7051" w:author="Mokaddem Emna" w:date="2013-02-08T10:51:00Z">
              <w:r>
                <w:rPr>
                  <w:i/>
                  <w:sz w:val="14"/>
                  <w:szCs w:val="14"/>
                </w:rPr>
                <w:t>Step-8</w:t>
              </w:r>
              <w:r w:rsidRPr="005D1206">
                <w:rPr>
                  <w:i/>
                  <w:sz w:val="14"/>
                  <w:szCs w:val="14"/>
                </w:rPr>
                <w:t>0</w:t>
              </w:r>
            </w:ins>
          </w:p>
        </w:tc>
        <w:tc>
          <w:tcPr>
            <w:tcW w:w="3499" w:type="dxa"/>
            <w:gridSpan w:val="3"/>
            <w:shd w:val="clear" w:color="auto" w:fill="auto"/>
          </w:tcPr>
          <w:p w:rsidR="003C4037" w:rsidRDefault="003C4037" w:rsidP="003C4037">
            <w:pPr>
              <w:pStyle w:val="NormalStep"/>
              <w:rPr>
                <w:ins w:id="7052" w:author="Mokaddem Emna" w:date="2013-02-08T10:51:00Z"/>
                <w:rFonts w:asciiTheme="minorHAnsi" w:hAnsiTheme="minorHAnsi" w:cstheme="minorHAnsi"/>
                <w:sz w:val="22"/>
                <w:szCs w:val="22"/>
              </w:rPr>
            </w:pPr>
            <w:ins w:id="7053" w:author="Mokaddem Emna" w:date="2013-02-08T10:52:00Z">
              <w:r>
                <w:rPr>
                  <w:rFonts w:asciiTheme="minorHAnsi" w:hAnsiTheme="minorHAnsi" w:cstheme="minorHAnsi"/>
                  <w:sz w:val="22"/>
                  <w:szCs w:val="22"/>
                </w:rPr>
                <w:t>Click on the ‘Submit Search’ button</w:t>
              </w:r>
            </w:ins>
          </w:p>
        </w:tc>
        <w:tc>
          <w:tcPr>
            <w:tcW w:w="2690" w:type="dxa"/>
            <w:gridSpan w:val="2"/>
            <w:shd w:val="clear" w:color="auto" w:fill="auto"/>
          </w:tcPr>
          <w:p w:rsidR="003C4037" w:rsidRDefault="003C4037" w:rsidP="00614913">
            <w:pPr>
              <w:spacing w:after="0"/>
              <w:rPr>
                <w:ins w:id="7054" w:author="Mokaddem Emna" w:date="2013-02-08T10:51:00Z"/>
                <w:rFonts w:cstheme="minorHAnsi"/>
                <w:lang w:val="en-GB"/>
              </w:rPr>
            </w:pPr>
            <w:ins w:id="7055" w:author="Mokaddem Emna" w:date="2013-02-08T10:52:00Z">
              <w:r>
                <w:rPr>
                  <w:rFonts w:cstheme="minorHAnsi"/>
                  <w:lang w:val="en-GB"/>
                </w:rPr>
                <w:t>The search is launched with the entred openSearch URL</w:t>
              </w:r>
            </w:ins>
          </w:p>
        </w:tc>
        <w:tc>
          <w:tcPr>
            <w:tcW w:w="1559" w:type="dxa"/>
            <w:shd w:val="clear" w:color="auto" w:fill="auto"/>
            <w:vAlign w:val="center"/>
          </w:tcPr>
          <w:p w:rsidR="003C4037" w:rsidRPr="0056181B" w:rsidRDefault="003C4037" w:rsidP="00614913">
            <w:pPr>
              <w:spacing w:after="0"/>
              <w:jc w:val="center"/>
              <w:rPr>
                <w:ins w:id="7056" w:author="Mokaddem Emna" w:date="2013-02-08T10:51:00Z"/>
                <w:i/>
                <w:sz w:val="14"/>
                <w:szCs w:val="14"/>
              </w:rPr>
            </w:pPr>
            <w:ins w:id="7057" w:author="Mokaddem Emna" w:date="2013-02-08T10:52:00Z">
              <w:r w:rsidRPr="0056181B">
                <w:rPr>
                  <w:i/>
                  <w:sz w:val="14"/>
                  <w:szCs w:val="14"/>
                </w:rPr>
                <w:t>NGEO-</w:t>
              </w:r>
              <w:r>
                <w:rPr>
                  <w:i/>
                  <w:sz w:val="14"/>
                  <w:szCs w:val="14"/>
                </w:rPr>
                <w:t>WEBC-PFC-0081</w:t>
              </w:r>
            </w:ins>
          </w:p>
        </w:tc>
      </w:tr>
    </w:tbl>
    <w:p w:rsidR="0089335E" w:rsidRPr="00ED457C" w:rsidRDefault="0089335E" w:rsidP="0089335E">
      <w:pPr>
        <w:pStyle w:val="Titre3"/>
      </w:pPr>
      <w:bookmarkStart w:id="7058" w:name="_Toc348082229"/>
      <w:r w:rsidRPr="00ED457C">
        <w:t>NGEO-WEBC-VT</w:t>
      </w:r>
      <w:r>
        <w:t>P</w:t>
      </w:r>
      <w:r w:rsidRPr="00ED457C">
        <w:t>-00</w:t>
      </w:r>
      <w:r>
        <w:t>9</w:t>
      </w:r>
      <w:r w:rsidRPr="00ED457C">
        <w:t xml:space="preserve">0: </w:t>
      </w:r>
      <w:r>
        <w:t>Map background</w:t>
      </w:r>
      <w:bookmarkEnd w:id="7058"/>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9335E" w:rsidRPr="004E5884" w:rsidTr="00F55D66">
        <w:tc>
          <w:tcPr>
            <w:tcW w:w="8613" w:type="dxa"/>
            <w:gridSpan w:val="7"/>
            <w:tcBorders>
              <w:top w:val="single" w:sz="2" w:space="0" w:color="auto"/>
              <w:bottom w:val="single" w:sz="6" w:space="0" w:color="auto"/>
            </w:tcBorders>
            <w:shd w:val="clear" w:color="auto" w:fill="548DD4" w:themeFill="text2" w:themeFillTint="99"/>
          </w:tcPr>
          <w:p w:rsidR="0089335E" w:rsidRPr="004E5884" w:rsidRDefault="0089335E" w:rsidP="00F55D66">
            <w:pPr>
              <w:spacing w:after="0"/>
              <w:jc w:val="center"/>
              <w:rPr>
                <w:b/>
                <w:i/>
                <w:color w:val="FFFFFF"/>
                <w:szCs w:val="18"/>
                <w:lang w:val="en-US"/>
              </w:rPr>
            </w:pPr>
            <w:r>
              <w:rPr>
                <w:b/>
                <w:i/>
                <w:color w:val="FFFFFF"/>
                <w:szCs w:val="18"/>
                <w:lang w:val="en-US"/>
              </w:rPr>
              <w:t>NGEO VALIDATION TEST  PROCEDURE</w:t>
            </w:r>
          </w:p>
        </w:tc>
      </w:tr>
      <w:tr w:rsidR="0089335E" w:rsidRPr="004E5884" w:rsidTr="00F55D66">
        <w:tc>
          <w:tcPr>
            <w:tcW w:w="1607"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89335E" w:rsidRPr="00544FC8" w:rsidRDefault="0089335E" w:rsidP="0089335E">
            <w:pPr>
              <w:spacing w:after="0"/>
              <w:rPr>
                <w:i/>
                <w:color w:val="548DD4"/>
                <w:sz w:val="16"/>
                <w:szCs w:val="16"/>
              </w:rPr>
            </w:pPr>
            <w:r>
              <w:rPr>
                <w:i/>
                <w:color w:val="548DD4"/>
                <w:sz w:val="16"/>
                <w:szCs w:val="16"/>
              </w:rPr>
              <w:t>NGEO-WEBC-VTP-0090</w:t>
            </w:r>
          </w:p>
        </w:tc>
        <w:tc>
          <w:tcPr>
            <w:tcW w:w="1134" w:type="dxa"/>
            <w:gridSpan w:val="2"/>
            <w:tcBorders>
              <w:top w:val="single" w:sz="6" w:space="0" w:color="auto"/>
            </w:tcBorders>
            <w:shd w:val="clear" w:color="auto" w:fill="548DD4" w:themeFill="text2" w:themeFillTint="99"/>
          </w:tcPr>
          <w:p w:rsidR="0089335E" w:rsidRPr="00544FC8" w:rsidRDefault="0089335E"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89335E" w:rsidRPr="004E5884" w:rsidRDefault="0089335E" w:rsidP="00F55D66">
            <w:pPr>
              <w:spacing w:after="0"/>
              <w:rPr>
                <w:i/>
                <w:color w:val="548DD4"/>
                <w:sz w:val="16"/>
                <w:szCs w:val="16"/>
                <w:lang w:val="en-US"/>
              </w:rPr>
            </w:pPr>
            <w:r>
              <w:rPr>
                <w:i/>
                <w:color w:val="548DD4"/>
                <w:sz w:val="16"/>
                <w:szCs w:val="16"/>
                <w:lang w:val="en-US"/>
              </w:rPr>
              <w:t>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p>
        </w:tc>
      </w:tr>
      <w:tr w:rsidR="0089335E" w:rsidRPr="004E5884" w:rsidTr="00F55D66">
        <w:tc>
          <w:tcPr>
            <w:tcW w:w="8613" w:type="dxa"/>
            <w:gridSpan w:val="7"/>
            <w:shd w:val="clear" w:color="auto" w:fill="auto"/>
          </w:tcPr>
          <w:p w:rsidR="0089335E" w:rsidRPr="005E7083" w:rsidRDefault="0089335E" w:rsidP="0089335E">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w:t>
            </w:r>
            <w:r w:rsidRPr="00057FF1">
              <w:rPr>
                <w:rFonts w:cstheme="minorHAnsi"/>
                <w:lang w:val="en-US"/>
              </w:rPr>
              <w:t>0:</w:t>
            </w:r>
            <w:r>
              <w:rPr>
                <w:rFonts w:cstheme="minorHAnsi"/>
                <w:lang w:val="en-US"/>
              </w:rPr>
              <w:t xml:space="preserve"> Map background.</w:t>
            </w:r>
          </w:p>
        </w:tc>
      </w:tr>
      <w:tr w:rsidR="0089335E" w:rsidRPr="00B17EAC" w:rsidTr="00F55D66">
        <w:tc>
          <w:tcPr>
            <w:tcW w:w="8613" w:type="dxa"/>
            <w:gridSpan w:val="7"/>
            <w:shd w:val="clear" w:color="auto" w:fill="A6A6A6"/>
          </w:tcPr>
          <w:p w:rsidR="0089335E" w:rsidRPr="00544FC8" w:rsidRDefault="0089335E" w:rsidP="00F55D66">
            <w:pPr>
              <w:spacing w:after="0"/>
              <w:rPr>
                <w:sz w:val="14"/>
                <w:szCs w:val="14"/>
              </w:rPr>
            </w:pPr>
            <w:r>
              <w:rPr>
                <w:b/>
                <w:sz w:val="14"/>
                <w:szCs w:val="14"/>
              </w:rPr>
              <w:t>Script</w:t>
            </w:r>
          </w:p>
        </w:tc>
      </w:tr>
      <w:tr w:rsidR="0089335E" w:rsidRPr="004E5884" w:rsidTr="00F55D66">
        <w:tc>
          <w:tcPr>
            <w:tcW w:w="8613" w:type="dxa"/>
            <w:gridSpan w:val="7"/>
            <w:shd w:val="clear" w:color="auto" w:fill="auto"/>
          </w:tcPr>
          <w:p w:rsidR="0089335E" w:rsidRPr="004E5884" w:rsidRDefault="0089335E" w:rsidP="00F55D66">
            <w:pPr>
              <w:spacing w:after="0"/>
              <w:rPr>
                <w:lang w:val="en-US"/>
              </w:rPr>
            </w:pPr>
            <w:r>
              <w:rPr>
                <w:lang w:val="en-US"/>
              </w:rPr>
              <w:t>None</w:t>
            </w:r>
          </w:p>
        </w:tc>
      </w:tr>
      <w:tr w:rsidR="0089335E" w:rsidRPr="00544FC8" w:rsidTr="00F55D66">
        <w:tc>
          <w:tcPr>
            <w:tcW w:w="865" w:type="dxa"/>
            <w:shd w:val="clear" w:color="auto" w:fill="A6A6A6"/>
          </w:tcPr>
          <w:p w:rsidR="0089335E" w:rsidRPr="00544FC8" w:rsidRDefault="0089335E" w:rsidP="00F55D66">
            <w:pPr>
              <w:spacing w:after="0"/>
              <w:jc w:val="center"/>
              <w:rPr>
                <w:b/>
                <w:sz w:val="14"/>
                <w:szCs w:val="14"/>
              </w:rPr>
            </w:pPr>
            <w:r w:rsidRPr="00544FC8">
              <w:rPr>
                <w:b/>
                <w:sz w:val="14"/>
                <w:szCs w:val="14"/>
              </w:rPr>
              <w:t>Step</w:t>
            </w:r>
          </w:p>
        </w:tc>
        <w:tc>
          <w:tcPr>
            <w:tcW w:w="3499" w:type="dxa"/>
            <w:gridSpan w:val="3"/>
            <w:shd w:val="clear" w:color="auto" w:fill="A6A6A6"/>
          </w:tcPr>
          <w:p w:rsidR="0089335E" w:rsidRPr="00544FC8" w:rsidRDefault="0089335E" w:rsidP="00F55D66">
            <w:pPr>
              <w:spacing w:after="0"/>
              <w:jc w:val="center"/>
              <w:rPr>
                <w:b/>
                <w:sz w:val="14"/>
                <w:szCs w:val="14"/>
              </w:rPr>
            </w:pPr>
            <w:r w:rsidRPr="00544FC8">
              <w:rPr>
                <w:b/>
                <w:sz w:val="14"/>
                <w:szCs w:val="14"/>
              </w:rPr>
              <w:t>Action</w:t>
            </w:r>
          </w:p>
        </w:tc>
        <w:tc>
          <w:tcPr>
            <w:tcW w:w="2690" w:type="dxa"/>
            <w:gridSpan w:val="2"/>
            <w:shd w:val="clear" w:color="auto" w:fill="A6A6A6"/>
          </w:tcPr>
          <w:p w:rsidR="0089335E" w:rsidRPr="00544FC8" w:rsidRDefault="0089335E" w:rsidP="00F55D66">
            <w:pPr>
              <w:spacing w:after="0"/>
              <w:jc w:val="center"/>
              <w:rPr>
                <w:b/>
                <w:sz w:val="14"/>
                <w:szCs w:val="14"/>
              </w:rPr>
            </w:pPr>
            <w:r>
              <w:rPr>
                <w:b/>
                <w:sz w:val="14"/>
                <w:szCs w:val="14"/>
              </w:rPr>
              <w:t>Expected output</w:t>
            </w:r>
          </w:p>
        </w:tc>
        <w:tc>
          <w:tcPr>
            <w:tcW w:w="1559" w:type="dxa"/>
            <w:shd w:val="clear" w:color="auto" w:fill="A6A6A6"/>
          </w:tcPr>
          <w:p w:rsidR="0089335E" w:rsidRPr="00544FC8" w:rsidRDefault="0089335E" w:rsidP="00F55D66">
            <w:pPr>
              <w:spacing w:after="0"/>
              <w:jc w:val="center"/>
              <w:rPr>
                <w:b/>
                <w:sz w:val="14"/>
                <w:szCs w:val="14"/>
              </w:rPr>
            </w:pPr>
            <w:r w:rsidRPr="00544FC8">
              <w:rPr>
                <w:b/>
                <w:sz w:val="14"/>
                <w:szCs w:val="14"/>
              </w:rPr>
              <w:t>Pass/Fail Criteria Id</w:t>
            </w: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sidRPr="005D1206">
              <w:rPr>
                <w:i/>
                <w:sz w:val="14"/>
                <w:szCs w:val="14"/>
              </w:rPr>
              <w:t>Step-10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89335E" w:rsidRPr="00057FF1" w:rsidRDefault="0089335E"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t>Step-20</w:t>
            </w:r>
          </w:p>
        </w:tc>
        <w:tc>
          <w:tcPr>
            <w:tcW w:w="3499" w:type="dxa"/>
            <w:gridSpan w:val="3"/>
            <w:shd w:val="clear" w:color="auto" w:fill="auto"/>
          </w:tcPr>
          <w:p w:rsidR="0089335E" w:rsidRPr="00E24DDB" w:rsidRDefault="0089335E" w:rsidP="0089335E">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p>
        </w:tc>
        <w:tc>
          <w:tcPr>
            <w:tcW w:w="2690" w:type="dxa"/>
            <w:gridSpan w:val="2"/>
            <w:shd w:val="clear" w:color="auto" w:fill="auto"/>
          </w:tcPr>
          <w:p w:rsidR="0089335E" w:rsidRPr="003C0A28" w:rsidRDefault="0089335E" w:rsidP="0089335E">
            <w:pPr>
              <w:spacing w:after="0"/>
              <w:rPr>
                <w:rFonts w:cstheme="minorHAnsi"/>
                <w:lang w:val="en-US"/>
              </w:rPr>
            </w:pPr>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a list of available background is displayed.</w:t>
            </w:r>
          </w:p>
        </w:tc>
        <w:tc>
          <w:tcPr>
            <w:tcW w:w="1559" w:type="dxa"/>
            <w:shd w:val="clear" w:color="auto" w:fill="auto"/>
            <w:vAlign w:val="center"/>
          </w:tcPr>
          <w:p w:rsidR="0089335E" w:rsidRPr="0056181B" w:rsidRDefault="0089335E" w:rsidP="00F55D66">
            <w:pPr>
              <w:spacing w:after="0"/>
              <w:jc w:val="center"/>
              <w:rPr>
                <w:i/>
                <w:sz w:val="14"/>
                <w:szCs w:val="14"/>
              </w:rPr>
            </w:pPr>
          </w:p>
        </w:tc>
      </w:tr>
      <w:tr w:rsidR="0089335E" w:rsidRPr="004E5884" w:rsidTr="00F55D66">
        <w:tc>
          <w:tcPr>
            <w:tcW w:w="865" w:type="dxa"/>
            <w:shd w:val="clear" w:color="auto" w:fill="auto"/>
            <w:vAlign w:val="center"/>
          </w:tcPr>
          <w:p w:rsidR="0089335E" w:rsidRPr="00544FC8" w:rsidRDefault="0089335E"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89335E" w:rsidRPr="00057FF1" w:rsidRDefault="0089335E" w:rsidP="0089335E">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displayed</w:t>
            </w:r>
          </w:p>
        </w:tc>
        <w:tc>
          <w:tcPr>
            <w:tcW w:w="2690" w:type="dxa"/>
            <w:gridSpan w:val="2"/>
            <w:shd w:val="clear" w:color="auto" w:fill="auto"/>
          </w:tcPr>
          <w:p w:rsidR="0089335E" w:rsidRPr="00057FF1" w:rsidRDefault="0089335E" w:rsidP="00F55D66">
            <w:pPr>
              <w:spacing w:after="0"/>
              <w:rPr>
                <w:rFonts w:cstheme="minorHAnsi"/>
                <w:lang w:val="en-US"/>
              </w:rPr>
            </w:pPr>
            <w:r>
              <w:rPr>
                <w:rFonts w:cstheme="minorHAnsi"/>
                <w:lang w:val="en-US"/>
              </w:rPr>
              <w:t>The background is changed</w:t>
            </w:r>
          </w:p>
        </w:tc>
        <w:tc>
          <w:tcPr>
            <w:tcW w:w="1559" w:type="dxa"/>
            <w:shd w:val="clear" w:color="auto" w:fill="auto"/>
            <w:vAlign w:val="center"/>
          </w:tcPr>
          <w:p w:rsidR="0089335E" w:rsidRPr="004E5884" w:rsidRDefault="0089335E" w:rsidP="0089335E">
            <w:pPr>
              <w:spacing w:after="0"/>
              <w:jc w:val="center"/>
              <w:rPr>
                <w:sz w:val="14"/>
                <w:szCs w:val="14"/>
                <w:highlight w:val="yellow"/>
                <w:lang w:val="en-US"/>
              </w:rPr>
            </w:pPr>
            <w:r w:rsidRPr="0056181B">
              <w:rPr>
                <w:i/>
                <w:sz w:val="14"/>
                <w:szCs w:val="14"/>
              </w:rPr>
              <w:t>NGEO-</w:t>
            </w:r>
            <w:r>
              <w:rPr>
                <w:i/>
                <w:sz w:val="14"/>
                <w:szCs w:val="14"/>
              </w:rPr>
              <w:t>WEBC-PFC-009</w:t>
            </w:r>
            <w:r w:rsidRPr="0056181B">
              <w:rPr>
                <w:i/>
                <w:sz w:val="14"/>
                <w:szCs w:val="14"/>
              </w:rPr>
              <w:t>0</w:t>
            </w:r>
          </w:p>
        </w:tc>
      </w:tr>
      <w:tr w:rsidR="0089335E" w:rsidRPr="004E5884" w:rsidTr="00F55D66">
        <w:tc>
          <w:tcPr>
            <w:tcW w:w="865" w:type="dxa"/>
            <w:shd w:val="clear" w:color="auto" w:fill="auto"/>
            <w:vAlign w:val="center"/>
          </w:tcPr>
          <w:p w:rsidR="0089335E" w:rsidRPr="005D1206" w:rsidRDefault="0089335E" w:rsidP="00F55D66">
            <w:pPr>
              <w:spacing w:after="0"/>
              <w:jc w:val="center"/>
              <w:rPr>
                <w:i/>
                <w:sz w:val="14"/>
                <w:szCs w:val="14"/>
              </w:rPr>
            </w:pPr>
            <w:r>
              <w:rPr>
                <w:i/>
                <w:sz w:val="14"/>
                <w:szCs w:val="14"/>
              </w:rPr>
              <w:lastRenderedPageBreak/>
              <w:t>Step-4</w:t>
            </w:r>
            <w:r w:rsidRPr="005D1206">
              <w:rPr>
                <w:i/>
                <w:sz w:val="14"/>
                <w:szCs w:val="14"/>
              </w:rPr>
              <w:t>0</w:t>
            </w:r>
          </w:p>
        </w:tc>
        <w:tc>
          <w:tcPr>
            <w:tcW w:w="3499" w:type="dxa"/>
            <w:gridSpan w:val="3"/>
            <w:shd w:val="clear" w:color="auto" w:fill="auto"/>
          </w:tcPr>
          <w:p w:rsidR="0089335E" w:rsidRPr="00057FF1"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89335E" w:rsidRPr="00102EF3" w:rsidRDefault="0089335E"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89335E" w:rsidRPr="004E5884" w:rsidRDefault="0089335E" w:rsidP="00F55D66">
            <w:pPr>
              <w:spacing w:after="0"/>
              <w:jc w:val="center"/>
              <w:rPr>
                <w:sz w:val="14"/>
                <w:szCs w:val="14"/>
                <w:lang w:val="en-US"/>
              </w:rPr>
            </w:pPr>
          </w:p>
        </w:tc>
      </w:tr>
      <w:tr w:rsidR="0089335E" w:rsidRPr="004E5884" w:rsidTr="00F55D66">
        <w:tc>
          <w:tcPr>
            <w:tcW w:w="865" w:type="dxa"/>
            <w:shd w:val="clear" w:color="auto" w:fill="auto"/>
            <w:vAlign w:val="center"/>
          </w:tcPr>
          <w:p w:rsidR="0089335E" w:rsidRDefault="0089335E" w:rsidP="00F55D66">
            <w:pPr>
              <w:spacing w:after="0"/>
              <w:jc w:val="center"/>
              <w:rPr>
                <w:i/>
                <w:sz w:val="14"/>
                <w:szCs w:val="14"/>
              </w:rPr>
            </w:pPr>
            <w:r>
              <w:rPr>
                <w:i/>
                <w:sz w:val="14"/>
                <w:szCs w:val="14"/>
              </w:rPr>
              <w:t>Step-50</w:t>
            </w:r>
          </w:p>
        </w:tc>
        <w:tc>
          <w:tcPr>
            <w:tcW w:w="3499" w:type="dxa"/>
            <w:gridSpan w:val="3"/>
            <w:shd w:val="clear" w:color="auto" w:fill="auto"/>
          </w:tcPr>
          <w:p w:rsidR="0089335E" w:rsidRDefault="0089335E" w:rsidP="00F55D66">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89335E" w:rsidRDefault="0089335E" w:rsidP="00F55D66">
            <w:pPr>
              <w:spacing w:after="0"/>
              <w:rPr>
                <w:rFonts w:cstheme="minorHAnsi"/>
                <w:lang w:val="en-GB"/>
              </w:rPr>
            </w:pPr>
            <w:r>
              <w:rPr>
                <w:rFonts w:cstheme="minorHAnsi"/>
                <w:lang w:val="en-GB"/>
              </w:rPr>
              <w:t>Background is changed</w:t>
            </w:r>
          </w:p>
        </w:tc>
        <w:tc>
          <w:tcPr>
            <w:tcW w:w="1559" w:type="dxa"/>
            <w:shd w:val="clear" w:color="auto" w:fill="auto"/>
            <w:vAlign w:val="center"/>
          </w:tcPr>
          <w:p w:rsidR="0089335E" w:rsidRPr="004E5884" w:rsidRDefault="0089335E" w:rsidP="00F55D66">
            <w:pPr>
              <w:spacing w:after="0"/>
              <w:jc w:val="center"/>
              <w:rPr>
                <w:sz w:val="14"/>
                <w:szCs w:val="14"/>
                <w:lang w:val="en-US"/>
              </w:rPr>
            </w:pPr>
            <w:r w:rsidRPr="0056181B">
              <w:rPr>
                <w:i/>
                <w:sz w:val="14"/>
                <w:szCs w:val="14"/>
              </w:rPr>
              <w:t>NGEO-</w:t>
            </w:r>
            <w:r>
              <w:rPr>
                <w:i/>
                <w:sz w:val="14"/>
                <w:szCs w:val="14"/>
              </w:rPr>
              <w:t>WEBC-PFC-009</w:t>
            </w:r>
            <w:r w:rsidRPr="0056181B">
              <w:rPr>
                <w:i/>
                <w:sz w:val="14"/>
                <w:szCs w:val="14"/>
              </w:rPr>
              <w:t>0</w:t>
            </w:r>
          </w:p>
        </w:tc>
      </w:tr>
    </w:tbl>
    <w:p w:rsidR="002A138C" w:rsidRPr="00ED457C" w:rsidRDefault="002A138C" w:rsidP="002A138C">
      <w:pPr>
        <w:pStyle w:val="Titre3"/>
      </w:pPr>
      <w:bookmarkStart w:id="7059" w:name="_Toc348082230"/>
      <w:r w:rsidRPr="00ED457C">
        <w:t>NGEO-WEBC-VT</w:t>
      </w:r>
      <w:r>
        <w:t>P</w:t>
      </w:r>
      <w:r w:rsidRPr="00ED457C">
        <w:t>-00</w:t>
      </w:r>
      <w:r>
        <w:t>95</w:t>
      </w:r>
      <w:r w:rsidRPr="00ED457C">
        <w:t xml:space="preserve">: </w:t>
      </w:r>
      <w:r>
        <w:t>Map data layers</w:t>
      </w:r>
      <w:bookmarkEnd w:id="7059"/>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A138C" w:rsidRPr="004E5884" w:rsidTr="00F55D66">
        <w:tc>
          <w:tcPr>
            <w:tcW w:w="8613" w:type="dxa"/>
            <w:gridSpan w:val="7"/>
            <w:tcBorders>
              <w:top w:val="single" w:sz="2" w:space="0" w:color="auto"/>
              <w:bottom w:val="single" w:sz="6" w:space="0" w:color="auto"/>
            </w:tcBorders>
            <w:shd w:val="clear" w:color="auto" w:fill="548DD4" w:themeFill="text2" w:themeFillTint="99"/>
          </w:tcPr>
          <w:p w:rsidR="002A138C" w:rsidRPr="004E5884" w:rsidRDefault="002A138C" w:rsidP="00F55D66">
            <w:pPr>
              <w:spacing w:after="0"/>
              <w:jc w:val="center"/>
              <w:rPr>
                <w:b/>
                <w:i/>
                <w:color w:val="FFFFFF"/>
                <w:szCs w:val="18"/>
                <w:lang w:val="en-US"/>
              </w:rPr>
            </w:pPr>
            <w:r>
              <w:rPr>
                <w:b/>
                <w:i/>
                <w:color w:val="FFFFFF"/>
                <w:szCs w:val="18"/>
                <w:lang w:val="en-US"/>
              </w:rPr>
              <w:t>NGEO VALIDATION TEST  PROCEDURE</w:t>
            </w:r>
          </w:p>
        </w:tc>
      </w:tr>
      <w:tr w:rsidR="002A138C" w:rsidRPr="004E5884" w:rsidTr="00F55D66">
        <w:tc>
          <w:tcPr>
            <w:tcW w:w="1607"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A138C" w:rsidRPr="00544FC8" w:rsidRDefault="002A138C" w:rsidP="00F55D66">
            <w:pPr>
              <w:spacing w:after="0"/>
              <w:rPr>
                <w:i/>
                <w:color w:val="548DD4"/>
                <w:sz w:val="16"/>
                <w:szCs w:val="16"/>
              </w:rPr>
            </w:pPr>
            <w:r>
              <w:rPr>
                <w:i/>
                <w:color w:val="548DD4"/>
                <w:sz w:val="16"/>
                <w:szCs w:val="16"/>
              </w:rPr>
              <w:t>NGEO-WEBC-VTP-009</w:t>
            </w:r>
            <w:ins w:id="7060" w:author="Mokaddem Emna" w:date="2013-02-08T15:22:00Z">
              <w:r w:rsidR="00E16846">
                <w:rPr>
                  <w:i/>
                  <w:color w:val="548DD4"/>
                  <w:sz w:val="16"/>
                  <w:szCs w:val="16"/>
                </w:rPr>
                <w:t>5</w:t>
              </w:r>
            </w:ins>
            <w:del w:id="7061" w:author="Mokaddem Emna" w:date="2013-02-08T15:22:00Z">
              <w:r w:rsidDel="00E16846">
                <w:rPr>
                  <w:i/>
                  <w:color w:val="548DD4"/>
                  <w:sz w:val="16"/>
                  <w:szCs w:val="16"/>
                </w:rPr>
                <w:delText>0</w:delText>
              </w:r>
            </w:del>
          </w:p>
        </w:tc>
        <w:tc>
          <w:tcPr>
            <w:tcW w:w="1134" w:type="dxa"/>
            <w:gridSpan w:val="2"/>
            <w:tcBorders>
              <w:top w:val="single" w:sz="6" w:space="0" w:color="auto"/>
            </w:tcBorders>
            <w:shd w:val="clear" w:color="auto" w:fill="548DD4" w:themeFill="text2" w:themeFillTint="99"/>
          </w:tcPr>
          <w:p w:rsidR="002A138C" w:rsidRPr="00544FC8" w:rsidRDefault="002A138C"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A138C" w:rsidRPr="004E5884" w:rsidRDefault="002A138C" w:rsidP="00F55D66">
            <w:pPr>
              <w:spacing w:after="0"/>
              <w:rPr>
                <w:i/>
                <w:color w:val="548DD4"/>
                <w:sz w:val="16"/>
                <w:szCs w:val="16"/>
                <w:lang w:val="en-US"/>
              </w:rPr>
            </w:pPr>
            <w:r>
              <w:rPr>
                <w:i/>
                <w:color w:val="548DD4"/>
                <w:sz w:val="16"/>
                <w:szCs w:val="16"/>
                <w:lang w:val="en-US"/>
              </w:rPr>
              <w:t>Map background</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p>
        </w:tc>
      </w:tr>
      <w:tr w:rsidR="002A138C" w:rsidRPr="004E5884" w:rsidTr="00F55D66">
        <w:tc>
          <w:tcPr>
            <w:tcW w:w="8613" w:type="dxa"/>
            <w:gridSpan w:val="7"/>
            <w:shd w:val="clear" w:color="auto" w:fill="auto"/>
          </w:tcPr>
          <w:p w:rsidR="002A138C" w:rsidRPr="005E7083" w:rsidRDefault="002A138C" w:rsidP="002A138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NGEO-WEBC-VTC-00</w:t>
            </w:r>
            <w:r>
              <w:rPr>
                <w:rFonts w:cstheme="minorHAnsi"/>
                <w:lang w:val="en-US"/>
              </w:rPr>
              <w:t>95</w:t>
            </w:r>
            <w:r w:rsidRPr="00057FF1">
              <w:rPr>
                <w:rFonts w:cstheme="minorHAnsi"/>
                <w:lang w:val="en-US"/>
              </w:rPr>
              <w:t>:</w:t>
            </w:r>
            <w:r>
              <w:rPr>
                <w:rFonts w:cstheme="minorHAnsi"/>
                <w:lang w:val="en-US"/>
              </w:rPr>
              <w:t xml:space="preserve"> Map data layers.</w:t>
            </w:r>
          </w:p>
        </w:tc>
      </w:tr>
      <w:tr w:rsidR="002A138C" w:rsidRPr="00B17EAC" w:rsidTr="00F55D66">
        <w:tc>
          <w:tcPr>
            <w:tcW w:w="8613" w:type="dxa"/>
            <w:gridSpan w:val="7"/>
            <w:shd w:val="clear" w:color="auto" w:fill="A6A6A6"/>
          </w:tcPr>
          <w:p w:rsidR="002A138C" w:rsidRPr="00544FC8" w:rsidRDefault="002A138C" w:rsidP="00F55D66">
            <w:pPr>
              <w:spacing w:after="0"/>
              <w:rPr>
                <w:sz w:val="14"/>
                <w:szCs w:val="14"/>
              </w:rPr>
            </w:pPr>
            <w:r>
              <w:rPr>
                <w:b/>
                <w:sz w:val="14"/>
                <w:szCs w:val="14"/>
              </w:rPr>
              <w:t>Script</w:t>
            </w:r>
          </w:p>
        </w:tc>
      </w:tr>
      <w:tr w:rsidR="002A138C" w:rsidRPr="004E5884" w:rsidTr="00F55D66">
        <w:tc>
          <w:tcPr>
            <w:tcW w:w="8613" w:type="dxa"/>
            <w:gridSpan w:val="7"/>
            <w:shd w:val="clear" w:color="auto" w:fill="auto"/>
          </w:tcPr>
          <w:p w:rsidR="002A138C" w:rsidRPr="004E5884" w:rsidRDefault="002A138C" w:rsidP="00F55D66">
            <w:pPr>
              <w:spacing w:after="0"/>
              <w:rPr>
                <w:lang w:val="en-US"/>
              </w:rPr>
            </w:pPr>
            <w:r>
              <w:rPr>
                <w:lang w:val="en-US"/>
              </w:rPr>
              <w:t>None</w:t>
            </w:r>
          </w:p>
        </w:tc>
      </w:tr>
      <w:tr w:rsidR="002A138C" w:rsidRPr="00544FC8" w:rsidTr="00F55D66">
        <w:tc>
          <w:tcPr>
            <w:tcW w:w="865" w:type="dxa"/>
            <w:shd w:val="clear" w:color="auto" w:fill="A6A6A6"/>
          </w:tcPr>
          <w:p w:rsidR="002A138C" w:rsidRPr="00544FC8" w:rsidRDefault="002A138C" w:rsidP="00F55D66">
            <w:pPr>
              <w:spacing w:after="0"/>
              <w:jc w:val="center"/>
              <w:rPr>
                <w:b/>
                <w:sz w:val="14"/>
                <w:szCs w:val="14"/>
              </w:rPr>
            </w:pPr>
            <w:r w:rsidRPr="00544FC8">
              <w:rPr>
                <w:b/>
                <w:sz w:val="14"/>
                <w:szCs w:val="14"/>
              </w:rPr>
              <w:t>Step</w:t>
            </w:r>
          </w:p>
        </w:tc>
        <w:tc>
          <w:tcPr>
            <w:tcW w:w="3499" w:type="dxa"/>
            <w:gridSpan w:val="3"/>
            <w:shd w:val="clear" w:color="auto" w:fill="A6A6A6"/>
          </w:tcPr>
          <w:p w:rsidR="002A138C" w:rsidRPr="00544FC8" w:rsidRDefault="002A138C" w:rsidP="00F55D66">
            <w:pPr>
              <w:spacing w:after="0"/>
              <w:jc w:val="center"/>
              <w:rPr>
                <w:b/>
                <w:sz w:val="14"/>
                <w:szCs w:val="14"/>
              </w:rPr>
            </w:pPr>
            <w:r w:rsidRPr="00544FC8">
              <w:rPr>
                <w:b/>
                <w:sz w:val="14"/>
                <w:szCs w:val="14"/>
              </w:rPr>
              <w:t>Action</w:t>
            </w:r>
          </w:p>
        </w:tc>
        <w:tc>
          <w:tcPr>
            <w:tcW w:w="2690" w:type="dxa"/>
            <w:gridSpan w:val="2"/>
            <w:shd w:val="clear" w:color="auto" w:fill="A6A6A6"/>
          </w:tcPr>
          <w:p w:rsidR="002A138C" w:rsidRPr="00544FC8" w:rsidRDefault="002A138C" w:rsidP="00F55D66">
            <w:pPr>
              <w:spacing w:after="0"/>
              <w:jc w:val="center"/>
              <w:rPr>
                <w:b/>
                <w:sz w:val="14"/>
                <w:szCs w:val="14"/>
              </w:rPr>
            </w:pPr>
            <w:r>
              <w:rPr>
                <w:b/>
                <w:sz w:val="14"/>
                <w:szCs w:val="14"/>
              </w:rPr>
              <w:t>Expected output</w:t>
            </w:r>
          </w:p>
        </w:tc>
        <w:tc>
          <w:tcPr>
            <w:tcW w:w="1559" w:type="dxa"/>
            <w:shd w:val="clear" w:color="auto" w:fill="A6A6A6"/>
          </w:tcPr>
          <w:p w:rsidR="002A138C" w:rsidRPr="00544FC8" w:rsidRDefault="002A138C" w:rsidP="00F55D66">
            <w:pPr>
              <w:spacing w:after="0"/>
              <w:jc w:val="center"/>
              <w:rPr>
                <w:b/>
                <w:sz w:val="14"/>
                <w:szCs w:val="14"/>
              </w:rPr>
            </w:pPr>
            <w:r w:rsidRPr="00544FC8">
              <w:rPr>
                <w:b/>
                <w:sz w:val="14"/>
                <w:szCs w:val="14"/>
              </w:rPr>
              <w:t>Pass/Fail Criteria Id</w:t>
            </w: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sidRPr="005D1206">
              <w:rPr>
                <w:i/>
                <w:sz w:val="14"/>
                <w:szCs w:val="14"/>
              </w:rPr>
              <w:t>Step-10</w:t>
            </w:r>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000745A2" w:rsidRPr="00E051E8">
              <w:rPr>
                <w:rFonts w:asciiTheme="minorHAnsi" w:hAnsiTheme="minorHAnsi" w:cstheme="minorHAnsi"/>
                <w:sz w:val="22"/>
                <w:szCs w:val="22"/>
              </w:rPr>
              <w:t>http://localhost:3000/client</w:t>
            </w:r>
          </w:p>
        </w:tc>
        <w:tc>
          <w:tcPr>
            <w:tcW w:w="2690" w:type="dxa"/>
            <w:gridSpan w:val="2"/>
            <w:shd w:val="clear" w:color="auto" w:fill="auto"/>
          </w:tcPr>
          <w:p w:rsidR="002A138C" w:rsidRPr="00057FF1" w:rsidRDefault="002A138C" w:rsidP="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D1206" w:rsidRDefault="002A138C" w:rsidP="00F55D66">
            <w:pPr>
              <w:spacing w:after="0"/>
              <w:jc w:val="center"/>
              <w:rPr>
                <w:i/>
                <w:sz w:val="14"/>
                <w:szCs w:val="14"/>
              </w:rPr>
            </w:pPr>
            <w:r>
              <w:rPr>
                <w:i/>
                <w:sz w:val="14"/>
                <w:szCs w:val="14"/>
              </w:rPr>
              <w:t>Step-20</w:t>
            </w:r>
          </w:p>
        </w:tc>
        <w:tc>
          <w:tcPr>
            <w:tcW w:w="3499" w:type="dxa"/>
            <w:gridSpan w:val="3"/>
            <w:shd w:val="clear" w:color="auto" w:fill="auto"/>
          </w:tcPr>
          <w:p w:rsidR="002A138C" w:rsidRPr="00E24DDB" w:rsidRDefault="002A138C" w:rsidP="002A138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shd w:val="clear" w:color="auto" w:fill="auto"/>
          </w:tcPr>
          <w:p w:rsidR="002A138C" w:rsidRPr="003C0A28" w:rsidRDefault="002A138C" w:rsidP="002A138C">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shd w:val="clear" w:color="auto" w:fill="auto"/>
            <w:vAlign w:val="center"/>
          </w:tcPr>
          <w:p w:rsidR="002A138C" w:rsidRPr="0056181B" w:rsidRDefault="002A138C" w:rsidP="00F55D66">
            <w:pPr>
              <w:spacing w:after="0"/>
              <w:jc w:val="center"/>
              <w:rPr>
                <w:i/>
                <w:sz w:val="14"/>
                <w:szCs w:val="14"/>
              </w:rPr>
            </w:pPr>
          </w:p>
        </w:tc>
      </w:tr>
      <w:tr w:rsidR="002A138C" w:rsidRPr="004E5884" w:rsidTr="00F55D66">
        <w:tc>
          <w:tcPr>
            <w:tcW w:w="865" w:type="dxa"/>
            <w:shd w:val="clear" w:color="auto" w:fill="auto"/>
            <w:vAlign w:val="center"/>
          </w:tcPr>
          <w:p w:rsidR="002A138C" w:rsidRPr="00544FC8" w:rsidRDefault="002A138C"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2A138C" w:rsidRPr="00057FF1" w:rsidRDefault="002A138C" w:rsidP="002A138C">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one </w:t>
            </w:r>
            <w:r>
              <w:rPr>
                <w:rFonts w:asciiTheme="minorHAnsi" w:hAnsiTheme="minorHAnsi" w:cstheme="minorHAnsi"/>
                <w:sz w:val="22"/>
                <w:szCs w:val="22"/>
              </w:rPr>
              <w:t xml:space="preserve">of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p>
        </w:tc>
        <w:tc>
          <w:tcPr>
            <w:tcW w:w="2690" w:type="dxa"/>
            <w:gridSpan w:val="2"/>
            <w:shd w:val="clear" w:color="auto" w:fill="auto"/>
          </w:tcPr>
          <w:p w:rsidR="002A138C" w:rsidRPr="00057FF1" w:rsidRDefault="002A138C" w:rsidP="002A138C">
            <w:pPr>
              <w:spacing w:after="0"/>
              <w:rPr>
                <w:rFonts w:cstheme="minorHAnsi"/>
                <w:lang w:val="en-US"/>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highlight w:val="yellow"/>
                <w:lang w:val="en-US"/>
              </w:rPr>
            </w:pPr>
            <w:r w:rsidRPr="0056181B">
              <w:rPr>
                <w:i/>
                <w:sz w:val="14"/>
                <w:szCs w:val="14"/>
              </w:rPr>
              <w:t>NGEO-</w:t>
            </w:r>
            <w:r>
              <w:rPr>
                <w:i/>
                <w:sz w:val="14"/>
                <w:szCs w:val="14"/>
              </w:rPr>
              <w:t>WEBC-PFC-0095</w:t>
            </w:r>
          </w:p>
        </w:tc>
      </w:tr>
      <w:tr w:rsidR="001A1730" w:rsidRPr="004E5884" w:rsidTr="00F55D66">
        <w:trPr>
          <w:ins w:id="7062" w:author="Lavignotte Fabien" w:date="2013-02-08T15:02:00Z"/>
        </w:trPr>
        <w:tc>
          <w:tcPr>
            <w:tcW w:w="865" w:type="dxa"/>
            <w:shd w:val="clear" w:color="auto" w:fill="auto"/>
            <w:vAlign w:val="center"/>
          </w:tcPr>
          <w:p w:rsidR="001A1730" w:rsidRDefault="001A1730" w:rsidP="00F55D66">
            <w:pPr>
              <w:spacing w:after="0"/>
              <w:jc w:val="center"/>
              <w:rPr>
                <w:ins w:id="7063" w:author="Lavignotte Fabien" w:date="2013-02-08T15:02:00Z"/>
                <w:i/>
                <w:sz w:val="14"/>
                <w:szCs w:val="14"/>
              </w:rPr>
            </w:pPr>
            <w:ins w:id="7064" w:author="Lavignotte Fabien" w:date="2013-02-08T15:03:00Z">
              <w:r>
                <w:rPr>
                  <w:i/>
                  <w:sz w:val="14"/>
                  <w:szCs w:val="14"/>
                </w:rPr>
                <w:t>Step-40</w:t>
              </w:r>
            </w:ins>
          </w:p>
        </w:tc>
        <w:tc>
          <w:tcPr>
            <w:tcW w:w="3499" w:type="dxa"/>
            <w:gridSpan w:val="3"/>
            <w:shd w:val="clear" w:color="auto" w:fill="auto"/>
          </w:tcPr>
          <w:p w:rsidR="001A1730" w:rsidRDefault="001A1730">
            <w:pPr>
              <w:pStyle w:val="NormalStep"/>
              <w:rPr>
                <w:ins w:id="7065" w:author="Lavignotte Fabien" w:date="2013-02-08T15:02:00Z"/>
                <w:rFonts w:asciiTheme="minorHAnsi" w:hAnsiTheme="minorHAnsi" w:cstheme="minorHAnsi"/>
                <w:sz w:val="22"/>
                <w:szCs w:val="22"/>
              </w:rPr>
            </w:pPr>
            <w:ins w:id="7066" w:author="Lavignotte Fabien" w:date="2013-02-08T15:03:00Z">
              <w:r>
                <w:rPr>
                  <w:rFonts w:asciiTheme="minorHAnsi" w:hAnsiTheme="minorHAnsi" w:cstheme="minorHAnsi"/>
                  <w:sz w:val="22"/>
                  <w:szCs w:val="22"/>
                </w:rPr>
                <w:t>Uncheck the “Result Footprints” layers</w:t>
              </w:r>
            </w:ins>
          </w:p>
        </w:tc>
        <w:tc>
          <w:tcPr>
            <w:tcW w:w="2690" w:type="dxa"/>
            <w:gridSpan w:val="2"/>
            <w:shd w:val="clear" w:color="auto" w:fill="auto"/>
          </w:tcPr>
          <w:p w:rsidR="001A1730" w:rsidRPr="001A1730" w:rsidRDefault="001A1730" w:rsidP="002A138C">
            <w:pPr>
              <w:spacing w:after="0"/>
              <w:rPr>
                <w:ins w:id="7067" w:author="Lavignotte Fabien" w:date="2013-02-08T15:02:00Z"/>
                <w:rFonts w:cstheme="minorHAnsi"/>
                <w:lang w:val="en-GB"/>
                <w:rPrChange w:id="7068" w:author="Lavignotte Fabien" w:date="2013-02-08T15:03:00Z">
                  <w:rPr>
                    <w:ins w:id="7069" w:author="Lavignotte Fabien" w:date="2013-02-08T15:02:00Z"/>
                    <w:rFonts w:cstheme="minorHAnsi"/>
                    <w:lang w:val="en-US"/>
                  </w:rPr>
                </w:rPrChange>
              </w:rPr>
            </w:pPr>
            <w:ins w:id="7070" w:author="Lavignotte Fabien" w:date="2013-02-08T15:03:00Z">
              <w:r>
                <w:rPr>
                  <w:rFonts w:cstheme="minorHAnsi"/>
                  <w:lang w:val="en-GB"/>
                </w:rPr>
                <w:t>Footprints are no longer displayed.</w:t>
              </w:r>
            </w:ins>
          </w:p>
        </w:tc>
        <w:tc>
          <w:tcPr>
            <w:tcW w:w="1559" w:type="dxa"/>
            <w:shd w:val="clear" w:color="auto" w:fill="auto"/>
            <w:vAlign w:val="center"/>
          </w:tcPr>
          <w:p w:rsidR="001A1730" w:rsidRPr="0056181B" w:rsidRDefault="001A1730" w:rsidP="002A138C">
            <w:pPr>
              <w:spacing w:after="0"/>
              <w:jc w:val="center"/>
              <w:rPr>
                <w:ins w:id="7071" w:author="Lavignotte Fabien" w:date="2013-02-08T15:02:00Z"/>
                <w:i/>
                <w:sz w:val="14"/>
                <w:szCs w:val="14"/>
              </w:rPr>
            </w:pPr>
          </w:p>
        </w:tc>
      </w:tr>
      <w:tr w:rsidR="002A138C" w:rsidRPr="004E5884" w:rsidTr="00F55D66">
        <w:tc>
          <w:tcPr>
            <w:tcW w:w="865" w:type="dxa"/>
            <w:shd w:val="clear" w:color="auto" w:fill="auto"/>
            <w:vAlign w:val="center"/>
          </w:tcPr>
          <w:p w:rsidR="002A138C" w:rsidRPr="005D1206" w:rsidRDefault="002A138C">
            <w:pPr>
              <w:spacing w:after="0"/>
              <w:jc w:val="center"/>
              <w:rPr>
                <w:i/>
                <w:sz w:val="14"/>
                <w:szCs w:val="14"/>
              </w:rPr>
            </w:pPr>
            <w:r>
              <w:rPr>
                <w:i/>
                <w:sz w:val="14"/>
                <w:szCs w:val="14"/>
              </w:rPr>
              <w:t>Step-</w:t>
            </w:r>
            <w:ins w:id="7072" w:author="Lavignotte Fabien" w:date="2013-02-08T15:03:00Z">
              <w:r w:rsidR="001A1730">
                <w:rPr>
                  <w:i/>
                  <w:sz w:val="14"/>
                  <w:szCs w:val="14"/>
                </w:rPr>
                <w:t>50</w:t>
              </w:r>
            </w:ins>
            <w:del w:id="7073" w:author="Lavignotte Fabien" w:date="2013-02-08T15:03:00Z">
              <w:r w:rsidDel="001A1730">
                <w:rPr>
                  <w:i/>
                  <w:sz w:val="14"/>
                  <w:szCs w:val="14"/>
                </w:rPr>
                <w:delText>4</w:delText>
              </w:r>
              <w:r w:rsidRPr="005D1206" w:rsidDel="001A1730">
                <w:rPr>
                  <w:i/>
                  <w:sz w:val="14"/>
                  <w:szCs w:val="14"/>
                </w:rPr>
                <w:delText>0</w:delText>
              </w:r>
            </w:del>
          </w:p>
        </w:tc>
        <w:tc>
          <w:tcPr>
            <w:tcW w:w="3499" w:type="dxa"/>
            <w:gridSpan w:val="3"/>
            <w:shd w:val="clear" w:color="auto" w:fill="auto"/>
          </w:tcPr>
          <w:p w:rsidR="002A138C" w:rsidRPr="00057FF1" w:rsidRDefault="002A138C" w:rsidP="00F55D66">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2A138C" w:rsidRPr="00102EF3" w:rsidRDefault="002A138C" w:rsidP="00F55D66">
            <w:pPr>
              <w:spacing w:after="0"/>
              <w:rPr>
                <w:rFonts w:cstheme="minorHAnsi"/>
                <w:lang w:val="en-GB"/>
              </w:rPr>
            </w:pPr>
            <w:r>
              <w:rPr>
                <w:rFonts w:cstheme="minorHAnsi"/>
                <w:lang w:val="en-GB"/>
              </w:rPr>
              <w:t>The map is changed to 3D</w:t>
            </w:r>
          </w:p>
        </w:tc>
        <w:tc>
          <w:tcPr>
            <w:tcW w:w="1559" w:type="dxa"/>
            <w:shd w:val="clear" w:color="auto" w:fill="auto"/>
            <w:vAlign w:val="center"/>
          </w:tcPr>
          <w:p w:rsidR="002A138C" w:rsidRPr="004E5884" w:rsidRDefault="002A138C" w:rsidP="00F55D66">
            <w:pPr>
              <w:spacing w:after="0"/>
              <w:jc w:val="center"/>
              <w:rPr>
                <w:sz w:val="14"/>
                <w:szCs w:val="14"/>
                <w:lang w:val="en-US"/>
              </w:rPr>
            </w:pPr>
          </w:p>
        </w:tc>
      </w:tr>
      <w:tr w:rsidR="002A138C" w:rsidRPr="004E5884" w:rsidTr="00F55D66">
        <w:tc>
          <w:tcPr>
            <w:tcW w:w="865" w:type="dxa"/>
            <w:shd w:val="clear" w:color="auto" w:fill="auto"/>
            <w:vAlign w:val="center"/>
          </w:tcPr>
          <w:p w:rsidR="002A138C" w:rsidRDefault="002A138C">
            <w:pPr>
              <w:spacing w:after="0"/>
              <w:jc w:val="center"/>
              <w:rPr>
                <w:i/>
                <w:sz w:val="14"/>
                <w:szCs w:val="14"/>
              </w:rPr>
            </w:pPr>
            <w:r>
              <w:rPr>
                <w:i/>
                <w:sz w:val="14"/>
                <w:szCs w:val="14"/>
              </w:rPr>
              <w:t>Step-</w:t>
            </w:r>
            <w:del w:id="7074" w:author="Lavignotte Fabien" w:date="2013-02-08T15:03:00Z">
              <w:r w:rsidDel="001A1730">
                <w:rPr>
                  <w:i/>
                  <w:sz w:val="14"/>
                  <w:szCs w:val="14"/>
                </w:rPr>
                <w:delText>50</w:delText>
              </w:r>
            </w:del>
            <w:ins w:id="7075" w:author="Lavignotte Fabien" w:date="2013-02-08T15:03:00Z">
              <w:r w:rsidR="001A1730">
                <w:rPr>
                  <w:i/>
                  <w:sz w:val="14"/>
                  <w:szCs w:val="14"/>
                </w:rPr>
                <w:t>60</w:t>
              </w:r>
            </w:ins>
          </w:p>
        </w:tc>
        <w:tc>
          <w:tcPr>
            <w:tcW w:w="3499" w:type="dxa"/>
            <w:gridSpan w:val="3"/>
            <w:shd w:val="clear" w:color="auto" w:fill="auto"/>
          </w:tcPr>
          <w:p w:rsidR="002A138C" w:rsidRDefault="002A138C">
            <w:pPr>
              <w:pStyle w:val="NormalStep"/>
              <w:rPr>
                <w:rFonts w:asciiTheme="minorHAnsi" w:hAnsiTheme="minorHAnsi" w:cstheme="minorHAnsi"/>
                <w:sz w:val="22"/>
                <w:szCs w:val="22"/>
              </w:rPr>
            </w:pPr>
            <w:r>
              <w:rPr>
                <w:rFonts w:asciiTheme="minorHAnsi" w:hAnsiTheme="minorHAnsi" w:cstheme="minorHAnsi"/>
                <w:sz w:val="22"/>
                <w:szCs w:val="22"/>
              </w:rPr>
              <w:t>Repeat Step-20 and Step-</w:t>
            </w:r>
            <w:del w:id="7076" w:author="Lavignotte Fabien" w:date="2013-02-08T15:03:00Z">
              <w:r w:rsidDel="001A1730">
                <w:rPr>
                  <w:rFonts w:asciiTheme="minorHAnsi" w:hAnsiTheme="minorHAnsi" w:cstheme="minorHAnsi"/>
                  <w:sz w:val="22"/>
                  <w:szCs w:val="22"/>
                </w:rPr>
                <w:delText xml:space="preserve">30 </w:delText>
              </w:r>
            </w:del>
            <w:ins w:id="7077" w:author="Lavignotte Fabien" w:date="2013-02-08T15:03:00Z">
              <w:r w:rsidR="001A1730">
                <w:rPr>
                  <w:rFonts w:asciiTheme="minorHAnsi" w:hAnsiTheme="minorHAnsi" w:cstheme="minorHAnsi"/>
                  <w:sz w:val="22"/>
                  <w:szCs w:val="22"/>
                </w:rPr>
                <w:t xml:space="preserve">40 </w:t>
              </w:r>
            </w:ins>
            <w:r>
              <w:rPr>
                <w:rFonts w:asciiTheme="minorHAnsi" w:hAnsiTheme="minorHAnsi" w:cstheme="minorHAnsi"/>
                <w:sz w:val="22"/>
                <w:szCs w:val="22"/>
              </w:rPr>
              <w:t>in 3D</w:t>
            </w:r>
          </w:p>
        </w:tc>
        <w:tc>
          <w:tcPr>
            <w:tcW w:w="2690" w:type="dxa"/>
            <w:gridSpan w:val="2"/>
            <w:shd w:val="clear" w:color="auto" w:fill="auto"/>
          </w:tcPr>
          <w:p w:rsidR="002A138C" w:rsidRDefault="002A138C" w:rsidP="00F55D66">
            <w:pPr>
              <w:spacing w:after="0"/>
              <w:rPr>
                <w:rFonts w:cstheme="minorHAnsi"/>
                <w:lang w:val="en-GB"/>
              </w:rPr>
            </w:pPr>
            <w:r>
              <w:rPr>
                <w:rFonts w:cstheme="minorHAnsi"/>
                <w:lang w:val="en-US"/>
              </w:rPr>
              <w:t>Layer  is displayed</w:t>
            </w:r>
          </w:p>
        </w:tc>
        <w:tc>
          <w:tcPr>
            <w:tcW w:w="1559" w:type="dxa"/>
            <w:shd w:val="clear" w:color="auto" w:fill="auto"/>
            <w:vAlign w:val="center"/>
          </w:tcPr>
          <w:p w:rsidR="002A138C" w:rsidRPr="004E5884" w:rsidRDefault="002A138C" w:rsidP="002A138C">
            <w:pPr>
              <w:spacing w:after="0"/>
              <w:jc w:val="center"/>
              <w:rPr>
                <w:sz w:val="14"/>
                <w:szCs w:val="14"/>
                <w:lang w:val="en-US"/>
              </w:rPr>
            </w:pPr>
            <w:r w:rsidRPr="0056181B">
              <w:rPr>
                <w:i/>
                <w:sz w:val="14"/>
                <w:szCs w:val="14"/>
              </w:rPr>
              <w:t>NGEO-</w:t>
            </w:r>
            <w:r>
              <w:rPr>
                <w:i/>
                <w:sz w:val="14"/>
                <w:szCs w:val="14"/>
              </w:rPr>
              <w:t>WEBC-PFC-0095</w:t>
            </w:r>
          </w:p>
        </w:tc>
      </w:tr>
    </w:tbl>
    <w:p w:rsidR="00F55D66" w:rsidRPr="00ED457C" w:rsidRDefault="00F55D66" w:rsidP="00F55D66">
      <w:pPr>
        <w:pStyle w:val="Titre3"/>
      </w:pPr>
      <w:bookmarkStart w:id="7078" w:name="_Toc348082231"/>
      <w:r w:rsidRPr="00ED457C">
        <w:t>NGEO-WEBC-VT</w:t>
      </w:r>
      <w:r>
        <w:t>P</w:t>
      </w:r>
      <w:r w:rsidRPr="00ED457C">
        <w:t>-0</w:t>
      </w:r>
      <w:r>
        <w:t>100</w:t>
      </w:r>
      <w:r w:rsidRPr="00ED457C">
        <w:t xml:space="preserve">: </w:t>
      </w:r>
      <w:r>
        <w:t>Map navigation and selection</w:t>
      </w:r>
      <w:bookmarkEnd w:id="7078"/>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F55D66" w:rsidRPr="004E5884" w:rsidTr="00F55D66">
        <w:tc>
          <w:tcPr>
            <w:tcW w:w="8613" w:type="dxa"/>
            <w:gridSpan w:val="7"/>
            <w:tcBorders>
              <w:top w:val="single" w:sz="2" w:space="0" w:color="auto"/>
              <w:bottom w:val="single" w:sz="6" w:space="0" w:color="auto"/>
            </w:tcBorders>
            <w:shd w:val="clear" w:color="auto" w:fill="548DD4" w:themeFill="text2" w:themeFillTint="99"/>
          </w:tcPr>
          <w:p w:rsidR="00F55D66" w:rsidRPr="004E5884" w:rsidRDefault="00F55D66" w:rsidP="00F55D66">
            <w:pPr>
              <w:spacing w:after="0"/>
              <w:jc w:val="center"/>
              <w:rPr>
                <w:b/>
                <w:i/>
                <w:color w:val="FFFFFF"/>
                <w:szCs w:val="18"/>
                <w:lang w:val="en-US"/>
              </w:rPr>
            </w:pPr>
            <w:r>
              <w:rPr>
                <w:b/>
                <w:i/>
                <w:color w:val="FFFFFF"/>
                <w:szCs w:val="18"/>
                <w:lang w:val="en-US"/>
              </w:rPr>
              <w:t>NGEO VALIDATION TEST  PROCEDURE</w:t>
            </w:r>
          </w:p>
        </w:tc>
      </w:tr>
      <w:tr w:rsidR="00F55D66" w:rsidRPr="004E5884" w:rsidTr="00F55D66">
        <w:tc>
          <w:tcPr>
            <w:tcW w:w="1607"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F55D66" w:rsidRPr="00544FC8" w:rsidRDefault="00F55D66">
            <w:pPr>
              <w:spacing w:after="0"/>
              <w:rPr>
                <w:i/>
                <w:color w:val="548DD4"/>
                <w:sz w:val="16"/>
                <w:szCs w:val="16"/>
              </w:rPr>
            </w:pPr>
            <w:r>
              <w:rPr>
                <w:i/>
                <w:color w:val="548DD4"/>
                <w:sz w:val="16"/>
                <w:szCs w:val="16"/>
              </w:rPr>
              <w:t>NGEO-WEBC-VTP-0100</w:t>
            </w:r>
          </w:p>
        </w:tc>
        <w:tc>
          <w:tcPr>
            <w:tcW w:w="1134" w:type="dxa"/>
            <w:gridSpan w:val="2"/>
            <w:tcBorders>
              <w:top w:val="single" w:sz="6" w:space="0" w:color="auto"/>
            </w:tcBorders>
            <w:shd w:val="clear" w:color="auto" w:fill="548DD4" w:themeFill="text2" w:themeFillTint="99"/>
          </w:tcPr>
          <w:p w:rsidR="00F55D66" w:rsidRPr="00544FC8" w:rsidRDefault="00F55D66" w:rsidP="00F55D6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F55D66" w:rsidRPr="004E5884" w:rsidRDefault="00F55D66">
            <w:pPr>
              <w:spacing w:after="0"/>
              <w:rPr>
                <w:i/>
                <w:color w:val="548DD4"/>
                <w:sz w:val="16"/>
                <w:szCs w:val="16"/>
                <w:lang w:val="en-US"/>
              </w:rPr>
            </w:pPr>
            <w:r>
              <w:rPr>
                <w:i/>
                <w:color w:val="548DD4"/>
                <w:sz w:val="16"/>
                <w:szCs w:val="16"/>
                <w:lang w:val="en-US"/>
              </w:rPr>
              <w:t>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p>
        </w:tc>
      </w:tr>
      <w:tr w:rsidR="00F55D66" w:rsidRPr="004E5884" w:rsidTr="00F55D66">
        <w:tc>
          <w:tcPr>
            <w:tcW w:w="8613" w:type="dxa"/>
            <w:gridSpan w:val="7"/>
            <w:shd w:val="clear" w:color="auto" w:fill="auto"/>
          </w:tcPr>
          <w:p w:rsidR="00F55D66" w:rsidRPr="005E7083" w:rsidRDefault="00F55D6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100</w:t>
            </w:r>
            <w:r w:rsidRPr="00057FF1">
              <w:rPr>
                <w:rFonts w:cstheme="minorHAnsi"/>
                <w:lang w:val="en-US"/>
              </w:rPr>
              <w:t>:</w:t>
            </w:r>
            <w:r>
              <w:rPr>
                <w:rFonts w:cstheme="minorHAnsi"/>
                <w:lang w:val="en-US"/>
              </w:rPr>
              <w:t xml:space="preserve"> Map navigation and selection</w:t>
            </w:r>
          </w:p>
        </w:tc>
      </w:tr>
      <w:tr w:rsidR="00F55D66" w:rsidRPr="00B17EAC" w:rsidTr="00F55D66">
        <w:tc>
          <w:tcPr>
            <w:tcW w:w="8613" w:type="dxa"/>
            <w:gridSpan w:val="7"/>
            <w:shd w:val="clear" w:color="auto" w:fill="A6A6A6"/>
          </w:tcPr>
          <w:p w:rsidR="00F55D66" w:rsidRPr="00544FC8" w:rsidRDefault="00F55D66" w:rsidP="00F55D66">
            <w:pPr>
              <w:spacing w:after="0"/>
              <w:rPr>
                <w:sz w:val="14"/>
                <w:szCs w:val="14"/>
              </w:rPr>
            </w:pPr>
            <w:r>
              <w:rPr>
                <w:b/>
                <w:sz w:val="14"/>
                <w:szCs w:val="14"/>
              </w:rPr>
              <w:t>Script</w:t>
            </w:r>
          </w:p>
        </w:tc>
      </w:tr>
      <w:tr w:rsidR="00F55D66" w:rsidRPr="004E5884" w:rsidTr="00F55D66">
        <w:tc>
          <w:tcPr>
            <w:tcW w:w="8613" w:type="dxa"/>
            <w:gridSpan w:val="7"/>
            <w:shd w:val="clear" w:color="auto" w:fill="auto"/>
          </w:tcPr>
          <w:p w:rsidR="00F55D66" w:rsidRPr="004E5884" w:rsidRDefault="00F55D66" w:rsidP="00F55D66">
            <w:pPr>
              <w:spacing w:after="0"/>
              <w:rPr>
                <w:lang w:val="en-US"/>
              </w:rPr>
            </w:pPr>
            <w:r>
              <w:rPr>
                <w:lang w:val="en-US"/>
              </w:rPr>
              <w:t>None</w:t>
            </w:r>
          </w:p>
        </w:tc>
      </w:tr>
      <w:tr w:rsidR="00F55D66" w:rsidRPr="00544FC8" w:rsidTr="00F55D66">
        <w:tc>
          <w:tcPr>
            <w:tcW w:w="865" w:type="dxa"/>
            <w:shd w:val="clear" w:color="auto" w:fill="A6A6A6"/>
          </w:tcPr>
          <w:p w:rsidR="00F55D66" w:rsidRPr="00544FC8" w:rsidRDefault="00F55D66" w:rsidP="00F55D66">
            <w:pPr>
              <w:spacing w:after="0"/>
              <w:jc w:val="center"/>
              <w:rPr>
                <w:b/>
                <w:sz w:val="14"/>
                <w:szCs w:val="14"/>
              </w:rPr>
            </w:pPr>
            <w:r w:rsidRPr="00544FC8">
              <w:rPr>
                <w:b/>
                <w:sz w:val="14"/>
                <w:szCs w:val="14"/>
              </w:rPr>
              <w:t>Step</w:t>
            </w:r>
          </w:p>
        </w:tc>
        <w:tc>
          <w:tcPr>
            <w:tcW w:w="3499" w:type="dxa"/>
            <w:gridSpan w:val="3"/>
            <w:shd w:val="clear" w:color="auto" w:fill="A6A6A6"/>
          </w:tcPr>
          <w:p w:rsidR="00F55D66" w:rsidRPr="00544FC8" w:rsidRDefault="00F55D66" w:rsidP="00F55D66">
            <w:pPr>
              <w:spacing w:after="0"/>
              <w:jc w:val="center"/>
              <w:rPr>
                <w:b/>
                <w:sz w:val="14"/>
                <w:szCs w:val="14"/>
              </w:rPr>
            </w:pPr>
            <w:r w:rsidRPr="00544FC8">
              <w:rPr>
                <w:b/>
                <w:sz w:val="14"/>
                <w:szCs w:val="14"/>
              </w:rPr>
              <w:t>Action</w:t>
            </w:r>
          </w:p>
        </w:tc>
        <w:tc>
          <w:tcPr>
            <w:tcW w:w="2690" w:type="dxa"/>
            <w:gridSpan w:val="2"/>
            <w:shd w:val="clear" w:color="auto" w:fill="A6A6A6"/>
          </w:tcPr>
          <w:p w:rsidR="00F55D66" w:rsidRPr="00544FC8" w:rsidRDefault="00F55D66" w:rsidP="00F55D66">
            <w:pPr>
              <w:spacing w:after="0"/>
              <w:jc w:val="center"/>
              <w:rPr>
                <w:b/>
                <w:sz w:val="14"/>
                <w:szCs w:val="14"/>
              </w:rPr>
            </w:pPr>
            <w:r>
              <w:rPr>
                <w:b/>
                <w:sz w:val="14"/>
                <w:szCs w:val="14"/>
              </w:rPr>
              <w:t>Expected output</w:t>
            </w:r>
          </w:p>
        </w:tc>
        <w:tc>
          <w:tcPr>
            <w:tcW w:w="1559" w:type="dxa"/>
            <w:shd w:val="clear" w:color="auto" w:fill="A6A6A6"/>
          </w:tcPr>
          <w:p w:rsidR="00F55D66" w:rsidRPr="00544FC8" w:rsidRDefault="00F55D66" w:rsidP="00F55D66">
            <w:pPr>
              <w:spacing w:after="0"/>
              <w:jc w:val="center"/>
              <w:rPr>
                <w:b/>
                <w:sz w:val="14"/>
                <w:szCs w:val="14"/>
              </w:rPr>
            </w:pPr>
            <w:r w:rsidRPr="00544FC8">
              <w:rPr>
                <w:b/>
                <w:sz w:val="14"/>
                <w:szCs w:val="14"/>
              </w:rPr>
              <w:t>Pass/Fail Criteria Id</w:t>
            </w:r>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sidRPr="005D1206">
              <w:rPr>
                <w:i/>
                <w:sz w:val="14"/>
                <w:szCs w:val="14"/>
              </w:rPr>
              <w:t>Step-10</w:t>
            </w:r>
          </w:p>
        </w:tc>
        <w:tc>
          <w:tcPr>
            <w:tcW w:w="3499" w:type="dxa"/>
            <w:gridSpan w:val="3"/>
            <w:shd w:val="clear" w:color="auto" w:fill="auto"/>
          </w:tcPr>
          <w:p w:rsidR="00F55D66" w:rsidRPr="00057FF1" w:rsidRDefault="00FE269F" w:rsidP="00F55D6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00F55D66" w:rsidRPr="00057FF1">
              <w:rPr>
                <w:rFonts w:asciiTheme="minorHAnsi" w:hAnsiTheme="minorHAnsi" w:cstheme="minorHAnsi"/>
                <w:sz w:val="22"/>
                <w:szCs w:val="22"/>
              </w:rPr>
              <w:t xml:space="preserve"> </w:t>
            </w:r>
          </w:p>
        </w:tc>
        <w:tc>
          <w:tcPr>
            <w:tcW w:w="2690" w:type="dxa"/>
            <w:gridSpan w:val="2"/>
            <w:shd w:val="clear" w:color="auto" w:fill="auto"/>
          </w:tcPr>
          <w:p w:rsidR="00F55D66" w:rsidRPr="00057FF1" w:rsidRDefault="00F55D66">
            <w:pPr>
              <w:spacing w:after="0"/>
              <w:rPr>
                <w:rFonts w:cstheme="minorHAnsi"/>
                <w:lang w:val="en-US"/>
              </w:rPr>
            </w:pPr>
            <w:r w:rsidRPr="003C0A28">
              <w:rPr>
                <w:rFonts w:cstheme="minorHAnsi"/>
                <w:lang w:val="en-US"/>
              </w:rPr>
              <w:t xml:space="preserve"> </w:t>
            </w:r>
            <w:r>
              <w:rPr>
                <w:rFonts w:cstheme="minorHAnsi"/>
                <w:lang w:val="en-US"/>
              </w:rPr>
              <w:t>The web client page is displayed</w:t>
            </w:r>
            <w:ins w:id="7079" w:author="Mokaddem Emna" w:date="2013-02-08T15:28:00Z">
              <w:r w:rsidR="00BF0A03">
                <w:rPr>
                  <w:rFonts w:cstheme="minorHAnsi"/>
                  <w:lang w:val="en-US"/>
                </w:rPr>
                <w:t xml:space="preserve"> and </w:t>
              </w:r>
            </w:ins>
            <w:ins w:id="7080" w:author="Lavignotte Fabien" w:date="2013-02-08T14:48:00Z">
              <w:del w:id="7081" w:author="Mokaddem Emna" w:date="2013-02-08T15:28:00Z">
                <w:r w:rsidR="0085654A" w:rsidDel="00BF0A03">
                  <w:rPr>
                    <w:rFonts w:cstheme="minorHAnsi"/>
                    <w:lang w:val="en-US"/>
                  </w:rPr>
                  <w:delText>,</w:delText>
                </w:r>
              </w:del>
              <w:r w:rsidR="0085654A">
                <w:rPr>
                  <w:rFonts w:cstheme="minorHAnsi"/>
                  <w:lang w:val="en-US"/>
                </w:rPr>
                <w:t xml:space="preserve"> results are displayed </w:t>
              </w:r>
            </w:ins>
            <w:ins w:id="7082" w:author="Mokaddem Emna" w:date="2013-02-08T15:29:00Z">
              <w:r w:rsidR="0081072C">
                <w:rPr>
                  <w:rFonts w:cstheme="minorHAnsi"/>
                  <w:lang w:val="en-US"/>
                </w:rPr>
                <w:t>o</w:t>
              </w:r>
            </w:ins>
            <w:ins w:id="7083" w:author="Lavignotte Fabien" w:date="2013-02-08T14:48:00Z">
              <w:del w:id="7084" w:author="Mokaddem Emna" w:date="2013-02-08T15:29:00Z">
                <w:r w:rsidR="0085654A" w:rsidDel="0081072C">
                  <w:rPr>
                    <w:rFonts w:cstheme="minorHAnsi"/>
                    <w:lang w:val="en-US"/>
                  </w:rPr>
                  <w:delText>i</w:delText>
                </w:r>
              </w:del>
              <w:r w:rsidR="0085654A">
                <w:rPr>
                  <w:rFonts w:cstheme="minorHAnsi"/>
                  <w:lang w:val="en-US"/>
                </w:rPr>
                <w:t>n the map</w:t>
              </w:r>
            </w:ins>
            <w:r>
              <w:rPr>
                <w:rFonts w:cstheme="minorHAnsi"/>
                <w:lang w:val="en-US"/>
              </w:rPr>
              <w:t>.</w:t>
            </w:r>
          </w:p>
        </w:tc>
        <w:tc>
          <w:tcPr>
            <w:tcW w:w="1559" w:type="dxa"/>
            <w:shd w:val="clear" w:color="auto" w:fill="auto"/>
            <w:vAlign w:val="center"/>
          </w:tcPr>
          <w:p w:rsidR="00F55D66" w:rsidRPr="0056181B" w:rsidRDefault="00F55D66" w:rsidP="00F55D66">
            <w:pPr>
              <w:spacing w:after="0"/>
              <w:jc w:val="center"/>
              <w:rPr>
                <w:i/>
                <w:sz w:val="14"/>
                <w:szCs w:val="14"/>
              </w:rPr>
            </w:pPr>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t>Step-20</w:t>
            </w:r>
          </w:p>
        </w:tc>
        <w:tc>
          <w:tcPr>
            <w:tcW w:w="3499" w:type="dxa"/>
            <w:gridSpan w:val="3"/>
            <w:shd w:val="clear" w:color="auto" w:fill="auto"/>
          </w:tcPr>
          <w:p w:rsidR="00F55D66" w:rsidRPr="00E24DDB" w:rsidRDefault="00F55D66" w:rsidP="00F55D66">
            <w:pPr>
              <w:pStyle w:val="NormalStep"/>
              <w:rPr>
                <w:rFonts w:asciiTheme="minorHAnsi" w:hAnsiTheme="minorHAnsi" w:cstheme="minorHAnsi"/>
                <w:b/>
                <w:sz w:val="22"/>
                <w:szCs w:val="22"/>
              </w:rPr>
            </w:pPr>
            <w:del w:id="7085" w:author="Lavignotte Fabien" w:date="2013-02-08T14:48:00Z">
              <w:r w:rsidRPr="00057FF1" w:rsidDel="004C2921">
                <w:rPr>
                  <w:rFonts w:asciiTheme="minorHAnsi" w:hAnsiTheme="minorHAnsi" w:cstheme="minorHAnsi"/>
                  <w:sz w:val="22"/>
                  <w:szCs w:val="22"/>
                </w:rPr>
                <w:delText>On the toolbar, click on</w:delText>
              </w:r>
              <w:r w:rsidDel="004C2921">
                <w:rPr>
                  <w:rFonts w:asciiTheme="minorHAnsi" w:hAnsiTheme="minorHAnsi" w:cstheme="minorHAnsi"/>
                  <w:sz w:val="22"/>
                  <w:szCs w:val="22"/>
                </w:rPr>
                <w:delText xml:space="preserve"> </w:delText>
              </w:r>
              <w:r w:rsidRPr="00057FF1" w:rsidDel="004C2921">
                <w:rPr>
                  <w:rFonts w:asciiTheme="minorHAnsi" w:hAnsiTheme="minorHAnsi" w:cstheme="minorHAnsi"/>
                  <w:sz w:val="22"/>
                  <w:szCs w:val="22"/>
                </w:rPr>
                <w:delText xml:space="preserve">the </w:delText>
              </w:r>
              <w:r w:rsidDel="004C2921">
                <w:rPr>
                  <w:rFonts w:asciiTheme="minorHAnsi" w:hAnsiTheme="minorHAnsi" w:cstheme="minorHAnsi"/>
                  <w:sz w:val="22"/>
                  <w:szCs w:val="22"/>
                </w:rPr>
                <w:delText>“Layers”</w:delText>
              </w:r>
              <w:r w:rsidRPr="00057FF1" w:rsidDel="004C2921">
                <w:rPr>
                  <w:rFonts w:asciiTheme="minorHAnsi" w:hAnsiTheme="minorHAnsi" w:cstheme="minorHAnsi"/>
                  <w:sz w:val="22"/>
                  <w:szCs w:val="22"/>
                </w:rPr>
                <w:delText xml:space="preserve"> button icon</w:delText>
              </w:r>
            </w:del>
            <w:ins w:id="7086" w:author="Lavignotte Fabien" w:date="2013-02-08T14:48:00Z">
              <w:r w:rsidR="004C2921">
                <w:rPr>
                  <w:rFonts w:asciiTheme="minorHAnsi" w:hAnsiTheme="minorHAnsi" w:cstheme="minorHAnsi"/>
                  <w:sz w:val="22"/>
                  <w:szCs w:val="22"/>
                </w:rPr>
                <w:t>Double-click on a location in the map to zoom onto it</w:t>
              </w:r>
            </w:ins>
          </w:p>
        </w:tc>
        <w:tc>
          <w:tcPr>
            <w:tcW w:w="2690" w:type="dxa"/>
            <w:gridSpan w:val="2"/>
            <w:shd w:val="clear" w:color="auto" w:fill="auto"/>
          </w:tcPr>
          <w:p w:rsidR="00F55D66" w:rsidRPr="003C0A28" w:rsidRDefault="00F55D66" w:rsidP="00F55D66">
            <w:pPr>
              <w:spacing w:after="0"/>
              <w:rPr>
                <w:rFonts w:cstheme="minorHAnsi"/>
                <w:lang w:val="en-US"/>
              </w:rPr>
            </w:pPr>
            <w:del w:id="7087" w:author="Lavignotte Fabien" w:date="2013-02-08T14:49:00Z">
              <w:r w:rsidRPr="003C0A28" w:rsidDel="004C2921">
                <w:rPr>
                  <w:rFonts w:cstheme="minorHAnsi"/>
                  <w:lang w:val="en-US"/>
                </w:rPr>
                <w:delText xml:space="preserve">The </w:delText>
              </w:r>
              <w:r w:rsidDel="004C2921">
                <w:rPr>
                  <w:rFonts w:cstheme="minorHAnsi"/>
                  <w:lang w:val="en-US"/>
                </w:rPr>
                <w:delText>layers</w:delText>
              </w:r>
              <w:r w:rsidRPr="003C0A28" w:rsidDel="004C2921">
                <w:rPr>
                  <w:rFonts w:cstheme="minorHAnsi"/>
                  <w:lang w:val="en-US"/>
                </w:rPr>
                <w:delText xml:space="preserve"> widget is opened and </w:delText>
              </w:r>
              <w:r w:rsidDel="004C2921">
                <w:rPr>
                  <w:rFonts w:cstheme="minorHAnsi"/>
                  <w:lang w:val="en-US"/>
                </w:rPr>
                <w:delText>a list of available layers is displayed.</w:delText>
              </w:r>
            </w:del>
            <w:ins w:id="7088" w:author="Lavignotte Fabien" w:date="2013-02-08T14:49:00Z">
              <w:r w:rsidR="004C2921">
                <w:rPr>
                  <w:rFonts w:cstheme="minorHAnsi"/>
                  <w:lang w:val="en-US"/>
                </w:rPr>
                <w:t>The map is zoomed to clicked location.</w:t>
              </w:r>
            </w:ins>
          </w:p>
        </w:tc>
        <w:tc>
          <w:tcPr>
            <w:tcW w:w="1559" w:type="dxa"/>
            <w:shd w:val="clear" w:color="auto" w:fill="auto"/>
            <w:vAlign w:val="center"/>
          </w:tcPr>
          <w:p w:rsidR="00F55D66" w:rsidRPr="0056181B" w:rsidRDefault="004C2921" w:rsidP="00F55D66">
            <w:pPr>
              <w:spacing w:after="0"/>
              <w:jc w:val="center"/>
              <w:rPr>
                <w:i/>
                <w:sz w:val="14"/>
                <w:szCs w:val="14"/>
              </w:rPr>
            </w:pPr>
            <w:ins w:id="7089" w:author="Lavignotte Fabien" w:date="2013-02-08T14:52:00Z">
              <w:r w:rsidRPr="0056181B">
                <w:rPr>
                  <w:i/>
                  <w:sz w:val="14"/>
                  <w:szCs w:val="14"/>
                </w:rPr>
                <w:t>NGEO-</w:t>
              </w:r>
              <w:r>
                <w:rPr>
                  <w:i/>
                  <w:sz w:val="14"/>
                  <w:szCs w:val="14"/>
                </w:rPr>
                <w:t>WEBC-PFC-0100</w:t>
              </w:r>
            </w:ins>
          </w:p>
        </w:tc>
      </w:tr>
      <w:tr w:rsidR="00F55D66" w:rsidRPr="004E5884" w:rsidTr="00F55D66">
        <w:tc>
          <w:tcPr>
            <w:tcW w:w="865" w:type="dxa"/>
            <w:shd w:val="clear" w:color="auto" w:fill="auto"/>
            <w:vAlign w:val="center"/>
          </w:tcPr>
          <w:p w:rsidR="00F55D66" w:rsidRPr="00544FC8" w:rsidRDefault="00F55D66" w:rsidP="00F55D66">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F55D66" w:rsidRPr="00057FF1" w:rsidRDefault="00F55D66" w:rsidP="00F55D66">
            <w:pPr>
              <w:pStyle w:val="NormalStep"/>
              <w:rPr>
                <w:rFonts w:asciiTheme="minorHAnsi" w:hAnsiTheme="minorHAnsi" w:cstheme="minorHAnsi"/>
                <w:sz w:val="22"/>
                <w:szCs w:val="22"/>
              </w:rPr>
            </w:pPr>
            <w:del w:id="7090" w:author="Lavignotte Fabien" w:date="2013-02-08T14:50:00Z">
              <w:r w:rsidDel="004C2921">
                <w:rPr>
                  <w:rFonts w:asciiTheme="minorHAnsi" w:hAnsiTheme="minorHAnsi" w:cstheme="minorHAnsi"/>
                  <w:sz w:val="22"/>
                  <w:szCs w:val="22"/>
                </w:rPr>
                <w:delText>Check</w:delText>
              </w:r>
              <w:r w:rsidRPr="00057FF1" w:rsidDel="004C2921">
                <w:rPr>
                  <w:rFonts w:asciiTheme="minorHAnsi" w:hAnsiTheme="minorHAnsi" w:cstheme="minorHAnsi"/>
                  <w:sz w:val="22"/>
                  <w:szCs w:val="22"/>
                </w:rPr>
                <w:delText xml:space="preserve"> one </w:delText>
              </w:r>
              <w:r w:rsidDel="004C2921">
                <w:rPr>
                  <w:rFonts w:asciiTheme="minorHAnsi" w:hAnsiTheme="minorHAnsi" w:cstheme="minorHAnsi"/>
                  <w:sz w:val="22"/>
                  <w:szCs w:val="22"/>
                </w:rPr>
                <w:delText xml:space="preserve">of </w:delText>
              </w:r>
              <w:r w:rsidRPr="00057FF1" w:rsidDel="004C2921">
                <w:rPr>
                  <w:rFonts w:asciiTheme="minorHAnsi" w:hAnsiTheme="minorHAnsi" w:cstheme="minorHAnsi"/>
                  <w:sz w:val="22"/>
                  <w:szCs w:val="22"/>
                </w:rPr>
                <w:delText xml:space="preserve">the </w:delText>
              </w:r>
              <w:r w:rsidDel="004C2921">
                <w:rPr>
                  <w:rFonts w:asciiTheme="minorHAnsi" w:hAnsiTheme="minorHAnsi" w:cstheme="minorHAnsi"/>
                  <w:sz w:val="22"/>
                  <w:szCs w:val="22"/>
                </w:rPr>
                <w:delText>layers</w:delText>
              </w:r>
            </w:del>
            <w:ins w:id="7091" w:author="Lavignotte Fabien" w:date="2013-02-08T14:50:00Z">
              <w:r w:rsidR="004C2921">
                <w:rPr>
                  <w:rFonts w:asciiTheme="minorHAnsi" w:hAnsiTheme="minorHAnsi" w:cstheme="minorHAnsi"/>
                  <w:sz w:val="22"/>
                  <w:szCs w:val="22"/>
                </w:rPr>
                <w:t>Press the mouse left button and drag on the map.</w:t>
              </w:r>
            </w:ins>
          </w:p>
        </w:tc>
        <w:tc>
          <w:tcPr>
            <w:tcW w:w="2690" w:type="dxa"/>
            <w:gridSpan w:val="2"/>
            <w:shd w:val="clear" w:color="auto" w:fill="auto"/>
          </w:tcPr>
          <w:p w:rsidR="00F55D66" w:rsidRPr="00057FF1" w:rsidRDefault="00F55D66" w:rsidP="00F55D66">
            <w:pPr>
              <w:spacing w:after="0"/>
              <w:rPr>
                <w:rFonts w:cstheme="minorHAnsi"/>
                <w:lang w:val="en-US"/>
              </w:rPr>
            </w:pPr>
            <w:del w:id="7092" w:author="Lavignotte Fabien" w:date="2013-02-08T14:50:00Z">
              <w:r w:rsidDel="004C2921">
                <w:rPr>
                  <w:rFonts w:cstheme="minorHAnsi"/>
                  <w:lang w:val="en-US"/>
                </w:rPr>
                <w:delText>Layer  is displayed</w:delText>
              </w:r>
            </w:del>
            <w:ins w:id="7093" w:author="Lavignotte Fabien" w:date="2013-02-08T14:50:00Z">
              <w:r w:rsidR="004C2921">
                <w:rPr>
                  <w:rFonts w:cstheme="minorHAnsi"/>
                  <w:lang w:val="en-US"/>
                </w:rPr>
                <w:t>The map is moved.</w:t>
              </w:r>
            </w:ins>
          </w:p>
        </w:tc>
        <w:tc>
          <w:tcPr>
            <w:tcW w:w="1559" w:type="dxa"/>
            <w:shd w:val="clear" w:color="auto" w:fill="auto"/>
            <w:vAlign w:val="center"/>
          </w:tcPr>
          <w:p w:rsidR="00F55D66" w:rsidRPr="004E5884" w:rsidRDefault="004C2921" w:rsidP="00F55D66">
            <w:pPr>
              <w:spacing w:after="0"/>
              <w:jc w:val="center"/>
              <w:rPr>
                <w:sz w:val="14"/>
                <w:szCs w:val="14"/>
                <w:highlight w:val="yellow"/>
                <w:lang w:val="en-US"/>
              </w:rPr>
            </w:pPr>
            <w:ins w:id="7094" w:author="Lavignotte Fabien" w:date="2013-02-08T14:52:00Z">
              <w:r w:rsidRPr="0056181B">
                <w:rPr>
                  <w:i/>
                  <w:sz w:val="14"/>
                  <w:szCs w:val="14"/>
                </w:rPr>
                <w:t>NGEO-</w:t>
              </w:r>
              <w:r>
                <w:rPr>
                  <w:i/>
                  <w:sz w:val="14"/>
                  <w:szCs w:val="14"/>
                </w:rPr>
                <w:t>WEBC-PFC-0100</w:t>
              </w:r>
            </w:ins>
            <w:del w:id="7095" w:author="Lavignotte Fabien" w:date="2013-02-08T14:50:00Z">
              <w:r w:rsidR="00F55D66" w:rsidRPr="0056181B" w:rsidDel="004C2921">
                <w:rPr>
                  <w:i/>
                  <w:sz w:val="14"/>
                  <w:szCs w:val="14"/>
                </w:rPr>
                <w:delText>NGEO-</w:delText>
              </w:r>
              <w:r w:rsidR="00F55D66" w:rsidDel="004C2921">
                <w:rPr>
                  <w:i/>
                  <w:sz w:val="14"/>
                  <w:szCs w:val="14"/>
                </w:rPr>
                <w:delText>WEBC-PFC-0095</w:delText>
              </w:r>
            </w:del>
          </w:p>
        </w:tc>
      </w:tr>
      <w:tr w:rsidR="00F55D66" w:rsidRPr="004E5884" w:rsidTr="00F55D66">
        <w:tc>
          <w:tcPr>
            <w:tcW w:w="865" w:type="dxa"/>
            <w:shd w:val="clear" w:color="auto" w:fill="auto"/>
            <w:vAlign w:val="center"/>
          </w:tcPr>
          <w:p w:rsidR="00F55D66" w:rsidRPr="005D1206" w:rsidRDefault="00F55D66" w:rsidP="00F55D66">
            <w:pPr>
              <w:spacing w:after="0"/>
              <w:jc w:val="center"/>
              <w:rPr>
                <w:i/>
                <w:sz w:val="14"/>
                <w:szCs w:val="14"/>
              </w:rPr>
            </w:pPr>
            <w:r>
              <w:rPr>
                <w:i/>
                <w:sz w:val="14"/>
                <w:szCs w:val="14"/>
              </w:rPr>
              <w:lastRenderedPageBreak/>
              <w:t>Step-4</w:t>
            </w:r>
            <w:r w:rsidRPr="005D1206">
              <w:rPr>
                <w:i/>
                <w:sz w:val="14"/>
                <w:szCs w:val="14"/>
              </w:rPr>
              <w:t>0</w:t>
            </w:r>
          </w:p>
        </w:tc>
        <w:tc>
          <w:tcPr>
            <w:tcW w:w="3499" w:type="dxa"/>
            <w:gridSpan w:val="3"/>
            <w:shd w:val="clear" w:color="auto" w:fill="auto"/>
          </w:tcPr>
          <w:p w:rsidR="00F55D66" w:rsidRPr="00057FF1" w:rsidRDefault="00F55D66" w:rsidP="00F55D66">
            <w:pPr>
              <w:pStyle w:val="NormalStep"/>
              <w:rPr>
                <w:rFonts w:asciiTheme="minorHAnsi" w:hAnsiTheme="minorHAnsi" w:cstheme="minorHAnsi"/>
                <w:sz w:val="22"/>
                <w:szCs w:val="22"/>
              </w:rPr>
            </w:pPr>
            <w:del w:id="7096" w:author="Lavignotte Fabien" w:date="2013-02-08T14:51:00Z">
              <w:r w:rsidDel="004C2921">
                <w:rPr>
                  <w:rFonts w:asciiTheme="minorHAnsi" w:hAnsiTheme="minorHAnsi" w:cstheme="minorHAnsi"/>
                  <w:sz w:val="22"/>
                  <w:szCs w:val="22"/>
                </w:rPr>
                <w:delText>Click on “Switch 2D/3D” button</w:delText>
              </w:r>
            </w:del>
            <w:ins w:id="7097" w:author="Lavignotte Fabien" w:date="2013-02-08T14:51:00Z">
              <w:r w:rsidR="004C2921">
                <w:rPr>
                  <w:rFonts w:asciiTheme="minorHAnsi" w:hAnsiTheme="minorHAnsi" w:cstheme="minorHAnsi"/>
                  <w:sz w:val="22"/>
                  <w:szCs w:val="22"/>
                </w:rPr>
                <w:t>Use the wheel mouse button to zoom</w:t>
              </w:r>
            </w:ins>
          </w:p>
        </w:tc>
        <w:tc>
          <w:tcPr>
            <w:tcW w:w="2690" w:type="dxa"/>
            <w:gridSpan w:val="2"/>
            <w:shd w:val="clear" w:color="auto" w:fill="auto"/>
          </w:tcPr>
          <w:p w:rsidR="00F55D66" w:rsidRPr="00102EF3" w:rsidRDefault="00F55D66">
            <w:pPr>
              <w:spacing w:after="0"/>
              <w:rPr>
                <w:rFonts w:cstheme="minorHAnsi"/>
                <w:lang w:val="en-GB"/>
              </w:rPr>
            </w:pPr>
            <w:r>
              <w:rPr>
                <w:rFonts w:cstheme="minorHAnsi"/>
                <w:lang w:val="en-GB"/>
              </w:rPr>
              <w:t xml:space="preserve">The map is </w:t>
            </w:r>
            <w:del w:id="7098" w:author="Lavignotte Fabien" w:date="2013-02-08T14:51:00Z">
              <w:r w:rsidDel="004C2921">
                <w:rPr>
                  <w:rFonts w:cstheme="minorHAnsi"/>
                  <w:lang w:val="en-GB"/>
                </w:rPr>
                <w:delText>changed to 3D</w:delText>
              </w:r>
            </w:del>
            <w:ins w:id="7099" w:author="Lavignotte Fabien" w:date="2013-02-08T14:51:00Z">
              <w:r w:rsidR="004C2921">
                <w:rPr>
                  <w:rFonts w:cstheme="minorHAnsi"/>
                  <w:lang w:val="en-GB"/>
                </w:rPr>
                <w:t>zoomed.</w:t>
              </w:r>
            </w:ins>
          </w:p>
        </w:tc>
        <w:tc>
          <w:tcPr>
            <w:tcW w:w="1559" w:type="dxa"/>
            <w:shd w:val="clear" w:color="auto" w:fill="auto"/>
            <w:vAlign w:val="center"/>
          </w:tcPr>
          <w:p w:rsidR="00F55D66" w:rsidRPr="004E5884" w:rsidRDefault="004C2921">
            <w:pPr>
              <w:spacing w:after="0"/>
              <w:jc w:val="center"/>
              <w:rPr>
                <w:sz w:val="14"/>
                <w:szCs w:val="14"/>
                <w:lang w:val="en-US"/>
              </w:rPr>
            </w:pPr>
            <w:ins w:id="7100" w:author="Lavignotte Fabien" w:date="2013-02-08T14:52:00Z">
              <w:r w:rsidRPr="0056181B">
                <w:rPr>
                  <w:i/>
                  <w:sz w:val="14"/>
                  <w:szCs w:val="14"/>
                </w:rPr>
                <w:t>NGEO-</w:t>
              </w:r>
              <w:r>
                <w:rPr>
                  <w:i/>
                  <w:sz w:val="14"/>
                  <w:szCs w:val="14"/>
                </w:rPr>
                <w:t>WEBC-PFC-0100</w:t>
              </w:r>
            </w:ins>
          </w:p>
        </w:tc>
      </w:tr>
      <w:tr w:rsidR="00F55D66" w:rsidRPr="004E5884" w:rsidTr="00F55D66">
        <w:tc>
          <w:tcPr>
            <w:tcW w:w="865" w:type="dxa"/>
            <w:shd w:val="clear" w:color="auto" w:fill="auto"/>
            <w:vAlign w:val="center"/>
          </w:tcPr>
          <w:p w:rsidR="00F55D66" w:rsidRDefault="00F55D66" w:rsidP="00F55D66">
            <w:pPr>
              <w:spacing w:after="0"/>
              <w:jc w:val="center"/>
              <w:rPr>
                <w:i/>
                <w:sz w:val="14"/>
                <w:szCs w:val="14"/>
              </w:rPr>
            </w:pPr>
            <w:r>
              <w:rPr>
                <w:i/>
                <w:sz w:val="14"/>
                <w:szCs w:val="14"/>
              </w:rPr>
              <w:t>Step-50</w:t>
            </w:r>
          </w:p>
        </w:tc>
        <w:tc>
          <w:tcPr>
            <w:tcW w:w="3499" w:type="dxa"/>
            <w:gridSpan w:val="3"/>
            <w:shd w:val="clear" w:color="auto" w:fill="auto"/>
          </w:tcPr>
          <w:p w:rsidR="00F55D66" w:rsidRDefault="00F55D66" w:rsidP="00F55D66">
            <w:pPr>
              <w:pStyle w:val="NormalStep"/>
              <w:rPr>
                <w:rFonts w:asciiTheme="minorHAnsi" w:hAnsiTheme="minorHAnsi" w:cstheme="minorHAnsi"/>
                <w:sz w:val="22"/>
                <w:szCs w:val="22"/>
              </w:rPr>
            </w:pPr>
            <w:del w:id="7101" w:author="Lavignotte Fabien" w:date="2013-02-08T14:51:00Z">
              <w:r w:rsidDel="004C2921">
                <w:rPr>
                  <w:rFonts w:asciiTheme="minorHAnsi" w:hAnsiTheme="minorHAnsi" w:cstheme="minorHAnsi"/>
                  <w:sz w:val="22"/>
                  <w:szCs w:val="22"/>
                </w:rPr>
                <w:delText>Repeat Step-20 and Step-30 in 3D</w:delText>
              </w:r>
            </w:del>
            <w:ins w:id="7102" w:author="Lavignotte Fabien" w:date="2013-02-08T14:51:00Z">
              <w:r w:rsidR="004C2921">
                <w:rPr>
                  <w:rFonts w:asciiTheme="minorHAnsi" w:hAnsiTheme="minorHAnsi" w:cstheme="minorHAnsi"/>
                  <w:sz w:val="22"/>
                  <w:szCs w:val="22"/>
                </w:rPr>
                <w:t>Click with left mouse button inside a product</w:t>
              </w:r>
            </w:ins>
            <w:ins w:id="7103" w:author="Lavignotte Fabien" w:date="2013-02-08T14:52:00Z">
              <w:r w:rsidR="004C2921">
                <w:rPr>
                  <w:rFonts w:asciiTheme="minorHAnsi" w:hAnsiTheme="minorHAnsi" w:cstheme="minorHAnsi"/>
                  <w:sz w:val="22"/>
                  <w:szCs w:val="22"/>
                </w:rPr>
                <w:t xml:space="preserve"> to select it</w:t>
              </w:r>
            </w:ins>
            <w:ins w:id="7104" w:author="Lavignotte Fabien" w:date="2013-02-08T14:51:00Z">
              <w:r w:rsidR="004C2921">
                <w:rPr>
                  <w:rFonts w:asciiTheme="minorHAnsi" w:hAnsiTheme="minorHAnsi" w:cstheme="minorHAnsi"/>
                  <w:sz w:val="22"/>
                  <w:szCs w:val="22"/>
                </w:rPr>
                <w:t>.</w:t>
              </w:r>
            </w:ins>
          </w:p>
        </w:tc>
        <w:tc>
          <w:tcPr>
            <w:tcW w:w="2690" w:type="dxa"/>
            <w:gridSpan w:val="2"/>
            <w:shd w:val="clear" w:color="auto" w:fill="auto"/>
          </w:tcPr>
          <w:p w:rsidR="00F55D66" w:rsidRDefault="00F55D66" w:rsidP="00F55D66">
            <w:pPr>
              <w:spacing w:after="0"/>
              <w:rPr>
                <w:rFonts w:cstheme="minorHAnsi"/>
                <w:lang w:val="en-GB"/>
              </w:rPr>
            </w:pPr>
            <w:del w:id="7105" w:author="Lavignotte Fabien" w:date="2013-02-08T14:51:00Z">
              <w:r w:rsidDel="004C2921">
                <w:rPr>
                  <w:rFonts w:cstheme="minorHAnsi"/>
                  <w:lang w:val="en-US"/>
                </w:rPr>
                <w:delText>Layer  is displayed</w:delText>
              </w:r>
            </w:del>
            <w:ins w:id="7106" w:author="Lavignotte Fabien" w:date="2013-02-08T14:51:00Z">
              <w:r w:rsidR="004C2921">
                <w:rPr>
                  <w:rFonts w:cstheme="minorHAnsi"/>
                  <w:lang w:val="en-US"/>
                </w:rPr>
                <w:t xml:space="preserve">A popup appears, the product </w:t>
              </w:r>
            </w:ins>
            <w:ins w:id="7107" w:author="Lavignotte Fabien" w:date="2013-02-08T14:52:00Z">
              <w:r w:rsidR="004C2921">
                <w:rPr>
                  <w:rFonts w:cstheme="minorHAnsi"/>
                  <w:lang w:val="en-US"/>
                </w:rPr>
                <w:t>color is changed</w:t>
              </w:r>
            </w:ins>
          </w:p>
        </w:tc>
        <w:tc>
          <w:tcPr>
            <w:tcW w:w="1559" w:type="dxa"/>
            <w:shd w:val="clear" w:color="auto" w:fill="auto"/>
            <w:vAlign w:val="center"/>
          </w:tcPr>
          <w:p w:rsidR="00F55D66" w:rsidRPr="004E5884" w:rsidRDefault="00F55D66">
            <w:pPr>
              <w:spacing w:after="0"/>
              <w:jc w:val="center"/>
              <w:rPr>
                <w:sz w:val="14"/>
                <w:szCs w:val="14"/>
                <w:lang w:val="en-US"/>
              </w:rPr>
            </w:pPr>
            <w:r w:rsidRPr="0056181B">
              <w:rPr>
                <w:i/>
                <w:sz w:val="14"/>
                <w:szCs w:val="14"/>
              </w:rPr>
              <w:t>NGEO-</w:t>
            </w:r>
            <w:r>
              <w:rPr>
                <w:i/>
                <w:sz w:val="14"/>
                <w:szCs w:val="14"/>
              </w:rPr>
              <w:t>WEBC-PFC-0</w:t>
            </w:r>
            <w:del w:id="7108" w:author="Lavignotte Fabien" w:date="2013-02-08T14:52:00Z">
              <w:r w:rsidDel="004C2921">
                <w:rPr>
                  <w:i/>
                  <w:sz w:val="14"/>
                  <w:szCs w:val="14"/>
                </w:rPr>
                <w:delText>095</w:delText>
              </w:r>
            </w:del>
            <w:ins w:id="7109" w:author="Lavignotte Fabien" w:date="2013-02-08T14:52:00Z">
              <w:r w:rsidR="004C2921">
                <w:rPr>
                  <w:i/>
                  <w:sz w:val="14"/>
                  <w:szCs w:val="14"/>
                </w:rPr>
                <w:t>105</w:t>
              </w:r>
            </w:ins>
          </w:p>
        </w:tc>
      </w:tr>
      <w:tr w:rsidR="004C2921" w:rsidRPr="004E5884" w:rsidTr="00F55D66">
        <w:trPr>
          <w:ins w:id="7110" w:author="Lavignotte Fabien" w:date="2013-02-08T14:50:00Z"/>
        </w:trPr>
        <w:tc>
          <w:tcPr>
            <w:tcW w:w="865" w:type="dxa"/>
            <w:shd w:val="clear" w:color="auto" w:fill="auto"/>
            <w:vAlign w:val="center"/>
          </w:tcPr>
          <w:p w:rsidR="004C2921" w:rsidRDefault="004C2921" w:rsidP="00F55D66">
            <w:pPr>
              <w:spacing w:after="0"/>
              <w:jc w:val="center"/>
              <w:rPr>
                <w:ins w:id="7111" w:author="Lavignotte Fabien" w:date="2013-02-08T14:50:00Z"/>
                <w:i/>
                <w:sz w:val="14"/>
                <w:szCs w:val="14"/>
              </w:rPr>
            </w:pPr>
            <w:ins w:id="7112" w:author="Lavignotte Fabien" w:date="2013-02-08T14:52:00Z">
              <w:r>
                <w:rPr>
                  <w:i/>
                  <w:sz w:val="14"/>
                  <w:szCs w:val="14"/>
                </w:rPr>
                <w:t>Step-60</w:t>
              </w:r>
            </w:ins>
          </w:p>
        </w:tc>
        <w:tc>
          <w:tcPr>
            <w:tcW w:w="3499" w:type="dxa"/>
            <w:gridSpan w:val="3"/>
            <w:shd w:val="clear" w:color="auto" w:fill="auto"/>
          </w:tcPr>
          <w:p w:rsidR="004C2921" w:rsidRDefault="004C2921" w:rsidP="00F55D66">
            <w:pPr>
              <w:pStyle w:val="NormalStep"/>
              <w:rPr>
                <w:ins w:id="7113" w:author="Lavignotte Fabien" w:date="2013-02-08T14:50:00Z"/>
                <w:rFonts w:asciiTheme="minorHAnsi" w:hAnsiTheme="minorHAnsi" w:cstheme="minorHAnsi"/>
                <w:sz w:val="22"/>
                <w:szCs w:val="22"/>
              </w:rPr>
            </w:pPr>
            <w:ins w:id="7114" w:author="Lavignotte Fabien" w:date="2013-02-08T14:52:00Z">
              <w:r>
                <w:rPr>
                  <w:rFonts w:asciiTheme="minorHAnsi" w:hAnsiTheme="minorHAnsi" w:cstheme="minorHAnsi"/>
                  <w:sz w:val="22"/>
                  <w:szCs w:val="22"/>
                </w:rPr>
                <w:t xml:space="preserve">Click with left mouse button inside a </w:t>
              </w:r>
            </w:ins>
            <w:ins w:id="7115" w:author="Lavignotte Fabien" w:date="2013-02-08T14:53:00Z">
              <w:r>
                <w:rPr>
                  <w:rFonts w:asciiTheme="minorHAnsi" w:hAnsiTheme="minorHAnsi" w:cstheme="minorHAnsi"/>
                  <w:sz w:val="22"/>
                  <w:szCs w:val="22"/>
                </w:rPr>
                <w:t>“stack” of products to select them.</w:t>
              </w:r>
            </w:ins>
          </w:p>
        </w:tc>
        <w:tc>
          <w:tcPr>
            <w:tcW w:w="2690" w:type="dxa"/>
            <w:gridSpan w:val="2"/>
            <w:shd w:val="clear" w:color="auto" w:fill="auto"/>
          </w:tcPr>
          <w:p w:rsidR="004C2921" w:rsidRDefault="004C2921">
            <w:pPr>
              <w:spacing w:after="0"/>
              <w:rPr>
                <w:ins w:id="7116" w:author="Lavignotte Fabien" w:date="2013-02-08T14:50:00Z"/>
                <w:rFonts w:cstheme="minorHAnsi"/>
                <w:lang w:val="en-US"/>
              </w:rPr>
            </w:pPr>
            <w:ins w:id="7117" w:author="Lavignotte Fabien" w:date="2013-02-08T14:53:00Z">
              <w:r>
                <w:rPr>
                  <w:rFonts w:cstheme="minorHAnsi"/>
                  <w:lang w:val="en-US"/>
                </w:rPr>
                <w:t>A popup appears, all product colors are changed</w:t>
              </w:r>
            </w:ins>
          </w:p>
        </w:tc>
        <w:tc>
          <w:tcPr>
            <w:tcW w:w="1559" w:type="dxa"/>
            <w:shd w:val="clear" w:color="auto" w:fill="auto"/>
            <w:vAlign w:val="center"/>
          </w:tcPr>
          <w:p w:rsidR="004C2921" w:rsidRPr="0056181B" w:rsidRDefault="004C2921" w:rsidP="00F55D66">
            <w:pPr>
              <w:spacing w:after="0"/>
              <w:jc w:val="center"/>
              <w:rPr>
                <w:ins w:id="7118" w:author="Lavignotte Fabien" w:date="2013-02-08T14:50:00Z"/>
                <w:i/>
                <w:sz w:val="14"/>
                <w:szCs w:val="14"/>
              </w:rPr>
            </w:pPr>
            <w:ins w:id="7119" w:author="Lavignotte Fabien" w:date="2013-02-08T14:53:00Z">
              <w:r w:rsidRPr="0056181B">
                <w:rPr>
                  <w:i/>
                  <w:sz w:val="14"/>
                  <w:szCs w:val="14"/>
                </w:rPr>
                <w:t>NGEO-</w:t>
              </w:r>
              <w:r>
                <w:rPr>
                  <w:i/>
                  <w:sz w:val="14"/>
                  <w:szCs w:val="14"/>
                </w:rPr>
                <w:t>WEBC-PFC-0107</w:t>
              </w:r>
            </w:ins>
          </w:p>
        </w:tc>
      </w:tr>
      <w:tr w:rsidR="004C2921" w:rsidRPr="004E5884" w:rsidTr="00F55D66">
        <w:trPr>
          <w:ins w:id="7120" w:author="Lavignotte Fabien" w:date="2013-02-08T14:53:00Z"/>
        </w:trPr>
        <w:tc>
          <w:tcPr>
            <w:tcW w:w="865" w:type="dxa"/>
            <w:shd w:val="clear" w:color="auto" w:fill="auto"/>
            <w:vAlign w:val="center"/>
          </w:tcPr>
          <w:p w:rsidR="004C2921" w:rsidRDefault="004C2921" w:rsidP="00F55D66">
            <w:pPr>
              <w:spacing w:after="0"/>
              <w:jc w:val="center"/>
              <w:rPr>
                <w:ins w:id="7121" w:author="Lavignotte Fabien" w:date="2013-02-08T14:53:00Z"/>
                <w:i/>
                <w:sz w:val="14"/>
                <w:szCs w:val="14"/>
              </w:rPr>
            </w:pPr>
            <w:ins w:id="7122" w:author="Lavignotte Fabien" w:date="2013-02-08T14:53:00Z">
              <w:r>
                <w:rPr>
                  <w:i/>
                  <w:sz w:val="14"/>
                  <w:szCs w:val="14"/>
                </w:rPr>
                <w:t>Step-70</w:t>
              </w:r>
            </w:ins>
          </w:p>
        </w:tc>
        <w:tc>
          <w:tcPr>
            <w:tcW w:w="3499" w:type="dxa"/>
            <w:gridSpan w:val="3"/>
            <w:shd w:val="clear" w:color="auto" w:fill="auto"/>
          </w:tcPr>
          <w:p w:rsidR="004C2921" w:rsidRDefault="004C2921" w:rsidP="00F55D66">
            <w:pPr>
              <w:pStyle w:val="NormalStep"/>
              <w:rPr>
                <w:ins w:id="7123" w:author="Lavignotte Fabien" w:date="2013-02-08T14:53:00Z"/>
                <w:rFonts w:asciiTheme="minorHAnsi" w:hAnsiTheme="minorHAnsi" w:cstheme="minorHAnsi"/>
                <w:sz w:val="22"/>
                <w:szCs w:val="22"/>
              </w:rPr>
            </w:pPr>
            <w:ins w:id="7124" w:author="Lavignotte Fabien" w:date="2013-02-08T14:53:00Z">
              <w:r>
                <w:rPr>
                  <w:rFonts w:asciiTheme="minorHAnsi" w:hAnsiTheme="minorHAnsi" w:cstheme="minorHAnsi"/>
                  <w:sz w:val="22"/>
                  <w:szCs w:val="22"/>
                </w:rPr>
                <w:t xml:space="preserve">Click again to </w:t>
              </w:r>
            </w:ins>
            <w:ins w:id="7125" w:author="Lavignotte Fabien" w:date="2013-02-08T14:54:00Z">
              <w:r>
                <w:rPr>
                  <w:rFonts w:asciiTheme="minorHAnsi" w:hAnsiTheme="minorHAnsi" w:cstheme="minorHAnsi"/>
                  <w:sz w:val="22"/>
                  <w:szCs w:val="22"/>
                </w:rPr>
                <w:t>select the top items</w:t>
              </w:r>
            </w:ins>
          </w:p>
        </w:tc>
        <w:tc>
          <w:tcPr>
            <w:tcW w:w="2690" w:type="dxa"/>
            <w:gridSpan w:val="2"/>
            <w:shd w:val="clear" w:color="auto" w:fill="auto"/>
          </w:tcPr>
          <w:p w:rsidR="004C2921" w:rsidRPr="004C2921" w:rsidRDefault="004C2921" w:rsidP="004C2921">
            <w:pPr>
              <w:spacing w:after="0"/>
              <w:rPr>
                <w:ins w:id="7126" w:author="Lavignotte Fabien" w:date="2013-02-08T14:53:00Z"/>
                <w:rFonts w:cstheme="minorHAnsi"/>
                <w:lang w:val="en-GB"/>
                <w:rPrChange w:id="7127" w:author="Lavignotte Fabien" w:date="2013-02-08T14:54:00Z">
                  <w:rPr>
                    <w:ins w:id="7128" w:author="Lavignotte Fabien" w:date="2013-02-08T14:53:00Z"/>
                    <w:rFonts w:cstheme="minorHAnsi"/>
                    <w:lang w:val="en-US"/>
                  </w:rPr>
                </w:rPrChange>
              </w:rPr>
            </w:pPr>
            <w:ins w:id="7129" w:author="Lavignotte Fabien" w:date="2013-02-08T14:54:00Z">
              <w:r>
                <w:rPr>
                  <w:rFonts w:cstheme="minorHAnsi"/>
                  <w:lang w:val="en-GB"/>
                </w:rPr>
                <w:t xml:space="preserve">The popup </w:t>
              </w:r>
            </w:ins>
            <w:ins w:id="7130" w:author="Lavignotte Fabien" w:date="2013-02-08T14:56:00Z">
              <w:r>
                <w:rPr>
                  <w:rFonts w:cstheme="minorHAnsi"/>
                  <w:lang w:val="en-GB"/>
                </w:rPr>
                <w:t>changes</w:t>
              </w:r>
            </w:ins>
            <w:ins w:id="7131" w:author="Lavignotte Fabien" w:date="2013-02-08T14:54:00Z">
              <w:r>
                <w:rPr>
                  <w:rFonts w:cstheme="minorHAnsi"/>
                  <w:lang w:val="en-GB"/>
                </w:rPr>
                <w:t xml:space="preserve"> and the product colo</w:t>
              </w:r>
            </w:ins>
            <w:ins w:id="7132" w:author="Mokaddem Emna" w:date="2013-02-08T15:26:00Z">
              <w:r w:rsidR="00B16DC7">
                <w:rPr>
                  <w:rFonts w:cstheme="minorHAnsi"/>
                  <w:lang w:val="en-GB"/>
                </w:rPr>
                <w:t>u</w:t>
              </w:r>
            </w:ins>
            <w:ins w:id="7133" w:author="Lavignotte Fabien" w:date="2013-02-08T14:54:00Z">
              <w:r>
                <w:rPr>
                  <w:rFonts w:cstheme="minorHAnsi"/>
                  <w:lang w:val="en-GB"/>
                </w:rPr>
                <w:t>rs are updated.</w:t>
              </w:r>
            </w:ins>
          </w:p>
        </w:tc>
        <w:tc>
          <w:tcPr>
            <w:tcW w:w="1559" w:type="dxa"/>
            <w:shd w:val="clear" w:color="auto" w:fill="auto"/>
            <w:vAlign w:val="center"/>
          </w:tcPr>
          <w:p w:rsidR="004C2921" w:rsidRPr="0056181B" w:rsidRDefault="004C2921" w:rsidP="00F55D66">
            <w:pPr>
              <w:spacing w:after="0"/>
              <w:jc w:val="center"/>
              <w:rPr>
                <w:ins w:id="7134" w:author="Lavignotte Fabien" w:date="2013-02-08T14:53:00Z"/>
                <w:i/>
                <w:sz w:val="14"/>
                <w:szCs w:val="14"/>
              </w:rPr>
            </w:pPr>
            <w:ins w:id="7135" w:author="Lavignotte Fabien" w:date="2013-02-08T14:54:00Z">
              <w:r w:rsidRPr="0056181B">
                <w:rPr>
                  <w:i/>
                  <w:sz w:val="14"/>
                  <w:szCs w:val="14"/>
                </w:rPr>
                <w:t>NGEO-</w:t>
              </w:r>
              <w:r>
                <w:rPr>
                  <w:i/>
                  <w:sz w:val="14"/>
                  <w:szCs w:val="14"/>
                </w:rPr>
                <w:t>WEBC-PFC-0107</w:t>
              </w:r>
            </w:ins>
          </w:p>
        </w:tc>
      </w:tr>
      <w:tr w:rsidR="004C2921" w:rsidRPr="004E5884" w:rsidTr="00F55D66">
        <w:trPr>
          <w:ins w:id="7136" w:author="Lavignotte Fabien" w:date="2013-02-08T14:54:00Z"/>
        </w:trPr>
        <w:tc>
          <w:tcPr>
            <w:tcW w:w="865" w:type="dxa"/>
            <w:shd w:val="clear" w:color="auto" w:fill="auto"/>
            <w:vAlign w:val="center"/>
          </w:tcPr>
          <w:p w:rsidR="004C2921" w:rsidRDefault="004C2921">
            <w:pPr>
              <w:spacing w:after="0"/>
              <w:jc w:val="center"/>
              <w:rPr>
                <w:ins w:id="7137" w:author="Lavignotte Fabien" w:date="2013-02-08T14:54:00Z"/>
                <w:i/>
                <w:sz w:val="14"/>
                <w:szCs w:val="14"/>
              </w:rPr>
            </w:pPr>
            <w:ins w:id="7138" w:author="Lavignotte Fabien" w:date="2013-02-08T14:54:00Z">
              <w:r>
                <w:rPr>
                  <w:i/>
                  <w:sz w:val="14"/>
                  <w:szCs w:val="14"/>
                </w:rPr>
                <w:t>Step-8</w:t>
              </w:r>
              <w:r w:rsidRPr="005D1206">
                <w:rPr>
                  <w:i/>
                  <w:sz w:val="14"/>
                  <w:szCs w:val="14"/>
                </w:rPr>
                <w:t>0</w:t>
              </w:r>
            </w:ins>
          </w:p>
        </w:tc>
        <w:tc>
          <w:tcPr>
            <w:tcW w:w="3499" w:type="dxa"/>
            <w:gridSpan w:val="3"/>
            <w:shd w:val="clear" w:color="auto" w:fill="auto"/>
          </w:tcPr>
          <w:p w:rsidR="004C2921" w:rsidRDefault="004C2921" w:rsidP="00F55D66">
            <w:pPr>
              <w:pStyle w:val="NormalStep"/>
              <w:rPr>
                <w:ins w:id="7139" w:author="Lavignotte Fabien" w:date="2013-02-08T14:54:00Z"/>
                <w:rFonts w:asciiTheme="minorHAnsi" w:hAnsiTheme="minorHAnsi" w:cstheme="minorHAnsi"/>
                <w:sz w:val="22"/>
                <w:szCs w:val="22"/>
              </w:rPr>
            </w:pPr>
            <w:ins w:id="7140" w:author="Lavignotte Fabien" w:date="2013-02-08T14:54:00Z">
              <w:r>
                <w:rPr>
                  <w:rFonts w:asciiTheme="minorHAnsi" w:hAnsiTheme="minorHAnsi" w:cstheme="minorHAnsi"/>
                  <w:sz w:val="22"/>
                  <w:szCs w:val="22"/>
                </w:rPr>
                <w:t>Click on “Switch 2D/3D” button</w:t>
              </w:r>
            </w:ins>
          </w:p>
        </w:tc>
        <w:tc>
          <w:tcPr>
            <w:tcW w:w="2690" w:type="dxa"/>
            <w:gridSpan w:val="2"/>
            <w:shd w:val="clear" w:color="auto" w:fill="auto"/>
          </w:tcPr>
          <w:p w:rsidR="004C2921" w:rsidRDefault="004C2921" w:rsidP="004C2921">
            <w:pPr>
              <w:spacing w:after="0"/>
              <w:rPr>
                <w:ins w:id="7141" w:author="Lavignotte Fabien" w:date="2013-02-08T14:54:00Z"/>
                <w:rFonts w:cstheme="minorHAnsi"/>
                <w:lang w:val="en-GB"/>
              </w:rPr>
            </w:pPr>
            <w:ins w:id="7142" w:author="Lavignotte Fabien" w:date="2013-02-08T14:54:00Z">
              <w:r>
                <w:rPr>
                  <w:rFonts w:cstheme="minorHAnsi"/>
                  <w:lang w:val="en-GB"/>
                </w:rPr>
                <w:t>The map is changed to 3D</w:t>
              </w:r>
            </w:ins>
          </w:p>
        </w:tc>
        <w:tc>
          <w:tcPr>
            <w:tcW w:w="1559" w:type="dxa"/>
            <w:shd w:val="clear" w:color="auto" w:fill="auto"/>
            <w:vAlign w:val="center"/>
          </w:tcPr>
          <w:p w:rsidR="004C2921" w:rsidRPr="0056181B" w:rsidRDefault="004C2921" w:rsidP="00F55D66">
            <w:pPr>
              <w:spacing w:after="0"/>
              <w:jc w:val="center"/>
              <w:rPr>
                <w:ins w:id="7143" w:author="Lavignotte Fabien" w:date="2013-02-08T14:54:00Z"/>
                <w:i/>
                <w:sz w:val="14"/>
                <w:szCs w:val="14"/>
              </w:rPr>
            </w:pPr>
          </w:p>
        </w:tc>
      </w:tr>
      <w:tr w:rsidR="004C2921" w:rsidRPr="004E5884" w:rsidTr="00F55D66">
        <w:trPr>
          <w:ins w:id="7144" w:author="Lavignotte Fabien" w:date="2013-02-08T14:54:00Z"/>
        </w:trPr>
        <w:tc>
          <w:tcPr>
            <w:tcW w:w="865" w:type="dxa"/>
            <w:shd w:val="clear" w:color="auto" w:fill="auto"/>
            <w:vAlign w:val="center"/>
          </w:tcPr>
          <w:p w:rsidR="004C2921" w:rsidRDefault="004C2921" w:rsidP="004C2921">
            <w:pPr>
              <w:spacing w:after="0"/>
              <w:jc w:val="center"/>
              <w:rPr>
                <w:ins w:id="7145" w:author="Lavignotte Fabien" w:date="2013-02-08T14:54:00Z"/>
                <w:i/>
                <w:sz w:val="14"/>
                <w:szCs w:val="14"/>
              </w:rPr>
            </w:pPr>
            <w:ins w:id="7146" w:author="Lavignotte Fabien" w:date="2013-02-08T14:54:00Z">
              <w:r>
                <w:rPr>
                  <w:i/>
                  <w:sz w:val="14"/>
                  <w:szCs w:val="14"/>
                </w:rPr>
                <w:t>Step-90</w:t>
              </w:r>
            </w:ins>
          </w:p>
        </w:tc>
        <w:tc>
          <w:tcPr>
            <w:tcW w:w="3499" w:type="dxa"/>
            <w:gridSpan w:val="3"/>
            <w:shd w:val="clear" w:color="auto" w:fill="auto"/>
          </w:tcPr>
          <w:p w:rsidR="004C2921" w:rsidRDefault="004C2921" w:rsidP="00F55D66">
            <w:pPr>
              <w:pStyle w:val="NormalStep"/>
              <w:rPr>
                <w:ins w:id="7147" w:author="Lavignotte Fabien" w:date="2013-02-08T14:54:00Z"/>
                <w:rFonts w:asciiTheme="minorHAnsi" w:hAnsiTheme="minorHAnsi" w:cstheme="minorHAnsi"/>
                <w:sz w:val="22"/>
                <w:szCs w:val="22"/>
              </w:rPr>
            </w:pPr>
            <w:ins w:id="7148" w:author="Lavignotte Fabien" w:date="2013-02-08T14:54:00Z">
              <w:r>
                <w:rPr>
                  <w:rFonts w:asciiTheme="minorHAnsi" w:hAnsiTheme="minorHAnsi" w:cstheme="minorHAnsi"/>
                  <w:sz w:val="22"/>
                  <w:szCs w:val="22"/>
                </w:rPr>
                <w:t>Repeat Step-20 and Step-</w:t>
              </w:r>
            </w:ins>
            <w:ins w:id="7149" w:author="Lavignotte Fabien" w:date="2013-02-08T14:55:00Z">
              <w:r>
                <w:rPr>
                  <w:rFonts w:asciiTheme="minorHAnsi" w:hAnsiTheme="minorHAnsi" w:cstheme="minorHAnsi"/>
                  <w:sz w:val="22"/>
                  <w:szCs w:val="22"/>
                </w:rPr>
                <w:t>7</w:t>
              </w:r>
            </w:ins>
            <w:ins w:id="7150" w:author="Lavignotte Fabien" w:date="2013-02-08T14:54:00Z">
              <w:r>
                <w:rPr>
                  <w:rFonts w:asciiTheme="minorHAnsi" w:hAnsiTheme="minorHAnsi" w:cstheme="minorHAnsi"/>
                  <w:sz w:val="22"/>
                  <w:szCs w:val="22"/>
                </w:rPr>
                <w:t>0 in 3D</w:t>
              </w:r>
            </w:ins>
          </w:p>
        </w:tc>
        <w:tc>
          <w:tcPr>
            <w:tcW w:w="2690" w:type="dxa"/>
            <w:gridSpan w:val="2"/>
            <w:shd w:val="clear" w:color="auto" w:fill="auto"/>
          </w:tcPr>
          <w:p w:rsidR="004C2921" w:rsidRDefault="004C2921" w:rsidP="004C2921">
            <w:pPr>
              <w:spacing w:after="0"/>
              <w:rPr>
                <w:ins w:id="7151" w:author="Lavignotte Fabien" w:date="2013-02-08T14:54:00Z"/>
                <w:rFonts w:cstheme="minorHAnsi"/>
                <w:lang w:val="en-GB"/>
              </w:rPr>
            </w:pPr>
          </w:p>
        </w:tc>
        <w:tc>
          <w:tcPr>
            <w:tcW w:w="1559" w:type="dxa"/>
            <w:shd w:val="clear" w:color="auto" w:fill="auto"/>
            <w:vAlign w:val="center"/>
          </w:tcPr>
          <w:p w:rsidR="004C2921" w:rsidRPr="004C2921" w:rsidRDefault="004C2921">
            <w:pPr>
              <w:spacing w:after="0"/>
              <w:jc w:val="center"/>
              <w:rPr>
                <w:ins w:id="7152" w:author="Lavignotte Fabien" w:date="2013-02-08T14:54:00Z"/>
                <w:i/>
                <w:sz w:val="14"/>
                <w:szCs w:val="14"/>
                <w:lang w:val="en-GB"/>
                <w:rPrChange w:id="7153" w:author="Lavignotte Fabien" w:date="2013-02-08T14:55:00Z">
                  <w:rPr>
                    <w:ins w:id="7154" w:author="Lavignotte Fabien" w:date="2013-02-08T14:54:00Z"/>
                    <w:i/>
                    <w:sz w:val="14"/>
                    <w:szCs w:val="14"/>
                  </w:rPr>
                </w:rPrChange>
              </w:rPr>
            </w:pPr>
          </w:p>
        </w:tc>
      </w:tr>
      <w:tr w:rsidR="004C2921" w:rsidRPr="004E5884" w:rsidTr="00F55D66">
        <w:trPr>
          <w:ins w:id="7155" w:author="Lavignotte Fabien" w:date="2013-02-08T14:55:00Z"/>
        </w:trPr>
        <w:tc>
          <w:tcPr>
            <w:tcW w:w="865" w:type="dxa"/>
            <w:shd w:val="clear" w:color="auto" w:fill="auto"/>
            <w:vAlign w:val="center"/>
          </w:tcPr>
          <w:p w:rsidR="004C2921" w:rsidRDefault="004C2921" w:rsidP="004C2921">
            <w:pPr>
              <w:spacing w:after="0"/>
              <w:jc w:val="center"/>
              <w:rPr>
                <w:ins w:id="7156" w:author="Lavignotte Fabien" w:date="2013-02-08T14:55:00Z"/>
                <w:i/>
                <w:sz w:val="14"/>
                <w:szCs w:val="14"/>
              </w:rPr>
            </w:pPr>
            <w:ins w:id="7157" w:author="Lavignotte Fabien" w:date="2013-02-08T14:55:00Z">
              <w:r>
                <w:rPr>
                  <w:i/>
                  <w:sz w:val="14"/>
                  <w:szCs w:val="14"/>
                </w:rPr>
                <w:t>Step-100</w:t>
              </w:r>
            </w:ins>
          </w:p>
        </w:tc>
        <w:tc>
          <w:tcPr>
            <w:tcW w:w="3499" w:type="dxa"/>
            <w:gridSpan w:val="3"/>
            <w:shd w:val="clear" w:color="auto" w:fill="auto"/>
          </w:tcPr>
          <w:p w:rsidR="004C2921" w:rsidRDefault="004C2921" w:rsidP="00F55D66">
            <w:pPr>
              <w:pStyle w:val="NormalStep"/>
              <w:rPr>
                <w:ins w:id="7158" w:author="Lavignotte Fabien" w:date="2013-02-08T14:55:00Z"/>
                <w:rFonts w:asciiTheme="minorHAnsi" w:hAnsiTheme="minorHAnsi" w:cstheme="minorHAnsi"/>
                <w:sz w:val="22"/>
                <w:szCs w:val="22"/>
              </w:rPr>
            </w:pPr>
            <w:ins w:id="7159" w:author="Lavignotte Fabien" w:date="2013-02-08T14:55:00Z">
              <w:r>
                <w:rPr>
                  <w:rFonts w:asciiTheme="minorHAnsi" w:hAnsiTheme="minorHAnsi" w:cstheme="minorHAnsi"/>
                  <w:sz w:val="22"/>
                  <w:szCs w:val="22"/>
                </w:rPr>
                <w:t xml:space="preserve">Click with middle mouse button to </w:t>
              </w:r>
            </w:ins>
            <w:ins w:id="7160" w:author="Lavignotte Fabien" w:date="2013-02-08T14:56:00Z">
              <w:r>
                <w:rPr>
                  <w:rFonts w:asciiTheme="minorHAnsi" w:hAnsiTheme="minorHAnsi" w:cstheme="minorHAnsi"/>
                  <w:sz w:val="22"/>
                  <w:szCs w:val="22"/>
                </w:rPr>
                <w:t>tilt the view.</w:t>
              </w:r>
            </w:ins>
          </w:p>
        </w:tc>
        <w:tc>
          <w:tcPr>
            <w:tcW w:w="2690" w:type="dxa"/>
            <w:gridSpan w:val="2"/>
            <w:shd w:val="clear" w:color="auto" w:fill="auto"/>
          </w:tcPr>
          <w:p w:rsidR="004C2921" w:rsidRDefault="004C2921" w:rsidP="004C2921">
            <w:pPr>
              <w:spacing w:after="0"/>
              <w:rPr>
                <w:ins w:id="7161" w:author="Lavignotte Fabien" w:date="2013-02-08T14:55:00Z"/>
                <w:rFonts w:cstheme="minorHAnsi"/>
                <w:lang w:val="en-GB"/>
              </w:rPr>
            </w:pPr>
            <w:ins w:id="7162" w:author="Lavignotte Fabien" w:date="2013-02-08T14:57:00Z">
              <w:r>
                <w:rPr>
                  <w:rFonts w:cstheme="minorHAnsi"/>
                  <w:lang w:val="en-GB"/>
                </w:rPr>
                <w:t>The view is tilted.</w:t>
              </w:r>
            </w:ins>
          </w:p>
        </w:tc>
        <w:tc>
          <w:tcPr>
            <w:tcW w:w="1559" w:type="dxa"/>
            <w:shd w:val="clear" w:color="auto" w:fill="auto"/>
            <w:vAlign w:val="center"/>
          </w:tcPr>
          <w:p w:rsidR="004C2921" w:rsidRPr="004C2921" w:rsidRDefault="004C2921" w:rsidP="004C2921">
            <w:pPr>
              <w:spacing w:after="0"/>
              <w:jc w:val="center"/>
              <w:rPr>
                <w:ins w:id="7163" w:author="Lavignotte Fabien" w:date="2013-02-08T14:55:00Z"/>
                <w:i/>
                <w:sz w:val="14"/>
                <w:szCs w:val="14"/>
                <w:lang w:val="en-GB"/>
              </w:rPr>
            </w:pPr>
            <w:ins w:id="7164" w:author="Lavignotte Fabien" w:date="2013-02-08T14:56:00Z">
              <w:r w:rsidRPr="0056181B">
                <w:rPr>
                  <w:i/>
                  <w:sz w:val="14"/>
                  <w:szCs w:val="14"/>
                </w:rPr>
                <w:t>NGEO-</w:t>
              </w:r>
              <w:r>
                <w:rPr>
                  <w:i/>
                  <w:sz w:val="14"/>
                  <w:szCs w:val="14"/>
                </w:rPr>
                <w:t>WEBC-PFC-0100</w:t>
              </w:r>
            </w:ins>
          </w:p>
        </w:tc>
      </w:tr>
    </w:tbl>
    <w:p w:rsidR="00A44929" w:rsidRPr="00ED457C" w:rsidRDefault="00A44929" w:rsidP="00A44929">
      <w:pPr>
        <w:pStyle w:val="Titre3"/>
      </w:pPr>
      <w:bookmarkStart w:id="7165" w:name="_Toc348082232"/>
      <w:r w:rsidRPr="00ED457C">
        <w:t>NGEO-WEBC-VT</w:t>
      </w:r>
      <w:r>
        <w:t>P</w:t>
      </w:r>
      <w:r w:rsidRPr="00ED457C">
        <w:t>-0</w:t>
      </w:r>
      <w:r>
        <w:t>110</w:t>
      </w:r>
      <w:r w:rsidRPr="00ED457C">
        <w:t xml:space="preserve">: </w:t>
      </w:r>
      <w:r w:rsidR="008349CB">
        <w:t>Simple Data Access Request</w:t>
      </w:r>
      <w:bookmarkEnd w:id="7165"/>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44929" w:rsidRPr="004E5884" w:rsidTr="00A44929">
        <w:tc>
          <w:tcPr>
            <w:tcW w:w="8613" w:type="dxa"/>
            <w:gridSpan w:val="7"/>
            <w:tcBorders>
              <w:top w:val="single" w:sz="2" w:space="0" w:color="auto"/>
              <w:bottom w:val="single" w:sz="6" w:space="0" w:color="auto"/>
            </w:tcBorders>
            <w:shd w:val="clear" w:color="auto" w:fill="548DD4" w:themeFill="text2" w:themeFillTint="99"/>
          </w:tcPr>
          <w:p w:rsidR="00A44929" w:rsidRPr="004E5884" w:rsidRDefault="00A44929" w:rsidP="00A44929">
            <w:pPr>
              <w:spacing w:after="0"/>
              <w:jc w:val="center"/>
              <w:rPr>
                <w:b/>
                <w:i/>
                <w:color w:val="FFFFFF"/>
                <w:szCs w:val="18"/>
                <w:lang w:val="en-US"/>
              </w:rPr>
            </w:pPr>
            <w:r>
              <w:rPr>
                <w:b/>
                <w:i/>
                <w:color w:val="FFFFFF"/>
                <w:szCs w:val="18"/>
                <w:lang w:val="en-US"/>
              </w:rPr>
              <w:t>NGEO VALIDATION TEST  PROCEDURE</w:t>
            </w:r>
          </w:p>
        </w:tc>
      </w:tr>
      <w:tr w:rsidR="00A44929" w:rsidRPr="004E5884" w:rsidTr="00A44929">
        <w:tc>
          <w:tcPr>
            <w:tcW w:w="1607"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A44929" w:rsidRPr="00544FC8" w:rsidRDefault="000E31FF" w:rsidP="00A44929">
            <w:pPr>
              <w:spacing w:after="0"/>
              <w:rPr>
                <w:i/>
                <w:color w:val="548DD4"/>
                <w:sz w:val="16"/>
                <w:szCs w:val="16"/>
              </w:rPr>
            </w:pPr>
            <w:r>
              <w:rPr>
                <w:i/>
                <w:color w:val="548DD4"/>
                <w:sz w:val="16"/>
                <w:szCs w:val="16"/>
              </w:rPr>
              <w:t>NGEO-WEBC-VTP-011</w:t>
            </w:r>
            <w:r w:rsidR="00A44929">
              <w:rPr>
                <w:i/>
                <w:color w:val="548DD4"/>
                <w:sz w:val="16"/>
                <w:szCs w:val="16"/>
              </w:rPr>
              <w:t>0</w:t>
            </w:r>
          </w:p>
        </w:tc>
        <w:tc>
          <w:tcPr>
            <w:tcW w:w="1134" w:type="dxa"/>
            <w:gridSpan w:val="2"/>
            <w:tcBorders>
              <w:top w:val="single" w:sz="6" w:space="0" w:color="auto"/>
            </w:tcBorders>
            <w:shd w:val="clear" w:color="auto" w:fill="548DD4" w:themeFill="text2" w:themeFillTint="99"/>
          </w:tcPr>
          <w:p w:rsidR="00A44929" w:rsidRPr="00544FC8" w:rsidRDefault="00A44929" w:rsidP="00A44929">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A44929" w:rsidRPr="004E5884" w:rsidRDefault="00A44929" w:rsidP="00A44929">
            <w:pPr>
              <w:spacing w:after="0"/>
              <w:rPr>
                <w:i/>
                <w:color w:val="548DD4"/>
                <w:sz w:val="16"/>
                <w:szCs w:val="16"/>
                <w:lang w:val="en-US"/>
              </w:rPr>
            </w:pPr>
            <w:r>
              <w:rPr>
                <w:i/>
                <w:color w:val="548DD4"/>
                <w:sz w:val="16"/>
                <w:szCs w:val="16"/>
                <w:lang w:val="en-US"/>
              </w:rPr>
              <w:t xml:space="preserve">Simple data </w:t>
            </w:r>
            <w:r w:rsidR="00640173">
              <w:rPr>
                <w:i/>
                <w:color w:val="548DD4"/>
                <w:sz w:val="16"/>
                <w:szCs w:val="16"/>
                <w:lang w:val="en-US"/>
              </w:rPr>
              <w:t>a</w:t>
            </w:r>
            <w:r>
              <w:rPr>
                <w:i/>
                <w:color w:val="548DD4"/>
                <w:sz w:val="16"/>
                <w:szCs w:val="16"/>
                <w:lang w:val="en-US"/>
              </w:rPr>
              <w:t>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p>
        </w:tc>
      </w:tr>
      <w:tr w:rsidR="00A44929" w:rsidRPr="004E5884" w:rsidTr="00A44929">
        <w:tc>
          <w:tcPr>
            <w:tcW w:w="8613" w:type="dxa"/>
            <w:gridSpan w:val="7"/>
            <w:shd w:val="clear" w:color="auto" w:fill="auto"/>
          </w:tcPr>
          <w:p w:rsidR="00A44929" w:rsidRPr="005E7083" w:rsidRDefault="00A44929" w:rsidP="00A44929">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A44929" w:rsidRPr="00B17EAC" w:rsidTr="00A44929">
        <w:tc>
          <w:tcPr>
            <w:tcW w:w="8613" w:type="dxa"/>
            <w:gridSpan w:val="7"/>
            <w:shd w:val="clear" w:color="auto" w:fill="A6A6A6"/>
          </w:tcPr>
          <w:p w:rsidR="00A44929" w:rsidRPr="00544FC8" w:rsidRDefault="00A44929" w:rsidP="00A44929">
            <w:pPr>
              <w:spacing w:after="0"/>
              <w:rPr>
                <w:sz w:val="14"/>
                <w:szCs w:val="14"/>
              </w:rPr>
            </w:pPr>
            <w:r>
              <w:rPr>
                <w:b/>
                <w:sz w:val="14"/>
                <w:szCs w:val="14"/>
              </w:rPr>
              <w:t>Script</w:t>
            </w:r>
          </w:p>
        </w:tc>
      </w:tr>
      <w:tr w:rsidR="00A44929" w:rsidRPr="004E5884" w:rsidTr="00A44929">
        <w:tc>
          <w:tcPr>
            <w:tcW w:w="8613" w:type="dxa"/>
            <w:gridSpan w:val="7"/>
            <w:shd w:val="clear" w:color="auto" w:fill="auto"/>
          </w:tcPr>
          <w:p w:rsidR="00A44929" w:rsidRPr="004E5884" w:rsidRDefault="00A44929" w:rsidP="00A44929">
            <w:pPr>
              <w:spacing w:after="0"/>
              <w:rPr>
                <w:lang w:val="en-US"/>
              </w:rPr>
            </w:pPr>
            <w:r>
              <w:rPr>
                <w:lang w:val="en-US"/>
              </w:rPr>
              <w:t>None</w:t>
            </w:r>
          </w:p>
        </w:tc>
      </w:tr>
      <w:tr w:rsidR="00A44929" w:rsidRPr="00544FC8" w:rsidTr="00A44929">
        <w:tc>
          <w:tcPr>
            <w:tcW w:w="865" w:type="dxa"/>
            <w:shd w:val="clear" w:color="auto" w:fill="A6A6A6"/>
          </w:tcPr>
          <w:p w:rsidR="00A44929" w:rsidRPr="00544FC8" w:rsidRDefault="00A44929" w:rsidP="00A44929">
            <w:pPr>
              <w:spacing w:after="0"/>
              <w:jc w:val="center"/>
              <w:rPr>
                <w:b/>
                <w:sz w:val="14"/>
                <w:szCs w:val="14"/>
              </w:rPr>
            </w:pPr>
            <w:r w:rsidRPr="00544FC8">
              <w:rPr>
                <w:b/>
                <w:sz w:val="14"/>
                <w:szCs w:val="14"/>
              </w:rPr>
              <w:t>Step</w:t>
            </w:r>
          </w:p>
        </w:tc>
        <w:tc>
          <w:tcPr>
            <w:tcW w:w="3499" w:type="dxa"/>
            <w:gridSpan w:val="3"/>
            <w:shd w:val="clear" w:color="auto" w:fill="A6A6A6"/>
          </w:tcPr>
          <w:p w:rsidR="00A44929" w:rsidRPr="00544FC8" w:rsidRDefault="00A44929" w:rsidP="00A44929">
            <w:pPr>
              <w:spacing w:after="0"/>
              <w:jc w:val="center"/>
              <w:rPr>
                <w:b/>
                <w:sz w:val="14"/>
                <w:szCs w:val="14"/>
              </w:rPr>
            </w:pPr>
            <w:r w:rsidRPr="00544FC8">
              <w:rPr>
                <w:b/>
                <w:sz w:val="14"/>
                <w:szCs w:val="14"/>
              </w:rPr>
              <w:t>Action</w:t>
            </w:r>
          </w:p>
        </w:tc>
        <w:tc>
          <w:tcPr>
            <w:tcW w:w="2690" w:type="dxa"/>
            <w:gridSpan w:val="2"/>
            <w:shd w:val="clear" w:color="auto" w:fill="A6A6A6"/>
          </w:tcPr>
          <w:p w:rsidR="00A44929" w:rsidRPr="00544FC8" w:rsidRDefault="00A44929" w:rsidP="00A44929">
            <w:pPr>
              <w:spacing w:after="0"/>
              <w:jc w:val="center"/>
              <w:rPr>
                <w:b/>
                <w:sz w:val="14"/>
                <w:szCs w:val="14"/>
              </w:rPr>
            </w:pPr>
            <w:r>
              <w:rPr>
                <w:b/>
                <w:sz w:val="14"/>
                <w:szCs w:val="14"/>
              </w:rPr>
              <w:t>Expected output</w:t>
            </w:r>
          </w:p>
        </w:tc>
        <w:tc>
          <w:tcPr>
            <w:tcW w:w="1559" w:type="dxa"/>
            <w:shd w:val="clear" w:color="auto" w:fill="A6A6A6"/>
          </w:tcPr>
          <w:p w:rsidR="00A44929" w:rsidRPr="00544FC8" w:rsidRDefault="00A44929" w:rsidP="00A44929">
            <w:pPr>
              <w:spacing w:after="0"/>
              <w:jc w:val="center"/>
              <w:rPr>
                <w:b/>
                <w:sz w:val="14"/>
                <w:szCs w:val="14"/>
              </w:rPr>
            </w:pPr>
            <w:r w:rsidRPr="00544FC8">
              <w:rPr>
                <w:b/>
                <w:sz w:val="14"/>
                <w:szCs w:val="14"/>
              </w:rPr>
              <w:t>Pass/Fail Criteria Id</w:t>
            </w:r>
          </w:p>
        </w:tc>
      </w:tr>
      <w:tr w:rsidR="00A44929" w:rsidRPr="004E5884" w:rsidTr="00A44929">
        <w:tc>
          <w:tcPr>
            <w:tcW w:w="865" w:type="dxa"/>
            <w:shd w:val="clear" w:color="auto" w:fill="auto"/>
            <w:vAlign w:val="center"/>
          </w:tcPr>
          <w:p w:rsidR="00A44929" w:rsidRPr="00544FC8" w:rsidRDefault="00A44929" w:rsidP="00A44929">
            <w:pPr>
              <w:spacing w:after="0"/>
              <w:jc w:val="center"/>
              <w:rPr>
                <w:i/>
                <w:sz w:val="14"/>
                <w:szCs w:val="14"/>
              </w:rPr>
            </w:pPr>
            <w:r w:rsidRPr="005D1206">
              <w:rPr>
                <w:i/>
                <w:sz w:val="14"/>
                <w:szCs w:val="14"/>
              </w:rPr>
              <w:t>Step-10</w:t>
            </w:r>
          </w:p>
        </w:tc>
        <w:tc>
          <w:tcPr>
            <w:tcW w:w="3499" w:type="dxa"/>
            <w:gridSpan w:val="3"/>
            <w:shd w:val="clear" w:color="auto" w:fill="auto"/>
          </w:tcPr>
          <w:p w:rsidR="00A44929" w:rsidRPr="00057FF1" w:rsidRDefault="00A44929" w:rsidP="00A44929">
            <w:pPr>
              <w:pStyle w:val="NormalStep"/>
              <w:rPr>
                <w:rFonts w:asciiTheme="minorHAnsi" w:hAnsiTheme="minorHAnsi" w:cstheme="minorHAnsi"/>
                <w:sz w:val="22"/>
                <w:szCs w:val="22"/>
              </w:rPr>
            </w:pPr>
            <w:r>
              <w:rPr>
                <w:rFonts w:asciiTheme="minorHAnsi" w:hAnsiTheme="minorHAnsi" w:cstheme="minorHAnsi"/>
                <w:sz w:val="22"/>
                <w:szCs w:val="22"/>
              </w:rPr>
              <w:t>Rep</w:t>
            </w:r>
            <w:r w:rsidR="008D3BC4">
              <w:rPr>
                <w:rFonts w:asciiTheme="minorHAnsi" w:hAnsiTheme="minorHAnsi" w:cstheme="minorHAnsi"/>
                <w:sz w:val="22"/>
                <w:szCs w:val="22"/>
              </w:rPr>
              <w:t>eat Steps from NGEO-WEBC-VTP-004</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A44929" w:rsidRPr="00057FF1" w:rsidRDefault="00A44929" w:rsidP="00A44929">
            <w:pPr>
              <w:spacing w:after="0"/>
              <w:rPr>
                <w:rFonts w:cstheme="minorHAnsi"/>
                <w:lang w:val="en-US"/>
              </w:rPr>
            </w:pPr>
            <w:r w:rsidRPr="003C0A28">
              <w:rPr>
                <w:rFonts w:cstheme="minorHAnsi"/>
                <w:lang w:val="en-US"/>
              </w:rPr>
              <w:t xml:space="preserve"> </w:t>
            </w:r>
            <w:r>
              <w:rPr>
                <w:rFonts w:cstheme="minorHAnsi"/>
                <w:lang w:val="en-US"/>
              </w:rPr>
              <w:t>The search results table is displayed</w:t>
            </w:r>
            <w:r w:rsidR="000C5A9C">
              <w:rPr>
                <w:rFonts w:cstheme="minorHAnsi"/>
                <w:lang w:val="en-US"/>
              </w:rPr>
              <w:t>.</w:t>
            </w:r>
          </w:p>
        </w:tc>
        <w:tc>
          <w:tcPr>
            <w:tcW w:w="1559" w:type="dxa"/>
            <w:shd w:val="clear" w:color="auto" w:fill="auto"/>
            <w:vAlign w:val="center"/>
          </w:tcPr>
          <w:p w:rsidR="00A44929" w:rsidRPr="0056181B" w:rsidRDefault="00A44929" w:rsidP="00A44929">
            <w:pPr>
              <w:spacing w:after="0"/>
              <w:jc w:val="center"/>
              <w:rPr>
                <w:i/>
                <w:sz w:val="14"/>
                <w:szCs w:val="14"/>
              </w:rPr>
            </w:pPr>
          </w:p>
        </w:tc>
      </w:tr>
      <w:tr w:rsidR="00A44929" w:rsidRPr="004E5884" w:rsidTr="00A44929">
        <w:tc>
          <w:tcPr>
            <w:tcW w:w="865" w:type="dxa"/>
            <w:shd w:val="clear" w:color="auto" w:fill="auto"/>
            <w:vAlign w:val="center"/>
          </w:tcPr>
          <w:p w:rsidR="00A44929" w:rsidRPr="005D1206" w:rsidRDefault="00A44929" w:rsidP="00A44929">
            <w:pPr>
              <w:spacing w:after="0"/>
              <w:jc w:val="center"/>
              <w:rPr>
                <w:i/>
                <w:sz w:val="14"/>
                <w:szCs w:val="14"/>
              </w:rPr>
            </w:pPr>
            <w:r>
              <w:rPr>
                <w:i/>
                <w:sz w:val="14"/>
                <w:szCs w:val="14"/>
              </w:rPr>
              <w:t>Step-20</w:t>
            </w:r>
          </w:p>
        </w:tc>
        <w:tc>
          <w:tcPr>
            <w:tcW w:w="3499" w:type="dxa"/>
            <w:gridSpan w:val="3"/>
            <w:shd w:val="clear" w:color="auto" w:fill="auto"/>
          </w:tcPr>
          <w:p w:rsidR="00A44929" w:rsidRPr="00E24DDB" w:rsidRDefault="00A44929" w:rsidP="00725785">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sidR="000C5A9C">
              <w:rPr>
                <w:rFonts w:asciiTheme="minorHAnsi" w:hAnsiTheme="minorHAnsi" w:cstheme="minorHAnsi"/>
                <w:sz w:val="22"/>
                <w:szCs w:val="22"/>
              </w:rPr>
              <w:t xml:space="preserve">the </w:t>
            </w:r>
            <w:r w:rsidR="008D3BC4">
              <w:rPr>
                <w:rFonts w:asciiTheme="minorHAnsi" w:hAnsiTheme="minorHAnsi" w:cstheme="minorHAnsi"/>
                <w:sz w:val="22"/>
                <w:szCs w:val="22"/>
              </w:rPr>
              <w:t>search results table widget</w:t>
            </w:r>
            <w:r w:rsidR="000C5A9C">
              <w:rPr>
                <w:rFonts w:asciiTheme="minorHAnsi" w:hAnsiTheme="minorHAnsi" w:cstheme="minorHAnsi"/>
                <w:sz w:val="22"/>
                <w:szCs w:val="22"/>
              </w:rPr>
              <w:t xml:space="preserve">, </w:t>
            </w:r>
            <w:r w:rsidR="00725785">
              <w:rPr>
                <w:rFonts w:asciiTheme="minorHAnsi" w:hAnsiTheme="minorHAnsi" w:cstheme="minorHAnsi"/>
                <w:sz w:val="22"/>
                <w:szCs w:val="22"/>
              </w:rPr>
              <w:t>ch</w:t>
            </w:r>
            <w:r w:rsidR="000C5A9C">
              <w:rPr>
                <w:rFonts w:asciiTheme="minorHAnsi" w:hAnsiTheme="minorHAnsi" w:cstheme="minorHAnsi"/>
                <w:sz w:val="22"/>
                <w:szCs w:val="22"/>
              </w:rPr>
              <w:t>eck the check boxes of the products for which the data access request is going to be created.</w:t>
            </w:r>
          </w:p>
        </w:tc>
        <w:tc>
          <w:tcPr>
            <w:tcW w:w="2690" w:type="dxa"/>
            <w:gridSpan w:val="2"/>
            <w:shd w:val="clear" w:color="auto" w:fill="auto"/>
          </w:tcPr>
          <w:p w:rsidR="00A44929" w:rsidRPr="003C0A28" w:rsidRDefault="000C5A9C" w:rsidP="00A44929">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auto"/>
            <w:vAlign w:val="center"/>
          </w:tcPr>
          <w:p w:rsidR="00A44929" w:rsidRPr="0056181B" w:rsidRDefault="00A44929" w:rsidP="00A44929">
            <w:pPr>
              <w:spacing w:after="0"/>
              <w:jc w:val="center"/>
              <w:rPr>
                <w:i/>
                <w:sz w:val="14"/>
                <w:szCs w:val="14"/>
              </w:rPr>
            </w:pPr>
          </w:p>
        </w:tc>
      </w:tr>
      <w:tr w:rsidR="00955415" w:rsidRPr="004E5884" w:rsidTr="008C18FD">
        <w:tc>
          <w:tcPr>
            <w:tcW w:w="865" w:type="dxa"/>
            <w:shd w:val="clear" w:color="auto" w:fill="auto"/>
            <w:vAlign w:val="center"/>
          </w:tcPr>
          <w:p w:rsidR="00955415" w:rsidRPr="00544FC8" w:rsidRDefault="00955415" w:rsidP="00A44929">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955415" w:rsidRPr="00057FF1"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download manager‘s widget is displayed, listing the available download managers.</w:t>
            </w:r>
          </w:p>
          <w:p w:rsidR="00097E72" w:rsidRPr="00057FF1" w:rsidRDefault="00097E72" w:rsidP="00A44929">
            <w:pPr>
              <w:spacing w:after="0"/>
              <w:rPr>
                <w:rFonts w:cstheme="minorHAnsi"/>
                <w:lang w:val="en-US"/>
              </w:rPr>
            </w:pPr>
            <w:r>
              <w:rPr>
                <w:rFonts w:cstheme="minorHAnsi"/>
                <w:lang w:val="en-US"/>
              </w:rPr>
              <w:t>The number of selected products is displayed</w:t>
            </w:r>
          </w:p>
        </w:tc>
        <w:tc>
          <w:tcPr>
            <w:tcW w:w="1559" w:type="dxa"/>
            <w:shd w:val="clear" w:color="auto" w:fill="auto"/>
          </w:tcPr>
          <w:p w:rsidR="00955415" w:rsidRPr="004E5884" w:rsidRDefault="00955415" w:rsidP="00A44929">
            <w:pPr>
              <w:spacing w:after="0"/>
              <w:jc w:val="center"/>
              <w:rPr>
                <w:sz w:val="14"/>
                <w:szCs w:val="14"/>
                <w:highlight w:val="yellow"/>
                <w:lang w:val="en-US"/>
              </w:rPr>
            </w:pPr>
            <w:r w:rsidRPr="00BC3A7C">
              <w:rPr>
                <w:rFonts w:cstheme="minorHAnsi"/>
                <w:i/>
                <w:sz w:val="14"/>
                <w:szCs w:val="14"/>
              </w:rPr>
              <w:t>NGEO-WEBC-PFC-0110</w:t>
            </w:r>
          </w:p>
        </w:tc>
      </w:tr>
      <w:tr w:rsidR="00097E72" w:rsidRPr="004E5884" w:rsidTr="009B3B1D">
        <w:tc>
          <w:tcPr>
            <w:tcW w:w="865" w:type="dxa"/>
            <w:shd w:val="clear" w:color="auto" w:fill="auto"/>
            <w:vAlign w:val="center"/>
          </w:tcPr>
          <w:p w:rsidR="00097E72" w:rsidRDefault="00097E72" w:rsidP="00A44929">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97E72" w:rsidRDefault="00097E72" w:rsidP="00A44929">
            <w:pPr>
              <w:pStyle w:val="NormalStep"/>
              <w:rPr>
                <w:rFonts w:asciiTheme="minorHAnsi" w:hAnsiTheme="minorHAnsi" w:cstheme="minorHAnsi"/>
                <w:sz w:val="22"/>
                <w:szCs w:val="22"/>
              </w:rPr>
            </w:pPr>
            <w:r>
              <w:rPr>
                <w:rFonts w:asciiTheme="minorHAnsi" w:hAnsiTheme="minorHAnsi" w:cstheme="minorHAnsi"/>
                <w:sz w:val="22"/>
                <w:szCs w:val="22"/>
              </w:rPr>
              <w:t>Click on the collapsible element to see how many items have been included in the data access request since only products having a url in their metadata are taken into account.</w:t>
            </w:r>
          </w:p>
        </w:tc>
        <w:tc>
          <w:tcPr>
            <w:tcW w:w="2690" w:type="dxa"/>
            <w:gridSpan w:val="2"/>
            <w:shd w:val="clear" w:color="auto" w:fill="auto"/>
          </w:tcPr>
          <w:p w:rsidR="00097E72" w:rsidRPr="008C18FD" w:rsidRDefault="00097E72" w:rsidP="00A44929">
            <w:pPr>
              <w:spacing w:after="0"/>
              <w:rPr>
                <w:rFonts w:cstheme="minorHAnsi"/>
                <w:lang w:val="en-GB"/>
              </w:rPr>
            </w:pPr>
            <w:r>
              <w:rPr>
                <w:rFonts w:cstheme="minorHAnsi"/>
                <w:lang w:val="en-GB"/>
              </w:rPr>
              <w:t>The message is displayed.</w:t>
            </w:r>
          </w:p>
        </w:tc>
        <w:tc>
          <w:tcPr>
            <w:tcW w:w="1559" w:type="dxa"/>
            <w:shd w:val="clear" w:color="auto" w:fill="auto"/>
          </w:tcPr>
          <w:p w:rsidR="00097E72" w:rsidRPr="00BC3A7C" w:rsidRDefault="00097E72" w:rsidP="00A44929">
            <w:pPr>
              <w:spacing w:after="0"/>
              <w:jc w:val="center"/>
              <w:rPr>
                <w:rFonts w:cstheme="minorHAnsi"/>
                <w:i/>
                <w:sz w:val="14"/>
                <w:szCs w:val="14"/>
              </w:rPr>
            </w:pPr>
          </w:p>
        </w:tc>
      </w:tr>
      <w:tr w:rsidR="00955415" w:rsidRPr="004E5884" w:rsidTr="008C18FD">
        <w:tc>
          <w:tcPr>
            <w:tcW w:w="865" w:type="dxa"/>
            <w:shd w:val="clear" w:color="auto" w:fill="auto"/>
            <w:vAlign w:val="center"/>
          </w:tcPr>
          <w:p w:rsidR="00955415" w:rsidRPr="005D1206" w:rsidRDefault="00097E72" w:rsidP="00A44929">
            <w:pPr>
              <w:spacing w:after="0"/>
              <w:jc w:val="center"/>
              <w:rPr>
                <w:i/>
                <w:sz w:val="14"/>
                <w:szCs w:val="14"/>
              </w:rPr>
            </w:pPr>
            <w:r>
              <w:rPr>
                <w:i/>
                <w:sz w:val="14"/>
                <w:szCs w:val="14"/>
              </w:rPr>
              <w:t>Step-5</w:t>
            </w:r>
            <w:r w:rsidR="00955415" w:rsidRPr="005D1206">
              <w:rPr>
                <w:i/>
                <w:sz w:val="14"/>
                <w:szCs w:val="14"/>
              </w:rPr>
              <w:t>0</w:t>
            </w:r>
          </w:p>
        </w:tc>
        <w:tc>
          <w:tcPr>
            <w:tcW w:w="3499" w:type="dxa"/>
            <w:gridSpan w:val="3"/>
            <w:shd w:val="clear" w:color="auto" w:fill="auto"/>
          </w:tcPr>
          <w:p w:rsidR="00955415" w:rsidRPr="00057FF1" w:rsidRDefault="00955415" w:rsidP="000C5A9C">
            <w:pPr>
              <w:pStyle w:val="NormalStep"/>
              <w:rPr>
                <w:rFonts w:asciiTheme="minorHAnsi" w:hAnsiTheme="minorHAnsi" w:cstheme="minorHAnsi"/>
                <w:sz w:val="22"/>
                <w:szCs w:val="22"/>
              </w:rPr>
            </w:pPr>
            <w:r>
              <w:rPr>
                <w:rFonts w:asciiTheme="minorHAnsi" w:hAnsiTheme="minorHAnsi" w:cstheme="minorHAnsi"/>
                <w:sz w:val="22"/>
                <w:szCs w:val="22"/>
              </w:rPr>
              <w:t xml:space="preserve">Select a download manager from the list by clicking on the radio button next </w:t>
            </w:r>
            <w:r>
              <w:rPr>
                <w:rFonts w:asciiTheme="minorHAnsi" w:hAnsiTheme="minorHAnsi" w:cstheme="minorHAnsi"/>
                <w:sz w:val="22"/>
                <w:szCs w:val="22"/>
              </w:rPr>
              <w:lastRenderedPageBreak/>
              <w:t>to the download manager name.</w:t>
            </w:r>
          </w:p>
        </w:tc>
        <w:tc>
          <w:tcPr>
            <w:tcW w:w="2690" w:type="dxa"/>
            <w:gridSpan w:val="2"/>
            <w:shd w:val="clear" w:color="auto" w:fill="auto"/>
          </w:tcPr>
          <w:p w:rsidR="00955415" w:rsidRPr="00102EF3" w:rsidRDefault="00955415" w:rsidP="00A44929">
            <w:pPr>
              <w:spacing w:after="0"/>
              <w:rPr>
                <w:rFonts w:cstheme="minorHAnsi"/>
                <w:lang w:val="en-GB"/>
              </w:rPr>
            </w:pPr>
            <w:r>
              <w:rPr>
                <w:rFonts w:cstheme="minorHAnsi"/>
                <w:lang w:val="en-GB"/>
              </w:rPr>
              <w:lastRenderedPageBreak/>
              <w:t>The chosen download manager is selected.</w:t>
            </w:r>
          </w:p>
        </w:tc>
        <w:tc>
          <w:tcPr>
            <w:tcW w:w="1559" w:type="dxa"/>
            <w:shd w:val="clear" w:color="auto" w:fill="auto"/>
          </w:tcPr>
          <w:p w:rsidR="00955415" w:rsidRPr="004E5884" w:rsidRDefault="00955415" w:rsidP="00A44929">
            <w:pPr>
              <w:spacing w:after="0"/>
              <w:jc w:val="center"/>
              <w:rPr>
                <w:sz w:val="14"/>
                <w:szCs w:val="14"/>
                <w:lang w:val="en-US"/>
              </w:rPr>
            </w:pP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lastRenderedPageBreak/>
              <w:t>Step-6</w:t>
            </w:r>
            <w:r w:rsidR="00955415">
              <w:rPr>
                <w:i/>
                <w:sz w:val="14"/>
                <w:szCs w:val="14"/>
              </w:rPr>
              <w:t>0</w:t>
            </w:r>
          </w:p>
        </w:tc>
        <w:tc>
          <w:tcPr>
            <w:tcW w:w="3499" w:type="dxa"/>
            <w:gridSpan w:val="3"/>
            <w:shd w:val="clear" w:color="auto" w:fill="auto"/>
          </w:tcPr>
          <w:p w:rsidR="00955415"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on the “Validate Your Request” button in order to post a data access request to the server for validation.</w:t>
            </w:r>
          </w:p>
        </w:tc>
        <w:tc>
          <w:tcPr>
            <w:tcW w:w="2690" w:type="dxa"/>
            <w:gridSpan w:val="2"/>
            <w:shd w:val="clear" w:color="auto" w:fill="auto"/>
          </w:tcPr>
          <w:p w:rsidR="00792F74" w:rsidRDefault="00792F74" w:rsidP="00EF5AD3">
            <w:pPr>
              <w:spacing w:after="0"/>
              <w:rPr>
                <w:ins w:id="7166" w:author="Mokaddem Emna" w:date="2013-02-08T11:27:00Z"/>
                <w:rFonts w:cstheme="minorHAnsi"/>
                <w:lang w:val="en-US"/>
              </w:rPr>
            </w:pPr>
            <w:ins w:id="7167" w:author="Mokaddem Emna" w:date="2013-02-08T11:27:00Z">
              <w:r>
                <w:rPr>
                  <w:rFonts w:cstheme="minorHAnsi"/>
                  <w:lang w:val="en-US"/>
                </w:rPr>
                <w:t>The download manager list is disabled.</w:t>
              </w:r>
            </w:ins>
          </w:p>
          <w:p w:rsidR="00955415" w:rsidRDefault="00955415" w:rsidP="00EF5AD3">
            <w:pPr>
              <w:spacing w:after="0"/>
              <w:rPr>
                <w:rFonts w:cstheme="minorHAnsi"/>
                <w:lang w:val="en-US"/>
              </w:rPr>
            </w:pPr>
            <w:r>
              <w:rPr>
                <w:rFonts w:cstheme="minorHAnsi"/>
                <w:lang w:val="en-US"/>
              </w:rPr>
              <w:t xml:space="preserve">The message “Request Acknowledged” is displayed underneath the “Validate Your Request” button. </w:t>
            </w:r>
          </w:p>
          <w:p w:rsidR="00955415" w:rsidRDefault="00955415" w:rsidP="00EF5AD3">
            <w:pPr>
              <w:spacing w:after="0"/>
              <w:rPr>
                <w:rFonts w:cstheme="minorHAnsi"/>
                <w:lang w:val="en-US"/>
              </w:rPr>
            </w:pPr>
            <w:r>
              <w:rPr>
                <w:rFonts w:cstheme="minorHAnsi"/>
                <w:lang w:val="en-US"/>
              </w:rPr>
              <w:t>The expected size of the download is also displayed.</w:t>
            </w:r>
          </w:p>
          <w:p w:rsidR="00955415" w:rsidRPr="008C18FD" w:rsidRDefault="00955415" w:rsidP="00EF5AD3">
            <w:pPr>
              <w:spacing w:after="0"/>
              <w:rPr>
                <w:rFonts w:cstheme="minorHAnsi"/>
                <w:lang w:val="en-US"/>
              </w:rPr>
            </w:pPr>
            <w:r>
              <w:rPr>
                <w:rFonts w:cstheme="minorHAnsi"/>
                <w:lang w:val="en-US"/>
              </w:rPr>
              <w:t>This message is followed by an additional message sent by the server if there is any.</w:t>
            </w:r>
          </w:p>
        </w:tc>
        <w:tc>
          <w:tcPr>
            <w:tcW w:w="1559" w:type="dxa"/>
            <w:shd w:val="clear" w:color="auto" w:fill="auto"/>
          </w:tcPr>
          <w:p w:rsidR="00955415" w:rsidRPr="004E5884" w:rsidRDefault="00955415" w:rsidP="00A44929">
            <w:pPr>
              <w:spacing w:after="0"/>
              <w:jc w:val="center"/>
              <w:rPr>
                <w:sz w:val="14"/>
                <w:szCs w:val="14"/>
                <w:lang w:val="en-US"/>
              </w:rPr>
            </w:pPr>
            <w:r>
              <w:rPr>
                <w:rFonts w:cstheme="minorHAnsi"/>
                <w:i/>
                <w:sz w:val="14"/>
                <w:szCs w:val="14"/>
              </w:rPr>
              <w:t>NGEO-WEBC-PFC-0111</w:t>
            </w:r>
          </w:p>
        </w:tc>
      </w:tr>
      <w:tr w:rsidR="00955415" w:rsidRPr="004E5884" w:rsidTr="008C18FD">
        <w:tc>
          <w:tcPr>
            <w:tcW w:w="865" w:type="dxa"/>
            <w:shd w:val="clear" w:color="auto" w:fill="auto"/>
            <w:vAlign w:val="center"/>
          </w:tcPr>
          <w:p w:rsidR="00955415" w:rsidRDefault="00097E72" w:rsidP="00A44929">
            <w:pPr>
              <w:spacing w:after="0"/>
              <w:jc w:val="center"/>
              <w:rPr>
                <w:i/>
                <w:sz w:val="14"/>
                <w:szCs w:val="14"/>
              </w:rPr>
            </w:pPr>
            <w:r>
              <w:rPr>
                <w:i/>
                <w:sz w:val="14"/>
                <w:szCs w:val="14"/>
              </w:rPr>
              <w:t>Step-7</w:t>
            </w:r>
            <w:r w:rsidR="00955415">
              <w:rPr>
                <w:i/>
                <w:sz w:val="14"/>
                <w:szCs w:val="14"/>
              </w:rPr>
              <w:t>0</w:t>
            </w:r>
          </w:p>
        </w:tc>
        <w:tc>
          <w:tcPr>
            <w:tcW w:w="3499" w:type="dxa"/>
            <w:gridSpan w:val="3"/>
            <w:shd w:val="clear" w:color="auto" w:fill="auto"/>
          </w:tcPr>
          <w:p w:rsidR="00955415" w:rsidRDefault="00955415" w:rsidP="008C6D6E">
            <w:pPr>
              <w:pStyle w:val="NormalStep"/>
              <w:rPr>
                <w:rFonts w:asciiTheme="minorHAnsi" w:hAnsiTheme="minorHAnsi" w:cstheme="minorHAnsi"/>
                <w:sz w:val="22"/>
                <w:szCs w:val="22"/>
              </w:rPr>
            </w:pPr>
            <w:r>
              <w:rPr>
                <w:rFonts w:asciiTheme="minorHAnsi" w:hAnsiTheme="minorHAnsi" w:cstheme="minorHAnsi"/>
                <w:sz w:val="22"/>
                <w:szCs w:val="22"/>
              </w:rPr>
              <w:t>Click on the “Confirm Your Request” button in order to confirm the data access request creation.</w:t>
            </w:r>
          </w:p>
        </w:tc>
        <w:tc>
          <w:tcPr>
            <w:tcW w:w="2690" w:type="dxa"/>
            <w:gridSpan w:val="2"/>
            <w:shd w:val="clear" w:color="auto" w:fill="auto"/>
          </w:tcPr>
          <w:p w:rsidR="00955415" w:rsidRDefault="00955415" w:rsidP="00A44929">
            <w:pPr>
              <w:spacing w:after="0"/>
              <w:rPr>
                <w:rFonts w:cstheme="minorHAnsi"/>
                <w:lang w:val="en-US"/>
              </w:rPr>
            </w:pPr>
            <w:r>
              <w:rPr>
                <w:rFonts w:cstheme="minorHAnsi"/>
                <w:lang w:val="en-US"/>
              </w:rPr>
              <w:t>The message “Request in Progress…” is displayed underneath the “Validate Your Request” button.</w:t>
            </w:r>
          </w:p>
          <w:p w:rsidR="00955415" w:rsidRDefault="00955415" w:rsidP="00FE050B">
            <w:pPr>
              <w:spacing w:after="0"/>
              <w:rPr>
                <w:rFonts w:cstheme="minorHAnsi"/>
                <w:lang w:val="en-US"/>
              </w:rPr>
            </w:pPr>
            <w:r>
              <w:rPr>
                <w:rFonts w:cstheme="minorHAnsi"/>
                <w:lang w:val="en-US"/>
              </w:rPr>
              <w:t>If the server has sent a message, it is displayed after the above message.</w:t>
            </w:r>
          </w:p>
          <w:p w:rsidR="00955415" w:rsidRDefault="00955415" w:rsidP="00FE050B">
            <w:pPr>
              <w:spacing w:after="0"/>
              <w:rPr>
                <w:rFonts w:cstheme="minorHAnsi"/>
                <w:lang w:val="en-US"/>
              </w:rPr>
            </w:pPr>
            <w:r>
              <w:rPr>
                <w:rFonts w:cstheme="minorHAnsi"/>
                <w:lang w:val="en-US"/>
              </w:rPr>
              <w:t>The “Validate Your Request” button is disabled.</w:t>
            </w:r>
          </w:p>
        </w:tc>
        <w:tc>
          <w:tcPr>
            <w:tcW w:w="1559" w:type="dxa"/>
            <w:shd w:val="clear" w:color="auto" w:fill="auto"/>
          </w:tcPr>
          <w:p w:rsidR="00955415" w:rsidRPr="006207AB" w:rsidRDefault="00955415" w:rsidP="009B3B1D">
            <w:pPr>
              <w:spacing w:after="0"/>
              <w:jc w:val="center"/>
              <w:rPr>
                <w:b/>
                <w:sz w:val="14"/>
                <w:szCs w:val="14"/>
              </w:rPr>
            </w:pPr>
          </w:p>
          <w:p w:rsidR="00955415" w:rsidRPr="0056181B" w:rsidRDefault="00955415" w:rsidP="00A44929">
            <w:pPr>
              <w:spacing w:after="0"/>
              <w:jc w:val="center"/>
              <w:rPr>
                <w:i/>
                <w:sz w:val="14"/>
                <w:szCs w:val="14"/>
              </w:rPr>
            </w:pPr>
            <w:r>
              <w:rPr>
                <w:rFonts w:cstheme="minorHAnsi"/>
                <w:i/>
                <w:sz w:val="14"/>
                <w:szCs w:val="14"/>
              </w:rPr>
              <w:t>NGEO-WEBC-PFC-0112</w:t>
            </w:r>
          </w:p>
        </w:tc>
      </w:tr>
      <w:tr w:rsidR="00955415" w:rsidRPr="004E5884" w:rsidTr="008C18FD">
        <w:tc>
          <w:tcPr>
            <w:tcW w:w="865" w:type="dxa"/>
            <w:shd w:val="clear" w:color="auto" w:fill="auto"/>
            <w:vAlign w:val="center"/>
          </w:tcPr>
          <w:p w:rsidR="00955415" w:rsidRDefault="00955415" w:rsidP="00A44929">
            <w:pPr>
              <w:spacing w:after="0"/>
              <w:jc w:val="center"/>
              <w:rPr>
                <w:i/>
                <w:sz w:val="14"/>
                <w:szCs w:val="14"/>
              </w:rPr>
            </w:pPr>
            <w:r>
              <w:rPr>
                <w:i/>
                <w:sz w:val="14"/>
                <w:szCs w:val="14"/>
              </w:rPr>
              <w:t>Step-</w:t>
            </w:r>
            <w:r w:rsidR="00097E72">
              <w:rPr>
                <w:i/>
                <w:sz w:val="14"/>
                <w:szCs w:val="14"/>
              </w:rPr>
              <w:t>8</w:t>
            </w:r>
            <w:r>
              <w:rPr>
                <w:i/>
                <w:sz w:val="14"/>
                <w:szCs w:val="14"/>
              </w:rPr>
              <w:t>0</w:t>
            </w:r>
          </w:p>
        </w:tc>
        <w:tc>
          <w:tcPr>
            <w:tcW w:w="3499" w:type="dxa"/>
            <w:gridSpan w:val="3"/>
            <w:shd w:val="clear" w:color="auto" w:fill="auto"/>
          </w:tcPr>
          <w:p w:rsidR="00955415" w:rsidRDefault="00955415" w:rsidP="00A44929">
            <w:pPr>
              <w:pStyle w:val="NormalStep"/>
              <w:rPr>
                <w:rFonts w:asciiTheme="minorHAnsi" w:hAnsiTheme="minorHAnsi" w:cstheme="minorHAnsi"/>
                <w:sz w:val="22"/>
                <w:szCs w:val="22"/>
              </w:rPr>
            </w:pPr>
            <w:r>
              <w:rPr>
                <w:rFonts w:asciiTheme="minorHAnsi" w:hAnsiTheme="minorHAnsi" w:cstheme="minorHAnsi"/>
                <w:sz w:val="22"/>
                <w:szCs w:val="22"/>
              </w:rPr>
              <w:t>Click outside the download manager’s widget to return back to the results table.</w:t>
            </w:r>
          </w:p>
        </w:tc>
        <w:tc>
          <w:tcPr>
            <w:tcW w:w="2690" w:type="dxa"/>
            <w:gridSpan w:val="2"/>
            <w:shd w:val="clear" w:color="auto" w:fill="auto"/>
          </w:tcPr>
          <w:p w:rsidR="00955415" w:rsidRPr="008C18FD" w:rsidRDefault="00955415" w:rsidP="00A44929">
            <w:pPr>
              <w:spacing w:after="0"/>
              <w:rPr>
                <w:rFonts w:cstheme="minorHAnsi"/>
                <w:lang w:val="en-GB"/>
              </w:rPr>
            </w:pPr>
            <w:r>
              <w:rPr>
                <w:rFonts w:cstheme="minorHAnsi"/>
                <w:lang w:val="en-GB"/>
              </w:rPr>
              <w:t>The result’s table is displayed.</w:t>
            </w:r>
          </w:p>
        </w:tc>
        <w:tc>
          <w:tcPr>
            <w:tcW w:w="1559" w:type="dxa"/>
            <w:shd w:val="clear" w:color="auto" w:fill="auto"/>
          </w:tcPr>
          <w:p w:rsidR="00955415" w:rsidRDefault="00955415" w:rsidP="00A44929">
            <w:pPr>
              <w:spacing w:after="0"/>
              <w:jc w:val="center"/>
              <w:rPr>
                <w:i/>
                <w:sz w:val="14"/>
                <w:szCs w:val="14"/>
              </w:rPr>
            </w:pPr>
            <w:r>
              <w:rPr>
                <w:rFonts w:cstheme="minorHAnsi"/>
                <w:i/>
                <w:sz w:val="14"/>
                <w:szCs w:val="14"/>
              </w:rPr>
              <w:t>NGEO-WEBC-PFC-0113</w:t>
            </w:r>
          </w:p>
        </w:tc>
      </w:tr>
    </w:tbl>
    <w:p w:rsidR="000E31FF" w:rsidRPr="00CF4C35" w:rsidRDefault="000E31FF" w:rsidP="00CF4C35">
      <w:pPr>
        <w:pStyle w:val="Titre3"/>
      </w:pPr>
      <w:bookmarkStart w:id="7168" w:name="_Toc348082233"/>
      <w:r w:rsidRPr="00ED457C">
        <w:t>NGEO-WEBC-VT</w:t>
      </w:r>
      <w:r>
        <w:t>P</w:t>
      </w:r>
      <w:r w:rsidRPr="00ED457C">
        <w:t>-0</w:t>
      </w:r>
      <w:r>
        <w:t>11</w:t>
      </w:r>
      <w:r w:rsidR="00D3034C">
        <w:t>5</w:t>
      </w:r>
      <w:r w:rsidRPr="00ED457C">
        <w:t xml:space="preserve">: </w:t>
      </w:r>
      <w:r w:rsidR="00FB4524">
        <w:t>Simple Data Access Request: No Download Manager R</w:t>
      </w:r>
      <w:r>
        <w:t>egistred</w:t>
      </w:r>
      <w:bookmarkEnd w:id="716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E31FF" w:rsidRPr="004E5884" w:rsidTr="005C2026">
        <w:tc>
          <w:tcPr>
            <w:tcW w:w="8613" w:type="dxa"/>
            <w:gridSpan w:val="7"/>
            <w:tcBorders>
              <w:top w:val="single" w:sz="2" w:space="0" w:color="auto"/>
              <w:bottom w:val="single" w:sz="6" w:space="0" w:color="auto"/>
            </w:tcBorders>
            <w:shd w:val="clear" w:color="auto" w:fill="548DD4" w:themeFill="text2" w:themeFillTint="99"/>
          </w:tcPr>
          <w:p w:rsidR="000E31FF" w:rsidRPr="004E5884" w:rsidRDefault="000E31FF" w:rsidP="005C2026">
            <w:pPr>
              <w:spacing w:after="0"/>
              <w:jc w:val="center"/>
              <w:rPr>
                <w:b/>
                <w:i/>
                <w:color w:val="FFFFFF"/>
                <w:szCs w:val="18"/>
                <w:lang w:val="en-US"/>
              </w:rPr>
            </w:pPr>
            <w:r>
              <w:rPr>
                <w:b/>
                <w:i/>
                <w:color w:val="FFFFFF"/>
                <w:szCs w:val="18"/>
                <w:lang w:val="en-US"/>
              </w:rPr>
              <w:t>NGEO VALIDATION TEST  PROCEDURE</w:t>
            </w:r>
          </w:p>
        </w:tc>
      </w:tr>
      <w:tr w:rsidR="000E31FF" w:rsidRPr="004E5884" w:rsidTr="005C2026">
        <w:tc>
          <w:tcPr>
            <w:tcW w:w="1607"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0E31FF" w:rsidRPr="00544FC8" w:rsidRDefault="000E31FF" w:rsidP="005C2026">
            <w:pPr>
              <w:spacing w:after="0"/>
              <w:rPr>
                <w:i/>
                <w:color w:val="548DD4"/>
                <w:sz w:val="16"/>
                <w:szCs w:val="16"/>
              </w:rPr>
            </w:pPr>
            <w:r>
              <w:rPr>
                <w:i/>
                <w:color w:val="548DD4"/>
                <w:sz w:val="16"/>
                <w:szCs w:val="16"/>
              </w:rPr>
              <w:t>NGEO-WEBC-VTP-01</w:t>
            </w:r>
            <w:r w:rsidR="00B32549">
              <w:rPr>
                <w:i/>
                <w:color w:val="548DD4"/>
                <w:sz w:val="16"/>
                <w:szCs w:val="16"/>
              </w:rPr>
              <w:t>1</w:t>
            </w:r>
            <w:r w:rsidR="00D3034C">
              <w:rPr>
                <w:i/>
                <w:color w:val="548DD4"/>
                <w:sz w:val="16"/>
                <w:szCs w:val="16"/>
              </w:rPr>
              <w:t>5</w:t>
            </w:r>
          </w:p>
        </w:tc>
        <w:tc>
          <w:tcPr>
            <w:tcW w:w="1134" w:type="dxa"/>
            <w:gridSpan w:val="2"/>
            <w:tcBorders>
              <w:top w:val="single" w:sz="6" w:space="0" w:color="auto"/>
            </w:tcBorders>
            <w:shd w:val="clear" w:color="auto" w:fill="548DD4" w:themeFill="text2" w:themeFillTint="99"/>
          </w:tcPr>
          <w:p w:rsidR="000E31FF" w:rsidRPr="00544FC8" w:rsidRDefault="000E31FF" w:rsidP="005C202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0E31FF" w:rsidRPr="004E5884" w:rsidRDefault="000E31FF" w:rsidP="000A642F">
            <w:pPr>
              <w:spacing w:after="0"/>
              <w:rPr>
                <w:i/>
                <w:color w:val="548DD4"/>
                <w:sz w:val="16"/>
                <w:szCs w:val="16"/>
                <w:lang w:val="en-US"/>
              </w:rPr>
            </w:pPr>
            <w:r>
              <w:rPr>
                <w:i/>
                <w:color w:val="548DD4"/>
                <w:sz w:val="16"/>
                <w:szCs w:val="16"/>
                <w:lang w:val="en-US"/>
              </w:rPr>
              <w:t xml:space="preserve">Simple data </w:t>
            </w:r>
            <w:r w:rsidR="000A642F">
              <w:rPr>
                <w:i/>
                <w:color w:val="548DD4"/>
                <w:sz w:val="16"/>
                <w:szCs w:val="16"/>
                <w:lang w:val="en-US"/>
              </w:rPr>
              <w:t>a</w:t>
            </w:r>
            <w:r>
              <w:rPr>
                <w:i/>
                <w:color w:val="548DD4"/>
                <w:sz w:val="16"/>
                <w:szCs w:val="16"/>
                <w:lang w:val="en-US"/>
              </w:rPr>
              <w:t>ccess request</w:t>
            </w:r>
            <w:r w:rsidR="000A642F">
              <w:rPr>
                <w:i/>
                <w:color w:val="548DD4"/>
                <w:sz w:val="16"/>
                <w:szCs w:val="16"/>
                <w:lang w:val="en-US"/>
              </w:rPr>
              <w:t>: n</w:t>
            </w:r>
            <w:r>
              <w:rPr>
                <w:i/>
                <w:color w:val="548DD4"/>
                <w:sz w:val="16"/>
                <w:szCs w:val="16"/>
                <w:lang w:val="en-US"/>
              </w:rPr>
              <w:t xml:space="preserve">o download manager </w:t>
            </w:r>
            <w:r w:rsidR="000A642F">
              <w:rPr>
                <w:i/>
                <w:color w:val="548DD4"/>
                <w:sz w:val="16"/>
                <w:szCs w:val="16"/>
                <w:lang w:val="en-US"/>
              </w:rPr>
              <w:t>already registered</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p>
        </w:tc>
      </w:tr>
      <w:tr w:rsidR="000E31FF" w:rsidRPr="004E5884" w:rsidTr="005C2026">
        <w:tc>
          <w:tcPr>
            <w:tcW w:w="8613" w:type="dxa"/>
            <w:gridSpan w:val="7"/>
            <w:shd w:val="clear" w:color="auto" w:fill="auto"/>
          </w:tcPr>
          <w:p w:rsidR="000E31FF" w:rsidRPr="005E7083" w:rsidRDefault="000E31FF" w:rsidP="005C202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110</w:t>
            </w:r>
            <w:r w:rsidRPr="00057FF1">
              <w:rPr>
                <w:rFonts w:cstheme="minorHAnsi"/>
                <w:lang w:val="en-US"/>
              </w:rPr>
              <w:t>:</w:t>
            </w:r>
            <w:r>
              <w:rPr>
                <w:rFonts w:cstheme="minorHAnsi"/>
                <w:lang w:val="en-US"/>
              </w:rPr>
              <w:t xml:space="preserve"> Simple data access request</w:t>
            </w:r>
          </w:p>
        </w:tc>
      </w:tr>
      <w:tr w:rsidR="000E31FF" w:rsidRPr="00B17EAC" w:rsidTr="005C2026">
        <w:tc>
          <w:tcPr>
            <w:tcW w:w="8613" w:type="dxa"/>
            <w:gridSpan w:val="7"/>
            <w:shd w:val="clear" w:color="auto" w:fill="A6A6A6"/>
          </w:tcPr>
          <w:p w:rsidR="000E31FF" w:rsidRPr="00544FC8" w:rsidRDefault="000E31FF" w:rsidP="005C2026">
            <w:pPr>
              <w:spacing w:after="0"/>
              <w:rPr>
                <w:sz w:val="14"/>
                <w:szCs w:val="14"/>
              </w:rPr>
            </w:pPr>
            <w:r>
              <w:rPr>
                <w:b/>
                <w:sz w:val="14"/>
                <w:szCs w:val="14"/>
              </w:rPr>
              <w:t>Script</w:t>
            </w:r>
          </w:p>
        </w:tc>
      </w:tr>
      <w:tr w:rsidR="000E31FF" w:rsidRPr="004E5884" w:rsidTr="005C2026">
        <w:tc>
          <w:tcPr>
            <w:tcW w:w="8613" w:type="dxa"/>
            <w:gridSpan w:val="7"/>
            <w:shd w:val="clear" w:color="auto" w:fill="auto"/>
          </w:tcPr>
          <w:p w:rsidR="000E31FF" w:rsidRPr="004E5884" w:rsidRDefault="000E31FF" w:rsidP="005C2026">
            <w:pPr>
              <w:spacing w:after="0"/>
              <w:rPr>
                <w:lang w:val="en-US"/>
              </w:rPr>
            </w:pPr>
            <w:r>
              <w:rPr>
                <w:lang w:val="en-US"/>
              </w:rPr>
              <w:t>None</w:t>
            </w:r>
          </w:p>
        </w:tc>
      </w:tr>
      <w:tr w:rsidR="000E31FF" w:rsidRPr="00544FC8" w:rsidTr="005C2026">
        <w:tc>
          <w:tcPr>
            <w:tcW w:w="865" w:type="dxa"/>
            <w:shd w:val="clear" w:color="auto" w:fill="A6A6A6"/>
          </w:tcPr>
          <w:p w:rsidR="000E31FF" w:rsidRPr="00544FC8" w:rsidRDefault="000E31FF" w:rsidP="005C2026">
            <w:pPr>
              <w:spacing w:after="0"/>
              <w:jc w:val="center"/>
              <w:rPr>
                <w:b/>
                <w:sz w:val="14"/>
                <w:szCs w:val="14"/>
              </w:rPr>
            </w:pPr>
            <w:r w:rsidRPr="00544FC8">
              <w:rPr>
                <w:b/>
                <w:sz w:val="14"/>
                <w:szCs w:val="14"/>
              </w:rPr>
              <w:t>Step</w:t>
            </w:r>
          </w:p>
        </w:tc>
        <w:tc>
          <w:tcPr>
            <w:tcW w:w="3499" w:type="dxa"/>
            <w:gridSpan w:val="3"/>
            <w:shd w:val="clear" w:color="auto" w:fill="A6A6A6"/>
          </w:tcPr>
          <w:p w:rsidR="000E31FF" w:rsidRPr="00544FC8" w:rsidRDefault="000E31FF" w:rsidP="005C2026">
            <w:pPr>
              <w:spacing w:after="0"/>
              <w:jc w:val="center"/>
              <w:rPr>
                <w:b/>
                <w:sz w:val="14"/>
                <w:szCs w:val="14"/>
              </w:rPr>
            </w:pPr>
            <w:r w:rsidRPr="00544FC8">
              <w:rPr>
                <w:b/>
                <w:sz w:val="14"/>
                <w:szCs w:val="14"/>
              </w:rPr>
              <w:t>Action</w:t>
            </w:r>
          </w:p>
        </w:tc>
        <w:tc>
          <w:tcPr>
            <w:tcW w:w="2690" w:type="dxa"/>
            <w:gridSpan w:val="2"/>
            <w:shd w:val="clear" w:color="auto" w:fill="A6A6A6"/>
          </w:tcPr>
          <w:p w:rsidR="000E31FF" w:rsidRPr="00544FC8" w:rsidRDefault="000E31FF" w:rsidP="005C2026">
            <w:pPr>
              <w:spacing w:after="0"/>
              <w:jc w:val="center"/>
              <w:rPr>
                <w:b/>
                <w:sz w:val="14"/>
                <w:szCs w:val="14"/>
              </w:rPr>
            </w:pPr>
            <w:r>
              <w:rPr>
                <w:b/>
                <w:sz w:val="14"/>
                <w:szCs w:val="14"/>
              </w:rPr>
              <w:t>Expected output</w:t>
            </w:r>
          </w:p>
        </w:tc>
        <w:tc>
          <w:tcPr>
            <w:tcW w:w="1559" w:type="dxa"/>
            <w:shd w:val="clear" w:color="auto" w:fill="A6A6A6"/>
          </w:tcPr>
          <w:p w:rsidR="000E31FF" w:rsidRPr="00544FC8" w:rsidRDefault="000E31FF" w:rsidP="005C2026">
            <w:pPr>
              <w:spacing w:after="0"/>
              <w:jc w:val="center"/>
              <w:rPr>
                <w:b/>
                <w:sz w:val="14"/>
                <w:szCs w:val="14"/>
              </w:rPr>
            </w:pPr>
            <w:r w:rsidRPr="00544FC8">
              <w:rPr>
                <w:b/>
                <w:sz w:val="14"/>
                <w:szCs w:val="14"/>
              </w:rPr>
              <w:t>Pass/Fail Criteria Id</w:t>
            </w: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sidRPr="005D1206">
              <w:rPr>
                <w:i/>
                <w:sz w:val="14"/>
                <w:szCs w:val="14"/>
              </w:rPr>
              <w:t>Step-10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NGEO-WEBC-VTP-0040</w:t>
            </w:r>
            <w:r w:rsidRPr="00057FF1">
              <w:rPr>
                <w:rFonts w:asciiTheme="minorHAnsi" w:hAnsiTheme="minorHAnsi" w:cstheme="minorHAnsi"/>
                <w:sz w:val="22"/>
                <w:szCs w:val="22"/>
              </w:rPr>
              <w:t xml:space="preserve"> </w:t>
            </w:r>
          </w:p>
        </w:tc>
        <w:tc>
          <w:tcPr>
            <w:tcW w:w="2690" w:type="dxa"/>
            <w:gridSpan w:val="2"/>
            <w:shd w:val="clear" w:color="auto" w:fill="auto"/>
          </w:tcPr>
          <w:p w:rsidR="000E31FF" w:rsidRPr="00057FF1" w:rsidRDefault="000E31FF" w:rsidP="005C2026">
            <w:pPr>
              <w:spacing w:after="0"/>
              <w:rPr>
                <w:rFonts w:cstheme="minorHAnsi"/>
                <w:lang w:val="en-US"/>
              </w:rPr>
            </w:pPr>
            <w:r w:rsidRPr="003C0A28">
              <w:rPr>
                <w:rFonts w:cstheme="minorHAnsi"/>
                <w:lang w:val="en-US"/>
              </w:rPr>
              <w:t xml:space="preserve"> </w:t>
            </w:r>
            <w:r>
              <w:rPr>
                <w:rFonts w:cstheme="minorHAnsi"/>
                <w:lang w:val="en-US"/>
              </w:rPr>
              <w:t>The search results table is displayed.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t>Step-20</w:t>
            </w:r>
          </w:p>
        </w:tc>
        <w:tc>
          <w:tcPr>
            <w:tcW w:w="3499" w:type="dxa"/>
            <w:gridSpan w:val="3"/>
            <w:shd w:val="clear" w:color="auto" w:fill="auto"/>
          </w:tcPr>
          <w:p w:rsidR="000E31FF" w:rsidRPr="00E24DDB" w:rsidRDefault="000E31FF" w:rsidP="005C202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results table widget, check the check boxes of the products for which the data access request is </w:t>
            </w:r>
            <w:r>
              <w:rPr>
                <w:rFonts w:asciiTheme="minorHAnsi" w:hAnsiTheme="minorHAnsi" w:cstheme="minorHAnsi"/>
                <w:sz w:val="22"/>
                <w:szCs w:val="22"/>
              </w:rPr>
              <w:lastRenderedPageBreak/>
              <w:t>going to be created.</w:t>
            </w:r>
          </w:p>
        </w:tc>
        <w:tc>
          <w:tcPr>
            <w:tcW w:w="2690" w:type="dxa"/>
            <w:gridSpan w:val="2"/>
            <w:shd w:val="clear" w:color="auto" w:fill="auto"/>
          </w:tcPr>
          <w:p w:rsidR="000E31FF" w:rsidRPr="003C0A28" w:rsidRDefault="000E31FF" w:rsidP="005C2026">
            <w:pPr>
              <w:spacing w:after="0"/>
              <w:rPr>
                <w:rFonts w:cstheme="minorHAnsi"/>
                <w:lang w:val="en-US"/>
              </w:rPr>
            </w:pPr>
            <w:r>
              <w:rPr>
                <w:rFonts w:cstheme="minorHAnsi"/>
                <w:lang w:val="en-GB"/>
              </w:rPr>
              <w:lastRenderedPageBreak/>
              <w:t>T</w:t>
            </w:r>
            <w:r>
              <w:rPr>
                <w:rFonts w:cstheme="minorHAnsi"/>
              </w:rPr>
              <w:t xml:space="preserve">he products for which the data access request is going to be created are </w:t>
            </w:r>
            <w:r>
              <w:rPr>
                <w:rFonts w:cstheme="minorHAnsi"/>
              </w:rPr>
              <w:lastRenderedPageBreak/>
              <w:t>checked.</w:t>
            </w:r>
          </w:p>
        </w:tc>
        <w:tc>
          <w:tcPr>
            <w:tcW w:w="1559" w:type="dxa"/>
            <w:shd w:val="clear" w:color="auto" w:fill="auto"/>
            <w:vAlign w:val="center"/>
          </w:tcPr>
          <w:p w:rsidR="000E31FF" w:rsidRPr="0056181B" w:rsidRDefault="000E31FF" w:rsidP="005C2026">
            <w:pPr>
              <w:spacing w:after="0"/>
              <w:jc w:val="center"/>
              <w:rPr>
                <w:i/>
                <w:sz w:val="14"/>
                <w:szCs w:val="14"/>
              </w:rPr>
            </w:pPr>
          </w:p>
        </w:tc>
      </w:tr>
      <w:tr w:rsidR="000E31FF" w:rsidRPr="004E5884" w:rsidTr="005C2026">
        <w:tc>
          <w:tcPr>
            <w:tcW w:w="865" w:type="dxa"/>
            <w:shd w:val="clear" w:color="auto" w:fill="auto"/>
            <w:vAlign w:val="center"/>
          </w:tcPr>
          <w:p w:rsidR="000E31FF" w:rsidRPr="00544FC8" w:rsidRDefault="000E31FF" w:rsidP="005C2026">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0E31FF" w:rsidRPr="00057FF1" w:rsidRDefault="000E31FF" w:rsidP="000E31FF">
            <w:pPr>
              <w:spacing w:after="0"/>
              <w:rPr>
                <w:rFonts w:cstheme="minorHAnsi"/>
                <w:lang w:val="en-US"/>
              </w:rPr>
            </w:pPr>
            <w:r>
              <w:rPr>
                <w:rFonts w:cstheme="minorHAnsi"/>
                <w:lang w:val="en-US"/>
              </w:rPr>
              <w:t xml:space="preserve">The download manager‘s widget displays no download manager but a link to install </w:t>
            </w:r>
            <w:r w:rsidR="00591461">
              <w:rPr>
                <w:rFonts w:cstheme="minorHAnsi"/>
                <w:lang w:val="en-US"/>
              </w:rPr>
              <w:t xml:space="preserve">a new </w:t>
            </w:r>
            <w:r>
              <w:rPr>
                <w:rFonts w:cstheme="minorHAnsi"/>
                <w:lang w:val="en-US"/>
              </w:rPr>
              <w:t>one.</w:t>
            </w:r>
          </w:p>
        </w:tc>
        <w:tc>
          <w:tcPr>
            <w:tcW w:w="1559" w:type="dxa"/>
            <w:shd w:val="clear" w:color="auto" w:fill="auto"/>
            <w:vAlign w:val="center"/>
          </w:tcPr>
          <w:p w:rsidR="000E31FF" w:rsidRPr="004E5884" w:rsidRDefault="000E31FF" w:rsidP="005C2026">
            <w:pPr>
              <w:spacing w:after="0"/>
              <w:jc w:val="center"/>
              <w:rPr>
                <w:sz w:val="14"/>
                <w:szCs w:val="14"/>
                <w:highlight w:val="yellow"/>
                <w:lang w:val="en-US"/>
              </w:rPr>
            </w:pPr>
            <w:r w:rsidRPr="0056181B">
              <w:rPr>
                <w:i/>
                <w:sz w:val="14"/>
                <w:szCs w:val="14"/>
              </w:rPr>
              <w:t>NGEO-</w:t>
            </w:r>
            <w:r w:rsidR="00B32549">
              <w:rPr>
                <w:i/>
                <w:sz w:val="14"/>
                <w:szCs w:val="14"/>
              </w:rPr>
              <w:t>WEBC-PFC-011</w:t>
            </w:r>
            <w:r w:rsidR="00D3034C">
              <w:rPr>
                <w:i/>
                <w:sz w:val="14"/>
                <w:szCs w:val="14"/>
              </w:rPr>
              <w:t>5</w:t>
            </w:r>
          </w:p>
        </w:tc>
      </w:tr>
      <w:tr w:rsidR="000E31FF" w:rsidRPr="004E5884" w:rsidTr="005C2026">
        <w:tc>
          <w:tcPr>
            <w:tcW w:w="865" w:type="dxa"/>
            <w:shd w:val="clear" w:color="auto" w:fill="auto"/>
            <w:vAlign w:val="center"/>
          </w:tcPr>
          <w:p w:rsidR="000E31FF" w:rsidRPr="005D1206" w:rsidRDefault="000E31FF" w:rsidP="005C2026">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0E31FF" w:rsidRPr="00057FF1"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Click on the proposed link</w:t>
            </w:r>
          </w:p>
        </w:tc>
        <w:tc>
          <w:tcPr>
            <w:tcW w:w="2690" w:type="dxa"/>
            <w:gridSpan w:val="2"/>
            <w:shd w:val="clear" w:color="auto" w:fill="auto"/>
          </w:tcPr>
          <w:p w:rsidR="000E31FF" w:rsidRPr="00102EF3" w:rsidRDefault="00591461" w:rsidP="005C2026">
            <w:pPr>
              <w:spacing w:after="0"/>
              <w:rPr>
                <w:rFonts w:cstheme="minorHAnsi"/>
                <w:lang w:val="en-GB"/>
              </w:rPr>
            </w:pPr>
            <w:r>
              <w:rPr>
                <w:rFonts w:cstheme="minorHAnsi"/>
                <w:lang w:val="en-GB"/>
              </w:rPr>
              <w:t xml:space="preserve">The user is </w:t>
            </w:r>
            <w:r w:rsidR="000E31FF">
              <w:rPr>
                <w:rFonts w:cstheme="minorHAnsi"/>
                <w:lang w:val="en-GB"/>
              </w:rPr>
              <w:t xml:space="preserve">redirected to </w:t>
            </w:r>
            <w:r w:rsidR="005C2026">
              <w:rPr>
                <w:rFonts w:cstheme="minorHAnsi"/>
                <w:lang w:val="en-GB"/>
              </w:rPr>
              <w:t xml:space="preserve">the </w:t>
            </w:r>
            <w:r w:rsidR="000E31FF">
              <w:rPr>
                <w:rFonts w:cstheme="minorHAnsi"/>
                <w:lang w:val="en-GB"/>
              </w:rPr>
              <w:t>page from which to install the download manager.</w:t>
            </w:r>
          </w:p>
        </w:tc>
        <w:tc>
          <w:tcPr>
            <w:tcW w:w="1559" w:type="dxa"/>
            <w:shd w:val="clear" w:color="auto" w:fill="auto"/>
            <w:vAlign w:val="center"/>
          </w:tcPr>
          <w:p w:rsidR="000E31FF" w:rsidRPr="004E5884" w:rsidRDefault="000E31FF" w:rsidP="005C2026">
            <w:pPr>
              <w:spacing w:after="0"/>
              <w:jc w:val="center"/>
              <w:rPr>
                <w:sz w:val="14"/>
                <w:szCs w:val="14"/>
                <w:lang w:val="en-US"/>
              </w:rPr>
            </w:pPr>
          </w:p>
        </w:tc>
      </w:tr>
      <w:tr w:rsidR="000E31FF" w:rsidRPr="004E5884" w:rsidTr="005C2026">
        <w:tc>
          <w:tcPr>
            <w:tcW w:w="865" w:type="dxa"/>
            <w:shd w:val="clear" w:color="auto" w:fill="auto"/>
            <w:vAlign w:val="center"/>
          </w:tcPr>
          <w:p w:rsidR="000E31FF" w:rsidRDefault="000E31FF" w:rsidP="005C2026">
            <w:pPr>
              <w:spacing w:after="0"/>
              <w:jc w:val="center"/>
              <w:rPr>
                <w:i/>
                <w:sz w:val="14"/>
                <w:szCs w:val="14"/>
              </w:rPr>
            </w:pPr>
            <w:r>
              <w:rPr>
                <w:i/>
                <w:sz w:val="14"/>
                <w:szCs w:val="14"/>
              </w:rPr>
              <w:t>Step-50</w:t>
            </w:r>
          </w:p>
        </w:tc>
        <w:tc>
          <w:tcPr>
            <w:tcW w:w="3499" w:type="dxa"/>
            <w:gridSpan w:val="3"/>
            <w:shd w:val="clear" w:color="auto" w:fill="auto"/>
          </w:tcPr>
          <w:p w:rsidR="000E31FF" w:rsidRDefault="000E31FF" w:rsidP="005C2026">
            <w:pPr>
              <w:pStyle w:val="NormalStep"/>
              <w:rPr>
                <w:rFonts w:asciiTheme="minorHAnsi" w:hAnsiTheme="minorHAnsi" w:cstheme="minorHAnsi"/>
                <w:sz w:val="22"/>
                <w:szCs w:val="22"/>
              </w:rPr>
            </w:pPr>
            <w:r>
              <w:rPr>
                <w:rFonts w:asciiTheme="minorHAnsi" w:hAnsiTheme="minorHAnsi" w:cstheme="minorHAnsi"/>
                <w:sz w:val="22"/>
                <w:szCs w:val="22"/>
              </w:rPr>
              <w:t>Install the download manager</w:t>
            </w:r>
          </w:p>
        </w:tc>
        <w:tc>
          <w:tcPr>
            <w:tcW w:w="2690" w:type="dxa"/>
            <w:gridSpan w:val="2"/>
            <w:shd w:val="clear" w:color="auto" w:fill="auto"/>
          </w:tcPr>
          <w:p w:rsidR="000E31FF" w:rsidRDefault="000E31FF" w:rsidP="005C2026">
            <w:pPr>
              <w:spacing w:after="0"/>
              <w:rPr>
                <w:rFonts w:cstheme="minorHAnsi"/>
                <w:lang w:val="en-GB"/>
              </w:rPr>
            </w:pPr>
            <w:r>
              <w:rPr>
                <w:rFonts w:cstheme="minorHAnsi"/>
                <w:lang w:val="en-GB"/>
              </w:rPr>
              <w:t>The download manager is successfully installed</w:t>
            </w:r>
          </w:p>
        </w:tc>
        <w:tc>
          <w:tcPr>
            <w:tcW w:w="1559" w:type="dxa"/>
            <w:shd w:val="clear" w:color="auto" w:fill="auto"/>
            <w:vAlign w:val="center"/>
          </w:tcPr>
          <w:p w:rsidR="000E31FF" w:rsidRPr="004E5884" w:rsidRDefault="000E31FF" w:rsidP="005C2026">
            <w:pPr>
              <w:spacing w:after="0"/>
              <w:jc w:val="center"/>
              <w:rPr>
                <w:sz w:val="14"/>
                <w:szCs w:val="14"/>
                <w:lang w:val="en-US"/>
              </w:rPr>
            </w:pPr>
          </w:p>
        </w:tc>
      </w:tr>
      <w:tr w:rsidR="000E31FF" w:rsidRPr="004E5884" w:rsidTr="005C2026">
        <w:tc>
          <w:tcPr>
            <w:tcW w:w="865" w:type="dxa"/>
            <w:shd w:val="clear" w:color="auto" w:fill="auto"/>
            <w:vAlign w:val="center"/>
          </w:tcPr>
          <w:p w:rsidR="000E31FF" w:rsidRDefault="000E31FF" w:rsidP="005C2026">
            <w:pPr>
              <w:spacing w:after="0"/>
              <w:jc w:val="center"/>
              <w:rPr>
                <w:i/>
                <w:sz w:val="14"/>
                <w:szCs w:val="14"/>
              </w:rPr>
            </w:pPr>
            <w:r>
              <w:rPr>
                <w:i/>
                <w:sz w:val="14"/>
                <w:szCs w:val="14"/>
              </w:rPr>
              <w:t>Step-60</w:t>
            </w:r>
          </w:p>
        </w:tc>
        <w:tc>
          <w:tcPr>
            <w:tcW w:w="3499" w:type="dxa"/>
            <w:gridSpan w:val="3"/>
            <w:shd w:val="clear" w:color="auto" w:fill="auto"/>
          </w:tcPr>
          <w:p w:rsidR="000E31FF" w:rsidRDefault="00BA178D" w:rsidP="00591461">
            <w:pPr>
              <w:pStyle w:val="NormalStep"/>
              <w:rPr>
                <w:rFonts w:asciiTheme="minorHAnsi" w:hAnsiTheme="minorHAnsi" w:cstheme="minorHAnsi"/>
                <w:sz w:val="22"/>
                <w:szCs w:val="22"/>
              </w:rPr>
            </w:pPr>
            <w:r>
              <w:rPr>
                <w:rFonts w:asciiTheme="minorHAnsi" w:hAnsiTheme="minorHAnsi" w:cstheme="minorHAnsi"/>
                <w:sz w:val="22"/>
                <w:szCs w:val="22"/>
              </w:rPr>
              <w:t xml:space="preserve">Do the </w:t>
            </w:r>
            <w:r w:rsidRPr="008C18FD">
              <w:rPr>
                <w:rFonts w:asciiTheme="minorHAnsi" w:hAnsiTheme="minorHAnsi" w:cstheme="minorHAnsi"/>
                <w:sz w:val="22"/>
                <w:szCs w:val="22"/>
              </w:rPr>
              <w:t>NGEO-WEBC-VTP-0110</w:t>
            </w:r>
            <w:r w:rsidR="00591461" w:rsidRPr="00286354">
              <w:rPr>
                <w:rFonts w:asciiTheme="minorHAnsi" w:hAnsiTheme="minorHAnsi" w:cstheme="minorHAnsi"/>
                <w:sz w:val="22"/>
                <w:szCs w:val="22"/>
              </w:rPr>
              <w:t xml:space="preserve"> nominal test case</w:t>
            </w:r>
            <w:r w:rsidR="00591461">
              <w:t xml:space="preserve"> </w:t>
            </w:r>
            <w:r w:rsidR="00591461">
              <w:rPr>
                <w:rFonts w:asciiTheme="minorHAnsi" w:hAnsiTheme="minorHAnsi" w:cstheme="minorHAnsi"/>
                <w:sz w:val="22"/>
                <w:szCs w:val="22"/>
              </w:rPr>
              <w:t>steps.</w:t>
            </w:r>
          </w:p>
        </w:tc>
        <w:tc>
          <w:tcPr>
            <w:tcW w:w="2690" w:type="dxa"/>
            <w:gridSpan w:val="2"/>
            <w:shd w:val="clear" w:color="auto" w:fill="auto"/>
          </w:tcPr>
          <w:p w:rsidR="000E31FF" w:rsidRPr="008C18FD" w:rsidRDefault="000E31FF" w:rsidP="005C2026">
            <w:pPr>
              <w:spacing w:after="0"/>
              <w:rPr>
                <w:rFonts w:cstheme="minorHAnsi"/>
                <w:lang w:val="en-GB"/>
              </w:rPr>
            </w:pPr>
          </w:p>
        </w:tc>
        <w:tc>
          <w:tcPr>
            <w:tcW w:w="1559" w:type="dxa"/>
            <w:shd w:val="clear" w:color="auto" w:fill="auto"/>
            <w:vAlign w:val="center"/>
          </w:tcPr>
          <w:p w:rsidR="000E31FF" w:rsidRDefault="005C2026" w:rsidP="005C2026">
            <w:pPr>
              <w:spacing w:after="0"/>
              <w:jc w:val="center"/>
              <w:rPr>
                <w:i/>
                <w:sz w:val="14"/>
                <w:szCs w:val="14"/>
              </w:rPr>
            </w:pPr>
            <w:r w:rsidRPr="0056181B">
              <w:rPr>
                <w:i/>
                <w:sz w:val="14"/>
                <w:szCs w:val="14"/>
              </w:rPr>
              <w:t>NGEO-</w:t>
            </w:r>
            <w:r>
              <w:rPr>
                <w:i/>
                <w:sz w:val="14"/>
                <w:szCs w:val="14"/>
              </w:rPr>
              <w:t>WEBC-PFC-0110</w:t>
            </w:r>
          </w:p>
          <w:p w:rsidR="000229AD" w:rsidRDefault="000229AD" w:rsidP="005C2026">
            <w:pPr>
              <w:spacing w:after="0"/>
              <w:jc w:val="center"/>
              <w:rPr>
                <w:i/>
                <w:sz w:val="14"/>
                <w:szCs w:val="14"/>
              </w:rPr>
            </w:pPr>
            <w:r w:rsidRPr="0056181B">
              <w:rPr>
                <w:i/>
                <w:sz w:val="14"/>
                <w:szCs w:val="14"/>
              </w:rPr>
              <w:t>NGEO-</w:t>
            </w:r>
            <w:r>
              <w:rPr>
                <w:i/>
                <w:sz w:val="14"/>
                <w:szCs w:val="14"/>
              </w:rPr>
              <w:t>WEBC-PFC-0111</w:t>
            </w:r>
          </w:p>
          <w:p w:rsidR="000229AD" w:rsidRDefault="000229AD" w:rsidP="005C2026">
            <w:pPr>
              <w:spacing w:after="0"/>
              <w:jc w:val="center"/>
              <w:rPr>
                <w:i/>
                <w:sz w:val="14"/>
                <w:szCs w:val="14"/>
              </w:rPr>
            </w:pPr>
            <w:r w:rsidRPr="0056181B">
              <w:rPr>
                <w:i/>
                <w:sz w:val="14"/>
                <w:szCs w:val="14"/>
              </w:rPr>
              <w:t>NGEO-</w:t>
            </w:r>
            <w:r>
              <w:rPr>
                <w:i/>
                <w:sz w:val="14"/>
                <w:szCs w:val="14"/>
              </w:rPr>
              <w:t>WEBC-PFC-0112</w:t>
            </w:r>
          </w:p>
          <w:p w:rsidR="00CF4C35" w:rsidRPr="004E5884" w:rsidRDefault="00CF4C35" w:rsidP="005C2026">
            <w:pPr>
              <w:spacing w:after="0"/>
              <w:jc w:val="center"/>
              <w:rPr>
                <w:sz w:val="14"/>
                <w:szCs w:val="14"/>
                <w:lang w:val="en-US"/>
              </w:rPr>
            </w:pPr>
            <w:r w:rsidRPr="0056181B">
              <w:rPr>
                <w:i/>
                <w:sz w:val="14"/>
                <w:szCs w:val="14"/>
              </w:rPr>
              <w:t>NGEO-</w:t>
            </w:r>
            <w:r>
              <w:rPr>
                <w:i/>
                <w:sz w:val="14"/>
                <w:szCs w:val="14"/>
              </w:rPr>
              <w:t>WEBC-PFC-0113</w:t>
            </w:r>
          </w:p>
        </w:tc>
      </w:tr>
    </w:tbl>
    <w:p w:rsidR="00640173" w:rsidRPr="00640173" w:rsidRDefault="00640173" w:rsidP="008C18FD">
      <w:pPr>
        <w:pStyle w:val="Titre3"/>
      </w:pPr>
      <w:bookmarkStart w:id="7169" w:name="_Toc348082234"/>
      <w:r w:rsidRPr="00ED457C">
        <w:t>NGEO-WEBC-VT</w:t>
      </w:r>
      <w:r>
        <w:t>P</w:t>
      </w:r>
      <w:r w:rsidRPr="00ED457C">
        <w:t>-0</w:t>
      </w:r>
      <w:r>
        <w:t>120</w:t>
      </w:r>
      <w:r w:rsidRPr="00ED457C">
        <w:t xml:space="preserve">: </w:t>
      </w:r>
      <w:r>
        <w:t xml:space="preserve">Standing Order Data Access Request: </w:t>
      </w:r>
      <w:r w:rsidR="002E4F19">
        <w:t>Data Driven Request</w:t>
      </w:r>
      <w:bookmarkEnd w:id="716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640173" w:rsidRPr="004E5884" w:rsidTr="002963F1">
        <w:tc>
          <w:tcPr>
            <w:tcW w:w="8613" w:type="dxa"/>
            <w:gridSpan w:val="7"/>
            <w:tcBorders>
              <w:top w:val="single" w:sz="2" w:space="0" w:color="auto"/>
              <w:bottom w:val="single" w:sz="6" w:space="0" w:color="auto"/>
            </w:tcBorders>
            <w:shd w:val="clear" w:color="auto" w:fill="548DD4" w:themeFill="text2" w:themeFillTint="99"/>
          </w:tcPr>
          <w:p w:rsidR="00640173" w:rsidRPr="004E5884" w:rsidRDefault="00640173" w:rsidP="002963F1">
            <w:pPr>
              <w:spacing w:after="0"/>
              <w:jc w:val="center"/>
              <w:rPr>
                <w:b/>
                <w:i/>
                <w:color w:val="FFFFFF"/>
                <w:szCs w:val="18"/>
                <w:lang w:val="en-US"/>
              </w:rPr>
            </w:pPr>
            <w:r>
              <w:rPr>
                <w:b/>
                <w:i/>
                <w:color w:val="FFFFFF"/>
                <w:szCs w:val="18"/>
                <w:lang w:val="en-US"/>
              </w:rPr>
              <w:t>NGEO VALIDATION TEST  PROCEDURE</w:t>
            </w:r>
          </w:p>
        </w:tc>
      </w:tr>
      <w:tr w:rsidR="00640173" w:rsidRPr="004E5884" w:rsidTr="002963F1">
        <w:tc>
          <w:tcPr>
            <w:tcW w:w="1607"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640173" w:rsidRPr="00544FC8" w:rsidRDefault="00640173" w:rsidP="002963F1">
            <w:pPr>
              <w:spacing w:after="0"/>
              <w:rPr>
                <w:i/>
                <w:color w:val="548DD4"/>
                <w:sz w:val="16"/>
                <w:szCs w:val="16"/>
              </w:rPr>
            </w:pPr>
            <w:r>
              <w:rPr>
                <w:i/>
                <w:color w:val="548DD4"/>
                <w:sz w:val="16"/>
                <w:szCs w:val="16"/>
              </w:rPr>
              <w:t>NGEO-WEBC-VTP-0120</w:t>
            </w:r>
          </w:p>
        </w:tc>
        <w:tc>
          <w:tcPr>
            <w:tcW w:w="1134" w:type="dxa"/>
            <w:gridSpan w:val="2"/>
            <w:tcBorders>
              <w:top w:val="single" w:sz="6" w:space="0" w:color="auto"/>
            </w:tcBorders>
            <w:shd w:val="clear" w:color="auto" w:fill="548DD4" w:themeFill="text2" w:themeFillTint="99"/>
          </w:tcPr>
          <w:p w:rsidR="00640173" w:rsidRPr="00544FC8" w:rsidRDefault="00640173" w:rsidP="002963F1">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640173" w:rsidRPr="004E5884" w:rsidRDefault="00640173" w:rsidP="00640173">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data driven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p>
        </w:tc>
      </w:tr>
      <w:tr w:rsidR="00640173" w:rsidRPr="004E5884" w:rsidTr="002963F1">
        <w:tc>
          <w:tcPr>
            <w:tcW w:w="8613" w:type="dxa"/>
            <w:gridSpan w:val="7"/>
            <w:shd w:val="clear" w:color="auto" w:fill="auto"/>
          </w:tcPr>
          <w:p w:rsidR="00640173" w:rsidRPr="005E7083" w:rsidRDefault="00640173" w:rsidP="00763658">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sidR="00763658">
              <w:rPr>
                <w:rFonts w:cstheme="minorHAnsi"/>
                <w:lang w:val="en-US"/>
              </w:rPr>
              <w:t>12</w:t>
            </w:r>
            <w:r>
              <w:rPr>
                <w:rFonts w:cstheme="minorHAnsi"/>
                <w:lang w:val="en-US"/>
              </w:rPr>
              <w:t>0</w:t>
            </w:r>
            <w:r w:rsidRPr="00057FF1">
              <w:rPr>
                <w:rFonts w:cstheme="minorHAnsi"/>
                <w:lang w:val="en-US"/>
              </w:rPr>
              <w:t>:</w:t>
            </w:r>
            <w:r>
              <w:rPr>
                <w:rFonts w:cstheme="minorHAnsi"/>
                <w:lang w:val="en-US"/>
              </w:rPr>
              <w:t xml:space="preserve"> </w:t>
            </w:r>
            <w:r w:rsidR="00763658">
              <w:rPr>
                <w:rFonts w:cstheme="minorHAnsi"/>
                <w:lang w:val="en-US"/>
              </w:rPr>
              <w:t xml:space="preserve">Standing Order </w:t>
            </w:r>
            <w:r>
              <w:rPr>
                <w:rFonts w:cstheme="minorHAnsi"/>
                <w:lang w:val="en-US"/>
              </w:rPr>
              <w:t>data access request</w:t>
            </w:r>
          </w:p>
        </w:tc>
      </w:tr>
      <w:tr w:rsidR="00640173" w:rsidRPr="00B17EAC" w:rsidTr="002963F1">
        <w:tc>
          <w:tcPr>
            <w:tcW w:w="8613" w:type="dxa"/>
            <w:gridSpan w:val="7"/>
            <w:shd w:val="clear" w:color="auto" w:fill="A6A6A6"/>
          </w:tcPr>
          <w:p w:rsidR="00640173" w:rsidRPr="00544FC8" w:rsidRDefault="00640173" w:rsidP="002963F1">
            <w:pPr>
              <w:spacing w:after="0"/>
              <w:rPr>
                <w:sz w:val="14"/>
                <w:szCs w:val="14"/>
              </w:rPr>
            </w:pPr>
            <w:r>
              <w:rPr>
                <w:b/>
                <w:sz w:val="14"/>
                <w:szCs w:val="14"/>
              </w:rPr>
              <w:t>Script</w:t>
            </w:r>
          </w:p>
        </w:tc>
      </w:tr>
      <w:tr w:rsidR="00640173" w:rsidRPr="004E5884" w:rsidTr="002963F1">
        <w:tc>
          <w:tcPr>
            <w:tcW w:w="8613" w:type="dxa"/>
            <w:gridSpan w:val="7"/>
            <w:shd w:val="clear" w:color="auto" w:fill="auto"/>
          </w:tcPr>
          <w:p w:rsidR="00640173" w:rsidRPr="004E5884" w:rsidRDefault="00640173" w:rsidP="002963F1">
            <w:pPr>
              <w:spacing w:after="0"/>
              <w:rPr>
                <w:lang w:val="en-US"/>
              </w:rPr>
            </w:pPr>
            <w:r>
              <w:rPr>
                <w:lang w:val="en-US"/>
              </w:rPr>
              <w:t>None</w:t>
            </w:r>
          </w:p>
        </w:tc>
      </w:tr>
      <w:tr w:rsidR="00640173" w:rsidRPr="00544FC8" w:rsidTr="002963F1">
        <w:tc>
          <w:tcPr>
            <w:tcW w:w="865" w:type="dxa"/>
            <w:shd w:val="clear" w:color="auto" w:fill="A6A6A6"/>
          </w:tcPr>
          <w:p w:rsidR="00640173" w:rsidRPr="00544FC8" w:rsidRDefault="00640173" w:rsidP="002963F1">
            <w:pPr>
              <w:spacing w:after="0"/>
              <w:jc w:val="center"/>
              <w:rPr>
                <w:b/>
                <w:sz w:val="14"/>
                <w:szCs w:val="14"/>
              </w:rPr>
            </w:pPr>
            <w:r w:rsidRPr="00544FC8">
              <w:rPr>
                <w:b/>
                <w:sz w:val="14"/>
                <w:szCs w:val="14"/>
              </w:rPr>
              <w:t>Step</w:t>
            </w:r>
          </w:p>
        </w:tc>
        <w:tc>
          <w:tcPr>
            <w:tcW w:w="3499" w:type="dxa"/>
            <w:gridSpan w:val="3"/>
            <w:shd w:val="clear" w:color="auto" w:fill="A6A6A6"/>
          </w:tcPr>
          <w:p w:rsidR="00640173" w:rsidRPr="00544FC8" w:rsidRDefault="00640173" w:rsidP="002963F1">
            <w:pPr>
              <w:spacing w:after="0"/>
              <w:jc w:val="center"/>
              <w:rPr>
                <w:b/>
                <w:sz w:val="14"/>
                <w:szCs w:val="14"/>
              </w:rPr>
            </w:pPr>
            <w:r w:rsidRPr="00544FC8">
              <w:rPr>
                <w:b/>
                <w:sz w:val="14"/>
                <w:szCs w:val="14"/>
              </w:rPr>
              <w:t>Action</w:t>
            </w:r>
          </w:p>
        </w:tc>
        <w:tc>
          <w:tcPr>
            <w:tcW w:w="2690" w:type="dxa"/>
            <w:gridSpan w:val="2"/>
            <w:shd w:val="clear" w:color="auto" w:fill="A6A6A6"/>
          </w:tcPr>
          <w:p w:rsidR="00640173" w:rsidRPr="00544FC8" w:rsidRDefault="00640173" w:rsidP="002963F1">
            <w:pPr>
              <w:spacing w:after="0"/>
              <w:jc w:val="center"/>
              <w:rPr>
                <w:b/>
                <w:sz w:val="14"/>
                <w:szCs w:val="14"/>
              </w:rPr>
            </w:pPr>
            <w:r>
              <w:rPr>
                <w:b/>
                <w:sz w:val="14"/>
                <w:szCs w:val="14"/>
              </w:rPr>
              <w:t>Expected output</w:t>
            </w:r>
          </w:p>
        </w:tc>
        <w:tc>
          <w:tcPr>
            <w:tcW w:w="1559" w:type="dxa"/>
            <w:shd w:val="clear" w:color="auto" w:fill="A6A6A6"/>
          </w:tcPr>
          <w:p w:rsidR="00640173" w:rsidRPr="00544FC8" w:rsidRDefault="00640173" w:rsidP="002963F1">
            <w:pPr>
              <w:spacing w:after="0"/>
              <w:jc w:val="center"/>
              <w:rPr>
                <w:b/>
                <w:sz w:val="14"/>
                <w:szCs w:val="14"/>
              </w:rPr>
            </w:pPr>
            <w:r w:rsidRPr="00544FC8">
              <w:rPr>
                <w:b/>
                <w:sz w:val="14"/>
                <w:szCs w:val="14"/>
              </w:rPr>
              <w:t>Pass/Fail Criteria Id</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sidRPr="005D1206">
              <w:rPr>
                <w:i/>
                <w:sz w:val="14"/>
                <w:szCs w:val="14"/>
              </w:rPr>
              <w:t>Step-10</w:t>
            </w:r>
          </w:p>
        </w:tc>
        <w:tc>
          <w:tcPr>
            <w:tcW w:w="3499" w:type="dxa"/>
            <w:gridSpan w:val="3"/>
            <w:shd w:val="clear" w:color="auto" w:fill="auto"/>
          </w:tcPr>
          <w:p w:rsidR="00640173" w:rsidRPr="00057FF1" w:rsidRDefault="00640173" w:rsidP="002963F1">
            <w:pPr>
              <w:pStyle w:val="NormalStep"/>
              <w:rPr>
                <w:rFonts w:asciiTheme="minorHAnsi" w:hAnsiTheme="minorHAnsi" w:cstheme="minorHAnsi"/>
                <w:sz w:val="22"/>
                <w:szCs w:val="22"/>
              </w:rPr>
            </w:pPr>
            <w:r>
              <w:rPr>
                <w:rFonts w:asciiTheme="minorHAnsi" w:hAnsiTheme="minorHAnsi" w:cstheme="minorHAnsi"/>
                <w:sz w:val="22"/>
                <w:szCs w:val="22"/>
              </w:rPr>
              <w:t>Rep</w:t>
            </w:r>
            <w:r w:rsidR="003F030D">
              <w:rPr>
                <w:rFonts w:asciiTheme="minorHAnsi" w:hAnsiTheme="minorHAnsi" w:cstheme="minorHAnsi"/>
                <w:sz w:val="22"/>
                <w:szCs w:val="22"/>
              </w:rPr>
              <w:t>eat Steps from NGEO-WEBC-VTP-003</w:t>
            </w:r>
            <w:r>
              <w:rPr>
                <w:rFonts w:asciiTheme="minorHAnsi" w:hAnsiTheme="minorHAnsi" w:cstheme="minorHAnsi"/>
                <w:sz w:val="22"/>
                <w:szCs w:val="22"/>
              </w:rPr>
              <w:t>0</w:t>
            </w:r>
            <w:r w:rsidRPr="00057FF1">
              <w:rPr>
                <w:rFonts w:asciiTheme="minorHAnsi" w:hAnsiTheme="minorHAnsi" w:cstheme="minorHAnsi"/>
                <w:sz w:val="22"/>
                <w:szCs w:val="22"/>
              </w:rPr>
              <w:t xml:space="preserve"> </w:t>
            </w:r>
          </w:p>
        </w:tc>
        <w:tc>
          <w:tcPr>
            <w:tcW w:w="2690" w:type="dxa"/>
            <w:gridSpan w:val="2"/>
            <w:shd w:val="clear" w:color="auto" w:fill="auto"/>
          </w:tcPr>
          <w:p w:rsidR="00640173" w:rsidRPr="00057FF1" w:rsidRDefault="00640173" w:rsidP="003F030D">
            <w:pPr>
              <w:spacing w:after="0"/>
              <w:rPr>
                <w:rFonts w:cstheme="minorHAnsi"/>
                <w:lang w:val="en-US"/>
              </w:rPr>
            </w:pPr>
            <w:r w:rsidRPr="003C0A28">
              <w:rPr>
                <w:rFonts w:cstheme="minorHAnsi"/>
                <w:lang w:val="en-US"/>
              </w:rPr>
              <w:t xml:space="preserve"> </w:t>
            </w:r>
            <w:r>
              <w:rPr>
                <w:rFonts w:cstheme="minorHAnsi"/>
                <w:lang w:val="en-US"/>
              </w:rPr>
              <w:t xml:space="preserve">The search </w:t>
            </w:r>
            <w:r w:rsidR="00AC7BD2">
              <w:rPr>
                <w:rFonts w:cstheme="minorHAnsi"/>
                <w:lang w:val="en-US"/>
              </w:rPr>
              <w:t>criteria have been cho</w:t>
            </w:r>
            <w:r w:rsidR="003F030D">
              <w:rPr>
                <w:rFonts w:cstheme="minorHAnsi"/>
                <w:lang w:val="en-US"/>
              </w:rPr>
              <w:t>sen</w:t>
            </w:r>
          </w:p>
        </w:tc>
        <w:tc>
          <w:tcPr>
            <w:tcW w:w="1559" w:type="dxa"/>
            <w:shd w:val="clear" w:color="auto" w:fill="auto"/>
            <w:vAlign w:val="center"/>
          </w:tcPr>
          <w:p w:rsidR="00640173" w:rsidRPr="0056181B" w:rsidRDefault="00640173" w:rsidP="002963F1">
            <w:pPr>
              <w:spacing w:after="0"/>
              <w:jc w:val="center"/>
              <w:rPr>
                <w:i/>
                <w:sz w:val="14"/>
                <w:szCs w:val="14"/>
              </w:rPr>
            </w:pP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Step-20</w:t>
            </w:r>
          </w:p>
        </w:tc>
        <w:tc>
          <w:tcPr>
            <w:tcW w:w="3499" w:type="dxa"/>
            <w:gridSpan w:val="3"/>
            <w:shd w:val="clear" w:color="auto" w:fill="auto"/>
          </w:tcPr>
          <w:p w:rsidR="00640173" w:rsidRPr="00E24DDB" w:rsidRDefault="00640173" w:rsidP="00245778">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 xml:space="preserve">the search </w:t>
            </w:r>
            <w:r w:rsidR="00245778">
              <w:rPr>
                <w:rFonts w:asciiTheme="minorHAnsi" w:hAnsiTheme="minorHAnsi" w:cstheme="minorHAnsi"/>
                <w:sz w:val="22"/>
                <w:szCs w:val="22"/>
              </w:rPr>
              <w:t>criteria panel click on the “Standing Order” button</w:t>
            </w:r>
          </w:p>
        </w:tc>
        <w:tc>
          <w:tcPr>
            <w:tcW w:w="2690" w:type="dxa"/>
            <w:gridSpan w:val="2"/>
            <w:shd w:val="clear" w:color="auto" w:fill="auto"/>
          </w:tcPr>
          <w:p w:rsidR="00611193" w:rsidRDefault="00245778" w:rsidP="002963F1">
            <w:pPr>
              <w:spacing w:after="0"/>
              <w:rPr>
                <w:rFonts w:cstheme="minorHAnsi"/>
                <w:lang w:val="en-GB"/>
              </w:rPr>
            </w:pPr>
            <w:r>
              <w:rPr>
                <w:rFonts w:cstheme="minorHAnsi"/>
                <w:lang w:val="en-GB"/>
              </w:rPr>
              <w:t xml:space="preserve"> A popup widget is spawn</w:t>
            </w:r>
            <w:r w:rsidR="00AC7BD2">
              <w:rPr>
                <w:rFonts w:cstheme="minorHAnsi"/>
                <w:lang w:val="en-GB"/>
              </w:rPr>
              <w:t xml:space="preserve"> with </w:t>
            </w:r>
            <w:r w:rsidR="00611193">
              <w:rPr>
                <w:rFonts w:cstheme="minorHAnsi"/>
                <w:lang w:val="en-GB"/>
              </w:rPr>
              <w:t>:</w:t>
            </w:r>
          </w:p>
          <w:p w:rsidR="00611193" w:rsidRPr="008C18FD" w:rsidRDefault="00AC7BD2" w:rsidP="008C18FD">
            <w:pPr>
              <w:pStyle w:val="Paragraphedeliste"/>
              <w:numPr>
                <w:ilvl w:val="0"/>
                <w:numId w:val="11"/>
              </w:numPr>
              <w:spacing w:after="0"/>
              <w:rPr>
                <w:rFonts w:cstheme="minorHAnsi"/>
                <w:lang w:val="en-GB"/>
              </w:rPr>
            </w:pPr>
            <w:r w:rsidRPr="008C18FD">
              <w:rPr>
                <w:rFonts w:cstheme="minorHAnsi"/>
                <w:lang w:val="en-GB"/>
              </w:rPr>
              <w:t>start and stop dates and time</w:t>
            </w:r>
            <w:r w:rsidR="00611193" w:rsidRPr="008C18FD">
              <w:rPr>
                <w:rFonts w:cstheme="minorHAnsi"/>
                <w:lang w:val="en-GB"/>
              </w:rPr>
              <w:t xml:space="preserve"> filled in with the current date</w:t>
            </w:r>
          </w:p>
          <w:p w:rsidR="00611193" w:rsidRDefault="00AC7BD2" w:rsidP="008C18FD">
            <w:pPr>
              <w:pStyle w:val="Paragraphedeliste"/>
              <w:numPr>
                <w:ilvl w:val="0"/>
                <w:numId w:val="17"/>
              </w:numPr>
              <w:spacing w:after="0"/>
              <w:rPr>
                <w:rFonts w:cstheme="minorHAnsi"/>
                <w:lang w:val="en-GB"/>
              </w:rPr>
            </w:pPr>
            <w:proofErr w:type="gramStart"/>
            <w:r w:rsidRPr="008C18FD">
              <w:rPr>
                <w:rFonts w:cstheme="minorHAnsi"/>
                <w:lang w:val="en-GB"/>
              </w:rPr>
              <w:t>two</w:t>
            </w:r>
            <w:proofErr w:type="gramEnd"/>
            <w:r w:rsidRPr="008C18FD">
              <w:rPr>
                <w:rFonts w:cstheme="minorHAnsi"/>
                <w:lang w:val="en-GB"/>
              </w:rPr>
              <w:t xml:space="preserve"> radio button</w:t>
            </w:r>
            <w:r w:rsidR="00611193" w:rsidRPr="008C18FD">
              <w:rPr>
                <w:rFonts w:cstheme="minorHAnsi"/>
                <w:lang w:val="en-GB"/>
              </w:rPr>
              <w:t>s</w:t>
            </w:r>
            <w:r w:rsidRPr="008C18FD">
              <w:rPr>
                <w:rFonts w:cstheme="minorHAnsi"/>
                <w:lang w:val="en-GB"/>
              </w:rPr>
              <w:t xml:space="preserve"> to cho</w:t>
            </w:r>
            <w:r w:rsidR="00611193" w:rsidRPr="008C18FD">
              <w:rPr>
                <w:rFonts w:cstheme="minorHAnsi"/>
                <w:lang w:val="en-GB"/>
              </w:rPr>
              <w:t>o</w:t>
            </w:r>
            <w:r w:rsidRPr="008C18FD">
              <w:rPr>
                <w:rFonts w:cstheme="minorHAnsi"/>
                <w:lang w:val="en-GB"/>
              </w:rPr>
              <w:t>se the standing order type, either time-driven or data–driven.</w:t>
            </w:r>
            <w:r w:rsidR="00611193" w:rsidRPr="008C18FD">
              <w:rPr>
                <w:rFonts w:cstheme="minorHAnsi"/>
                <w:lang w:val="en-GB"/>
              </w:rPr>
              <w:t xml:space="preserve"> </w:t>
            </w:r>
          </w:p>
          <w:p w:rsidR="00611193" w:rsidRPr="008C18FD" w:rsidRDefault="008B793B" w:rsidP="008C18FD">
            <w:pPr>
              <w:pStyle w:val="Paragraphedeliste"/>
              <w:numPr>
                <w:ilvl w:val="0"/>
                <w:numId w:val="17"/>
              </w:numPr>
              <w:spacing w:after="0"/>
              <w:rPr>
                <w:rFonts w:cstheme="minorHAnsi"/>
                <w:lang w:val="en-GB"/>
              </w:rPr>
            </w:pPr>
            <w:r>
              <w:rPr>
                <w:rFonts w:cstheme="minorHAnsi"/>
                <w:lang w:val="en-GB"/>
              </w:rPr>
              <w:t xml:space="preserve">The openSearch </w:t>
            </w:r>
            <w:proofErr w:type="gramStart"/>
            <w:r>
              <w:rPr>
                <w:rFonts w:cstheme="minorHAnsi"/>
                <w:lang w:val="en-GB"/>
              </w:rPr>
              <w:t>url</w:t>
            </w:r>
            <w:proofErr w:type="gramEnd"/>
            <w:r>
              <w:rPr>
                <w:rFonts w:cstheme="minorHAnsi"/>
                <w:lang w:val="en-GB"/>
              </w:rPr>
              <w:t xml:space="preserve"> text field already filled with the openSearch url generated accordin</w:t>
            </w:r>
            <w:r w:rsidR="004D1F92">
              <w:rPr>
                <w:rFonts w:cstheme="minorHAnsi"/>
                <w:lang w:val="en-GB"/>
              </w:rPr>
              <w:t>g to the chosen search criteria</w:t>
            </w:r>
            <w:r>
              <w:rPr>
                <w:rFonts w:cstheme="minorHAnsi"/>
                <w:lang w:val="en-GB"/>
              </w:rPr>
              <w:t>: the user can enter a new one.</w:t>
            </w:r>
          </w:p>
          <w:p w:rsidR="00210128" w:rsidRPr="00210128" w:rsidRDefault="00611193" w:rsidP="002963F1">
            <w:pPr>
              <w:spacing w:after="0"/>
              <w:rPr>
                <w:rFonts w:cstheme="minorHAnsi"/>
                <w:lang w:val="en-GB"/>
                <w:rPrChange w:id="7170" w:author="Mokaddem Emna" w:date="2013-02-08T11:34:00Z">
                  <w:rPr>
                    <w:rFonts w:cstheme="minorHAnsi"/>
                    <w:lang w:val="en-US"/>
                  </w:rPr>
                </w:rPrChange>
              </w:rPr>
            </w:pPr>
            <w:r>
              <w:rPr>
                <w:rFonts w:cstheme="minorHAnsi"/>
                <w:lang w:val="en-GB"/>
              </w:rPr>
              <w:t xml:space="preserve">The data-driven type is </w:t>
            </w:r>
            <w:r>
              <w:rPr>
                <w:rFonts w:cstheme="minorHAnsi"/>
                <w:lang w:val="en-GB"/>
              </w:rPr>
              <w:lastRenderedPageBreak/>
              <w:t>already checked.</w:t>
            </w:r>
          </w:p>
        </w:tc>
        <w:tc>
          <w:tcPr>
            <w:tcW w:w="1559" w:type="dxa"/>
            <w:shd w:val="clear" w:color="auto" w:fill="auto"/>
            <w:vAlign w:val="center"/>
          </w:tcPr>
          <w:p w:rsidR="00640173" w:rsidRPr="0056181B" w:rsidRDefault="004D1F92" w:rsidP="002963F1">
            <w:pPr>
              <w:spacing w:after="0"/>
              <w:jc w:val="center"/>
              <w:rPr>
                <w:i/>
                <w:sz w:val="14"/>
                <w:szCs w:val="14"/>
              </w:rPr>
            </w:pPr>
            <w:r w:rsidRPr="0056181B">
              <w:rPr>
                <w:i/>
                <w:sz w:val="14"/>
                <w:szCs w:val="14"/>
              </w:rPr>
              <w:lastRenderedPageBreak/>
              <w:t>NGEO-</w:t>
            </w:r>
            <w:r>
              <w:rPr>
                <w:i/>
                <w:sz w:val="14"/>
                <w:szCs w:val="14"/>
              </w:rPr>
              <w:t>WEBC-PFC-0120</w:t>
            </w:r>
          </w:p>
        </w:tc>
      </w:tr>
      <w:tr w:rsidR="00640173" w:rsidRPr="004E5884" w:rsidTr="002963F1">
        <w:tc>
          <w:tcPr>
            <w:tcW w:w="865" w:type="dxa"/>
            <w:shd w:val="clear" w:color="auto" w:fill="auto"/>
            <w:vAlign w:val="center"/>
          </w:tcPr>
          <w:p w:rsidR="00640173" w:rsidRPr="00544FC8" w:rsidRDefault="00640173" w:rsidP="002963F1">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640173" w:rsidRPr="00057FF1" w:rsidRDefault="00611193" w:rsidP="002963F1">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640173" w:rsidRPr="008C18FD" w:rsidRDefault="00611193" w:rsidP="002963F1">
            <w:pPr>
              <w:spacing w:after="0"/>
              <w:rPr>
                <w:rFonts w:cstheme="minorHAnsi"/>
                <w:lang w:val="en-GB"/>
              </w:rPr>
            </w:pPr>
            <w:r>
              <w:rPr>
                <w:rFonts w:cstheme="minorHAnsi"/>
                <w:lang w:val="en-GB"/>
              </w:rPr>
              <w:t>The downl</w:t>
            </w:r>
            <w:r w:rsidR="00C67F8A">
              <w:rPr>
                <w:rFonts w:cstheme="minorHAnsi"/>
                <w:lang w:val="en-GB"/>
              </w:rPr>
              <w:t xml:space="preserve">oad managers list is displayed </w:t>
            </w:r>
            <w:r>
              <w:rPr>
                <w:rFonts w:cstheme="minorHAnsi"/>
                <w:lang w:val="en-GB"/>
              </w:rPr>
              <w:t>in order to choose the download manager</w:t>
            </w:r>
            <w:r w:rsidR="002963F1">
              <w:rPr>
                <w:rFonts w:cstheme="minorHAnsi"/>
                <w:lang w:val="en-GB"/>
              </w:rPr>
              <w:t>. The first one in the list is already checked.</w:t>
            </w:r>
          </w:p>
        </w:tc>
        <w:tc>
          <w:tcPr>
            <w:tcW w:w="1559" w:type="dxa"/>
            <w:shd w:val="clear" w:color="auto" w:fill="auto"/>
            <w:vAlign w:val="center"/>
          </w:tcPr>
          <w:p w:rsidR="00640173" w:rsidRPr="004E5884" w:rsidRDefault="004D1F92" w:rsidP="002963F1">
            <w:pPr>
              <w:spacing w:after="0"/>
              <w:jc w:val="center"/>
              <w:rPr>
                <w:sz w:val="14"/>
                <w:szCs w:val="14"/>
                <w:highlight w:val="yellow"/>
                <w:lang w:val="en-US"/>
              </w:rPr>
            </w:pPr>
            <w:r w:rsidRPr="0056181B">
              <w:rPr>
                <w:i/>
                <w:sz w:val="14"/>
                <w:szCs w:val="14"/>
              </w:rPr>
              <w:t>NGEO-</w:t>
            </w:r>
            <w:r>
              <w:rPr>
                <w:i/>
                <w:sz w:val="14"/>
                <w:szCs w:val="14"/>
              </w:rPr>
              <w:t>WEBC-PFC-0121</w:t>
            </w:r>
          </w:p>
        </w:tc>
      </w:tr>
      <w:tr w:rsidR="00640173" w:rsidRPr="004E5884" w:rsidTr="002963F1">
        <w:tc>
          <w:tcPr>
            <w:tcW w:w="865" w:type="dxa"/>
            <w:shd w:val="clear" w:color="auto" w:fill="auto"/>
            <w:vAlign w:val="center"/>
          </w:tcPr>
          <w:p w:rsidR="00640173" w:rsidRPr="005D1206" w:rsidRDefault="00640173" w:rsidP="002963F1">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640173" w:rsidRPr="00057FF1" w:rsidRDefault="002963F1" w:rsidP="002963F1">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640173" w:rsidRPr="00102EF3" w:rsidRDefault="002963F1" w:rsidP="002963F1">
            <w:pPr>
              <w:spacing w:after="0"/>
              <w:rPr>
                <w:rFonts w:cstheme="minorHAnsi"/>
                <w:lang w:val="en-GB"/>
              </w:rPr>
            </w:pPr>
            <w:r>
              <w:rPr>
                <w:rFonts w:cstheme="minorHAnsi"/>
                <w:lang w:val="en-GB"/>
              </w:rPr>
              <w:t xml:space="preserve">The validation request is sent to the server and the server response is received.  </w:t>
            </w:r>
            <w:proofErr w:type="gramStart"/>
            <w:r>
              <w:rPr>
                <w:rFonts w:cstheme="minorHAnsi"/>
                <w:lang w:val="en-GB"/>
              </w:rPr>
              <w:t>The  message</w:t>
            </w:r>
            <w:proofErr w:type="gramEnd"/>
            <w:r>
              <w:rPr>
                <w:rFonts w:cstheme="minorHAnsi"/>
                <w:lang w:val="en-GB"/>
              </w:rPr>
              <w:t xml:space="preserve"> “Request Acknowledged” is displayed underneath the download managers list. Followed by the server response message. For this test case, the message is”</w:t>
            </w:r>
            <w:r w:rsidR="00216FEE" w:rsidRPr="008C18FD">
              <w:rPr>
                <w:rFonts w:ascii="Consolas" w:hAnsi="Consolas" w:cs="Consolas"/>
                <w:sz w:val="20"/>
                <w:szCs w:val="20"/>
                <w:highlight w:val="blue"/>
                <w:lang w:val="en-US"/>
              </w:rPr>
              <w:t xml:space="preserve"> </w:t>
            </w:r>
            <w:r w:rsidR="00216FEE" w:rsidRPr="008C18FD">
              <w:rPr>
                <w:rFonts w:cstheme="minorHAnsi"/>
                <w:lang w:val="en-US"/>
              </w:rPr>
              <w:t>Standing order data Access Request validated</w:t>
            </w:r>
            <w:r w:rsidRPr="00C67F8A">
              <w:rPr>
                <w:rFonts w:cstheme="minorHAnsi"/>
                <w:lang w:val="en-GB"/>
              </w:rPr>
              <w:t>”.</w:t>
            </w:r>
            <w:r>
              <w:rPr>
                <w:rFonts w:cstheme="minorHAnsi"/>
                <w:lang w:val="en-GB"/>
              </w:rPr>
              <w:t xml:space="preserve">  </w:t>
            </w:r>
          </w:p>
        </w:tc>
        <w:tc>
          <w:tcPr>
            <w:tcW w:w="1559" w:type="dxa"/>
            <w:shd w:val="clear" w:color="auto" w:fill="auto"/>
            <w:vAlign w:val="center"/>
          </w:tcPr>
          <w:p w:rsidR="00640173" w:rsidRPr="004E5884" w:rsidRDefault="004D1F92" w:rsidP="002963F1">
            <w:pPr>
              <w:spacing w:after="0"/>
              <w:jc w:val="center"/>
              <w:rPr>
                <w:sz w:val="14"/>
                <w:szCs w:val="14"/>
                <w:lang w:val="en-US"/>
              </w:rPr>
            </w:pPr>
            <w:r w:rsidRPr="0056181B">
              <w:rPr>
                <w:i/>
                <w:sz w:val="14"/>
                <w:szCs w:val="14"/>
              </w:rPr>
              <w:t>NGEO-</w:t>
            </w:r>
            <w:r>
              <w:rPr>
                <w:i/>
                <w:sz w:val="14"/>
                <w:szCs w:val="14"/>
              </w:rPr>
              <w:t>WEBC-PFC-0122</w:t>
            </w:r>
          </w:p>
        </w:tc>
      </w:tr>
      <w:tr w:rsidR="00AC7BD2" w:rsidRPr="004E5884" w:rsidTr="002963F1">
        <w:tc>
          <w:tcPr>
            <w:tcW w:w="865" w:type="dxa"/>
            <w:shd w:val="clear" w:color="auto" w:fill="auto"/>
            <w:vAlign w:val="center"/>
          </w:tcPr>
          <w:p w:rsidR="00AC7BD2" w:rsidRDefault="00216FEE" w:rsidP="002963F1">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AC7BD2" w:rsidRPr="008C18FD" w:rsidRDefault="00216FEE" w:rsidP="00216FEE">
            <w:pPr>
              <w:pStyle w:val="NormalStep"/>
              <w:rPr>
                <w:rFonts w:asciiTheme="minorHAnsi" w:hAnsiTheme="minorHAnsi" w:cstheme="minorHAnsi"/>
                <w:b/>
                <w:sz w:val="22"/>
                <w:szCs w:val="22"/>
              </w:rPr>
            </w:pPr>
            <w:r>
              <w:rPr>
                <w:rFonts w:asciiTheme="minorHAnsi" w:hAnsiTheme="minorHAnsi" w:cstheme="minorHAnsi"/>
                <w:sz w:val="22"/>
                <w:szCs w:val="22"/>
              </w:rPr>
              <w:t>Click on “Confirm Your Request” button</w:t>
            </w:r>
          </w:p>
        </w:tc>
        <w:tc>
          <w:tcPr>
            <w:tcW w:w="2690" w:type="dxa"/>
            <w:gridSpan w:val="2"/>
            <w:shd w:val="clear" w:color="auto" w:fill="auto"/>
          </w:tcPr>
          <w:p w:rsidR="00AC7BD2" w:rsidRPr="00102EF3" w:rsidRDefault="00216FEE" w:rsidP="002963F1">
            <w:pPr>
              <w:spacing w:after="0"/>
              <w:rPr>
                <w:rFonts w:cstheme="minorHAnsi"/>
                <w:lang w:val="en-GB"/>
              </w:rPr>
            </w:pPr>
            <w:r>
              <w:rPr>
                <w:rFonts w:cstheme="minorHAnsi"/>
                <w:lang w:val="en-GB"/>
              </w:rPr>
              <w:t>The confirmation standing order request is sent to the server</w:t>
            </w:r>
            <w:r w:rsidR="00896177">
              <w:rPr>
                <w:rFonts w:cstheme="minorHAnsi"/>
                <w:lang w:val="en-GB"/>
              </w:rPr>
              <w:t>. The server response is also received and the message “Request in Process…” is displayed followed by the server response : “processing”</w:t>
            </w:r>
          </w:p>
        </w:tc>
        <w:tc>
          <w:tcPr>
            <w:tcW w:w="1559" w:type="dxa"/>
            <w:shd w:val="clear" w:color="auto" w:fill="auto"/>
            <w:vAlign w:val="center"/>
          </w:tcPr>
          <w:p w:rsidR="00AC7BD2" w:rsidRPr="008C18FD" w:rsidRDefault="00604341" w:rsidP="002963F1">
            <w:pPr>
              <w:spacing w:after="0"/>
              <w:jc w:val="center"/>
              <w:rPr>
                <w:sz w:val="14"/>
                <w:szCs w:val="14"/>
                <w:lang w:val="en-GB"/>
              </w:rPr>
            </w:pPr>
            <w:r w:rsidRPr="0056181B">
              <w:rPr>
                <w:i/>
                <w:sz w:val="14"/>
                <w:szCs w:val="14"/>
              </w:rPr>
              <w:t>NGEO-</w:t>
            </w:r>
            <w:r>
              <w:rPr>
                <w:i/>
                <w:sz w:val="14"/>
                <w:szCs w:val="14"/>
              </w:rPr>
              <w:t>WEBC-PFC-012</w:t>
            </w:r>
            <w:r w:rsidR="004D1F92">
              <w:rPr>
                <w:i/>
                <w:sz w:val="14"/>
                <w:szCs w:val="14"/>
              </w:rPr>
              <w:t>3</w:t>
            </w:r>
          </w:p>
        </w:tc>
      </w:tr>
    </w:tbl>
    <w:p w:rsidR="002E4F19" w:rsidRPr="00640173" w:rsidRDefault="002E4F19" w:rsidP="002E4F19">
      <w:pPr>
        <w:pStyle w:val="Titre3"/>
      </w:pPr>
      <w:bookmarkStart w:id="7171" w:name="_Toc348082235"/>
      <w:r w:rsidRPr="00ED457C">
        <w:t>NGEO-WEBC-VT</w:t>
      </w:r>
      <w:r>
        <w:t>P</w:t>
      </w:r>
      <w:r w:rsidRPr="00ED457C">
        <w:t>-0</w:t>
      </w:r>
      <w:r>
        <w:t>12</w:t>
      </w:r>
      <w:r w:rsidR="00141929">
        <w:t>5</w:t>
      </w:r>
      <w:r w:rsidRPr="00ED457C">
        <w:t xml:space="preserve">: </w:t>
      </w:r>
      <w:r>
        <w:t>Standing Order Data Access Request: Time Driven Request</w:t>
      </w:r>
      <w:bookmarkEnd w:id="717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2E4F19" w:rsidRPr="004E5884" w:rsidTr="005446B6">
        <w:tc>
          <w:tcPr>
            <w:tcW w:w="8613" w:type="dxa"/>
            <w:gridSpan w:val="7"/>
            <w:tcBorders>
              <w:top w:val="single" w:sz="2" w:space="0" w:color="auto"/>
              <w:bottom w:val="single" w:sz="6" w:space="0" w:color="auto"/>
            </w:tcBorders>
            <w:shd w:val="clear" w:color="auto" w:fill="548DD4" w:themeFill="text2" w:themeFillTint="99"/>
          </w:tcPr>
          <w:p w:rsidR="002E4F19" w:rsidRPr="004E5884" w:rsidRDefault="002E4F19" w:rsidP="005446B6">
            <w:pPr>
              <w:spacing w:after="0"/>
              <w:jc w:val="center"/>
              <w:rPr>
                <w:b/>
                <w:i/>
                <w:color w:val="FFFFFF"/>
                <w:szCs w:val="18"/>
                <w:lang w:val="en-US"/>
              </w:rPr>
            </w:pPr>
            <w:r>
              <w:rPr>
                <w:b/>
                <w:i/>
                <w:color w:val="FFFFFF"/>
                <w:szCs w:val="18"/>
                <w:lang w:val="en-US"/>
              </w:rPr>
              <w:t>NGEO VALIDATION TEST  PROCEDURE</w:t>
            </w:r>
          </w:p>
        </w:tc>
      </w:tr>
      <w:tr w:rsidR="002E4F19" w:rsidRPr="004E5884" w:rsidTr="005446B6">
        <w:tc>
          <w:tcPr>
            <w:tcW w:w="1607"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2E4F19" w:rsidRPr="00544FC8" w:rsidRDefault="00141929" w:rsidP="005446B6">
            <w:pPr>
              <w:spacing w:after="0"/>
              <w:rPr>
                <w:i/>
                <w:color w:val="548DD4"/>
                <w:sz w:val="16"/>
                <w:szCs w:val="16"/>
              </w:rPr>
            </w:pPr>
            <w:r>
              <w:rPr>
                <w:i/>
                <w:color w:val="548DD4"/>
                <w:sz w:val="16"/>
                <w:szCs w:val="16"/>
              </w:rPr>
              <w:t>NGEO-WEBC-VTP-0125</w:t>
            </w:r>
          </w:p>
        </w:tc>
        <w:tc>
          <w:tcPr>
            <w:tcW w:w="1134" w:type="dxa"/>
            <w:gridSpan w:val="2"/>
            <w:tcBorders>
              <w:top w:val="single" w:sz="6" w:space="0" w:color="auto"/>
            </w:tcBorders>
            <w:shd w:val="clear" w:color="auto" w:fill="548DD4" w:themeFill="text2" w:themeFillTint="99"/>
          </w:tcPr>
          <w:p w:rsidR="002E4F19" w:rsidRPr="00544FC8" w:rsidRDefault="002E4F19" w:rsidP="005446B6">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2E4F19" w:rsidRPr="004E5884" w:rsidRDefault="002E4F19" w:rsidP="005446B6">
            <w:pPr>
              <w:spacing w:after="0"/>
              <w:rPr>
                <w:i/>
                <w:color w:val="548DD4"/>
                <w:sz w:val="16"/>
                <w:szCs w:val="16"/>
                <w:lang w:val="en-US"/>
              </w:rPr>
            </w:pPr>
            <w:r>
              <w:rPr>
                <w:i/>
                <w:color w:val="548DD4"/>
                <w:sz w:val="16"/>
                <w:szCs w:val="16"/>
                <w:lang w:val="en-US"/>
              </w:rPr>
              <w:t>Standing Order data access request</w:t>
            </w:r>
            <w:r w:rsidR="00372747">
              <w:rPr>
                <w:i/>
                <w:color w:val="548DD4"/>
                <w:sz w:val="16"/>
                <w:szCs w:val="16"/>
                <w:lang w:val="en-US"/>
              </w:rPr>
              <w:t>: Time-driven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p>
        </w:tc>
      </w:tr>
      <w:tr w:rsidR="002E4F19" w:rsidRPr="004E5884" w:rsidTr="005446B6">
        <w:tc>
          <w:tcPr>
            <w:tcW w:w="8613" w:type="dxa"/>
            <w:gridSpan w:val="7"/>
            <w:shd w:val="clear" w:color="auto" w:fill="auto"/>
          </w:tcPr>
          <w:p w:rsidR="002E4F19" w:rsidRPr="005E7083" w:rsidRDefault="002E4F19" w:rsidP="005446B6">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following test case </w:t>
            </w:r>
            <w:r w:rsidRPr="005E7083">
              <w:rPr>
                <w:rFonts w:cstheme="minorHAnsi"/>
                <w:lang w:val="en-US"/>
              </w:rPr>
              <w:t>NGEO-WEBC-VTC-0</w:t>
            </w:r>
            <w:r>
              <w:rPr>
                <w:rFonts w:cstheme="minorHAnsi"/>
                <w:lang w:val="en-US"/>
              </w:rPr>
              <w:t>120</w:t>
            </w:r>
            <w:r w:rsidRPr="00057FF1">
              <w:rPr>
                <w:rFonts w:cstheme="minorHAnsi"/>
                <w:lang w:val="en-US"/>
              </w:rPr>
              <w:t>:</w:t>
            </w:r>
            <w:r>
              <w:rPr>
                <w:rFonts w:cstheme="minorHAnsi"/>
                <w:lang w:val="en-US"/>
              </w:rPr>
              <w:t xml:space="preserve"> Standing Order data access request</w:t>
            </w:r>
          </w:p>
        </w:tc>
      </w:tr>
      <w:tr w:rsidR="002E4F19" w:rsidRPr="00B17EAC" w:rsidTr="005446B6">
        <w:tc>
          <w:tcPr>
            <w:tcW w:w="8613" w:type="dxa"/>
            <w:gridSpan w:val="7"/>
            <w:shd w:val="clear" w:color="auto" w:fill="A6A6A6"/>
          </w:tcPr>
          <w:p w:rsidR="002E4F19" w:rsidRPr="00544FC8" w:rsidRDefault="002E4F19" w:rsidP="005446B6">
            <w:pPr>
              <w:spacing w:after="0"/>
              <w:rPr>
                <w:sz w:val="14"/>
                <w:szCs w:val="14"/>
              </w:rPr>
            </w:pPr>
            <w:r>
              <w:rPr>
                <w:b/>
                <w:sz w:val="14"/>
                <w:szCs w:val="14"/>
              </w:rPr>
              <w:t>Script</w:t>
            </w:r>
          </w:p>
        </w:tc>
      </w:tr>
      <w:tr w:rsidR="002E4F19" w:rsidRPr="004E5884" w:rsidTr="005446B6">
        <w:tc>
          <w:tcPr>
            <w:tcW w:w="8613" w:type="dxa"/>
            <w:gridSpan w:val="7"/>
            <w:shd w:val="clear" w:color="auto" w:fill="auto"/>
          </w:tcPr>
          <w:p w:rsidR="002E4F19" w:rsidRPr="004E5884" w:rsidRDefault="002E4F19" w:rsidP="005446B6">
            <w:pPr>
              <w:spacing w:after="0"/>
              <w:rPr>
                <w:lang w:val="en-US"/>
              </w:rPr>
            </w:pPr>
            <w:r>
              <w:rPr>
                <w:lang w:val="en-US"/>
              </w:rPr>
              <w:t>None</w:t>
            </w:r>
          </w:p>
        </w:tc>
      </w:tr>
      <w:tr w:rsidR="002E4F19" w:rsidRPr="00544FC8" w:rsidTr="005446B6">
        <w:tc>
          <w:tcPr>
            <w:tcW w:w="865" w:type="dxa"/>
            <w:shd w:val="clear" w:color="auto" w:fill="A6A6A6"/>
          </w:tcPr>
          <w:p w:rsidR="002E4F19" w:rsidRPr="00544FC8" w:rsidRDefault="002E4F19" w:rsidP="005446B6">
            <w:pPr>
              <w:spacing w:after="0"/>
              <w:jc w:val="center"/>
              <w:rPr>
                <w:b/>
                <w:sz w:val="14"/>
                <w:szCs w:val="14"/>
              </w:rPr>
            </w:pPr>
            <w:r w:rsidRPr="00544FC8">
              <w:rPr>
                <w:b/>
                <w:sz w:val="14"/>
                <w:szCs w:val="14"/>
              </w:rPr>
              <w:t>Step</w:t>
            </w:r>
          </w:p>
        </w:tc>
        <w:tc>
          <w:tcPr>
            <w:tcW w:w="3499" w:type="dxa"/>
            <w:gridSpan w:val="3"/>
            <w:shd w:val="clear" w:color="auto" w:fill="A6A6A6"/>
          </w:tcPr>
          <w:p w:rsidR="002E4F19" w:rsidRPr="00544FC8" w:rsidRDefault="002E4F19" w:rsidP="005446B6">
            <w:pPr>
              <w:spacing w:after="0"/>
              <w:jc w:val="center"/>
              <w:rPr>
                <w:b/>
                <w:sz w:val="14"/>
                <w:szCs w:val="14"/>
              </w:rPr>
            </w:pPr>
            <w:r w:rsidRPr="00544FC8">
              <w:rPr>
                <w:b/>
                <w:sz w:val="14"/>
                <w:szCs w:val="14"/>
              </w:rPr>
              <w:t>Action</w:t>
            </w:r>
          </w:p>
        </w:tc>
        <w:tc>
          <w:tcPr>
            <w:tcW w:w="2690" w:type="dxa"/>
            <w:gridSpan w:val="2"/>
            <w:shd w:val="clear" w:color="auto" w:fill="A6A6A6"/>
          </w:tcPr>
          <w:p w:rsidR="002E4F19" w:rsidRPr="00544FC8" w:rsidRDefault="002E4F19" w:rsidP="005446B6">
            <w:pPr>
              <w:spacing w:after="0"/>
              <w:jc w:val="center"/>
              <w:rPr>
                <w:b/>
                <w:sz w:val="14"/>
                <w:szCs w:val="14"/>
              </w:rPr>
            </w:pPr>
            <w:r>
              <w:rPr>
                <w:b/>
                <w:sz w:val="14"/>
                <w:szCs w:val="14"/>
              </w:rPr>
              <w:t>Expected output</w:t>
            </w:r>
          </w:p>
        </w:tc>
        <w:tc>
          <w:tcPr>
            <w:tcW w:w="1559" w:type="dxa"/>
            <w:shd w:val="clear" w:color="auto" w:fill="A6A6A6"/>
          </w:tcPr>
          <w:p w:rsidR="002E4F19" w:rsidRPr="00544FC8" w:rsidRDefault="002E4F19" w:rsidP="005446B6">
            <w:pPr>
              <w:spacing w:after="0"/>
              <w:jc w:val="center"/>
              <w:rPr>
                <w:b/>
                <w:sz w:val="14"/>
                <w:szCs w:val="14"/>
              </w:rPr>
            </w:pPr>
            <w:r w:rsidRPr="00544FC8">
              <w:rPr>
                <w:b/>
                <w:sz w:val="14"/>
                <w:szCs w:val="14"/>
              </w:rPr>
              <w:t>Pass/Fail Criteria Id</w:t>
            </w:r>
          </w:p>
        </w:tc>
      </w:tr>
      <w:tr w:rsidR="002E4F19" w:rsidRPr="004E5884" w:rsidTr="005446B6">
        <w:tc>
          <w:tcPr>
            <w:tcW w:w="865" w:type="dxa"/>
            <w:shd w:val="clear" w:color="auto" w:fill="auto"/>
            <w:vAlign w:val="center"/>
          </w:tcPr>
          <w:p w:rsidR="002E4F19" w:rsidRPr="00544FC8" w:rsidRDefault="002E4F19" w:rsidP="005446B6">
            <w:pPr>
              <w:spacing w:after="0"/>
              <w:jc w:val="center"/>
              <w:rPr>
                <w:i/>
                <w:sz w:val="14"/>
                <w:szCs w:val="14"/>
              </w:rPr>
            </w:pPr>
            <w:r w:rsidRPr="005D1206">
              <w:rPr>
                <w:i/>
                <w:sz w:val="14"/>
                <w:szCs w:val="14"/>
              </w:rPr>
              <w:t>Step-10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E4F19" w:rsidRPr="00057FF1" w:rsidRDefault="002E4F19" w:rsidP="005446B6">
            <w:pPr>
              <w:spacing w:after="0"/>
              <w:rPr>
                <w:rFonts w:cstheme="minorHAnsi"/>
                <w:lang w:val="en-US"/>
              </w:rPr>
            </w:pPr>
            <w:r w:rsidRPr="003C0A28">
              <w:rPr>
                <w:rFonts w:cstheme="minorHAnsi"/>
                <w:lang w:val="en-US"/>
              </w:rPr>
              <w:t xml:space="preserve"> </w:t>
            </w:r>
            <w:r>
              <w:rPr>
                <w:rFonts w:cstheme="minorHAnsi"/>
                <w:lang w:val="en-US"/>
              </w:rPr>
              <w:t>The search criteria have been chosen</w:t>
            </w:r>
          </w:p>
        </w:tc>
        <w:tc>
          <w:tcPr>
            <w:tcW w:w="1559" w:type="dxa"/>
            <w:shd w:val="clear" w:color="auto" w:fill="auto"/>
            <w:vAlign w:val="center"/>
          </w:tcPr>
          <w:p w:rsidR="002E4F19" w:rsidRPr="0056181B" w:rsidRDefault="002E4F19" w:rsidP="005446B6">
            <w:pPr>
              <w:spacing w:after="0"/>
              <w:jc w:val="center"/>
              <w:rPr>
                <w:i/>
                <w:sz w:val="14"/>
                <w:szCs w:val="14"/>
              </w:rPr>
            </w:pPr>
          </w:p>
        </w:tc>
      </w:tr>
      <w:tr w:rsidR="002E4F19" w:rsidRPr="004E5884" w:rsidTr="005446B6">
        <w:tc>
          <w:tcPr>
            <w:tcW w:w="865" w:type="dxa"/>
            <w:shd w:val="clear" w:color="auto" w:fill="auto"/>
            <w:vAlign w:val="center"/>
          </w:tcPr>
          <w:p w:rsidR="002E4F19" w:rsidRPr="005D1206" w:rsidRDefault="002E4F19" w:rsidP="005446B6">
            <w:pPr>
              <w:spacing w:after="0"/>
              <w:jc w:val="center"/>
              <w:rPr>
                <w:i/>
                <w:sz w:val="14"/>
                <w:szCs w:val="14"/>
              </w:rPr>
            </w:pPr>
            <w:r>
              <w:rPr>
                <w:i/>
                <w:sz w:val="14"/>
                <w:szCs w:val="14"/>
              </w:rPr>
              <w:t>Step-20</w:t>
            </w:r>
          </w:p>
        </w:tc>
        <w:tc>
          <w:tcPr>
            <w:tcW w:w="3499" w:type="dxa"/>
            <w:gridSpan w:val="3"/>
            <w:shd w:val="clear" w:color="auto" w:fill="auto"/>
          </w:tcPr>
          <w:p w:rsidR="002E4F19" w:rsidRPr="00E24DDB" w:rsidRDefault="002E4F19" w:rsidP="005446B6">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p>
        </w:tc>
        <w:tc>
          <w:tcPr>
            <w:tcW w:w="2690" w:type="dxa"/>
            <w:gridSpan w:val="2"/>
            <w:shd w:val="clear" w:color="auto" w:fill="auto"/>
          </w:tcPr>
          <w:p w:rsidR="002E4F19" w:rsidRDefault="002E4F19" w:rsidP="005446B6">
            <w:pPr>
              <w:spacing w:after="0"/>
              <w:rPr>
                <w:rFonts w:cstheme="minorHAnsi"/>
                <w:lang w:val="en-GB"/>
              </w:rPr>
            </w:pPr>
            <w:r>
              <w:rPr>
                <w:rFonts w:cstheme="minorHAnsi"/>
                <w:lang w:val="en-GB"/>
              </w:rPr>
              <w:t xml:space="preserve"> A popup widget is spawn with :</w:t>
            </w:r>
          </w:p>
          <w:p w:rsidR="002E4F19" w:rsidRPr="005E1F45" w:rsidRDefault="002E4F19" w:rsidP="005446B6">
            <w:pPr>
              <w:pStyle w:val="Paragraphedeliste"/>
              <w:numPr>
                <w:ilvl w:val="0"/>
                <w:numId w:val="11"/>
              </w:numPr>
              <w:spacing w:after="0"/>
              <w:rPr>
                <w:rFonts w:cstheme="minorHAnsi"/>
                <w:lang w:val="en-GB"/>
              </w:rPr>
            </w:pPr>
            <w:r w:rsidRPr="005E1F45">
              <w:rPr>
                <w:rFonts w:cstheme="minorHAnsi"/>
                <w:lang w:val="en-GB"/>
              </w:rPr>
              <w:t>start and stop dates and time filled in with the current date</w:t>
            </w:r>
          </w:p>
          <w:p w:rsidR="002E4F19" w:rsidRDefault="002E4F19" w:rsidP="005446B6">
            <w:pPr>
              <w:pStyle w:val="Paragraphedeliste"/>
              <w:numPr>
                <w:ilvl w:val="0"/>
                <w:numId w:val="17"/>
              </w:numPr>
              <w:spacing w:after="0"/>
              <w:rPr>
                <w:rFonts w:cstheme="minorHAnsi"/>
                <w:lang w:val="en-GB"/>
              </w:rPr>
            </w:pPr>
            <w:proofErr w:type="gramStart"/>
            <w:r w:rsidRPr="005E1F45">
              <w:rPr>
                <w:rFonts w:cstheme="minorHAnsi"/>
                <w:lang w:val="en-GB"/>
              </w:rPr>
              <w:lastRenderedPageBreak/>
              <w:t>two</w:t>
            </w:r>
            <w:proofErr w:type="gramEnd"/>
            <w:r w:rsidRPr="005E1F45">
              <w:rPr>
                <w:rFonts w:cstheme="minorHAnsi"/>
                <w:lang w:val="en-GB"/>
              </w:rPr>
              <w:t xml:space="preserve"> radio buttons to choose the standing order type, either time-driven or data–driven. </w:t>
            </w:r>
          </w:p>
          <w:p w:rsidR="002E4F19" w:rsidRPr="008C18FD" w:rsidRDefault="00113B89" w:rsidP="008C18FD">
            <w:pPr>
              <w:pStyle w:val="Paragraphedeliste"/>
              <w:numPr>
                <w:ilvl w:val="0"/>
                <w:numId w:val="17"/>
              </w:numPr>
              <w:spacing w:after="0"/>
              <w:rPr>
                <w:rFonts w:cstheme="minorHAnsi"/>
                <w:lang w:val="en-GB"/>
              </w:rPr>
            </w:pPr>
            <w:r>
              <w:rPr>
                <w:rFonts w:cstheme="minorHAnsi"/>
                <w:lang w:val="en-GB"/>
              </w:rPr>
              <w:t xml:space="preserve">The openSearch url text field already filled with the openSearch url generated according to the chosen search </w:t>
            </w:r>
            <w:proofErr w:type="gramStart"/>
            <w:r>
              <w:rPr>
                <w:rFonts w:cstheme="minorHAnsi"/>
                <w:lang w:val="en-GB"/>
              </w:rPr>
              <w:t xml:space="preserve">criteria </w:t>
            </w:r>
            <w:r w:rsidR="00363C7F">
              <w:rPr>
                <w:rFonts w:cstheme="minorHAnsi"/>
                <w:lang w:val="en-GB"/>
              </w:rPr>
              <w:t>:</w:t>
            </w:r>
            <w:proofErr w:type="gramEnd"/>
            <w:r w:rsidR="00363C7F">
              <w:rPr>
                <w:rFonts w:cstheme="minorHAnsi"/>
                <w:lang w:val="en-GB"/>
              </w:rPr>
              <w:t xml:space="preserve"> the user is able to enter a new one.</w:t>
            </w:r>
          </w:p>
          <w:p w:rsidR="002E4F19" w:rsidRPr="003C0A28" w:rsidRDefault="002E4F19" w:rsidP="005446B6">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2E4F19" w:rsidRPr="0056181B" w:rsidRDefault="002E4F19" w:rsidP="005446B6">
            <w:pPr>
              <w:spacing w:after="0"/>
              <w:jc w:val="center"/>
              <w:rPr>
                <w:i/>
                <w:sz w:val="14"/>
                <w:szCs w:val="14"/>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C67F8A"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the radio button “Time-driven Order”</w:t>
            </w:r>
          </w:p>
        </w:tc>
        <w:tc>
          <w:tcPr>
            <w:tcW w:w="2690" w:type="dxa"/>
            <w:gridSpan w:val="2"/>
            <w:shd w:val="clear" w:color="auto" w:fill="auto"/>
          </w:tcPr>
          <w:p w:rsidR="00C67F8A" w:rsidRDefault="00C67F8A" w:rsidP="00C67F8A">
            <w:pPr>
              <w:spacing w:after="0"/>
              <w:rPr>
                <w:rFonts w:cstheme="minorHAnsi"/>
                <w:lang w:val="en-GB"/>
              </w:rPr>
            </w:pPr>
            <w:r>
              <w:rPr>
                <w:rFonts w:cstheme="minorHAnsi"/>
                <w:lang w:val="en-GB"/>
              </w:rPr>
              <w:t xml:space="preserve">The form of time-driven parameters is displayed with a widget for the shifting period and for applying shifting on </w:t>
            </w:r>
            <w:del w:id="7172" w:author="Mokaddem Emna" w:date="2013-02-08T11:35:00Z">
              <w:r w:rsidDel="00243CC8">
                <w:rPr>
                  <w:rFonts w:cstheme="minorHAnsi"/>
                  <w:lang w:val="en-GB"/>
                </w:rPr>
                <w:delText xml:space="preserve"> </w:delText>
              </w:r>
            </w:del>
            <w:r>
              <w:rPr>
                <w:rFonts w:cstheme="minorHAnsi"/>
                <w:lang w:val="en-GB"/>
              </w:rPr>
              <w:t>search filter time period.</w:t>
            </w:r>
          </w:p>
        </w:tc>
        <w:tc>
          <w:tcPr>
            <w:tcW w:w="1559" w:type="dxa"/>
            <w:shd w:val="clear" w:color="auto" w:fill="auto"/>
            <w:vAlign w:val="center"/>
          </w:tcPr>
          <w:p w:rsidR="00C67F8A" w:rsidRPr="0056181B" w:rsidRDefault="00141929" w:rsidP="005446B6">
            <w:pPr>
              <w:spacing w:after="0"/>
              <w:jc w:val="center"/>
              <w:rPr>
                <w:i/>
                <w:sz w:val="14"/>
                <w:szCs w:val="14"/>
              </w:rPr>
            </w:pPr>
            <w:r w:rsidRPr="0056181B">
              <w:rPr>
                <w:i/>
                <w:sz w:val="14"/>
                <w:szCs w:val="14"/>
              </w:rPr>
              <w:t>NGEO-</w:t>
            </w:r>
            <w:r>
              <w:rPr>
                <w:i/>
                <w:sz w:val="14"/>
                <w:szCs w:val="14"/>
              </w:rPr>
              <w:t>WEBC-PFC-0125</w:t>
            </w:r>
          </w:p>
        </w:tc>
      </w:tr>
      <w:tr w:rsidR="002E4F19" w:rsidRPr="004E5884" w:rsidTr="005446B6">
        <w:tc>
          <w:tcPr>
            <w:tcW w:w="865" w:type="dxa"/>
            <w:shd w:val="clear" w:color="auto" w:fill="auto"/>
            <w:vAlign w:val="center"/>
          </w:tcPr>
          <w:p w:rsidR="002E4F19" w:rsidRPr="00544FC8" w:rsidRDefault="00C67F8A" w:rsidP="005446B6">
            <w:pPr>
              <w:spacing w:after="0"/>
              <w:jc w:val="center"/>
              <w:rPr>
                <w:i/>
                <w:sz w:val="14"/>
                <w:szCs w:val="14"/>
              </w:rPr>
            </w:pPr>
            <w:r>
              <w:rPr>
                <w:i/>
                <w:sz w:val="14"/>
                <w:szCs w:val="14"/>
              </w:rPr>
              <w:t>Step-4</w:t>
            </w:r>
            <w:r w:rsidR="002E4F19" w:rsidRPr="005D1206">
              <w:rPr>
                <w:i/>
                <w:sz w:val="14"/>
                <w:szCs w:val="14"/>
              </w:rPr>
              <w:t>0</w:t>
            </w:r>
          </w:p>
        </w:tc>
        <w:tc>
          <w:tcPr>
            <w:tcW w:w="3499" w:type="dxa"/>
            <w:gridSpan w:val="3"/>
            <w:shd w:val="clear" w:color="auto" w:fill="auto"/>
          </w:tcPr>
          <w:p w:rsidR="002E4F19" w:rsidRPr="00057FF1"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Enter the number of days required in the Shifting period widget</w:t>
            </w:r>
          </w:p>
        </w:tc>
        <w:tc>
          <w:tcPr>
            <w:tcW w:w="2690" w:type="dxa"/>
            <w:gridSpan w:val="2"/>
            <w:shd w:val="clear" w:color="auto" w:fill="auto"/>
          </w:tcPr>
          <w:p w:rsidR="002E4F19" w:rsidRPr="005E1F45" w:rsidRDefault="002E4F19" w:rsidP="005446B6">
            <w:pPr>
              <w:spacing w:after="0"/>
              <w:rPr>
                <w:rFonts w:cstheme="minorHAnsi"/>
                <w:lang w:val="en-GB"/>
              </w:rPr>
            </w:pPr>
          </w:p>
        </w:tc>
        <w:tc>
          <w:tcPr>
            <w:tcW w:w="1559" w:type="dxa"/>
            <w:shd w:val="clear" w:color="auto" w:fill="auto"/>
            <w:vAlign w:val="center"/>
          </w:tcPr>
          <w:p w:rsidR="002E4F19" w:rsidRPr="004E5884" w:rsidRDefault="002E4F19"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Step-5</w:t>
            </w:r>
            <w:r w:rsidRPr="005D1206">
              <w:rPr>
                <w:i/>
                <w:sz w:val="14"/>
                <w:szCs w:val="14"/>
              </w:rPr>
              <w:t>0</w:t>
            </w:r>
          </w:p>
        </w:tc>
        <w:tc>
          <w:tcPr>
            <w:tcW w:w="3499" w:type="dxa"/>
            <w:gridSpan w:val="3"/>
            <w:shd w:val="clear" w:color="auto" w:fill="auto"/>
          </w:tcPr>
          <w:p w:rsidR="00C67F8A"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Check the checkbox “Apply shifting to search filter time period”</w:t>
            </w:r>
            <w:r w:rsidR="00DC382C">
              <w:rPr>
                <w:rFonts w:asciiTheme="minorHAnsi" w:hAnsiTheme="minorHAnsi" w:cstheme="minorHAnsi"/>
                <w:sz w:val="22"/>
                <w:szCs w:val="22"/>
              </w:rPr>
              <w:t xml:space="preserve"> or keep it unchecked</w:t>
            </w:r>
          </w:p>
        </w:tc>
        <w:tc>
          <w:tcPr>
            <w:tcW w:w="2690" w:type="dxa"/>
            <w:gridSpan w:val="2"/>
            <w:shd w:val="clear" w:color="auto" w:fill="auto"/>
          </w:tcPr>
          <w:p w:rsidR="00C67F8A" w:rsidRDefault="00C67F8A" w:rsidP="005446B6">
            <w:pPr>
              <w:spacing w:after="0"/>
              <w:rPr>
                <w:rFonts w:cstheme="minorHAnsi"/>
                <w:lang w:val="en-GB"/>
              </w:rPr>
            </w:pPr>
          </w:p>
        </w:tc>
        <w:tc>
          <w:tcPr>
            <w:tcW w:w="1559" w:type="dxa"/>
            <w:shd w:val="clear" w:color="auto" w:fill="auto"/>
            <w:vAlign w:val="center"/>
          </w:tcPr>
          <w:p w:rsidR="00C67F8A" w:rsidRPr="004E5884" w:rsidRDefault="00C67F8A" w:rsidP="005446B6">
            <w:pPr>
              <w:spacing w:after="0"/>
              <w:jc w:val="center"/>
              <w:rPr>
                <w:sz w:val="14"/>
                <w:szCs w:val="14"/>
                <w:highlight w:val="yellow"/>
                <w:lang w:val="en-US"/>
              </w:rPr>
            </w:pPr>
          </w:p>
        </w:tc>
      </w:tr>
      <w:tr w:rsidR="00C67F8A" w:rsidRPr="004E5884" w:rsidTr="005446B6">
        <w:tc>
          <w:tcPr>
            <w:tcW w:w="865" w:type="dxa"/>
            <w:shd w:val="clear" w:color="auto" w:fill="auto"/>
            <w:vAlign w:val="center"/>
          </w:tcPr>
          <w:p w:rsidR="00C67F8A" w:rsidRDefault="00C67F8A" w:rsidP="005446B6">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C67F8A" w:rsidRDefault="00C67F8A" w:rsidP="005446B6">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C67F8A" w:rsidRDefault="00C67F8A" w:rsidP="005446B6">
            <w:pPr>
              <w:spacing w:after="0"/>
              <w:rPr>
                <w:rFonts w:cstheme="minorHAnsi"/>
                <w:lang w:val="en-GB"/>
              </w:rPr>
            </w:pPr>
            <w:r>
              <w:rPr>
                <w:rFonts w:cstheme="minorHAnsi"/>
                <w:lang w:val="en-GB"/>
              </w:rPr>
              <w:t>The download managers list is displayed in order to choose the download manager. The first one in the list is already checked.</w:t>
            </w:r>
          </w:p>
        </w:tc>
        <w:tc>
          <w:tcPr>
            <w:tcW w:w="1559" w:type="dxa"/>
            <w:shd w:val="clear" w:color="auto" w:fill="auto"/>
            <w:vAlign w:val="center"/>
          </w:tcPr>
          <w:p w:rsidR="00C67F8A" w:rsidRPr="004E5884" w:rsidRDefault="001E3493" w:rsidP="005446B6">
            <w:pPr>
              <w:spacing w:after="0"/>
              <w:jc w:val="center"/>
              <w:rPr>
                <w:sz w:val="14"/>
                <w:szCs w:val="14"/>
                <w:highlight w:val="yellow"/>
                <w:lang w:val="en-US"/>
              </w:rPr>
            </w:pPr>
            <w:r w:rsidRPr="0056181B">
              <w:rPr>
                <w:i/>
                <w:sz w:val="14"/>
                <w:szCs w:val="14"/>
              </w:rPr>
              <w:t>NGEO-</w:t>
            </w:r>
            <w:r>
              <w:rPr>
                <w:i/>
                <w:sz w:val="14"/>
                <w:szCs w:val="14"/>
              </w:rPr>
              <w:t>WEBC-PFC-0121</w:t>
            </w:r>
          </w:p>
        </w:tc>
      </w:tr>
      <w:tr w:rsidR="002E4F19" w:rsidRPr="004E5884" w:rsidTr="005446B6">
        <w:tc>
          <w:tcPr>
            <w:tcW w:w="865" w:type="dxa"/>
            <w:shd w:val="clear" w:color="auto" w:fill="auto"/>
            <w:vAlign w:val="center"/>
          </w:tcPr>
          <w:p w:rsidR="002E4F19" w:rsidRPr="005D1206" w:rsidRDefault="00C67F8A" w:rsidP="005446B6">
            <w:pPr>
              <w:spacing w:after="0"/>
              <w:jc w:val="center"/>
              <w:rPr>
                <w:i/>
                <w:sz w:val="14"/>
                <w:szCs w:val="14"/>
              </w:rPr>
            </w:pPr>
            <w:r>
              <w:rPr>
                <w:i/>
                <w:sz w:val="14"/>
                <w:szCs w:val="14"/>
              </w:rPr>
              <w:t>Step-7</w:t>
            </w:r>
            <w:r w:rsidR="002E4F19" w:rsidRPr="005D1206">
              <w:rPr>
                <w:i/>
                <w:sz w:val="14"/>
                <w:szCs w:val="14"/>
              </w:rPr>
              <w:t>0</w:t>
            </w:r>
          </w:p>
        </w:tc>
        <w:tc>
          <w:tcPr>
            <w:tcW w:w="3499" w:type="dxa"/>
            <w:gridSpan w:val="3"/>
            <w:shd w:val="clear" w:color="auto" w:fill="auto"/>
          </w:tcPr>
          <w:p w:rsidR="002E4F19" w:rsidRPr="00057FF1" w:rsidRDefault="002E4F19" w:rsidP="005446B6">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 xml:space="preserve">The validation request is sent to the server and the server response is received.  </w:t>
            </w:r>
            <w:r w:rsidR="00C67F8A">
              <w:rPr>
                <w:rFonts w:cstheme="minorHAnsi"/>
                <w:lang w:val="en-GB"/>
              </w:rPr>
              <w:t>The</w:t>
            </w:r>
            <w:r>
              <w:rPr>
                <w:rFonts w:cstheme="minorHAnsi"/>
                <w:lang w:val="en-GB"/>
              </w:rPr>
              <w:t xml:space="preserve"> message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p>
        </w:tc>
        <w:tc>
          <w:tcPr>
            <w:tcW w:w="1559" w:type="dxa"/>
            <w:shd w:val="clear" w:color="auto" w:fill="auto"/>
            <w:vAlign w:val="center"/>
          </w:tcPr>
          <w:p w:rsidR="002E4F19" w:rsidRPr="004E5884" w:rsidRDefault="001E3493" w:rsidP="005446B6">
            <w:pPr>
              <w:spacing w:after="0"/>
              <w:jc w:val="center"/>
              <w:rPr>
                <w:sz w:val="14"/>
                <w:szCs w:val="14"/>
                <w:lang w:val="en-US"/>
              </w:rPr>
            </w:pPr>
            <w:r w:rsidRPr="0056181B">
              <w:rPr>
                <w:i/>
                <w:sz w:val="14"/>
                <w:szCs w:val="14"/>
              </w:rPr>
              <w:t>NGEO-</w:t>
            </w:r>
            <w:r>
              <w:rPr>
                <w:i/>
                <w:sz w:val="14"/>
                <w:szCs w:val="14"/>
              </w:rPr>
              <w:t>WEBC-PFC-0122</w:t>
            </w:r>
          </w:p>
        </w:tc>
      </w:tr>
      <w:tr w:rsidR="002E4F19" w:rsidRPr="004E5884" w:rsidTr="005446B6">
        <w:tc>
          <w:tcPr>
            <w:tcW w:w="865" w:type="dxa"/>
            <w:shd w:val="clear" w:color="auto" w:fill="auto"/>
            <w:vAlign w:val="center"/>
          </w:tcPr>
          <w:p w:rsidR="002E4F19" w:rsidRDefault="002E4F19" w:rsidP="005446B6">
            <w:pPr>
              <w:spacing w:after="0"/>
              <w:jc w:val="center"/>
              <w:rPr>
                <w:i/>
                <w:sz w:val="14"/>
                <w:szCs w:val="14"/>
              </w:rPr>
            </w:pPr>
            <w:r>
              <w:rPr>
                <w:i/>
                <w:sz w:val="14"/>
                <w:szCs w:val="14"/>
              </w:rPr>
              <w:t>Step-</w:t>
            </w:r>
            <w:r w:rsidR="00C67F8A">
              <w:rPr>
                <w:i/>
                <w:sz w:val="14"/>
                <w:szCs w:val="14"/>
              </w:rPr>
              <w:t>8</w:t>
            </w:r>
            <w:r w:rsidRPr="005D1206">
              <w:rPr>
                <w:i/>
                <w:sz w:val="14"/>
                <w:szCs w:val="14"/>
              </w:rPr>
              <w:t>0</w:t>
            </w:r>
          </w:p>
        </w:tc>
        <w:tc>
          <w:tcPr>
            <w:tcW w:w="3499" w:type="dxa"/>
            <w:gridSpan w:val="3"/>
            <w:shd w:val="clear" w:color="auto" w:fill="auto"/>
          </w:tcPr>
          <w:p w:rsidR="002E4F19" w:rsidRPr="005E1F45" w:rsidRDefault="002E4F19" w:rsidP="005446B6">
            <w:pPr>
              <w:pStyle w:val="NormalStep"/>
              <w:rPr>
                <w:rFonts w:asciiTheme="minorHAnsi" w:hAnsiTheme="minorHAnsi" w:cstheme="minorHAnsi"/>
                <w:b/>
                <w:sz w:val="22"/>
                <w:szCs w:val="22"/>
              </w:rPr>
            </w:pPr>
            <w:r>
              <w:rPr>
                <w:rFonts w:asciiTheme="minorHAnsi" w:hAnsiTheme="minorHAnsi" w:cstheme="minorHAnsi"/>
                <w:sz w:val="22"/>
                <w:szCs w:val="22"/>
              </w:rPr>
              <w:t>Click on “Confirm Your Request” button</w:t>
            </w:r>
          </w:p>
        </w:tc>
        <w:tc>
          <w:tcPr>
            <w:tcW w:w="2690" w:type="dxa"/>
            <w:gridSpan w:val="2"/>
            <w:shd w:val="clear" w:color="auto" w:fill="auto"/>
          </w:tcPr>
          <w:p w:rsidR="002E4F19" w:rsidRPr="00102EF3" w:rsidRDefault="002E4F19" w:rsidP="005446B6">
            <w:pPr>
              <w:spacing w:after="0"/>
              <w:rPr>
                <w:rFonts w:cstheme="minorHAnsi"/>
                <w:lang w:val="en-GB"/>
              </w:rPr>
            </w:pPr>
            <w:r>
              <w:rPr>
                <w:rFonts w:cstheme="minorHAnsi"/>
                <w:lang w:val="en-GB"/>
              </w:rPr>
              <w:t xml:space="preserve">The confirmation standing </w:t>
            </w:r>
            <w:r>
              <w:rPr>
                <w:rFonts w:cstheme="minorHAnsi"/>
                <w:lang w:val="en-GB"/>
              </w:rPr>
              <w:lastRenderedPageBreak/>
              <w:t>order request is sent to the server. The server response is also received and the message “Request in Process…” is displayed followed by the server response : “processing”</w:t>
            </w:r>
          </w:p>
        </w:tc>
        <w:tc>
          <w:tcPr>
            <w:tcW w:w="1559" w:type="dxa"/>
            <w:shd w:val="clear" w:color="auto" w:fill="auto"/>
            <w:vAlign w:val="center"/>
          </w:tcPr>
          <w:p w:rsidR="002E4F19" w:rsidRPr="005E1F45" w:rsidRDefault="002E4F19" w:rsidP="005446B6">
            <w:pPr>
              <w:spacing w:after="0"/>
              <w:jc w:val="center"/>
              <w:rPr>
                <w:sz w:val="14"/>
                <w:szCs w:val="14"/>
                <w:lang w:val="en-GB"/>
              </w:rPr>
            </w:pPr>
            <w:r w:rsidRPr="0056181B">
              <w:rPr>
                <w:i/>
                <w:sz w:val="14"/>
                <w:szCs w:val="14"/>
              </w:rPr>
              <w:lastRenderedPageBreak/>
              <w:t>NGEO-</w:t>
            </w:r>
            <w:r>
              <w:rPr>
                <w:i/>
                <w:sz w:val="14"/>
                <w:szCs w:val="14"/>
              </w:rPr>
              <w:t>WEBC-</w:t>
            </w:r>
            <w:r w:rsidR="001E3493">
              <w:rPr>
                <w:i/>
                <w:sz w:val="14"/>
                <w:szCs w:val="14"/>
              </w:rPr>
              <w:t>PFC-0123</w:t>
            </w:r>
          </w:p>
        </w:tc>
      </w:tr>
    </w:tbl>
    <w:p w:rsidR="00372747" w:rsidRPr="00640173" w:rsidDel="00953C81" w:rsidRDefault="00372747" w:rsidP="00372747">
      <w:pPr>
        <w:pStyle w:val="Titre3"/>
        <w:rPr>
          <w:del w:id="7173" w:author="Mokaddem Emna" w:date="2013-02-08T16:11:00Z"/>
        </w:rPr>
      </w:pPr>
      <w:bookmarkStart w:id="7174" w:name="_Toc348082236"/>
      <w:del w:id="7175" w:author="Mokaddem Emna" w:date="2013-02-08T16:11:00Z">
        <w:r w:rsidRPr="00ED457C" w:rsidDel="00953C81">
          <w:lastRenderedPageBreak/>
          <w:delText>NGEO-WEBC-VT</w:delText>
        </w:r>
        <w:r w:rsidDel="00953C81">
          <w:delText>P</w:delText>
        </w:r>
        <w:r w:rsidRPr="00ED457C" w:rsidDel="00953C81">
          <w:delText>-0</w:delText>
        </w:r>
        <w:r w:rsidR="002E3F2E" w:rsidDel="00953C81">
          <w:delText>126</w:delText>
        </w:r>
        <w:r w:rsidRPr="00ED457C" w:rsidDel="00953C81">
          <w:delText xml:space="preserve">: </w:delText>
        </w:r>
        <w:r w:rsidDel="00953C81">
          <w:delText>Standing Order Data Access Request: Data Driven Request with changed download manager</w:delText>
        </w:r>
        <w:bookmarkEnd w:id="7174"/>
      </w:del>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2747" w:rsidRPr="004E5884" w:rsidDel="00953C81" w:rsidTr="005446B6">
        <w:trPr>
          <w:del w:id="7176" w:author="Mokaddem Emna" w:date="2013-02-08T16:11:00Z"/>
        </w:trPr>
        <w:tc>
          <w:tcPr>
            <w:tcW w:w="8613" w:type="dxa"/>
            <w:gridSpan w:val="7"/>
            <w:tcBorders>
              <w:top w:val="single" w:sz="2" w:space="0" w:color="auto"/>
              <w:bottom w:val="single" w:sz="6" w:space="0" w:color="auto"/>
            </w:tcBorders>
            <w:shd w:val="clear" w:color="auto" w:fill="548DD4" w:themeFill="text2" w:themeFillTint="99"/>
          </w:tcPr>
          <w:p w:rsidR="00372747" w:rsidRPr="004E5884" w:rsidDel="00953C81" w:rsidRDefault="00372747" w:rsidP="005446B6">
            <w:pPr>
              <w:spacing w:after="0"/>
              <w:jc w:val="center"/>
              <w:rPr>
                <w:del w:id="7177" w:author="Mokaddem Emna" w:date="2013-02-08T16:11:00Z"/>
                <w:b/>
                <w:i/>
                <w:color w:val="FFFFFF"/>
                <w:szCs w:val="18"/>
                <w:lang w:val="en-US"/>
              </w:rPr>
            </w:pPr>
            <w:del w:id="7178" w:author="Mokaddem Emna" w:date="2013-02-08T16:11:00Z">
              <w:r w:rsidDel="00953C81">
                <w:rPr>
                  <w:b/>
                  <w:i/>
                  <w:color w:val="FFFFFF"/>
                  <w:szCs w:val="18"/>
                  <w:lang w:val="en-US"/>
                </w:rPr>
                <w:delText>NGEO VALIDATION TEST  PROCEDURE</w:delText>
              </w:r>
            </w:del>
          </w:p>
        </w:tc>
      </w:tr>
      <w:tr w:rsidR="00372747" w:rsidRPr="004E5884" w:rsidDel="00953C81" w:rsidTr="005446B6">
        <w:trPr>
          <w:del w:id="7179" w:author="Mokaddem Emna" w:date="2013-02-08T16:11:00Z"/>
        </w:trPr>
        <w:tc>
          <w:tcPr>
            <w:tcW w:w="1607" w:type="dxa"/>
            <w:gridSpan w:val="2"/>
            <w:tcBorders>
              <w:top w:val="single" w:sz="6" w:space="0" w:color="auto"/>
            </w:tcBorders>
            <w:shd w:val="clear" w:color="auto" w:fill="548DD4" w:themeFill="text2" w:themeFillTint="99"/>
          </w:tcPr>
          <w:p w:rsidR="00372747" w:rsidRPr="00544FC8" w:rsidDel="00953C81" w:rsidRDefault="00372747" w:rsidP="005446B6">
            <w:pPr>
              <w:spacing w:after="0"/>
              <w:jc w:val="center"/>
              <w:rPr>
                <w:del w:id="7180" w:author="Mokaddem Emna" w:date="2013-02-08T16:11:00Z"/>
                <w:b/>
                <w:color w:val="FFFFFF"/>
                <w:sz w:val="14"/>
                <w:szCs w:val="14"/>
              </w:rPr>
            </w:pPr>
            <w:del w:id="7181" w:author="Mokaddem Emna" w:date="2013-02-08T16:11:00Z">
              <w:r w:rsidRPr="00544FC8" w:rsidDel="00953C81">
                <w:rPr>
                  <w:b/>
                  <w:color w:val="FFFFFF"/>
                  <w:sz w:val="14"/>
                  <w:szCs w:val="14"/>
                </w:rPr>
                <w:delText>Test Identifier</w:delText>
              </w:r>
            </w:del>
          </w:p>
        </w:tc>
        <w:tc>
          <w:tcPr>
            <w:tcW w:w="1903" w:type="dxa"/>
            <w:tcBorders>
              <w:top w:val="single" w:sz="6" w:space="0" w:color="auto"/>
            </w:tcBorders>
            <w:shd w:val="clear" w:color="auto" w:fill="auto"/>
          </w:tcPr>
          <w:p w:rsidR="00372747" w:rsidRPr="00544FC8" w:rsidDel="00953C81" w:rsidRDefault="001D216C" w:rsidP="005446B6">
            <w:pPr>
              <w:spacing w:after="0"/>
              <w:rPr>
                <w:del w:id="7182" w:author="Mokaddem Emna" w:date="2013-02-08T16:11:00Z"/>
                <w:i/>
                <w:color w:val="548DD4"/>
                <w:sz w:val="16"/>
                <w:szCs w:val="16"/>
              </w:rPr>
            </w:pPr>
            <w:del w:id="7183" w:author="Mokaddem Emna" w:date="2013-02-08T16:11:00Z">
              <w:r w:rsidDel="00953C81">
                <w:rPr>
                  <w:i/>
                  <w:color w:val="548DD4"/>
                  <w:sz w:val="16"/>
                  <w:szCs w:val="16"/>
                </w:rPr>
                <w:delText>NGEO-WEBC-VTP-0126</w:delText>
              </w:r>
            </w:del>
          </w:p>
        </w:tc>
        <w:tc>
          <w:tcPr>
            <w:tcW w:w="1134" w:type="dxa"/>
            <w:gridSpan w:val="2"/>
            <w:tcBorders>
              <w:top w:val="single" w:sz="6" w:space="0" w:color="auto"/>
            </w:tcBorders>
            <w:shd w:val="clear" w:color="auto" w:fill="548DD4" w:themeFill="text2" w:themeFillTint="99"/>
          </w:tcPr>
          <w:p w:rsidR="00372747" w:rsidRPr="00544FC8" w:rsidDel="00953C81" w:rsidRDefault="00372747" w:rsidP="005446B6">
            <w:pPr>
              <w:spacing w:after="0"/>
              <w:jc w:val="center"/>
              <w:rPr>
                <w:del w:id="7184" w:author="Mokaddem Emna" w:date="2013-02-08T16:11:00Z"/>
                <w:b/>
                <w:color w:val="FFFFFF"/>
                <w:sz w:val="14"/>
                <w:szCs w:val="14"/>
              </w:rPr>
            </w:pPr>
            <w:del w:id="7185" w:author="Mokaddem Emna" w:date="2013-02-08T16:11:00Z">
              <w:r w:rsidRPr="00544FC8" w:rsidDel="00953C81">
                <w:rPr>
                  <w:b/>
                  <w:color w:val="FFFFFF"/>
                  <w:sz w:val="14"/>
                  <w:szCs w:val="14"/>
                </w:rPr>
                <w:delText>Test Title</w:delText>
              </w:r>
            </w:del>
          </w:p>
        </w:tc>
        <w:tc>
          <w:tcPr>
            <w:tcW w:w="3969" w:type="dxa"/>
            <w:gridSpan w:val="2"/>
            <w:tcBorders>
              <w:top w:val="single" w:sz="6" w:space="0" w:color="auto"/>
            </w:tcBorders>
            <w:shd w:val="clear" w:color="auto" w:fill="auto"/>
          </w:tcPr>
          <w:p w:rsidR="00372747" w:rsidRPr="004E5884" w:rsidDel="00953C81" w:rsidRDefault="00372747" w:rsidP="00BF1D69">
            <w:pPr>
              <w:spacing w:after="0"/>
              <w:rPr>
                <w:del w:id="7186" w:author="Mokaddem Emna" w:date="2013-02-08T16:11:00Z"/>
                <w:i/>
                <w:color w:val="548DD4"/>
                <w:sz w:val="16"/>
                <w:szCs w:val="16"/>
                <w:lang w:val="en-US"/>
              </w:rPr>
            </w:pPr>
            <w:del w:id="7187" w:author="Mokaddem Emna" w:date="2013-02-08T16:11:00Z">
              <w:r w:rsidDel="00953C81">
                <w:rPr>
                  <w:i/>
                  <w:color w:val="548DD4"/>
                  <w:sz w:val="16"/>
                  <w:szCs w:val="16"/>
                  <w:lang w:val="en-US"/>
                </w:rPr>
                <w:delText xml:space="preserve">Standing Order data access request: data driven request with </w:delText>
              </w:r>
              <w:r w:rsidR="00BF1D69" w:rsidDel="00953C81">
                <w:rPr>
                  <w:i/>
                  <w:color w:val="548DD4"/>
                  <w:sz w:val="16"/>
                  <w:szCs w:val="16"/>
                  <w:lang w:val="en-US"/>
                </w:rPr>
                <w:delText>changed</w:delText>
              </w:r>
              <w:r w:rsidDel="00953C81">
                <w:rPr>
                  <w:i/>
                  <w:color w:val="548DD4"/>
                  <w:sz w:val="16"/>
                  <w:szCs w:val="16"/>
                  <w:lang w:val="en-US"/>
                </w:rPr>
                <w:delText xml:space="preserve"> download manager</w:delText>
              </w:r>
            </w:del>
          </w:p>
        </w:tc>
      </w:tr>
      <w:tr w:rsidR="00372747" w:rsidRPr="00B17EAC" w:rsidDel="00953C81" w:rsidTr="005446B6">
        <w:trPr>
          <w:del w:id="7188" w:author="Mokaddem Emna" w:date="2013-02-08T16:11:00Z"/>
        </w:trPr>
        <w:tc>
          <w:tcPr>
            <w:tcW w:w="8613" w:type="dxa"/>
            <w:gridSpan w:val="7"/>
            <w:shd w:val="clear" w:color="auto" w:fill="A6A6A6"/>
          </w:tcPr>
          <w:p w:rsidR="00372747" w:rsidRPr="00544FC8" w:rsidDel="00953C81" w:rsidRDefault="00372747" w:rsidP="005446B6">
            <w:pPr>
              <w:spacing w:after="0"/>
              <w:rPr>
                <w:del w:id="7189" w:author="Mokaddem Emna" w:date="2013-02-08T16:11:00Z"/>
                <w:sz w:val="14"/>
                <w:szCs w:val="14"/>
              </w:rPr>
            </w:pPr>
          </w:p>
        </w:tc>
      </w:tr>
      <w:tr w:rsidR="00372747" w:rsidRPr="004E5884" w:rsidDel="00953C81" w:rsidTr="005446B6">
        <w:trPr>
          <w:del w:id="7190" w:author="Mokaddem Emna" w:date="2013-02-08T16:11:00Z"/>
        </w:trPr>
        <w:tc>
          <w:tcPr>
            <w:tcW w:w="8613" w:type="dxa"/>
            <w:gridSpan w:val="7"/>
            <w:shd w:val="clear" w:color="auto" w:fill="auto"/>
          </w:tcPr>
          <w:p w:rsidR="00372747" w:rsidRPr="005E7083" w:rsidDel="00953C81" w:rsidRDefault="00372747" w:rsidP="005446B6">
            <w:pPr>
              <w:autoSpaceDE w:val="0"/>
              <w:autoSpaceDN w:val="0"/>
              <w:adjustRightInd w:val="0"/>
              <w:spacing w:after="0" w:line="240" w:lineRule="auto"/>
              <w:rPr>
                <w:del w:id="7191" w:author="Mokaddem Emna" w:date="2013-02-08T16:11:00Z"/>
                <w:rFonts w:cstheme="minorHAnsi"/>
                <w:lang w:val="en-US"/>
              </w:rPr>
            </w:pPr>
            <w:del w:id="7192" w:author="Mokaddem Emna" w:date="2013-02-08T16:11:00Z">
              <w:r w:rsidRPr="00057FF1" w:rsidDel="00953C81">
                <w:rPr>
                  <w:rFonts w:cstheme="minorHAnsi"/>
                  <w:lang w:val="en-US"/>
                </w:rPr>
                <w:delText xml:space="preserve">This test procedure implements the following test case </w:delText>
              </w:r>
              <w:r w:rsidRPr="005E7083" w:rsidDel="00953C81">
                <w:rPr>
                  <w:rFonts w:cstheme="minorHAnsi"/>
                  <w:lang w:val="en-US"/>
                </w:rPr>
                <w:delText>NGEO-WEBC-VTC-0</w:delText>
              </w:r>
              <w:r w:rsidDel="00953C81">
                <w:rPr>
                  <w:rFonts w:cstheme="minorHAnsi"/>
                  <w:lang w:val="en-US"/>
                </w:rPr>
                <w:delText>120</w:delText>
              </w:r>
              <w:r w:rsidRPr="00057FF1" w:rsidDel="00953C81">
                <w:rPr>
                  <w:rFonts w:cstheme="minorHAnsi"/>
                  <w:lang w:val="en-US"/>
                </w:rPr>
                <w:delText>:</w:delText>
              </w:r>
              <w:r w:rsidDel="00953C81">
                <w:rPr>
                  <w:rFonts w:cstheme="minorHAnsi"/>
                  <w:lang w:val="en-US"/>
                </w:rPr>
                <w:delText xml:space="preserve"> Standing Order data access request</w:delText>
              </w:r>
            </w:del>
          </w:p>
        </w:tc>
      </w:tr>
      <w:tr w:rsidR="00372747" w:rsidRPr="00B17EAC" w:rsidDel="00953C81" w:rsidTr="005446B6">
        <w:trPr>
          <w:del w:id="7193" w:author="Mokaddem Emna" w:date="2013-02-08T16:11:00Z"/>
        </w:trPr>
        <w:tc>
          <w:tcPr>
            <w:tcW w:w="8613" w:type="dxa"/>
            <w:gridSpan w:val="7"/>
            <w:shd w:val="clear" w:color="auto" w:fill="A6A6A6"/>
          </w:tcPr>
          <w:p w:rsidR="00372747" w:rsidRPr="00544FC8" w:rsidDel="00953C81" w:rsidRDefault="00372747" w:rsidP="005446B6">
            <w:pPr>
              <w:spacing w:after="0"/>
              <w:rPr>
                <w:del w:id="7194" w:author="Mokaddem Emna" w:date="2013-02-08T16:11:00Z"/>
                <w:sz w:val="14"/>
                <w:szCs w:val="14"/>
              </w:rPr>
            </w:pPr>
            <w:del w:id="7195" w:author="Mokaddem Emna" w:date="2013-02-08T16:11:00Z">
              <w:r w:rsidDel="00953C81">
                <w:rPr>
                  <w:b/>
                  <w:sz w:val="14"/>
                  <w:szCs w:val="14"/>
                </w:rPr>
                <w:delText>Script</w:delText>
              </w:r>
            </w:del>
          </w:p>
        </w:tc>
      </w:tr>
      <w:tr w:rsidR="00372747" w:rsidRPr="004E5884" w:rsidDel="00953C81" w:rsidTr="005446B6">
        <w:trPr>
          <w:del w:id="7196" w:author="Mokaddem Emna" w:date="2013-02-08T16:11:00Z"/>
        </w:trPr>
        <w:tc>
          <w:tcPr>
            <w:tcW w:w="8613" w:type="dxa"/>
            <w:gridSpan w:val="7"/>
            <w:shd w:val="clear" w:color="auto" w:fill="auto"/>
          </w:tcPr>
          <w:p w:rsidR="00372747" w:rsidRPr="004E5884" w:rsidDel="00953C81" w:rsidRDefault="00372747" w:rsidP="005446B6">
            <w:pPr>
              <w:spacing w:after="0"/>
              <w:rPr>
                <w:del w:id="7197" w:author="Mokaddem Emna" w:date="2013-02-08T16:11:00Z"/>
                <w:lang w:val="en-US"/>
              </w:rPr>
            </w:pPr>
            <w:del w:id="7198" w:author="Mokaddem Emna" w:date="2013-02-08T16:11:00Z">
              <w:r w:rsidDel="00953C81">
                <w:rPr>
                  <w:lang w:val="en-US"/>
                </w:rPr>
                <w:delText>None</w:delText>
              </w:r>
            </w:del>
          </w:p>
        </w:tc>
      </w:tr>
      <w:tr w:rsidR="00372747" w:rsidRPr="00544FC8" w:rsidDel="00953C81" w:rsidTr="005446B6">
        <w:trPr>
          <w:del w:id="7199" w:author="Mokaddem Emna" w:date="2013-02-08T16:11:00Z"/>
        </w:trPr>
        <w:tc>
          <w:tcPr>
            <w:tcW w:w="865" w:type="dxa"/>
            <w:shd w:val="clear" w:color="auto" w:fill="A6A6A6"/>
          </w:tcPr>
          <w:p w:rsidR="00372747" w:rsidRPr="00544FC8" w:rsidDel="00953C81" w:rsidRDefault="00372747" w:rsidP="005446B6">
            <w:pPr>
              <w:spacing w:after="0"/>
              <w:jc w:val="center"/>
              <w:rPr>
                <w:del w:id="7200" w:author="Mokaddem Emna" w:date="2013-02-08T16:11:00Z"/>
                <w:b/>
                <w:sz w:val="14"/>
                <w:szCs w:val="14"/>
              </w:rPr>
            </w:pPr>
            <w:del w:id="7201" w:author="Mokaddem Emna" w:date="2013-02-08T16:11:00Z">
              <w:r w:rsidRPr="00544FC8" w:rsidDel="00953C81">
                <w:rPr>
                  <w:b/>
                  <w:sz w:val="14"/>
                  <w:szCs w:val="14"/>
                </w:rPr>
                <w:delText>Step</w:delText>
              </w:r>
            </w:del>
          </w:p>
        </w:tc>
        <w:tc>
          <w:tcPr>
            <w:tcW w:w="3499" w:type="dxa"/>
            <w:gridSpan w:val="3"/>
            <w:shd w:val="clear" w:color="auto" w:fill="A6A6A6"/>
          </w:tcPr>
          <w:p w:rsidR="00372747" w:rsidRPr="00544FC8" w:rsidDel="00953C81" w:rsidRDefault="00372747" w:rsidP="005446B6">
            <w:pPr>
              <w:spacing w:after="0"/>
              <w:jc w:val="center"/>
              <w:rPr>
                <w:del w:id="7202" w:author="Mokaddem Emna" w:date="2013-02-08T16:11:00Z"/>
                <w:b/>
                <w:sz w:val="14"/>
                <w:szCs w:val="14"/>
              </w:rPr>
            </w:pPr>
            <w:del w:id="7203" w:author="Mokaddem Emna" w:date="2013-02-08T16:11:00Z">
              <w:r w:rsidRPr="00544FC8" w:rsidDel="00953C81">
                <w:rPr>
                  <w:b/>
                  <w:sz w:val="14"/>
                  <w:szCs w:val="14"/>
                </w:rPr>
                <w:delText>Action</w:delText>
              </w:r>
            </w:del>
          </w:p>
        </w:tc>
        <w:tc>
          <w:tcPr>
            <w:tcW w:w="2690" w:type="dxa"/>
            <w:gridSpan w:val="2"/>
            <w:shd w:val="clear" w:color="auto" w:fill="A6A6A6"/>
          </w:tcPr>
          <w:p w:rsidR="00372747" w:rsidRPr="00544FC8" w:rsidDel="00953C81" w:rsidRDefault="00372747" w:rsidP="005446B6">
            <w:pPr>
              <w:spacing w:after="0"/>
              <w:jc w:val="center"/>
              <w:rPr>
                <w:del w:id="7204" w:author="Mokaddem Emna" w:date="2013-02-08T16:11:00Z"/>
                <w:b/>
                <w:sz w:val="14"/>
                <w:szCs w:val="14"/>
              </w:rPr>
            </w:pPr>
            <w:del w:id="7205" w:author="Mokaddem Emna" w:date="2013-02-08T16:11:00Z">
              <w:r w:rsidDel="00953C81">
                <w:rPr>
                  <w:b/>
                  <w:sz w:val="14"/>
                  <w:szCs w:val="14"/>
                </w:rPr>
                <w:delText>Expected output</w:delText>
              </w:r>
            </w:del>
          </w:p>
        </w:tc>
        <w:tc>
          <w:tcPr>
            <w:tcW w:w="1559" w:type="dxa"/>
            <w:shd w:val="clear" w:color="auto" w:fill="A6A6A6"/>
          </w:tcPr>
          <w:p w:rsidR="00372747" w:rsidRPr="00544FC8" w:rsidDel="00953C81" w:rsidRDefault="00372747" w:rsidP="005446B6">
            <w:pPr>
              <w:spacing w:after="0"/>
              <w:jc w:val="center"/>
              <w:rPr>
                <w:del w:id="7206" w:author="Mokaddem Emna" w:date="2013-02-08T16:11:00Z"/>
                <w:b/>
                <w:sz w:val="14"/>
                <w:szCs w:val="14"/>
              </w:rPr>
            </w:pPr>
            <w:del w:id="7207" w:author="Mokaddem Emna" w:date="2013-02-08T16:11:00Z">
              <w:r w:rsidRPr="00544FC8" w:rsidDel="00953C81">
                <w:rPr>
                  <w:b/>
                  <w:sz w:val="14"/>
                  <w:szCs w:val="14"/>
                </w:rPr>
                <w:delText>Pass/Fail Criteria Id</w:delText>
              </w:r>
            </w:del>
          </w:p>
        </w:tc>
      </w:tr>
      <w:tr w:rsidR="00372747" w:rsidRPr="004E5884" w:rsidDel="00953C81" w:rsidTr="005446B6">
        <w:trPr>
          <w:del w:id="7208" w:author="Mokaddem Emna" w:date="2013-02-08T16:11:00Z"/>
        </w:trPr>
        <w:tc>
          <w:tcPr>
            <w:tcW w:w="865" w:type="dxa"/>
            <w:shd w:val="clear" w:color="auto" w:fill="auto"/>
            <w:vAlign w:val="center"/>
          </w:tcPr>
          <w:p w:rsidR="00372747" w:rsidRPr="00544FC8" w:rsidDel="00953C81" w:rsidRDefault="00372747" w:rsidP="005446B6">
            <w:pPr>
              <w:spacing w:after="0"/>
              <w:jc w:val="center"/>
              <w:rPr>
                <w:del w:id="7209" w:author="Mokaddem Emna" w:date="2013-02-08T16:11:00Z"/>
                <w:i/>
                <w:sz w:val="14"/>
                <w:szCs w:val="14"/>
              </w:rPr>
            </w:pPr>
            <w:del w:id="7210" w:author="Mokaddem Emna" w:date="2013-02-08T16:11:00Z">
              <w:r w:rsidRPr="005D1206" w:rsidDel="00953C81">
                <w:rPr>
                  <w:i/>
                  <w:sz w:val="14"/>
                  <w:szCs w:val="14"/>
                </w:rPr>
                <w:delText>Step-10</w:delText>
              </w:r>
            </w:del>
          </w:p>
        </w:tc>
        <w:tc>
          <w:tcPr>
            <w:tcW w:w="3499" w:type="dxa"/>
            <w:gridSpan w:val="3"/>
            <w:shd w:val="clear" w:color="auto" w:fill="auto"/>
          </w:tcPr>
          <w:p w:rsidR="00372747" w:rsidRPr="00057FF1" w:rsidDel="00953C81" w:rsidRDefault="00372747" w:rsidP="005446B6">
            <w:pPr>
              <w:pStyle w:val="NormalStep"/>
              <w:rPr>
                <w:del w:id="7211" w:author="Mokaddem Emna" w:date="2013-02-08T16:11:00Z"/>
                <w:rFonts w:asciiTheme="minorHAnsi" w:hAnsiTheme="minorHAnsi" w:cstheme="minorHAnsi"/>
                <w:sz w:val="22"/>
                <w:szCs w:val="22"/>
              </w:rPr>
            </w:pPr>
            <w:del w:id="7212" w:author="Mokaddem Emna" w:date="2013-02-08T16:11:00Z">
              <w:r w:rsidDel="00953C81">
                <w:rPr>
                  <w:rFonts w:asciiTheme="minorHAnsi" w:hAnsiTheme="minorHAnsi" w:cstheme="minorHAnsi"/>
                  <w:sz w:val="22"/>
                  <w:szCs w:val="22"/>
                </w:rPr>
                <w:delText>Repeat Steps from NGEO-WEBC-VTP-0030</w:delText>
              </w:r>
              <w:r w:rsidRPr="00057FF1" w:rsidDel="00953C81">
                <w:rPr>
                  <w:rFonts w:asciiTheme="minorHAnsi" w:hAnsiTheme="minorHAnsi" w:cstheme="minorHAnsi"/>
                  <w:sz w:val="22"/>
                  <w:szCs w:val="22"/>
                </w:rPr>
                <w:delText xml:space="preserve"> </w:delText>
              </w:r>
            </w:del>
          </w:p>
        </w:tc>
        <w:tc>
          <w:tcPr>
            <w:tcW w:w="2690" w:type="dxa"/>
            <w:gridSpan w:val="2"/>
            <w:shd w:val="clear" w:color="auto" w:fill="auto"/>
          </w:tcPr>
          <w:p w:rsidR="00372747" w:rsidRPr="00057FF1" w:rsidDel="00953C81" w:rsidRDefault="00372747" w:rsidP="005446B6">
            <w:pPr>
              <w:spacing w:after="0"/>
              <w:rPr>
                <w:del w:id="7213" w:author="Mokaddem Emna" w:date="2013-02-08T16:11:00Z"/>
                <w:rFonts w:cstheme="minorHAnsi"/>
                <w:lang w:val="en-US"/>
              </w:rPr>
            </w:pPr>
            <w:del w:id="7214" w:author="Mokaddem Emna" w:date="2013-02-08T16:11:00Z">
              <w:r w:rsidRPr="003C0A28" w:rsidDel="00953C81">
                <w:rPr>
                  <w:rFonts w:cstheme="minorHAnsi"/>
                  <w:lang w:val="en-US"/>
                </w:rPr>
                <w:delText xml:space="preserve"> </w:delText>
              </w:r>
              <w:r w:rsidDel="00953C81">
                <w:rPr>
                  <w:rFonts w:cstheme="minorHAnsi"/>
                  <w:lang w:val="en-US"/>
                </w:rPr>
                <w:delText>The search criteria have been chosen</w:delText>
              </w:r>
            </w:del>
          </w:p>
        </w:tc>
        <w:tc>
          <w:tcPr>
            <w:tcW w:w="1559" w:type="dxa"/>
            <w:shd w:val="clear" w:color="auto" w:fill="auto"/>
            <w:vAlign w:val="center"/>
          </w:tcPr>
          <w:p w:rsidR="00372747" w:rsidRPr="0056181B" w:rsidDel="00953C81" w:rsidRDefault="00372747" w:rsidP="005446B6">
            <w:pPr>
              <w:spacing w:after="0"/>
              <w:jc w:val="center"/>
              <w:rPr>
                <w:del w:id="7215" w:author="Mokaddem Emna" w:date="2013-02-08T16:11:00Z"/>
                <w:i/>
                <w:sz w:val="14"/>
                <w:szCs w:val="14"/>
              </w:rPr>
            </w:pPr>
          </w:p>
        </w:tc>
      </w:tr>
      <w:tr w:rsidR="00372747" w:rsidRPr="004E5884" w:rsidDel="00953C81" w:rsidTr="005446B6">
        <w:trPr>
          <w:del w:id="7216" w:author="Mokaddem Emna" w:date="2013-02-08T16:11:00Z"/>
        </w:trPr>
        <w:tc>
          <w:tcPr>
            <w:tcW w:w="865" w:type="dxa"/>
            <w:shd w:val="clear" w:color="auto" w:fill="auto"/>
            <w:vAlign w:val="center"/>
          </w:tcPr>
          <w:p w:rsidR="00372747" w:rsidRPr="005D1206" w:rsidDel="00953C81" w:rsidRDefault="00372747" w:rsidP="005446B6">
            <w:pPr>
              <w:spacing w:after="0"/>
              <w:jc w:val="center"/>
              <w:rPr>
                <w:del w:id="7217" w:author="Mokaddem Emna" w:date="2013-02-08T16:11:00Z"/>
                <w:i/>
                <w:sz w:val="14"/>
                <w:szCs w:val="14"/>
              </w:rPr>
            </w:pPr>
            <w:del w:id="7218" w:author="Mokaddem Emna" w:date="2013-02-08T16:11:00Z">
              <w:r w:rsidDel="00953C81">
                <w:rPr>
                  <w:i/>
                  <w:sz w:val="14"/>
                  <w:szCs w:val="14"/>
                </w:rPr>
                <w:delText>Step-20</w:delText>
              </w:r>
            </w:del>
          </w:p>
        </w:tc>
        <w:tc>
          <w:tcPr>
            <w:tcW w:w="3499" w:type="dxa"/>
            <w:gridSpan w:val="3"/>
            <w:shd w:val="clear" w:color="auto" w:fill="auto"/>
          </w:tcPr>
          <w:p w:rsidR="00372747" w:rsidRPr="00E24DDB" w:rsidDel="00953C81" w:rsidRDefault="00372747" w:rsidP="005446B6">
            <w:pPr>
              <w:pStyle w:val="NormalStep"/>
              <w:rPr>
                <w:del w:id="7219" w:author="Mokaddem Emna" w:date="2013-02-08T16:11:00Z"/>
                <w:rFonts w:asciiTheme="minorHAnsi" w:hAnsiTheme="minorHAnsi" w:cstheme="minorHAnsi"/>
                <w:b/>
                <w:sz w:val="22"/>
                <w:szCs w:val="22"/>
              </w:rPr>
            </w:pPr>
            <w:del w:id="7220" w:author="Mokaddem Emna" w:date="2013-02-08T16:11:00Z">
              <w:r w:rsidRPr="00057FF1" w:rsidDel="00953C81">
                <w:rPr>
                  <w:rFonts w:asciiTheme="minorHAnsi" w:hAnsiTheme="minorHAnsi" w:cstheme="minorHAnsi"/>
                  <w:sz w:val="22"/>
                  <w:szCs w:val="22"/>
                </w:rPr>
                <w:delText xml:space="preserve">On </w:delText>
              </w:r>
              <w:r w:rsidDel="00953C81">
                <w:rPr>
                  <w:rFonts w:asciiTheme="minorHAnsi" w:hAnsiTheme="minorHAnsi" w:cstheme="minorHAnsi"/>
                  <w:sz w:val="22"/>
                  <w:szCs w:val="22"/>
                </w:rPr>
                <w:delText>the search criteria panel click on the “Standing Order” button</w:delText>
              </w:r>
            </w:del>
          </w:p>
        </w:tc>
        <w:tc>
          <w:tcPr>
            <w:tcW w:w="2690" w:type="dxa"/>
            <w:gridSpan w:val="2"/>
            <w:shd w:val="clear" w:color="auto" w:fill="auto"/>
          </w:tcPr>
          <w:p w:rsidR="00372747" w:rsidDel="00953C81" w:rsidRDefault="00372747" w:rsidP="005446B6">
            <w:pPr>
              <w:spacing w:after="0"/>
              <w:rPr>
                <w:del w:id="7221" w:author="Mokaddem Emna" w:date="2013-02-08T16:11:00Z"/>
                <w:rFonts w:cstheme="minorHAnsi"/>
                <w:lang w:val="en-GB"/>
              </w:rPr>
            </w:pPr>
            <w:del w:id="7222" w:author="Mokaddem Emna" w:date="2013-02-08T16:11:00Z">
              <w:r w:rsidDel="00953C81">
                <w:rPr>
                  <w:rFonts w:cstheme="minorHAnsi"/>
                  <w:lang w:val="en-GB"/>
                </w:rPr>
                <w:delText xml:space="preserve"> A popup widget is spawn with :</w:delText>
              </w:r>
            </w:del>
          </w:p>
          <w:p w:rsidR="00372747" w:rsidRPr="005E1F45" w:rsidDel="00953C81" w:rsidRDefault="00372747" w:rsidP="005446B6">
            <w:pPr>
              <w:pStyle w:val="Paragraphedeliste"/>
              <w:numPr>
                <w:ilvl w:val="0"/>
                <w:numId w:val="11"/>
              </w:numPr>
              <w:spacing w:after="0"/>
              <w:rPr>
                <w:del w:id="7223" w:author="Mokaddem Emna" w:date="2013-02-08T16:11:00Z"/>
                <w:rFonts w:cstheme="minorHAnsi"/>
                <w:lang w:val="en-GB"/>
              </w:rPr>
            </w:pPr>
            <w:del w:id="7224" w:author="Mokaddem Emna" w:date="2013-02-08T16:11:00Z">
              <w:r w:rsidRPr="005E1F45" w:rsidDel="00953C81">
                <w:rPr>
                  <w:rFonts w:cstheme="minorHAnsi"/>
                  <w:lang w:val="en-GB"/>
                </w:rPr>
                <w:delText>start and stop dates and time filled in with the current date</w:delText>
              </w:r>
            </w:del>
          </w:p>
          <w:p w:rsidR="00372747" w:rsidDel="00953C81" w:rsidRDefault="00372747" w:rsidP="005446B6">
            <w:pPr>
              <w:pStyle w:val="Paragraphedeliste"/>
              <w:numPr>
                <w:ilvl w:val="0"/>
                <w:numId w:val="17"/>
              </w:numPr>
              <w:spacing w:after="0"/>
              <w:rPr>
                <w:del w:id="7225" w:author="Mokaddem Emna" w:date="2013-02-08T16:11:00Z"/>
                <w:rFonts w:cstheme="minorHAnsi"/>
                <w:lang w:val="en-GB"/>
              </w:rPr>
            </w:pPr>
            <w:del w:id="7226" w:author="Mokaddem Emna" w:date="2013-02-08T16:11:00Z">
              <w:r w:rsidRPr="005E1F45" w:rsidDel="00953C81">
                <w:rPr>
                  <w:rFonts w:cstheme="minorHAnsi"/>
                  <w:lang w:val="en-GB"/>
                </w:rPr>
                <w:delText xml:space="preserve">two radio buttons to choose the standing order type, either time-driven or data–driven. </w:delText>
              </w:r>
            </w:del>
          </w:p>
          <w:p w:rsidR="00651628" w:rsidDel="00953C81" w:rsidRDefault="00651628" w:rsidP="005446B6">
            <w:pPr>
              <w:pStyle w:val="Paragraphedeliste"/>
              <w:numPr>
                <w:ilvl w:val="0"/>
                <w:numId w:val="17"/>
              </w:numPr>
              <w:spacing w:after="0"/>
              <w:rPr>
                <w:del w:id="7227" w:author="Mokaddem Emna" w:date="2013-02-08T16:11:00Z"/>
                <w:rFonts w:cstheme="minorHAnsi"/>
                <w:lang w:val="en-GB"/>
              </w:rPr>
            </w:pPr>
            <w:del w:id="7228" w:author="Mokaddem Emna" w:date="2013-02-08T16:11:00Z">
              <w:r w:rsidDel="00953C81">
                <w:rPr>
                  <w:rFonts w:cstheme="minorHAnsi"/>
                  <w:lang w:val="en-GB"/>
                </w:rPr>
                <w:delText>The openSearch url text field already filled with the openSearch url</w:delText>
              </w:r>
              <w:r w:rsidR="00EA4F0A" w:rsidDel="00953C81">
                <w:rPr>
                  <w:rFonts w:cstheme="minorHAnsi"/>
                  <w:lang w:val="en-GB"/>
                </w:rPr>
                <w:delText xml:space="preserve"> generated according to the cho</w:delText>
              </w:r>
              <w:r w:rsidDel="00953C81">
                <w:rPr>
                  <w:rFonts w:cstheme="minorHAnsi"/>
                  <w:lang w:val="en-GB"/>
                </w:rPr>
                <w:delText xml:space="preserve">sen search criteria </w:delText>
              </w:r>
            </w:del>
          </w:p>
          <w:p w:rsidR="00372747" w:rsidRPr="005E1F45" w:rsidDel="00953C81" w:rsidRDefault="00372747" w:rsidP="005446B6">
            <w:pPr>
              <w:pStyle w:val="Paragraphedeliste"/>
              <w:spacing w:after="0"/>
              <w:rPr>
                <w:del w:id="7229" w:author="Mokaddem Emna" w:date="2013-02-08T16:11:00Z"/>
                <w:rFonts w:cstheme="minorHAnsi"/>
                <w:lang w:val="en-GB"/>
              </w:rPr>
            </w:pPr>
          </w:p>
          <w:p w:rsidR="00372747" w:rsidRPr="003C0A28" w:rsidDel="00953C81" w:rsidRDefault="00372747" w:rsidP="005446B6">
            <w:pPr>
              <w:spacing w:after="0"/>
              <w:rPr>
                <w:del w:id="7230" w:author="Mokaddem Emna" w:date="2013-02-08T16:11:00Z"/>
                <w:rFonts w:cstheme="minorHAnsi"/>
                <w:lang w:val="en-US"/>
              </w:rPr>
            </w:pPr>
            <w:del w:id="7231" w:author="Mokaddem Emna" w:date="2013-02-08T16:11:00Z">
              <w:r w:rsidDel="00953C81">
                <w:rPr>
                  <w:rFonts w:cstheme="minorHAnsi"/>
                  <w:lang w:val="en-GB"/>
                </w:rPr>
                <w:delText>The data-driven type is already checked.</w:delText>
              </w:r>
            </w:del>
          </w:p>
        </w:tc>
        <w:tc>
          <w:tcPr>
            <w:tcW w:w="1559" w:type="dxa"/>
            <w:shd w:val="clear" w:color="auto" w:fill="auto"/>
            <w:vAlign w:val="center"/>
          </w:tcPr>
          <w:p w:rsidR="00372747" w:rsidRPr="0056181B" w:rsidDel="00953C81" w:rsidRDefault="001B2D8F" w:rsidP="005446B6">
            <w:pPr>
              <w:spacing w:after="0"/>
              <w:jc w:val="center"/>
              <w:rPr>
                <w:del w:id="7232" w:author="Mokaddem Emna" w:date="2013-02-08T16:11:00Z"/>
                <w:i/>
                <w:sz w:val="14"/>
                <w:szCs w:val="14"/>
              </w:rPr>
            </w:pPr>
            <w:del w:id="7233" w:author="Mokaddem Emna" w:date="2013-02-08T16:11:00Z">
              <w:r w:rsidRPr="0056181B" w:rsidDel="00953C81">
                <w:rPr>
                  <w:i/>
                  <w:sz w:val="14"/>
                  <w:szCs w:val="14"/>
                </w:rPr>
                <w:delText>NGEO-</w:delText>
              </w:r>
              <w:r w:rsidDel="00953C81">
                <w:rPr>
                  <w:i/>
                  <w:sz w:val="14"/>
                  <w:szCs w:val="14"/>
                </w:rPr>
                <w:delText>WEBC-PFC-0120</w:delText>
              </w:r>
            </w:del>
          </w:p>
        </w:tc>
      </w:tr>
      <w:tr w:rsidR="00372747" w:rsidRPr="004E5884" w:rsidDel="00953C81" w:rsidTr="005446B6">
        <w:trPr>
          <w:del w:id="7234" w:author="Mokaddem Emna" w:date="2013-02-08T16:11:00Z"/>
        </w:trPr>
        <w:tc>
          <w:tcPr>
            <w:tcW w:w="865" w:type="dxa"/>
            <w:shd w:val="clear" w:color="auto" w:fill="auto"/>
            <w:vAlign w:val="center"/>
          </w:tcPr>
          <w:p w:rsidR="00372747" w:rsidRPr="00544FC8" w:rsidDel="00953C81" w:rsidRDefault="00372747" w:rsidP="005446B6">
            <w:pPr>
              <w:spacing w:after="0"/>
              <w:jc w:val="center"/>
              <w:rPr>
                <w:del w:id="7235" w:author="Mokaddem Emna" w:date="2013-02-08T16:11:00Z"/>
                <w:i/>
                <w:sz w:val="14"/>
                <w:szCs w:val="14"/>
              </w:rPr>
            </w:pPr>
            <w:del w:id="7236" w:author="Mokaddem Emna" w:date="2013-02-08T16:11:00Z">
              <w:r w:rsidDel="00953C81">
                <w:rPr>
                  <w:i/>
                  <w:sz w:val="14"/>
                  <w:szCs w:val="14"/>
                </w:rPr>
                <w:delText>Step-3</w:delText>
              </w:r>
              <w:r w:rsidRPr="005D1206" w:rsidDel="00953C81">
                <w:rPr>
                  <w:i/>
                  <w:sz w:val="14"/>
                  <w:szCs w:val="14"/>
                </w:rPr>
                <w:delText>0</w:delText>
              </w:r>
            </w:del>
          </w:p>
        </w:tc>
        <w:tc>
          <w:tcPr>
            <w:tcW w:w="3499" w:type="dxa"/>
            <w:gridSpan w:val="3"/>
            <w:shd w:val="clear" w:color="auto" w:fill="auto"/>
          </w:tcPr>
          <w:p w:rsidR="00372747" w:rsidRPr="00057FF1" w:rsidDel="00953C81" w:rsidRDefault="00372747" w:rsidP="005446B6">
            <w:pPr>
              <w:pStyle w:val="NormalStep"/>
              <w:rPr>
                <w:del w:id="7237" w:author="Mokaddem Emna" w:date="2013-02-08T16:11:00Z"/>
                <w:rFonts w:asciiTheme="minorHAnsi" w:hAnsiTheme="minorHAnsi" w:cstheme="minorHAnsi"/>
                <w:sz w:val="22"/>
                <w:szCs w:val="22"/>
              </w:rPr>
            </w:pPr>
            <w:del w:id="7238" w:author="Mokaddem Emna" w:date="2013-02-08T16:11:00Z">
              <w:r w:rsidDel="00953C81">
                <w:rPr>
                  <w:rFonts w:asciiTheme="minorHAnsi" w:hAnsiTheme="minorHAnsi" w:cstheme="minorHAnsi"/>
                  <w:sz w:val="22"/>
                  <w:szCs w:val="22"/>
                </w:rPr>
                <w:delText>Click on “Create Request” button</w:delText>
              </w:r>
            </w:del>
          </w:p>
        </w:tc>
        <w:tc>
          <w:tcPr>
            <w:tcW w:w="2690" w:type="dxa"/>
            <w:gridSpan w:val="2"/>
            <w:shd w:val="clear" w:color="auto" w:fill="auto"/>
          </w:tcPr>
          <w:p w:rsidR="00372747" w:rsidRPr="005E1F45" w:rsidDel="00953C81" w:rsidRDefault="00372747" w:rsidP="005446B6">
            <w:pPr>
              <w:spacing w:after="0"/>
              <w:rPr>
                <w:del w:id="7239" w:author="Mokaddem Emna" w:date="2013-02-08T16:11:00Z"/>
                <w:rFonts w:cstheme="minorHAnsi"/>
                <w:lang w:val="en-GB"/>
              </w:rPr>
            </w:pPr>
            <w:del w:id="7240" w:author="Mokaddem Emna" w:date="2013-02-08T16:11:00Z">
              <w:r w:rsidDel="00953C81">
                <w:rPr>
                  <w:rFonts w:cstheme="minorHAnsi"/>
                  <w:lang w:val="en-GB"/>
                </w:rPr>
                <w:delText>The download managers list is displayed in order to choose the download manager. The first one in the list is already checked.</w:delText>
              </w:r>
            </w:del>
          </w:p>
        </w:tc>
        <w:tc>
          <w:tcPr>
            <w:tcW w:w="1559" w:type="dxa"/>
            <w:shd w:val="clear" w:color="auto" w:fill="auto"/>
            <w:vAlign w:val="center"/>
          </w:tcPr>
          <w:p w:rsidR="00372747" w:rsidRPr="004E5884" w:rsidDel="00953C81" w:rsidRDefault="001B2D8F" w:rsidP="005446B6">
            <w:pPr>
              <w:spacing w:after="0"/>
              <w:jc w:val="center"/>
              <w:rPr>
                <w:del w:id="7241" w:author="Mokaddem Emna" w:date="2013-02-08T16:11:00Z"/>
                <w:sz w:val="14"/>
                <w:szCs w:val="14"/>
                <w:highlight w:val="yellow"/>
                <w:lang w:val="en-US"/>
              </w:rPr>
            </w:pPr>
            <w:del w:id="7242" w:author="Mokaddem Emna" w:date="2013-02-08T16:11:00Z">
              <w:r w:rsidRPr="0056181B" w:rsidDel="00953C81">
                <w:rPr>
                  <w:i/>
                  <w:sz w:val="14"/>
                  <w:szCs w:val="14"/>
                </w:rPr>
                <w:delText>NGEO-</w:delText>
              </w:r>
              <w:r w:rsidDel="00953C81">
                <w:rPr>
                  <w:i/>
                  <w:sz w:val="14"/>
                  <w:szCs w:val="14"/>
                </w:rPr>
                <w:delText>WEBC-PFC-0121</w:delText>
              </w:r>
            </w:del>
          </w:p>
        </w:tc>
      </w:tr>
      <w:tr w:rsidR="00372747" w:rsidRPr="004E5884" w:rsidDel="00953C81" w:rsidTr="005446B6">
        <w:trPr>
          <w:del w:id="7243" w:author="Mokaddem Emna" w:date="2013-02-08T16:11:00Z"/>
        </w:trPr>
        <w:tc>
          <w:tcPr>
            <w:tcW w:w="865" w:type="dxa"/>
            <w:shd w:val="clear" w:color="auto" w:fill="auto"/>
            <w:vAlign w:val="center"/>
          </w:tcPr>
          <w:p w:rsidR="00372747" w:rsidRPr="005D1206" w:rsidDel="00953C81" w:rsidRDefault="00372747" w:rsidP="005446B6">
            <w:pPr>
              <w:spacing w:after="0"/>
              <w:jc w:val="center"/>
              <w:rPr>
                <w:del w:id="7244" w:author="Mokaddem Emna" w:date="2013-02-08T16:11:00Z"/>
                <w:i/>
                <w:sz w:val="14"/>
                <w:szCs w:val="14"/>
              </w:rPr>
            </w:pPr>
            <w:del w:id="7245" w:author="Mokaddem Emna" w:date="2013-02-08T16:11:00Z">
              <w:r w:rsidDel="00953C81">
                <w:rPr>
                  <w:i/>
                  <w:sz w:val="14"/>
                  <w:szCs w:val="14"/>
                </w:rPr>
                <w:lastRenderedPageBreak/>
                <w:delText>Step-4</w:delText>
              </w:r>
              <w:r w:rsidRPr="005D1206" w:rsidDel="00953C81">
                <w:rPr>
                  <w:i/>
                  <w:sz w:val="14"/>
                  <w:szCs w:val="14"/>
                </w:rPr>
                <w:delText>0</w:delText>
              </w:r>
            </w:del>
          </w:p>
        </w:tc>
        <w:tc>
          <w:tcPr>
            <w:tcW w:w="3499" w:type="dxa"/>
            <w:gridSpan w:val="3"/>
            <w:shd w:val="clear" w:color="auto" w:fill="auto"/>
          </w:tcPr>
          <w:p w:rsidR="00372747" w:rsidRPr="00057FF1" w:rsidDel="00953C81" w:rsidRDefault="00372747" w:rsidP="005446B6">
            <w:pPr>
              <w:pStyle w:val="NormalStep"/>
              <w:rPr>
                <w:del w:id="7246" w:author="Mokaddem Emna" w:date="2013-02-08T16:11:00Z"/>
                <w:rFonts w:asciiTheme="minorHAnsi" w:hAnsiTheme="minorHAnsi" w:cstheme="minorHAnsi"/>
                <w:sz w:val="22"/>
                <w:szCs w:val="22"/>
              </w:rPr>
            </w:pPr>
            <w:del w:id="7247" w:author="Mokaddem Emna" w:date="2013-02-08T16:11:00Z">
              <w:r w:rsidDel="00953C81">
                <w:rPr>
                  <w:rFonts w:asciiTheme="minorHAnsi" w:hAnsiTheme="minorHAnsi" w:cstheme="minorHAnsi"/>
                  <w:sz w:val="22"/>
                  <w:szCs w:val="22"/>
                </w:rPr>
                <w:delText xml:space="preserve">Click on “Validate Your Request” button </w:delText>
              </w:r>
            </w:del>
          </w:p>
        </w:tc>
        <w:tc>
          <w:tcPr>
            <w:tcW w:w="2690" w:type="dxa"/>
            <w:gridSpan w:val="2"/>
            <w:shd w:val="clear" w:color="auto" w:fill="auto"/>
          </w:tcPr>
          <w:p w:rsidR="00FE2048" w:rsidRPr="00102EF3" w:rsidDel="00953C81" w:rsidRDefault="00372747" w:rsidP="005446B6">
            <w:pPr>
              <w:spacing w:after="0"/>
              <w:rPr>
                <w:del w:id="7248" w:author="Mokaddem Emna" w:date="2013-02-08T16:11:00Z"/>
                <w:rFonts w:cstheme="minorHAnsi"/>
                <w:lang w:val="en-GB"/>
              </w:rPr>
            </w:pPr>
            <w:del w:id="7249" w:author="Mokaddem Emna" w:date="2013-02-08T16:11:00Z">
              <w:r w:rsidDel="00953C81">
                <w:rPr>
                  <w:rFonts w:cstheme="minorHAnsi"/>
                  <w:lang w:val="en-GB"/>
                </w:rPr>
                <w:delText xml:space="preserve">The validation request is sent to the server and the server response is received.  The </w:delText>
              </w:r>
            </w:del>
            <w:del w:id="7250" w:author="Mokaddem Emna" w:date="2013-02-08T15:23:00Z">
              <w:r w:rsidDel="00FE2048">
                <w:rPr>
                  <w:rFonts w:cstheme="minorHAnsi"/>
                  <w:lang w:val="en-GB"/>
                </w:rPr>
                <w:delText xml:space="preserve"> </w:delText>
              </w:r>
            </w:del>
            <w:del w:id="7251" w:author="Mokaddem Emna" w:date="2013-02-08T16:11:00Z">
              <w:r w:rsidDel="00953C81">
                <w:rPr>
                  <w:rFonts w:cstheme="minorHAnsi"/>
                  <w:lang w:val="en-GB"/>
                </w:rPr>
                <w:delText>message “Request Acknowledged” is displayed underneath the download managers list. Followed by the server response message. For this test case, the message is”</w:delText>
              </w:r>
              <w:r w:rsidRPr="005E1F45" w:rsidDel="00953C81">
                <w:rPr>
                  <w:rFonts w:ascii="Consolas" w:hAnsi="Consolas" w:cs="Consolas"/>
                  <w:sz w:val="20"/>
                  <w:szCs w:val="20"/>
                  <w:highlight w:val="blue"/>
                  <w:lang w:val="en-US"/>
                </w:rPr>
                <w:delText xml:space="preserve"> </w:delText>
              </w:r>
              <w:r w:rsidRPr="005E1F45" w:rsidDel="00953C81">
                <w:rPr>
                  <w:rFonts w:cstheme="minorHAnsi"/>
                  <w:lang w:val="en-US"/>
                </w:rPr>
                <w:delText>Standing order data Access Request validated</w:delText>
              </w:r>
              <w:r w:rsidRPr="00C67F8A" w:rsidDel="00953C81">
                <w:rPr>
                  <w:rFonts w:cstheme="minorHAnsi"/>
                  <w:lang w:val="en-GB"/>
                </w:rPr>
                <w:delText>”.</w:delText>
              </w:r>
              <w:r w:rsidDel="00953C81">
                <w:rPr>
                  <w:rFonts w:cstheme="minorHAnsi"/>
                  <w:lang w:val="en-GB"/>
                </w:rPr>
                <w:delText xml:space="preserve">  </w:delText>
              </w:r>
            </w:del>
          </w:p>
        </w:tc>
        <w:tc>
          <w:tcPr>
            <w:tcW w:w="1559" w:type="dxa"/>
            <w:shd w:val="clear" w:color="auto" w:fill="auto"/>
            <w:vAlign w:val="center"/>
          </w:tcPr>
          <w:p w:rsidR="00372747" w:rsidRPr="004E5884" w:rsidDel="00953C81" w:rsidRDefault="001B2D8F" w:rsidP="005446B6">
            <w:pPr>
              <w:spacing w:after="0"/>
              <w:jc w:val="center"/>
              <w:rPr>
                <w:del w:id="7252" w:author="Mokaddem Emna" w:date="2013-02-08T16:11:00Z"/>
                <w:sz w:val="14"/>
                <w:szCs w:val="14"/>
                <w:lang w:val="en-US"/>
              </w:rPr>
            </w:pPr>
            <w:del w:id="7253" w:author="Mokaddem Emna" w:date="2013-02-08T16:11:00Z">
              <w:r w:rsidRPr="0056181B" w:rsidDel="00953C81">
                <w:rPr>
                  <w:i/>
                  <w:sz w:val="14"/>
                  <w:szCs w:val="14"/>
                </w:rPr>
                <w:delText>NGEO-</w:delText>
              </w:r>
              <w:r w:rsidDel="00953C81">
                <w:rPr>
                  <w:i/>
                  <w:sz w:val="14"/>
                  <w:szCs w:val="14"/>
                </w:rPr>
                <w:delText>WEBC-PFC-0122</w:delText>
              </w:r>
            </w:del>
          </w:p>
        </w:tc>
      </w:tr>
      <w:tr w:rsidR="00D01195" w:rsidRPr="004E5884" w:rsidDel="00953C81" w:rsidTr="005446B6">
        <w:trPr>
          <w:del w:id="7254" w:author="Mokaddem Emna" w:date="2013-02-08T16:11:00Z"/>
        </w:trPr>
        <w:tc>
          <w:tcPr>
            <w:tcW w:w="865" w:type="dxa"/>
            <w:shd w:val="clear" w:color="auto" w:fill="auto"/>
            <w:vAlign w:val="center"/>
          </w:tcPr>
          <w:p w:rsidR="00D01195" w:rsidDel="00953C81" w:rsidRDefault="005953D0" w:rsidP="005446B6">
            <w:pPr>
              <w:spacing w:after="0"/>
              <w:jc w:val="center"/>
              <w:rPr>
                <w:del w:id="7255" w:author="Mokaddem Emna" w:date="2013-02-08T16:11:00Z"/>
                <w:i/>
                <w:sz w:val="14"/>
                <w:szCs w:val="14"/>
              </w:rPr>
            </w:pPr>
            <w:del w:id="7256" w:author="Mokaddem Emna" w:date="2013-02-08T16:11:00Z">
              <w:r w:rsidDel="00953C81">
                <w:rPr>
                  <w:i/>
                  <w:sz w:val="14"/>
                  <w:szCs w:val="14"/>
                </w:rPr>
                <w:delText>Step-5</w:delText>
              </w:r>
              <w:r w:rsidR="00D01195" w:rsidRPr="005D1206" w:rsidDel="00953C81">
                <w:rPr>
                  <w:i/>
                  <w:sz w:val="14"/>
                  <w:szCs w:val="14"/>
                </w:rPr>
                <w:delText>0</w:delText>
              </w:r>
            </w:del>
          </w:p>
        </w:tc>
        <w:tc>
          <w:tcPr>
            <w:tcW w:w="3499" w:type="dxa"/>
            <w:gridSpan w:val="3"/>
            <w:shd w:val="clear" w:color="auto" w:fill="auto"/>
          </w:tcPr>
          <w:p w:rsidR="00D01195" w:rsidDel="00953C81" w:rsidRDefault="00D01195" w:rsidP="005446B6">
            <w:pPr>
              <w:pStyle w:val="NormalStep"/>
              <w:rPr>
                <w:del w:id="7257" w:author="Mokaddem Emna" w:date="2013-02-08T16:11:00Z"/>
                <w:rFonts w:asciiTheme="minorHAnsi" w:hAnsiTheme="minorHAnsi" w:cstheme="minorHAnsi"/>
                <w:sz w:val="22"/>
                <w:szCs w:val="22"/>
              </w:rPr>
            </w:pPr>
            <w:del w:id="7258" w:author="Mokaddem Emna" w:date="2013-02-08T16:11:00Z">
              <w:r w:rsidDel="00953C81">
                <w:rPr>
                  <w:rFonts w:asciiTheme="minorHAnsi" w:hAnsiTheme="minorHAnsi" w:cstheme="minorHAnsi"/>
                  <w:sz w:val="22"/>
                  <w:szCs w:val="22"/>
                </w:rPr>
                <w:delText>Select a download manager different from the one already used for the validation request.</w:delText>
              </w:r>
            </w:del>
          </w:p>
        </w:tc>
        <w:tc>
          <w:tcPr>
            <w:tcW w:w="2690" w:type="dxa"/>
            <w:gridSpan w:val="2"/>
            <w:shd w:val="clear" w:color="auto" w:fill="auto"/>
          </w:tcPr>
          <w:p w:rsidR="00D01195" w:rsidDel="00953C81" w:rsidRDefault="00D01195" w:rsidP="005446B6">
            <w:pPr>
              <w:spacing w:after="0"/>
              <w:rPr>
                <w:del w:id="7259" w:author="Mokaddem Emna" w:date="2013-02-08T16:11:00Z"/>
                <w:rFonts w:cstheme="minorHAnsi"/>
                <w:lang w:val="en-GB"/>
              </w:rPr>
            </w:pPr>
            <w:del w:id="7260" w:author="Mokaddem Emna" w:date="2013-02-08T16:11:00Z">
              <w:r w:rsidDel="00953C81">
                <w:rPr>
                  <w:rFonts w:cstheme="minorHAnsi"/>
                  <w:lang w:val="en-GB"/>
                </w:rPr>
                <w:delText xml:space="preserve">The message “Invalid Confirmation Request: The selected download manager has been changed” </w:delText>
              </w:r>
            </w:del>
          </w:p>
        </w:tc>
        <w:tc>
          <w:tcPr>
            <w:tcW w:w="1559" w:type="dxa"/>
            <w:shd w:val="clear" w:color="auto" w:fill="auto"/>
            <w:vAlign w:val="center"/>
          </w:tcPr>
          <w:p w:rsidR="00D01195" w:rsidRPr="004E5884" w:rsidDel="00953C81" w:rsidRDefault="00D01195" w:rsidP="005446B6">
            <w:pPr>
              <w:spacing w:after="0"/>
              <w:jc w:val="center"/>
              <w:rPr>
                <w:del w:id="7261" w:author="Mokaddem Emna" w:date="2013-02-08T16:11:00Z"/>
                <w:sz w:val="14"/>
                <w:szCs w:val="14"/>
                <w:lang w:val="en-US"/>
              </w:rPr>
            </w:pPr>
            <w:del w:id="7262" w:author="Mokaddem Emna" w:date="2013-02-08T16:11:00Z">
              <w:r w:rsidRPr="0056181B" w:rsidDel="00953C81">
                <w:rPr>
                  <w:i/>
                  <w:sz w:val="14"/>
                  <w:szCs w:val="14"/>
                </w:rPr>
                <w:delText>NGEO-</w:delText>
              </w:r>
              <w:r w:rsidDel="00953C81">
                <w:rPr>
                  <w:i/>
                  <w:sz w:val="14"/>
                  <w:szCs w:val="14"/>
                </w:rPr>
                <w:delText>WEBC-PFC-012</w:delText>
              </w:r>
              <w:r w:rsidR="002E3F2E" w:rsidDel="00953C81">
                <w:rPr>
                  <w:i/>
                  <w:sz w:val="14"/>
                  <w:szCs w:val="14"/>
                </w:rPr>
                <w:delText>6</w:delText>
              </w:r>
            </w:del>
          </w:p>
        </w:tc>
      </w:tr>
    </w:tbl>
    <w:p w:rsidR="00726F8B" w:rsidRPr="00ED457C" w:rsidRDefault="00726F8B" w:rsidP="00726F8B">
      <w:pPr>
        <w:pStyle w:val="Titre3"/>
      </w:pPr>
      <w:bookmarkStart w:id="7263" w:name="_Toc343693031"/>
      <w:bookmarkStart w:id="7264" w:name="_Toc348082237"/>
      <w:r w:rsidRPr="00ED457C">
        <w:t>NGEO-WEBC-VT</w:t>
      </w:r>
      <w:r>
        <w:t>P-0130</w:t>
      </w:r>
      <w:r w:rsidRPr="00ED457C">
        <w:t xml:space="preserve">: </w:t>
      </w:r>
      <w:r>
        <w:t>Download Managers Monitoring</w:t>
      </w:r>
      <w:bookmarkEnd w:id="7263"/>
      <w:bookmarkEnd w:id="726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Change w:id="7265">
          <w:tblGrid>
            <w:gridCol w:w="865"/>
            <w:gridCol w:w="742"/>
            <w:gridCol w:w="1903"/>
            <w:gridCol w:w="854"/>
            <w:gridCol w:w="280"/>
            <w:gridCol w:w="2410"/>
            <w:gridCol w:w="1559"/>
          </w:tblGrid>
        </w:tblGridChange>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NGEO-WEBC-VTC-0130</w:t>
            </w:r>
            <w:r w:rsidRPr="00057FF1">
              <w:rPr>
                <w:rFonts w:cstheme="minorHAnsi"/>
                <w:lang w:val="en-US"/>
              </w:rPr>
              <w:t>:</w:t>
            </w:r>
            <w:r>
              <w:rPr>
                <w:rFonts w:cstheme="minorHAnsi"/>
                <w:lang w:val="en-US"/>
              </w:rPr>
              <w:t xml:space="preserve"> </w:t>
            </w:r>
            <w:r>
              <w:t>Download Managers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A tabular view is displayed. The default selected tab is the “Download Managers” with a table of registered download managers.</w:t>
            </w:r>
          </w:p>
          <w:p w:rsidR="00726F8B" w:rsidRDefault="00726F8B" w:rsidP="009D1EFC">
            <w:pPr>
              <w:spacing w:after="0"/>
              <w:rPr>
                <w:rFonts w:cstheme="minorHAnsi"/>
                <w:lang w:val="en-US"/>
              </w:rPr>
            </w:pPr>
            <w:r>
              <w:rPr>
                <w:rFonts w:cstheme="minorHAnsi"/>
                <w:lang w:val="en-US"/>
              </w:rPr>
              <w:t>For each download manager, the name, the identifier, the status, the user id, the ip address and the last access dates are displayed.</w:t>
            </w:r>
          </w:p>
          <w:p w:rsidR="00726F8B" w:rsidRDefault="00726F8B" w:rsidP="009D1EFC">
            <w:pPr>
              <w:spacing w:after="0"/>
              <w:rPr>
                <w:rFonts w:cstheme="minorHAnsi"/>
                <w:lang w:val="en-US"/>
              </w:rPr>
            </w:pPr>
            <w:r>
              <w:rPr>
                <w:rFonts w:cstheme="minorHAnsi"/>
                <w:lang w:val="en-US"/>
              </w:rPr>
              <w:t xml:space="preserve">For an active download manager a circular green icon is displayed in for an </w:t>
            </w:r>
            <w:r>
              <w:rPr>
                <w:rFonts w:cstheme="minorHAnsi"/>
                <w:lang w:val="en-US"/>
              </w:rPr>
              <w:lastRenderedPageBreak/>
              <w:t>inactive download manager a circular red icon is displayed.</w:t>
            </w:r>
          </w:p>
          <w:p w:rsidR="00D42DD7" w:rsidRPr="003C0A28" w:rsidRDefault="00D42DD7" w:rsidP="009D1EFC">
            <w:pPr>
              <w:spacing w:after="0"/>
              <w:rPr>
                <w:rFonts w:cstheme="minorHAnsi"/>
                <w:lang w:val="en-US"/>
              </w:rPr>
            </w:pPr>
            <w:r>
              <w:rPr>
                <w:rFonts w:cstheme="minorHAnsi"/>
                <w:lang w:val="en-US"/>
              </w:rPr>
              <w:t>A button to install a download manager is displayed.</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lastRenderedPageBreak/>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active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‘Enable’ button is disabled and the ‘Disable’ button is enabled.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B229F2" w:rsidRPr="004E5884" w:rsidTr="004C2921">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66" w:author="Mokaddem Emna" w:date="2013-02-08T11: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shd w:val="clear" w:color="auto" w:fill="auto"/>
            <w:vAlign w:val="center"/>
            <w:tcPrChange w:id="7267" w:author="Mokaddem Emna" w:date="2013-02-08T11:41:00Z">
              <w:tcPr>
                <w:tcW w:w="865" w:type="dxa"/>
                <w:shd w:val="clear" w:color="auto" w:fill="auto"/>
                <w:vAlign w:val="center"/>
              </w:tcPr>
            </w:tcPrChange>
          </w:tcPr>
          <w:p w:rsidR="00B229F2" w:rsidRPr="005D1206" w:rsidRDefault="00B229F2" w:rsidP="009D1EFC">
            <w:pPr>
              <w:spacing w:after="0"/>
              <w:jc w:val="center"/>
              <w:rPr>
                <w:i/>
                <w:sz w:val="14"/>
                <w:szCs w:val="14"/>
              </w:rPr>
            </w:pPr>
            <w:ins w:id="7268" w:author="Mokaddem Emna" w:date="2013-02-08T11:41:00Z">
              <w:r w:rsidRPr="00605512">
                <w:rPr>
                  <w:sz w:val="14"/>
                  <w:szCs w:val="14"/>
                </w:rPr>
                <w:t>Step-40</w:t>
              </w:r>
            </w:ins>
            <w:del w:id="7269" w:author="Mokaddem Emna" w:date="2013-02-08T11:41:00Z">
              <w:r w:rsidDel="00011B31">
                <w:rPr>
                  <w:i/>
                  <w:sz w:val="14"/>
                  <w:szCs w:val="14"/>
                </w:rPr>
                <w:delText>Step-4</w:delText>
              </w:r>
              <w:r w:rsidRPr="005D1206" w:rsidDel="00011B31">
                <w:rPr>
                  <w:i/>
                  <w:sz w:val="14"/>
                  <w:szCs w:val="14"/>
                </w:rPr>
                <w:delText>0</w:delText>
              </w:r>
            </w:del>
          </w:p>
        </w:tc>
        <w:tc>
          <w:tcPr>
            <w:tcW w:w="3499" w:type="dxa"/>
            <w:gridSpan w:val="3"/>
            <w:shd w:val="clear" w:color="auto" w:fill="auto"/>
            <w:vAlign w:val="center"/>
            <w:tcPrChange w:id="7270" w:author="Mokaddem Emna" w:date="2013-02-08T11:41:00Z">
              <w:tcPr>
                <w:tcW w:w="3499" w:type="dxa"/>
                <w:gridSpan w:val="3"/>
                <w:shd w:val="clear" w:color="auto" w:fill="auto"/>
              </w:tcPr>
            </w:tcPrChange>
          </w:tcPr>
          <w:p w:rsidR="00B229F2" w:rsidRPr="00057FF1" w:rsidRDefault="00B229F2" w:rsidP="009D1EFC">
            <w:pPr>
              <w:pStyle w:val="NormalStep"/>
              <w:rPr>
                <w:rFonts w:asciiTheme="minorHAnsi" w:hAnsiTheme="minorHAnsi" w:cstheme="minorHAnsi"/>
                <w:sz w:val="22"/>
                <w:szCs w:val="22"/>
              </w:rPr>
            </w:pPr>
            <w:ins w:id="7271" w:author="Mokaddem Emna" w:date="2013-02-08T11:41:00Z">
              <w:r w:rsidRPr="00BA15A0">
                <w:rPr>
                  <w:rFonts w:asciiTheme="minorHAnsi" w:hAnsiTheme="minorHAnsi" w:cstheme="minorHAnsi"/>
                  <w:sz w:val="22"/>
                  <w:szCs w:val="22"/>
                </w:rPr>
                <w:t>Click on the ‘Stop’ button</w:t>
              </w:r>
            </w:ins>
            <w:del w:id="7272" w:author="Mokaddem Emna" w:date="2013-02-08T11:41:00Z">
              <w:r w:rsidDel="00011B31">
                <w:rPr>
                  <w:rFonts w:asciiTheme="minorHAnsi" w:hAnsiTheme="minorHAnsi" w:cstheme="minorHAnsi"/>
                  <w:sz w:val="22"/>
                  <w:szCs w:val="22"/>
                </w:rPr>
                <w:delText>Click on the ‘Disable’ button</w:delText>
              </w:r>
            </w:del>
          </w:p>
        </w:tc>
        <w:tc>
          <w:tcPr>
            <w:tcW w:w="2690" w:type="dxa"/>
            <w:gridSpan w:val="2"/>
            <w:shd w:val="clear" w:color="auto" w:fill="auto"/>
            <w:vAlign w:val="center"/>
            <w:tcPrChange w:id="7273" w:author="Mokaddem Emna" w:date="2013-02-08T11:41:00Z">
              <w:tcPr>
                <w:tcW w:w="2690" w:type="dxa"/>
                <w:gridSpan w:val="2"/>
                <w:shd w:val="clear" w:color="auto" w:fill="auto"/>
              </w:tcPr>
            </w:tcPrChange>
          </w:tcPr>
          <w:p w:rsidR="00B229F2" w:rsidDel="00011B31" w:rsidRDefault="00B229F2" w:rsidP="009D1EFC">
            <w:pPr>
              <w:spacing w:after="0"/>
              <w:rPr>
                <w:del w:id="7274" w:author="Mokaddem Emna" w:date="2013-02-08T11:41:00Z"/>
                <w:rFonts w:cstheme="minorHAnsi"/>
                <w:lang w:val="en-GB"/>
              </w:rPr>
            </w:pPr>
            <w:ins w:id="7275" w:author="Mokaddem Emna" w:date="2013-02-08T11:41:00Z">
              <w:r w:rsidRPr="00605512">
                <w:rPr>
                  <w:rFonts w:cstheme="minorHAnsi"/>
                  <w:lang w:val="en-US"/>
                </w:rPr>
                <w:t>The message ‘</w:t>
              </w:r>
              <w:r>
                <w:rPr>
                  <w:rFonts w:cstheme="minorHAnsi"/>
                  <w:lang w:val="en-US"/>
                </w:rPr>
                <w:t>The server has received a stop command” appears. T</w:t>
              </w:r>
              <w:r w:rsidRPr="00605512">
                <w:rPr>
                  <w:rFonts w:cstheme="minorHAnsi"/>
                  <w:lang w:val="en-US"/>
                </w:rPr>
                <w:t xml:space="preserve">he </w:t>
              </w:r>
              <w:r>
                <w:rPr>
                  <w:rFonts w:cstheme="minorHAnsi"/>
                  <w:lang w:val="en-US"/>
                </w:rPr>
                <w:t>Stop</w:t>
              </w:r>
              <w:r w:rsidRPr="00605512">
                <w:rPr>
                  <w:rFonts w:cstheme="minorHAnsi"/>
                  <w:lang w:val="en-US"/>
                </w:rPr>
                <w:t>/</w:t>
              </w:r>
              <w:r>
                <w:rPr>
                  <w:rFonts w:cstheme="minorHAnsi"/>
                  <w:lang w:val="en-US"/>
                </w:rPr>
                <w:t xml:space="preserve"> Stop Immediately</w:t>
              </w:r>
              <w:r w:rsidRPr="00605512">
                <w:rPr>
                  <w:rFonts w:cstheme="minorHAnsi"/>
                  <w:lang w:val="en-US"/>
                </w:rPr>
                <w:t>’</w:t>
              </w:r>
              <w:r>
                <w:rPr>
                  <w:rFonts w:cstheme="minorHAnsi"/>
                  <w:lang w:val="en-US"/>
                </w:rPr>
                <w:t xml:space="preserve"> </w:t>
              </w:r>
              <w:r w:rsidRPr="00605512">
                <w:rPr>
                  <w:rFonts w:cstheme="minorHAnsi"/>
                  <w:lang w:val="en-US"/>
                </w:rPr>
                <w:t>button</w:t>
              </w:r>
              <w:r>
                <w:rPr>
                  <w:rFonts w:cstheme="minorHAnsi"/>
                  <w:lang w:val="en-US"/>
                </w:rPr>
                <w:t>s</w:t>
              </w:r>
              <w:r w:rsidRPr="00605512">
                <w:rPr>
                  <w:rFonts w:cstheme="minorHAnsi"/>
                  <w:lang w:val="en-US"/>
                </w:rPr>
                <w:t xml:space="preserve"> </w:t>
              </w:r>
              <w:r>
                <w:rPr>
                  <w:rFonts w:cstheme="minorHAnsi"/>
                  <w:lang w:val="en-US"/>
                </w:rPr>
                <w:t>are d</w:t>
              </w:r>
              <w:r w:rsidRPr="00605512">
                <w:rPr>
                  <w:rFonts w:cstheme="minorHAnsi"/>
                  <w:lang w:val="en-US"/>
                </w:rPr>
                <w:t>isable</w:t>
              </w:r>
              <w:r>
                <w:rPr>
                  <w:rFonts w:cstheme="minorHAnsi"/>
                  <w:lang w:val="en-US"/>
                </w:rPr>
                <w:t>d.</w:t>
              </w:r>
            </w:ins>
            <w:del w:id="7276" w:author="Mokaddem Emna" w:date="2013-02-08T11:41:00Z">
              <w:r w:rsidDel="00011B31">
                <w:rPr>
                  <w:rFonts w:cstheme="minorHAnsi"/>
                  <w:lang w:val="en-GB"/>
                </w:rPr>
                <w:delText>The message ‘Status changed Successfully to : INACTIVE’ is displayed above the Enable/Disable buttons.</w:delText>
              </w:r>
            </w:del>
          </w:p>
          <w:p w:rsidR="00B229F2" w:rsidRPr="00102EF3" w:rsidRDefault="00B229F2" w:rsidP="009D1EFC">
            <w:pPr>
              <w:spacing w:after="0"/>
              <w:rPr>
                <w:rFonts w:cstheme="minorHAnsi"/>
                <w:lang w:val="en-GB"/>
              </w:rPr>
            </w:pPr>
            <w:del w:id="7277" w:author="Mokaddem Emna" w:date="2013-02-08T11:41:00Z">
              <w:r w:rsidDel="00011B31">
                <w:rPr>
                  <w:rFonts w:cstheme="minorHAnsi"/>
                  <w:lang w:val="en-GB"/>
                </w:rPr>
                <w:delText>The status icon is changed to red and the status is updated to be inactive.</w:delText>
              </w:r>
            </w:del>
          </w:p>
        </w:tc>
        <w:tc>
          <w:tcPr>
            <w:tcW w:w="1559" w:type="dxa"/>
            <w:shd w:val="clear" w:color="auto" w:fill="auto"/>
            <w:vAlign w:val="center"/>
            <w:tcPrChange w:id="7278" w:author="Mokaddem Emna" w:date="2013-02-08T11:41:00Z">
              <w:tcPr>
                <w:tcW w:w="1559" w:type="dxa"/>
                <w:shd w:val="clear" w:color="auto" w:fill="auto"/>
                <w:vAlign w:val="center"/>
              </w:tcPr>
            </w:tcPrChange>
          </w:tcPr>
          <w:p w:rsidR="00B229F2" w:rsidRPr="004E5884" w:rsidRDefault="00B229F2" w:rsidP="009D1EFC">
            <w:pPr>
              <w:spacing w:after="0"/>
              <w:jc w:val="center"/>
              <w:rPr>
                <w:sz w:val="14"/>
                <w:szCs w:val="14"/>
                <w:lang w:val="en-US"/>
              </w:rPr>
            </w:pPr>
          </w:p>
        </w:tc>
      </w:tr>
      <w:tr w:rsidR="00B229F2" w:rsidRPr="004E5884" w:rsidTr="004C2921">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79" w:author="Mokaddem Emna" w:date="2013-02-08T11: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shd w:val="clear" w:color="auto" w:fill="auto"/>
            <w:vAlign w:val="center"/>
            <w:tcPrChange w:id="7280" w:author="Mokaddem Emna" w:date="2013-02-08T11:41:00Z">
              <w:tcPr>
                <w:tcW w:w="865" w:type="dxa"/>
                <w:shd w:val="clear" w:color="auto" w:fill="auto"/>
                <w:vAlign w:val="center"/>
              </w:tcPr>
            </w:tcPrChange>
          </w:tcPr>
          <w:p w:rsidR="00B229F2" w:rsidRDefault="00B229F2" w:rsidP="009D1EFC">
            <w:pPr>
              <w:spacing w:after="0"/>
              <w:jc w:val="center"/>
              <w:rPr>
                <w:i/>
                <w:sz w:val="14"/>
                <w:szCs w:val="14"/>
              </w:rPr>
            </w:pPr>
            <w:ins w:id="7281" w:author="Mokaddem Emna" w:date="2013-02-08T11:41:00Z">
              <w:r w:rsidRPr="00605512">
                <w:rPr>
                  <w:sz w:val="14"/>
                  <w:szCs w:val="14"/>
                </w:rPr>
                <w:t>Step-50</w:t>
              </w:r>
            </w:ins>
            <w:del w:id="7282" w:author="Mokaddem Emna" w:date="2013-02-08T11:41:00Z">
              <w:r w:rsidDel="00011B31">
                <w:rPr>
                  <w:i/>
                  <w:sz w:val="14"/>
                  <w:szCs w:val="14"/>
                </w:rPr>
                <w:delText>Step-50</w:delText>
              </w:r>
            </w:del>
          </w:p>
        </w:tc>
        <w:tc>
          <w:tcPr>
            <w:tcW w:w="3499" w:type="dxa"/>
            <w:gridSpan w:val="3"/>
            <w:shd w:val="clear" w:color="auto" w:fill="auto"/>
            <w:vAlign w:val="center"/>
            <w:tcPrChange w:id="7283" w:author="Mokaddem Emna" w:date="2013-02-08T11:41:00Z">
              <w:tcPr>
                <w:tcW w:w="3499" w:type="dxa"/>
                <w:gridSpan w:val="3"/>
                <w:shd w:val="clear" w:color="auto" w:fill="auto"/>
              </w:tcPr>
            </w:tcPrChange>
          </w:tcPr>
          <w:p w:rsidR="00B229F2" w:rsidRDefault="00B229F2" w:rsidP="009D1EFC">
            <w:pPr>
              <w:pStyle w:val="NormalStep"/>
              <w:rPr>
                <w:rFonts w:asciiTheme="minorHAnsi" w:hAnsiTheme="minorHAnsi" w:cstheme="minorHAnsi"/>
                <w:sz w:val="22"/>
                <w:szCs w:val="22"/>
              </w:rPr>
            </w:pPr>
            <w:ins w:id="7284" w:author="Mokaddem Emna" w:date="2013-02-08T11:41:00Z">
              <w:r>
                <w:rPr>
                  <w:rFonts w:asciiTheme="minorHAnsi" w:hAnsiTheme="minorHAnsi" w:cstheme="minorHAnsi"/>
                  <w:sz w:val="22"/>
                  <w:szCs w:val="22"/>
                </w:rPr>
                <w:t>Click on an inactive download manager</w:t>
              </w:r>
            </w:ins>
            <w:del w:id="7285" w:author="Mokaddem Emna" w:date="2013-02-08T11:41:00Z">
              <w:r w:rsidDel="00011B31">
                <w:rPr>
                  <w:rFonts w:asciiTheme="minorHAnsi" w:hAnsiTheme="minorHAnsi" w:cstheme="minorHAnsi"/>
                  <w:sz w:val="22"/>
                  <w:szCs w:val="22"/>
                </w:rPr>
                <w:delText>Click on an inactive download manager</w:delText>
              </w:r>
            </w:del>
          </w:p>
        </w:tc>
        <w:tc>
          <w:tcPr>
            <w:tcW w:w="2690" w:type="dxa"/>
            <w:gridSpan w:val="2"/>
            <w:shd w:val="clear" w:color="auto" w:fill="auto"/>
            <w:vAlign w:val="center"/>
            <w:tcPrChange w:id="7286" w:author="Mokaddem Emna" w:date="2013-02-08T11:41:00Z">
              <w:tcPr>
                <w:tcW w:w="2690" w:type="dxa"/>
                <w:gridSpan w:val="2"/>
                <w:shd w:val="clear" w:color="auto" w:fill="auto"/>
              </w:tcPr>
            </w:tcPrChange>
          </w:tcPr>
          <w:p w:rsidR="00B229F2" w:rsidRDefault="00B229F2" w:rsidP="009D1EFC">
            <w:pPr>
              <w:spacing w:after="0"/>
              <w:rPr>
                <w:rFonts w:cstheme="minorHAnsi"/>
                <w:lang w:val="en-GB"/>
              </w:rPr>
            </w:pPr>
            <w:ins w:id="7287" w:author="Mokaddem Emna" w:date="2013-02-08T11:41:00Z">
              <w:r w:rsidRPr="00605512">
                <w:rPr>
                  <w:rFonts w:cstheme="minorHAnsi"/>
                  <w:lang w:val="en-US"/>
                </w:rPr>
                <w:t>The ‘</w:t>
              </w:r>
              <w:r>
                <w:rPr>
                  <w:rFonts w:cstheme="minorHAnsi"/>
                  <w:lang w:val="en-US"/>
                </w:rPr>
                <w:t>Stop</w:t>
              </w:r>
              <w:r w:rsidRPr="00605512">
                <w:rPr>
                  <w:rFonts w:cstheme="minorHAnsi"/>
                  <w:lang w:val="en-US"/>
                </w:rPr>
                <w:t xml:space="preserve">’ </w:t>
              </w:r>
              <w:r>
                <w:rPr>
                  <w:rFonts w:cstheme="minorHAnsi"/>
                  <w:lang w:val="en-US"/>
                </w:rPr>
                <w:t xml:space="preserve">and </w:t>
              </w:r>
              <w:r w:rsidRPr="00605512">
                <w:rPr>
                  <w:rFonts w:cstheme="minorHAnsi"/>
                  <w:lang w:val="en-US"/>
                </w:rPr>
                <w:t>‘</w:t>
              </w:r>
              <w:r>
                <w:rPr>
                  <w:rFonts w:cstheme="minorHAnsi"/>
                  <w:lang w:val="en-US"/>
                </w:rPr>
                <w:t>Stop Immediately</w:t>
              </w:r>
              <w:r w:rsidRPr="00605512">
                <w:rPr>
                  <w:rFonts w:cstheme="minorHAnsi"/>
                  <w:lang w:val="en-US"/>
                </w:rPr>
                <w:t>’</w:t>
              </w:r>
              <w:r>
                <w:rPr>
                  <w:rFonts w:cstheme="minorHAnsi"/>
                  <w:lang w:val="en-US"/>
                </w:rPr>
                <w:t xml:space="preserve"> </w:t>
              </w:r>
              <w:r w:rsidRPr="00605512">
                <w:rPr>
                  <w:rFonts w:cstheme="minorHAnsi"/>
                  <w:lang w:val="en-US"/>
                </w:rPr>
                <w:t>button</w:t>
              </w:r>
              <w:r>
                <w:rPr>
                  <w:rFonts w:cstheme="minorHAnsi"/>
                  <w:lang w:val="en-US"/>
                </w:rPr>
                <w:t>s</w:t>
              </w:r>
              <w:r w:rsidRPr="00605512">
                <w:rPr>
                  <w:rFonts w:cstheme="minorHAnsi"/>
                  <w:lang w:val="en-US"/>
                </w:rPr>
                <w:t xml:space="preserve"> </w:t>
              </w:r>
              <w:r>
                <w:rPr>
                  <w:rFonts w:cstheme="minorHAnsi"/>
                  <w:lang w:val="en-US"/>
                </w:rPr>
                <w:t>are</w:t>
              </w:r>
              <w:r w:rsidRPr="00605512">
                <w:rPr>
                  <w:rFonts w:cstheme="minorHAnsi"/>
                  <w:lang w:val="en-US"/>
                </w:rPr>
                <w:t xml:space="preserve"> enabled.</w:t>
              </w:r>
            </w:ins>
            <w:del w:id="7288" w:author="Mokaddem Emna" w:date="2013-02-08T11:41:00Z">
              <w:r w:rsidDel="00011B31">
                <w:rPr>
                  <w:rFonts w:cstheme="minorHAnsi"/>
                  <w:lang w:val="en-GB"/>
                </w:rPr>
                <w:delText>The ‘Enable’ button is enabled and the ‘Disable’ button is disabled.</w:delText>
              </w:r>
            </w:del>
          </w:p>
        </w:tc>
        <w:tc>
          <w:tcPr>
            <w:tcW w:w="1559" w:type="dxa"/>
            <w:shd w:val="clear" w:color="auto" w:fill="auto"/>
            <w:vAlign w:val="center"/>
            <w:tcPrChange w:id="7289" w:author="Mokaddem Emna" w:date="2013-02-08T11:41:00Z">
              <w:tcPr>
                <w:tcW w:w="1559" w:type="dxa"/>
                <w:shd w:val="clear" w:color="auto" w:fill="auto"/>
                <w:vAlign w:val="center"/>
              </w:tcPr>
            </w:tcPrChange>
          </w:tcPr>
          <w:p w:rsidR="00B229F2" w:rsidRPr="004E5884" w:rsidRDefault="00B229F2" w:rsidP="009D1EFC">
            <w:pPr>
              <w:spacing w:after="0"/>
              <w:jc w:val="center"/>
              <w:rPr>
                <w:sz w:val="14"/>
                <w:szCs w:val="14"/>
                <w:lang w:val="en-US"/>
              </w:rPr>
            </w:pPr>
          </w:p>
        </w:tc>
      </w:tr>
      <w:tr w:rsidR="00B229F2" w:rsidRPr="004E5884" w:rsidTr="004C2921">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290" w:author="Mokaddem Emna" w:date="2013-02-08T11: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c>
          <w:tcPr>
            <w:tcW w:w="865" w:type="dxa"/>
            <w:shd w:val="clear" w:color="auto" w:fill="auto"/>
            <w:vAlign w:val="center"/>
            <w:tcPrChange w:id="7291" w:author="Mokaddem Emna" w:date="2013-02-08T11:41:00Z">
              <w:tcPr>
                <w:tcW w:w="865" w:type="dxa"/>
                <w:shd w:val="clear" w:color="auto" w:fill="auto"/>
                <w:vAlign w:val="center"/>
              </w:tcPr>
            </w:tcPrChange>
          </w:tcPr>
          <w:p w:rsidR="00B229F2" w:rsidRDefault="00B229F2" w:rsidP="009D1EFC">
            <w:pPr>
              <w:spacing w:after="0"/>
              <w:jc w:val="center"/>
              <w:rPr>
                <w:i/>
                <w:sz w:val="14"/>
                <w:szCs w:val="14"/>
              </w:rPr>
            </w:pPr>
            <w:ins w:id="7292" w:author="Mokaddem Emna" w:date="2013-02-08T11:41:00Z">
              <w:r w:rsidRPr="00605512">
                <w:rPr>
                  <w:sz w:val="14"/>
                  <w:szCs w:val="14"/>
                </w:rPr>
                <w:t>Step-60</w:t>
              </w:r>
            </w:ins>
            <w:del w:id="7293" w:author="Mokaddem Emna" w:date="2013-02-08T11:41:00Z">
              <w:r w:rsidDel="00011B31">
                <w:rPr>
                  <w:i/>
                  <w:sz w:val="14"/>
                  <w:szCs w:val="14"/>
                </w:rPr>
                <w:delText>Step-6</w:delText>
              </w:r>
              <w:r w:rsidRPr="005D1206" w:rsidDel="00011B31">
                <w:rPr>
                  <w:i/>
                  <w:sz w:val="14"/>
                  <w:szCs w:val="14"/>
                </w:rPr>
                <w:delText>0</w:delText>
              </w:r>
            </w:del>
          </w:p>
        </w:tc>
        <w:tc>
          <w:tcPr>
            <w:tcW w:w="3499" w:type="dxa"/>
            <w:gridSpan w:val="3"/>
            <w:shd w:val="clear" w:color="auto" w:fill="auto"/>
            <w:vAlign w:val="center"/>
            <w:tcPrChange w:id="7294" w:author="Mokaddem Emna" w:date="2013-02-08T11:41:00Z">
              <w:tcPr>
                <w:tcW w:w="3499" w:type="dxa"/>
                <w:gridSpan w:val="3"/>
                <w:shd w:val="clear" w:color="auto" w:fill="auto"/>
              </w:tcPr>
            </w:tcPrChange>
          </w:tcPr>
          <w:p w:rsidR="00B229F2" w:rsidRDefault="00B229F2" w:rsidP="009D1EFC">
            <w:pPr>
              <w:pStyle w:val="NormalStep"/>
              <w:rPr>
                <w:rFonts w:asciiTheme="minorHAnsi" w:hAnsiTheme="minorHAnsi" w:cstheme="minorHAnsi"/>
                <w:sz w:val="22"/>
                <w:szCs w:val="22"/>
              </w:rPr>
            </w:pPr>
            <w:ins w:id="7295" w:author="Mokaddem Emna" w:date="2013-02-08T11:41:00Z">
              <w:r>
                <w:rPr>
                  <w:rFonts w:asciiTheme="minorHAnsi" w:hAnsiTheme="minorHAnsi" w:cstheme="minorHAnsi"/>
                  <w:sz w:val="22"/>
                  <w:szCs w:val="22"/>
                </w:rPr>
                <w:t>Click on the ‘Stop Immediately’ button</w:t>
              </w:r>
            </w:ins>
            <w:del w:id="7296" w:author="Mokaddem Emna" w:date="2013-02-08T11:41:00Z">
              <w:r w:rsidDel="00011B31">
                <w:rPr>
                  <w:rFonts w:asciiTheme="minorHAnsi" w:hAnsiTheme="minorHAnsi" w:cstheme="minorHAnsi"/>
                  <w:sz w:val="22"/>
                  <w:szCs w:val="22"/>
                </w:rPr>
                <w:delText>Click on the ‘Enable’ button</w:delText>
              </w:r>
            </w:del>
          </w:p>
        </w:tc>
        <w:tc>
          <w:tcPr>
            <w:tcW w:w="2690" w:type="dxa"/>
            <w:gridSpan w:val="2"/>
            <w:shd w:val="clear" w:color="auto" w:fill="auto"/>
            <w:vAlign w:val="center"/>
            <w:tcPrChange w:id="7297" w:author="Mokaddem Emna" w:date="2013-02-08T11:41:00Z">
              <w:tcPr>
                <w:tcW w:w="2690" w:type="dxa"/>
                <w:gridSpan w:val="2"/>
                <w:shd w:val="clear" w:color="auto" w:fill="auto"/>
              </w:tcPr>
            </w:tcPrChange>
          </w:tcPr>
          <w:p w:rsidR="00B229F2" w:rsidDel="00011B31" w:rsidRDefault="00B229F2" w:rsidP="009D1EFC">
            <w:pPr>
              <w:spacing w:after="0"/>
              <w:rPr>
                <w:del w:id="7298" w:author="Mokaddem Emna" w:date="2013-02-08T11:41:00Z"/>
                <w:rFonts w:cstheme="minorHAnsi"/>
                <w:lang w:val="en-GB"/>
              </w:rPr>
            </w:pPr>
            <w:ins w:id="7299" w:author="Mokaddem Emna" w:date="2013-02-08T11:41:00Z">
              <w:r w:rsidRPr="00605512">
                <w:rPr>
                  <w:rFonts w:cstheme="minorHAnsi"/>
                  <w:lang w:val="en-US"/>
                </w:rPr>
                <w:t>The message ‘</w:t>
              </w:r>
              <w:r>
                <w:rPr>
                  <w:rFonts w:cstheme="minorHAnsi"/>
                  <w:lang w:val="en-US"/>
                </w:rPr>
                <w:t>The server has received a stop immediately command” appears.</w:t>
              </w:r>
            </w:ins>
            <w:del w:id="7300" w:author="Mokaddem Emna" w:date="2013-02-08T11:41:00Z">
              <w:r w:rsidDel="00011B31">
                <w:rPr>
                  <w:rFonts w:cstheme="minorHAnsi"/>
                  <w:lang w:val="en-GB"/>
                </w:rPr>
                <w:delText>The message ‘Status changed Successfully to: ACTIVE’ is displayed above the Enable/Disable buttons.</w:delText>
              </w:r>
            </w:del>
          </w:p>
          <w:p w:rsidR="00B229F2" w:rsidRDefault="00B229F2" w:rsidP="009D1EFC">
            <w:pPr>
              <w:spacing w:after="0"/>
              <w:rPr>
                <w:rFonts w:cstheme="minorHAnsi"/>
                <w:lang w:val="en-GB"/>
              </w:rPr>
            </w:pPr>
            <w:del w:id="7301" w:author="Mokaddem Emna" w:date="2013-02-08T11:41:00Z">
              <w:r w:rsidDel="00011B31">
                <w:rPr>
                  <w:rFonts w:cstheme="minorHAnsi"/>
                  <w:lang w:val="en-GB"/>
                </w:rPr>
                <w:delText>The status icon is changed to green and the status is updated to be active.</w:delText>
              </w:r>
            </w:del>
          </w:p>
        </w:tc>
        <w:tc>
          <w:tcPr>
            <w:tcW w:w="1559" w:type="dxa"/>
            <w:shd w:val="clear" w:color="auto" w:fill="auto"/>
            <w:vAlign w:val="center"/>
            <w:tcPrChange w:id="7302" w:author="Mokaddem Emna" w:date="2013-02-08T11:41:00Z">
              <w:tcPr>
                <w:tcW w:w="1559" w:type="dxa"/>
                <w:shd w:val="clear" w:color="auto" w:fill="auto"/>
                <w:vAlign w:val="center"/>
              </w:tcPr>
            </w:tcPrChange>
          </w:tcPr>
          <w:p w:rsidR="00B229F2" w:rsidRPr="0056181B" w:rsidRDefault="00B229F2" w:rsidP="009D1EFC">
            <w:pPr>
              <w:spacing w:after="0"/>
              <w:jc w:val="center"/>
              <w:rPr>
                <w:i/>
                <w:sz w:val="14"/>
                <w:szCs w:val="14"/>
              </w:rPr>
            </w:pPr>
            <w:ins w:id="7303" w:author="Mokaddem Emna" w:date="2013-02-08T11:41:00Z">
              <w:r w:rsidRPr="00605512">
                <w:rPr>
                  <w:sz w:val="14"/>
                  <w:szCs w:val="14"/>
                </w:rPr>
                <w:t>NGEO-WEBC-PFC-0130</w:t>
              </w:r>
            </w:ins>
            <w:del w:id="7304" w:author="Mokaddem Emna" w:date="2013-02-08T11:41:00Z">
              <w:r w:rsidRPr="0056181B" w:rsidDel="00011B31">
                <w:rPr>
                  <w:i/>
                  <w:sz w:val="14"/>
                  <w:szCs w:val="14"/>
                </w:rPr>
                <w:delText>NGEO-</w:delText>
              </w:r>
              <w:r w:rsidDel="00011B31">
                <w:rPr>
                  <w:i/>
                  <w:sz w:val="14"/>
                  <w:szCs w:val="14"/>
                </w:rPr>
                <w:delText>WEBC-PFC-0130</w:delText>
              </w:r>
            </w:del>
          </w:p>
        </w:tc>
      </w:tr>
      <w:tr w:rsidR="00B229F2" w:rsidRPr="004E5884" w:rsidTr="004C2921">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Change w:id="7305" w:author="Mokaddem Emna" w:date="2013-02-08T11:41:00Z">
            <w:tblPrEx>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PrEx>
          </w:tblPrExChange>
        </w:tblPrEx>
        <w:trPr>
          <w:ins w:id="7306" w:author="Mokaddem Emna" w:date="2013-02-08T11:40:00Z"/>
        </w:trPr>
        <w:tc>
          <w:tcPr>
            <w:tcW w:w="865" w:type="dxa"/>
            <w:shd w:val="clear" w:color="auto" w:fill="auto"/>
            <w:vAlign w:val="center"/>
            <w:tcPrChange w:id="7307" w:author="Mokaddem Emna" w:date="2013-02-08T11:41:00Z">
              <w:tcPr>
                <w:tcW w:w="865" w:type="dxa"/>
                <w:shd w:val="clear" w:color="auto" w:fill="auto"/>
                <w:vAlign w:val="center"/>
              </w:tcPr>
            </w:tcPrChange>
          </w:tcPr>
          <w:p w:rsidR="00B229F2" w:rsidRDefault="00B229F2" w:rsidP="009D1EFC">
            <w:pPr>
              <w:spacing w:after="0"/>
              <w:jc w:val="center"/>
              <w:rPr>
                <w:ins w:id="7308" w:author="Mokaddem Emna" w:date="2013-02-08T11:40:00Z"/>
                <w:i/>
                <w:sz w:val="14"/>
                <w:szCs w:val="14"/>
              </w:rPr>
            </w:pPr>
            <w:ins w:id="7309" w:author="Mokaddem Emna" w:date="2013-02-08T11:41:00Z">
              <w:r>
                <w:rPr>
                  <w:sz w:val="14"/>
                  <w:szCs w:val="14"/>
                </w:rPr>
                <w:t>Step-7</w:t>
              </w:r>
              <w:r w:rsidRPr="00605512">
                <w:rPr>
                  <w:sz w:val="14"/>
                  <w:szCs w:val="14"/>
                </w:rPr>
                <w:t>0</w:t>
              </w:r>
            </w:ins>
          </w:p>
        </w:tc>
        <w:tc>
          <w:tcPr>
            <w:tcW w:w="3499" w:type="dxa"/>
            <w:gridSpan w:val="3"/>
            <w:shd w:val="clear" w:color="auto" w:fill="auto"/>
            <w:vAlign w:val="center"/>
            <w:tcPrChange w:id="7310" w:author="Mokaddem Emna" w:date="2013-02-08T11:41:00Z">
              <w:tcPr>
                <w:tcW w:w="3499" w:type="dxa"/>
                <w:gridSpan w:val="3"/>
                <w:shd w:val="clear" w:color="auto" w:fill="auto"/>
              </w:tcPr>
            </w:tcPrChange>
          </w:tcPr>
          <w:p w:rsidR="00B229F2" w:rsidRDefault="00B229F2" w:rsidP="009D1EFC">
            <w:pPr>
              <w:pStyle w:val="NormalStep"/>
              <w:rPr>
                <w:ins w:id="7311" w:author="Mokaddem Emna" w:date="2013-02-08T11:40:00Z"/>
                <w:rFonts w:asciiTheme="minorHAnsi" w:hAnsiTheme="minorHAnsi" w:cstheme="minorHAnsi"/>
                <w:sz w:val="22"/>
                <w:szCs w:val="22"/>
              </w:rPr>
            </w:pPr>
            <w:ins w:id="7312" w:author="Mokaddem Emna" w:date="2013-02-08T11:41:00Z">
              <w:r>
                <w:rPr>
                  <w:rFonts w:asciiTheme="minorHAnsi" w:hAnsiTheme="minorHAnsi" w:cstheme="minorHAnsi"/>
                  <w:sz w:val="22"/>
                  <w:szCs w:val="22"/>
                </w:rPr>
                <w:t>Repeat step 50.</w:t>
              </w:r>
            </w:ins>
          </w:p>
        </w:tc>
        <w:tc>
          <w:tcPr>
            <w:tcW w:w="2690" w:type="dxa"/>
            <w:gridSpan w:val="2"/>
            <w:shd w:val="clear" w:color="auto" w:fill="auto"/>
            <w:vAlign w:val="center"/>
            <w:tcPrChange w:id="7313" w:author="Mokaddem Emna" w:date="2013-02-08T11:41:00Z">
              <w:tcPr>
                <w:tcW w:w="2690" w:type="dxa"/>
                <w:gridSpan w:val="2"/>
                <w:shd w:val="clear" w:color="auto" w:fill="auto"/>
              </w:tcPr>
            </w:tcPrChange>
          </w:tcPr>
          <w:p w:rsidR="00B229F2" w:rsidRDefault="00B229F2" w:rsidP="009D1EFC">
            <w:pPr>
              <w:spacing w:after="0"/>
              <w:rPr>
                <w:ins w:id="7314" w:author="Mokaddem Emna" w:date="2013-02-08T11:40:00Z"/>
                <w:rFonts w:cstheme="minorHAnsi"/>
                <w:lang w:val="en-GB"/>
              </w:rPr>
            </w:pPr>
            <w:ins w:id="7315" w:author="Mokaddem Emna" w:date="2013-02-08T11:41:00Z">
              <w:r>
                <w:rPr>
                  <w:rFonts w:cstheme="minorHAnsi"/>
                  <w:lang w:val="en-US"/>
                </w:rPr>
                <w:t>The message: “Cannot change status: The download manager has just been stopped” appears.</w:t>
              </w:r>
            </w:ins>
          </w:p>
        </w:tc>
        <w:tc>
          <w:tcPr>
            <w:tcW w:w="1559" w:type="dxa"/>
            <w:shd w:val="clear" w:color="auto" w:fill="auto"/>
            <w:vAlign w:val="center"/>
            <w:tcPrChange w:id="7316" w:author="Mokaddem Emna" w:date="2013-02-08T11:41:00Z">
              <w:tcPr>
                <w:tcW w:w="1559" w:type="dxa"/>
                <w:shd w:val="clear" w:color="auto" w:fill="auto"/>
                <w:vAlign w:val="center"/>
              </w:tcPr>
            </w:tcPrChange>
          </w:tcPr>
          <w:p w:rsidR="00B229F2" w:rsidRPr="0056181B" w:rsidRDefault="00B229F2" w:rsidP="009D1EFC">
            <w:pPr>
              <w:spacing w:after="0"/>
              <w:jc w:val="center"/>
              <w:rPr>
                <w:ins w:id="7317" w:author="Mokaddem Emna" w:date="2013-02-08T11:40:00Z"/>
                <w:i/>
                <w:sz w:val="14"/>
                <w:szCs w:val="14"/>
              </w:rPr>
            </w:pPr>
          </w:p>
        </w:tc>
      </w:tr>
    </w:tbl>
    <w:p w:rsidR="00726F8B" w:rsidRPr="00ED457C" w:rsidRDefault="00726F8B" w:rsidP="00726F8B">
      <w:pPr>
        <w:pStyle w:val="Titre3"/>
      </w:pPr>
      <w:bookmarkStart w:id="7318" w:name="_Toc343693032"/>
      <w:bookmarkStart w:id="7319" w:name="_Toc348082238"/>
      <w:r w:rsidRPr="00ED457C">
        <w:lastRenderedPageBreak/>
        <w:t>NGEO-WEBC-VT</w:t>
      </w:r>
      <w:r>
        <w:t>P-0131</w:t>
      </w:r>
      <w:r w:rsidRPr="00ED457C">
        <w:t xml:space="preserve">: </w:t>
      </w:r>
      <w:r>
        <w:t>Download Managers Monitoring When No Download Manager Registered</w:t>
      </w:r>
      <w:bookmarkEnd w:id="7318"/>
      <w:bookmarkEnd w:id="731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Download Managers Monitoring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NGEO-WEBC-VTC-0131</w:t>
            </w:r>
            <w:r w:rsidRPr="00057FF1">
              <w:rPr>
                <w:rFonts w:cstheme="minorHAnsi"/>
                <w:lang w:val="en-US"/>
              </w:rPr>
              <w:t>:</w:t>
            </w:r>
            <w:r>
              <w:rPr>
                <w:rFonts w:cstheme="minorHAnsi"/>
                <w:lang w:val="en-US"/>
              </w:rPr>
              <w:t xml:space="preserve"> </w:t>
            </w:r>
            <w:r>
              <w:t>Download Managers Monitoring :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815DA9">
            <w:pPr>
              <w:pStyle w:val="NormalStep"/>
              <w:rPr>
                <w:rFonts w:asciiTheme="minorHAnsi" w:hAnsiTheme="minorHAnsi" w:cstheme="minorHAnsi"/>
                <w:sz w:val="22"/>
                <w:szCs w:val="22"/>
              </w:rPr>
            </w:pPr>
            <w:r w:rsidRPr="00C51757">
              <w:rPr>
                <w:rFonts w:asciiTheme="minorHAnsi" w:hAnsiTheme="minorHAnsi" w:cstheme="minorHAnsi"/>
                <w:sz w:val="22"/>
                <w:szCs w:val="22"/>
              </w:rPr>
              <w:t>Launch</w:t>
            </w:r>
            <w:r w:rsidR="00815DA9">
              <w:rPr>
                <w:rFonts w:asciiTheme="minorHAnsi" w:hAnsiTheme="minorHAnsi" w:cstheme="minorHAnsi"/>
                <w:sz w:val="22"/>
                <w:szCs w:val="22"/>
              </w:rPr>
              <w:t xml:space="preserve"> the web client</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shd w:val="clear" w:color="auto" w:fill="auto"/>
          </w:tcPr>
          <w:p w:rsidR="00F140DB" w:rsidRDefault="00F140DB" w:rsidP="00F140DB">
            <w:pPr>
              <w:spacing w:after="0"/>
              <w:rPr>
                <w:rFonts w:cstheme="minorHAnsi"/>
                <w:lang w:val="en-US"/>
              </w:rPr>
            </w:pPr>
            <w:r>
              <w:rPr>
                <w:rFonts w:cstheme="minorHAnsi"/>
                <w:lang w:val="en-US"/>
              </w:rPr>
              <w:t>A tabular view is displayed. The default selected tab is the “Download Managers”.</w:t>
            </w:r>
          </w:p>
          <w:p w:rsidR="00F140DB" w:rsidRDefault="00F140DB" w:rsidP="00F140DB">
            <w:pPr>
              <w:spacing w:after="0"/>
              <w:rPr>
                <w:rFonts w:cstheme="minorHAnsi"/>
                <w:lang w:val="en-US"/>
              </w:rPr>
            </w:pPr>
            <w:r>
              <w:rPr>
                <w:rFonts w:cstheme="minorHAnsi"/>
                <w:lang w:val="en-US"/>
              </w:rPr>
              <w:t>The view contains:</w:t>
            </w:r>
          </w:p>
          <w:p w:rsidR="00726F8B" w:rsidRPr="003C0A28" w:rsidRDefault="00F140DB" w:rsidP="00F140DB">
            <w:pPr>
              <w:spacing w:after="0"/>
              <w:rPr>
                <w:rFonts w:cstheme="minorHAnsi"/>
                <w:lang w:val="en-US"/>
              </w:rPr>
            </w:pPr>
            <w:r>
              <w:rPr>
                <w:rFonts w:cstheme="minorHAnsi"/>
                <w:lang w:val="en-US"/>
              </w:rPr>
              <w:t xml:space="preserve">The message “No download manager has been registered. To install a Download Manager click on the following button: ” and A button “Install Download Manager”  </w:t>
            </w:r>
          </w:p>
        </w:tc>
        <w:tc>
          <w:tcPr>
            <w:tcW w:w="1559" w:type="dxa"/>
            <w:shd w:val="clear" w:color="auto" w:fill="auto"/>
            <w:vAlign w:val="center"/>
          </w:tcPr>
          <w:p w:rsidR="00726F8B" w:rsidRPr="00732447" w:rsidRDefault="00F140DB" w:rsidP="009D1EFC">
            <w:pPr>
              <w:spacing w:after="0"/>
              <w:jc w:val="center"/>
              <w:rPr>
                <w:i/>
                <w:sz w:val="14"/>
                <w:szCs w:val="14"/>
                <w:lang w:val="en-US"/>
              </w:rPr>
            </w:pPr>
            <w:r w:rsidRPr="0056181B">
              <w:rPr>
                <w:i/>
                <w:sz w:val="14"/>
                <w:szCs w:val="14"/>
              </w:rPr>
              <w:t>NGEO-</w:t>
            </w:r>
            <w:r>
              <w:rPr>
                <w:i/>
                <w:sz w:val="14"/>
                <w:szCs w:val="14"/>
              </w:rPr>
              <w:t>WEBC-PFC-0131</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button ‘Install Download Manager’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 xml:space="preserve">The installation page of the download manager is displayed.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bl>
    <w:p w:rsidR="00726F8B" w:rsidRPr="00ED457C" w:rsidRDefault="00726F8B" w:rsidP="00726F8B">
      <w:pPr>
        <w:pStyle w:val="Titre3"/>
      </w:pPr>
      <w:bookmarkStart w:id="7320" w:name="_Toc343693033"/>
      <w:bookmarkStart w:id="7321" w:name="_Toc348082239"/>
      <w:r w:rsidRPr="00ED457C">
        <w:t>NGEO-WEBC-VT</w:t>
      </w:r>
      <w:r>
        <w:t>P-0140</w:t>
      </w:r>
      <w:r w:rsidRPr="00ED457C">
        <w:t xml:space="preserve">: </w:t>
      </w:r>
      <w:r>
        <w:t>Data Access Requests Monitoring</w:t>
      </w:r>
      <w:bookmarkEnd w:id="7320"/>
      <w:bookmarkEnd w:id="732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1"/>
        <w:gridCol w:w="283"/>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NGEO-WEBC-VTP-0140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NGEO-WEBC-VTC-0140</w:t>
            </w:r>
            <w:r w:rsidRPr="00057FF1">
              <w:rPr>
                <w:rFonts w:cstheme="minorHAnsi"/>
                <w:lang w:val="en-US"/>
              </w:rPr>
              <w:t>:</w:t>
            </w:r>
            <w:r>
              <w:rPr>
                <w:rFonts w:cstheme="minorHAnsi"/>
                <w:lang w:val="en-US"/>
              </w:rPr>
              <w:t xml:space="preserve"> </w:t>
            </w:r>
            <w:r>
              <w:t>Data Access Requests Monitoring</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6"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3"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6" w:type="dxa"/>
            <w:gridSpan w:val="3"/>
            <w:shd w:val="clear" w:color="auto" w:fill="auto"/>
          </w:tcPr>
          <w:p w:rsidR="00726F8B" w:rsidRPr="00057FF1" w:rsidRDefault="00726F8B" w:rsidP="00F140DB">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3"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6"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3" w:type="dxa"/>
            <w:gridSpan w:val="2"/>
            <w:shd w:val="clear" w:color="auto" w:fill="auto"/>
          </w:tcPr>
          <w:p w:rsidR="00726F8B" w:rsidRPr="003C0A28" w:rsidRDefault="00726F8B" w:rsidP="009D1EFC">
            <w:pPr>
              <w:spacing w:after="0"/>
              <w:rPr>
                <w:rFonts w:cstheme="minorHAnsi"/>
                <w:lang w:val="en-US"/>
              </w:rPr>
            </w:pPr>
            <w:r>
              <w:rPr>
                <w:rFonts w:cstheme="minorHAnsi"/>
                <w:lang w:val="en-US"/>
              </w:rPr>
              <w:t xml:space="preserve">A tabular view is displayed. The default selected tab is the “Download Managers”. </w:t>
            </w:r>
          </w:p>
        </w:tc>
        <w:tc>
          <w:tcPr>
            <w:tcW w:w="1559" w:type="dxa"/>
            <w:shd w:val="clear" w:color="auto" w:fill="auto"/>
            <w:vAlign w:val="center"/>
          </w:tcPr>
          <w:p w:rsidR="00726F8B" w:rsidRPr="00D65684"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sidRPr="00986A94">
              <w:rPr>
                <w:rFonts w:asciiTheme="minorHAnsi" w:hAnsiTheme="minorHAnsi" w:cstheme="minorHAnsi"/>
                <w:sz w:val="22"/>
                <w:szCs w:val="22"/>
              </w:rPr>
              <w:t>Click on the tab “Data Access Requests”</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data access requests monitoring view is </w:t>
            </w:r>
            <w:r>
              <w:rPr>
                <w:rFonts w:cstheme="minorHAnsi"/>
                <w:lang w:val="en-GB"/>
              </w:rPr>
              <w:lastRenderedPageBreak/>
              <w:t>displayed. In the left side is displayed the list of download managers which are assigned to data access requests.</w:t>
            </w:r>
          </w:p>
          <w:p w:rsidR="00726F8B" w:rsidRDefault="00726F8B" w:rsidP="009D1EFC">
            <w:pPr>
              <w:spacing w:after="0"/>
              <w:rPr>
                <w:rFonts w:cstheme="minorHAnsi"/>
                <w:lang w:val="en-GB"/>
              </w:rPr>
            </w:pPr>
            <w:r>
              <w:rPr>
                <w:rFonts w:cstheme="minorHAnsi"/>
                <w:lang w:val="en-GB"/>
              </w:rPr>
              <w:t>In the right side, is displayed the list of submitted data access requests.   Each line in the list is a data access request.</w:t>
            </w:r>
          </w:p>
          <w:p w:rsidR="00726F8B" w:rsidRDefault="00726F8B" w:rsidP="009D1EFC">
            <w:pPr>
              <w:spacing w:after="0"/>
              <w:rPr>
                <w:rFonts w:cstheme="minorHAnsi"/>
                <w:lang w:val="en-GB"/>
              </w:rPr>
            </w:pPr>
            <w:r>
              <w:rPr>
                <w:rFonts w:cstheme="minorHAnsi"/>
                <w:lang w:val="en-GB"/>
              </w:rPr>
              <w:t>The colored icon on the right side does match the status of the data access request.</w:t>
            </w:r>
          </w:p>
          <w:p w:rsidR="00726F8B" w:rsidRDefault="00726F8B" w:rsidP="009D1EFC">
            <w:pPr>
              <w:spacing w:after="0"/>
              <w:rPr>
                <w:rFonts w:cstheme="minorHAnsi"/>
                <w:lang w:val="en-GB"/>
              </w:rPr>
            </w:pPr>
            <w:proofErr w:type="gramStart"/>
            <w:r>
              <w:rPr>
                <w:rFonts w:cstheme="minorHAnsi"/>
                <w:lang w:val="en-GB"/>
              </w:rPr>
              <w:t>Processing  status</w:t>
            </w:r>
            <w:proofErr w:type="gramEnd"/>
            <w:r>
              <w:rPr>
                <w:rFonts w:cstheme="minorHAnsi"/>
                <w:lang w:val="en-GB"/>
              </w:rPr>
              <w:t xml:space="preserve">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Paused  status</w:t>
            </w:r>
            <w:proofErr w:type="gramEnd"/>
            <w:r>
              <w:rPr>
                <w:rFonts w:cstheme="minorHAnsi"/>
                <w:lang w:val="en-GB"/>
              </w:rPr>
              <w:t xml:space="preserve"> is represented by a circular yellow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Completed  status</w:t>
            </w:r>
            <w:proofErr w:type="gramEnd"/>
            <w:r>
              <w:rPr>
                <w:rFonts w:cstheme="minorHAnsi"/>
                <w:lang w:val="en-GB"/>
              </w:rPr>
              <w:t xml:space="preserve"> is represented by a circular green icon. </w:t>
            </w:r>
          </w:p>
          <w:p w:rsidR="00726F8B" w:rsidRDefault="00726F8B" w:rsidP="009D1EFC">
            <w:pPr>
              <w:spacing w:after="0"/>
              <w:rPr>
                <w:rFonts w:cstheme="minorHAnsi"/>
                <w:lang w:val="en-GB"/>
              </w:rPr>
            </w:pPr>
          </w:p>
          <w:p w:rsidR="00726F8B" w:rsidRDefault="00726F8B" w:rsidP="009D1EFC">
            <w:pPr>
              <w:spacing w:after="0"/>
              <w:rPr>
                <w:rFonts w:cstheme="minorHAnsi"/>
                <w:lang w:val="en-GB"/>
              </w:rPr>
            </w:pPr>
            <w:proofErr w:type="gramStart"/>
            <w:r>
              <w:rPr>
                <w:rFonts w:cstheme="minorHAnsi"/>
                <w:lang w:val="en-GB"/>
              </w:rPr>
              <w:t>Cancelled  status</w:t>
            </w:r>
            <w:proofErr w:type="gramEnd"/>
            <w:r>
              <w:rPr>
                <w:rFonts w:cstheme="minorHAnsi"/>
                <w:lang w:val="en-GB"/>
              </w:rPr>
              <w:t xml:space="preserve"> is represented by a circular red icon. </w:t>
            </w:r>
          </w:p>
          <w:p w:rsidR="00726F8B" w:rsidRDefault="00726F8B" w:rsidP="009D1EFC">
            <w:pPr>
              <w:spacing w:after="0"/>
              <w:rPr>
                <w:rFonts w:cstheme="minorHAnsi"/>
                <w:lang w:val="en-GB"/>
              </w:rPr>
            </w:pPr>
          </w:p>
          <w:p w:rsidR="00726F8B" w:rsidRPr="00D65684" w:rsidRDefault="00726F8B" w:rsidP="009D1EFC">
            <w:pPr>
              <w:spacing w:after="0"/>
              <w:rPr>
                <w:rFonts w:cstheme="minorHAnsi"/>
                <w:lang w:val="en-GB"/>
              </w:rPr>
            </w:pPr>
            <w:proofErr w:type="gramStart"/>
            <w:r>
              <w:rPr>
                <w:rFonts w:cstheme="minorHAnsi"/>
                <w:lang w:val="en-GB"/>
              </w:rPr>
              <w:t>Completed  status</w:t>
            </w:r>
            <w:proofErr w:type="gramEnd"/>
            <w:r>
              <w:rPr>
                <w:rFonts w:cstheme="minorHAnsi"/>
                <w:lang w:val="en-GB"/>
              </w:rPr>
              <w:t xml:space="preserve"> is represented by a circular maroon icon. </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lastRenderedPageBreak/>
              <w:t>Step-4</w:t>
            </w:r>
            <w:r w:rsidRPr="005D1206">
              <w:rPr>
                <w:i/>
                <w:sz w:val="14"/>
                <w:szCs w:val="14"/>
              </w:rPr>
              <w:t>0</w:t>
            </w:r>
          </w:p>
        </w:tc>
        <w:tc>
          <w:tcPr>
            <w:tcW w:w="3496"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 processing data access request ie a data access request having a circular green icon.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 xml:space="preserve">The data access request element is expanded showing the details of the data access request. </w:t>
            </w:r>
          </w:p>
          <w:p w:rsidR="00726F8B" w:rsidRPr="00102EF3" w:rsidRDefault="00726F8B" w:rsidP="009D1EFC">
            <w:pPr>
              <w:spacing w:after="0"/>
              <w:rPr>
                <w:rFonts w:cstheme="minorHAnsi"/>
                <w:lang w:val="en-GB"/>
              </w:rPr>
            </w:pPr>
            <w:r>
              <w:rPr>
                <w:rFonts w:cstheme="minorHAnsi"/>
                <w:lang w:val="en-GB"/>
              </w:rPr>
              <w:t xml:space="preserve">The button ‘Pause’ allows </w:t>
            </w:r>
            <w:proofErr w:type="gramStart"/>
            <w:r>
              <w:rPr>
                <w:rFonts w:cstheme="minorHAnsi"/>
                <w:lang w:val="en-GB"/>
              </w:rPr>
              <w:t>pausing</w:t>
            </w:r>
            <w:proofErr w:type="gramEnd"/>
            <w:r>
              <w:rPr>
                <w:rFonts w:cstheme="minorHAnsi"/>
                <w:lang w:val="en-GB"/>
              </w:rPr>
              <w:t xml:space="preserve"> the request, the button ‘Stop definitively’ allows cancelling the request. Both buttons are enabled.</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lastRenderedPageBreak/>
              <w:t>Step-50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‘Pause’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paused, the status icon colour is changed to yellow and the pause button is renamed with ‘Resume’.</w:t>
            </w:r>
          </w:p>
        </w:tc>
        <w:tc>
          <w:tcPr>
            <w:tcW w:w="1559" w:type="dxa"/>
            <w:shd w:val="clear" w:color="auto" w:fill="auto"/>
            <w:vAlign w:val="center"/>
          </w:tcPr>
          <w:p w:rsidR="00726F8B" w:rsidRPr="004E5884" w:rsidRDefault="00726F8B" w:rsidP="009D1EFC">
            <w:pPr>
              <w:spacing w:after="0"/>
              <w:jc w:val="center"/>
              <w:rPr>
                <w:sz w:val="14"/>
                <w:szCs w:val="14"/>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‘Resume’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processing, the status icon colour is changed to green and the pause button is renamed with ‘Pause’.</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Step-7</w:t>
            </w:r>
            <w:r w:rsidRPr="005D1206">
              <w:rPr>
                <w:i/>
                <w:sz w:val="14"/>
                <w:szCs w:val="14"/>
              </w:rPr>
              <w:t>0</w:t>
            </w:r>
          </w:p>
        </w:tc>
        <w:tc>
          <w:tcPr>
            <w:tcW w:w="3496"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‘Stop definitively’ button</w:t>
            </w:r>
          </w:p>
        </w:tc>
        <w:tc>
          <w:tcPr>
            <w:tcW w:w="2693" w:type="dxa"/>
            <w:gridSpan w:val="2"/>
            <w:shd w:val="clear" w:color="auto" w:fill="auto"/>
          </w:tcPr>
          <w:p w:rsidR="00726F8B" w:rsidRDefault="00726F8B" w:rsidP="009D1EFC">
            <w:pPr>
              <w:spacing w:after="0"/>
              <w:rPr>
                <w:rFonts w:cstheme="minorHAnsi"/>
                <w:lang w:val="en-GB"/>
              </w:rPr>
            </w:pPr>
            <w:r>
              <w:rPr>
                <w:rFonts w:cstheme="minorHAnsi"/>
                <w:lang w:val="en-GB"/>
              </w:rPr>
              <w:t>The request status is changed to cancelled, the status icon colour is changed to red and the pause /stop definitively buttons are disabled.</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WEBC-PFC-0140</w:t>
            </w:r>
          </w:p>
        </w:tc>
      </w:tr>
    </w:tbl>
    <w:p w:rsidR="00726F8B" w:rsidRPr="00ED457C" w:rsidRDefault="00726F8B" w:rsidP="00726F8B">
      <w:pPr>
        <w:pStyle w:val="Titre3"/>
      </w:pPr>
      <w:bookmarkStart w:id="7322" w:name="_Toc343693034"/>
      <w:bookmarkStart w:id="7323" w:name="_Toc348082240"/>
      <w:r w:rsidRPr="00ED457C">
        <w:t>NGEO-WEBC-VT</w:t>
      </w:r>
      <w:r>
        <w:t>P-0150</w:t>
      </w:r>
      <w:r w:rsidRPr="00ED457C">
        <w:t xml:space="preserve">: </w:t>
      </w:r>
      <w:r>
        <w:t>Direct Download</w:t>
      </w:r>
      <w:bookmarkEnd w:id="7322"/>
      <w:bookmarkEnd w:id="7323"/>
      <w:r>
        <w:t xml:space="preserve"> </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NGEO-WEBC-VTP-0150</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 xml:space="preserve">Direct Download </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NGEO-WEBC-VTC-0150</w:t>
            </w:r>
            <w:r w:rsidRPr="00057FF1">
              <w:rPr>
                <w:rFonts w:cstheme="minorHAnsi"/>
                <w:lang w:val="en-US"/>
              </w:rPr>
              <w:t>:</w:t>
            </w:r>
            <w:r>
              <w:rPr>
                <w:rFonts w:cstheme="minorHAnsi"/>
                <w:lang w:val="en-US"/>
              </w:rPr>
              <w:t xml:space="preserve"> Direct </w:t>
            </w:r>
            <w:r>
              <w:t>Download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726F8B" w:rsidP="001815AA">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Search res</w:t>
            </w:r>
            <w:r w:rsidR="00292203">
              <w:rPr>
                <w:rFonts w:cstheme="minorHAnsi"/>
                <w:lang w:val="en-US"/>
              </w:rPr>
              <w:t>ults are displayed in the table</w:t>
            </w:r>
            <w:r>
              <w:rPr>
                <w:rFonts w:cstheme="minorHAnsi"/>
                <w:lang w:val="en-US"/>
              </w:rPr>
              <w:t>.</w:t>
            </w:r>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The direct download widget is displayed with two options: ‘Browser download‘ and ‘Download Manager Download’</w:t>
            </w:r>
          </w:p>
        </w:tc>
        <w:tc>
          <w:tcPr>
            <w:tcW w:w="1559" w:type="dxa"/>
            <w:shd w:val="clear" w:color="auto" w:fill="auto"/>
            <w:vAlign w:val="center"/>
          </w:tcPr>
          <w:p w:rsidR="00726F8B" w:rsidRPr="004E5884" w:rsidRDefault="00726F8B" w:rsidP="009D1EFC">
            <w:pPr>
              <w:spacing w:after="0"/>
              <w:jc w:val="center"/>
              <w:rPr>
                <w:sz w:val="14"/>
                <w:szCs w:val="14"/>
                <w:highlight w:val="yellow"/>
                <w:lang w:val="en-US"/>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lastRenderedPageBreak/>
              <w:t>Step-5</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Go back to the ngeo home page</w:t>
            </w:r>
          </w:p>
        </w:tc>
        <w:tc>
          <w:tcPr>
            <w:tcW w:w="2690" w:type="dxa"/>
            <w:gridSpan w:val="2"/>
            <w:shd w:val="clear" w:color="auto" w:fill="auto"/>
          </w:tcPr>
          <w:p w:rsidR="00726F8B" w:rsidRDefault="00726F8B" w:rsidP="009D1EFC">
            <w:pPr>
              <w:spacing w:after="0"/>
              <w:rPr>
                <w:rFonts w:cstheme="minorHAnsi"/>
                <w:lang w:val="en-GB"/>
              </w:rPr>
            </w:pP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Step-6</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message ‘Click on the following button to start download’ is displayed’ with the download button</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4E5884"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Step-7</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the ‘Download’ button</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to be accessed, the url ends with ‘.ngeo’</w:t>
            </w:r>
          </w:p>
        </w:tc>
        <w:tc>
          <w:tcPr>
            <w:tcW w:w="1559" w:type="dxa"/>
            <w:shd w:val="clear" w:color="auto" w:fill="auto"/>
            <w:vAlign w:val="center"/>
          </w:tcPr>
          <w:p w:rsidR="00726F8B" w:rsidRPr="0056181B" w:rsidRDefault="00726F8B" w:rsidP="009D1EFC">
            <w:pPr>
              <w:spacing w:after="0"/>
              <w:jc w:val="center"/>
              <w:rPr>
                <w:i/>
                <w:sz w:val="14"/>
                <w:szCs w:val="14"/>
              </w:rPr>
            </w:pPr>
            <w:r w:rsidRPr="0056181B">
              <w:rPr>
                <w:i/>
                <w:sz w:val="14"/>
                <w:szCs w:val="14"/>
              </w:rPr>
              <w:t>NGEO-</w:t>
            </w:r>
            <w:r>
              <w:rPr>
                <w:i/>
                <w:sz w:val="14"/>
                <w:szCs w:val="14"/>
              </w:rPr>
              <w:t>WEBC-PFC-0150</w:t>
            </w:r>
          </w:p>
        </w:tc>
      </w:tr>
    </w:tbl>
    <w:p w:rsidR="00726F8B" w:rsidRPr="00ED457C" w:rsidRDefault="00726F8B" w:rsidP="00726F8B">
      <w:pPr>
        <w:pStyle w:val="Titre3"/>
      </w:pPr>
      <w:bookmarkStart w:id="7324" w:name="_Toc343693035"/>
      <w:bookmarkStart w:id="7325" w:name="_Toc348082241"/>
      <w:r w:rsidRPr="00ED457C">
        <w:t>NGEO-WEBC-VT</w:t>
      </w:r>
      <w:r>
        <w:t>P-0151</w:t>
      </w:r>
      <w:r w:rsidRPr="00ED457C">
        <w:t xml:space="preserve">: </w:t>
      </w:r>
      <w:r>
        <w:t>Direct Download When No Download Manager Registered</w:t>
      </w:r>
      <w:bookmarkEnd w:id="7324"/>
      <w:bookmarkEnd w:id="732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726F8B" w:rsidRPr="004E5884" w:rsidTr="009D1EFC">
        <w:tc>
          <w:tcPr>
            <w:tcW w:w="8613" w:type="dxa"/>
            <w:gridSpan w:val="7"/>
            <w:tcBorders>
              <w:top w:val="single" w:sz="2" w:space="0" w:color="auto"/>
              <w:bottom w:val="single" w:sz="6" w:space="0" w:color="auto"/>
            </w:tcBorders>
            <w:shd w:val="clear" w:color="auto" w:fill="548DD4" w:themeFill="text2" w:themeFillTint="99"/>
          </w:tcPr>
          <w:p w:rsidR="00726F8B" w:rsidRPr="004E5884" w:rsidRDefault="00726F8B" w:rsidP="009D1EFC">
            <w:pPr>
              <w:spacing w:after="0"/>
              <w:jc w:val="center"/>
              <w:rPr>
                <w:b/>
                <w:i/>
                <w:color w:val="FFFFFF"/>
                <w:szCs w:val="18"/>
                <w:lang w:val="en-US"/>
              </w:rPr>
            </w:pPr>
            <w:r>
              <w:rPr>
                <w:b/>
                <w:i/>
                <w:color w:val="FFFFFF"/>
                <w:szCs w:val="18"/>
                <w:lang w:val="en-US"/>
              </w:rPr>
              <w:t>NGEO VALIDATION TEST  PROCEDURE</w:t>
            </w:r>
          </w:p>
        </w:tc>
      </w:tr>
      <w:tr w:rsidR="00726F8B" w:rsidRPr="004E5884" w:rsidTr="009D1EFC">
        <w:tc>
          <w:tcPr>
            <w:tcW w:w="1607"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726F8B" w:rsidRPr="00544FC8" w:rsidRDefault="00726F8B" w:rsidP="009D1EFC">
            <w:pPr>
              <w:spacing w:after="0"/>
              <w:rPr>
                <w:i/>
                <w:color w:val="548DD4"/>
                <w:sz w:val="16"/>
                <w:szCs w:val="16"/>
              </w:rPr>
            </w:pPr>
            <w:r>
              <w:rPr>
                <w:i/>
                <w:color w:val="548DD4"/>
                <w:sz w:val="16"/>
                <w:szCs w:val="16"/>
              </w:rPr>
              <w:t>NGEO-WEBC-VTP-0131</w:t>
            </w:r>
          </w:p>
        </w:tc>
        <w:tc>
          <w:tcPr>
            <w:tcW w:w="1134" w:type="dxa"/>
            <w:gridSpan w:val="2"/>
            <w:tcBorders>
              <w:top w:val="single" w:sz="6" w:space="0" w:color="auto"/>
            </w:tcBorders>
            <w:shd w:val="clear" w:color="auto" w:fill="548DD4" w:themeFill="text2" w:themeFillTint="99"/>
          </w:tcPr>
          <w:p w:rsidR="00726F8B" w:rsidRPr="00544FC8" w:rsidRDefault="00726F8B" w:rsidP="009D1EFC">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726F8B" w:rsidRPr="004E5884" w:rsidRDefault="00726F8B" w:rsidP="009D1EFC">
            <w:pPr>
              <w:spacing w:after="0"/>
              <w:rPr>
                <w:i/>
                <w:color w:val="548DD4"/>
                <w:sz w:val="16"/>
                <w:szCs w:val="16"/>
                <w:lang w:val="en-US"/>
              </w:rPr>
            </w:pPr>
            <w:r>
              <w:rPr>
                <w:i/>
                <w:color w:val="548DD4"/>
                <w:sz w:val="16"/>
                <w:szCs w:val="16"/>
                <w:lang w:val="en-US"/>
              </w:rPr>
              <w:t>Direct Download when no download manager has been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p>
        </w:tc>
      </w:tr>
      <w:tr w:rsidR="00726F8B" w:rsidRPr="004E5884" w:rsidTr="009D1EFC">
        <w:tc>
          <w:tcPr>
            <w:tcW w:w="8613" w:type="dxa"/>
            <w:gridSpan w:val="7"/>
            <w:shd w:val="clear" w:color="auto" w:fill="auto"/>
          </w:tcPr>
          <w:p w:rsidR="00726F8B" w:rsidRPr="005E7083" w:rsidRDefault="00726F8B" w:rsidP="009D1EFC">
            <w:pPr>
              <w:autoSpaceDE w:val="0"/>
              <w:autoSpaceDN w:val="0"/>
              <w:adjustRightInd w:val="0"/>
              <w:spacing w:after="0" w:line="240" w:lineRule="auto"/>
              <w:rPr>
                <w:rFonts w:cstheme="minorHAnsi"/>
                <w:lang w:val="en-US"/>
              </w:rPr>
            </w:pPr>
            <w:r w:rsidRPr="00057FF1">
              <w:rPr>
                <w:rFonts w:cstheme="minorHAnsi"/>
                <w:lang w:val="en-US"/>
              </w:rPr>
              <w:t xml:space="preserve">This test procedure implements the test case </w:t>
            </w:r>
            <w:r>
              <w:rPr>
                <w:rFonts w:cstheme="minorHAnsi"/>
                <w:lang w:val="en-US"/>
              </w:rPr>
              <w:t>NGEO-WEBC-VTC-0151</w:t>
            </w:r>
            <w:r w:rsidRPr="00057FF1">
              <w:rPr>
                <w:rFonts w:cstheme="minorHAnsi"/>
                <w:lang w:val="en-US"/>
              </w:rPr>
              <w:t>:</w:t>
            </w:r>
            <w:r>
              <w:rPr>
                <w:rFonts w:cstheme="minorHAnsi"/>
                <w:lang w:val="en-US"/>
              </w:rPr>
              <w:t xml:space="preserve"> Direct </w:t>
            </w:r>
            <w:r>
              <w:t>Download When No Downlaod Manager Registered</w:t>
            </w:r>
          </w:p>
        </w:tc>
      </w:tr>
      <w:tr w:rsidR="00726F8B" w:rsidRPr="00B17EAC" w:rsidTr="009D1EFC">
        <w:tc>
          <w:tcPr>
            <w:tcW w:w="8613" w:type="dxa"/>
            <w:gridSpan w:val="7"/>
            <w:shd w:val="clear" w:color="auto" w:fill="A6A6A6"/>
          </w:tcPr>
          <w:p w:rsidR="00726F8B" w:rsidRPr="00544FC8" w:rsidRDefault="00726F8B" w:rsidP="009D1EFC">
            <w:pPr>
              <w:spacing w:after="0"/>
              <w:rPr>
                <w:sz w:val="14"/>
                <w:szCs w:val="14"/>
              </w:rPr>
            </w:pPr>
            <w:r>
              <w:rPr>
                <w:b/>
                <w:sz w:val="14"/>
                <w:szCs w:val="14"/>
              </w:rPr>
              <w:t>Script</w:t>
            </w:r>
          </w:p>
        </w:tc>
      </w:tr>
      <w:tr w:rsidR="00726F8B" w:rsidRPr="004E5884" w:rsidTr="009D1EFC">
        <w:tc>
          <w:tcPr>
            <w:tcW w:w="8613" w:type="dxa"/>
            <w:gridSpan w:val="7"/>
            <w:shd w:val="clear" w:color="auto" w:fill="auto"/>
          </w:tcPr>
          <w:p w:rsidR="00726F8B" w:rsidRPr="004E5884" w:rsidRDefault="00726F8B" w:rsidP="009D1EFC">
            <w:pPr>
              <w:spacing w:after="0"/>
              <w:rPr>
                <w:lang w:val="en-US"/>
              </w:rPr>
            </w:pPr>
            <w:r>
              <w:rPr>
                <w:lang w:val="en-US"/>
              </w:rPr>
              <w:t>None</w:t>
            </w:r>
          </w:p>
        </w:tc>
      </w:tr>
      <w:tr w:rsidR="00726F8B" w:rsidRPr="00544FC8" w:rsidTr="009D1EFC">
        <w:tc>
          <w:tcPr>
            <w:tcW w:w="865" w:type="dxa"/>
            <w:shd w:val="clear" w:color="auto" w:fill="A6A6A6"/>
          </w:tcPr>
          <w:p w:rsidR="00726F8B" w:rsidRPr="00544FC8" w:rsidRDefault="00726F8B" w:rsidP="009D1EFC">
            <w:pPr>
              <w:spacing w:after="0"/>
              <w:jc w:val="center"/>
              <w:rPr>
                <w:b/>
                <w:sz w:val="14"/>
                <w:szCs w:val="14"/>
              </w:rPr>
            </w:pPr>
            <w:r w:rsidRPr="00544FC8">
              <w:rPr>
                <w:b/>
                <w:sz w:val="14"/>
                <w:szCs w:val="14"/>
              </w:rPr>
              <w:t>Step</w:t>
            </w:r>
          </w:p>
        </w:tc>
        <w:tc>
          <w:tcPr>
            <w:tcW w:w="3499" w:type="dxa"/>
            <w:gridSpan w:val="3"/>
            <w:shd w:val="clear" w:color="auto" w:fill="A6A6A6"/>
          </w:tcPr>
          <w:p w:rsidR="00726F8B" w:rsidRPr="00544FC8" w:rsidRDefault="00726F8B" w:rsidP="009D1EFC">
            <w:pPr>
              <w:spacing w:after="0"/>
              <w:jc w:val="center"/>
              <w:rPr>
                <w:b/>
                <w:sz w:val="14"/>
                <w:szCs w:val="14"/>
              </w:rPr>
            </w:pPr>
            <w:r w:rsidRPr="00544FC8">
              <w:rPr>
                <w:b/>
                <w:sz w:val="14"/>
                <w:szCs w:val="14"/>
              </w:rPr>
              <w:t>Action</w:t>
            </w:r>
          </w:p>
        </w:tc>
        <w:tc>
          <w:tcPr>
            <w:tcW w:w="2690" w:type="dxa"/>
            <w:gridSpan w:val="2"/>
            <w:shd w:val="clear" w:color="auto" w:fill="A6A6A6"/>
          </w:tcPr>
          <w:p w:rsidR="00726F8B" w:rsidRPr="00544FC8" w:rsidRDefault="00726F8B" w:rsidP="009D1EFC">
            <w:pPr>
              <w:spacing w:after="0"/>
              <w:jc w:val="center"/>
              <w:rPr>
                <w:b/>
                <w:sz w:val="14"/>
                <w:szCs w:val="14"/>
              </w:rPr>
            </w:pPr>
            <w:r>
              <w:rPr>
                <w:b/>
                <w:sz w:val="14"/>
                <w:szCs w:val="14"/>
              </w:rPr>
              <w:t>Expected output</w:t>
            </w:r>
          </w:p>
        </w:tc>
        <w:tc>
          <w:tcPr>
            <w:tcW w:w="1559" w:type="dxa"/>
            <w:shd w:val="clear" w:color="auto" w:fill="A6A6A6"/>
          </w:tcPr>
          <w:p w:rsidR="00726F8B" w:rsidRPr="00544FC8" w:rsidRDefault="00726F8B" w:rsidP="009D1EFC">
            <w:pPr>
              <w:spacing w:after="0"/>
              <w:jc w:val="center"/>
              <w:rPr>
                <w:b/>
                <w:sz w:val="14"/>
                <w:szCs w:val="14"/>
              </w:rPr>
            </w:pPr>
            <w:r w:rsidRPr="00544FC8">
              <w:rPr>
                <w:b/>
                <w:sz w:val="14"/>
                <w:szCs w:val="14"/>
              </w:rPr>
              <w:t>Pass/Fail Criteria Id</w:t>
            </w:r>
          </w:p>
        </w:tc>
      </w:tr>
      <w:tr w:rsidR="00726F8B" w:rsidRPr="0056181B" w:rsidTr="009D1EFC">
        <w:tc>
          <w:tcPr>
            <w:tcW w:w="865" w:type="dxa"/>
            <w:shd w:val="clear" w:color="auto" w:fill="auto"/>
            <w:vAlign w:val="center"/>
          </w:tcPr>
          <w:p w:rsidR="00726F8B" w:rsidRPr="00544FC8" w:rsidRDefault="00726F8B" w:rsidP="009D1EFC">
            <w:pPr>
              <w:spacing w:after="0"/>
              <w:jc w:val="center"/>
              <w:rPr>
                <w:i/>
                <w:sz w:val="14"/>
                <w:szCs w:val="14"/>
              </w:rPr>
            </w:pPr>
            <w:r w:rsidRPr="005D1206">
              <w:rPr>
                <w:i/>
                <w:sz w:val="14"/>
                <w:szCs w:val="14"/>
              </w:rPr>
              <w:t>Step-10</w:t>
            </w:r>
          </w:p>
        </w:tc>
        <w:tc>
          <w:tcPr>
            <w:tcW w:w="3499" w:type="dxa"/>
            <w:gridSpan w:val="3"/>
            <w:shd w:val="clear" w:color="auto" w:fill="auto"/>
          </w:tcPr>
          <w:p w:rsidR="00726F8B" w:rsidRPr="00057FF1" w:rsidRDefault="001F49D2" w:rsidP="001F49D2">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00726F8B" w:rsidRPr="00057FF1">
              <w:rPr>
                <w:rFonts w:asciiTheme="minorHAnsi" w:hAnsiTheme="minorHAnsi" w:cstheme="minorHAnsi"/>
                <w:sz w:val="22"/>
                <w:szCs w:val="22"/>
              </w:rPr>
              <w:t xml:space="preserve"> </w:t>
            </w:r>
          </w:p>
        </w:tc>
        <w:tc>
          <w:tcPr>
            <w:tcW w:w="2690" w:type="dxa"/>
            <w:gridSpan w:val="2"/>
            <w:shd w:val="clear" w:color="auto" w:fill="auto"/>
          </w:tcPr>
          <w:p w:rsidR="00726F8B" w:rsidRPr="00057FF1" w:rsidRDefault="00726F8B" w:rsidP="009D1EFC">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26F8B" w:rsidRPr="0056181B" w:rsidRDefault="00726F8B" w:rsidP="009D1EFC">
            <w:pPr>
              <w:spacing w:after="0"/>
              <w:jc w:val="center"/>
              <w:rPr>
                <w:i/>
                <w:sz w:val="14"/>
                <w:szCs w:val="14"/>
              </w:rPr>
            </w:pPr>
          </w:p>
        </w:tc>
      </w:tr>
      <w:tr w:rsidR="00726F8B" w:rsidRPr="00732447" w:rsidTr="009D1EFC">
        <w:tc>
          <w:tcPr>
            <w:tcW w:w="865" w:type="dxa"/>
            <w:shd w:val="clear" w:color="auto" w:fill="auto"/>
            <w:vAlign w:val="center"/>
          </w:tcPr>
          <w:p w:rsidR="00726F8B" w:rsidRPr="005D1206" w:rsidRDefault="00726F8B" w:rsidP="009D1EFC">
            <w:pPr>
              <w:spacing w:after="0"/>
              <w:jc w:val="center"/>
              <w:rPr>
                <w:i/>
                <w:sz w:val="14"/>
                <w:szCs w:val="14"/>
              </w:rPr>
            </w:pPr>
            <w:r>
              <w:rPr>
                <w:i/>
                <w:sz w:val="14"/>
                <w:szCs w:val="14"/>
              </w:rPr>
              <w:t>Step-20</w:t>
            </w:r>
          </w:p>
        </w:tc>
        <w:tc>
          <w:tcPr>
            <w:tcW w:w="3499" w:type="dxa"/>
            <w:gridSpan w:val="3"/>
            <w:shd w:val="clear" w:color="auto" w:fill="auto"/>
          </w:tcPr>
          <w:p w:rsidR="00726F8B" w:rsidRPr="00E24DDB" w:rsidRDefault="00726F8B" w:rsidP="009D1EFC">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726F8B" w:rsidRDefault="00726F8B" w:rsidP="009D1EFC">
            <w:pPr>
              <w:spacing w:after="0"/>
              <w:rPr>
                <w:rFonts w:cstheme="minorHAnsi"/>
                <w:lang w:val="en-US"/>
              </w:rPr>
            </w:pPr>
            <w:r>
              <w:rPr>
                <w:rFonts w:cstheme="minorHAnsi"/>
                <w:lang w:val="en-US"/>
              </w:rPr>
              <w:t xml:space="preserve">Search results are displayed in the </w:t>
            </w:r>
            <w:proofErr w:type="gramStart"/>
            <w:r>
              <w:rPr>
                <w:rFonts w:cstheme="minorHAnsi"/>
                <w:lang w:val="en-US"/>
              </w:rPr>
              <w:t>table .</w:t>
            </w:r>
            <w:proofErr w:type="gramEnd"/>
          </w:p>
          <w:p w:rsidR="00726F8B" w:rsidRPr="003C0A28" w:rsidRDefault="00726F8B" w:rsidP="009D1EFC">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726F8B" w:rsidRPr="00732447" w:rsidRDefault="00726F8B" w:rsidP="009D1EFC">
            <w:pPr>
              <w:spacing w:after="0"/>
              <w:jc w:val="center"/>
              <w:rPr>
                <w:i/>
                <w:sz w:val="14"/>
                <w:szCs w:val="14"/>
                <w:lang w:val="en-US"/>
              </w:rPr>
            </w:pPr>
          </w:p>
        </w:tc>
      </w:tr>
      <w:tr w:rsidR="00726F8B" w:rsidRPr="004E5884" w:rsidTr="009D1EFC">
        <w:tc>
          <w:tcPr>
            <w:tcW w:w="865" w:type="dxa"/>
            <w:shd w:val="clear" w:color="auto" w:fill="auto"/>
            <w:vAlign w:val="center"/>
          </w:tcPr>
          <w:p w:rsidR="00726F8B" w:rsidRPr="00544FC8" w:rsidRDefault="00726F8B" w:rsidP="009D1EFC">
            <w:pPr>
              <w:spacing w:after="0"/>
              <w:jc w:val="center"/>
              <w:rPr>
                <w:i/>
                <w:sz w:val="14"/>
                <w:szCs w:val="14"/>
              </w:rPr>
            </w:pPr>
            <w:r>
              <w:rPr>
                <w:i/>
                <w:sz w:val="14"/>
                <w:szCs w:val="14"/>
              </w:rPr>
              <w:t>Step-3</w:t>
            </w:r>
            <w:r w:rsidRPr="005D1206">
              <w:rPr>
                <w:i/>
                <w:sz w:val="14"/>
                <w:szCs w:val="14"/>
              </w:rPr>
              <w:t>0</w:t>
            </w:r>
          </w:p>
        </w:tc>
        <w:tc>
          <w:tcPr>
            <w:tcW w:w="3499" w:type="dxa"/>
            <w:gridSpan w:val="3"/>
            <w:shd w:val="clear" w:color="auto" w:fill="auto"/>
          </w:tcPr>
          <w:p w:rsidR="00726F8B" w:rsidRPr="00057FF1"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726F8B" w:rsidRPr="00732447" w:rsidRDefault="00726F8B" w:rsidP="009D1EFC">
            <w:pPr>
              <w:spacing w:after="0"/>
              <w:rPr>
                <w:rFonts w:cstheme="minorHAnsi"/>
                <w:lang w:val="en-GB"/>
              </w:rPr>
            </w:pPr>
            <w:r>
              <w:rPr>
                <w:rFonts w:cstheme="minorHAnsi"/>
                <w:lang w:val="en-GB"/>
              </w:rPr>
              <w:t xml:space="preserve">The direct download widget is displayed with one option: ‘Browser </w:t>
            </w:r>
            <w:proofErr w:type="gramStart"/>
            <w:r>
              <w:rPr>
                <w:rFonts w:cstheme="minorHAnsi"/>
                <w:lang w:val="en-GB"/>
              </w:rPr>
              <w:t>download‘ .</w:t>
            </w:r>
            <w:proofErr w:type="gramEnd"/>
          </w:p>
        </w:tc>
        <w:tc>
          <w:tcPr>
            <w:tcW w:w="1559" w:type="dxa"/>
            <w:shd w:val="clear" w:color="auto" w:fill="auto"/>
            <w:vAlign w:val="center"/>
          </w:tcPr>
          <w:p w:rsidR="00726F8B" w:rsidRPr="004E5884" w:rsidRDefault="00AB0D7B" w:rsidP="009D1EFC">
            <w:pPr>
              <w:spacing w:after="0"/>
              <w:jc w:val="center"/>
              <w:rPr>
                <w:sz w:val="14"/>
                <w:szCs w:val="14"/>
                <w:highlight w:val="yellow"/>
                <w:lang w:val="en-US"/>
              </w:rPr>
            </w:pPr>
            <w:r w:rsidRPr="0056181B">
              <w:rPr>
                <w:i/>
                <w:sz w:val="14"/>
                <w:szCs w:val="14"/>
              </w:rPr>
              <w:t>NGEO-</w:t>
            </w:r>
            <w:r>
              <w:rPr>
                <w:i/>
                <w:sz w:val="14"/>
                <w:szCs w:val="14"/>
              </w:rPr>
              <w:t>WEBC-PFC-0151</w:t>
            </w:r>
          </w:p>
        </w:tc>
      </w:tr>
      <w:tr w:rsidR="00726F8B" w:rsidRPr="0056181B" w:rsidTr="009D1EFC">
        <w:tc>
          <w:tcPr>
            <w:tcW w:w="865" w:type="dxa"/>
            <w:shd w:val="clear" w:color="auto" w:fill="auto"/>
            <w:vAlign w:val="center"/>
          </w:tcPr>
          <w:p w:rsidR="00726F8B" w:rsidRDefault="00726F8B" w:rsidP="009D1EFC">
            <w:pPr>
              <w:spacing w:after="0"/>
              <w:jc w:val="center"/>
              <w:rPr>
                <w:i/>
                <w:sz w:val="14"/>
                <w:szCs w:val="14"/>
              </w:rPr>
            </w:pPr>
            <w:r>
              <w:rPr>
                <w:i/>
                <w:sz w:val="14"/>
                <w:szCs w:val="14"/>
              </w:rPr>
              <w:t>Step-4</w:t>
            </w:r>
            <w:r w:rsidRPr="005D1206">
              <w:rPr>
                <w:i/>
                <w:sz w:val="14"/>
                <w:szCs w:val="14"/>
              </w:rPr>
              <w:t>0</w:t>
            </w:r>
          </w:p>
        </w:tc>
        <w:tc>
          <w:tcPr>
            <w:tcW w:w="3499" w:type="dxa"/>
            <w:gridSpan w:val="3"/>
            <w:shd w:val="clear" w:color="auto" w:fill="auto"/>
          </w:tcPr>
          <w:p w:rsidR="00726F8B" w:rsidRDefault="00726F8B" w:rsidP="009D1EFC">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726F8B" w:rsidRDefault="00726F8B" w:rsidP="009D1EFC">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726F8B" w:rsidRPr="0056181B" w:rsidRDefault="00726F8B" w:rsidP="009D1EFC">
            <w:pPr>
              <w:spacing w:after="0"/>
              <w:jc w:val="center"/>
              <w:rPr>
                <w:i/>
                <w:sz w:val="14"/>
                <w:szCs w:val="14"/>
              </w:rPr>
            </w:pPr>
          </w:p>
        </w:tc>
      </w:tr>
    </w:tbl>
    <w:p w:rsidR="0001085C" w:rsidRPr="00ED457C" w:rsidRDefault="0001085C" w:rsidP="00306E6C">
      <w:pPr>
        <w:pStyle w:val="Titre3"/>
        <w:rPr>
          <w:ins w:id="7326" w:author="Emna Mokaddem" w:date="2013-01-04T12:03:00Z"/>
        </w:rPr>
      </w:pPr>
      <w:bookmarkStart w:id="7327" w:name="_Toc345001139"/>
      <w:bookmarkStart w:id="7328" w:name="_Toc348082242"/>
      <w:ins w:id="7329" w:author="Emna Mokaddem" w:date="2013-01-04T12:03:00Z">
        <w:r w:rsidRPr="00ED457C">
          <w:t>NGEO-WEBC-VT</w:t>
        </w:r>
        <w:r>
          <w:t>P-0160</w:t>
        </w:r>
        <w:r w:rsidRPr="00ED457C">
          <w:t xml:space="preserve">: </w:t>
        </w:r>
        <w:r>
          <w:t>Advanced Search Criteria</w:t>
        </w:r>
        <w:bookmarkEnd w:id="7327"/>
        <w:bookmarkEnd w:id="732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rPr>
          <w:ins w:id="7330" w:author="Emna Mokaddem" w:date="2013-01-04T12:03:00Z"/>
        </w:trPr>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ins w:id="7331" w:author="Emna Mokaddem" w:date="2013-01-04T12:03:00Z"/>
                <w:b/>
                <w:i/>
                <w:color w:val="FFFFFF"/>
                <w:szCs w:val="18"/>
                <w:lang w:val="en-US"/>
              </w:rPr>
            </w:pPr>
            <w:ins w:id="7332" w:author="Emna Mokaddem" w:date="2013-01-04T12:03:00Z">
              <w:r>
                <w:rPr>
                  <w:b/>
                  <w:i/>
                  <w:color w:val="FFFFFF"/>
                  <w:szCs w:val="18"/>
                  <w:lang w:val="en-US"/>
                </w:rPr>
                <w:t>NGEO VALIDATION TEST  PROCEDURE</w:t>
              </w:r>
            </w:ins>
          </w:p>
        </w:tc>
      </w:tr>
      <w:tr w:rsidR="0001085C" w:rsidRPr="004E5884" w:rsidTr="009B3B1D">
        <w:trPr>
          <w:ins w:id="7333" w:author="Emna Mokaddem" w:date="2013-01-04T12:03:00Z"/>
        </w:trPr>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7334" w:author="Emna Mokaddem" w:date="2013-01-04T12:03:00Z"/>
                <w:b/>
                <w:color w:val="FFFFFF"/>
                <w:sz w:val="14"/>
                <w:szCs w:val="14"/>
              </w:rPr>
            </w:pPr>
            <w:ins w:id="7335" w:author="Emna Mokaddem" w:date="2013-01-04T12:03:00Z">
              <w:r w:rsidRPr="00544FC8">
                <w:rPr>
                  <w:b/>
                  <w:color w:val="FFFFFF"/>
                  <w:sz w:val="14"/>
                  <w:szCs w:val="14"/>
                </w:rPr>
                <w:t>Test Identifier</w:t>
              </w:r>
            </w:ins>
          </w:p>
        </w:tc>
        <w:tc>
          <w:tcPr>
            <w:tcW w:w="1903" w:type="dxa"/>
            <w:tcBorders>
              <w:top w:val="single" w:sz="6" w:space="0" w:color="auto"/>
            </w:tcBorders>
            <w:shd w:val="clear" w:color="auto" w:fill="auto"/>
          </w:tcPr>
          <w:p w:rsidR="0001085C" w:rsidRPr="00544FC8" w:rsidRDefault="0001085C" w:rsidP="009B3B1D">
            <w:pPr>
              <w:spacing w:after="0"/>
              <w:rPr>
                <w:ins w:id="7336" w:author="Emna Mokaddem" w:date="2013-01-04T12:03:00Z"/>
                <w:i/>
                <w:color w:val="548DD4"/>
                <w:sz w:val="16"/>
                <w:szCs w:val="16"/>
              </w:rPr>
            </w:pPr>
            <w:ins w:id="7337" w:author="Emna Mokaddem" w:date="2013-01-04T12:03:00Z">
              <w:r>
                <w:rPr>
                  <w:i/>
                  <w:color w:val="548DD4"/>
                  <w:sz w:val="16"/>
                  <w:szCs w:val="16"/>
                </w:rPr>
                <w:t>NGEO-WEBC-VTP-0160</w:t>
              </w:r>
            </w:ins>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7338" w:author="Emna Mokaddem" w:date="2013-01-04T12:03:00Z"/>
                <w:b/>
                <w:color w:val="FFFFFF"/>
                <w:sz w:val="14"/>
                <w:szCs w:val="14"/>
              </w:rPr>
            </w:pPr>
            <w:ins w:id="7339" w:author="Emna Mokaddem" w:date="2013-01-04T12:03:00Z">
              <w:r w:rsidRPr="00544FC8">
                <w:rPr>
                  <w:b/>
                  <w:color w:val="FFFFFF"/>
                  <w:sz w:val="14"/>
                  <w:szCs w:val="14"/>
                </w:rPr>
                <w:t>Test Title</w:t>
              </w:r>
            </w:ins>
          </w:p>
        </w:tc>
        <w:tc>
          <w:tcPr>
            <w:tcW w:w="3969" w:type="dxa"/>
            <w:gridSpan w:val="2"/>
            <w:tcBorders>
              <w:top w:val="single" w:sz="6" w:space="0" w:color="auto"/>
            </w:tcBorders>
            <w:shd w:val="clear" w:color="auto" w:fill="auto"/>
          </w:tcPr>
          <w:p w:rsidR="0001085C" w:rsidRPr="004E5884" w:rsidRDefault="0001085C" w:rsidP="009B3B1D">
            <w:pPr>
              <w:spacing w:after="0"/>
              <w:rPr>
                <w:ins w:id="7340" w:author="Emna Mokaddem" w:date="2013-01-04T12:03:00Z"/>
                <w:i/>
                <w:color w:val="548DD4"/>
                <w:sz w:val="16"/>
                <w:szCs w:val="16"/>
                <w:lang w:val="en-US"/>
              </w:rPr>
            </w:pPr>
            <w:ins w:id="7341" w:author="Emna Mokaddem" w:date="2013-01-04T12:03:00Z">
              <w:r w:rsidRPr="002C635F">
                <w:rPr>
                  <w:i/>
                  <w:color w:val="548DD4"/>
                  <w:sz w:val="16"/>
                  <w:szCs w:val="16"/>
                  <w:u w:val="single"/>
                </w:rPr>
                <w:t>Advanced Search Criteria</w:t>
              </w:r>
            </w:ins>
          </w:p>
        </w:tc>
      </w:tr>
      <w:tr w:rsidR="0001085C" w:rsidRPr="00B17EAC" w:rsidTr="009B3B1D">
        <w:trPr>
          <w:ins w:id="7342" w:author="Emna Mokaddem" w:date="2013-01-04T12:03:00Z"/>
        </w:trPr>
        <w:tc>
          <w:tcPr>
            <w:tcW w:w="8613" w:type="dxa"/>
            <w:gridSpan w:val="7"/>
            <w:shd w:val="clear" w:color="auto" w:fill="A6A6A6"/>
          </w:tcPr>
          <w:p w:rsidR="0001085C" w:rsidRPr="00544FC8" w:rsidRDefault="0001085C" w:rsidP="009B3B1D">
            <w:pPr>
              <w:spacing w:after="0"/>
              <w:rPr>
                <w:ins w:id="7343" w:author="Emna Mokaddem" w:date="2013-01-04T12:03:00Z"/>
                <w:sz w:val="14"/>
                <w:szCs w:val="14"/>
              </w:rPr>
            </w:pPr>
          </w:p>
        </w:tc>
      </w:tr>
      <w:tr w:rsidR="0001085C" w:rsidRPr="004E5884" w:rsidTr="009B3B1D">
        <w:trPr>
          <w:ins w:id="7344" w:author="Emna Mokaddem" w:date="2013-01-04T12:03:00Z"/>
        </w:trPr>
        <w:tc>
          <w:tcPr>
            <w:tcW w:w="8613" w:type="dxa"/>
            <w:gridSpan w:val="7"/>
            <w:shd w:val="clear" w:color="auto" w:fill="auto"/>
          </w:tcPr>
          <w:p w:rsidR="0001085C" w:rsidRPr="005E7083" w:rsidRDefault="0001085C" w:rsidP="009B3B1D">
            <w:pPr>
              <w:autoSpaceDE w:val="0"/>
              <w:autoSpaceDN w:val="0"/>
              <w:adjustRightInd w:val="0"/>
              <w:spacing w:after="0" w:line="240" w:lineRule="auto"/>
              <w:rPr>
                <w:ins w:id="7345" w:author="Emna Mokaddem" w:date="2013-01-04T12:03:00Z"/>
                <w:rFonts w:cstheme="minorHAnsi"/>
                <w:lang w:val="en-US"/>
              </w:rPr>
            </w:pPr>
            <w:ins w:id="7346" w:author="Emna Mokaddem" w:date="2013-01-04T12:03:00Z">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w:t>
              </w:r>
            </w:ins>
          </w:p>
        </w:tc>
      </w:tr>
      <w:tr w:rsidR="0001085C" w:rsidRPr="00B17EAC" w:rsidTr="009B3B1D">
        <w:trPr>
          <w:ins w:id="7347" w:author="Emna Mokaddem" w:date="2013-01-04T12:03:00Z"/>
        </w:trPr>
        <w:tc>
          <w:tcPr>
            <w:tcW w:w="8613" w:type="dxa"/>
            <w:gridSpan w:val="7"/>
            <w:shd w:val="clear" w:color="auto" w:fill="A6A6A6"/>
          </w:tcPr>
          <w:p w:rsidR="0001085C" w:rsidRPr="00544FC8" w:rsidRDefault="0001085C" w:rsidP="009B3B1D">
            <w:pPr>
              <w:spacing w:after="0"/>
              <w:rPr>
                <w:ins w:id="7348" w:author="Emna Mokaddem" w:date="2013-01-04T12:03:00Z"/>
                <w:sz w:val="14"/>
                <w:szCs w:val="14"/>
              </w:rPr>
            </w:pPr>
            <w:ins w:id="7349" w:author="Emna Mokaddem" w:date="2013-01-04T12:03:00Z">
              <w:r>
                <w:rPr>
                  <w:b/>
                  <w:sz w:val="14"/>
                  <w:szCs w:val="14"/>
                </w:rPr>
                <w:t>Script</w:t>
              </w:r>
            </w:ins>
          </w:p>
        </w:tc>
      </w:tr>
      <w:tr w:rsidR="0001085C" w:rsidRPr="004E5884" w:rsidTr="009B3B1D">
        <w:trPr>
          <w:ins w:id="7350" w:author="Emna Mokaddem" w:date="2013-01-04T12:03:00Z"/>
        </w:trPr>
        <w:tc>
          <w:tcPr>
            <w:tcW w:w="8613" w:type="dxa"/>
            <w:gridSpan w:val="7"/>
            <w:shd w:val="clear" w:color="auto" w:fill="auto"/>
          </w:tcPr>
          <w:p w:rsidR="0001085C" w:rsidRPr="004E5884" w:rsidRDefault="0001085C" w:rsidP="009B3B1D">
            <w:pPr>
              <w:spacing w:after="0"/>
              <w:rPr>
                <w:ins w:id="7351" w:author="Emna Mokaddem" w:date="2013-01-04T12:03:00Z"/>
                <w:lang w:val="en-US"/>
              </w:rPr>
            </w:pPr>
            <w:ins w:id="7352" w:author="Emna Mokaddem" w:date="2013-01-04T12:03:00Z">
              <w:r>
                <w:rPr>
                  <w:lang w:val="en-US"/>
                </w:rPr>
                <w:t>None</w:t>
              </w:r>
            </w:ins>
          </w:p>
        </w:tc>
      </w:tr>
      <w:tr w:rsidR="0001085C" w:rsidRPr="00544FC8" w:rsidTr="009B3B1D">
        <w:trPr>
          <w:ins w:id="7353" w:author="Emna Mokaddem" w:date="2013-01-04T12:03:00Z"/>
        </w:trPr>
        <w:tc>
          <w:tcPr>
            <w:tcW w:w="865" w:type="dxa"/>
            <w:shd w:val="clear" w:color="auto" w:fill="A6A6A6"/>
          </w:tcPr>
          <w:p w:rsidR="0001085C" w:rsidRPr="00544FC8" w:rsidRDefault="0001085C" w:rsidP="009B3B1D">
            <w:pPr>
              <w:spacing w:after="0"/>
              <w:jc w:val="center"/>
              <w:rPr>
                <w:ins w:id="7354" w:author="Emna Mokaddem" w:date="2013-01-04T12:03:00Z"/>
                <w:b/>
                <w:sz w:val="14"/>
                <w:szCs w:val="14"/>
              </w:rPr>
            </w:pPr>
            <w:ins w:id="7355" w:author="Emna Mokaddem" w:date="2013-01-04T12:03:00Z">
              <w:r w:rsidRPr="00544FC8">
                <w:rPr>
                  <w:b/>
                  <w:sz w:val="14"/>
                  <w:szCs w:val="14"/>
                </w:rPr>
                <w:lastRenderedPageBreak/>
                <w:t>Step</w:t>
              </w:r>
            </w:ins>
          </w:p>
        </w:tc>
        <w:tc>
          <w:tcPr>
            <w:tcW w:w="3499" w:type="dxa"/>
            <w:gridSpan w:val="3"/>
            <w:shd w:val="clear" w:color="auto" w:fill="A6A6A6"/>
          </w:tcPr>
          <w:p w:rsidR="0001085C" w:rsidRPr="00544FC8" w:rsidRDefault="0001085C" w:rsidP="009B3B1D">
            <w:pPr>
              <w:spacing w:after="0"/>
              <w:jc w:val="center"/>
              <w:rPr>
                <w:ins w:id="7356" w:author="Emna Mokaddem" w:date="2013-01-04T12:03:00Z"/>
                <w:b/>
                <w:sz w:val="14"/>
                <w:szCs w:val="14"/>
              </w:rPr>
            </w:pPr>
            <w:ins w:id="7357" w:author="Emna Mokaddem" w:date="2013-01-04T12:03:00Z">
              <w:r w:rsidRPr="00544FC8">
                <w:rPr>
                  <w:b/>
                  <w:sz w:val="14"/>
                  <w:szCs w:val="14"/>
                </w:rPr>
                <w:t>Action</w:t>
              </w:r>
            </w:ins>
          </w:p>
        </w:tc>
        <w:tc>
          <w:tcPr>
            <w:tcW w:w="2690" w:type="dxa"/>
            <w:gridSpan w:val="2"/>
            <w:shd w:val="clear" w:color="auto" w:fill="A6A6A6"/>
          </w:tcPr>
          <w:p w:rsidR="0001085C" w:rsidRPr="00544FC8" w:rsidRDefault="0001085C" w:rsidP="009B3B1D">
            <w:pPr>
              <w:spacing w:after="0"/>
              <w:jc w:val="center"/>
              <w:rPr>
                <w:ins w:id="7358" w:author="Emna Mokaddem" w:date="2013-01-04T12:03:00Z"/>
                <w:b/>
                <w:sz w:val="14"/>
                <w:szCs w:val="14"/>
              </w:rPr>
            </w:pPr>
            <w:ins w:id="7359" w:author="Emna Mokaddem" w:date="2013-01-04T12:03:00Z">
              <w:r>
                <w:rPr>
                  <w:b/>
                  <w:sz w:val="14"/>
                  <w:szCs w:val="14"/>
                </w:rPr>
                <w:t>Expected output</w:t>
              </w:r>
            </w:ins>
          </w:p>
        </w:tc>
        <w:tc>
          <w:tcPr>
            <w:tcW w:w="1559" w:type="dxa"/>
            <w:shd w:val="clear" w:color="auto" w:fill="A6A6A6"/>
          </w:tcPr>
          <w:p w:rsidR="0001085C" w:rsidRPr="00544FC8" w:rsidRDefault="0001085C" w:rsidP="009B3B1D">
            <w:pPr>
              <w:spacing w:after="0"/>
              <w:jc w:val="center"/>
              <w:rPr>
                <w:ins w:id="7360" w:author="Emna Mokaddem" w:date="2013-01-04T12:03:00Z"/>
                <w:b/>
                <w:sz w:val="14"/>
                <w:szCs w:val="14"/>
              </w:rPr>
            </w:pPr>
            <w:ins w:id="7361" w:author="Emna Mokaddem" w:date="2013-01-04T12:03:00Z">
              <w:r w:rsidRPr="00544FC8">
                <w:rPr>
                  <w:b/>
                  <w:sz w:val="14"/>
                  <w:szCs w:val="14"/>
                </w:rPr>
                <w:t>Pass/Fail Criteria Id</w:t>
              </w:r>
            </w:ins>
          </w:p>
        </w:tc>
      </w:tr>
      <w:tr w:rsidR="0001085C" w:rsidRPr="0056181B" w:rsidTr="009B3B1D">
        <w:trPr>
          <w:ins w:id="7362" w:author="Emna Mokaddem" w:date="2013-01-04T12:03:00Z"/>
        </w:trPr>
        <w:tc>
          <w:tcPr>
            <w:tcW w:w="865" w:type="dxa"/>
            <w:shd w:val="clear" w:color="auto" w:fill="auto"/>
            <w:vAlign w:val="center"/>
          </w:tcPr>
          <w:p w:rsidR="0001085C" w:rsidRPr="00544FC8" w:rsidRDefault="0001085C" w:rsidP="009B3B1D">
            <w:pPr>
              <w:spacing w:after="0"/>
              <w:jc w:val="center"/>
              <w:rPr>
                <w:ins w:id="7363" w:author="Emna Mokaddem" w:date="2013-01-04T12:03:00Z"/>
                <w:i/>
                <w:sz w:val="14"/>
                <w:szCs w:val="14"/>
              </w:rPr>
            </w:pPr>
            <w:ins w:id="7364" w:author="Emna Mokaddem" w:date="2013-01-04T12:03:00Z">
              <w:r w:rsidRPr="005D1206">
                <w:rPr>
                  <w:i/>
                  <w:sz w:val="14"/>
                  <w:szCs w:val="14"/>
                </w:rPr>
                <w:t>Step-10</w:t>
              </w:r>
            </w:ins>
          </w:p>
        </w:tc>
        <w:tc>
          <w:tcPr>
            <w:tcW w:w="3499" w:type="dxa"/>
            <w:gridSpan w:val="3"/>
            <w:shd w:val="clear" w:color="auto" w:fill="auto"/>
          </w:tcPr>
          <w:p w:rsidR="0001085C" w:rsidRPr="00057FF1" w:rsidRDefault="0001085C" w:rsidP="009B3B1D">
            <w:pPr>
              <w:pStyle w:val="NormalStep"/>
              <w:rPr>
                <w:ins w:id="7365" w:author="Emna Mokaddem" w:date="2013-01-04T12:03:00Z"/>
                <w:rFonts w:asciiTheme="minorHAnsi" w:hAnsiTheme="minorHAnsi" w:cstheme="minorHAnsi"/>
                <w:sz w:val="22"/>
                <w:szCs w:val="22"/>
              </w:rPr>
            </w:pPr>
            <w:ins w:id="7366" w:author="Emna Mokaddem" w:date="2013-01-04T12:03:00Z">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ins>
          </w:p>
        </w:tc>
        <w:tc>
          <w:tcPr>
            <w:tcW w:w="2690" w:type="dxa"/>
            <w:gridSpan w:val="2"/>
            <w:shd w:val="clear" w:color="auto" w:fill="auto"/>
          </w:tcPr>
          <w:p w:rsidR="0001085C" w:rsidRPr="00057FF1" w:rsidRDefault="0001085C" w:rsidP="009B3B1D">
            <w:pPr>
              <w:spacing w:after="0"/>
              <w:rPr>
                <w:ins w:id="7367" w:author="Emna Mokaddem" w:date="2013-01-04T12:03:00Z"/>
                <w:rFonts w:cstheme="minorHAnsi"/>
                <w:lang w:val="en-US"/>
              </w:rPr>
            </w:pPr>
            <w:ins w:id="7368" w:author="Emna Mokaddem" w:date="2013-01-04T12:03: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01085C" w:rsidRPr="0056181B" w:rsidRDefault="0001085C" w:rsidP="009B3B1D">
            <w:pPr>
              <w:spacing w:after="0"/>
              <w:jc w:val="center"/>
              <w:rPr>
                <w:ins w:id="7369" w:author="Emna Mokaddem" w:date="2013-01-04T12:03:00Z"/>
                <w:i/>
                <w:sz w:val="14"/>
                <w:szCs w:val="14"/>
              </w:rPr>
            </w:pPr>
          </w:p>
        </w:tc>
      </w:tr>
      <w:tr w:rsidR="0001085C" w:rsidRPr="00732447" w:rsidTr="009B3B1D">
        <w:trPr>
          <w:ins w:id="7370" w:author="Emna Mokaddem" w:date="2013-01-04T12:03:00Z"/>
        </w:trPr>
        <w:tc>
          <w:tcPr>
            <w:tcW w:w="865" w:type="dxa"/>
            <w:shd w:val="clear" w:color="auto" w:fill="auto"/>
            <w:vAlign w:val="center"/>
          </w:tcPr>
          <w:p w:rsidR="0001085C" w:rsidRPr="005D1206" w:rsidRDefault="0001085C" w:rsidP="009B3B1D">
            <w:pPr>
              <w:spacing w:after="0"/>
              <w:jc w:val="center"/>
              <w:rPr>
                <w:ins w:id="7371" w:author="Emna Mokaddem" w:date="2013-01-04T12:03:00Z"/>
                <w:i/>
                <w:sz w:val="14"/>
                <w:szCs w:val="14"/>
              </w:rPr>
            </w:pPr>
            <w:ins w:id="7372" w:author="Emna Mokaddem" w:date="2013-01-04T12:03:00Z">
              <w:r>
                <w:rPr>
                  <w:i/>
                  <w:sz w:val="14"/>
                  <w:szCs w:val="14"/>
                </w:rPr>
                <w:t>Step-20</w:t>
              </w:r>
            </w:ins>
          </w:p>
        </w:tc>
        <w:tc>
          <w:tcPr>
            <w:tcW w:w="3499" w:type="dxa"/>
            <w:gridSpan w:val="3"/>
            <w:shd w:val="clear" w:color="auto" w:fill="auto"/>
          </w:tcPr>
          <w:p w:rsidR="0001085C" w:rsidRPr="00BE3088" w:rsidRDefault="0001085C" w:rsidP="009B3B1D">
            <w:pPr>
              <w:pStyle w:val="NormalStep"/>
              <w:rPr>
                <w:ins w:id="7373" w:author="Emna Mokaddem" w:date="2013-01-04T12:03:00Z"/>
                <w:rFonts w:asciiTheme="minorHAnsi" w:hAnsiTheme="minorHAnsi" w:cstheme="minorHAnsi"/>
                <w:b/>
                <w:sz w:val="22"/>
                <w:szCs w:val="22"/>
              </w:rPr>
            </w:pPr>
            <w:ins w:id="7374" w:author="Emna Mokaddem" w:date="2013-01-04T12:03:00Z">
              <w:r w:rsidRPr="008400C4">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01085C" w:rsidRPr="003C0A28" w:rsidRDefault="0001085C" w:rsidP="009B3B1D">
            <w:pPr>
              <w:spacing w:after="0"/>
              <w:rPr>
                <w:ins w:id="7375" w:author="Emna Mokaddem" w:date="2013-01-04T12:03:00Z"/>
                <w:rFonts w:cstheme="minorHAnsi"/>
                <w:lang w:val="en-US"/>
              </w:rPr>
            </w:pPr>
            <w:ins w:id="7376" w:author="Emna Mokaddem" w:date="2013-01-04T12:03: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01085C" w:rsidRPr="00732447" w:rsidRDefault="0001085C" w:rsidP="009B3B1D">
            <w:pPr>
              <w:spacing w:after="0"/>
              <w:jc w:val="center"/>
              <w:rPr>
                <w:ins w:id="7377" w:author="Emna Mokaddem" w:date="2013-01-04T12:03:00Z"/>
                <w:i/>
                <w:sz w:val="14"/>
                <w:szCs w:val="14"/>
                <w:lang w:val="en-US"/>
              </w:rPr>
            </w:pPr>
          </w:p>
        </w:tc>
      </w:tr>
      <w:tr w:rsidR="0001085C" w:rsidRPr="004E5884" w:rsidTr="009B3B1D">
        <w:trPr>
          <w:ins w:id="7378" w:author="Emna Mokaddem" w:date="2013-01-04T12:03:00Z"/>
        </w:trPr>
        <w:tc>
          <w:tcPr>
            <w:tcW w:w="865" w:type="dxa"/>
            <w:shd w:val="clear" w:color="auto" w:fill="auto"/>
            <w:vAlign w:val="center"/>
          </w:tcPr>
          <w:p w:rsidR="0001085C" w:rsidRPr="00544FC8" w:rsidRDefault="0001085C" w:rsidP="009B3B1D">
            <w:pPr>
              <w:spacing w:after="0"/>
              <w:jc w:val="center"/>
              <w:rPr>
                <w:ins w:id="7379" w:author="Emna Mokaddem" w:date="2013-01-04T12:03:00Z"/>
                <w:i/>
                <w:sz w:val="14"/>
                <w:szCs w:val="14"/>
              </w:rPr>
            </w:pPr>
            <w:ins w:id="7380" w:author="Emna Mokaddem" w:date="2013-01-04T12:03:00Z">
              <w:r>
                <w:rPr>
                  <w:i/>
                  <w:sz w:val="14"/>
                  <w:szCs w:val="14"/>
                </w:rPr>
                <w:t>Step-3</w:t>
              </w:r>
              <w:r w:rsidRPr="005D1206">
                <w:rPr>
                  <w:i/>
                  <w:sz w:val="14"/>
                  <w:szCs w:val="14"/>
                </w:rPr>
                <w:t>0</w:t>
              </w:r>
            </w:ins>
          </w:p>
        </w:tc>
        <w:tc>
          <w:tcPr>
            <w:tcW w:w="3499" w:type="dxa"/>
            <w:gridSpan w:val="3"/>
            <w:shd w:val="clear" w:color="auto" w:fill="auto"/>
          </w:tcPr>
          <w:p w:rsidR="0001085C" w:rsidRPr="00057FF1" w:rsidRDefault="0001085C" w:rsidP="009B3B1D">
            <w:pPr>
              <w:pStyle w:val="NormalStep"/>
              <w:rPr>
                <w:ins w:id="7381" w:author="Emna Mokaddem" w:date="2013-01-04T12:03:00Z"/>
                <w:rFonts w:asciiTheme="minorHAnsi" w:hAnsiTheme="minorHAnsi" w:cstheme="minorHAnsi"/>
                <w:sz w:val="22"/>
                <w:szCs w:val="22"/>
              </w:rPr>
            </w:pPr>
            <w:ins w:id="7382" w:author="Emna Mokaddem" w:date="2013-01-04T12:03:00Z">
              <w:r>
                <w:rPr>
                  <w:rFonts w:asciiTheme="minorHAnsi" w:hAnsiTheme="minorHAnsi" w:cstheme="minorHAnsi"/>
                  <w:sz w:val="22"/>
                  <w:szCs w:val="22"/>
                </w:rPr>
                <w:t>Click on one of the datasets</w:t>
              </w:r>
            </w:ins>
          </w:p>
        </w:tc>
        <w:tc>
          <w:tcPr>
            <w:tcW w:w="2690" w:type="dxa"/>
            <w:gridSpan w:val="2"/>
            <w:shd w:val="clear" w:color="auto" w:fill="auto"/>
          </w:tcPr>
          <w:p w:rsidR="0001085C" w:rsidRPr="00732447" w:rsidRDefault="0001085C" w:rsidP="009B3B1D">
            <w:pPr>
              <w:spacing w:after="0"/>
              <w:rPr>
                <w:ins w:id="7383" w:author="Emna Mokaddem" w:date="2013-01-04T12:03:00Z"/>
                <w:rFonts w:cstheme="minorHAnsi"/>
                <w:lang w:val="en-GB"/>
              </w:rPr>
            </w:pPr>
            <w:ins w:id="7384" w:author="Emna Mokaddem" w:date="2013-01-04T12:03:00Z">
              <w:r>
                <w:rPr>
                  <w:rFonts w:cstheme="minorHAnsi"/>
                  <w:lang w:val="en-GB"/>
                </w:rPr>
                <w:t>The selected dataset is highlighted</w:t>
              </w:r>
            </w:ins>
          </w:p>
        </w:tc>
        <w:tc>
          <w:tcPr>
            <w:tcW w:w="1559" w:type="dxa"/>
            <w:shd w:val="clear" w:color="auto" w:fill="auto"/>
            <w:vAlign w:val="center"/>
          </w:tcPr>
          <w:p w:rsidR="0001085C" w:rsidRPr="004E5884" w:rsidRDefault="0001085C" w:rsidP="009B3B1D">
            <w:pPr>
              <w:spacing w:after="0"/>
              <w:jc w:val="center"/>
              <w:rPr>
                <w:ins w:id="7385" w:author="Emna Mokaddem" w:date="2013-01-04T12:03:00Z"/>
                <w:sz w:val="14"/>
                <w:szCs w:val="14"/>
                <w:highlight w:val="yellow"/>
                <w:lang w:val="en-US"/>
              </w:rPr>
            </w:pPr>
          </w:p>
        </w:tc>
      </w:tr>
      <w:tr w:rsidR="0001085C" w:rsidRPr="0056181B" w:rsidTr="009B3B1D">
        <w:trPr>
          <w:ins w:id="7386" w:author="Emna Mokaddem" w:date="2013-01-04T12:03:00Z"/>
        </w:trPr>
        <w:tc>
          <w:tcPr>
            <w:tcW w:w="865" w:type="dxa"/>
            <w:shd w:val="clear" w:color="auto" w:fill="auto"/>
            <w:vAlign w:val="center"/>
          </w:tcPr>
          <w:p w:rsidR="0001085C" w:rsidRDefault="0001085C" w:rsidP="009B3B1D">
            <w:pPr>
              <w:spacing w:after="0"/>
              <w:jc w:val="center"/>
              <w:rPr>
                <w:ins w:id="7387" w:author="Emna Mokaddem" w:date="2013-01-04T12:03:00Z"/>
                <w:i/>
                <w:sz w:val="14"/>
                <w:szCs w:val="14"/>
              </w:rPr>
            </w:pPr>
            <w:ins w:id="7388" w:author="Emna Mokaddem" w:date="2013-01-04T12:03:00Z">
              <w:r>
                <w:rPr>
                  <w:i/>
                  <w:sz w:val="14"/>
                  <w:szCs w:val="14"/>
                </w:rPr>
                <w:t>Step-4</w:t>
              </w:r>
              <w:r w:rsidRPr="005D1206">
                <w:rPr>
                  <w:i/>
                  <w:sz w:val="14"/>
                  <w:szCs w:val="14"/>
                </w:rPr>
                <w:t>0</w:t>
              </w:r>
            </w:ins>
          </w:p>
        </w:tc>
        <w:tc>
          <w:tcPr>
            <w:tcW w:w="3499" w:type="dxa"/>
            <w:gridSpan w:val="3"/>
            <w:shd w:val="clear" w:color="auto" w:fill="auto"/>
          </w:tcPr>
          <w:p w:rsidR="0001085C" w:rsidRDefault="0001085C" w:rsidP="009B3B1D">
            <w:pPr>
              <w:pStyle w:val="NormalStep"/>
              <w:rPr>
                <w:ins w:id="7389" w:author="Emna Mokaddem" w:date="2013-01-04T12:03:00Z"/>
                <w:rFonts w:asciiTheme="minorHAnsi" w:hAnsiTheme="minorHAnsi" w:cstheme="minorHAnsi"/>
                <w:sz w:val="22"/>
                <w:szCs w:val="22"/>
              </w:rPr>
            </w:pPr>
            <w:ins w:id="7390" w:author="Emna Mokaddem" w:date="2013-01-04T12:03: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01085C" w:rsidRDefault="0001085C" w:rsidP="009B3B1D">
            <w:pPr>
              <w:spacing w:after="0"/>
              <w:rPr>
                <w:ins w:id="7391" w:author="Emna Mokaddem" w:date="2013-01-04T12:03:00Z"/>
                <w:rFonts w:cstheme="minorHAnsi"/>
                <w:lang w:val="en-GB"/>
              </w:rPr>
            </w:pPr>
            <w:ins w:id="7392" w:author="Emna Mokaddem" w:date="2013-01-04T12:03:00Z">
              <w:r w:rsidRPr="003C0A28">
                <w:rPr>
                  <w:rFonts w:cstheme="minorHAnsi"/>
                  <w:lang w:val="en-US"/>
                </w:rPr>
                <w:t>The search widget is opened</w:t>
              </w:r>
              <w:r>
                <w:rPr>
                  <w:rFonts w:cstheme="minorHAnsi"/>
                  <w:lang w:val="en-US"/>
                </w:rPr>
                <w:t>.</w:t>
              </w:r>
            </w:ins>
          </w:p>
        </w:tc>
        <w:tc>
          <w:tcPr>
            <w:tcW w:w="1559" w:type="dxa"/>
            <w:shd w:val="clear" w:color="auto" w:fill="auto"/>
            <w:vAlign w:val="center"/>
          </w:tcPr>
          <w:p w:rsidR="0001085C" w:rsidRPr="0056181B" w:rsidRDefault="0001085C" w:rsidP="009B3B1D">
            <w:pPr>
              <w:spacing w:after="0"/>
              <w:jc w:val="center"/>
              <w:rPr>
                <w:ins w:id="7393" w:author="Emna Mokaddem" w:date="2013-01-04T12:03:00Z"/>
                <w:i/>
                <w:sz w:val="14"/>
                <w:szCs w:val="14"/>
              </w:rPr>
            </w:pPr>
          </w:p>
        </w:tc>
      </w:tr>
      <w:tr w:rsidR="0001085C" w:rsidRPr="0056181B" w:rsidTr="009B3B1D">
        <w:trPr>
          <w:ins w:id="7394" w:author="Emna Mokaddem" w:date="2013-01-04T12:03:00Z"/>
        </w:trPr>
        <w:tc>
          <w:tcPr>
            <w:tcW w:w="865" w:type="dxa"/>
            <w:shd w:val="clear" w:color="auto" w:fill="auto"/>
            <w:vAlign w:val="center"/>
          </w:tcPr>
          <w:p w:rsidR="0001085C" w:rsidRDefault="0001085C" w:rsidP="009B3B1D">
            <w:pPr>
              <w:spacing w:after="0"/>
              <w:jc w:val="center"/>
              <w:rPr>
                <w:ins w:id="7395" w:author="Emna Mokaddem" w:date="2013-01-04T12:03:00Z"/>
                <w:i/>
                <w:sz w:val="14"/>
                <w:szCs w:val="14"/>
              </w:rPr>
            </w:pPr>
            <w:ins w:id="7396" w:author="Emna Mokaddem" w:date="2013-01-04T12:03:00Z">
              <w:r>
                <w:rPr>
                  <w:i/>
                  <w:sz w:val="14"/>
                  <w:szCs w:val="14"/>
                </w:rPr>
                <w:t>Step-5</w:t>
              </w:r>
              <w:r w:rsidRPr="005D1206">
                <w:rPr>
                  <w:i/>
                  <w:sz w:val="14"/>
                  <w:szCs w:val="14"/>
                </w:rPr>
                <w:t>0</w:t>
              </w:r>
            </w:ins>
          </w:p>
        </w:tc>
        <w:tc>
          <w:tcPr>
            <w:tcW w:w="3499" w:type="dxa"/>
            <w:gridSpan w:val="3"/>
            <w:shd w:val="clear" w:color="auto" w:fill="auto"/>
          </w:tcPr>
          <w:p w:rsidR="0001085C" w:rsidRPr="00057FF1" w:rsidRDefault="0001085C" w:rsidP="009B3B1D">
            <w:pPr>
              <w:pStyle w:val="NormalStep"/>
              <w:rPr>
                <w:ins w:id="7397" w:author="Emna Mokaddem" w:date="2013-01-04T12:03:00Z"/>
                <w:rFonts w:asciiTheme="minorHAnsi" w:hAnsiTheme="minorHAnsi" w:cstheme="minorHAnsi"/>
                <w:sz w:val="22"/>
                <w:szCs w:val="22"/>
              </w:rPr>
            </w:pPr>
            <w:ins w:id="7398" w:author="Emna Mokaddem" w:date="2013-01-04T12:03:00Z">
              <w:r>
                <w:rPr>
                  <w:rFonts w:asciiTheme="minorHAnsi" w:hAnsiTheme="minorHAnsi" w:cstheme="minorHAnsi"/>
                  <w:sz w:val="22"/>
                  <w:szCs w:val="22"/>
                </w:rPr>
                <w:t>Click on ‘Advanced’ tab</w:t>
              </w:r>
            </w:ins>
          </w:p>
        </w:tc>
        <w:tc>
          <w:tcPr>
            <w:tcW w:w="2690" w:type="dxa"/>
            <w:gridSpan w:val="2"/>
            <w:shd w:val="clear" w:color="auto" w:fill="auto"/>
          </w:tcPr>
          <w:p w:rsidR="0001085C" w:rsidDel="00750DE8" w:rsidRDefault="0001085C" w:rsidP="009B3B1D">
            <w:pPr>
              <w:spacing w:after="0"/>
              <w:rPr>
                <w:ins w:id="7399" w:author="Emna Mokaddem" w:date="2013-01-04T12:03:00Z"/>
                <w:del w:id="7400" w:author="Mokaddem Emna" w:date="2013-01-31T14:48:00Z"/>
                <w:rFonts w:cstheme="minorHAnsi"/>
                <w:lang w:val="en-US"/>
              </w:rPr>
            </w:pPr>
            <w:ins w:id="7401" w:author="Emna Mokaddem" w:date="2013-01-04T12:03:00Z">
              <w:r>
                <w:rPr>
                  <w:rFonts w:cstheme="minorHAnsi"/>
                  <w:lang w:val="en-US"/>
                </w:rPr>
                <w:t>The advanced search criteria related to the selected dataset are displayed by suitable widgets (sliders for ranges, check boxes group for multiple valued criteria, select box for unique selection criterion with multiple possible values)</w:t>
              </w:r>
            </w:ins>
          </w:p>
          <w:p w:rsidR="0001085C" w:rsidRPr="003C0A28" w:rsidRDefault="0001085C" w:rsidP="009B3B1D">
            <w:pPr>
              <w:spacing w:after="0"/>
              <w:rPr>
                <w:ins w:id="7402" w:author="Emna Mokaddem" w:date="2013-01-04T12:03:00Z"/>
                <w:rFonts w:cstheme="minorHAnsi"/>
                <w:lang w:val="en-US"/>
              </w:rPr>
            </w:pPr>
            <w:ins w:id="7403" w:author="Emna Mokaddem" w:date="2013-01-04T12:03:00Z">
              <w:del w:id="7404" w:author="Mokaddem Emna" w:date="2013-01-31T14:48:00Z">
                <w:r w:rsidDel="00750DE8">
                  <w:rPr>
                    <w:rFonts w:cstheme="minorHAnsi"/>
                    <w:lang w:val="en-US"/>
                  </w:rPr>
                  <w:delText>The first check box is not a search criteria but a flag to choose whether to include or not the search criteria in the search url.</w:delText>
                </w:r>
              </w:del>
            </w:ins>
          </w:p>
        </w:tc>
        <w:tc>
          <w:tcPr>
            <w:tcW w:w="1559" w:type="dxa"/>
            <w:shd w:val="clear" w:color="auto" w:fill="auto"/>
            <w:vAlign w:val="center"/>
          </w:tcPr>
          <w:p w:rsidR="0001085C" w:rsidRPr="0056181B" w:rsidRDefault="0001085C" w:rsidP="009B3B1D">
            <w:pPr>
              <w:spacing w:after="0"/>
              <w:jc w:val="center"/>
              <w:rPr>
                <w:ins w:id="7405" w:author="Emna Mokaddem" w:date="2013-01-04T12:03:00Z"/>
                <w:i/>
                <w:sz w:val="14"/>
                <w:szCs w:val="14"/>
              </w:rPr>
            </w:pPr>
            <w:ins w:id="7406" w:author="Emna Mokaddem" w:date="2013-01-04T12:03:00Z">
              <w:r w:rsidRPr="0056181B">
                <w:rPr>
                  <w:i/>
                  <w:sz w:val="14"/>
                  <w:szCs w:val="14"/>
                </w:rPr>
                <w:t>NGEO-</w:t>
              </w:r>
              <w:r>
                <w:rPr>
                  <w:i/>
                  <w:sz w:val="14"/>
                  <w:szCs w:val="14"/>
                </w:rPr>
                <w:t>WEBC-PFC-0160</w:t>
              </w:r>
            </w:ins>
          </w:p>
        </w:tc>
      </w:tr>
      <w:tr w:rsidR="0001085C" w:rsidRPr="0056181B" w:rsidTr="009B3B1D">
        <w:trPr>
          <w:ins w:id="7407" w:author="Emna Mokaddem" w:date="2013-01-04T12:03:00Z"/>
        </w:trPr>
        <w:tc>
          <w:tcPr>
            <w:tcW w:w="865" w:type="dxa"/>
            <w:shd w:val="clear" w:color="auto" w:fill="auto"/>
            <w:vAlign w:val="center"/>
          </w:tcPr>
          <w:p w:rsidR="0001085C" w:rsidRDefault="0001085C" w:rsidP="009B3B1D">
            <w:pPr>
              <w:spacing w:after="0"/>
              <w:jc w:val="center"/>
              <w:rPr>
                <w:ins w:id="7408" w:author="Emna Mokaddem" w:date="2013-01-04T12:03:00Z"/>
                <w:i/>
                <w:sz w:val="14"/>
                <w:szCs w:val="14"/>
              </w:rPr>
            </w:pPr>
            <w:ins w:id="7409" w:author="Emna Mokaddem" w:date="2013-01-04T12:03:00Z">
              <w:r>
                <w:rPr>
                  <w:i/>
                  <w:sz w:val="14"/>
                  <w:szCs w:val="14"/>
                </w:rPr>
                <w:t>Step-6</w:t>
              </w:r>
              <w:r w:rsidRPr="005D1206">
                <w:rPr>
                  <w:i/>
                  <w:sz w:val="14"/>
                  <w:szCs w:val="14"/>
                </w:rPr>
                <w:t>0</w:t>
              </w:r>
            </w:ins>
          </w:p>
        </w:tc>
        <w:tc>
          <w:tcPr>
            <w:tcW w:w="3499" w:type="dxa"/>
            <w:gridSpan w:val="3"/>
            <w:shd w:val="clear" w:color="auto" w:fill="auto"/>
          </w:tcPr>
          <w:p w:rsidR="0001085C" w:rsidRDefault="0001085C" w:rsidP="00750DE8">
            <w:pPr>
              <w:pStyle w:val="NormalStep"/>
              <w:rPr>
                <w:ins w:id="7410" w:author="Emna Mokaddem" w:date="2013-01-04T12:03:00Z"/>
                <w:rFonts w:asciiTheme="minorHAnsi" w:hAnsiTheme="minorHAnsi" w:cstheme="minorHAnsi"/>
                <w:sz w:val="22"/>
                <w:szCs w:val="22"/>
              </w:rPr>
            </w:pPr>
            <w:ins w:id="7411" w:author="Emna Mokaddem" w:date="2013-01-04T12:03:00Z">
              <w:r>
                <w:rPr>
                  <w:rFonts w:asciiTheme="minorHAnsi" w:hAnsiTheme="minorHAnsi" w:cstheme="minorHAnsi"/>
                  <w:sz w:val="22"/>
                  <w:szCs w:val="22"/>
                </w:rPr>
                <w:t xml:space="preserve">Update the criteria displayed with values from your choice </w:t>
              </w:r>
              <w:del w:id="7412" w:author="Mokaddem Emna" w:date="2013-01-31T14:48:00Z">
                <w:r w:rsidDel="00750DE8">
                  <w:rPr>
                    <w:rFonts w:asciiTheme="minorHAnsi" w:hAnsiTheme="minorHAnsi" w:cstheme="minorHAnsi"/>
                    <w:sz w:val="22"/>
                    <w:szCs w:val="22"/>
                  </w:rPr>
                  <w:delText>and keep the “use advanced  search criteria” check box checked.</w:delText>
                </w:r>
              </w:del>
            </w:ins>
          </w:p>
        </w:tc>
        <w:tc>
          <w:tcPr>
            <w:tcW w:w="2690" w:type="dxa"/>
            <w:gridSpan w:val="2"/>
            <w:shd w:val="clear" w:color="auto" w:fill="auto"/>
          </w:tcPr>
          <w:p w:rsidR="0001085C" w:rsidRPr="008400C4" w:rsidRDefault="0001085C" w:rsidP="009B3B1D">
            <w:pPr>
              <w:spacing w:after="0"/>
              <w:rPr>
                <w:ins w:id="7413" w:author="Emna Mokaddem" w:date="2013-01-04T12:03:00Z"/>
                <w:rFonts w:cstheme="minorHAnsi"/>
                <w:lang w:val="en-GB"/>
              </w:rPr>
            </w:pPr>
            <w:ins w:id="7414" w:author="Emna Mokaddem" w:date="2013-01-04T12:03:00Z">
              <w:r>
                <w:rPr>
                  <w:rFonts w:cstheme="minorHAnsi"/>
                  <w:lang w:val="en-GB"/>
                </w:rPr>
                <w:t>The criteria values changed are now displayed</w:t>
              </w:r>
            </w:ins>
          </w:p>
        </w:tc>
        <w:tc>
          <w:tcPr>
            <w:tcW w:w="1559" w:type="dxa"/>
            <w:shd w:val="clear" w:color="auto" w:fill="auto"/>
            <w:vAlign w:val="center"/>
          </w:tcPr>
          <w:p w:rsidR="0001085C" w:rsidRPr="0056181B" w:rsidRDefault="0001085C" w:rsidP="009B3B1D">
            <w:pPr>
              <w:spacing w:after="0"/>
              <w:jc w:val="center"/>
              <w:rPr>
                <w:ins w:id="7415" w:author="Emna Mokaddem" w:date="2013-01-04T12:03:00Z"/>
                <w:i/>
                <w:sz w:val="14"/>
                <w:szCs w:val="14"/>
              </w:rPr>
            </w:pPr>
            <w:ins w:id="7416" w:author="Emna Mokaddem" w:date="2013-01-04T12:03:00Z">
              <w:r w:rsidRPr="0056181B">
                <w:rPr>
                  <w:i/>
                  <w:sz w:val="14"/>
                  <w:szCs w:val="14"/>
                </w:rPr>
                <w:t>NGEO-</w:t>
              </w:r>
              <w:r>
                <w:rPr>
                  <w:i/>
                  <w:sz w:val="14"/>
                  <w:szCs w:val="14"/>
                </w:rPr>
                <w:t>WEBC-PFC-0161</w:t>
              </w:r>
            </w:ins>
          </w:p>
        </w:tc>
      </w:tr>
      <w:tr w:rsidR="0001085C" w:rsidRPr="0056181B" w:rsidTr="009B3B1D">
        <w:trPr>
          <w:ins w:id="7417" w:author="Emna Mokaddem" w:date="2013-01-04T12:03:00Z"/>
        </w:trPr>
        <w:tc>
          <w:tcPr>
            <w:tcW w:w="865" w:type="dxa"/>
            <w:shd w:val="clear" w:color="auto" w:fill="auto"/>
            <w:vAlign w:val="center"/>
          </w:tcPr>
          <w:p w:rsidR="0001085C" w:rsidRDefault="0001085C" w:rsidP="009B3B1D">
            <w:pPr>
              <w:spacing w:after="0"/>
              <w:jc w:val="center"/>
              <w:rPr>
                <w:ins w:id="7418" w:author="Emna Mokaddem" w:date="2013-01-04T12:03:00Z"/>
                <w:i/>
                <w:sz w:val="14"/>
                <w:szCs w:val="14"/>
              </w:rPr>
            </w:pPr>
            <w:ins w:id="7419" w:author="Emna Mokaddem" w:date="2013-01-04T12:03:00Z">
              <w:r>
                <w:rPr>
                  <w:i/>
                  <w:sz w:val="14"/>
                  <w:szCs w:val="14"/>
                </w:rPr>
                <w:t>Step-7</w:t>
              </w:r>
              <w:r w:rsidRPr="005D1206">
                <w:rPr>
                  <w:i/>
                  <w:sz w:val="14"/>
                  <w:szCs w:val="14"/>
                </w:rPr>
                <w:t>0</w:t>
              </w:r>
            </w:ins>
          </w:p>
        </w:tc>
        <w:tc>
          <w:tcPr>
            <w:tcW w:w="3499" w:type="dxa"/>
            <w:gridSpan w:val="3"/>
            <w:shd w:val="clear" w:color="auto" w:fill="auto"/>
          </w:tcPr>
          <w:p w:rsidR="0001085C" w:rsidRPr="00B5182E" w:rsidRDefault="0001085C" w:rsidP="009B3B1D">
            <w:pPr>
              <w:pStyle w:val="NormalStep"/>
              <w:rPr>
                <w:ins w:id="7420" w:author="Emna Mokaddem" w:date="2013-01-04T12:03:00Z"/>
                <w:rFonts w:asciiTheme="minorHAnsi" w:hAnsiTheme="minorHAnsi" w:cstheme="minorHAnsi"/>
                <w:sz w:val="22"/>
                <w:szCs w:val="22"/>
              </w:rPr>
            </w:pPr>
            <w:ins w:id="7421" w:author="Emna Mokaddem" w:date="2013-01-04T12:03:00Z">
              <w:r w:rsidRPr="00B5182E">
                <w:rPr>
                  <w:rFonts w:asciiTheme="minorHAnsi" w:hAnsiTheme="minorHAnsi" w:cstheme="minorHAnsi"/>
                  <w:sz w:val="22"/>
                  <w:szCs w:val="22"/>
                </w:rPr>
                <w:t>C</w:t>
              </w:r>
              <w:r w:rsidRPr="008400C4">
                <w:rPr>
                  <w:rFonts w:asciiTheme="minorHAnsi" w:hAnsiTheme="minorHAnsi" w:cstheme="minorHAnsi"/>
                  <w:sz w:val="22"/>
                  <w:szCs w:val="22"/>
                </w:rPr>
                <w:t>lick on the "Search URL" button</w:t>
              </w:r>
            </w:ins>
          </w:p>
        </w:tc>
        <w:tc>
          <w:tcPr>
            <w:tcW w:w="2690" w:type="dxa"/>
            <w:gridSpan w:val="2"/>
            <w:shd w:val="clear" w:color="auto" w:fill="auto"/>
          </w:tcPr>
          <w:p w:rsidR="0001085C" w:rsidRDefault="0001085C" w:rsidP="009B3B1D">
            <w:pPr>
              <w:spacing w:after="0"/>
              <w:rPr>
                <w:ins w:id="7422" w:author="Emna Mokaddem" w:date="2013-01-04T12:03:00Z"/>
                <w:rFonts w:cstheme="minorHAnsi"/>
                <w:lang w:val="en-GB"/>
              </w:rPr>
            </w:pPr>
            <w:ins w:id="7423" w:author="Emna Mokaddem" w:date="2013-01-04T12:03:00Z">
              <w:r>
                <w:rPr>
                  <w:rFonts w:cstheme="minorHAnsi"/>
                  <w:lang w:val="en-GB"/>
                </w:rPr>
                <w:t>The open search url is displayed with all search criteria and the changed values are taken into account</w:t>
              </w:r>
            </w:ins>
          </w:p>
        </w:tc>
        <w:tc>
          <w:tcPr>
            <w:tcW w:w="1559" w:type="dxa"/>
            <w:shd w:val="clear" w:color="auto" w:fill="auto"/>
            <w:vAlign w:val="center"/>
          </w:tcPr>
          <w:p w:rsidR="0001085C" w:rsidRPr="0056181B" w:rsidRDefault="0001085C" w:rsidP="009B3B1D">
            <w:pPr>
              <w:spacing w:after="0"/>
              <w:jc w:val="center"/>
              <w:rPr>
                <w:ins w:id="7424" w:author="Emna Mokaddem" w:date="2013-01-04T12:03:00Z"/>
                <w:i/>
                <w:sz w:val="14"/>
                <w:szCs w:val="14"/>
              </w:rPr>
            </w:pPr>
            <w:ins w:id="7425" w:author="Emna Mokaddem" w:date="2013-01-04T12:03:00Z">
              <w:r w:rsidRPr="0056181B">
                <w:rPr>
                  <w:i/>
                  <w:sz w:val="14"/>
                  <w:szCs w:val="14"/>
                </w:rPr>
                <w:t>NGEO-</w:t>
              </w:r>
              <w:r>
                <w:rPr>
                  <w:i/>
                  <w:sz w:val="14"/>
                  <w:szCs w:val="14"/>
                </w:rPr>
                <w:t>WEBC-PFC-0162</w:t>
              </w:r>
            </w:ins>
          </w:p>
        </w:tc>
      </w:tr>
    </w:tbl>
    <w:p w:rsidR="0001085C" w:rsidRPr="00ED457C" w:rsidRDefault="0001085C" w:rsidP="0001085C">
      <w:pPr>
        <w:pStyle w:val="Titre3"/>
        <w:rPr>
          <w:ins w:id="7426" w:author="Emna Mokaddem" w:date="2013-01-04T12:03:00Z"/>
        </w:rPr>
      </w:pPr>
      <w:bookmarkStart w:id="7427" w:name="_Toc345001140"/>
      <w:bookmarkStart w:id="7428" w:name="_Toc348082243"/>
      <w:ins w:id="7429" w:author="Emna Mokaddem" w:date="2013-01-04T12:03:00Z">
        <w:r w:rsidRPr="00ED457C">
          <w:t>NGEO-WEBC-VT</w:t>
        </w:r>
        <w:r>
          <w:t>P-0165</w:t>
        </w:r>
        <w:r w:rsidRPr="00ED457C">
          <w:t xml:space="preserve">: </w:t>
        </w:r>
        <w:r>
          <w:t>Advanced Search Criteria updated with dataset changes</w:t>
        </w:r>
        <w:bookmarkEnd w:id="7427"/>
        <w:bookmarkEnd w:id="7428"/>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1085C" w:rsidRPr="004E5884" w:rsidTr="009B3B1D">
        <w:trPr>
          <w:ins w:id="7430" w:author="Emna Mokaddem" w:date="2013-01-04T12:03:00Z"/>
        </w:trPr>
        <w:tc>
          <w:tcPr>
            <w:tcW w:w="8613" w:type="dxa"/>
            <w:gridSpan w:val="7"/>
            <w:tcBorders>
              <w:top w:val="single" w:sz="2" w:space="0" w:color="auto"/>
              <w:bottom w:val="single" w:sz="6" w:space="0" w:color="auto"/>
            </w:tcBorders>
            <w:shd w:val="clear" w:color="auto" w:fill="548DD4" w:themeFill="text2" w:themeFillTint="99"/>
          </w:tcPr>
          <w:p w:rsidR="0001085C" w:rsidRPr="004E5884" w:rsidRDefault="0001085C" w:rsidP="009B3B1D">
            <w:pPr>
              <w:spacing w:after="0"/>
              <w:jc w:val="center"/>
              <w:rPr>
                <w:ins w:id="7431" w:author="Emna Mokaddem" w:date="2013-01-04T12:03:00Z"/>
                <w:b/>
                <w:i/>
                <w:color w:val="FFFFFF"/>
                <w:szCs w:val="18"/>
                <w:lang w:val="en-US"/>
              </w:rPr>
            </w:pPr>
            <w:ins w:id="7432" w:author="Emna Mokaddem" w:date="2013-01-04T12:03:00Z">
              <w:r>
                <w:rPr>
                  <w:b/>
                  <w:i/>
                  <w:color w:val="FFFFFF"/>
                  <w:szCs w:val="18"/>
                  <w:lang w:val="en-US"/>
                </w:rPr>
                <w:t>NGEO VALIDATION TEST  PROCEDURE</w:t>
              </w:r>
            </w:ins>
          </w:p>
        </w:tc>
      </w:tr>
      <w:tr w:rsidR="0001085C" w:rsidRPr="004E5884" w:rsidTr="009B3B1D">
        <w:trPr>
          <w:ins w:id="7433" w:author="Emna Mokaddem" w:date="2013-01-04T12:03:00Z"/>
        </w:trPr>
        <w:tc>
          <w:tcPr>
            <w:tcW w:w="1607"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7434" w:author="Emna Mokaddem" w:date="2013-01-04T12:03:00Z"/>
                <w:b/>
                <w:color w:val="FFFFFF"/>
                <w:sz w:val="14"/>
                <w:szCs w:val="14"/>
              </w:rPr>
            </w:pPr>
            <w:ins w:id="7435" w:author="Emna Mokaddem" w:date="2013-01-04T12:03:00Z">
              <w:r w:rsidRPr="00544FC8">
                <w:rPr>
                  <w:b/>
                  <w:color w:val="FFFFFF"/>
                  <w:sz w:val="14"/>
                  <w:szCs w:val="14"/>
                </w:rPr>
                <w:t>Test Identifier</w:t>
              </w:r>
            </w:ins>
          </w:p>
        </w:tc>
        <w:tc>
          <w:tcPr>
            <w:tcW w:w="1903" w:type="dxa"/>
            <w:tcBorders>
              <w:top w:val="single" w:sz="6" w:space="0" w:color="auto"/>
            </w:tcBorders>
            <w:shd w:val="clear" w:color="auto" w:fill="auto"/>
          </w:tcPr>
          <w:p w:rsidR="0001085C" w:rsidRPr="00544FC8" w:rsidRDefault="0001085C" w:rsidP="009B3B1D">
            <w:pPr>
              <w:spacing w:after="0"/>
              <w:rPr>
                <w:ins w:id="7436" w:author="Emna Mokaddem" w:date="2013-01-04T12:03:00Z"/>
                <w:i/>
                <w:color w:val="548DD4"/>
                <w:sz w:val="16"/>
                <w:szCs w:val="16"/>
              </w:rPr>
            </w:pPr>
            <w:ins w:id="7437" w:author="Emna Mokaddem" w:date="2013-01-04T12:03:00Z">
              <w:r>
                <w:rPr>
                  <w:i/>
                  <w:color w:val="548DD4"/>
                  <w:sz w:val="16"/>
                  <w:szCs w:val="16"/>
                </w:rPr>
                <w:t>NGEO-WEBC-VTP-0165</w:t>
              </w:r>
            </w:ins>
          </w:p>
        </w:tc>
        <w:tc>
          <w:tcPr>
            <w:tcW w:w="1134" w:type="dxa"/>
            <w:gridSpan w:val="2"/>
            <w:tcBorders>
              <w:top w:val="single" w:sz="6" w:space="0" w:color="auto"/>
            </w:tcBorders>
            <w:shd w:val="clear" w:color="auto" w:fill="548DD4" w:themeFill="text2" w:themeFillTint="99"/>
          </w:tcPr>
          <w:p w:rsidR="0001085C" w:rsidRPr="00544FC8" w:rsidRDefault="0001085C" w:rsidP="009B3B1D">
            <w:pPr>
              <w:spacing w:after="0"/>
              <w:jc w:val="center"/>
              <w:rPr>
                <w:ins w:id="7438" w:author="Emna Mokaddem" w:date="2013-01-04T12:03:00Z"/>
                <w:b/>
                <w:color w:val="FFFFFF"/>
                <w:sz w:val="14"/>
                <w:szCs w:val="14"/>
              </w:rPr>
            </w:pPr>
            <w:ins w:id="7439" w:author="Emna Mokaddem" w:date="2013-01-04T12:03:00Z">
              <w:r w:rsidRPr="00544FC8">
                <w:rPr>
                  <w:b/>
                  <w:color w:val="FFFFFF"/>
                  <w:sz w:val="14"/>
                  <w:szCs w:val="14"/>
                </w:rPr>
                <w:t>Test Title</w:t>
              </w:r>
            </w:ins>
          </w:p>
        </w:tc>
        <w:tc>
          <w:tcPr>
            <w:tcW w:w="3969" w:type="dxa"/>
            <w:gridSpan w:val="2"/>
            <w:tcBorders>
              <w:top w:val="single" w:sz="6" w:space="0" w:color="auto"/>
            </w:tcBorders>
            <w:shd w:val="clear" w:color="auto" w:fill="auto"/>
          </w:tcPr>
          <w:p w:rsidR="0001085C" w:rsidRPr="00BE3088" w:rsidRDefault="0001085C" w:rsidP="009B3B1D">
            <w:pPr>
              <w:spacing w:after="0"/>
              <w:rPr>
                <w:ins w:id="7440" w:author="Emna Mokaddem" w:date="2013-01-04T12:03:00Z"/>
                <w:i/>
                <w:color w:val="548DD4"/>
                <w:sz w:val="16"/>
                <w:szCs w:val="16"/>
                <w:lang w:val="en-US"/>
              </w:rPr>
            </w:pPr>
            <w:ins w:id="7441" w:author="Emna Mokaddem" w:date="2013-01-04T12:03:00Z">
              <w:r w:rsidRPr="008400C4">
                <w:rPr>
                  <w:i/>
                  <w:sz w:val="16"/>
                  <w:szCs w:val="16"/>
                </w:rPr>
                <w:t>Advanced Search Criteria updated with dataset changes</w:t>
              </w:r>
            </w:ins>
          </w:p>
        </w:tc>
      </w:tr>
      <w:tr w:rsidR="0001085C" w:rsidRPr="00B17EAC" w:rsidTr="009B3B1D">
        <w:trPr>
          <w:ins w:id="7442" w:author="Emna Mokaddem" w:date="2013-01-04T12:03:00Z"/>
        </w:trPr>
        <w:tc>
          <w:tcPr>
            <w:tcW w:w="8613" w:type="dxa"/>
            <w:gridSpan w:val="7"/>
            <w:shd w:val="clear" w:color="auto" w:fill="A6A6A6"/>
          </w:tcPr>
          <w:p w:rsidR="0001085C" w:rsidRPr="00544FC8" w:rsidRDefault="0001085C" w:rsidP="009B3B1D">
            <w:pPr>
              <w:spacing w:after="0"/>
              <w:rPr>
                <w:ins w:id="7443" w:author="Emna Mokaddem" w:date="2013-01-04T12:03:00Z"/>
                <w:sz w:val="14"/>
                <w:szCs w:val="14"/>
              </w:rPr>
            </w:pPr>
          </w:p>
        </w:tc>
      </w:tr>
      <w:tr w:rsidR="0001085C" w:rsidRPr="004E5884" w:rsidTr="009B3B1D">
        <w:trPr>
          <w:ins w:id="7444" w:author="Emna Mokaddem" w:date="2013-01-04T12:03:00Z"/>
        </w:trPr>
        <w:tc>
          <w:tcPr>
            <w:tcW w:w="8613" w:type="dxa"/>
            <w:gridSpan w:val="7"/>
            <w:shd w:val="clear" w:color="auto" w:fill="auto"/>
          </w:tcPr>
          <w:p w:rsidR="0001085C" w:rsidRPr="005E7083" w:rsidRDefault="0001085C" w:rsidP="009B3B1D">
            <w:pPr>
              <w:autoSpaceDE w:val="0"/>
              <w:autoSpaceDN w:val="0"/>
              <w:adjustRightInd w:val="0"/>
              <w:spacing w:after="0" w:line="240" w:lineRule="auto"/>
              <w:rPr>
                <w:ins w:id="7445" w:author="Emna Mokaddem" w:date="2013-01-04T12:03:00Z"/>
                <w:rFonts w:cstheme="minorHAnsi"/>
                <w:lang w:val="en-US"/>
              </w:rPr>
            </w:pPr>
            <w:ins w:id="7446" w:author="Emna Mokaddem" w:date="2013-01-04T12:03:00Z">
              <w:r w:rsidRPr="00057FF1">
                <w:rPr>
                  <w:rFonts w:cstheme="minorHAnsi"/>
                  <w:lang w:val="en-US"/>
                </w:rPr>
                <w:t xml:space="preserve">This test procedure implements the test case </w:t>
              </w:r>
              <w:r>
                <w:rPr>
                  <w:rFonts w:cstheme="minorHAnsi"/>
                  <w:lang w:val="en-US"/>
                </w:rPr>
                <w:t>NGEO-WEBC-VTC-0160</w:t>
              </w:r>
              <w:r w:rsidRPr="00057FF1">
                <w:rPr>
                  <w:rFonts w:cstheme="minorHAnsi"/>
                  <w:lang w:val="en-US"/>
                </w:rPr>
                <w:t>:</w:t>
              </w:r>
              <w:r>
                <w:rPr>
                  <w:rFonts w:cstheme="minorHAnsi"/>
                  <w:lang w:val="en-US"/>
                </w:rPr>
                <w:t xml:space="preserve"> </w:t>
              </w:r>
              <w:r>
                <w:t>Advanced Search Criteria updated with dataset changes</w:t>
              </w:r>
            </w:ins>
          </w:p>
        </w:tc>
      </w:tr>
      <w:tr w:rsidR="0001085C" w:rsidRPr="00B17EAC" w:rsidTr="009B3B1D">
        <w:trPr>
          <w:ins w:id="7447" w:author="Emna Mokaddem" w:date="2013-01-04T12:03:00Z"/>
        </w:trPr>
        <w:tc>
          <w:tcPr>
            <w:tcW w:w="8613" w:type="dxa"/>
            <w:gridSpan w:val="7"/>
            <w:shd w:val="clear" w:color="auto" w:fill="A6A6A6"/>
          </w:tcPr>
          <w:p w:rsidR="0001085C" w:rsidRPr="00544FC8" w:rsidRDefault="0001085C" w:rsidP="009B3B1D">
            <w:pPr>
              <w:spacing w:after="0"/>
              <w:rPr>
                <w:ins w:id="7448" w:author="Emna Mokaddem" w:date="2013-01-04T12:03:00Z"/>
                <w:sz w:val="14"/>
                <w:szCs w:val="14"/>
              </w:rPr>
            </w:pPr>
            <w:ins w:id="7449" w:author="Emna Mokaddem" w:date="2013-01-04T12:03:00Z">
              <w:r>
                <w:rPr>
                  <w:b/>
                  <w:sz w:val="14"/>
                  <w:szCs w:val="14"/>
                </w:rPr>
                <w:t>Script</w:t>
              </w:r>
            </w:ins>
          </w:p>
        </w:tc>
      </w:tr>
      <w:tr w:rsidR="0001085C" w:rsidRPr="004E5884" w:rsidTr="009B3B1D">
        <w:trPr>
          <w:ins w:id="7450" w:author="Emna Mokaddem" w:date="2013-01-04T12:03:00Z"/>
        </w:trPr>
        <w:tc>
          <w:tcPr>
            <w:tcW w:w="8613" w:type="dxa"/>
            <w:gridSpan w:val="7"/>
            <w:shd w:val="clear" w:color="auto" w:fill="auto"/>
          </w:tcPr>
          <w:p w:rsidR="0001085C" w:rsidRPr="004E5884" w:rsidRDefault="0001085C" w:rsidP="009B3B1D">
            <w:pPr>
              <w:spacing w:after="0"/>
              <w:rPr>
                <w:ins w:id="7451" w:author="Emna Mokaddem" w:date="2013-01-04T12:03:00Z"/>
                <w:lang w:val="en-US"/>
              </w:rPr>
            </w:pPr>
            <w:ins w:id="7452" w:author="Emna Mokaddem" w:date="2013-01-04T12:03:00Z">
              <w:r>
                <w:rPr>
                  <w:lang w:val="en-US"/>
                </w:rPr>
                <w:lastRenderedPageBreak/>
                <w:t>None</w:t>
              </w:r>
            </w:ins>
          </w:p>
        </w:tc>
      </w:tr>
      <w:tr w:rsidR="0001085C" w:rsidRPr="00544FC8" w:rsidTr="009B3B1D">
        <w:trPr>
          <w:ins w:id="7453" w:author="Emna Mokaddem" w:date="2013-01-04T12:03:00Z"/>
        </w:trPr>
        <w:tc>
          <w:tcPr>
            <w:tcW w:w="865" w:type="dxa"/>
            <w:shd w:val="clear" w:color="auto" w:fill="A6A6A6"/>
          </w:tcPr>
          <w:p w:rsidR="0001085C" w:rsidRPr="00544FC8" w:rsidRDefault="0001085C" w:rsidP="009B3B1D">
            <w:pPr>
              <w:spacing w:after="0"/>
              <w:jc w:val="center"/>
              <w:rPr>
                <w:ins w:id="7454" w:author="Emna Mokaddem" w:date="2013-01-04T12:03:00Z"/>
                <w:b/>
                <w:sz w:val="14"/>
                <w:szCs w:val="14"/>
              </w:rPr>
            </w:pPr>
            <w:ins w:id="7455" w:author="Emna Mokaddem" w:date="2013-01-04T12:03:00Z">
              <w:r w:rsidRPr="00544FC8">
                <w:rPr>
                  <w:b/>
                  <w:sz w:val="14"/>
                  <w:szCs w:val="14"/>
                </w:rPr>
                <w:t>Step</w:t>
              </w:r>
            </w:ins>
          </w:p>
        </w:tc>
        <w:tc>
          <w:tcPr>
            <w:tcW w:w="3499" w:type="dxa"/>
            <w:gridSpan w:val="3"/>
            <w:shd w:val="clear" w:color="auto" w:fill="A6A6A6"/>
          </w:tcPr>
          <w:p w:rsidR="0001085C" w:rsidRPr="00544FC8" w:rsidRDefault="0001085C" w:rsidP="009B3B1D">
            <w:pPr>
              <w:spacing w:after="0"/>
              <w:jc w:val="center"/>
              <w:rPr>
                <w:ins w:id="7456" w:author="Emna Mokaddem" w:date="2013-01-04T12:03:00Z"/>
                <w:b/>
                <w:sz w:val="14"/>
                <w:szCs w:val="14"/>
              </w:rPr>
            </w:pPr>
            <w:ins w:id="7457" w:author="Emna Mokaddem" w:date="2013-01-04T12:03:00Z">
              <w:r w:rsidRPr="00544FC8">
                <w:rPr>
                  <w:b/>
                  <w:sz w:val="14"/>
                  <w:szCs w:val="14"/>
                </w:rPr>
                <w:t>Action</w:t>
              </w:r>
            </w:ins>
          </w:p>
        </w:tc>
        <w:tc>
          <w:tcPr>
            <w:tcW w:w="2690" w:type="dxa"/>
            <w:gridSpan w:val="2"/>
            <w:shd w:val="clear" w:color="auto" w:fill="A6A6A6"/>
          </w:tcPr>
          <w:p w:rsidR="0001085C" w:rsidRPr="00544FC8" w:rsidRDefault="0001085C" w:rsidP="009B3B1D">
            <w:pPr>
              <w:spacing w:after="0"/>
              <w:jc w:val="center"/>
              <w:rPr>
                <w:ins w:id="7458" w:author="Emna Mokaddem" w:date="2013-01-04T12:03:00Z"/>
                <w:b/>
                <w:sz w:val="14"/>
                <w:szCs w:val="14"/>
              </w:rPr>
            </w:pPr>
            <w:ins w:id="7459" w:author="Emna Mokaddem" w:date="2013-01-04T12:03:00Z">
              <w:r>
                <w:rPr>
                  <w:b/>
                  <w:sz w:val="14"/>
                  <w:szCs w:val="14"/>
                </w:rPr>
                <w:t>Expected output</w:t>
              </w:r>
            </w:ins>
          </w:p>
        </w:tc>
        <w:tc>
          <w:tcPr>
            <w:tcW w:w="1559" w:type="dxa"/>
            <w:shd w:val="clear" w:color="auto" w:fill="A6A6A6"/>
          </w:tcPr>
          <w:p w:rsidR="0001085C" w:rsidRPr="00544FC8" w:rsidRDefault="0001085C" w:rsidP="009B3B1D">
            <w:pPr>
              <w:spacing w:after="0"/>
              <w:jc w:val="center"/>
              <w:rPr>
                <w:ins w:id="7460" w:author="Emna Mokaddem" w:date="2013-01-04T12:03:00Z"/>
                <w:b/>
                <w:sz w:val="14"/>
                <w:szCs w:val="14"/>
              </w:rPr>
            </w:pPr>
            <w:ins w:id="7461" w:author="Emna Mokaddem" w:date="2013-01-04T12:03:00Z">
              <w:r w:rsidRPr="00544FC8">
                <w:rPr>
                  <w:b/>
                  <w:sz w:val="14"/>
                  <w:szCs w:val="14"/>
                </w:rPr>
                <w:t>Pass/Fail Criteria Id</w:t>
              </w:r>
            </w:ins>
          </w:p>
        </w:tc>
      </w:tr>
      <w:tr w:rsidR="0001085C" w:rsidRPr="0056181B" w:rsidTr="009B3B1D">
        <w:trPr>
          <w:ins w:id="7462" w:author="Emna Mokaddem" w:date="2013-01-04T12:03:00Z"/>
        </w:trPr>
        <w:tc>
          <w:tcPr>
            <w:tcW w:w="865" w:type="dxa"/>
            <w:shd w:val="clear" w:color="auto" w:fill="auto"/>
            <w:vAlign w:val="center"/>
          </w:tcPr>
          <w:p w:rsidR="0001085C" w:rsidRPr="00544FC8" w:rsidRDefault="0001085C" w:rsidP="009B3B1D">
            <w:pPr>
              <w:spacing w:after="0"/>
              <w:jc w:val="center"/>
              <w:rPr>
                <w:ins w:id="7463" w:author="Emna Mokaddem" w:date="2013-01-04T12:03:00Z"/>
                <w:i/>
                <w:sz w:val="14"/>
                <w:szCs w:val="14"/>
              </w:rPr>
            </w:pPr>
            <w:ins w:id="7464" w:author="Emna Mokaddem" w:date="2013-01-04T12:03:00Z">
              <w:r w:rsidRPr="005D1206">
                <w:rPr>
                  <w:i/>
                  <w:sz w:val="14"/>
                  <w:szCs w:val="14"/>
                </w:rPr>
                <w:t>Step-10</w:t>
              </w:r>
            </w:ins>
          </w:p>
        </w:tc>
        <w:tc>
          <w:tcPr>
            <w:tcW w:w="3499" w:type="dxa"/>
            <w:gridSpan w:val="3"/>
            <w:shd w:val="clear" w:color="auto" w:fill="auto"/>
          </w:tcPr>
          <w:p w:rsidR="0001085C" w:rsidRPr="00057FF1" w:rsidRDefault="0001085C" w:rsidP="009B3B1D">
            <w:pPr>
              <w:pStyle w:val="NormalStep"/>
              <w:rPr>
                <w:ins w:id="7465" w:author="Emna Mokaddem" w:date="2013-01-04T12:03:00Z"/>
                <w:rFonts w:asciiTheme="minorHAnsi" w:hAnsiTheme="minorHAnsi" w:cstheme="minorHAnsi"/>
                <w:sz w:val="22"/>
                <w:szCs w:val="22"/>
              </w:rPr>
            </w:pPr>
            <w:ins w:id="7466" w:author="Emna Mokaddem" w:date="2013-01-04T12:03: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WEBC-VTP-0160</w:t>
              </w:r>
            </w:ins>
          </w:p>
        </w:tc>
        <w:tc>
          <w:tcPr>
            <w:tcW w:w="2690" w:type="dxa"/>
            <w:gridSpan w:val="2"/>
            <w:shd w:val="clear" w:color="auto" w:fill="auto"/>
          </w:tcPr>
          <w:p w:rsidR="0001085C" w:rsidRPr="00057FF1" w:rsidRDefault="0001085C" w:rsidP="009B3B1D">
            <w:pPr>
              <w:spacing w:after="0"/>
              <w:rPr>
                <w:ins w:id="7467" w:author="Emna Mokaddem" w:date="2013-01-04T12:03:00Z"/>
                <w:rFonts w:cstheme="minorHAnsi"/>
                <w:lang w:val="en-US"/>
              </w:rPr>
            </w:pPr>
            <w:ins w:id="7468" w:author="Emna Mokaddem" w:date="2013-01-04T12:03:00Z">
              <w:r>
                <w:rPr>
                  <w:rFonts w:cstheme="minorHAnsi"/>
                  <w:lang w:val="en-GB"/>
                </w:rPr>
                <w:t>The open search url is displayed with all search criteria and the changed values are taken into account</w:t>
              </w:r>
            </w:ins>
          </w:p>
        </w:tc>
        <w:tc>
          <w:tcPr>
            <w:tcW w:w="1559" w:type="dxa"/>
            <w:shd w:val="clear" w:color="auto" w:fill="auto"/>
            <w:vAlign w:val="center"/>
          </w:tcPr>
          <w:p w:rsidR="0001085C" w:rsidRDefault="0001085C" w:rsidP="009B3B1D">
            <w:pPr>
              <w:spacing w:after="0"/>
              <w:jc w:val="center"/>
              <w:rPr>
                <w:ins w:id="7469" w:author="Emna Mokaddem" w:date="2013-01-04T12:03:00Z"/>
                <w:i/>
                <w:sz w:val="14"/>
                <w:szCs w:val="14"/>
              </w:rPr>
            </w:pPr>
            <w:ins w:id="7470" w:author="Emna Mokaddem" w:date="2013-01-04T12:03:00Z">
              <w:r w:rsidRPr="0056181B">
                <w:rPr>
                  <w:i/>
                  <w:sz w:val="14"/>
                  <w:szCs w:val="14"/>
                </w:rPr>
                <w:t>NGEO-</w:t>
              </w:r>
              <w:r>
                <w:rPr>
                  <w:i/>
                  <w:sz w:val="14"/>
                  <w:szCs w:val="14"/>
                </w:rPr>
                <w:t>WEBC-PFC-0160</w:t>
              </w:r>
            </w:ins>
          </w:p>
          <w:p w:rsidR="0001085C" w:rsidRDefault="0001085C" w:rsidP="009B3B1D">
            <w:pPr>
              <w:spacing w:after="0"/>
              <w:jc w:val="center"/>
              <w:rPr>
                <w:ins w:id="7471" w:author="Emna Mokaddem" w:date="2013-01-04T12:03:00Z"/>
                <w:i/>
                <w:sz w:val="14"/>
                <w:szCs w:val="14"/>
              </w:rPr>
            </w:pPr>
            <w:ins w:id="7472" w:author="Emna Mokaddem" w:date="2013-01-04T12:03:00Z">
              <w:r w:rsidRPr="0056181B">
                <w:rPr>
                  <w:i/>
                  <w:sz w:val="14"/>
                  <w:szCs w:val="14"/>
                </w:rPr>
                <w:t>NGEO-</w:t>
              </w:r>
              <w:r>
                <w:rPr>
                  <w:i/>
                  <w:sz w:val="14"/>
                  <w:szCs w:val="14"/>
                </w:rPr>
                <w:t>WEBC-PFC-0161</w:t>
              </w:r>
            </w:ins>
          </w:p>
          <w:p w:rsidR="0001085C" w:rsidRPr="0056181B" w:rsidRDefault="0001085C" w:rsidP="009B3B1D">
            <w:pPr>
              <w:spacing w:after="0"/>
              <w:jc w:val="center"/>
              <w:rPr>
                <w:ins w:id="7473" w:author="Emna Mokaddem" w:date="2013-01-04T12:03:00Z"/>
                <w:i/>
                <w:sz w:val="14"/>
                <w:szCs w:val="14"/>
              </w:rPr>
            </w:pPr>
            <w:ins w:id="7474" w:author="Emna Mokaddem" w:date="2013-01-04T12:03:00Z">
              <w:r w:rsidRPr="0056181B">
                <w:rPr>
                  <w:i/>
                  <w:sz w:val="14"/>
                  <w:szCs w:val="14"/>
                </w:rPr>
                <w:t>NGEO-</w:t>
              </w:r>
              <w:r>
                <w:rPr>
                  <w:i/>
                  <w:sz w:val="14"/>
                  <w:szCs w:val="14"/>
                </w:rPr>
                <w:t>WEBC-PFC-0162</w:t>
              </w:r>
            </w:ins>
          </w:p>
        </w:tc>
      </w:tr>
      <w:tr w:rsidR="0001085C" w:rsidRPr="00732447" w:rsidTr="009B3B1D">
        <w:trPr>
          <w:ins w:id="7475" w:author="Emna Mokaddem" w:date="2013-01-04T12:03:00Z"/>
        </w:trPr>
        <w:tc>
          <w:tcPr>
            <w:tcW w:w="865" w:type="dxa"/>
            <w:shd w:val="clear" w:color="auto" w:fill="auto"/>
            <w:vAlign w:val="center"/>
          </w:tcPr>
          <w:p w:rsidR="0001085C" w:rsidRPr="005D1206" w:rsidRDefault="0001085C" w:rsidP="009B3B1D">
            <w:pPr>
              <w:spacing w:after="0"/>
              <w:jc w:val="center"/>
              <w:rPr>
                <w:ins w:id="7476" w:author="Emna Mokaddem" w:date="2013-01-04T12:03:00Z"/>
                <w:i/>
                <w:sz w:val="14"/>
                <w:szCs w:val="14"/>
              </w:rPr>
            </w:pPr>
            <w:ins w:id="7477" w:author="Emna Mokaddem" w:date="2013-01-04T12:03:00Z">
              <w:r>
                <w:rPr>
                  <w:i/>
                  <w:sz w:val="14"/>
                  <w:szCs w:val="14"/>
                </w:rPr>
                <w:t>Step-20</w:t>
              </w:r>
            </w:ins>
          </w:p>
        </w:tc>
        <w:tc>
          <w:tcPr>
            <w:tcW w:w="3499" w:type="dxa"/>
            <w:gridSpan w:val="3"/>
            <w:shd w:val="clear" w:color="auto" w:fill="auto"/>
          </w:tcPr>
          <w:p w:rsidR="0001085C" w:rsidRPr="00E24DDB" w:rsidRDefault="0001085C" w:rsidP="009B3B1D">
            <w:pPr>
              <w:pStyle w:val="NormalStep"/>
              <w:rPr>
                <w:ins w:id="7478" w:author="Emna Mokaddem" w:date="2013-01-04T12:03:00Z"/>
                <w:rFonts w:asciiTheme="minorHAnsi" w:hAnsiTheme="minorHAnsi" w:cstheme="minorHAnsi"/>
                <w:b/>
                <w:sz w:val="22"/>
                <w:szCs w:val="22"/>
              </w:rPr>
            </w:pPr>
            <w:ins w:id="7479" w:author="Emna Mokaddem" w:date="2013-01-04T12:03:00Z">
              <w:r w:rsidRPr="002C635F">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01085C" w:rsidRPr="003C0A28" w:rsidRDefault="0001085C" w:rsidP="009B3B1D">
            <w:pPr>
              <w:spacing w:after="0"/>
              <w:rPr>
                <w:ins w:id="7480" w:author="Emna Mokaddem" w:date="2013-01-04T12:03:00Z"/>
                <w:rFonts w:cstheme="minorHAnsi"/>
                <w:lang w:val="en-US"/>
              </w:rPr>
            </w:pPr>
            <w:ins w:id="7481" w:author="Emna Mokaddem" w:date="2013-01-04T12:03: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01085C" w:rsidRPr="00732447" w:rsidRDefault="0001085C" w:rsidP="009B3B1D">
            <w:pPr>
              <w:spacing w:after="0"/>
              <w:jc w:val="center"/>
              <w:rPr>
                <w:ins w:id="7482" w:author="Emna Mokaddem" w:date="2013-01-04T12:03:00Z"/>
                <w:i/>
                <w:sz w:val="14"/>
                <w:szCs w:val="14"/>
                <w:lang w:val="en-US"/>
              </w:rPr>
            </w:pPr>
          </w:p>
        </w:tc>
      </w:tr>
      <w:tr w:rsidR="0001085C" w:rsidRPr="004E5884" w:rsidTr="009B3B1D">
        <w:trPr>
          <w:ins w:id="7483" w:author="Emna Mokaddem" w:date="2013-01-04T12:03:00Z"/>
        </w:trPr>
        <w:tc>
          <w:tcPr>
            <w:tcW w:w="865" w:type="dxa"/>
            <w:shd w:val="clear" w:color="auto" w:fill="auto"/>
            <w:vAlign w:val="center"/>
          </w:tcPr>
          <w:p w:rsidR="0001085C" w:rsidRPr="00544FC8" w:rsidRDefault="0001085C" w:rsidP="009B3B1D">
            <w:pPr>
              <w:spacing w:after="0"/>
              <w:jc w:val="center"/>
              <w:rPr>
                <w:ins w:id="7484" w:author="Emna Mokaddem" w:date="2013-01-04T12:03:00Z"/>
                <w:i/>
                <w:sz w:val="14"/>
                <w:szCs w:val="14"/>
              </w:rPr>
            </w:pPr>
            <w:ins w:id="7485" w:author="Emna Mokaddem" w:date="2013-01-04T12:03:00Z">
              <w:r>
                <w:rPr>
                  <w:i/>
                  <w:sz w:val="14"/>
                  <w:szCs w:val="14"/>
                </w:rPr>
                <w:t>Step-3</w:t>
              </w:r>
              <w:r w:rsidRPr="005D1206">
                <w:rPr>
                  <w:i/>
                  <w:sz w:val="14"/>
                  <w:szCs w:val="14"/>
                </w:rPr>
                <w:t>0</w:t>
              </w:r>
            </w:ins>
          </w:p>
        </w:tc>
        <w:tc>
          <w:tcPr>
            <w:tcW w:w="3499" w:type="dxa"/>
            <w:gridSpan w:val="3"/>
            <w:shd w:val="clear" w:color="auto" w:fill="auto"/>
          </w:tcPr>
          <w:p w:rsidR="0001085C" w:rsidRPr="00057FF1" w:rsidRDefault="0001085C" w:rsidP="009B3B1D">
            <w:pPr>
              <w:pStyle w:val="NormalStep"/>
              <w:rPr>
                <w:ins w:id="7486" w:author="Emna Mokaddem" w:date="2013-01-04T12:03:00Z"/>
                <w:rFonts w:asciiTheme="minorHAnsi" w:hAnsiTheme="minorHAnsi" w:cstheme="minorHAnsi"/>
                <w:sz w:val="22"/>
                <w:szCs w:val="22"/>
              </w:rPr>
            </w:pPr>
            <w:ins w:id="7487" w:author="Emna Mokaddem" w:date="2013-01-04T12:03:00Z">
              <w:r>
                <w:rPr>
                  <w:rFonts w:asciiTheme="minorHAnsi" w:hAnsiTheme="minorHAnsi" w:cstheme="minorHAnsi"/>
                  <w:sz w:val="22"/>
                  <w:szCs w:val="22"/>
                </w:rPr>
                <w:t>Click on a dataset different from the previous one.</w:t>
              </w:r>
            </w:ins>
          </w:p>
        </w:tc>
        <w:tc>
          <w:tcPr>
            <w:tcW w:w="2690" w:type="dxa"/>
            <w:gridSpan w:val="2"/>
            <w:shd w:val="clear" w:color="auto" w:fill="auto"/>
          </w:tcPr>
          <w:p w:rsidR="0001085C" w:rsidRPr="00732447" w:rsidRDefault="0001085C" w:rsidP="009B3B1D">
            <w:pPr>
              <w:spacing w:after="0"/>
              <w:rPr>
                <w:ins w:id="7488" w:author="Emna Mokaddem" w:date="2013-01-04T12:03:00Z"/>
                <w:rFonts w:cstheme="minorHAnsi"/>
                <w:lang w:val="en-GB"/>
              </w:rPr>
            </w:pPr>
            <w:ins w:id="7489" w:author="Emna Mokaddem" w:date="2013-01-04T12:03:00Z">
              <w:r>
                <w:rPr>
                  <w:rFonts w:cstheme="minorHAnsi"/>
                  <w:lang w:val="en-GB"/>
                </w:rPr>
                <w:t>The selected dataset is highlighted</w:t>
              </w:r>
            </w:ins>
          </w:p>
        </w:tc>
        <w:tc>
          <w:tcPr>
            <w:tcW w:w="1559" w:type="dxa"/>
            <w:shd w:val="clear" w:color="auto" w:fill="auto"/>
            <w:vAlign w:val="center"/>
          </w:tcPr>
          <w:p w:rsidR="0001085C" w:rsidRPr="004E5884" w:rsidRDefault="0001085C" w:rsidP="009B3B1D">
            <w:pPr>
              <w:spacing w:after="0"/>
              <w:jc w:val="center"/>
              <w:rPr>
                <w:ins w:id="7490" w:author="Emna Mokaddem" w:date="2013-01-04T12:03:00Z"/>
                <w:sz w:val="14"/>
                <w:szCs w:val="14"/>
                <w:highlight w:val="yellow"/>
                <w:lang w:val="en-US"/>
              </w:rPr>
            </w:pPr>
          </w:p>
        </w:tc>
      </w:tr>
      <w:tr w:rsidR="0001085C" w:rsidRPr="0056181B" w:rsidTr="009B3B1D">
        <w:trPr>
          <w:ins w:id="7491" w:author="Emna Mokaddem" w:date="2013-01-04T12:03:00Z"/>
        </w:trPr>
        <w:tc>
          <w:tcPr>
            <w:tcW w:w="865" w:type="dxa"/>
            <w:shd w:val="clear" w:color="auto" w:fill="auto"/>
            <w:vAlign w:val="center"/>
          </w:tcPr>
          <w:p w:rsidR="0001085C" w:rsidRDefault="0001085C" w:rsidP="009B3B1D">
            <w:pPr>
              <w:spacing w:after="0"/>
              <w:jc w:val="center"/>
              <w:rPr>
                <w:ins w:id="7492" w:author="Emna Mokaddem" w:date="2013-01-04T12:03:00Z"/>
                <w:i/>
                <w:sz w:val="14"/>
                <w:szCs w:val="14"/>
              </w:rPr>
            </w:pPr>
            <w:ins w:id="7493" w:author="Emna Mokaddem" w:date="2013-01-04T12:03:00Z">
              <w:r>
                <w:rPr>
                  <w:i/>
                  <w:sz w:val="14"/>
                  <w:szCs w:val="14"/>
                </w:rPr>
                <w:t>Step-4</w:t>
              </w:r>
              <w:r w:rsidRPr="005D1206">
                <w:rPr>
                  <w:i/>
                  <w:sz w:val="14"/>
                  <w:szCs w:val="14"/>
                </w:rPr>
                <w:t>0</w:t>
              </w:r>
            </w:ins>
          </w:p>
        </w:tc>
        <w:tc>
          <w:tcPr>
            <w:tcW w:w="3499" w:type="dxa"/>
            <w:gridSpan w:val="3"/>
            <w:shd w:val="clear" w:color="auto" w:fill="auto"/>
          </w:tcPr>
          <w:p w:rsidR="0001085C" w:rsidRDefault="0001085C" w:rsidP="009B3B1D">
            <w:pPr>
              <w:pStyle w:val="NormalStep"/>
              <w:rPr>
                <w:ins w:id="7494" w:author="Emna Mokaddem" w:date="2013-01-04T12:03:00Z"/>
                <w:rFonts w:asciiTheme="minorHAnsi" w:hAnsiTheme="minorHAnsi" w:cstheme="minorHAnsi"/>
                <w:sz w:val="22"/>
                <w:szCs w:val="22"/>
              </w:rPr>
            </w:pPr>
            <w:ins w:id="7495" w:author="Emna Mokaddem" w:date="2013-01-04T12:03:00Z">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WEBC-VTP-0160 and for steps 50 to 70 make sure that the search criteria values set for the first dataset has been reset and that the values of the new dataset are taken into account</w:t>
              </w:r>
            </w:ins>
          </w:p>
        </w:tc>
        <w:tc>
          <w:tcPr>
            <w:tcW w:w="2690" w:type="dxa"/>
            <w:gridSpan w:val="2"/>
            <w:shd w:val="clear" w:color="auto" w:fill="auto"/>
          </w:tcPr>
          <w:p w:rsidR="0001085C" w:rsidRDefault="0001085C" w:rsidP="009B3B1D">
            <w:pPr>
              <w:spacing w:after="0"/>
              <w:rPr>
                <w:ins w:id="7496" w:author="Emna Mokaddem" w:date="2013-01-04T12:03:00Z"/>
                <w:rFonts w:cstheme="minorHAnsi"/>
                <w:lang w:val="en-GB"/>
              </w:rPr>
            </w:pPr>
          </w:p>
        </w:tc>
        <w:tc>
          <w:tcPr>
            <w:tcW w:w="1559" w:type="dxa"/>
            <w:shd w:val="clear" w:color="auto" w:fill="auto"/>
            <w:vAlign w:val="center"/>
          </w:tcPr>
          <w:p w:rsidR="0001085C" w:rsidRPr="0056181B" w:rsidRDefault="0001085C" w:rsidP="009B3B1D">
            <w:pPr>
              <w:spacing w:after="0"/>
              <w:jc w:val="center"/>
              <w:rPr>
                <w:ins w:id="7497" w:author="Emna Mokaddem" w:date="2013-01-04T12:03:00Z"/>
                <w:i/>
                <w:sz w:val="14"/>
                <w:szCs w:val="14"/>
              </w:rPr>
            </w:pPr>
            <w:ins w:id="7498" w:author="Emna Mokaddem" w:date="2013-01-04T12:03:00Z">
              <w:r w:rsidRPr="0056181B">
                <w:rPr>
                  <w:i/>
                  <w:sz w:val="14"/>
                  <w:szCs w:val="14"/>
                </w:rPr>
                <w:t>NGEO-</w:t>
              </w:r>
              <w:r>
                <w:rPr>
                  <w:i/>
                  <w:sz w:val="14"/>
                  <w:szCs w:val="14"/>
                </w:rPr>
                <w:t>WEBC-PFC-0165</w:t>
              </w:r>
            </w:ins>
          </w:p>
        </w:tc>
      </w:tr>
    </w:tbl>
    <w:p w:rsidR="0037612F" w:rsidRPr="00ED457C" w:rsidRDefault="0037612F" w:rsidP="0037612F">
      <w:pPr>
        <w:pStyle w:val="Titre3"/>
        <w:rPr>
          <w:ins w:id="7499" w:author="Emna Mokaddem" w:date="2013-01-07T18:09:00Z"/>
        </w:rPr>
      </w:pPr>
      <w:bookmarkStart w:id="7500" w:name="_Toc348082244"/>
      <w:ins w:id="7501" w:author="Emna Mokaddem" w:date="2013-01-07T18:09:00Z">
        <w:r w:rsidRPr="00ED457C">
          <w:t>NGEO-WEBC-VT</w:t>
        </w:r>
        <w:r>
          <w:t>P-0170</w:t>
        </w:r>
        <w:r w:rsidRPr="00ED457C">
          <w:t xml:space="preserve">: </w:t>
        </w:r>
        <w:r>
          <w:t>Download options</w:t>
        </w:r>
        <w:bookmarkEnd w:id="750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rPr>
          <w:ins w:id="7502"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ins w:id="7503" w:author="Emna Mokaddem" w:date="2013-01-07T18:09:00Z"/>
                <w:b/>
                <w:i/>
                <w:color w:val="FFFFFF"/>
                <w:szCs w:val="18"/>
                <w:lang w:val="en-US"/>
              </w:rPr>
            </w:pPr>
            <w:ins w:id="7504" w:author="Emna Mokaddem" w:date="2013-01-07T18:09:00Z">
              <w:r>
                <w:rPr>
                  <w:b/>
                  <w:i/>
                  <w:color w:val="FFFFFF"/>
                  <w:szCs w:val="18"/>
                  <w:lang w:val="en-US"/>
                </w:rPr>
                <w:t>NGEO VALIDATION TEST  PROCEDURE</w:t>
              </w:r>
            </w:ins>
          </w:p>
        </w:tc>
      </w:tr>
      <w:tr w:rsidR="0037612F" w:rsidRPr="004E5884" w:rsidTr="009B3B1D">
        <w:trPr>
          <w:ins w:id="7505"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7506" w:author="Emna Mokaddem" w:date="2013-01-07T18:09:00Z"/>
                <w:b/>
                <w:color w:val="FFFFFF"/>
                <w:sz w:val="14"/>
                <w:szCs w:val="14"/>
              </w:rPr>
            </w:pPr>
            <w:ins w:id="7507"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9B3B1D">
            <w:pPr>
              <w:spacing w:after="0"/>
              <w:rPr>
                <w:ins w:id="7508" w:author="Emna Mokaddem" w:date="2013-01-07T18:09:00Z"/>
                <w:i/>
                <w:color w:val="548DD4"/>
                <w:sz w:val="16"/>
                <w:szCs w:val="16"/>
              </w:rPr>
            </w:pPr>
            <w:ins w:id="7509" w:author="Emna Mokaddem" w:date="2013-01-07T18:09:00Z">
              <w:r>
                <w:rPr>
                  <w:i/>
                  <w:color w:val="548DD4"/>
                  <w:sz w:val="16"/>
                  <w:szCs w:val="16"/>
                </w:rPr>
                <w:t>NGEO-WEBC-VTP-0170</w:t>
              </w:r>
            </w:ins>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7510" w:author="Emna Mokaddem" w:date="2013-01-07T18:09:00Z"/>
                <w:b/>
                <w:color w:val="FFFFFF"/>
                <w:sz w:val="14"/>
                <w:szCs w:val="14"/>
              </w:rPr>
            </w:pPr>
            <w:ins w:id="7511"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4E5884" w:rsidRDefault="0037612F" w:rsidP="009B3B1D">
            <w:pPr>
              <w:spacing w:after="0"/>
              <w:rPr>
                <w:ins w:id="7512" w:author="Emna Mokaddem" w:date="2013-01-07T18:09:00Z"/>
                <w:i/>
                <w:color w:val="548DD4"/>
                <w:sz w:val="16"/>
                <w:szCs w:val="16"/>
                <w:lang w:val="en-US"/>
              </w:rPr>
            </w:pPr>
            <w:ins w:id="7513" w:author="Emna Mokaddem" w:date="2013-01-07T18:09:00Z">
              <w:r>
                <w:rPr>
                  <w:i/>
                  <w:color w:val="548DD4"/>
                  <w:sz w:val="16"/>
                  <w:szCs w:val="16"/>
                  <w:u w:val="single"/>
                </w:rPr>
                <w:t>Download options</w:t>
              </w:r>
            </w:ins>
          </w:p>
        </w:tc>
      </w:tr>
      <w:tr w:rsidR="0037612F" w:rsidRPr="00B17EAC" w:rsidTr="009B3B1D">
        <w:trPr>
          <w:ins w:id="7514" w:author="Emna Mokaddem" w:date="2013-01-07T18:09:00Z"/>
        </w:trPr>
        <w:tc>
          <w:tcPr>
            <w:tcW w:w="8613" w:type="dxa"/>
            <w:gridSpan w:val="7"/>
            <w:shd w:val="clear" w:color="auto" w:fill="A6A6A6"/>
          </w:tcPr>
          <w:p w:rsidR="0037612F" w:rsidRPr="00544FC8" w:rsidRDefault="0037612F" w:rsidP="009B3B1D">
            <w:pPr>
              <w:spacing w:after="0"/>
              <w:rPr>
                <w:ins w:id="7515" w:author="Emna Mokaddem" w:date="2013-01-07T18:09:00Z"/>
                <w:sz w:val="14"/>
                <w:szCs w:val="14"/>
              </w:rPr>
            </w:pPr>
          </w:p>
        </w:tc>
      </w:tr>
      <w:tr w:rsidR="0037612F" w:rsidRPr="004E5884" w:rsidTr="009B3B1D">
        <w:trPr>
          <w:ins w:id="7516" w:author="Emna Mokaddem" w:date="2013-01-07T18:09:00Z"/>
        </w:trPr>
        <w:tc>
          <w:tcPr>
            <w:tcW w:w="8613" w:type="dxa"/>
            <w:gridSpan w:val="7"/>
            <w:shd w:val="clear" w:color="auto" w:fill="auto"/>
          </w:tcPr>
          <w:p w:rsidR="0037612F" w:rsidRPr="005E7083" w:rsidRDefault="0037612F" w:rsidP="009B3B1D">
            <w:pPr>
              <w:autoSpaceDE w:val="0"/>
              <w:autoSpaceDN w:val="0"/>
              <w:adjustRightInd w:val="0"/>
              <w:spacing w:after="0" w:line="240" w:lineRule="auto"/>
              <w:rPr>
                <w:ins w:id="7517" w:author="Emna Mokaddem" w:date="2013-01-07T18:09:00Z"/>
                <w:rFonts w:cstheme="minorHAnsi"/>
                <w:lang w:val="en-US"/>
              </w:rPr>
            </w:pPr>
            <w:ins w:id="7518" w:author="Emna Mokaddem" w:date="2013-01-07T18:09:00Z">
              <w:r w:rsidRPr="00057FF1">
                <w:rPr>
                  <w:rFonts w:cstheme="minorHAnsi"/>
                  <w:lang w:val="en-US"/>
                </w:rPr>
                <w:t xml:space="preserve">This test procedure implements the test case </w:t>
              </w:r>
              <w:r>
                <w:rPr>
                  <w:rFonts w:cstheme="minorHAnsi"/>
                  <w:lang w:val="en-US"/>
                </w:rPr>
                <w:t>NGEO-WEBC-VTC-0170</w:t>
              </w:r>
              <w:r w:rsidRPr="00057FF1">
                <w:rPr>
                  <w:rFonts w:cstheme="minorHAnsi"/>
                  <w:lang w:val="en-US"/>
                </w:rPr>
                <w:t>:</w:t>
              </w:r>
              <w:r>
                <w:rPr>
                  <w:rFonts w:cstheme="minorHAnsi"/>
                  <w:lang w:val="en-US"/>
                </w:rPr>
                <w:t xml:space="preserve"> </w:t>
              </w:r>
              <w:r>
                <w:t>Download options</w:t>
              </w:r>
            </w:ins>
          </w:p>
        </w:tc>
      </w:tr>
      <w:tr w:rsidR="0037612F" w:rsidRPr="00B17EAC" w:rsidTr="009B3B1D">
        <w:trPr>
          <w:ins w:id="7519" w:author="Emna Mokaddem" w:date="2013-01-07T18:09:00Z"/>
        </w:trPr>
        <w:tc>
          <w:tcPr>
            <w:tcW w:w="8613" w:type="dxa"/>
            <w:gridSpan w:val="7"/>
            <w:shd w:val="clear" w:color="auto" w:fill="A6A6A6"/>
          </w:tcPr>
          <w:p w:rsidR="0037612F" w:rsidRPr="00544FC8" w:rsidRDefault="0037612F" w:rsidP="009B3B1D">
            <w:pPr>
              <w:spacing w:after="0"/>
              <w:rPr>
                <w:ins w:id="7520" w:author="Emna Mokaddem" w:date="2013-01-07T18:09:00Z"/>
                <w:sz w:val="14"/>
                <w:szCs w:val="14"/>
              </w:rPr>
            </w:pPr>
            <w:ins w:id="7521" w:author="Emna Mokaddem" w:date="2013-01-07T18:09:00Z">
              <w:r>
                <w:rPr>
                  <w:b/>
                  <w:sz w:val="14"/>
                  <w:szCs w:val="14"/>
                </w:rPr>
                <w:t>Script</w:t>
              </w:r>
            </w:ins>
          </w:p>
        </w:tc>
      </w:tr>
      <w:tr w:rsidR="0037612F" w:rsidRPr="004E5884" w:rsidTr="009B3B1D">
        <w:trPr>
          <w:ins w:id="7522" w:author="Emna Mokaddem" w:date="2013-01-07T18:09:00Z"/>
        </w:trPr>
        <w:tc>
          <w:tcPr>
            <w:tcW w:w="8613" w:type="dxa"/>
            <w:gridSpan w:val="7"/>
            <w:shd w:val="clear" w:color="auto" w:fill="auto"/>
          </w:tcPr>
          <w:p w:rsidR="0037612F" w:rsidRPr="004E5884" w:rsidRDefault="0037612F" w:rsidP="009B3B1D">
            <w:pPr>
              <w:spacing w:after="0"/>
              <w:rPr>
                <w:ins w:id="7523" w:author="Emna Mokaddem" w:date="2013-01-07T18:09:00Z"/>
                <w:lang w:val="en-US"/>
              </w:rPr>
            </w:pPr>
            <w:ins w:id="7524" w:author="Emna Mokaddem" w:date="2013-01-07T18:09:00Z">
              <w:r>
                <w:rPr>
                  <w:lang w:val="en-US"/>
                </w:rPr>
                <w:t>None</w:t>
              </w:r>
            </w:ins>
          </w:p>
        </w:tc>
      </w:tr>
      <w:tr w:rsidR="0037612F" w:rsidRPr="00544FC8" w:rsidTr="009B3B1D">
        <w:trPr>
          <w:ins w:id="7525" w:author="Emna Mokaddem" w:date="2013-01-07T18:09:00Z"/>
        </w:trPr>
        <w:tc>
          <w:tcPr>
            <w:tcW w:w="865" w:type="dxa"/>
            <w:shd w:val="clear" w:color="auto" w:fill="A6A6A6"/>
          </w:tcPr>
          <w:p w:rsidR="0037612F" w:rsidRPr="00544FC8" w:rsidRDefault="0037612F" w:rsidP="009B3B1D">
            <w:pPr>
              <w:spacing w:after="0"/>
              <w:jc w:val="center"/>
              <w:rPr>
                <w:ins w:id="7526" w:author="Emna Mokaddem" w:date="2013-01-07T18:09:00Z"/>
                <w:b/>
                <w:sz w:val="14"/>
                <w:szCs w:val="14"/>
              </w:rPr>
            </w:pPr>
            <w:ins w:id="7527"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9B3B1D">
            <w:pPr>
              <w:spacing w:after="0"/>
              <w:jc w:val="center"/>
              <w:rPr>
                <w:ins w:id="7528" w:author="Emna Mokaddem" w:date="2013-01-07T18:09:00Z"/>
                <w:b/>
                <w:sz w:val="14"/>
                <w:szCs w:val="14"/>
              </w:rPr>
            </w:pPr>
            <w:ins w:id="7529"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9B3B1D">
            <w:pPr>
              <w:spacing w:after="0"/>
              <w:jc w:val="center"/>
              <w:rPr>
                <w:ins w:id="7530" w:author="Emna Mokaddem" w:date="2013-01-07T18:09:00Z"/>
                <w:b/>
                <w:sz w:val="14"/>
                <w:szCs w:val="14"/>
              </w:rPr>
            </w:pPr>
            <w:ins w:id="7531" w:author="Emna Mokaddem" w:date="2013-01-07T18:09:00Z">
              <w:r>
                <w:rPr>
                  <w:b/>
                  <w:sz w:val="14"/>
                  <w:szCs w:val="14"/>
                </w:rPr>
                <w:t>Expected output</w:t>
              </w:r>
            </w:ins>
          </w:p>
        </w:tc>
        <w:tc>
          <w:tcPr>
            <w:tcW w:w="1559" w:type="dxa"/>
            <w:shd w:val="clear" w:color="auto" w:fill="A6A6A6"/>
          </w:tcPr>
          <w:p w:rsidR="0037612F" w:rsidRPr="00544FC8" w:rsidRDefault="0037612F" w:rsidP="009B3B1D">
            <w:pPr>
              <w:spacing w:after="0"/>
              <w:jc w:val="center"/>
              <w:rPr>
                <w:ins w:id="7532" w:author="Emna Mokaddem" w:date="2013-01-07T18:09:00Z"/>
                <w:b/>
                <w:sz w:val="14"/>
                <w:szCs w:val="14"/>
              </w:rPr>
            </w:pPr>
            <w:ins w:id="7533" w:author="Emna Mokaddem" w:date="2013-01-07T18:09:00Z">
              <w:r w:rsidRPr="00544FC8">
                <w:rPr>
                  <w:b/>
                  <w:sz w:val="14"/>
                  <w:szCs w:val="14"/>
                </w:rPr>
                <w:t>Pass/Fail Criteria Id</w:t>
              </w:r>
            </w:ins>
          </w:p>
        </w:tc>
      </w:tr>
      <w:tr w:rsidR="0037612F" w:rsidRPr="0056181B" w:rsidTr="009B3B1D">
        <w:trPr>
          <w:ins w:id="7534" w:author="Emna Mokaddem" w:date="2013-01-07T18:09:00Z"/>
        </w:trPr>
        <w:tc>
          <w:tcPr>
            <w:tcW w:w="865" w:type="dxa"/>
            <w:shd w:val="clear" w:color="auto" w:fill="auto"/>
            <w:vAlign w:val="center"/>
          </w:tcPr>
          <w:p w:rsidR="0037612F" w:rsidRPr="00544FC8" w:rsidRDefault="0037612F" w:rsidP="009B3B1D">
            <w:pPr>
              <w:spacing w:after="0"/>
              <w:jc w:val="center"/>
              <w:rPr>
                <w:ins w:id="7535" w:author="Emna Mokaddem" w:date="2013-01-07T18:09:00Z"/>
                <w:i/>
                <w:sz w:val="14"/>
                <w:szCs w:val="14"/>
              </w:rPr>
            </w:pPr>
            <w:ins w:id="7536" w:author="Emna Mokaddem" w:date="2013-01-07T18:09:00Z">
              <w:r w:rsidRPr="005D1206">
                <w:rPr>
                  <w:i/>
                  <w:sz w:val="14"/>
                  <w:szCs w:val="14"/>
                </w:rPr>
                <w:t>Step-10</w:t>
              </w:r>
            </w:ins>
          </w:p>
        </w:tc>
        <w:tc>
          <w:tcPr>
            <w:tcW w:w="3499" w:type="dxa"/>
            <w:gridSpan w:val="3"/>
            <w:shd w:val="clear" w:color="auto" w:fill="auto"/>
          </w:tcPr>
          <w:p w:rsidR="0037612F" w:rsidRPr="00057FF1" w:rsidRDefault="0037612F" w:rsidP="009B3B1D">
            <w:pPr>
              <w:pStyle w:val="NormalStep"/>
              <w:rPr>
                <w:ins w:id="7537" w:author="Emna Mokaddem" w:date="2013-01-07T18:09:00Z"/>
                <w:rFonts w:asciiTheme="minorHAnsi" w:hAnsiTheme="minorHAnsi" w:cstheme="minorHAnsi"/>
                <w:sz w:val="22"/>
                <w:szCs w:val="22"/>
              </w:rPr>
            </w:pPr>
            <w:ins w:id="7538" w:author="Emna Mokaddem" w:date="2013-01-07T18:09:00Z">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ins>
          </w:p>
        </w:tc>
        <w:tc>
          <w:tcPr>
            <w:tcW w:w="2690" w:type="dxa"/>
            <w:gridSpan w:val="2"/>
            <w:shd w:val="clear" w:color="auto" w:fill="auto"/>
          </w:tcPr>
          <w:p w:rsidR="0037612F" w:rsidRPr="00057FF1" w:rsidRDefault="0037612F" w:rsidP="009B3B1D">
            <w:pPr>
              <w:spacing w:after="0"/>
              <w:rPr>
                <w:ins w:id="7539" w:author="Emna Mokaddem" w:date="2013-01-07T18:09:00Z"/>
                <w:rFonts w:cstheme="minorHAnsi"/>
                <w:lang w:val="en-US"/>
              </w:rPr>
            </w:pPr>
            <w:ins w:id="7540" w:author="Emna Mokaddem" w:date="2013-01-07T18:09:00Z">
              <w:r w:rsidRPr="003C0A28">
                <w:rPr>
                  <w:rFonts w:cstheme="minorHAnsi"/>
                  <w:lang w:val="en-US"/>
                </w:rPr>
                <w:t xml:space="preserve"> </w:t>
              </w:r>
              <w:r>
                <w:rPr>
                  <w:rFonts w:cstheme="minorHAnsi"/>
                  <w:lang w:val="en-US"/>
                </w:rPr>
                <w:t>The web client page is displayed.</w:t>
              </w:r>
            </w:ins>
          </w:p>
        </w:tc>
        <w:tc>
          <w:tcPr>
            <w:tcW w:w="1559" w:type="dxa"/>
            <w:shd w:val="clear" w:color="auto" w:fill="auto"/>
            <w:vAlign w:val="center"/>
          </w:tcPr>
          <w:p w:rsidR="0037612F" w:rsidRPr="0056181B" w:rsidRDefault="0037612F" w:rsidP="009B3B1D">
            <w:pPr>
              <w:spacing w:after="0"/>
              <w:jc w:val="center"/>
              <w:rPr>
                <w:ins w:id="7541" w:author="Emna Mokaddem" w:date="2013-01-07T18:09:00Z"/>
                <w:i/>
                <w:sz w:val="14"/>
                <w:szCs w:val="14"/>
              </w:rPr>
            </w:pPr>
          </w:p>
        </w:tc>
      </w:tr>
      <w:tr w:rsidR="0037612F" w:rsidRPr="00732447" w:rsidTr="009B3B1D">
        <w:trPr>
          <w:ins w:id="7542" w:author="Emna Mokaddem" w:date="2013-01-07T18:09:00Z"/>
        </w:trPr>
        <w:tc>
          <w:tcPr>
            <w:tcW w:w="865" w:type="dxa"/>
            <w:shd w:val="clear" w:color="auto" w:fill="auto"/>
            <w:vAlign w:val="center"/>
          </w:tcPr>
          <w:p w:rsidR="0037612F" w:rsidRPr="005D1206" w:rsidRDefault="0037612F" w:rsidP="009B3B1D">
            <w:pPr>
              <w:spacing w:after="0"/>
              <w:jc w:val="center"/>
              <w:rPr>
                <w:ins w:id="7543" w:author="Emna Mokaddem" w:date="2013-01-07T18:09:00Z"/>
                <w:i/>
                <w:sz w:val="14"/>
                <w:szCs w:val="14"/>
              </w:rPr>
            </w:pPr>
            <w:ins w:id="7544" w:author="Emna Mokaddem" w:date="2013-01-07T18:09:00Z">
              <w:r>
                <w:rPr>
                  <w:i/>
                  <w:sz w:val="14"/>
                  <w:szCs w:val="14"/>
                </w:rPr>
                <w:t>Step-20</w:t>
              </w:r>
            </w:ins>
          </w:p>
        </w:tc>
        <w:tc>
          <w:tcPr>
            <w:tcW w:w="3499" w:type="dxa"/>
            <w:gridSpan w:val="3"/>
            <w:shd w:val="clear" w:color="auto" w:fill="auto"/>
          </w:tcPr>
          <w:p w:rsidR="0037612F" w:rsidRPr="00BE3088" w:rsidRDefault="0037612F" w:rsidP="009B3B1D">
            <w:pPr>
              <w:pStyle w:val="NormalStep"/>
              <w:rPr>
                <w:ins w:id="7545" w:author="Emna Mokaddem" w:date="2013-01-07T18:09:00Z"/>
                <w:rFonts w:asciiTheme="minorHAnsi" w:hAnsiTheme="minorHAnsi" w:cstheme="minorHAnsi"/>
                <w:b/>
                <w:sz w:val="22"/>
                <w:szCs w:val="22"/>
              </w:rPr>
            </w:pPr>
            <w:ins w:id="7546" w:author="Emna Mokaddem" w:date="2013-01-07T18:09:00Z">
              <w:r w:rsidRPr="008400C4">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37612F" w:rsidRPr="003C0A28" w:rsidRDefault="0037612F" w:rsidP="009B3B1D">
            <w:pPr>
              <w:spacing w:after="0"/>
              <w:rPr>
                <w:ins w:id="7547" w:author="Emna Mokaddem" w:date="2013-01-07T18:09:00Z"/>
                <w:rFonts w:cstheme="minorHAnsi"/>
                <w:lang w:val="en-US"/>
              </w:rPr>
            </w:pPr>
            <w:ins w:id="7548" w:author="Emna Mokaddem" w:date="2013-01-07T18:09: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37612F" w:rsidRPr="00732447" w:rsidRDefault="0037612F" w:rsidP="009B3B1D">
            <w:pPr>
              <w:spacing w:after="0"/>
              <w:jc w:val="center"/>
              <w:rPr>
                <w:ins w:id="7549" w:author="Emna Mokaddem" w:date="2013-01-07T18:09:00Z"/>
                <w:i/>
                <w:sz w:val="14"/>
                <w:szCs w:val="14"/>
                <w:lang w:val="en-US"/>
              </w:rPr>
            </w:pPr>
          </w:p>
        </w:tc>
      </w:tr>
      <w:tr w:rsidR="0037612F" w:rsidRPr="004E5884" w:rsidTr="009B3B1D">
        <w:trPr>
          <w:ins w:id="7550" w:author="Emna Mokaddem" w:date="2013-01-07T18:09:00Z"/>
        </w:trPr>
        <w:tc>
          <w:tcPr>
            <w:tcW w:w="865" w:type="dxa"/>
            <w:shd w:val="clear" w:color="auto" w:fill="auto"/>
            <w:vAlign w:val="center"/>
          </w:tcPr>
          <w:p w:rsidR="0037612F" w:rsidRPr="00544FC8" w:rsidRDefault="0037612F" w:rsidP="009B3B1D">
            <w:pPr>
              <w:spacing w:after="0"/>
              <w:jc w:val="center"/>
              <w:rPr>
                <w:ins w:id="7551" w:author="Emna Mokaddem" w:date="2013-01-07T18:09:00Z"/>
                <w:i/>
                <w:sz w:val="14"/>
                <w:szCs w:val="14"/>
              </w:rPr>
            </w:pPr>
            <w:ins w:id="7552" w:author="Emna Mokaddem" w:date="2013-01-07T18:09:00Z">
              <w:r>
                <w:rPr>
                  <w:i/>
                  <w:sz w:val="14"/>
                  <w:szCs w:val="14"/>
                </w:rPr>
                <w:t>Step-3</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7553" w:author="Emna Mokaddem" w:date="2013-01-07T18:09:00Z"/>
                <w:rFonts w:asciiTheme="minorHAnsi" w:hAnsiTheme="minorHAnsi" w:cstheme="minorHAnsi"/>
                <w:sz w:val="22"/>
                <w:szCs w:val="22"/>
              </w:rPr>
            </w:pPr>
            <w:ins w:id="7554" w:author="Emna Mokaddem" w:date="2013-01-07T18:09:00Z">
              <w:r>
                <w:rPr>
                  <w:rFonts w:asciiTheme="minorHAnsi" w:hAnsiTheme="minorHAnsi" w:cstheme="minorHAnsi"/>
                  <w:sz w:val="22"/>
                  <w:szCs w:val="22"/>
                </w:rPr>
                <w:t>Click on one of the datasets</w:t>
              </w:r>
            </w:ins>
          </w:p>
        </w:tc>
        <w:tc>
          <w:tcPr>
            <w:tcW w:w="2690" w:type="dxa"/>
            <w:gridSpan w:val="2"/>
            <w:shd w:val="clear" w:color="auto" w:fill="auto"/>
          </w:tcPr>
          <w:p w:rsidR="0037612F" w:rsidRPr="00732447" w:rsidRDefault="0037612F" w:rsidP="009B3B1D">
            <w:pPr>
              <w:spacing w:after="0"/>
              <w:rPr>
                <w:ins w:id="7555" w:author="Emna Mokaddem" w:date="2013-01-07T18:09:00Z"/>
                <w:rFonts w:cstheme="minorHAnsi"/>
                <w:lang w:val="en-GB"/>
              </w:rPr>
            </w:pPr>
            <w:ins w:id="7556" w:author="Emna Mokaddem" w:date="2013-01-07T18:09:00Z">
              <w:r>
                <w:rPr>
                  <w:rFonts w:cstheme="minorHAnsi"/>
                  <w:lang w:val="en-GB"/>
                </w:rPr>
                <w:t>The selected dataset is highlighted</w:t>
              </w:r>
            </w:ins>
          </w:p>
        </w:tc>
        <w:tc>
          <w:tcPr>
            <w:tcW w:w="1559" w:type="dxa"/>
            <w:shd w:val="clear" w:color="auto" w:fill="auto"/>
            <w:vAlign w:val="center"/>
          </w:tcPr>
          <w:p w:rsidR="0037612F" w:rsidRPr="004E5884" w:rsidRDefault="0037612F" w:rsidP="009B3B1D">
            <w:pPr>
              <w:spacing w:after="0"/>
              <w:jc w:val="center"/>
              <w:rPr>
                <w:ins w:id="7557" w:author="Emna Mokaddem" w:date="2013-01-07T18:09:00Z"/>
                <w:sz w:val="14"/>
                <w:szCs w:val="14"/>
                <w:highlight w:val="yellow"/>
                <w:lang w:val="en-US"/>
              </w:rPr>
            </w:pPr>
          </w:p>
        </w:tc>
      </w:tr>
      <w:tr w:rsidR="0037612F" w:rsidRPr="0056181B" w:rsidTr="009B3B1D">
        <w:trPr>
          <w:ins w:id="7558" w:author="Emna Mokaddem" w:date="2013-01-07T18:09:00Z"/>
        </w:trPr>
        <w:tc>
          <w:tcPr>
            <w:tcW w:w="865" w:type="dxa"/>
            <w:shd w:val="clear" w:color="auto" w:fill="auto"/>
            <w:vAlign w:val="center"/>
          </w:tcPr>
          <w:p w:rsidR="0037612F" w:rsidRDefault="0037612F" w:rsidP="009B3B1D">
            <w:pPr>
              <w:spacing w:after="0"/>
              <w:jc w:val="center"/>
              <w:rPr>
                <w:ins w:id="7559" w:author="Emna Mokaddem" w:date="2013-01-07T18:09:00Z"/>
                <w:i/>
                <w:sz w:val="14"/>
                <w:szCs w:val="14"/>
              </w:rPr>
            </w:pPr>
            <w:ins w:id="7560"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9B3B1D">
            <w:pPr>
              <w:pStyle w:val="NormalStep"/>
              <w:rPr>
                <w:ins w:id="7561" w:author="Emna Mokaddem" w:date="2013-01-07T18:09:00Z"/>
                <w:rFonts w:asciiTheme="minorHAnsi" w:hAnsiTheme="minorHAnsi" w:cstheme="minorHAnsi"/>
                <w:sz w:val="22"/>
                <w:szCs w:val="22"/>
              </w:rPr>
            </w:pPr>
            <w:ins w:id="7562" w:author="Emna Mokaddem" w:date="2013-01-07T18:09:00Z">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ins>
          </w:p>
        </w:tc>
        <w:tc>
          <w:tcPr>
            <w:tcW w:w="2690" w:type="dxa"/>
            <w:gridSpan w:val="2"/>
            <w:shd w:val="clear" w:color="auto" w:fill="auto"/>
          </w:tcPr>
          <w:p w:rsidR="0037612F" w:rsidRDefault="0037612F" w:rsidP="009B3B1D">
            <w:pPr>
              <w:spacing w:after="0"/>
              <w:rPr>
                <w:ins w:id="7563" w:author="Emna Mokaddem" w:date="2013-01-07T18:09:00Z"/>
                <w:rFonts w:cstheme="minorHAnsi"/>
                <w:lang w:val="en-GB"/>
              </w:rPr>
            </w:pPr>
            <w:ins w:id="7564" w:author="Emna Mokaddem" w:date="2013-01-07T18:09:00Z">
              <w:r w:rsidRPr="003C0A28">
                <w:rPr>
                  <w:rFonts w:cstheme="minorHAnsi"/>
                  <w:lang w:val="en-US"/>
                </w:rPr>
                <w:t>The search widget is opened</w:t>
              </w:r>
              <w:r>
                <w:rPr>
                  <w:rFonts w:cstheme="minorHAnsi"/>
                  <w:lang w:val="en-US"/>
                </w:rPr>
                <w:t>.</w:t>
              </w:r>
            </w:ins>
          </w:p>
        </w:tc>
        <w:tc>
          <w:tcPr>
            <w:tcW w:w="1559" w:type="dxa"/>
            <w:shd w:val="clear" w:color="auto" w:fill="auto"/>
            <w:vAlign w:val="center"/>
          </w:tcPr>
          <w:p w:rsidR="0037612F" w:rsidRPr="0056181B" w:rsidRDefault="0037612F" w:rsidP="009B3B1D">
            <w:pPr>
              <w:spacing w:after="0"/>
              <w:jc w:val="center"/>
              <w:rPr>
                <w:ins w:id="7565" w:author="Emna Mokaddem" w:date="2013-01-07T18:09:00Z"/>
                <w:i/>
                <w:sz w:val="14"/>
                <w:szCs w:val="14"/>
              </w:rPr>
            </w:pPr>
          </w:p>
        </w:tc>
      </w:tr>
      <w:tr w:rsidR="0037612F" w:rsidRPr="0056181B" w:rsidTr="009B3B1D">
        <w:trPr>
          <w:ins w:id="7566" w:author="Emna Mokaddem" w:date="2013-01-07T18:09:00Z"/>
        </w:trPr>
        <w:tc>
          <w:tcPr>
            <w:tcW w:w="865" w:type="dxa"/>
            <w:shd w:val="clear" w:color="auto" w:fill="auto"/>
            <w:vAlign w:val="center"/>
          </w:tcPr>
          <w:p w:rsidR="0037612F" w:rsidRDefault="0037612F" w:rsidP="009B3B1D">
            <w:pPr>
              <w:spacing w:after="0"/>
              <w:jc w:val="center"/>
              <w:rPr>
                <w:ins w:id="7567" w:author="Emna Mokaddem" w:date="2013-01-07T18:09:00Z"/>
                <w:i/>
                <w:sz w:val="14"/>
                <w:szCs w:val="14"/>
              </w:rPr>
            </w:pPr>
            <w:ins w:id="7568" w:author="Emna Mokaddem" w:date="2013-01-07T18:09:00Z">
              <w:r>
                <w:rPr>
                  <w:i/>
                  <w:sz w:val="14"/>
                  <w:szCs w:val="14"/>
                </w:rPr>
                <w:t>Step-5</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7569" w:author="Emna Mokaddem" w:date="2013-01-07T18:09:00Z"/>
                <w:rFonts w:asciiTheme="minorHAnsi" w:hAnsiTheme="minorHAnsi" w:cstheme="minorHAnsi"/>
                <w:sz w:val="22"/>
                <w:szCs w:val="22"/>
              </w:rPr>
            </w:pPr>
            <w:ins w:id="7570" w:author="Emna Mokaddem" w:date="2013-01-07T18:09:00Z">
              <w:r>
                <w:rPr>
                  <w:rFonts w:asciiTheme="minorHAnsi" w:hAnsiTheme="minorHAnsi" w:cstheme="minorHAnsi"/>
                  <w:sz w:val="22"/>
                  <w:szCs w:val="22"/>
                </w:rPr>
                <w:t>Click on ‘Download Options’ tab</w:t>
              </w:r>
            </w:ins>
          </w:p>
        </w:tc>
        <w:tc>
          <w:tcPr>
            <w:tcW w:w="2690" w:type="dxa"/>
            <w:gridSpan w:val="2"/>
            <w:shd w:val="clear" w:color="auto" w:fill="auto"/>
          </w:tcPr>
          <w:p w:rsidR="0037612F" w:rsidRDefault="0037612F" w:rsidP="009B3B1D">
            <w:pPr>
              <w:spacing w:after="0"/>
              <w:rPr>
                <w:ins w:id="7571" w:author="Emna Mokaddem" w:date="2013-01-07T18:09:00Z"/>
                <w:rFonts w:cstheme="minorHAnsi"/>
                <w:lang w:val="en-US"/>
              </w:rPr>
            </w:pPr>
            <w:ins w:id="7572" w:author="Emna Mokaddem" w:date="2013-01-07T18:09:00Z">
              <w:r>
                <w:rPr>
                  <w:rFonts w:cstheme="minorHAnsi"/>
                  <w:lang w:val="en-US"/>
                </w:rPr>
                <w:t>The Download options related to the selected dataset are displayed by select boxes.</w:t>
              </w:r>
            </w:ins>
          </w:p>
          <w:p w:rsidR="0037612F" w:rsidRPr="003C0A28" w:rsidRDefault="0037612F" w:rsidP="009B3B1D">
            <w:pPr>
              <w:spacing w:after="0"/>
              <w:rPr>
                <w:ins w:id="7573" w:author="Emna Mokaddem" w:date="2013-01-07T18:09:00Z"/>
                <w:rFonts w:cstheme="minorHAnsi"/>
                <w:lang w:val="en-US"/>
              </w:rPr>
            </w:pPr>
            <w:ins w:id="7574" w:author="Emna Mokaddem" w:date="2013-01-07T18:09:00Z">
              <w:r>
                <w:rPr>
                  <w:rFonts w:cstheme="minorHAnsi"/>
                  <w:lang w:val="en-US"/>
                </w:rPr>
                <w:t xml:space="preserve">The first check box is not a search criteria but a flag to </w:t>
              </w:r>
              <w:r>
                <w:rPr>
                  <w:rFonts w:cstheme="minorHAnsi"/>
                  <w:lang w:val="en-US"/>
                </w:rPr>
                <w:lastRenderedPageBreak/>
                <w:t>choose whether to include or not the download options in the search url.</w:t>
              </w:r>
            </w:ins>
          </w:p>
        </w:tc>
        <w:tc>
          <w:tcPr>
            <w:tcW w:w="1559" w:type="dxa"/>
            <w:shd w:val="clear" w:color="auto" w:fill="auto"/>
            <w:vAlign w:val="center"/>
          </w:tcPr>
          <w:p w:rsidR="0037612F" w:rsidRPr="0056181B" w:rsidRDefault="0037612F" w:rsidP="009B3B1D">
            <w:pPr>
              <w:spacing w:after="0"/>
              <w:jc w:val="center"/>
              <w:rPr>
                <w:ins w:id="7575" w:author="Emna Mokaddem" w:date="2013-01-07T18:09:00Z"/>
                <w:i/>
                <w:sz w:val="14"/>
                <w:szCs w:val="14"/>
              </w:rPr>
            </w:pPr>
            <w:ins w:id="7576" w:author="Emna Mokaddem" w:date="2013-01-07T18:09:00Z">
              <w:r w:rsidRPr="0056181B">
                <w:rPr>
                  <w:i/>
                  <w:sz w:val="14"/>
                  <w:szCs w:val="14"/>
                </w:rPr>
                <w:lastRenderedPageBreak/>
                <w:t>NGEO-</w:t>
              </w:r>
              <w:r>
                <w:rPr>
                  <w:i/>
                  <w:sz w:val="14"/>
                  <w:szCs w:val="14"/>
                </w:rPr>
                <w:t>WEBC-PFC-0170</w:t>
              </w:r>
            </w:ins>
          </w:p>
        </w:tc>
      </w:tr>
      <w:tr w:rsidR="0037612F" w:rsidRPr="0056181B" w:rsidTr="009B3B1D">
        <w:trPr>
          <w:ins w:id="7577" w:author="Emna Mokaddem" w:date="2013-01-07T18:09:00Z"/>
        </w:trPr>
        <w:tc>
          <w:tcPr>
            <w:tcW w:w="865" w:type="dxa"/>
            <w:shd w:val="clear" w:color="auto" w:fill="auto"/>
            <w:vAlign w:val="center"/>
          </w:tcPr>
          <w:p w:rsidR="0037612F" w:rsidRDefault="0037612F" w:rsidP="009B3B1D">
            <w:pPr>
              <w:spacing w:after="0"/>
              <w:jc w:val="center"/>
              <w:rPr>
                <w:ins w:id="7578" w:author="Emna Mokaddem" w:date="2013-01-07T18:09:00Z"/>
                <w:i/>
                <w:sz w:val="14"/>
                <w:szCs w:val="14"/>
              </w:rPr>
            </w:pPr>
            <w:ins w:id="7579" w:author="Emna Mokaddem" w:date="2013-01-07T18:09:00Z">
              <w:r>
                <w:rPr>
                  <w:i/>
                  <w:sz w:val="14"/>
                  <w:szCs w:val="14"/>
                </w:rPr>
                <w:lastRenderedPageBreak/>
                <w:t>Step-6</w:t>
              </w:r>
              <w:r w:rsidRPr="005D1206">
                <w:rPr>
                  <w:i/>
                  <w:sz w:val="14"/>
                  <w:szCs w:val="14"/>
                </w:rPr>
                <w:t>0</w:t>
              </w:r>
            </w:ins>
          </w:p>
        </w:tc>
        <w:tc>
          <w:tcPr>
            <w:tcW w:w="3499" w:type="dxa"/>
            <w:gridSpan w:val="3"/>
            <w:shd w:val="clear" w:color="auto" w:fill="auto"/>
          </w:tcPr>
          <w:p w:rsidR="0037612F" w:rsidRDefault="0037612F" w:rsidP="009B3B1D">
            <w:pPr>
              <w:pStyle w:val="NormalStep"/>
              <w:rPr>
                <w:ins w:id="7580" w:author="Emna Mokaddem" w:date="2013-01-07T18:09:00Z"/>
                <w:rFonts w:asciiTheme="minorHAnsi" w:hAnsiTheme="minorHAnsi" w:cstheme="minorHAnsi"/>
                <w:sz w:val="22"/>
                <w:szCs w:val="22"/>
              </w:rPr>
            </w:pPr>
            <w:ins w:id="7581" w:author="Emna Mokaddem" w:date="2013-01-07T18:09:00Z">
              <w:r>
                <w:rPr>
                  <w:rFonts w:asciiTheme="minorHAnsi" w:hAnsiTheme="minorHAnsi" w:cstheme="minorHAnsi"/>
                  <w:sz w:val="22"/>
                  <w:szCs w:val="22"/>
                </w:rPr>
                <w:t>Update the options displayed with values from your choice and check the “use download options” check box.</w:t>
              </w:r>
            </w:ins>
          </w:p>
        </w:tc>
        <w:tc>
          <w:tcPr>
            <w:tcW w:w="2690" w:type="dxa"/>
            <w:gridSpan w:val="2"/>
            <w:shd w:val="clear" w:color="auto" w:fill="auto"/>
          </w:tcPr>
          <w:p w:rsidR="0037612F" w:rsidRPr="008400C4" w:rsidRDefault="0037612F" w:rsidP="009B3B1D">
            <w:pPr>
              <w:spacing w:after="0"/>
              <w:rPr>
                <w:ins w:id="7582" w:author="Emna Mokaddem" w:date="2013-01-07T18:09:00Z"/>
                <w:rFonts w:cstheme="minorHAnsi"/>
                <w:lang w:val="en-GB"/>
              </w:rPr>
            </w:pPr>
            <w:ins w:id="7583" w:author="Emna Mokaddem" w:date="2013-01-07T18:09:00Z">
              <w:r>
                <w:rPr>
                  <w:rFonts w:cstheme="minorHAnsi"/>
                  <w:lang w:val="en-GB"/>
                </w:rPr>
                <w:t>The options values changed are now displayed</w:t>
              </w:r>
            </w:ins>
          </w:p>
        </w:tc>
        <w:tc>
          <w:tcPr>
            <w:tcW w:w="1559" w:type="dxa"/>
            <w:shd w:val="clear" w:color="auto" w:fill="auto"/>
            <w:vAlign w:val="center"/>
          </w:tcPr>
          <w:p w:rsidR="0037612F" w:rsidRPr="0056181B" w:rsidRDefault="0037612F" w:rsidP="009B3B1D">
            <w:pPr>
              <w:spacing w:after="0"/>
              <w:jc w:val="center"/>
              <w:rPr>
                <w:ins w:id="7584" w:author="Emna Mokaddem" w:date="2013-01-07T18:09:00Z"/>
                <w:i/>
                <w:sz w:val="14"/>
                <w:szCs w:val="14"/>
              </w:rPr>
            </w:pPr>
            <w:ins w:id="7585" w:author="Emna Mokaddem" w:date="2013-01-07T18:09:00Z">
              <w:r w:rsidRPr="0056181B">
                <w:rPr>
                  <w:i/>
                  <w:sz w:val="14"/>
                  <w:szCs w:val="14"/>
                </w:rPr>
                <w:t>NGEO-</w:t>
              </w:r>
              <w:r>
                <w:rPr>
                  <w:i/>
                  <w:sz w:val="14"/>
                  <w:szCs w:val="14"/>
                </w:rPr>
                <w:t>WEBC-PFC-0171</w:t>
              </w:r>
            </w:ins>
          </w:p>
        </w:tc>
      </w:tr>
      <w:tr w:rsidR="0037612F" w:rsidRPr="0056181B" w:rsidTr="009B3B1D">
        <w:trPr>
          <w:ins w:id="7586" w:author="Emna Mokaddem" w:date="2013-01-07T18:09:00Z"/>
        </w:trPr>
        <w:tc>
          <w:tcPr>
            <w:tcW w:w="865" w:type="dxa"/>
            <w:shd w:val="clear" w:color="auto" w:fill="auto"/>
            <w:vAlign w:val="center"/>
          </w:tcPr>
          <w:p w:rsidR="0037612F" w:rsidRDefault="0037612F" w:rsidP="009B3B1D">
            <w:pPr>
              <w:spacing w:after="0"/>
              <w:jc w:val="center"/>
              <w:rPr>
                <w:ins w:id="7587" w:author="Emna Mokaddem" w:date="2013-01-07T18:09:00Z"/>
                <w:i/>
                <w:sz w:val="14"/>
                <w:szCs w:val="14"/>
              </w:rPr>
            </w:pPr>
            <w:ins w:id="7588" w:author="Emna Mokaddem" w:date="2013-01-07T18:09:00Z">
              <w:r>
                <w:rPr>
                  <w:i/>
                  <w:sz w:val="14"/>
                  <w:szCs w:val="14"/>
                </w:rPr>
                <w:t>Step-7</w:t>
              </w:r>
              <w:r w:rsidRPr="005D1206">
                <w:rPr>
                  <w:i/>
                  <w:sz w:val="14"/>
                  <w:szCs w:val="14"/>
                </w:rPr>
                <w:t>0</w:t>
              </w:r>
            </w:ins>
          </w:p>
        </w:tc>
        <w:tc>
          <w:tcPr>
            <w:tcW w:w="3499" w:type="dxa"/>
            <w:gridSpan w:val="3"/>
            <w:shd w:val="clear" w:color="auto" w:fill="auto"/>
          </w:tcPr>
          <w:p w:rsidR="0037612F" w:rsidRPr="00B5182E" w:rsidRDefault="0037612F" w:rsidP="009B3B1D">
            <w:pPr>
              <w:pStyle w:val="NormalStep"/>
              <w:rPr>
                <w:ins w:id="7589" w:author="Emna Mokaddem" w:date="2013-01-07T18:09:00Z"/>
                <w:rFonts w:asciiTheme="minorHAnsi" w:hAnsiTheme="minorHAnsi" w:cstheme="minorHAnsi"/>
                <w:sz w:val="22"/>
                <w:szCs w:val="22"/>
              </w:rPr>
            </w:pPr>
            <w:ins w:id="7590" w:author="Emna Mokaddem" w:date="2013-01-07T18:09:00Z">
              <w:r w:rsidRPr="00B5182E">
                <w:rPr>
                  <w:rFonts w:asciiTheme="minorHAnsi" w:hAnsiTheme="minorHAnsi" w:cstheme="minorHAnsi"/>
                  <w:sz w:val="22"/>
                  <w:szCs w:val="22"/>
                </w:rPr>
                <w:t>C</w:t>
              </w:r>
              <w:r w:rsidRPr="008400C4">
                <w:rPr>
                  <w:rFonts w:asciiTheme="minorHAnsi" w:hAnsiTheme="minorHAnsi" w:cstheme="minorHAnsi"/>
                  <w:sz w:val="22"/>
                  <w:szCs w:val="22"/>
                </w:rPr>
                <w:t>lick on the "Search URL" button</w:t>
              </w:r>
            </w:ins>
          </w:p>
        </w:tc>
        <w:tc>
          <w:tcPr>
            <w:tcW w:w="2690" w:type="dxa"/>
            <w:gridSpan w:val="2"/>
            <w:shd w:val="clear" w:color="auto" w:fill="auto"/>
          </w:tcPr>
          <w:p w:rsidR="0037612F" w:rsidRDefault="0037612F" w:rsidP="009B3B1D">
            <w:pPr>
              <w:spacing w:after="0"/>
              <w:rPr>
                <w:ins w:id="7591" w:author="Emna Mokaddem" w:date="2013-01-07T18:09:00Z"/>
                <w:rFonts w:cstheme="minorHAnsi"/>
                <w:lang w:val="en-GB"/>
              </w:rPr>
            </w:pPr>
            <w:ins w:id="7592" w:author="Emna Mokaddem" w:date="2013-01-07T18:09:00Z">
              <w:r>
                <w:rPr>
                  <w:rFonts w:cstheme="minorHAnsi"/>
                  <w:lang w:val="en-GB"/>
                </w:rPr>
                <w:t>The open search url is displayed with all download options and the changed values are taken into account</w:t>
              </w:r>
            </w:ins>
          </w:p>
        </w:tc>
        <w:tc>
          <w:tcPr>
            <w:tcW w:w="1559" w:type="dxa"/>
            <w:shd w:val="clear" w:color="auto" w:fill="auto"/>
            <w:vAlign w:val="center"/>
          </w:tcPr>
          <w:p w:rsidR="0037612F" w:rsidRPr="0056181B" w:rsidRDefault="0037612F" w:rsidP="009B3B1D">
            <w:pPr>
              <w:spacing w:after="0"/>
              <w:jc w:val="center"/>
              <w:rPr>
                <w:ins w:id="7593" w:author="Emna Mokaddem" w:date="2013-01-07T18:09:00Z"/>
                <w:i/>
                <w:sz w:val="14"/>
                <w:szCs w:val="14"/>
              </w:rPr>
            </w:pPr>
            <w:ins w:id="7594" w:author="Emna Mokaddem" w:date="2013-01-07T18:09:00Z">
              <w:r w:rsidRPr="0056181B">
                <w:rPr>
                  <w:i/>
                  <w:sz w:val="14"/>
                  <w:szCs w:val="14"/>
                </w:rPr>
                <w:t>NGEO-</w:t>
              </w:r>
              <w:r>
                <w:rPr>
                  <w:i/>
                  <w:sz w:val="14"/>
                  <w:szCs w:val="14"/>
                </w:rPr>
                <w:t>WEBC-PFC-0172</w:t>
              </w:r>
            </w:ins>
          </w:p>
        </w:tc>
      </w:tr>
    </w:tbl>
    <w:p w:rsidR="0037612F" w:rsidRPr="00ED457C" w:rsidRDefault="0037612F" w:rsidP="0037612F">
      <w:pPr>
        <w:pStyle w:val="Titre3"/>
        <w:rPr>
          <w:ins w:id="7595" w:author="Emna Mokaddem" w:date="2013-01-07T18:09:00Z"/>
        </w:rPr>
      </w:pPr>
      <w:bookmarkStart w:id="7596" w:name="_Toc348082245"/>
      <w:ins w:id="7597" w:author="Emna Mokaddem" w:date="2013-01-07T18:09:00Z">
        <w:r w:rsidRPr="00ED457C">
          <w:t>NGEO-WEBC-VT</w:t>
        </w:r>
        <w:r>
          <w:t>P-0173</w:t>
        </w:r>
        <w:r w:rsidRPr="00ED457C">
          <w:t xml:space="preserve">: </w:t>
        </w:r>
        <w:r>
          <w:t xml:space="preserve">Download options </w:t>
        </w:r>
        <w:del w:id="7598" w:author="Lavignotte Fabien" w:date="2013-01-14T16:58:00Z">
          <w:r w:rsidDel="00992948">
            <w:delText>U</w:delText>
          </w:r>
        </w:del>
      </w:ins>
      <w:ins w:id="7599" w:author="Lavignotte Fabien" w:date="2013-01-14T16:58:00Z">
        <w:r w:rsidR="00992948">
          <w:t>u</w:t>
        </w:r>
      </w:ins>
      <w:ins w:id="7600" w:author="Emna Mokaddem" w:date="2013-01-07T18:09:00Z">
        <w:r>
          <w:t xml:space="preserve">pdate from </w:t>
        </w:r>
        <w:del w:id="7601" w:author="Lavignotte Fabien" w:date="2013-01-14T16:58:00Z">
          <w:r w:rsidDel="00992948">
            <w:delText>rESULTS tABLE</w:delText>
          </w:r>
        </w:del>
      </w:ins>
      <w:ins w:id="7602" w:author="Lavignotte Fabien" w:date="2013-01-14T16:58:00Z">
        <w:r w:rsidR="00992948">
          <w:t>results table</w:t>
        </w:r>
      </w:ins>
      <w:bookmarkEnd w:id="759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rPr>
          <w:ins w:id="7603"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ins w:id="7604" w:author="Emna Mokaddem" w:date="2013-01-07T18:09:00Z"/>
                <w:b/>
                <w:i/>
                <w:color w:val="FFFFFF"/>
                <w:szCs w:val="18"/>
                <w:lang w:val="en-US"/>
              </w:rPr>
            </w:pPr>
            <w:ins w:id="7605" w:author="Emna Mokaddem" w:date="2013-01-07T18:09:00Z">
              <w:r>
                <w:rPr>
                  <w:b/>
                  <w:i/>
                  <w:color w:val="FFFFFF"/>
                  <w:szCs w:val="18"/>
                  <w:lang w:val="en-US"/>
                </w:rPr>
                <w:t>NGEO VALIDATION TEST  PROCEDURE</w:t>
              </w:r>
            </w:ins>
          </w:p>
        </w:tc>
      </w:tr>
      <w:tr w:rsidR="0037612F" w:rsidRPr="004E5884" w:rsidTr="009B3B1D">
        <w:trPr>
          <w:ins w:id="7606"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7607" w:author="Emna Mokaddem" w:date="2013-01-07T18:09:00Z"/>
                <w:b/>
                <w:color w:val="FFFFFF"/>
                <w:sz w:val="14"/>
                <w:szCs w:val="14"/>
              </w:rPr>
            </w:pPr>
            <w:ins w:id="7608"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9B3B1D">
            <w:pPr>
              <w:spacing w:after="0"/>
              <w:rPr>
                <w:ins w:id="7609" w:author="Emna Mokaddem" w:date="2013-01-07T18:09:00Z"/>
                <w:i/>
                <w:color w:val="548DD4"/>
                <w:sz w:val="16"/>
                <w:szCs w:val="16"/>
              </w:rPr>
            </w:pPr>
            <w:ins w:id="7610" w:author="Emna Mokaddem" w:date="2013-01-07T18:09:00Z">
              <w:r>
                <w:rPr>
                  <w:i/>
                  <w:color w:val="548DD4"/>
                  <w:sz w:val="16"/>
                  <w:szCs w:val="16"/>
                </w:rPr>
                <w:t>NGEO-WEBC-VTP-0173</w:t>
              </w:r>
            </w:ins>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7611" w:author="Emna Mokaddem" w:date="2013-01-07T18:09:00Z"/>
                <w:b/>
                <w:color w:val="FFFFFF"/>
                <w:sz w:val="14"/>
                <w:szCs w:val="14"/>
              </w:rPr>
            </w:pPr>
            <w:ins w:id="7612"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4E5884" w:rsidRDefault="0037612F" w:rsidP="009B3B1D">
            <w:pPr>
              <w:spacing w:after="0"/>
              <w:rPr>
                <w:ins w:id="7613" w:author="Emna Mokaddem" w:date="2013-01-07T18:09:00Z"/>
                <w:i/>
                <w:color w:val="548DD4"/>
                <w:sz w:val="16"/>
                <w:szCs w:val="16"/>
                <w:lang w:val="en-US"/>
              </w:rPr>
            </w:pPr>
            <w:ins w:id="7614" w:author="Emna Mokaddem" w:date="2013-01-07T18:09:00Z">
              <w:r>
                <w:rPr>
                  <w:i/>
                  <w:color w:val="548DD4"/>
                  <w:sz w:val="16"/>
                  <w:szCs w:val="16"/>
                  <w:u w:val="single"/>
                </w:rPr>
                <w:t>Download  options Update from Results Table</w:t>
              </w:r>
            </w:ins>
          </w:p>
        </w:tc>
      </w:tr>
      <w:tr w:rsidR="0037612F" w:rsidRPr="00B17EAC" w:rsidTr="009B3B1D">
        <w:trPr>
          <w:ins w:id="7615" w:author="Emna Mokaddem" w:date="2013-01-07T18:09:00Z"/>
        </w:trPr>
        <w:tc>
          <w:tcPr>
            <w:tcW w:w="8613" w:type="dxa"/>
            <w:gridSpan w:val="7"/>
            <w:shd w:val="clear" w:color="auto" w:fill="A6A6A6"/>
          </w:tcPr>
          <w:p w:rsidR="0037612F" w:rsidRPr="00544FC8" w:rsidRDefault="0037612F" w:rsidP="009B3B1D">
            <w:pPr>
              <w:spacing w:after="0"/>
              <w:rPr>
                <w:ins w:id="7616" w:author="Emna Mokaddem" w:date="2013-01-07T18:09:00Z"/>
                <w:sz w:val="14"/>
                <w:szCs w:val="14"/>
              </w:rPr>
            </w:pPr>
          </w:p>
        </w:tc>
      </w:tr>
      <w:tr w:rsidR="0037612F" w:rsidRPr="004E5884" w:rsidTr="009B3B1D">
        <w:trPr>
          <w:ins w:id="7617" w:author="Emna Mokaddem" w:date="2013-01-07T18:09:00Z"/>
        </w:trPr>
        <w:tc>
          <w:tcPr>
            <w:tcW w:w="8613" w:type="dxa"/>
            <w:gridSpan w:val="7"/>
            <w:shd w:val="clear" w:color="auto" w:fill="auto"/>
          </w:tcPr>
          <w:p w:rsidR="0037612F" w:rsidRPr="005E7083" w:rsidRDefault="0037612F" w:rsidP="009B3B1D">
            <w:pPr>
              <w:autoSpaceDE w:val="0"/>
              <w:autoSpaceDN w:val="0"/>
              <w:adjustRightInd w:val="0"/>
              <w:spacing w:after="0" w:line="240" w:lineRule="auto"/>
              <w:rPr>
                <w:ins w:id="7618" w:author="Emna Mokaddem" w:date="2013-01-07T18:09:00Z"/>
                <w:rFonts w:cstheme="minorHAnsi"/>
                <w:lang w:val="en-US"/>
              </w:rPr>
            </w:pPr>
            <w:ins w:id="7619" w:author="Emna Mokaddem" w:date="2013-01-07T18:09:00Z">
              <w:r w:rsidRPr="00057FF1">
                <w:rPr>
                  <w:rFonts w:cstheme="minorHAnsi"/>
                  <w:lang w:val="en-US"/>
                </w:rPr>
                <w:t xml:space="preserve">This test procedure implements the test case </w:t>
              </w:r>
              <w:r>
                <w:rPr>
                  <w:rFonts w:cstheme="minorHAnsi"/>
                  <w:lang w:val="en-US"/>
                </w:rPr>
                <w:t>NGEO-WEBC-VTC-0173</w:t>
              </w:r>
              <w:r w:rsidRPr="00057FF1">
                <w:rPr>
                  <w:rFonts w:cstheme="minorHAnsi"/>
                  <w:lang w:val="en-US"/>
                </w:rPr>
                <w:t>:</w:t>
              </w:r>
              <w:r>
                <w:rPr>
                  <w:rFonts w:cstheme="minorHAnsi"/>
                  <w:lang w:val="en-US"/>
                </w:rPr>
                <w:t xml:space="preserve"> </w:t>
              </w:r>
              <w:r>
                <w:t>Download options Update from Results’ Table.</w:t>
              </w:r>
            </w:ins>
          </w:p>
        </w:tc>
      </w:tr>
      <w:tr w:rsidR="0037612F" w:rsidRPr="00B17EAC" w:rsidTr="009B3B1D">
        <w:trPr>
          <w:ins w:id="7620" w:author="Emna Mokaddem" w:date="2013-01-07T18:09:00Z"/>
        </w:trPr>
        <w:tc>
          <w:tcPr>
            <w:tcW w:w="8613" w:type="dxa"/>
            <w:gridSpan w:val="7"/>
            <w:shd w:val="clear" w:color="auto" w:fill="A6A6A6"/>
          </w:tcPr>
          <w:p w:rsidR="0037612F" w:rsidRPr="00544FC8" w:rsidRDefault="0037612F" w:rsidP="009B3B1D">
            <w:pPr>
              <w:spacing w:after="0"/>
              <w:rPr>
                <w:ins w:id="7621" w:author="Emna Mokaddem" w:date="2013-01-07T18:09:00Z"/>
                <w:sz w:val="14"/>
                <w:szCs w:val="14"/>
              </w:rPr>
            </w:pPr>
            <w:ins w:id="7622" w:author="Emna Mokaddem" w:date="2013-01-07T18:09:00Z">
              <w:r>
                <w:rPr>
                  <w:b/>
                  <w:sz w:val="14"/>
                  <w:szCs w:val="14"/>
                </w:rPr>
                <w:t>Script</w:t>
              </w:r>
            </w:ins>
          </w:p>
        </w:tc>
      </w:tr>
      <w:tr w:rsidR="0037612F" w:rsidRPr="004E5884" w:rsidTr="009B3B1D">
        <w:trPr>
          <w:ins w:id="7623" w:author="Emna Mokaddem" w:date="2013-01-07T18:09:00Z"/>
        </w:trPr>
        <w:tc>
          <w:tcPr>
            <w:tcW w:w="8613" w:type="dxa"/>
            <w:gridSpan w:val="7"/>
            <w:shd w:val="clear" w:color="auto" w:fill="auto"/>
          </w:tcPr>
          <w:p w:rsidR="0037612F" w:rsidRPr="004E5884" w:rsidRDefault="0037612F" w:rsidP="009B3B1D">
            <w:pPr>
              <w:spacing w:after="0"/>
              <w:rPr>
                <w:ins w:id="7624" w:author="Emna Mokaddem" w:date="2013-01-07T18:09:00Z"/>
                <w:lang w:val="en-US"/>
              </w:rPr>
            </w:pPr>
            <w:ins w:id="7625" w:author="Emna Mokaddem" w:date="2013-01-07T18:09:00Z">
              <w:r>
                <w:rPr>
                  <w:lang w:val="en-US"/>
                </w:rPr>
                <w:t>None</w:t>
              </w:r>
            </w:ins>
          </w:p>
        </w:tc>
      </w:tr>
      <w:tr w:rsidR="0037612F" w:rsidRPr="00544FC8" w:rsidTr="009B3B1D">
        <w:trPr>
          <w:ins w:id="7626" w:author="Emna Mokaddem" w:date="2013-01-07T18:09:00Z"/>
        </w:trPr>
        <w:tc>
          <w:tcPr>
            <w:tcW w:w="865" w:type="dxa"/>
            <w:shd w:val="clear" w:color="auto" w:fill="A6A6A6"/>
          </w:tcPr>
          <w:p w:rsidR="0037612F" w:rsidRPr="00544FC8" w:rsidRDefault="0037612F" w:rsidP="009B3B1D">
            <w:pPr>
              <w:spacing w:after="0"/>
              <w:jc w:val="center"/>
              <w:rPr>
                <w:ins w:id="7627" w:author="Emna Mokaddem" w:date="2013-01-07T18:09:00Z"/>
                <w:b/>
                <w:sz w:val="14"/>
                <w:szCs w:val="14"/>
              </w:rPr>
            </w:pPr>
            <w:ins w:id="7628"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9B3B1D">
            <w:pPr>
              <w:spacing w:after="0"/>
              <w:jc w:val="center"/>
              <w:rPr>
                <w:ins w:id="7629" w:author="Emna Mokaddem" w:date="2013-01-07T18:09:00Z"/>
                <w:b/>
                <w:sz w:val="14"/>
                <w:szCs w:val="14"/>
              </w:rPr>
            </w:pPr>
            <w:ins w:id="7630"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9B3B1D">
            <w:pPr>
              <w:spacing w:after="0"/>
              <w:jc w:val="center"/>
              <w:rPr>
                <w:ins w:id="7631" w:author="Emna Mokaddem" w:date="2013-01-07T18:09:00Z"/>
                <w:b/>
                <w:sz w:val="14"/>
                <w:szCs w:val="14"/>
              </w:rPr>
            </w:pPr>
            <w:ins w:id="7632" w:author="Emna Mokaddem" w:date="2013-01-07T18:09:00Z">
              <w:r>
                <w:rPr>
                  <w:b/>
                  <w:sz w:val="14"/>
                  <w:szCs w:val="14"/>
                </w:rPr>
                <w:t>Expected output</w:t>
              </w:r>
            </w:ins>
          </w:p>
        </w:tc>
        <w:tc>
          <w:tcPr>
            <w:tcW w:w="1559" w:type="dxa"/>
            <w:shd w:val="clear" w:color="auto" w:fill="A6A6A6"/>
          </w:tcPr>
          <w:p w:rsidR="0037612F" w:rsidRPr="00544FC8" w:rsidRDefault="0037612F" w:rsidP="009B3B1D">
            <w:pPr>
              <w:spacing w:after="0"/>
              <w:jc w:val="center"/>
              <w:rPr>
                <w:ins w:id="7633" w:author="Emna Mokaddem" w:date="2013-01-07T18:09:00Z"/>
                <w:b/>
                <w:sz w:val="14"/>
                <w:szCs w:val="14"/>
              </w:rPr>
            </w:pPr>
            <w:ins w:id="7634" w:author="Emna Mokaddem" w:date="2013-01-07T18:09:00Z">
              <w:r w:rsidRPr="00544FC8">
                <w:rPr>
                  <w:b/>
                  <w:sz w:val="14"/>
                  <w:szCs w:val="14"/>
                </w:rPr>
                <w:t>Pass/Fail Criteria Id</w:t>
              </w:r>
            </w:ins>
          </w:p>
        </w:tc>
      </w:tr>
      <w:tr w:rsidR="0037612F" w:rsidRPr="0056181B" w:rsidTr="009B3B1D">
        <w:trPr>
          <w:ins w:id="7635" w:author="Emna Mokaddem" w:date="2013-01-07T18:09:00Z"/>
        </w:trPr>
        <w:tc>
          <w:tcPr>
            <w:tcW w:w="865" w:type="dxa"/>
            <w:shd w:val="clear" w:color="auto" w:fill="auto"/>
            <w:vAlign w:val="center"/>
          </w:tcPr>
          <w:p w:rsidR="0037612F" w:rsidRPr="00544FC8" w:rsidRDefault="0037612F" w:rsidP="009B3B1D">
            <w:pPr>
              <w:spacing w:after="0"/>
              <w:jc w:val="center"/>
              <w:rPr>
                <w:ins w:id="7636" w:author="Emna Mokaddem" w:date="2013-01-07T18:09:00Z"/>
                <w:i/>
                <w:sz w:val="14"/>
                <w:szCs w:val="14"/>
              </w:rPr>
            </w:pPr>
            <w:ins w:id="7637" w:author="Emna Mokaddem" w:date="2013-01-07T18:09:00Z">
              <w:r w:rsidRPr="005D1206">
                <w:rPr>
                  <w:i/>
                  <w:sz w:val="14"/>
                  <w:szCs w:val="14"/>
                </w:rPr>
                <w:t>Step-10</w:t>
              </w:r>
            </w:ins>
          </w:p>
        </w:tc>
        <w:tc>
          <w:tcPr>
            <w:tcW w:w="3499" w:type="dxa"/>
            <w:gridSpan w:val="3"/>
            <w:shd w:val="clear" w:color="auto" w:fill="auto"/>
          </w:tcPr>
          <w:p w:rsidR="0037612F" w:rsidRPr="00057FF1" w:rsidRDefault="0037612F" w:rsidP="009B3B1D">
            <w:pPr>
              <w:pStyle w:val="NormalStep"/>
              <w:rPr>
                <w:ins w:id="7638" w:author="Emna Mokaddem" w:date="2013-01-07T18:09:00Z"/>
                <w:rFonts w:asciiTheme="minorHAnsi" w:hAnsiTheme="minorHAnsi" w:cstheme="minorHAnsi"/>
                <w:sz w:val="22"/>
                <w:szCs w:val="22"/>
              </w:rPr>
            </w:pPr>
            <w:ins w:id="7639" w:author="Emna Mokaddem" w:date="2013-01-07T18:09:00Z">
              <w:r>
                <w:rPr>
                  <w:rFonts w:asciiTheme="minorHAnsi" w:hAnsiTheme="minorHAnsi" w:cstheme="minorHAnsi"/>
                  <w:sz w:val="22"/>
                  <w:szCs w:val="22"/>
                </w:rPr>
                <w:t xml:space="preserve">Perform </w:t>
              </w:r>
              <w:r w:rsidRPr="00057FF1">
                <w:rPr>
                  <w:rFonts w:asciiTheme="minorHAnsi" w:hAnsiTheme="minorHAnsi" w:cstheme="minorHAnsi"/>
                  <w:sz w:val="22"/>
                  <w:szCs w:val="22"/>
                </w:rPr>
                <w:t xml:space="preserve"> </w:t>
              </w:r>
              <w:r w:rsidRPr="00BE5D36">
                <w:rPr>
                  <w:rFonts w:asciiTheme="minorHAnsi" w:hAnsiTheme="minorHAnsi" w:cstheme="minorHAnsi"/>
                  <w:sz w:val="22"/>
                  <w:szCs w:val="22"/>
                </w:rPr>
                <w:t>NGEO-WEBC-VTP-0040 steps</w:t>
              </w:r>
              <w:r>
                <w:t xml:space="preserve"> </w:t>
              </w:r>
            </w:ins>
          </w:p>
        </w:tc>
        <w:tc>
          <w:tcPr>
            <w:tcW w:w="2690" w:type="dxa"/>
            <w:gridSpan w:val="2"/>
            <w:shd w:val="clear" w:color="auto" w:fill="auto"/>
          </w:tcPr>
          <w:p w:rsidR="0037612F" w:rsidRPr="00057FF1" w:rsidRDefault="0037612F" w:rsidP="009B3B1D">
            <w:pPr>
              <w:spacing w:after="0"/>
              <w:rPr>
                <w:ins w:id="7640" w:author="Emna Mokaddem" w:date="2013-01-07T18:09:00Z"/>
                <w:rFonts w:cstheme="minorHAnsi"/>
                <w:lang w:val="en-US"/>
              </w:rPr>
            </w:pPr>
            <w:ins w:id="7641" w:author="Emna Mokaddem" w:date="2013-01-07T18:09:00Z">
              <w:r w:rsidRPr="003C0A28">
                <w:rPr>
                  <w:rFonts w:cstheme="minorHAnsi"/>
                  <w:lang w:val="en-US"/>
                </w:rPr>
                <w:t xml:space="preserve"> </w:t>
              </w:r>
              <w:r>
                <w:rPr>
                  <w:rFonts w:cstheme="minorHAnsi"/>
                  <w:lang w:val="en-US"/>
                </w:rPr>
                <w:t>The search results are displayed in the table</w:t>
              </w:r>
            </w:ins>
          </w:p>
        </w:tc>
        <w:tc>
          <w:tcPr>
            <w:tcW w:w="1559" w:type="dxa"/>
            <w:shd w:val="clear" w:color="auto" w:fill="auto"/>
            <w:vAlign w:val="center"/>
          </w:tcPr>
          <w:p w:rsidR="0037612F" w:rsidRPr="0056181B" w:rsidRDefault="0037612F" w:rsidP="009B3B1D">
            <w:pPr>
              <w:spacing w:after="0"/>
              <w:jc w:val="center"/>
              <w:rPr>
                <w:ins w:id="7642" w:author="Emna Mokaddem" w:date="2013-01-07T18:09:00Z"/>
                <w:i/>
                <w:sz w:val="14"/>
                <w:szCs w:val="14"/>
              </w:rPr>
            </w:pPr>
          </w:p>
        </w:tc>
      </w:tr>
      <w:tr w:rsidR="0037612F" w:rsidRPr="00732447" w:rsidTr="009B3B1D">
        <w:trPr>
          <w:ins w:id="7643" w:author="Emna Mokaddem" w:date="2013-01-07T18:09:00Z"/>
        </w:trPr>
        <w:tc>
          <w:tcPr>
            <w:tcW w:w="865" w:type="dxa"/>
            <w:shd w:val="clear" w:color="auto" w:fill="auto"/>
            <w:vAlign w:val="center"/>
          </w:tcPr>
          <w:p w:rsidR="0037612F" w:rsidRPr="005D1206" w:rsidRDefault="0037612F" w:rsidP="009B3B1D">
            <w:pPr>
              <w:spacing w:after="0"/>
              <w:jc w:val="center"/>
              <w:rPr>
                <w:ins w:id="7644" w:author="Emna Mokaddem" w:date="2013-01-07T18:09:00Z"/>
                <w:i/>
                <w:sz w:val="14"/>
                <w:szCs w:val="14"/>
              </w:rPr>
            </w:pPr>
            <w:ins w:id="7645" w:author="Emna Mokaddem" w:date="2013-01-07T18:09:00Z">
              <w:r>
                <w:rPr>
                  <w:i/>
                  <w:sz w:val="14"/>
                  <w:szCs w:val="14"/>
                </w:rPr>
                <w:t>Step-20</w:t>
              </w:r>
            </w:ins>
          </w:p>
        </w:tc>
        <w:tc>
          <w:tcPr>
            <w:tcW w:w="3499" w:type="dxa"/>
            <w:gridSpan w:val="3"/>
            <w:shd w:val="clear" w:color="auto" w:fill="auto"/>
            <w:vAlign w:val="center"/>
          </w:tcPr>
          <w:p w:rsidR="0037612F" w:rsidRPr="00BE3088" w:rsidRDefault="0037612F" w:rsidP="009B3B1D">
            <w:pPr>
              <w:pStyle w:val="NormalStep"/>
              <w:rPr>
                <w:ins w:id="7646" w:author="Emna Mokaddem" w:date="2013-01-07T18:09:00Z"/>
                <w:rFonts w:asciiTheme="minorHAnsi" w:hAnsiTheme="minorHAnsi" w:cstheme="minorHAnsi"/>
                <w:b/>
                <w:sz w:val="22"/>
                <w:szCs w:val="22"/>
              </w:rPr>
            </w:pPr>
            <w:ins w:id="7647" w:author="Emna Mokaddem" w:date="2013-01-07T18:09:00Z">
              <w:r>
                <w:rPr>
                  <w:rFonts w:asciiTheme="minorHAnsi" w:hAnsiTheme="minorHAnsi" w:cstheme="minorHAnsi"/>
                  <w:sz w:val="22"/>
                  <w:szCs w:val="22"/>
                </w:rPr>
                <w:t>Check an underlined product identifier</w:t>
              </w:r>
            </w:ins>
          </w:p>
        </w:tc>
        <w:tc>
          <w:tcPr>
            <w:tcW w:w="2690" w:type="dxa"/>
            <w:gridSpan w:val="2"/>
            <w:shd w:val="clear" w:color="auto" w:fill="auto"/>
          </w:tcPr>
          <w:p w:rsidR="0037612F" w:rsidRDefault="0037612F" w:rsidP="009B3B1D">
            <w:pPr>
              <w:spacing w:after="0"/>
              <w:rPr>
                <w:ins w:id="7648" w:author="Emna Mokaddem" w:date="2013-01-07T18:09:00Z"/>
                <w:rFonts w:cstheme="minorHAnsi"/>
                <w:lang w:val="en-GB"/>
              </w:rPr>
            </w:pPr>
            <w:ins w:id="7649" w:author="Emna Mokaddem" w:date="2013-01-07T18:09:00Z">
              <w:r>
                <w:rPr>
                  <w:rFonts w:cstheme="minorHAnsi"/>
                  <w:lang w:val="en-GB"/>
                </w:rPr>
                <w:t>The product row is checked</w:t>
              </w:r>
            </w:ins>
          </w:p>
          <w:p w:rsidR="0037612F" w:rsidRPr="00BE5D36" w:rsidRDefault="0037612F" w:rsidP="009B3B1D">
            <w:pPr>
              <w:spacing w:after="0"/>
              <w:rPr>
                <w:ins w:id="7650" w:author="Emna Mokaddem" w:date="2013-01-07T18:09:00Z"/>
                <w:rFonts w:cstheme="minorHAnsi"/>
                <w:lang w:val="en-GB"/>
              </w:rPr>
            </w:pPr>
            <w:ins w:id="7651" w:author="Emna Mokaddem" w:date="2013-01-07T18:09:00Z">
              <w:r>
                <w:rPr>
                  <w:rFonts w:cstheme="minorHAnsi"/>
                  <w:lang w:val="en-GB"/>
                </w:rPr>
                <w:t>And the ‘Download Options’ button underneath the table is enabled</w:t>
              </w:r>
            </w:ins>
          </w:p>
        </w:tc>
        <w:tc>
          <w:tcPr>
            <w:tcW w:w="1559" w:type="dxa"/>
            <w:shd w:val="clear" w:color="auto" w:fill="auto"/>
            <w:vAlign w:val="center"/>
          </w:tcPr>
          <w:p w:rsidR="0037612F" w:rsidRPr="00732447" w:rsidRDefault="0037612F" w:rsidP="009B3B1D">
            <w:pPr>
              <w:spacing w:after="0"/>
              <w:jc w:val="center"/>
              <w:rPr>
                <w:ins w:id="7652" w:author="Emna Mokaddem" w:date="2013-01-07T18:09:00Z"/>
                <w:i/>
                <w:sz w:val="14"/>
                <w:szCs w:val="14"/>
                <w:lang w:val="en-US"/>
              </w:rPr>
            </w:pPr>
          </w:p>
        </w:tc>
      </w:tr>
      <w:tr w:rsidR="0037612F" w:rsidRPr="004E5884" w:rsidTr="009B3B1D">
        <w:trPr>
          <w:ins w:id="7653" w:author="Emna Mokaddem" w:date="2013-01-07T18:09:00Z"/>
        </w:trPr>
        <w:tc>
          <w:tcPr>
            <w:tcW w:w="865" w:type="dxa"/>
            <w:shd w:val="clear" w:color="auto" w:fill="auto"/>
            <w:vAlign w:val="center"/>
          </w:tcPr>
          <w:p w:rsidR="0037612F" w:rsidRPr="00544FC8" w:rsidRDefault="0037612F" w:rsidP="009B3B1D">
            <w:pPr>
              <w:spacing w:after="0"/>
              <w:jc w:val="center"/>
              <w:rPr>
                <w:ins w:id="7654" w:author="Emna Mokaddem" w:date="2013-01-07T18:09:00Z"/>
                <w:i/>
                <w:sz w:val="14"/>
                <w:szCs w:val="14"/>
              </w:rPr>
            </w:pPr>
            <w:ins w:id="7655" w:author="Emna Mokaddem" w:date="2013-01-07T18:09:00Z">
              <w:r>
                <w:rPr>
                  <w:i/>
                  <w:sz w:val="14"/>
                  <w:szCs w:val="14"/>
                </w:rPr>
                <w:t>Step-3</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7656" w:author="Emna Mokaddem" w:date="2013-01-07T18:09:00Z"/>
                <w:rFonts w:asciiTheme="minorHAnsi" w:hAnsiTheme="minorHAnsi" w:cstheme="minorHAnsi"/>
                <w:sz w:val="22"/>
                <w:szCs w:val="22"/>
              </w:rPr>
            </w:pPr>
            <w:ins w:id="7657" w:author="Emna Mokaddem" w:date="2013-01-07T18:09:00Z">
              <w:r>
                <w:rPr>
                  <w:rFonts w:asciiTheme="minorHAnsi" w:hAnsiTheme="minorHAnsi" w:cstheme="minorHAnsi"/>
                  <w:sz w:val="22"/>
                  <w:szCs w:val="22"/>
                </w:rPr>
                <w:t xml:space="preserve">Click on the </w:t>
              </w:r>
              <w:r w:rsidRPr="00BE5D36">
                <w:rPr>
                  <w:rFonts w:asciiTheme="minorHAnsi" w:hAnsiTheme="minorHAnsi" w:cstheme="minorHAnsi"/>
                  <w:sz w:val="22"/>
                  <w:szCs w:val="22"/>
                </w:rPr>
                <w:t>‘Download Options’ button</w:t>
              </w:r>
            </w:ins>
          </w:p>
        </w:tc>
        <w:tc>
          <w:tcPr>
            <w:tcW w:w="2690" w:type="dxa"/>
            <w:gridSpan w:val="2"/>
            <w:shd w:val="clear" w:color="auto" w:fill="auto"/>
          </w:tcPr>
          <w:p w:rsidR="0037612F" w:rsidRPr="00732447" w:rsidRDefault="0037612F" w:rsidP="009B3B1D">
            <w:pPr>
              <w:spacing w:after="0"/>
              <w:rPr>
                <w:ins w:id="7658" w:author="Emna Mokaddem" w:date="2013-01-07T18:09:00Z"/>
                <w:rFonts w:cstheme="minorHAnsi"/>
                <w:lang w:val="en-GB"/>
              </w:rPr>
            </w:pPr>
            <w:ins w:id="7659" w:author="Emna Mokaddem" w:date="2013-01-07T18:09:00Z">
              <w:r>
                <w:rPr>
                  <w:rFonts w:cstheme="minorHAnsi"/>
                  <w:lang w:val="en-GB"/>
                </w:rPr>
                <w:t>A widget is spawn-up displaying the download options by the means of select boxes.</w:t>
              </w:r>
            </w:ins>
          </w:p>
        </w:tc>
        <w:tc>
          <w:tcPr>
            <w:tcW w:w="1559" w:type="dxa"/>
            <w:shd w:val="clear" w:color="auto" w:fill="auto"/>
            <w:vAlign w:val="center"/>
          </w:tcPr>
          <w:p w:rsidR="0037612F" w:rsidRPr="004E5884" w:rsidRDefault="0037612F" w:rsidP="009B3B1D">
            <w:pPr>
              <w:spacing w:after="0"/>
              <w:jc w:val="center"/>
              <w:rPr>
                <w:ins w:id="7660" w:author="Emna Mokaddem" w:date="2013-01-07T18:09:00Z"/>
                <w:sz w:val="14"/>
                <w:szCs w:val="14"/>
                <w:highlight w:val="yellow"/>
                <w:lang w:val="en-US"/>
              </w:rPr>
            </w:pPr>
          </w:p>
        </w:tc>
      </w:tr>
      <w:tr w:rsidR="0037612F" w:rsidRPr="0056181B" w:rsidTr="009B3B1D">
        <w:trPr>
          <w:ins w:id="7661" w:author="Emna Mokaddem" w:date="2013-01-07T18:09:00Z"/>
        </w:trPr>
        <w:tc>
          <w:tcPr>
            <w:tcW w:w="865" w:type="dxa"/>
            <w:shd w:val="clear" w:color="auto" w:fill="auto"/>
            <w:vAlign w:val="center"/>
          </w:tcPr>
          <w:p w:rsidR="0037612F" w:rsidRDefault="0037612F" w:rsidP="009B3B1D">
            <w:pPr>
              <w:spacing w:after="0"/>
              <w:jc w:val="center"/>
              <w:rPr>
                <w:ins w:id="7662" w:author="Emna Mokaddem" w:date="2013-01-07T18:09:00Z"/>
                <w:i/>
                <w:sz w:val="14"/>
                <w:szCs w:val="14"/>
              </w:rPr>
            </w:pPr>
            <w:ins w:id="7663"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9B3B1D">
            <w:pPr>
              <w:pStyle w:val="NormalStep"/>
              <w:rPr>
                <w:ins w:id="7664" w:author="Emna Mokaddem" w:date="2013-01-07T18:09:00Z"/>
                <w:rFonts w:asciiTheme="minorHAnsi" w:hAnsiTheme="minorHAnsi" w:cstheme="minorHAnsi"/>
                <w:sz w:val="22"/>
                <w:szCs w:val="22"/>
              </w:rPr>
            </w:pPr>
            <w:ins w:id="7665" w:author="Emna Mokaddem" w:date="2013-01-07T18:09:00Z">
              <w:r>
                <w:rPr>
                  <w:rFonts w:asciiTheme="minorHAnsi" w:hAnsiTheme="minorHAnsi" w:cstheme="minorHAnsi"/>
                  <w:sz w:val="22"/>
                  <w:szCs w:val="22"/>
                </w:rPr>
                <w:t>Update the selected values.</w:t>
              </w:r>
            </w:ins>
          </w:p>
        </w:tc>
        <w:tc>
          <w:tcPr>
            <w:tcW w:w="2690" w:type="dxa"/>
            <w:gridSpan w:val="2"/>
            <w:shd w:val="clear" w:color="auto" w:fill="auto"/>
          </w:tcPr>
          <w:p w:rsidR="0037612F" w:rsidRDefault="0037612F" w:rsidP="009B3B1D">
            <w:pPr>
              <w:spacing w:after="0"/>
              <w:rPr>
                <w:ins w:id="7666" w:author="Emna Mokaddem" w:date="2013-01-07T18:09:00Z"/>
                <w:rFonts w:cstheme="minorHAnsi"/>
                <w:lang w:val="en-GB"/>
              </w:rPr>
            </w:pPr>
            <w:ins w:id="7667" w:author="Emna Mokaddem" w:date="2013-01-07T18:09:00Z">
              <w:r>
                <w:rPr>
                  <w:rFonts w:cstheme="minorHAnsi"/>
                  <w:lang w:val="en-US"/>
                </w:rPr>
                <w:t>The selected values change.</w:t>
              </w:r>
            </w:ins>
          </w:p>
        </w:tc>
        <w:tc>
          <w:tcPr>
            <w:tcW w:w="1559" w:type="dxa"/>
            <w:shd w:val="clear" w:color="auto" w:fill="auto"/>
            <w:vAlign w:val="center"/>
          </w:tcPr>
          <w:p w:rsidR="0037612F" w:rsidRPr="0056181B" w:rsidRDefault="0037612F" w:rsidP="009B3B1D">
            <w:pPr>
              <w:spacing w:after="0"/>
              <w:jc w:val="center"/>
              <w:rPr>
                <w:ins w:id="7668" w:author="Emna Mokaddem" w:date="2013-01-07T18:09:00Z"/>
                <w:i/>
                <w:sz w:val="14"/>
                <w:szCs w:val="14"/>
              </w:rPr>
            </w:pPr>
          </w:p>
        </w:tc>
      </w:tr>
      <w:tr w:rsidR="0037612F" w:rsidRPr="0056181B" w:rsidTr="009B3B1D">
        <w:trPr>
          <w:ins w:id="7669" w:author="Emna Mokaddem" w:date="2013-01-07T18:09:00Z"/>
        </w:trPr>
        <w:tc>
          <w:tcPr>
            <w:tcW w:w="865" w:type="dxa"/>
            <w:shd w:val="clear" w:color="auto" w:fill="auto"/>
            <w:vAlign w:val="center"/>
          </w:tcPr>
          <w:p w:rsidR="0037612F" w:rsidRDefault="0037612F" w:rsidP="009B3B1D">
            <w:pPr>
              <w:spacing w:after="0"/>
              <w:jc w:val="center"/>
              <w:rPr>
                <w:ins w:id="7670" w:author="Emna Mokaddem" w:date="2013-01-07T18:09:00Z"/>
                <w:i/>
                <w:sz w:val="14"/>
                <w:szCs w:val="14"/>
              </w:rPr>
            </w:pPr>
            <w:ins w:id="7671" w:author="Emna Mokaddem" w:date="2013-01-07T18:09:00Z">
              <w:r>
                <w:rPr>
                  <w:i/>
                  <w:sz w:val="14"/>
                  <w:szCs w:val="14"/>
                </w:rPr>
                <w:t>Step-5</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7672" w:author="Emna Mokaddem" w:date="2013-01-07T18:09:00Z"/>
                <w:rFonts w:asciiTheme="minorHAnsi" w:hAnsiTheme="minorHAnsi" w:cstheme="minorHAnsi"/>
                <w:sz w:val="22"/>
                <w:szCs w:val="22"/>
              </w:rPr>
            </w:pPr>
            <w:ins w:id="7673" w:author="Emna Mokaddem" w:date="2013-01-07T18:09:00Z">
              <w:r>
                <w:rPr>
                  <w:rFonts w:asciiTheme="minorHAnsi" w:hAnsiTheme="minorHAnsi" w:cstheme="minorHAnsi"/>
                  <w:sz w:val="22"/>
                  <w:szCs w:val="22"/>
                </w:rPr>
                <w:t>Click on ‘Update Download Options’ button</w:t>
              </w:r>
            </w:ins>
          </w:p>
        </w:tc>
        <w:tc>
          <w:tcPr>
            <w:tcW w:w="2690" w:type="dxa"/>
            <w:gridSpan w:val="2"/>
            <w:shd w:val="clear" w:color="auto" w:fill="auto"/>
          </w:tcPr>
          <w:p w:rsidR="0037612F" w:rsidRPr="003C0A28" w:rsidRDefault="0037612F" w:rsidP="009B3B1D">
            <w:pPr>
              <w:spacing w:after="0"/>
              <w:rPr>
                <w:ins w:id="7674" w:author="Emna Mokaddem" w:date="2013-01-07T18:09:00Z"/>
                <w:rFonts w:cstheme="minorHAnsi"/>
                <w:lang w:val="en-US"/>
              </w:rPr>
            </w:pPr>
            <w:ins w:id="7675" w:author="Emna Mokaddem" w:date="2013-01-07T18:09:00Z">
              <w:r>
                <w:rPr>
                  <w:rFonts w:cstheme="minorHAnsi"/>
                  <w:lang w:val="en-US"/>
                </w:rPr>
                <w:t>The message “Download options updated” is displayed underneath the button.</w:t>
              </w:r>
            </w:ins>
          </w:p>
        </w:tc>
        <w:tc>
          <w:tcPr>
            <w:tcW w:w="1559" w:type="dxa"/>
            <w:shd w:val="clear" w:color="auto" w:fill="auto"/>
            <w:vAlign w:val="center"/>
          </w:tcPr>
          <w:p w:rsidR="0037612F" w:rsidRPr="0056181B" w:rsidRDefault="0037612F" w:rsidP="009B3B1D">
            <w:pPr>
              <w:spacing w:after="0"/>
              <w:jc w:val="center"/>
              <w:rPr>
                <w:ins w:id="7676" w:author="Emna Mokaddem" w:date="2013-01-07T18:09:00Z"/>
                <w:i/>
                <w:sz w:val="14"/>
                <w:szCs w:val="14"/>
              </w:rPr>
            </w:pPr>
            <w:ins w:id="7677" w:author="Emna Mokaddem" w:date="2013-01-07T18:09:00Z">
              <w:r w:rsidRPr="0056181B">
                <w:rPr>
                  <w:i/>
                  <w:sz w:val="14"/>
                  <w:szCs w:val="14"/>
                </w:rPr>
                <w:t>NGEO-</w:t>
              </w:r>
              <w:r>
                <w:rPr>
                  <w:i/>
                  <w:sz w:val="14"/>
                  <w:szCs w:val="14"/>
                </w:rPr>
                <w:t>WEBC-PFC-0173</w:t>
              </w:r>
            </w:ins>
          </w:p>
        </w:tc>
      </w:tr>
    </w:tbl>
    <w:p w:rsidR="0037612F" w:rsidRPr="00ED457C" w:rsidRDefault="0037612F" w:rsidP="0037612F">
      <w:pPr>
        <w:pStyle w:val="Titre3"/>
        <w:rPr>
          <w:ins w:id="7678" w:author="Emna Mokaddem" w:date="2013-01-07T18:09:00Z"/>
        </w:rPr>
      </w:pPr>
      <w:bookmarkStart w:id="7679" w:name="_Toc348082246"/>
      <w:ins w:id="7680" w:author="Emna Mokaddem" w:date="2013-01-07T18:09:00Z">
        <w:r w:rsidRPr="00ED457C">
          <w:t>NGEO-WEBC-VT</w:t>
        </w:r>
        <w:r>
          <w:t>P-0175</w:t>
        </w:r>
        <w:r w:rsidRPr="00ED457C">
          <w:t xml:space="preserve">: </w:t>
        </w:r>
        <w:r>
          <w:t>Download options updated with dataset changes</w:t>
        </w:r>
        <w:bookmarkEnd w:id="7679"/>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7612F" w:rsidRPr="004E5884" w:rsidTr="009B3B1D">
        <w:trPr>
          <w:ins w:id="7681" w:author="Emna Mokaddem" w:date="2013-01-07T18:09:00Z"/>
        </w:trPr>
        <w:tc>
          <w:tcPr>
            <w:tcW w:w="8613" w:type="dxa"/>
            <w:gridSpan w:val="7"/>
            <w:tcBorders>
              <w:top w:val="single" w:sz="2" w:space="0" w:color="auto"/>
              <w:bottom w:val="single" w:sz="6" w:space="0" w:color="auto"/>
            </w:tcBorders>
            <w:shd w:val="clear" w:color="auto" w:fill="548DD4" w:themeFill="text2" w:themeFillTint="99"/>
          </w:tcPr>
          <w:p w:rsidR="0037612F" w:rsidRPr="004E5884" w:rsidRDefault="0037612F" w:rsidP="009B3B1D">
            <w:pPr>
              <w:spacing w:after="0"/>
              <w:jc w:val="center"/>
              <w:rPr>
                <w:ins w:id="7682" w:author="Emna Mokaddem" w:date="2013-01-07T18:09:00Z"/>
                <w:b/>
                <w:i/>
                <w:color w:val="FFFFFF"/>
                <w:szCs w:val="18"/>
                <w:lang w:val="en-US"/>
              </w:rPr>
            </w:pPr>
            <w:ins w:id="7683" w:author="Emna Mokaddem" w:date="2013-01-07T18:09:00Z">
              <w:r>
                <w:rPr>
                  <w:b/>
                  <w:i/>
                  <w:color w:val="FFFFFF"/>
                  <w:szCs w:val="18"/>
                  <w:lang w:val="en-US"/>
                </w:rPr>
                <w:t>NGEO VALIDATION TEST  PROCEDURE</w:t>
              </w:r>
            </w:ins>
          </w:p>
        </w:tc>
      </w:tr>
      <w:tr w:rsidR="0037612F" w:rsidRPr="004E5884" w:rsidTr="009B3B1D">
        <w:trPr>
          <w:ins w:id="7684" w:author="Emna Mokaddem" w:date="2013-01-07T18:09:00Z"/>
        </w:trPr>
        <w:tc>
          <w:tcPr>
            <w:tcW w:w="1607"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7685" w:author="Emna Mokaddem" w:date="2013-01-07T18:09:00Z"/>
                <w:b/>
                <w:color w:val="FFFFFF"/>
                <w:sz w:val="14"/>
                <w:szCs w:val="14"/>
              </w:rPr>
            </w:pPr>
            <w:ins w:id="7686" w:author="Emna Mokaddem" w:date="2013-01-07T18:09:00Z">
              <w:r w:rsidRPr="00544FC8">
                <w:rPr>
                  <w:b/>
                  <w:color w:val="FFFFFF"/>
                  <w:sz w:val="14"/>
                  <w:szCs w:val="14"/>
                </w:rPr>
                <w:t>Test Identifier</w:t>
              </w:r>
            </w:ins>
          </w:p>
        </w:tc>
        <w:tc>
          <w:tcPr>
            <w:tcW w:w="1903" w:type="dxa"/>
            <w:tcBorders>
              <w:top w:val="single" w:sz="6" w:space="0" w:color="auto"/>
            </w:tcBorders>
            <w:shd w:val="clear" w:color="auto" w:fill="auto"/>
          </w:tcPr>
          <w:p w:rsidR="0037612F" w:rsidRPr="00544FC8" w:rsidRDefault="0037612F" w:rsidP="009B3B1D">
            <w:pPr>
              <w:spacing w:after="0"/>
              <w:rPr>
                <w:ins w:id="7687" w:author="Emna Mokaddem" w:date="2013-01-07T18:09:00Z"/>
                <w:i/>
                <w:color w:val="548DD4"/>
                <w:sz w:val="16"/>
                <w:szCs w:val="16"/>
              </w:rPr>
            </w:pPr>
            <w:ins w:id="7688" w:author="Emna Mokaddem" w:date="2013-01-07T18:09:00Z">
              <w:r>
                <w:rPr>
                  <w:i/>
                  <w:color w:val="548DD4"/>
                  <w:sz w:val="16"/>
                  <w:szCs w:val="16"/>
                </w:rPr>
                <w:t>NGEO-WEBC-VTP-0175</w:t>
              </w:r>
            </w:ins>
          </w:p>
        </w:tc>
        <w:tc>
          <w:tcPr>
            <w:tcW w:w="1134" w:type="dxa"/>
            <w:gridSpan w:val="2"/>
            <w:tcBorders>
              <w:top w:val="single" w:sz="6" w:space="0" w:color="auto"/>
            </w:tcBorders>
            <w:shd w:val="clear" w:color="auto" w:fill="548DD4" w:themeFill="text2" w:themeFillTint="99"/>
          </w:tcPr>
          <w:p w:rsidR="0037612F" w:rsidRPr="00544FC8" w:rsidRDefault="0037612F" w:rsidP="009B3B1D">
            <w:pPr>
              <w:spacing w:after="0"/>
              <w:jc w:val="center"/>
              <w:rPr>
                <w:ins w:id="7689" w:author="Emna Mokaddem" w:date="2013-01-07T18:09:00Z"/>
                <w:b/>
                <w:color w:val="FFFFFF"/>
                <w:sz w:val="14"/>
                <w:szCs w:val="14"/>
              </w:rPr>
            </w:pPr>
            <w:ins w:id="7690" w:author="Emna Mokaddem" w:date="2013-01-07T18:09:00Z">
              <w:r w:rsidRPr="00544FC8">
                <w:rPr>
                  <w:b/>
                  <w:color w:val="FFFFFF"/>
                  <w:sz w:val="14"/>
                  <w:szCs w:val="14"/>
                </w:rPr>
                <w:t>Test Title</w:t>
              </w:r>
            </w:ins>
          </w:p>
        </w:tc>
        <w:tc>
          <w:tcPr>
            <w:tcW w:w="3969" w:type="dxa"/>
            <w:gridSpan w:val="2"/>
            <w:tcBorders>
              <w:top w:val="single" w:sz="6" w:space="0" w:color="auto"/>
            </w:tcBorders>
            <w:shd w:val="clear" w:color="auto" w:fill="auto"/>
          </w:tcPr>
          <w:p w:rsidR="0037612F" w:rsidRPr="00BE3088" w:rsidRDefault="0037612F" w:rsidP="009B3B1D">
            <w:pPr>
              <w:spacing w:after="0"/>
              <w:rPr>
                <w:ins w:id="7691" w:author="Emna Mokaddem" w:date="2013-01-07T18:09:00Z"/>
                <w:i/>
                <w:color w:val="548DD4"/>
                <w:sz w:val="16"/>
                <w:szCs w:val="16"/>
                <w:lang w:val="en-US"/>
              </w:rPr>
            </w:pPr>
            <w:ins w:id="7692" w:author="Emna Mokaddem" w:date="2013-01-07T18:09:00Z">
              <w:r>
                <w:rPr>
                  <w:i/>
                  <w:sz w:val="16"/>
                  <w:szCs w:val="16"/>
                </w:rPr>
                <w:t>Download options</w:t>
              </w:r>
              <w:r w:rsidRPr="008400C4">
                <w:rPr>
                  <w:i/>
                  <w:sz w:val="16"/>
                  <w:szCs w:val="16"/>
                </w:rPr>
                <w:t xml:space="preserve"> updated with dataset changes</w:t>
              </w:r>
            </w:ins>
          </w:p>
        </w:tc>
      </w:tr>
      <w:tr w:rsidR="0037612F" w:rsidRPr="00B17EAC" w:rsidTr="009B3B1D">
        <w:trPr>
          <w:ins w:id="7693" w:author="Emna Mokaddem" w:date="2013-01-07T18:09:00Z"/>
        </w:trPr>
        <w:tc>
          <w:tcPr>
            <w:tcW w:w="8613" w:type="dxa"/>
            <w:gridSpan w:val="7"/>
            <w:shd w:val="clear" w:color="auto" w:fill="A6A6A6"/>
          </w:tcPr>
          <w:p w:rsidR="0037612F" w:rsidRPr="00544FC8" w:rsidRDefault="0037612F" w:rsidP="009B3B1D">
            <w:pPr>
              <w:spacing w:after="0"/>
              <w:rPr>
                <w:ins w:id="7694" w:author="Emna Mokaddem" w:date="2013-01-07T18:09:00Z"/>
                <w:sz w:val="14"/>
                <w:szCs w:val="14"/>
              </w:rPr>
            </w:pPr>
          </w:p>
        </w:tc>
      </w:tr>
      <w:tr w:rsidR="0037612F" w:rsidRPr="004E5884" w:rsidTr="009B3B1D">
        <w:trPr>
          <w:ins w:id="7695" w:author="Emna Mokaddem" w:date="2013-01-07T18:09:00Z"/>
        </w:trPr>
        <w:tc>
          <w:tcPr>
            <w:tcW w:w="8613" w:type="dxa"/>
            <w:gridSpan w:val="7"/>
            <w:shd w:val="clear" w:color="auto" w:fill="auto"/>
          </w:tcPr>
          <w:p w:rsidR="0037612F" w:rsidRPr="005E7083" w:rsidRDefault="0037612F" w:rsidP="009B3B1D">
            <w:pPr>
              <w:autoSpaceDE w:val="0"/>
              <w:autoSpaceDN w:val="0"/>
              <w:adjustRightInd w:val="0"/>
              <w:spacing w:after="0" w:line="240" w:lineRule="auto"/>
              <w:rPr>
                <w:ins w:id="7696" w:author="Emna Mokaddem" w:date="2013-01-07T18:09:00Z"/>
                <w:rFonts w:cstheme="minorHAnsi"/>
                <w:lang w:val="en-US"/>
              </w:rPr>
            </w:pPr>
            <w:ins w:id="7697" w:author="Emna Mokaddem" w:date="2013-01-07T18:09:00Z">
              <w:r w:rsidRPr="00057FF1">
                <w:rPr>
                  <w:rFonts w:cstheme="minorHAnsi"/>
                  <w:lang w:val="en-US"/>
                </w:rPr>
                <w:lastRenderedPageBreak/>
                <w:t xml:space="preserve">This test procedure implements the test case </w:t>
              </w:r>
              <w:r>
                <w:rPr>
                  <w:rFonts w:cstheme="minorHAnsi"/>
                  <w:lang w:val="en-US"/>
                </w:rPr>
                <w:t>NGEO-WEBC-VTC-0175</w:t>
              </w:r>
              <w:r w:rsidRPr="00057FF1">
                <w:rPr>
                  <w:rFonts w:cstheme="minorHAnsi"/>
                  <w:lang w:val="en-US"/>
                </w:rPr>
                <w:t>:</w:t>
              </w:r>
              <w:r>
                <w:rPr>
                  <w:rFonts w:cstheme="minorHAnsi"/>
                  <w:lang w:val="en-US"/>
                </w:rPr>
                <w:t xml:space="preserve"> </w:t>
              </w:r>
              <w:r>
                <w:t>Advanced Search Criteria updated with dataset changes</w:t>
              </w:r>
            </w:ins>
          </w:p>
        </w:tc>
      </w:tr>
      <w:tr w:rsidR="0037612F" w:rsidRPr="00B17EAC" w:rsidTr="009B3B1D">
        <w:trPr>
          <w:ins w:id="7698" w:author="Emna Mokaddem" w:date="2013-01-07T18:09:00Z"/>
        </w:trPr>
        <w:tc>
          <w:tcPr>
            <w:tcW w:w="8613" w:type="dxa"/>
            <w:gridSpan w:val="7"/>
            <w:shd w:val="clear" w:color="auto" w:fill="A6A6A6"/>
          </w:tcPr>
          <w:p w:rsidR="0037612F" w:rsidRPr="00544FC8" w:rsidRDefault="0037612F" w:rsidP="009B3B1D">
            <w:pPr>
              <w:spacing w:after="0"/>
              <w:rPr>
                <w:ins w:id="7699" w:author="Emna Mokaddem" w:date="2013-01-07T18:09:00Z"/>
                <w:sz w:val="14"/>
                <w:szCs w:val="14"/>
              </w:rPr>
            </w:pPr>
            <w:ins w:id="7700" w:author="Emna Mokaddem" w:date="2013-01-07T18:09:00Z">
              <w:r>
                <w:rPr>
                  <w:b/>
                  <w:sz w:val="14"/>
                  <w:szCs w:val="14"/>
                </w:rPr>
                <w:t>Script</w:t>
              </w:r>
            </w:ins>
          </w:p>
        </w:tc>
      </w:tr>
      <w:tr w:rsidR="0037612F" w:rsidRPr="004E5884" w:rsidTr="009B3B1D">
        <w:trPr>
          <w:ins w:id="7701" w:author="Emna Mokaddem" w:date="2013-01-07T18:09:00Z"/>
        </w:trPr>
        <w:tc>
          <w:tcPr>
            <w:tcW w:w="8613" w:type="dxa"/>
            <w:gridSpan w:val="7"/>
            <w:shd w:val="clear" w:color="auto" w:fill="auto"/>
          </w:tcPr>
          <w:p w:rsidR="0037612F" w:rsidRPr="004E5884" w:rsidRDefault="0037612F" w:rsidP="009B3B1D">
            <w:pPr>
              <w:spacing w:after="0"/>
              <w:rPr>
                <w:ins w:id="7702" w:author="Emna Mokaddem" w:date="2013-01-07T18:09:00Z"/>
                <w:lang w:val="en-US"/>
              </w:rPr>
            </w:pPr>
            <w:ins w:id="7703" w:author="Emna Mokaddem" w:date="2013-01-07T18:09:00Z">
              <w:r>
                <w:rPr>
                  <w:lang w:val="en-US"/>
                </w:rPr>
                <w:t>None</w:t>
              </w:r>
            </w:ins>
          </w:p>
        </w:tc>
      </w:tr>
      <w:tr w:rsidR="0037612F" w:rsidRPr="00544FC8" w:rsidTr="009B3B1D">
        <w:trPr>
          <w:ins w:id="7704" w:author="Emna Mokaddem" w:date="2013-01-07T18:09:00Z"/>
        </w:trPr>
        <w:tc>
          <w:tcPr>
            <w:tcW w:w="865" w:type="dxa"/>
            <w:shd w:val="clear" w:color="auto" w:fill="A6A6A6"/>
          </w:tcPr>
          <w:p w:rsidR="0037612F" w:rsidRPr="00544FC8" w:rsidRDefault="0037612F" w:rsidP="009B3B1D">
            <w:pPr>
              <w:spacing w:after="0"/>
              <w:jc w:val="center"/>
              <w:rPr>
                <w:ins w:id="7705" w:author="Emna Mokaddem" w:date="2013-01-07T18:09:00Z"/>
                <w:b/>
                <w:sz w:val="14"/>
                <w:szCs w:val="14"/>
              </w:rPr>
            </w:pPr>
            <w:ins w:id="7706" w:author="Emna Mokaddem" w:date="2013-01-07T18:09:00Z">
              <w:r w:rsidRPr="00544FC8">
                <w:rPr>
                  <w:b/>
                  <w:sz w:val="14"/>
                  <w:szCs w:val="14"/>
                </w:rPr>
                <w:t>Step</w:t>
              </w:r>
            </w:ins>
          </w:p>
        </w:tc>
        <w:tc>
          <w:tcPr>
            <w:tcW w:w="3499" w:type="dxa"/>
            <w:gridSpan w:val="3"/>
            <w:shd w:val="clear" w:color="auto" w:fill="A6A6A6"/>
          </w:tcPr>
          <w:p w:rsidR="0037612F" w:rsidRPr="00544FC8" w:rsidRDefault="0037612F" w:rsidP="009B3B1D">
            <w:pPr>
              <w:spacing w:after="0"/>
              <w:jc w:val="center"/>
              <w:rPr>
                <w:ins w:id="7707" w:author="Emna Mokaddem" w:date="2013-01-07T18:09:00Z"/>
                <w:b/>
                <w:sz w:val="14"/>
                <w:szCs w:val="14"/>
              </w:rPr>
            </w:pPr>
            <w:ins w:id="7708" w:author="Emna Mokaddem" w:date="2013-01-07T18:09:00Z">
              <w:r w:rsidRPr="00544FC8">
                <w:rPr>
                  <w:b/>
                  <w:sz w:val="14"/>
                  <w:szCs w:val="14"/>
                </w:rPr>
                <w:t>Action</w:t>
              </w:r>
            </w:ins>
          </w:p>
        </w:tc>
        <w:tc>
          <w:tcPr>
            <w:tcW w:w="2690" w:type="dxa"/>
            <w:gridSpan w:val="2"/>
            <w:shd w:val="clear" w:color="auto" w:fill="A6A6A6"/>
          </w:tcPr>
          <w:p w:rsidR="0037612F" w:rsidRPr="00544FC8" w:rsidRDefault="0037612F" w:rsidP="009B3B1D">
            <w:pPr>
              <w:spacing w:after="0"/>
              <w:jc w:val="center"/>
              <w:rPr>
                <w:ins w:id="7709" w:author="Emna Mokaddem" w:date="2013-01-07T18:09:00Z"/>
                <w:b/>
                <w:sz w:val="14"/>
                <w:szCs w:val="14"/>
              </w:rPr>
            </w:pPr>
            <w:ins w:id="7710" w:author="Emna Mokaddem" w:date="2013-01-07T18:09:00Z">
              <w:r>
                <w:rPr>
                  <w:b/>
                  <w:sz w:val="14"/>
                  <w:szCs w:val="14"/>
                </w:rPr>
                <w:t>Expected output</w:t>
              </w:r>
            </w:ins>
          </w:p>
        </w:tc>
        <w:tc>
          <w:tcPr>
            <w:tcW w:w="1559" w:type="dxa"/>
            <w:shd w:val="clear" w:color="auto" w:fill="A6A6A6"/>
          </w:tcPr>
          <w:p w:rsidR="0037612F" w:rsidRPr="00544FC8" w:rsidRDefault="0037612F" w:rsidP="009B3B1D">
            <w:pPr>
              <w:spacing w:after="0"/>
              <w:jc w:val="center"/>
              <w:rPr>
                <w:ins w:id="7711" w:author="Emna Mokaddem" w:date="2013-01-07T18:09:00Z"/>
                <w:b/>
                <w:sz w:val="14"/>
                <w:szCs w:val="14"/>
              </w:rPr>
            </w:pPr>
            <w:ins w:id="7712" w:author="Emna Mokaddem" w:date="2013-01-07T18:09:00Z">
              <w:r w:rsidRPr="00544FC8">
                <w:rPr>
                  <w:b/>
                  <w:sz w:val="14"/>
                  <w:szCs w:val="14"/>
                </w:rPr>
                <w:t>Pass/Fail Criteria Id</w:t>
              </w:r>
            </w:ins>
          </w:p>
        </w:tc>
      </w:tr>
      <w:tr w:rsidR="0037612F" w:rsidRPr="0056181B" w:rsidTr="009B3B1D">
        <w:trPr>
          <w:ins w:id="7713" w:author="Emna Mokaddem" w:date="2013-01-07T18:09:00Z"/>
        </w:trPr>
        <w:tc>
          <w:tcPr>
            <w:tcW w:w="865" w:type="dxa"/>
            <w:shd w:val="clear" w:color="auto" w:fill="auto"/>
            <w:vAlign w:val="center"/>
          </w:tcPr>
          <w:p w:rsidR="0037612F" w:rsidRPr="00544FC8" w:rsidRDefault="0037612F" w:rsidP="009B3B1D">
            <w:pPr>
              <w:spacing w:after="0"/>
              <w:jc w:val="center"/>
              <w:rPr>
                <w:ins w:id="7714" w:author="Emna Mokaddem" w:date="2013-01-07T18:09:00Z"/>
                <w:i/>
                <w:sz w:val="14"/>
                <w:szCs w:val="14"/>
              </w:rPr>
            </w:pPr>
            <w:ins w:id="7715" w:author="Emna Mokaddem" w:date="2013-01-07T18:09:00Z">
              <w:r w:rsidRPr="005D1206">
                <w:rPr>
                  <w:i/>
                  <w:sz w:val="14"/>
                  <w:szCs w:val="14"/>
                </w:rPr>
                <w:t>Step-10</w:t>
              </w:r>
            </w:ins>
          </w:p>
        </w:tc>
        <w:tc>
          <w:tcPr>
            <w:tcW w:w="3499" w:type="dxa"/>
            <w:gridSpan w:val="3"/>
            <w:shd w:val="clear" w:color="auto" w:fill="auto"/>
          </w:tcPr>
          <w:p w:rsidR="0037612F" w:rsidRPr="00057FF1" w:rsidRDefault="0037612F" w:rsidP="009B3B1D">
            <w:pPr>
              <w:pStyle w:val="NormalStep"/>
              <w:rPr>
                <w:ins w:id="7716" w:author="Emna Mokaddem" w:date="2013-01-07T18:09:00Z"/>
                <w:rFonts w:asciiTheme="minorHAnsi" w:hAnsiTheme="minorHAnsi" w:cstheme="minorHAnsi"/>
                <w:sz w:val="22"/>
                <w:szCs w:val="22"/>
              </w:rPr>
            </w:pPr>
            <w:ins w:id="7717" w:author="Emna Mokaddem" w:date="2013-01-07T18:0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WEBC-VTP-0170</w:t>
              </w:r>
            </w:ins>
          </w:p>
        </w:tc>
        <w:tc>
          <w:tcPr>
            <w:tcW w:w="2690" w:type="dxa"/>
            <w:gridSpan w:val="2"/>
            <w:shd w:val="clear" w:color="auto" w:fill="auto"/>
          </w:tcPr>
          <w:p w:rsidR="0037612F" w:rsidRPr="00057FF1" w:rsidRDefault="0037612F" w:rsidP="009B3B1D">
            <w:pPr>
              <w:spacing w:after="0"/>
              <w:rPr>
                <w:ins w:id="7718" w:author="Emna Mokaddem" w:date="2013-01-07T18:09:00Z"/>
                <w:rFonts w:cstheme="minorHAnsi"/>
                <w:lang w:val="en-US"/>
              </w:rPr>
            </w:pPr>
            <w:ins w:id="7719" w:author="Emna Mokaddem" w:date="2013-01-07T18:09:00Z">
              <w:r>
                <w:rPr>
                  <w:rFonts w:cstheme="minorHAnsi"/>
                  <w:lang w:val="en-GB"/>
                </w:rPr>
                <w:t>The open search url is displayed with all download  options and the changed values are taken into account</w:t>
              </w:r>
            </w:ins>
          </w:p>
        </w:tc>
        <w:tc>
          <w:tcPr>
            <w:tcW w:w="1559" w:type="dxa"/>
            <w:shd w:val="clear" w:color="auto" w:fill="auto"/>
            <w:vAlign w:val="center"/>
          </w:tcPr>
          <w:p w:rsidR="0037612F" w:rsidRDefault="0037612F" w:rsidP="009B3B1D">
            <w:pPr>
              <w:spacing w:after="0"/>
              <w:jc w:val="center"/>
              <w:rPr>
                <w:ins w:id="7720" w:author="Emna Mokaddem" w:date="2013-01-07T18:09:00Z"/>
                <w:i/>
                <w:sz w:val="14"/>
                <w:szCs w:val="14"/>
              </w:rPr>
            </w:pPr>
            <w:ins w:id="7721" w:author="Emna Mokaddem" w:date="2013-01-07T18:09:00Z">
              <w:r w:rsidRPr="0056181B">
                <w:rPr>
                  <w:i/>
                  <w:sz w:val="14"/>
                  <w:szCs w:val="14"/>
                </w:rPr>
                <w:t>NGEO-</w:t>
              </w:r>
              <w:r>
                <w:rPr>
                  <w:i/>
                  <w:sz w:val="14"/>
                  <w:szCs w:val="14"/>
                </w:rPr>
                <w:t>WEBC-PFC-0170</w:t>
              </w:r>
            </w:ins>
          </w:p>
          <w:p w:rsidR="0037612F" w:rsidRDefault="0037612F" w:rsidP="009B3B1D">
            <w:pPr>
              <w:spacing w:after="0"/>
              <w:jc w:val="center"/>
              <w:rPr>
                <w:ins w:id="7722" w:author="Emna Mokaddem" w:date="2013-01-07T18:09:00Z"/>
                <w:i/>
                <w:sz w:val="14"/>
                <w:szCs w:val="14"/>
              </w:rPr>
            </w:pPr>
            <w:ins w:id="7723" w:author="Emna Mokaddem" w:date="2013-01-07T18:09:00Z">
              <w:r w:rsidRPr="0056181B">
                <w:rPr>
                  <w:i/>
                  <w:sz w:val="14"/>
                  <w:szCs w:val="14"/>
                </w:rPr>
                <w:t>NGEO-</w:t>
              </w:r>
              <w:r>
                <w:rPr>
                  <w:i/>
                  <w:sz w:val="14"/>
                  <w:szCs w:val="14"/>
                </w:rPr>
                <w:t>WEBC-PFC-0171</w:t>
              </w:r>
            </w:ins>
          </w:p>
          <w:p w:rsidR="0037612F" w:rsidRPr="0056181B" w:rsidRDefault="0037612F" w:rsidP="009B3B1D">
            <w:pPr>
              <w:spacing w:after="0"/>
              <w:jc w:val="center"/>
              <w:rPr>
                <w:ins w:id="7724" w:author="Emna Mokaddem" w:date="2013-01-07T18:09:00Z"/>
                <w:i/>
                <w:sz w:val="14"/>
                <w:szCs w:val="14"/>
              </w:rPr>
            </w:pPr>
            <w:ins w:id="7725" w:author="Emna Mokaddem" w:date="2013-01-07T18:09:00Z">
              <w:r w:rsidRPr="0056181B">
                <w:rPr>
                  <w:i/>
                  <w:sz w:val="14"/>
                  <w:szCs w:val="14"/>
                </w:rPr>
                <w:t>NGEO-</w:t>
              </w:r>
              <w:r>
                <w:rPr>
                  <w:i/>
                  <w:sz w:val="14"/>
                  <w:szCs w:val="14"/>
                </w:rPr>
                <w:t>WEBC-PFC-0172</w:t>
              </w:r>
            </w:ins>
          </w:p>
        </w:tc>
      </w:tr>
      <w:tr w:rsidR="0037612F" w:rsidRPr="00732447" w:rsidTr="009B3B1D">
        <w:trPr>
          <w:ins w:id="7726" w:author="Emna Mokaddem" w:date="2013-01-07T18:09:00Z"/>
        </w:trPr>
        <w:tc>
          <w:tcPr>
            <w:tcW w:w="865" w:type="dxa"/>
            <w:shd w:val="clear" w:color="auto" w:fill="auto"/>
            <w:vAlign w:val="center"/>
          </w:tcPr>
          <w:p w:rsidR="0037612F" w:rsidRPr="005D1206" w:rsidRDefault="0037612F" w:rsidP="009B3B1D">
            <w:pPr>
              <w:spacing w:after="0"/>
              <w:jc w:val="center"/>
              <w:rPr>
                <w:ins w:id="7727" w:author="Emna Mokaddem" w:date="2013-01-07T18:09:00Z"/>
                <w:i/>
                <w:sz w:val="14"/>
                <w:szCs w:val="14"/>
              </w:rPr>
            </w:pPr>
            <w:ins w:id="7728" w:author="Emna Mokaddem" w:date="2013-01-07T18:09:00Z">
              <w:r>
                <w:rPr>
                  <w:i/>
                  <w:sz w:val="14"/>
                  <w:szCs w:val="14"/>
                </w:rPr>
                <w:t>Step-20</w:t>
              </w:r>
            </w:ins>
          </w:p>
        </w:tc>
        <w:tc>
          <w:tcPr>
            <w:tcW w:w="3499" w:type="dxa"/>
            <w:gridSpan w:val="3"/>
            <w:shd w:val="clear" w:color="auto" w:fill="auto"/>
          </w:tcPr>
          <w:p w:rsidR="0037612F" w:rsidRPr="00E24DDB" w:rsidRDefault="0037612F" w:rsidP="009B3B1D">
            <w:pPr>
              <w:pStyle w:val="NormalStep"/>
              <w:rPr>
                <w:ins w:id="7729" w:author="Emna Mokaddem" w:date="2013-01-07T18:09:00Z"/>
                <w:rFonts w:asciiTheme="minorHAnsi" w:hAnsiTheme="minorHAnsi" w:cstheme="minorHAnsi"/>
                <w:b/>
                <w:sz w:val="22"/>
                <w:szCs w:val="22"/>
              </w:rPr>
            </w:pPr>
            <w:ins w:id="7730" w:author="Emna Mokaddem" w:date="2013-01-07T18:09:00Z">
              <w:r w:rsidRPr="002C635F">
                <w:rPr>
                  <w:rFonts w:asciiTheme="minorHAnsi" w:hAnsiTheme="minorHAnsi" w:cstheme="minorHAnsi"/>
                  <w:sz w:val="22"/>
                  <w:szCs w:val="22"/>
                </w:rPr>
                <w:t>Open the "Datasets" widget by clicking on search button in the toolbar</w:t>
              </w:r>
            </w:ins>
          </w:p>
        </w:tc>
        <w:tc>
          <w:tcPr>
            <w:tcW w:w="2690" w:type="dxa"/>
            <w:gridSpan w:val="2"/>
            <w:shd w:val="clear" w:color="auto" w:fill="auto"/>
          </w:tcPr>
          <w:p w:rsidR="0037612F" w:rsidRPr="003C0A28" w:rsidRDefault="0037612F" w:rsidP="009B3B1D">
            <w:pPr>
              <w:spacing w:after="0"/>
              <w:rPr>
                <w:ins w:id="7731" w:author="Emna Mokaddem" w:date="2013-01-07T18:09:00Z"/>
                <w:rFonts w:cstheme="minorHAnsi"/>
                <w:lang w:val="en-US"/>
              </w:rPr>
            </w:pPr>
            <w:ins w:id="7732" w:author="Emna Mokaddem" w:date="2013-01-07T18:09:00Z">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ins>
          </w:p>
        </w:tc>
        <w:tc>
          <w:tcPr>
            <w:tcW w:w="1559" w:type="dxa"/>
            <w:shd w:val="clear" w:color="auto" w:fill="auto"/>
            <w:vAlign w:val="center"/>
          </w:tcPr>
          <w:p w:rsidR="0037612F" w:rsidRPr="00732447" w:rsidRDefault="0037612F" w:rsidP="009B3B1D">
            <w:pPr>
              <w:spacing w:after="0"/>
              <w:jc w:val="center"/>
              <w:rPr>
                <w:ins w:id="7733" w:author="Emna Mokaddem" w:date="2013-01-07T18:09:00Z"/>
                <w:i/>
                <w:sz w:val="14"/>
                <w:szCs w:val="14"/>
                <w:lang w:val="en-US"/>
              </w:rPr>
            </w:pPr>
          </w:p>
        </w:tc>
      </w:tr>
      <w:tr w:rsidR="0037612F" w:rsidRPr="004E5884" w:rsidTr="009B3B1D">
        <w:trPr>
          <w:ins w:id="7734" w:author="Emna Mokaddem" w:date="2013-01-07T18:09:00Z"/>
        </w:trPr>
        <w:tc>
          <w:tcPr>
            <w:tcW w:w="865" w:type="dxa"/>
            <w:shd w:val="clear" w:color="auto" w:fill="auto"/>
            <w:vAlign w:val="center"/>
          </w:tcPr>
          <w:p w:rsidR="0037612F" w:rsidRPr="00544FC8" w:rsidRDefault="0037612F" w:rsidP="009B3B1D">
            <w:pPr>
              <w:spacing w:after="0"/>
              <w:jc w:val="center"/>
              <w:rPr>
                <w:ins w:id="7735" w:author="Emna Mokaddem" w:date="2013-01-07T18:09:00Z"/>
                <w:i/>
                <w:sz w:val="14"/>
                <w:szCs w:val="14"/>
              </w:rPr>
            </w:pPr>
            <w:ins w:id="7736" w:author="Emna Mokaddem" w:date="2013-01-07T18:09:00Z">
              <w:r>
                <w:rPr>
                  <w:i/>
                  <w:sz w:val="14"/>
                  <w:szCs w:val="14"/>
                </w:rPr>
                <w:t>Step-3</w:t>
              </w:r>
              <w:r w:rsidRPr="005D1206">
                <w:rPr>
                  <w:i/>
                  <w:sz w:val="14"/>
                  <w:szCs w:val="14"/>
                </w:rPr>
                <w:t>0</w:t>
              </w:r>
            </w:ins>
          </w:p>
        </w:tc>
        <w:tc>
          <w:tcPr>
            <w:tcW w:w="3499" w:type="dxa"/>
            <w:gridSpan w:val="3"/>
            <w:shd w:val="clear" w:color="auto" w:fill="auto"/>
          </w:tcPr>
          <w:p w:rsidR="0037612F" w:rsidRPr="00057FF1" w:rsidRDefault="0037612F" w:rsidP="009B3B1D">
            <w:pPr>
              <w:pStyle w:val="NormalStep"/>
              <w:rPr>
                <w:ins w:id="7737" w:author="Emna Mokaddem" w:date="2013-01-07T18:09:00Z"/>
                <w:rFonts w:asciiTheme="minorHAnsi" w:hAnsiTheme="minorHAnsi" w:cstheme="minorHAnsi"/>
                <w:sz w:val="22"/>
                <w:szCs w:val="22"/>
              </w:rPr>
            </w:pPr>
            <w:ins w:id="7738" w:author="Emna Mokaddem" w:date="2013-01-07T18:09:00Z">
              <w:r>
                <w:rPr>
                  <w:rFonts w:asciiTheme="minorHAnsi" w:hAnsiTheme="minorHAnsi" w:cstheme="minorHAnsi"/>
                  <w:sz w:val="22"/>
                  <w:szCs w:val="22"/>
                </w:rPr>
                <w:t>Click on a dataset different from the previous one.</w:t>
              </w:r>
            </w:ins>
          </w:p>
        </w:tc>
        <w:tc>
          <w:tcPr>
            <w:tcW w:w="2690" w:type="dxa"/>
            <w:gridSpan w:val="2"/>
            <w:shd w:val="clear" w:color="auto" w:fill="auto"/>
          </w:tcPr>
          <w:p w:rsidR="0037612F" w:rsidRPr="00732447" w:rsidRDefault="0037612F" w:rsidP="009B3B1D">
            <w:pPr>
              <w:spacing w:after="0"/>
              <w:rPr>
                <w:ins w:id="7739" w:author="Emna Mokaddem" w:date="2013-01-07T18:09:00Z"/>
                <w:rFonts w:cstheme="minorHAnsi"/>
                <w:lang w:val="en-GB"/>
              </w:rPr>
            </w:pPr>
            <w:ins w:id="7740" w:author="Emna Mokaddem" w:date="2013-01-07T18:09:00Z">
              <w:r>
                <w:rPr>
                  <w:rFonts w:cstheme="minorHAnsi"/>
                  <w:lang w:val="en-GB"/>
                </w:rPr>
                <w:t>The selected dataset is highlighted</w:t>
              </w:r>
            </w:ins>
          </w:p>
        </w:tc>
        <w:tc>
          <w:tcPr>
            <w:tcW w:w="1559" w:type="dxa"/>
            <w:shd w:val="clear" w:color="auto" w:fill="auto"/>
            <w:vAlign w:val="center"/>
          </w:tcPr>
          <w:p w:rsidR="0037612F" w:rsidRPr="004E5884" w:rsidRDefault="0037612F" w:rsidP="009B3B1D">
            <w:pPr>
              <w:spacing w:after="0"/>
              <w:jc w:val="center"/>
              <w:rPr>
                <w:ins w:id="7741" w:author="Emna Mokaddem" w:date="2013-01-07T18:09:00Z"/>
                <w:sz w:val="14"/>
                <w:szCs w:val="14"/>
                <w:highlight w:val="yellow"/>
                <w:lang w:val="en-US"/>
              </w:rPr>
            </w:pPr>
          </w:p>
        </w:tc>
      </w:tr>
      <w:tr w:rsidR="0037612F" w:rsidRPr="0056181B" w:rsidTr="009B3B1D">
        <w:trPr>
          <w:ins w:id="7742" w:author="Emna Mokaddem" w:date="2013-01-07T18:09:00Z"/>
        </w:trPr>
        <w:tc>
          <w:tcPr>
            <w:tcW w:w="865" w:type="dxa"/>
            <w:shd w:val="clear" w:color="auto" w:fill="auto"/>
            <w:vAlign w:val="center"/>
          </w:tcPr>
          <w:p w:rsidR="0037612F" w:rsidRDefault="0037612F" w:rsidP="009B3B1D">
            <w:pPr>
              <w:spacing w:after="0"/>
              <w:jc w:val="center"/>
              <w:rPr>
                <w:ins w:id="7743" w:author="Emna Mokaddem" w:date="2013-01-07T18:09:00Z"/>
                <w:i/>
                <w:sz w:val="14"/>
                <w:szCs w:val="14"/>
              </w:rPr>
            </w:pPr>
            <w:ins w:id="7744" w:author="Emna Mokaddem" w:date="2013-01-07T18:09:00Z">
              <w:r>
                <w:rPr>
                  <w:i/>
                  <w:sz w:val="14"/>
                  <w:szCs w:val="14"/>
                </w:rPr>
                <w:t>Step-4</w:t>
              </w:r>
              <w:r w:rsidRPr="005D1206">
                <w:rPr>
                  <w:i/>
                  <w:sz w:val="14"/>
                  <w:szCs w:val="14"/>
                </w:rPr>
                <w:t>0</w:t>
              </w:r>
            </w:ins>
          </w:p>
        </w:tc>
        <w:tc>
          <w:tcPr>
            <w:tcW w:w="3499" w:type="dxa"/>
            <w:gridSpan w:val="3"/>
            <w:shd w:val="clear" w:color="auto" w:fill="auto"/>
          </w:tcPr>
          <w:p w:rsidR="0037612F" w:rsidRDefault="0037612F" w:rsidP="009B3B1D">
            <w:pPr>
              <w:pStyle w:val="NormalStep"/>
              <w:rPr>
                <w:ins w:id="7745" w:author="Emna Mokaddem" w:date="2013-01-07T18:09:00Z"/>
                <w:rFonts w:asciiTheme="minorHAnsi" w:hAnsiTheme="minorHAnsi" w:cstheme="minorHAnsi"/>
                <w:sz w:val="22"/>
                <w:szCs w:val="22"/>
              </w:rPr>
            </w:pPr>
            <w:ins w:id="7746" w:author="Emna Mokaddem" w:date="2013-01-07T18:09:00Z">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WEBC-VTP-0170 and make sure that the download options values set for the first dataset has been reset and that the values of the new dataset are taken into account</w:t>
              </w:r>
            </w:ins>
          </w:p>
        </w:tc>
        <w:tc>
          <w:tcPr>
            <w:tcW w:w="2690" w:type="dxa"/>
            <w:gridSpan w:val="2"/>
            <w:shd w:val="clear" w:color="auto" w:fill="auto"/>
          </w:tcPr>
          <w:p w:rsidR="0037612F" w:rsidRDefault="0037612F" w:rsidP="009B3B1D">
            <w:pPr>
              <w:spacing w:after="0"/>
              <w:rPr>
                <w:ins w:id="7747" w:author="Emna Mokaddem" w:date="2013-01-07T18:09:00Z"/>
                <w:rFonts w:cstheme="minorHAnsi"/>
                <w:lang w:val="en-GB"/>
              </w:rPr>
            </w:pPr>
          </w:p>
        </w:tc>
        <w:tc>
          <w:tcPr>
            <w:tcW w:w="1559" w:type="dxa"/>
            <w:shd w:val="clear" w:color="auto" w:fill="auto"/>
            <w:vAlign w:val="center"/>
          </w:tcPr>
          <w:p w:rsidR="0037612F" w:rsidRPr="0056181B" w:rsidRDefault="0037612F" w:rsidP="009B3B1D">
            <w:pPr>
              <w:spacing w:after="0"/>
              <w:jc w:val="center"/>
              <w:rPr>
                <w:ins w:id="7748" w:author="Emna Mokaddem" w:date="2013-01-07T18:09:00Z"/>
                <w:i/>
                <w:sz w:val="14"/>
                <w:szCs w:val="14"/>
              </w:rPr>
            </w:pPr>
            <w:ins w:id="7749" w:author="Emna Mokaddem" w:date="2013-01-07T18:09:00Z">
              <w:r w:rsidRPr="0056181B">
                <w:rPr>
                  <w:i/>
                  <w:sz w:val="14"/>
                  <w:szCs w:val="14"/>
                </w:rPr>
                <w:t>NGEO-</w:t>
              </w:r>
              <w:r>
                <w:rPr>
                  <w:i/>
                  <w:sz w:val="14"/>
                  <w:szCs w:val="14"/>
                </w:rPr>
                <w:t>WEBC-PFC-0175</w:t>
              </w:r>
            </w:ins>
          </w:p>
        </w:tc>
      </w:tr>
    </w:tbl>
    <w:p w:rsidR="003E536D" w:rsidRPr="00ED457C" w:rsidRDefault="003E536D" w:rsidP="003E536D">
      <w:pPr>
        <w:pStyle w:val="Titre3"/>
        <w:rPr>
          <w:ins w:id="7750" w:author="Lavignotte Fabien" w:date="2013-01-21T15:31:00Z"/>
        </w:rPr>
      </w:pPr>
      <w:bookmarkStart w:id="7751" w:name="_Toc348082247"/>
      <w:ins w:id="7752" w:author="Lavignotte Fabien" w:date="2013-01-21T15:31:00Z">
        <w:r w:rsidRPr="00ED457C">
          <w:t>NGEO-WEBC-VT</w:t>
        </w:r>
        <w:r>
          <w:t>P-01</w:t>
        </w:r>
      </w:ins>
      <w:ins w:id="7753" w:author="Lavignotte Fabien" w:date="2013-01-21T15:33:00Z">
        <w:r w:rsidR="00725814">
          <w:t>80</w:t>
        </w:r>
      </w:ins>
      <w:ins w:id="7754" w:author="Lavignotte Fabien" w:date="2013-01-21T15:31:00Z">
        <w:r w:rsidRPr="00ED457C">
          <w:t xml:space="preserve">: </w:t>
        </w:r>
      </w:ins>
      <w:ins w:id="7755" w:author="Lavignotte Fabien" w:date="2013-01-21T15:33:00Z">
        <w:r w:rsidR="00725814">
          <w:t>Help</w:t>
        </w:r>
      </w:ins>
      <w:bookmarkEnd w:id="775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3E536D" w:rsidRPr="004E5884" w:rsidTr="00435142">
        <w:trPr>
          <w:ins w:id="7756" w:author="Lavignotte Fabien" w:date="2013-01-21T15:31:00Z"/>
        </w:trPr>
        <w:tc>
          <w:tcPr>
            <w:tcW w:w="8613" w:type="dxa"/>
            <w:gridSpan w:val="7"/>
            <w:tcBorders>
              <w:top w:val="single" w:sz="2" w:space="0" w:color="auto"/>
              <w:bottom w:val="single" w:sz="6" w:space="0" w:color="auto"/>
            </w:tcBorders>
            <w:shd w:val="clear" w:color="auto" w:fill="548DD4" w:themeFill="text2" w:themeFillTint="99"/>
          </w:tcPr>
          <w:p w:rsidR="003E536D" w:rsidRPr="004E5884" w:rsidRDefault="003E536D" w:rsidP="00435142">
            <w:pPr>
              <w:spacing w:after="0"/>
              <w:jc w:val="center"/>
              <w:rPr>
                <w:ins w:id="7757" w:author="Lavignotte Fabien" w:date="2013-01-21T15:31:00Z"/>
                <w:b/>
                <w:i/>
                <w:color w:val="FFFFFF"/>
                <w:szCs w:val="18"/>
                <w:lang w:val="en-US"/>
              </w:rPr>
            </w:pPr>
            <w:ins w:id="7758" w:author="Lavignotte Fabien" w:date="2013-01-21T15:31:00Z">
              <w:r>
                <w:rPr>
                  <w:b/>
                  <w:i/>
                  <w:color w:val="FFFFFF"/>
                  <w:szCs w:val="18"/>
                  <w:lang w:val="en-US"/>
                </w:rPr>
                <w:t>NGEO VALIDATION TEST  PROCEDURE</w:t>
              </w:r>
            </w:ins>
          </w:p>
        </w:tc>
      </w:tr>
      <w:tr w:rsidR="003E536D" w:rsidRPr="004E5884" w:rsidTr="00435142">
        <w:trPr>
          <w:ins w:id="7759" w:author="Lavignotte Fabien" w:date="2013-01-21T15:31:00Z"/>
        </w:trPr>
        <w:tc>
          <w:tcPr>
            <w:tcW w:w="1607"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ins w:id="7760" w:author="Lavignotte Fabien" w:date="2013-01-21T15:31:00Z"/>
                <w:b/>
                <w:color w:val="FFFFFF"/>
                <w:sz w:val="14"/>
                <w:szCs w:val="14"/>
              </w:rPr>
            </w:pPr>
            <w:ins w:id="7761" w:author="Lavignotte Fabien" w:date="2013-01-21T15:31:00Z">
              <w:r w:rsidRPr="00544FC8">
                <w:rPr>
                  <w:b/>
                  <w:color w:val="FFFFFF"/>
                  <w:sz w:val="14"/>
                  <w:szCs w:val="14"/>
                </w:rPr>
                <w:t>Test Identifier</w:t>
              </w:r>
            </w:ins>
          </w:p>
        </w:tc>
        <w:tc>
          <w:tcPr>
            <w:tcW w:w="1903" w:type="dxa"/>
            <w:tcBorders>
              <w:top w:val="single" w:sz="6" w:space="0" w:color="auto"/>
            </w:tcBorders>
            <w:shd w:val="clear" w:color="auto" w:fill="auto"/>
          </w:tcPr>
          <w:p w:rsidR="003E536D" w:rsidRPr="00544FC8" w:rsidRDefault="00106CDD">
            <w:pPr>
              <w:spacing w:after="0"/>
              <w:rPr>
                <w:ins w:id="7762" w:author="Lavignotte Fabien" w:date="2013-01-21T15:31:00Z"/>
                <w:i/>
                <w:color w:val="548DD4"/>
                <w:sz w:val="16"/>
                <w:szCs w:val="16"/>
              </w:rPr>
            </w:pPr>
            <w:ins w:id="7763" w:author="Lavignotte Fabien" w:date="2013-01-21T15:31:00Z">
              <w:r>
                <w:rPr>
                  <w:i/>
                  <w:color w:val="548DD4"/>
                  <w:sz w:val="16"/>
                  <w:szCs w:val="16"/>
                </w:rPr>
                <w:t>NGEO-WEBC-VTP-01</w:t>
              </w:r>
            </w:ins>
            <w:ins w:id="7764" w:author="Lavignotte Fabien" w:date="2013-01-21T15:33:00Z">
              <w:r>
                <w:rPr>
                  <w:i/>
                  <w:color w:val="548DD4"/>
                  <w:sz w:val="16"/>
                  <w:szCs w:val="16"/>
                </w:rPr>
                <w:t>80</w:t>
              </w:r>
            </w:ins>
          </w:p>
        </w:tc>
        <w:tc>
          <w:tcPr>
            <w:tcW w:w="1134" w:type="dxa"/>
            <w:gridSpan w:val="2"/>
            <w:tcBorders>
              <w:top w:val="single" w:sz="6" w:space="0" w:color="auto"/>
            </w:tcBorders>
            <w:shd w:val="clear" w:color="auto" w:fill="548DD4" w:themeFill="text2" w:themeFillTint="99"/>
          </w:tcPr>
          <w:p w:rsidR="003E536D" w:rsidRPr="00544FC8" w:rsidRDefault="003E536D" w:rsidP="00435142">
            <w:pPr>
              <w:spacing w:after="0"/>
              <w:jc w:val="center"/>
              <w:rPr>
                <w:ins w:id="7765" w:author="Lavignotte Fabien" w:date="2013-01-21T15:31:00Z"/>
                <w:b/>
                <w:color w:val="FFFFFF"/>
                <w:sz w:val="14"/>
                <w:szCs w:val="14"/>
              </w:rPr>
            </w:pPr>
            <w:ins w:id="7766" w:author="Lavignotte Fabien" w:date="2013-01-21T15:31:00Z">
              <w:r w:rsidRPr="00544FC8">
                <w:rPr>
                  <w:b/>
                  <w:color w:val="FFFFFF"/>
                  <w:sz w:val="14"/>
                  <w:szCs w:val="14"/>
                </w:rPr>
                <w:t>Test Title</w:t>
              </w:r>
            </w:ins>
          </w:p>
        </w:tc>
        <w:tc>
          <w:tcPr>
            <w:tcW w:w="3969" w:type="dxa"/>
            <w:gridSpan w:val="2"/>
            <w:tcBorders>
              <w:top w:val="single" w:sz="6" w:space="0" w:color="auto"/>
            </w:tcBorders>
            <w:shd w:val="clear" w:color="auto" w:fill="auto"/>
          </w:tcPr>
          <w:p w:rsidR="003E536D" w:rsidRPr="00BE3088" w:rsidRDefault="006A53AB" w:rsidP="00435142">
            <w:pPr>
              <w:spacing w:after="0"/>
              <w:rPr>
                <w:ins w:id="7767" w:author="Lavignotte Fabien" w:date="2013-01-21T15:31:00Z"/>
                <w:i/>
                <w:color w:val="548DD4"/>
                <w:sz w:val="16"/>
                <w:szCs w:val="16"/>
                <w:lang w:val="en-US"/>
              </w:rPr>
            </w:pPr>
            <w:ins w:id="7768" w:author="Lavignotte Fabien" w:date="2013-01-21T15:33:00Z">
              <w:r>
                <w:rPr>
                  <w:i/>
                  <w:sz w:val="16"/>
                  <w:szCs w:val="16"/>
                </w:rPr>
                <w:t>Help</w:t>
              </w:r>
            </w:ins>
          </w:p>
        </w:tc>
      </w:tr>
      <w:tr w:rsidR="003E536D" w:rsidRPr="00B17EAC" w:rsidTr="00435142">
        <w:trPr>
          <w:ins w:id="7769" w:author="Lavignotte Fabien" w:date="2013-01-21T15:31:00Z"/>
        </w:trPr>
        <w:tc>
          <w:tcPr>
            <w:tcW w:w="8613" w:type="dxa"/>
            <w:gridSpan w:val="7"/>
            <w:shd w:val="clear" w:color="auto" w:fill="A6A6A6"/>
          </w:tcPr>
          <w:p w:rsidR="003E536D" w:rsidRPr="00544FC8" w:rsidRDefault="003E536D" w:rsidP="00435142">
            <w:pPr>
              <w:spacing w:after="0"/>
              <w:rPr>
                <w:ins w:id="7770" w:author="Lavignotte Fabien" w:date="2013-01-21T15:31:00Z"/>
                <w:sz w:val="14"/>
                <w:szCs w:val="14"/>
              </w:rPr>
            </w:pPr>
          </w:p>
        </w:tc>
      </w:tr>
      <w:tr w:rsidR="003E536D" w:rsidRPr="004E5884" w:rsidTr="00435142">
        <w:trPr>
          <w:ins w:id="7771" w:author="Lavignotte Fabien" w:date="2013-01-21T15:31:00Z"/>
        </w:trPr>
        <w:tc>
          <w:tcPr>
            <w:tcW w:w="8613" w:type="dxa"/>
            <w:gridSpan w:val="7"/>
            <w:shd w:val="clear" w:color="auto" w:fill="auto"/>
          </w:tcPr>
          <w:p w:rsidR="003E536D" w:rsidRPr="005E7083" w:rsidRDefault="003E536D">
            <w:pPr>
              <w:autoSpaceDE w:val="0"/>
              <w:autoSpaceDN w:val="0"/>
              <w:adjustRightInd w:val="0"/>
              <w:spacing w:after="0" w:line="240" w:lineRule="auto"/>
              <w:rPr>
                <w:ins w:id="7772" w:author="Lavignotte Fabien" w:date="2013-01-21T15:31:00Z"/>
                <w:rFonts w:cstheme="minorHAnsi"/>
                <w:lang w:val="en-US"/>
              </w:rPr>
            </w:pPr>
            <w:ins w:id="7773" w:author="Lavignotte Fabien" w:date="2013-01-21T15:31:00Z">
              <w:r w:rsidRPr="00057FF1">
                <w:rPr>
                  <w:rFonts w:cstheme="minorHAnsi"/>
                  <w:lang w:val="en-US"/>
                </w:rPr>
                <w:t xml:space="preserve">This test procedure implements the test case </w:t>
              </w:r>
              <w:r>
                <w:rPr>
                  <w:rFonts w:cstheme="minorHAnsi"/>
                  <w:lang w:val="en-US"/>
                </w:rPr>
                <w:t>NGEO-WEBC-VTC-01</w:t>
              </w:r>
            </w:ins>
            <w:ins w:id="7774" w:author="Lavignotte Fabien" w:date="2013-01-21T15:33:00Z">
              <w:r w:rsidR="000C2FDC">
                <w:rPr>
                  <w:rFonts w:cstheme="minorHAnsi"/>
                  <w:lang w:val="en-US"/>
                </w:rPr>
                <w:t>80</w:t>
              </w:r>
            </w:ins>
            <w:ins w:id="7775" w:author="Lavignotte Fabien" w:date="2013-01-21T15:31:00Z">
              <w:r w:rsidRPr="00057FF1">
                <w:rPr>
                  <w:rFonts w:cstheme="minorHAnsi"/>
                  <w:lang w:val="en-US"/>
                </w:rPr>
                <w:t>:</w:t>
              </w:r>
              <w:r>
                <w:rPr>
                  <w:rFonts w:cstheme="minorHAnsi"/>
                  <w:lang w:val="en-US"/>
                </w:rPr>
                <w:t xml:space="preserve"> </w:t>
              </w:r>
            </w:ins>
            <w:ins w:id="7776" w:author="Lavignotte Fabien" w:date="2013-01-21T15:33:00Z">
              <w:r w:rsidR="000C2FDC">
                <w:t>Help</w:t>
              </w:r>
            </w:ins>
          </w:p>
        </w:tc>
      </w:tr>
      <w:tr w:rsidR="003E536D" w:rsidRPr="00B17EAC" w:rsidTr="00435142">
        <w:trPr>
          <w:ins w:id="7777" w:author="Lavignotte Fabien" w:date="2013-01-21T15:31:00Z"/>
        </w:trPr>
        <w:tc>
          <w:tcPr>
            <w:tcW w:w="8613" w:type="dxa"/>
            <w:gridSpan w:val="7"/>
            <w:shd w:val="clear" w:color="auto" w:fill="A6A6A6"/>
          </w:tcPr>
          <w:p w:rsidR="003E536D" w:rsidRPr="00544FC8" w:rsidRDefault="003E536D" w:rsidP="00435142">
            <w:pPr>
              <w:spacing w:after="0"/>
              <w:rPr>
                <w:ins w:id="7778" w:author="Lavignotte Fabien" w:date="2013-01-21T15:31:00Z"/>
                <w:sz w:val="14"/>
                <w:szCs w:val="14"/>
              </w:rPr>
            </w:pPr>
            <w:ins w:id="7779" w:author="Lavignotte Fabien" w:date="2013-01-21T15:31:00Z">
              <w:r>
                <w:rPr>
                  <w:b/>
                  <w:sz w:val="14"/>
                  <w:szCs w:val="14"/>
                </w:rPr>
                <w:t>Script</w:t>
              </w:r>
            </w:ins>
          </w:p>
        </w:tc>
      </w:tr>
      <w:tr w:rsidR="003E536D" w:rsidRPr="004E5884" w:rsidTr="00435142">
        <w:trPr>
          <w:ins w:id="7780" w:author="Lavignotte Fabien" w:date="2013-01-21T15:31:00Z"/>
        </w:trPr>
        <w:tc>
          <w:tcPr>
            <w:tcW w:w="8613" w:type="dxa"/>
            <w:gridSpan w:val="7"/>
            <w:shd w:val="clear" w:color="auto" w:fill="auto"/>
          </w:tcPr>
          <w:p w:rsidR="003E536D" w:rsidRPr="004E5884" w:rsidRDefault="003E536D" w:rsidP="00435142">
            <w:pPr>
              <w:spacing w:after="0"/>
              <w:rPr>
                <w:ins w:id="7781" w:author="Lavignotte Fabien" w:date="2013-01-21T15:31:00Z"/>
                <w:lang w:val="en-US"/>
              </w:rPr>
            </w:pPr>
            <w:ins w:id="7782" w:author="Lavignotte Fabien" w:date="2013-01-21T15:31:00Z">
              <w:r>
                <w:rPr>
                  <w:lang w:val="en-US"/>
                </w:rPr>
                <w:t>None</w:t>
              </w:r>
            </w:ins>
          </w:p>
        </w:tc>
      </w:tr>
      <w:tr w:rsidR="003E536D" w:rsidRPr="00544FC8" w:rsidTr="00435142">
        <w:trPr>
          <w:ins w:id="7783" w:author="Lavignotte Fabien" w:date="2013-01-21T15:31:00Z"/>
        </w:trPr>
        <w:tc>
          <w:tcPr>
            <w:tcW w:w="865" w:type="dxa"/>
            <w:shd w:val="clear" w:color="auto" w:fill="A6A6A6"/>
          </w:tcPr>
          <w:p w:rsidR="003E536D" w:rsidRPr="00544FC8" w:rsidRDefault="003E536D" w:rsidP="00435142">
            <w:pPr>
              <w:spacing w:after="0"/>
              <w:jc w:val="center"/>
              <w:rPr>
                <w:ins w:id="7784" w:author="Lavignotte Fabien" w:date="2013-01-21T15:31:00Z"/>
                <w:b/>
                <w:sz w:val="14"/>
                <w:szCs w:val="14"/>
              </w:rPr>
            </w:pPr>
            <w:ins w:id="7785" w:author="Lavignotte Fabien" w:date="2013-01-21T15:31:00Z">
              <w:r w:rsidRPr="00544FC8">
                <w:rPr>
                  <w:b/>
                  <w:sz w:val="14"/>
                  <w:szCs w:val="14"/>
                </w:rPr>
                <w:t>Step</w:t>
              </w:r>
            </w:ins>
          </w:p>
        </w:tc>
        <w:tc>
          <w:tcPr>
            <w:tcW w:w="3499" w:type="dxa"/>
            <w:gridSpan w:val="3"/>
            <w:shd w:val="clear" w:color="auto" w:fill="A6A6A6"/>
          </w:tcPr>
          <w:p w:rsidR="003E536D" w:rsidRPr="00544FC8" w:rsidRDefault="003E536D" w:rsidP="00435142">
            <w:pPr>
              <w:spacing w:after="0"/>
              <w:jc w:val="center"/>
              <w:rPr>
                <w:ins w:id="7786" w:author="Lavignotte Fabien" w:date="2013-01-21T15:31:00Z"/>
                <w:b/>
                <w:sz w:val="14"/>
                <w:szCs w:val="14"/>
              </w:rPr>
            </w:pPr>
            <w:ins w:id="7787" w:author="Lavignotte Fabien" w:date="2013-01-21T15:31:00Z">
              <w:r w:rsidRPr="00544FC8">
                <w:rPr>
                  <w:b/>
                  <w:sz w:val="14"/>
                  <w:szCs w:val="14"/>
                </w:rPr>
                <w:t>Action</w:t>
              </w:r>
            </w:ins>
          </w:p>
        </w:tc>
        <w:tc>
          <w:tcPr>
            <w:tcW w:w="2690" w:type="dxa"/>
            <w:gridSpan w:val="2"/>
            <w:shd w:val="clear" w:color="auto" w:fill="A6A6A6"/>
          </w:tcPr>
          <w:p w:rsidR="003E536D" w:rsidRPr="00544FC8" w:rsidRDefault="003E536D" w:rsidP="00435142">
            <w:pPr>
              <w:spacing w:after="0"/>
              <w:jc w:val="center"/>
              <w:rPr>
                <w:ins w:id="7788" w:author="Lavignotte Fabien" w:date="2013-01-21T15:31:00Z"/>
                <w:b/>
                <w:sz w:val="14"/>
                <w:szCs w:val="14"/>
              </w:rPr>
            </w:pPr>
            <w:ins w:id="7789" w:author="Lavignotte Fabien" w:date="2013-01-21T15:31:00Z">
              <w:r>
                <w:rPr>
                  <w:b/>
                  <w:sz w:val="14"/>
                  <w:szCs w:val="14"/>
                </w:rPr>
                <w:t>Expected output</w:t>
              </w:r>
            </w:ins>
          </w:p>
        </w:tc>
        <w:tc>
          <w:tcPr>
            <w:tcW w:w="1559" w:type="dxa"/>
            <w:shd w:val="clear" w:color="auto" w:fill="A6A6A6"/>
          </w:tcPr>
          <w:p w:rsidR="003E536D" w:rsidRPr="00544FC8" w:rsidRDefault="003E536D" w:rsidP="00435142">
            <w:pPr>
              <w:spacing w:after="0"/>
              <w:jc w:val="center"/>
              <w:rPr>
                <w:ins w:id="7790" w:author="Lavignotte Fabien" w:date="2013-01-21T15:31:00Z"/>
                <w:b/>
                <w:sz w:val="14"/>
                <w:szCs w:val="14"/>
              </w:rPr>
            </w:pPr>
            <w:ins w:id="7791" w:author="Lavignotte Fabien" w:date="2013-01-21T15:31:00Z">
              <w:r w:rsidRPr="00544FC8">
                <w:rPr>
                  <w:b/>
                  <w:sz w:val="14"/>
                  <w:szCs w:val="14"/>
                </w:rPr>
                <w:t>Pass/Fail Criteria Id</w:t>
              </w:r>
            </w:ins>
          </w:p>
        </w:tc>
      </w:tr>
      <w:tr w:rsidR="009C1B02" w:rsidRPr="0056181B" w:rsidTr="00435142">
        <w:trPr>
          <w:ins w:id="7792" w:author="Lavignotte Fabien" w:date="2013-01-21T15:31:00Z"/>
        </w:trPr>
        <w:tc>
          <w:tcPr>
            <w:tcW w:w="865" w:type="dxa"/>
            <w:shd w:val="clear" w:color="auto" w:fill="auto"/>
            <w:vAlign w:val="center"/>
          </w:tcPr>
          <w:p w:rsidR="009C1B02" w:rsidRPr="00544FC8" w:rsidRDefault="009C1B02" w:rsidP="00435142">
            <w:pPr>
              <w:spacing w:after="0"/>
              <w:jc w:val="center"/>
              <w:rPr>
                <w:ins w:id="7793" w:author="Lavignotte Fabien" w:date="2013-01-21T15:31:00Z"/>
                <w:i/>
                <w:sz w:val="14"/>
                <w:szCs w:val="14"/>
              </w:rPr>
            </w:pPr>
            <w:ins w:id="7794" w:author="Lavignotte Fabien" w:date="2013-01-21T15:34:00Z">
              <w:r w:rsidRPr="003C0A28">
                <w:rPr>
                  <w:rFonts w:cstheme="minorHAnsi"/>
                  <w:i/>
                  <w:sz w:val="14"/>
                  <w:szCs w:val="14"/>
                </w:rPr>
                <w:t>Step-10</w:t>
              </w:r>
            </w:ins>
          </w:p>
        </w:tc>
        <w:tc>
          <w:tcPr>
            <w:tcW w:w="3499" w:type="dxa"/>
            <w:gridSpan w:val="3"/>
            <w:shd w:val="clear" w:color="auto" w:fill="auto"/>
          </w:tcPr>
          <w:p w:rsidR="009C1B02" w:rsidRPr="00057FF1" w:rsidRDefault="009C1B02">
            <w:pPr>
              <w:pStyle w:val="NormalStep"/>
              <w:rPr>
                <w:ins w:id="7795" w:author="Lavignotte Fabien" w:date="2013-01-21T15:31:00Z"/>
                <w:rFonts w:asciiTheme="minorHAnsi" w:hAnsiTheme="minorHAnsi" w:cstheme="minorHAnsi"/>
                <w:sz w:val="22"/>
                <w:szCs w:val="22"/>
              </w:rPr>
            </w:pPr>
            <w:ins w:id="7796" w:author="Lavignotte Fabien" w:date="2013-01-21T15:34:00Z">
              <w:r>
                <w:rPr>
                  <w:rFonts w:asciiTheme="minorHAnsi" w:hAnsiTheme="minorHAnsi" w:cstheme="minorHAnsi"/>
                  <w:sz w:val="22"/>
                  <w:szCs w:val="22"/>
                </w:rPr>
                <w:t xml:space="preserve">Click on the “User Guide” link in the menu bar </w:t>
              </w:r>
            </w:ins>
          </w:p>
        </w:tc>
        <w:tc>
          <w:tcPr>
            <w:tcW w:w="2690" w:type="dxa"/>
            <w:gridSpan w:val="2"/>
            <w:shd w:val="clear" w:color="auto" w:fill="auto"/>
          </w:tcPr>
          <w:p w:rsidR="009C1B02" w:rsidRPr="00057FF1" w:rsidRDefault="009C1B02" w:rsidP="00435142">
            <w:pPr>
              <w:spacing w:after="0"/>
              <w:rPr>
                <w:ins w:id="7797" w:author="Lavignotte Fabien" w:date="2013-01-21T15:31:00Z"/>
                <w:rFonts w:cstheme="minorHAnsi"/>
                <w:lang w:val="en-US"/>
              </w:rPr>
            </w:pPr>
            <w:ins w:id="7798" w:author="Lavignotte Fabien" w:date="2013-01-21T15:34:00Z">
              <w:r>
                <w:rPr>
                  <w:rFonts w:cstheme="minorHAnsi"/>
                  <w:lang w:val="en-US"/>
                </w:rPr>
                <w:t>The user guide should open</w:t>
              </w:r>
            </w:ins>
          </w:p>
        </w:tc>
        <w:tc>
          <w:tcPr>
            <w:tcW w:w="1559" w:type="dxa"/>
            <w:shd w:val="clear" w:color="auto" w:fill="auto"/>
            <w:vAlign w:val="center"/>
          </w:tcPr>
          <w:p w:rsidR="009C1B02" w:rsidRPr="0056181B" w:rsidRDefault="009C1B02" w:rsidP="00435142">
            <w:pPr>
              <w:spacing w:after="0"/>
              <w:jc w:val="center"/>
              <w:rPr>
                <w:ins w:id="7799" w:author="Lavignotte Fabien" w:date="2013-01-21T15:31:00Z"/>
                <w:i/>
                <w:sz w:val="14"/>
                <w:szCs w:val="14"/>
              </w:rPr>
            </w:pPr>
            <w:ins w:id="7800" w:author="Lavignotte Fabien" w:date="2013-01-21T15:35:00Z">
              <w:r>
                <w:rPr>
                  <w:rFonts w:cstheme="minorHAnsi"/>
                  <w:i/>
                  <w:sz w:val="14"/>
                  <w:szCs w:val="14"/>
                </w:rPr>
                <w:t>NGEO-WEBC-PFC-0180</w:t>
              </w:r>
            </w:ins>
          </w:p>
        </w:tc>
      </w:tr>
      <w:tr w:rsidR="003E536D" w:rsidRPr="00732447" w:rsidTr="00435142">
        <w:trPr>
          <w:ins w:id="7801" w:author="Lavignotte Fabien" w:date="2013-01-21T15:31:00Z"/>
        </w:trPr>
        <w:tc>
          <w:tcPr>
            <w:tcW w:w="865" w:type="dxa"/>
            <w:shd w:val="clear" w:color="auto" w:fill="auto"/>
            <w:vAlign w:val="center"/>
          </w:tcPr>
          <w:p w:rsidR="003E536D" w:rsidRPr="005D1206" w:rsidRDefault="003E536D" w:rsidP="00435142">
            <w:pPr>
              <w:spacing w:after="0"/>
              <w:jc w:val="center"/>
              <w:rPr>
                <w:ins w:id="7802" w:author="Lavignotte Fabien" w:date="2013-01-21T15:31:00Z"/>
                <w:i/>
                <w:sz w:val="14"/>
                <w:szCs w:val="14"/>
              </w:rPr>
            </w:pPr>
            <w:ins w:id="7803" w:author="Lavignotte Fabien" w:date="2013-01-21T15:31:00Z">
              <w:r>
                <w:rPr>
                  <w:i/>
                  <w:sz w:val="14"/>
                  <w:szCs w:val="14"/>
                </w:rPr>
                <w:t>Step-20</w:t>
              </w:r>
            </w:ins>
          </w:p>
        </w:tc>
        <w:tc>
          <w:tcPr>
            <w:tcW w:w="3499" w:type="dxa"/>
            <w:gridSpan w:val="3"/>
            <w:shd w:val="clear" w:color="auto" w:fill="auto"/>
          </w:tcPr>
          <w:p w:rsidR="003E536D" w:rsidRPr="00E24DDB" w:rsidRDefault="009C1B02" w:rsidP="00435142">
            <w:pPr>
              <w:pStyle w:val="NormalStep"/>
              <w:rPr>
                <w:ins w:id="7804" w:author="Lavignotte Fabien" w:date="2013-01-21T15:31:00Z"/>
                <w:rFonts w:asciiTheme="minorHAnsi" w:hAnsiTheme="minorHAnsi" w:cstheme="minorHAnsi"/>
                <w:b/>
                <w:sz w:val="22"/>
                <w:szCs w:val="22"/>
              </w:rPr>
            </w:pPr>
            <w:ins w:id="7805" w:author="Lavignotte Fabien" w:date="2013-01-21T15:34:00Z">
              <w:r>
                <w:rPr>
                  <w:rFonts w:asciiTheme="minorHAnsi" w:hAnsiTheme="minorHAnsi" w:cstheme="minorHAnsi"/>
                  <w:sz w:val="22"/>
                  <w:szCs w:val="22"/>
                </w:rPr>
                <w:t>Browse in the user guide by using the table of contents. Check navigation display the corresponding page</w:t>
              </w:r>
            </w:ins>
          </w:p>
        </w:tc>
        <w:tc>
          <w:tcPr>
            <w:tcW w:w="2690" w:type="dxa"/>
            <w:gridSpan w:val="2"/>
            <w:shd w:val="clear" w:color="auto" w:fill="auto"/>
          </w:tcPr>
          <w:p w:rsidR="003E536D" w:rsidRPr="003C0A28" w:rsidRDefault="009C1B02" w:rsidP="00435142">
            <w:pPr>
              <w:spacing w:after="0"/>
              <w:rPr>
                <w:ins w:id="7806" w:author="Lavignotte Fabien" w:date="2013-01-21T15:31:00Z"/>
                <w:rFonts w:cstheme="minorHAnsi"/>
                <w:lang w:val="en-US"/>
              </w:rPr>
            </w:pPr>
            <w:ins w:id="7807" w:author="Lavignotte Fabien" w:date="2013-01-21T15:35:00Z">
              <w:r>
                <w:rPr>
                  <w:rFonts w:cstheme="minorHAnsi"/>
                  <w:lang w:val="en-US"/>
                </w:rPr>
                <w:t>Different pages are opened for each chapter in the table of contents</w:t>
              </w:r>
            </w:ins>
          </w:p>
        </w:tc>
        <w:tc>
          <w:tcPr>
            <w:tcW w:w="1559" w:type="dxa"/>
            <w:shd w:val="clear" w:color="auto" w:fill="auto"/>
            <w:vAlign w:val="center"/>
          </w:tcPr>
          <w:p w:rsidR="003E536D" w:rsidRPr="00732447" w:rsidRDefault="009C1B02">
            <w:pPr>
              <w:spacing w:after="0"/>
              <w:jc w:val="center"/>
              <w:rPr>
                <w:ins w:id="7808" w:author="Lavignotte Fabien" w:date="2013-01-21T15:31:00Z"/>
                <w:i/>
                <w:sz w:val="14"/>
                <w:szCs w:val="14"/>
                <w:lang w:val="en-US"/>
              </w:rPr>
            </w:pPr>
            <w:ins w:id="7809" w:author="Lavignotte Fabien" w:date="2013-01-21T15:34:00Z">
              <w:r>
                <w:rPr>
                  <w:rFonts w:cstheme="minorHAnsi"/>
                  <w:i/>
                  <w:sz w:val="14"/>
                  <w:szCs w:val="14"/>
                </w:rPr>
                <w:t>NGEO-WEBC-PFC-018</w:t>
              </w:r>
            </w:ins>
            <w:ins w:id="7810" w:author="Lavignotte Fabien" w:date="2013-01-21T15:35:00Z">
              <w:r>
                <w:rPr>
                  <w:rFonts w:cstheme="minorHAnsi"/>
                  <w:i/>
                  <w:sz w:val="14"/>
                  <w:szCs w:val="14"/>
                </w:rPr>
                <w:t>1</w:t>
              </w:r>
            </w:ins>
          </w:p>
        </w:tc>
      </w:tr>
      <w:tr w:rsidR="003E536D" w:rsidRPr="004E5884" w:rsidTr="00435142">
        <w:trPr>
          <w:ins w:id="7811" w:author="Lavignotte Fabien" w:date="2013-01-21T15:31:00Z"/>
        </w:trPr>
        <w:tc>
          <w:tcPr>
            <w:tcW w:w="865" w:type="dxa"/>
            <w:shd w:val="clear" w:color="auto" w:fill="auto"/>
            <w:vAlign w:val="center"/>
          </w:tcPr>
          <w:p w:rsidR="003E536D" w:rsidRPr="00544FC8" w:rsidRDefault="003E536D" w:rsidP="00435142">
            <w:pPr>
              <w:spacing w:after="0"/>
              <w:jc w:val="center"/>
              <w:rPr>
                <w:ins w:id="7812" w:author="Lavignotte Fabien" w:date="2013-01-21T15:31:00Z"/>
                <w:i/>
                <w:sz w:val="14"/>
                <w:szCs w:val="14"/>
              </w:rPr>
            </w:pPr>
            <w:ins w:id="7813" w:author="Lavignotte Fabien" w:date="2013-01-21T15:31:00Z">
              <w:r>
                <w:rPr>
                  <w:i/>
                  <w:sz w:val="14"/>
                  <w:szCs w:val="14"/>
                </w:rPr>
                <w:t>Step-3</w:t>
              </w:r>
              <w:r w:rsidRPr="005D1206">
                <w:rPr>
                  <w:i/>
                  <w:sz w:val="14"/>
                  <w:szCs w:val="14"/>
                </w:rPr>
                <w:t>0</w:t>
              </w:r>
            </w:ins>
          </w:p>
        </w:tc>
        <w:tc>
          <w:tcPr>
            <w:tcW w:w="3499" w:type="dxa"/>
            <w:gridSpan w:val="3"/>
            <w:shd w:val="clear" w:color="auto" w:fill="auto"/>
          </w:tcPr>
          <w:p w:rsidR="003E536D" w:rsidRPr="00057FF1" w:rsidRDefault="009C1B02" w:rsidP="00435142">
            <w:pPr>
              <w:pStyle w:val="NormalStep"/>
              <w:rPr>
                <w:ins w:id="7814" w:author="Lavignotte Fabien" w:date="2013-01-21T15:31:00Z"/>
                <w:rFonts w:asciiTheme="minorHAnsi" w:hAnsiTheme="minorHAnsi" w:cstheme="minorHAnsi"/>
                <w:sz w:val="22"/>
                <w:szCs w:val="22"/>
              </w:rPr>
            </w:pPr>
            <w:ins w:id="7815" w:author="Lavignotte Fabien" w:date="2013-01-21T15:35:00Z">
              <w:r>
                <w:rPr>
                  <w:rFonts w:asciiTheme="minorHAnsi" w:hAnsiTheme="minorHAnsi" w:cstheme="minorHAnsi"/>
                  <w:sz w:val="22"/>
                  <w:szCs w:val="22"/>
                </w:rPr>
                <w:t>Click in “Data services area” link in the menu bar</w:t>
              </w:r>
            </w:ins>
          </w:p>
        </w:tc>
        <w:tc>
          <w:tcPr>
            <w:tcW w:w="2690" w:type="dxa"/>
            <w:gridSpan w:val="2"/>
            <w:shd w:val="clear" w:color="auto" w:fill="auto"/>
          </w:tcPr>
          <w:p w:rsidR="003E536D" w:rsidRPr="00732447" w:rsidRDefault="009C1B02" w:rsidP="00435142">
            <w:pPr>
              <w:spacing w:after="0"/>
              <w:rPr>
                <w:ins w:id="7816" w:author="Lavignotte Fabien" w:date="2013-01-21T15:31:00Z"/>
                <w:rFonts w:cstheme="minorHAnsi"/>
                <w:lang w:val="en-GB"/>
              </w:rPr>
            </w:pPr>
            <w:ins w:id="7817" w:author="Lavignotte Fabien" w:date="2013-01-21T15:36:00Z">
              <w:r>
                <w:rPr>
                  <w:rFonts w:cstheme="minorHAnsi"/>
                  <w:lang w:val="en-GB"/>
                </w:rPr>
                <w:t>The data services area is opened</w:t>
              </w:r>
            </w:ins>
          </w:p>
        </w:tc>
        <w:tc>
          <w:tcPr>
            <w:tcW w:w="1559" w:type="dxa"/>
            <w:shd w:val="clear" w:color="auto" w:fill="auto"/>
            <w:vAlign w:val="center"/>
          </w:tcPr>
          <w:p w:rsidR="003E536D" w:rsidRPr="009C1B02" w:rsidRDefault="003E536D" w:rsidP="00435142">
            <w:pPr>
              <w:spacing w:after="0"/>
              <w:jc w:val="center"/>
              <w:rPr>
                <w:ins w:id="7818" w:author="Lavignotte Fabien" w:date="2013-01-21T15:31:00Z"/>
                <w:sz w:val="14"/>
                <w:szCs w:val="14"/>
                <w:highlight w:val="yellow"/>
                <w:lang w:val="en-GB"/>
                <w:rPrChange w:id="7819" w:author="Lavignotte Fabien" w:date="2013-01-21T15:36:00Z">
                  <w:rPr>
                    <w:ins w:id="7820" w:author="Lavignotte Fabien" w:date="2013-01-21T15:31:00Z"/>
                    <w:sz w:val="14"/>
                    <w:szCs w:val="14"/>
                    <w:highlight w:val="yellow"/>
                    <w:lang w:val="en-US"/>
                  </w:rPr>
                </w:rPrChange>
              </w:rPr>
            </w:pPr>
          </w:p>
        </w:tc>
      </w:tr>
      <w:tr w:rsidR="003E536D" w:rsidRPr="0056181B" w:rsidTr="00435142">
        <w:trPr>
          <w:ins w:id="7821" w:author="Lavignotte Fabien" w:date="2013-01-21T15:31:00Z"/>
        </w:trPr>
        <w:tc>
          <w:tcPr>
            <w:tcW w:w="865" w:type="dxa"/>
            <w:shd w:val="clear" w:color="auto" w:fill="auto"/>
            <w:vAlign w:val="center"/>
          </w:tcPr>
          <w:p w:rsidR="003E536D" w:rsidRDefault="003E536D" w:rsidP="00435142">
            <w:pPr>
              <w:spacing w:after="0"/>
              <w:jc w:val="center"/>
              <w:rPr>
                <w:ins w:id="7822" w:author="Lavignotte Fabien" w:date="2013-01-21T15:31:00Z"/>
                <w:i/>
                <w:sz w:val="14"/>
                <w:szCs w:val="14"/>
              </w:rPr>
            </w:pPr>
            <w:ins w:id="7823" w:author="Lavignotte Fabien" w:date="2013-01-21T15:31:00Z">
              <w:r>
                <w:rPr>
                  <w:i/>
                  <w:sz w:val="14"/>
                  <w:szCs w:val="14"/>
                </w:rPr>
                <w:t>Step-4</w:t>
              </w:r>
              <w:r w:rsidRPr="005D1206">
                <w:rPr>
                  <w:i/>
                  <w:sz w:val="14"/>
                  <w:szCs w:val="14"/>
                </w:rPr>
                <w:t>0</w:t>
              </w:r>
            </w:ins>
          </w:p>
        </w:tc>
        <w:tc>
          <w:tcPr>
            <w:tcW w:w="3499" w:type="dxa"/>
            <w:gridSpan w:val="3"/>
            <w:shd w:val="clear" w:color="auto" w:fill="auto"/>
          </w:tcPr>
          <w:p w:rsidR="003E536D" w:rsidRDefault="009C1B02" w:rsidP="00435142">
            <w:pPr>
              <w:pStyle w:val="NormalStep"/>
              <w:rPr>
                <w:ins w:id="7824" w:author="Lavignotte Fabien" w:date="2013-01-21T15:31:00Z"/>
                <w:rFonts w:asciiTheme="minorHAnsi" w:hAnsiTheme="minorHAnsi" w:cstheme="minorHAnsi"/>
                <w:sz w:val="22"/>
                <w:szCs w:val="22"/>
              </w:rPr>
            </w:pPr>
            <w:ins w:id="7825" w:author="Lavignotte Fabien" w:date="2013-01-21T15:36:00Z">
              <w:r>
                <w:rPr>
                  <w:rFonts w:asciiTheme="minorHAnsi" w:hAnsiTheme="minorHAnsi" w:cstheme="minorHAnsi"/>
                  <w:sz w:val="22"/>
                  <w:szCs w:val="22"/>
                </w:rPr>
                <w:t>Click on the button “Context Help” in the toolbar</w:t>
              </w:r>
            </w:ins>
          </w:p>
        </w:tc>
        <w:tc>
          <w:tcPr>
            <w:tcW w:w="2690" w:type="dxa"/>
            <w:gridSpan w:val="2"/>
            <w:shd w:val="clear" w:color="auto" w:fill="auto"/>
          </w:tcPr>
          <w:p w:rsidR="003E536D" w:rsidRDefault="009C1B02" w:rsidP="00435142">
            <w:pPr>
              <w:spacing w:after="0"/>
              <w:rPr>
                <w:ins w:id="7826" w:author="Lavignotte Fabien" w:date="2013-01-21T15:31:00Z"/>
                <w:rFonts w:cstheme="minorHAnsi"/>
                <w:lang w:val="en-GB"/>
              </w:rPr>
            </w:pPr>
            <w:ins w:id="7827" w:author="Lavignotte Fabien" w:date="2013-01-21T15:36:00Z">
              <w:r>
                <w:rPr>
                  <w:rFonts w:cstheme="minorHAnsi"/>
                  <w:lang w:val="en-GB"/>
                </w:rPr>
                <w:t>A tooltip shall appear to indicate next action.</w:t>
              </w:r>
            </w:ins>
          </w:p>
        </w:tc>
        <w:tc>
          <w:tcPr>
            <w:tcW w:w="1559" w:type="dxa"/>
            <w:shd w:val="clear" w:color="auto" w:fill="auto"/>
            <w:vAlign w:val="center"/>
          </w:tcPr>
          <w:p w:rsidR="003E536D" w:rsidRPr="0056181B" w:rsidRDefault="003E536D">
            <w:pPr>
              <w:spacing w:after="0"/>
              <w:jc w:val="center"/>
              <w:rPr>
                <w:ins w:id="7828" w:author="Lavignotte Fabien" w:date="2013-01-21T15:31:00Z"/>
                <w:i/>
                <w:sz w:val="14"/>
                <w:szCs w:val="14"/>
              </w:rPr>
            </w:pPr>
          </w:p>
        </w:tc>
      </w:tr>
      <w:tr w:rsidR="009C1B02" w:rsidRPr="0056181B" w:rsidTr="00435142">
        <w:trPr>
          <w:ins w:id="7829" w:author="Lavignotte Fabien" w:date="2013-01-21T15:36:00Z"/>
        </w:trPr>
        <w:tc>
          <w:tcPr>
            <w:tcW w:w="865" w:type="dxa"/>
            <w:shd w:val="clear" w:color="auto" w:fill="auto"/>
            <w:vAlign w:val="center"/>
          </w:tcPr>
          <w:p w:rsidR="009C1B02" w:rsidRDefault="009C1B02" w:rsidP="00435142">
            <w:pPr>
              <w:spacing w:after="0"/>
              <w:jc w:val="center"/>
              <w:rPr>
                <w:ins w:id="7830" w:author="Lavignotte Fabien" w:date="2013-01-21T15:36:00Z"/>
                <w:i/>
                <w:sz w:val="14"/>
                <w:szCs w:val="14"/>
              </w:rPr>
            </w:pPr>
            <w:ins w:id="7831" w:author="Lavignotte Fabien" w:date="2013-01-21T15:36:00Z">
              <w:r>
                <w:rPr>
                  <w:i/>
                  <w:sz w:val="14"/>
                  <w:szCs w:val="14"/>
                </w:rPr>
                <w:t>Step-50</w:t>
              </w:r>
            </w:ins>
          </w:p>
        </w:tc>
        <w:tc>
          <w:tcPr>
            <w:tcW w:w="3499" w:type="dxa"/>
            <w:gridSpan w:val="3"/>
            <w:shd w:val="clear" w:color="auto" w:fill="auto"/>
          </w:tcPr>
          <w:p w:rsidR="009C1B02" w:rsidRDefault="009C1B02" w:rsidP="00435142">
            <w:pPr>
              <w:pStyle w:val="NormalStep"/>
              <w:rPr>
                <w:ins w:id="7832" w:author="Lavignotte Fabien" w:date="2013-01-21T15:36:00Z"/>
                <w:rFonts w:asciiTheme="minorHAnsi" w:hAnsiTheme="minorHAnsi" w:cstheme="minorHAnsi"/>
                <w:sz w:val="22"/>
                <w:szCs w:val="22"/>
              </w:rPr>
            </w:pPr>
            <w:ins w:id="7833" w:author="Lavignotte Fabien" w:date="2013-01-21T15:36:00Z">
              <w:r>
                <w:rPr>
                  <w:rFonts w:asciiTheme="minorHAnsi" w:hAnsiTheme="minorHAnsi" w:cstheme="minorHAnsi"/>
                  <w:sz w:val="22"/>
                  <w:szCs w:val="22"/>
                </w:rPr>
                <w:t>Click on a button in the toolbar</w:t>
              </w:r>
            </w:ins>
          </w:p>
        </w:tc>
        <w:tc>
          <w:tcPr>
            <w:tcW w:w="2690" w:type="dxa"/>
            <w:gridSpan w:val="2"/>
            <w:shd w:val="clear" w:color="auto" w:fill="auto"/>
          </w:tcPr>
          <w:p w:rsidR="009C1B02" w:rsidRDefault="009C1B02" w:rsidP="00435142">
            <w:pPr>
              <w:spacing w:after="0"/>
              <w:rPr>
                <w:ins w:id="7834" w:author="Lavignotte Fabien" w:date="2013-01-21T15:36:00Z"/>
                <w:rFonts w:cstheme="minorHAnsi"/>
                <w:lang w:val="en-GB"/>
              </w:rPr>
            </w:pPr>
            <w:ins w:id="7835" w:author="Lavignotte Fabien" w:date="2013-01-21T15:36:00Z">
              <w:r>
                <w:rPr>
                  <w:rFonts w:cstheme="minorHAnsi"/>
                  <w:lang w:val="en-GB"/>
                </w:rPr>
                <w:t>A context help shall appear just below the button</w:t>
              </w:r>
            </w:ins>
          </w:p>
        </w:tc>
        <w:tc>
          <w:tcPr>
            <w:tcW w:w="1559" w:type="dxa"/>
            <w:shd w:val="clear" w:color="auto" w:fill="auto"/>
            <w:vAlign w:val="center"/>
          </w:tcPr>
          <w:p w:rsidR="009C1B02" w:rsidRPr="009C1B02" w:rsidRDefault="009C1B02" w:rsidP="009C1B02">
            <w:pPr>
              <w:spacing w:after="0"/>
              <w:jc w:val="center"/>
              <w:rPr>
                <w:ins w:id="7836" w:author="Lavignotte Fabien" w:date="2013-01-21T15:36:00Z"/>
                <w:i/>
                <w:sz w:val="14"/>
                <w:szCs w:val="14"/>
                <w:lang w:val="en-GB"/>
                <w:rPrChange w:id="7837" w:author="Lavignotte Fabien" w:date="2013-01-21T15:37:00Z">
                  <w:rPr>
                    <w:ins w:id="7838" w:author="Lavignotte Fabien" w:date="2013-01-21T15:36:00Z"/>
                    <w:i/>
                    <w:sz w:val="14"/>
                    <w:szCs w:val="14"/>
                  </w:rPr>
                </w:rPrChange>
              </w:rPr>
            </w:pPr>
            <w:ins w:id="7839" w:author="Lavignotte Fabien" w:date="2013-01-21T15:37:00Z">
              <w:r>
                <w:rPr>
                  <w:rFonts w:cstheme="minorHAnsi"/>
                  <w:i/>
                  <w:sz w:val="14"/>
                  <w:szCs w:val="14"/>
                </w:rPr>
                <w:t>NGEO-WEBC-PFC-0185</w:t>
              </w:r>
            </w:ins>
          </w:p>
        </w:tc>
      </w:tr>
    </w:tbl>
    <w:p w:rsidR="001D02D2" w:rsidRPr="00ED457C" w:rsidRDefault="001D02D2" w:rsidP="001D02D2">
      <w:pPr>
        <w:pStyle w:val="Titre3"/>
        <w:rPr>
          <w:ins w:id="7840" w:author="Lavignotte Fabien" w:date="2013-01-21T15:53:00Z"/>
        </w:rPr>
      </w:pPr>
      <w:bookmarkStart w:id="7841" w:name="_Toc348082248"/>
      <w:ins w:id="7842" w:author="Lavignotte Fabien" w:date="2013-01-21T15:53:00Z">
        <w:r w:rsidRPr="00ED457C">
          <w:lastRenderedPageBreak/>
          <w:t>NGEO-WEBC-VT</w:t>
        </w:r>
        <w:r>
          <w:t>P-0190</w:t>
        </w:r>
        <w:r w:rsidRPr="00ED457C">
          <w:t xml:space="preserve">: </w:t>
        </w:r>
        <w:r w:rsidR="003649FC">
          <w:t>Import</w:t>
        </w:r>
        <w:bookmarkEnd w:id="7841"/>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D02D2" w:rsidRPr="004E5884" w:rsidTr="00435142">
        <w:trPr>
          <w:ins w:id="7843" w:author="Lavignotte Fabien" w:date="2013-01-21T15:53:00Z"/>
        </w:trPr>
        <w:tc>
          <w:tcPr>
            <w:tcW w:w="8613" w:type="dxa"/>
            <w:gridSpan w:val="7"/>
            <w:tcBorders>
              <w:top w:val="single" w:sz="2" w:space="0" w:color="auto"/>
              <w:bottom w:val="single" w:sz="6" w:space="0" w:color="auto"/>
            </w:tcBorders>
            <w:shd w:val="clear" w:color="auto" w:fill="548DD4" w:themeFill="text2" w:themeFillTint="99"/>
          </w:tcPr>
          <w:p w:rsidR="001D02D2" w:rsidRPr="004E5884" w:rsidRDefault="001D02D2" w:rsidP="00435142">
            <w:pPr>
              <w:spacing w:after="0"/>
              <w:jc w:val="center"/>
              <w:rPr>
                <w:ins w:id="7844" w:author="Lavignotte Fabien" w:date="2013-01-21T15:53:00Z"/>
                <w:b/>
                <w:i/>
                <w:color w:val="FFFFFF"/>
                <w:szCs w:val="18"/>
                <w:lang w:val="en-US"/>
              </w:rPr>
            </w:pPr>
            <w:ins w:id="7845" w:author="Lavignotte Fabien" w:date="2013-01-21T15:53:00Z">
              <w:r>
                <w:rPr>
                  <w:b/>
                  <w:i/>
                  <w:color w:val="FFFFFF"/>
                  <w:szCs w:val="18"/>
                  <w:lang w:val="en-US"/>
                </w:rPr>
                <w:t>NGEO VALIDATION TEST  PROCEDURE</w:t>
              </w:r>
            </w:ins>
          </w:p>
        </w:tc>
      </w:tr>
      <w:tr w:rsidR="001D02D2" w:rsidRPr="004E5884" w:rsidTr="00435142">
        <w:trPr>
          <w:ins w:id="7846" w:author="Lavignotte Fabien" w:date="2013-01-21T15:53:00Z"/>
        </w:trPr>
        <w:tc>
          <w:tcPr>
            <w:tcW w:w="1607"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ins w:id="7847" w:author="Lavignotte Fabien" w:date="2013-01-21T15:53:00Z"/>
                <w:b/>
                <w:color w:val="FFFFFF"/>
                <w:sz w:val="14"/>
                <w:szCs w:val="14"/>
              </w:rPr>
            </w:pPr>
            <w:ins w:id="7848" w:author="Lavignotte Fabien" w:date="2013-01-21T15:53:00Z">
              <w:r w:rsidRPr="00544FC8">
                <w:rPr>
                  <w:b/>
                  <w:color w:val="FFFFFF"/>
                  <w:sz w:val="14"/>
                  <w:szCs w:val="14"/>
                </w:rPr>
                <w:t>Test Identifier</w:t>
              </w:r>
            </w:ins>
          </w:p>
        </w:tc>
        <w:tc>
          <w:tcPr>
            <w:tcW w:w="1903" w:type="dxa"/>
            <w:tcBorders>
              <w:top w:val="single" w:sz="6" w:space="0" w:color="auto"/>
            </w:tcBorders>
            <w:shd w:val="clear" w:color="auto" w:fill="auto"/>
          </w:tcPr>
          <w:p w:rsidR="001D02D2" w:rsidRPr="00544FC8" w:rsidRDefault="001D02D2" w:rsidP="00435142">
            <w:pPr>
              <w:spacing w:after="0"/>
              <w:rPr>
                <w:ins w:id="7849" w:author="Lavignotte Fabien" w:date="2013-01-21T15:53:00Z"/>
                <w:i/>
                <w:color w:val="548DD4"/>
                <w:sz w:val="16"/>
                <w:szCs w:val="16"/>
              </w:rPr>
            </w:pPr>
            <w:ins w:id="7850" w:author="Lavignotte Fabien" w:date="2013-01-21T15:53:00Z">
              <w:r>
                <w:rPr>
                  <w:i/>
                  <w:color w:val="548DD4"/>
                  <w:sz w:val="16"/>
                  <w:szCs w:val="16"/>
                </w:rPr>
                <w:t>NGEO-WEBC-VTP-01</w:t>
              </w:r>
              <w:r w:rsidR="003649FC">
                <w:rPr>
                  <w:i/>
                  <w:color w:val="548DD4"/>
                  <w:sz w:val="16"/>
                  <w:szCs w:val="16"/>
                </w:rPr>
                <w:t>9</w:t>
              </w:r>
              <w:r>
                <w:rPr>
                  <w:i/>
                  <w:color w:val="548DD4"/>
                  <w:sz w:val="16"/>
                  <w:szCs w:val="16"/>
                </w:rPr>
                <w:t>0</w:t>
              </w:r>
            </w:ins>
          </w:p>
        </w:tc>
        <w:tc>
          <w:tcPr>
            <w:tcW w:w="1134" w:type="dxa"/>
            <w:gridSpan w:val="2"/>
            <w:tcBorders>
              <w:top w:val="single" w:sz="6" w:space="0" w:color="auto"/>
            </w:tcBorders>
            <w:shd w:val="clear" w:color="auto" w:fill="548DD4" w:themeFill="text2" w:themeFillTint="99"/>
          </w:tcPr>
          <w:p w:rsidR="001D02D2" w:rsidRPr="00544FC8" w:rsidRDefault="001D02D2" w:rsidP="00435142">
            <w:pPr>
              <w:spacing w:after="0"/>
              <w:jc w:val="center"/>
              <w:rPr>
                <w:ins w:id="7851" w:author="Lavignotte Fabien" w:date="2013-01-21T15:53:00Z"/>
                <w:b/>
                <w:color w:val="FFFFFF"/>
                <w:sz w:val="14"/>
                <w:szCs w:val="14"/>
              </w:rPr>
            </w:pPr>
            <w:ins w:id="7852" w:author="Lavignotte Fabien" w:date="2013-01-21T15:53:00Z">
              <w:r w:rsidRPr="00544FC8">
                <w:rPr>
                  <w:b/>
                  <w:color w:val="FFFFFF"/>
                  <w:sz w:val="14"/>
                  <w:szCs w:val="14"/>
                </w:rPr>
                <w:t>Test Title</w:t>
              </w:r>
            </w:ins>
          </w:p>
        </w:tc>
        <w:tc>
          <w:tcPr>
            <w:tcW w:w="3969" w:type="dxa"/>
            <w:gridSpan w:val="2"/>
            <w:tcBorders>
              <w:top w:val="single" w:sz="6" w:space="0" w:color="auto"/>
            </w:tcBorders>
            <w:shd w:val="clear" w:color="auto" w:fill="auto"/>
          </w:tcPr>
          <w:p w:rsidR="001D02D2" w:rsidRPr="00BE3088" w:rsidRDefault="003649FC" w:rsidP="00435142">
            <w:pPr>
              <w:spacing w:after="0"/>
              <w:rPr>
                <w:ins w:id="7853" w:author="Lavignotte Fabien" w:date="2013-01-21T15:53:00Z"/>
                <w:i/>
                <w:color w:val="548DD4"/>
                <w:sz w:val="16"/>
                <w:szCs w:val="16"/>
                <w:lang w:val="en-US"/>
              </w:rPr>
            </w:pPr>
            <w:ins w:id="7854" w:author="Lavignotte Fabien" w:date="2013-01-21T15:53:00Z">
              <w:r>
                <w:rPr>
                  <w:i/>
                  <w:sz w:val="16"/>
                  <w:szCs w:val="16"/>
                </w:rPr>
                <w:t>Import</w:t>
              </w:r>
            </w:ins>
          </w:p>
        </w:tc>
      </w:tr>
      <w:tr w:rsidR="001D02D2" w:rsidRPr="00B17EAC" w:rsidTr="00435142">
        <w:trPr>
          <w:ins w:id="7855" w:author="Lavignotte Fabien" w:date="2013-01-21T15:53:00Z"/>
        </w:trPr>
        <w:tc>
          <w:tcPr>
            <w:tcW w:w="8613" w:type="dxa"/>
            <w:gridSpan w:val="7"/>
            <w:shd w:val="clear" w:color="auto" w:fill="A6A6A6"/>
          </w:tcPr>
          <w:p w:rsidR="001D02D2" w:rsidRPr="00544FC8" w:rsidRDefault="001D02D2" w:rsidP="00435142">
            <w:pPr>
              <w:spacing w:after="0"/>
              <w:rPr>
                <w:ins w:id="7856" w:author="Lavignotte Fabien" w:date="2013-01-21T15:53:00Z"/>
                <w:sz w:val="14"/>
                <w:szCs w:val="14"/>
              </w:rPr>
            </w:pPr>
          </w:p>
        </w:tc>
      </w:tr>
      <w:tr w:rsidR="001D02D2" w:rsidRPr="004E5884" w:rsidTr="00435142">
        <w:trPr>
          <w:ins w:id="7857" w:author="Lavignotte Fabien" w:date="2013-01-21T15:53:00Z"/>
        </w:trPr>
        <w:tc>
          <w:tcPr>
            <w:tcW w:w="8613" w:type="dxa"/>
            <w:gridSpan w:val="7"/>
            <w:shd w:val="clear" w:color="auto" w:fill="auto"/>
          </w:tcPr>
          <w:p w:rsidR="001D02D2" w:rsidRPr="005E7083" w:rsidRDefault="001D02D2">
            <w:pPr>
              <w:autoSpaceDE w:val="0"/>
              <w:autoSpaceDN w:val="0"/>
              <w:adjustRightInd w:val="0"/>
              <w:spacing w:after="0" w:line="240" w:lineRule="auto"/>
              <w:rPr>
                <w:ins w:id="7858" w:author="Lavignotte Fabien" w:date="2013-01-21T15:53:00Z"/>
                <w:rFonts w:cstheme="minorHAnsi"/>
                <w:lang w:val="en-US"/>
              </w:rPr>
            </w:pPr>
            <w:ins w:id="7859" w:author="Lavignotte Fabien" w:date="2013-01-21T15:53:00Z">
              <w:r w:rsidRPr="00057FF1">
                <w:rPr>
                  <w:rFonts w:cstheme="minorHAnsi"/>
                  <w:lang w:val="en-US"/>
                </w:rPr>
                <w:t xml:space="preserve">This test procedure implements the test case </w:t>
              </w:r>
              <w:r>
                <w:rPr>
                  <w:rFonts w:cstheme="minorHAnsi"/>
                  <w:lang w:val="en-US"/>
                </w:rPr>
                <w:t>NGEO-WEBC-VTC-01</w:t>
              </w:r>
              <w:r w:rsidR="003649FC">
                <w:rPr>
                  <w:rFonts w:cstheme="minorHAnsi"/>
                  <w:lang w:val="en-US"/>
                </w:rPr>
                <w:t>9</w:t>
              </w:r>
              <w:r>
                <w:rPr>
                  <w:rFonts w:cstheme="minorHAnsi"/>
                  <w:lang w:val="en-US"/>
                </w:rPr>
                <w:t>0</w:t>
              </w:r>
              <w:r w:rsidRPr="00057FF1">
                <w:rPr>
                  <w:rFonts w:cstheme="minorHAnsi"/>
                  <w:lang w:val="en-US"/>
                </w:rPr>
                <w:t>:</w:t>
              </w:r>
              <w:r>
                <w:rPr>
                  <w:rFonts w:cstheme="minorHAnsi"/>
                  <w:lang w:val="en-US"/>
                </w:rPr>
                <w:t xml:space="preserve"> </w:t>
              </w:r>
              <w:r w:rsidR="003649FC">
                <w:t>Import</w:t>
              </w:r>
            </w:ins>
          </w:p>
        </w:tc>
      </w:tr>
      <w:tr w:rsidR="001D02D2" w:rsidRPr="00B17EAC" w:rsidTr="00435142">
        <w:trPr>
          <w:ins w:id="7860" w:author="Lavignotte Fabien" w:date="2013-01-21T15:53:00Z"/>
        </w:trPr>
        <w:tc>
          <w:tcPr>
            <w:tcW w:w="8613" w:type="dxa"/>
            <w:gridSpan w:val="7"/>
            <w:shd w:val="clear" w:color="auto" w:fill="A6A6A6"/>
          </w:tcPr>
          <w:p w:rsidR="001D02D2" w:rsidRPr="00544FC8" w:rsidRDefault="001D02D2" w:rsidP="00435142">
            <w:pPr>
              <w:spacing w:after="0"/>
              <w:rPr>
                <w:ins w:id="7861" w:author="Lavignotte Fabien" w:date="2013-01-21T15:53:00Z"/>
                <w:sz w:val="14"/>
                <w:szCs w:val="14"/>
              </w:rPr>
            </w:pPr>
            <w:ins w:id="7862" w:author="Lavignotte Fabien" w:date="2013-01-21T15:53:00Z">
              <w:r>
                <w:rPr>
                  <w:b/>
                  <w:sz w:val="14"/>
                  <w:szCs w:val="14"/>
                </w:rPr>
                <w:t>Script</w:t>
              </w:r>
            </w:ins>
          </w:p>
        </w:tc>
      </w:tr>
      <w:tr w:rsidR="001D02D2" w:rsidRPr="004E5884" w:rsidTr="00435142">
        <w:trPr>
          <w:ins w:id="7863" w:author="Lavignotte Fabien" w:date="2013-01-21T15:53:00Z"/>
        </w:trPr>
        <w:tc>
          <w:tcPr>
            <w:tcW w:w="8613" w:type="dxa"/>
            <w:gridSpan w:val="7"/>
            <w:shd w:val="clear" w:color="auto" w:fill="auto"/>
          </w:tcPr>
          <w:p w:rsidR="001D02D2" w:rsidRPr="004E5884" w:rsidRDefault="001D02D2" w:rsidP="00435142">
            <w:pPr>
              <w:spacing w:after="0"/>
              <w:rPr>
                <w:ins w:id="7864" w:author="Lavignotte Fabien" w:date="2013-01-21T15:53:00Z"/>
                <w:lang w:val="en-US"/>
              </w:rPr>
            </w:pPr>
            <w:ins w:id="7865" w:author="Lavignotte Fabien" w:date="2013-01-21T15:53:00Z">
              <w:r>
                <w:rPr>
                  <w:lang w:val="en-US"/>
                </w:rPr>
                <w:t>None</w:t>
              </w:r>
            </w:ins>
          </w:p>
        </w:tc>
      </w:tr>
      <w:tr w:rsidR="001D02D2" w:rsidRPr="00544FC8" w:rsidTr="00435142">
        <w:trPr>
          <w:ins w:id="7866" w:author="Lavignotte Fabien" w:date="2013-01-21T15:53:00Z"/>
        </w:trPr>
        <w:tc>
          <w:tcPr>
            <w:tcW w:w="865" w:type="dxa"/>
            <w:shd w:val="clear" w:color="auto" w:fill="A6A6A6"/>
          </w:tcPr>
          <w:p w:rsidR="001D02D2" w:rsidRPr="00544FC8" w:rsidRDefault="001D02D2" w:rsidP="00435142">
            <w:pPr>
              <w:spacing w:after="0"/>
              <w:jc w:val="center"/>
              <w:rPr>
                <w:ins w:id="7867" w:author="Lavignotte Fabien" w:date="2013-01-21T15:53:00Z"/>
                <w:b/>
                <w:sz w:val="14"/>
                <w:szCs w:val="14"/>
              </w:rPr>
            </w:pPr>
            <w:ins w:id="7868" w:author="Lavignotte Fabien" w:date="2013-01-21T15:53:00Z">
              <w:r w:rsidRPr="00544FC8">
                <w:rPr>
                  <w:b/>
                  <w:sz w:val="14"/>
                  <w:szCs w:val="14"/>
                </w:rPr>
                <w:t>Step</w:t>
              </w:r>
            </w:ins>
          </w:p>
        </w:tc>
        <w:tc>
          <w:tcPr>
            <w:tcW w:w="3499" w:type="dxa"/>
            <w:gridSpan w:val="3"/>
            <w:shd w:val="clear" w:color="auto" w:fill="A6A6A6"/>
          </w:tcPr>
          <w:p w:rsidR="001D02D2" w:rsidRPr="00544FC8" w:rsidRDefault="001D02D2" w:rsidP="00435142">
            <w:pPr>
              <w:spacing w:after="0"/>
              <w:jc w:val="center"/>
              <w:rPr>
                <w:ins w:id="7869" w:author="Lavignotte Fabien" w:date="2013-01-21T15:53:00Z"/>
                <w:b/>
                <w:sz w:val="14"/>
                <w:szCs w:val="14"/>
              </w:rPr>
            </w:pPr>
            <w:ins w:id="7870" w:author="Lavignotte Fabien" w:date="2013-01-21T15:53:00Z">
              <w:r w:rsidRPr="00544FC8">
                <w:rPr>
                  <w:b/>
                  <w:sz w:val="14"/>
                  <w:szCs w:val="14"/>
                </w:rPr>
                <w:t>Action</w:t>
              </w:r>
            </w:ins>
          </w:p>
        </w:tc>
        <w:tc>
          <w:tcPr>
            <w:tcW w:w="2690" w:type="dxa"/>
            <w:gridSpan w:val="2"/>
            <w:shd w:val="clear" w:color="auto" w:fill="A6A6A6"/>
          </w:tcPr>
          <w:p w:rsidR="001D02D2" w:rsidRPr="00544FC8" w:rsidRDefault="001D02D2" w:rsidP="00435142">
            <w:pPr>
              <w:spacing w:after="0"/>
              <w:jc w:val="center"/>
              <w:rPr>
                <w:ins w:id="7871" w:author="Lavignotte Fabien" w:date="2013-01-21T15:53:00Z"/>
                <w:b/>
                <w:sz w:val="14"/>
                <w:szCs w:val="14"/>
              </w:rPr>
            </w:pPr>
            <w:ins w:id="7872" w:author="Lavignotte Fabien" w:date="2013-01-21T15:53:00Z">
              <w:r>
                <w:rPr>
                  <w:b/>
                  <w:sz w:val="14"/>
                  <w:szCs w:val="14"/>
                </w:rPr>
                <w:t>Expected output</w:t>
              </w:r>
            </w:ins>
          </w:p>
        </w:tc>
        <w:tc>
          <w:tcPr>
            <w:tcW w:w="1559" w:type="dxa"/>
            <w:shd w:val="clear" w:color="auto" w:fill="A6A6A6"/>
          </w:tcPr>
          <w:p w:rsidR="001D02D2" w:rsidRPr="00544FC8" w:rsidRDefault="001D02D2" w:rsidP="00435142">
            <w:pPr>
              <w:spacing w:after="0"/>
              <w:jc w:val="center"/>
              <w:rPr>
                <w:ins w:id="7873" w:author="Lavignotte Fabien" w:date="2013-01-21T15:53:00Z"/>
                <w:b/>
                <w:sz w:val="14"/>
                <w:szCs w:val="14"/>
              </w:rPr>
            </w:pPr>
            <w:ins w:id="7874" w:author="Lavignotte Fabien" w:date="2013-01-21T15:53:00Z">
              <w:r w:rsidRPr="00544FC8">
                <w:rPr>
                  <w:b/>
                  <w:sz w:val="14"/>
                  <w:szCs w:val="14"/>
                </w:rPr>
                <w:t>Pass/Fail Criteria Id</w:t>
              </w:r>
            </w:ins>
          </w:p>
        </w:tc>
      </w:tr>
      <w:tr w:rsidR="001D02D2" w:rsidRPr="0056181B" w:rsidTr="00435142">
        <w:trPr>
          <w:ins w:id="7875" w:author="Lavignotte Fabien" w:date="2013-01-21T15:53:00Z"/>
        </w:trPr>
        <w:tc>
          <w:tcPr>
            <w:tcW w:w="865" w:type="dxa"/>
            <w:shd w:val="clear" w:color="auto" w:fill="auto"/>
            <w:vAlign w:val="center"/>
          </w:tcPr>
          <w:p w:rsidR="001D02D2" w:rsidRPr="00544FC8" w:rsidRDefault="001D02D2" w:rsidP="00435142">
            <w:pPr>
              <w:spacing w:after="0"/>
              <w:jc w:val="center"/>
              <w:rPr>
                <w:ins w:id="7876" w:author="Lavignotte Fabien" w:date="2013-01-21T15:53:00Z"/>
                <w:i/>
                <w:sz w:val="14"/>
                <w:szCs w:val="14"/>
              </w:rPr>
            </w:pPr>
            <w:ins w:id="7877" w:author="Lavignotte Fabien" w:date="2013-01-21T15:53:00Z">
              <w:r w:rsidRPr="003C0A28">
                <w:rPr>
                  <w:rFonts w:cstheme="minorHAnsi"/>
                  <w:i/>
                  <w:sz w:val="14"/>
                  <w:szCs w:val="14"/>
                </w:rPr>
                <w:t>Step-10</w:t>
              </w:r>
            </w:ins>
          </w:p>
        </w:tc>
        <w:tc>
          <w:tcPr>
            <w:tcW w:w="3499" w:type="dxa"/>
            <w:gridSpan w:val="3"/>
            <w:shd w:val="clear" w:color="auto" w:fill="auto"/>
          </w:tcPr>
          <w:p w:rsidR="001D02D2" w:rsidRPr="00057FF1" w:rsidRDefault="008D4E40">
            <w:pPr>
              <w:pStyle w:val="NormalStep"/>
              <w:rPr>
                <w:ins w:id="7878" w:author="Lavignotte Fabien" w:date="2013-01-21T15:53:00Z"/>
                <w:rFonts w:asciiTheme="minorHAnsi" w:hAnsiTheme="minorHAnsi" w:cstheme="minorHAnsi"/>
                <w:sz w:val="22"/>
                <w:szCs w:val="22"/>
              </w:rPr>
            </w:pPr>
            <w:ins w:id="7879" w:author="Lavignotte Fabien" w:date="2013-01-21T17:06: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ins>
          </w:p>
        </w:tc>
        <w:tc>
          <w:tcPr>
            <w:tcW w:w="2690" w:type="dxa"/>
            <w:gridSpan w:val="2"/>
            <w:shd w:val="clear" w:color="auto" w:fill="auto"/>
          </w:tcPr>
          <w:p w:rsidR="001D02D2" w:rsidRPr="00057FF1" w:rsidRDefault="0045363A" w:rsidP="00435142">
            <w:pPr>
              <w:spacing w:after="0"/>
              <w:rPr>
                <w:ins w:id="7880" w:author="Lavignotte Fabien" w:date="2013-01-21T15:53:00Z"/>
                <w:rFonts w:cstheme="minorHAnsi"/>
                <w:lang w:val="en-US"/>
              </w:rPr>
            </w:pPr>
            <w:ins w:id="7881" w:author="Lavignotte Fabien" w:date="2013-01-21T17:06:00Z">
              <w:r>
                <w:rPr>
                  <w:rFonts w:cstheme="minorHAnsi"/>
                  <w:lang w:val="en-US"/>
                </w:rPr>
                <w:t>The search widget is opened, the Area Tab is opened</w:t>
              </w:r>
            </w:ins>
          </w:p>
        </w:tc>
        <w:tc>
          <w:tcPr>
            <w:tcW w:w="1559" w:type="dxa"/>
            <w:shd w:val="clear" w:color="auto" w:fill="auto"/>
            <w:vAlign w:val="center"/>
          </w:tcPr>
          <w:p w:rsidR="001D02D2" w:rsidRPr="0056181B" w:rsidRDefault="001D02D2" w:rsidP="00435142">
            <w:pPr>
              <w:spacing w:after="0"/>
              <w:jc w:val="center"/>
              <w:rPr>
                <w:ins w:id="7882" w:author="Lavignotte Fabien" w:date="2013-01-21T15:53:00Z"/>
                <w:i/>
                <w:sz w:val="14"/>
                <w:szCs w:val="14"/>
              </w:rPr>
            </w:pPr>
          </w:p>
        </w:tc>
      </w:tr>
      <w:tr w:rsidR="001D02D2" w:rsidRPr="00732447" w:rsidTr="00435142">
        <w:trPr>
          <w:ins w:id="7883" w:author="Lavignotte Fabien" w:date="2013-01-21T15:53:00Z"/>
        </w:trPr>
        <w:tc>
          <w:tcPr>
            <w:tcW w:w="865" w:type="dxa"/>
            <w:shd w:val="clear" w:color="auto" w:fill="auto"/>
            <w:vAlign w:val="center"/>
          </w:tcPr>
          <w:p w:rsidR="001D02D2" w:rsidRPr="005D1206" w:rsidRDefault="001D02D2" w:rsidP="00435142">
            <w:pPr>
              <w:spacing w:after="0"/>
              <w:jc w:val="center"/>
              <w:rPr>
                <w:ins w:id="7884" w:author="Lavignotte Fabien" w:date="2013-01-21T15:53:00Z"/>
                <w:i/>
                <w:sz w:val="14"/>
                <w:szCs w:val="14"/>
              </w:rPr>
            </w:pPr>
            <w:ins w:id="7885" w:author="Lavignotte Fabien" w:date="2013-01-21T15:53:00Z">
              <w:r>
                <w:rPr>
                  <w:i/>
                  <w:sz w:val="14"/>
                  <w:szCs w:val="14"/>
                </w:rPr>
                <w:t>Step-20</w:t>
              </w:r>
            </w:ins>
          </w:p>
        </w:tc>
        <w:tc>
          <w:tcPr>
            <w:tcW w:w="3499" w:type="dxa"/>
            <w:gridSpan w:val="3"/>
            <w:shd w:val="clear" w:color="auto" w:fill="auto"/>
          </w:tcPr>
          <w:p w:rsidR="001D02D2" w:rsidRPr="00E24DDB" w:rsidRDefault="0045363A" w:rsidP="00435142">
            <w:pPr>
              <w:pStyle w:val="NormalStep"/>
              <w:rPr>
                <w:ins w:id="7886" w:author="Lavignotte Fabien" w:date="2013-01-21T15:53:00Z"/>
                <w:rFonts w:asciiTheme="minorHAnsi" w:hAnsiTheme="minorHAnsi" w:cstheme="minorHAnsi"/>
                <w:b/>
                <w:sz w:val="22"/>
                <w:szCs w:val="22"/>
              </w:rPr>
            </w:pPr>
            <w:ins w:id="7887" w:author="Lavignotte Fabien" w:date="2013-01-21T17:06:00Z">
              <w:r>
                <w:rPr>
                  <w:rFonts w:asciiTheme="minorHAnsi" w:hAnsiTheme="minorHAnsi" w:cstheme="minorHAnsi"/>
                  <w:sz w:val="22"/>
                  <w:szCs w:val="22"/>
                </w:rPr>
                <w:t>Clik on the “Import”  button</w:t>
              </w:r>
            </w:ins>
          </w:p>
        </w:tc>
        <w:tc>
          <w:tcPr>
            <w:tcW w:w="2690" w:type="dxa"/>
            <w:gridSpan w:val="2"/>
            <w:shd w:val="clear" w:color="auto" w:fill="auto"/>
          </w:tcPr>
          <w:p w:rsidR="001D02D2" w:rsidRPr="003C0A28" w:rsidRDefault="0045363A" w:rsidP="00435142">
            <w:pPr>
              <w:spacing w:after="0"/>
              <w:rPr>
                <w:ins w:id="7888" w:author="Lavignotte Fabien" w:date="2013-01-21T15:53:00Z"/>
                <w:rFonts w:cstheme="minorHAnsi"/>
                <w:lang w:val="en-US"/>
              </w:rPr>
            </w:pPr>
            <w:ins w:id="7889" w:author="Lavignotte Fabien" w:date="2013-01-21T17:06:00Z">
              <w:r>
                <w:rPr>
                  <w:rFonts w:cstheme="minorHAnsi"/>
                  <w:lang w:val="en-US"/>
                </w:rPr>
                <w:t>The Import GUI is displayed</w:t>
              </w:r>
            </w:ins>
          </w:p>
        </w:tc>
        <w:tc>
          <w:tcPr>
            <w:tcW w:w="1559" w:type="dxa"/>
            <w:shd w:val="clear" w:color="auto" w:fill="auto"/>
            <w:vAlign w:val="center"/>
          </w:tcPr>
          <w:p w:rsidR="001D02D2" w:rsidRPr="00732447" w:rsidRDefault="001D02D2" w:rsidP="00435142">
            <w:pPr>
              <w:spacing w:after="0"/>
              <w:jc w:val="center"/>
              <w:rPr>
                <w:ins w:id="7890" w:author="Lavignotte Fabien" w:date="2013-01-21T15:53:00Z"/>
                <w:i/>
                <w:sz w:val="14"/>
                <w:szCs w:val="14"/>
                <w:lang w:val="en-US"/>
              </w:rPr>
            </w:pPr>
          </w:p>
        </w:tc>
      </w:tr>
      <w:tr w:rsidR="001D02D2" w:rsidRPr="004E5884" w:rsidTr="00435142">
        <w:trPr>
          <w:ins w:id="7891" w:author="Lavignotte Fabien" w:date="2013-01-21T15:53:00Z"/>
        </w:trPr>
        <w:tc>
          <w:tcPr>
            <w:tcW w:w="865" w:type="dxa"/>
            <w:shd w:val="clear" w:color="auto" w:fill="auto"/>
            <w:vAlign w:val="center"/>
          </w:tcPr>
          <w:p w:rsidR="001D02D2" w:rsidRPr="00544FC8" w:rsidRDefault="001D02D2" w:rsidP="00435142">
            <w:pPr>
              <w:spacing w:after="0"/>
              <w:jc w:val="center"/>
              <w:rPr>
                <w:ins w:id="7892" w:author="Lavignotte Fabien" w:date="2013-01-21T15:53:00Z"/>
                <w:i/>
                <w:sz w:val="14"/>
                <w:szCs w:val="14"/>
              </w:rPr>
            </w:pPr>
            <w:ins w:id="7893" w:author="Lavignotte Fabien" w:date="2013-01-21T15:53:00Z">
              <w:r>
                <w:rPr>
                  <w:i/>
                  <w:sz w:val="14"/>
                  <w:szCs w:val="14"/>
                </w:rPr>
                <w:t>Step-3</w:t>
              </w:r>
              <w:r w:rsidRPr="005D1206">
                <w:rPr>
                  <w:i/>
                  <w:sz w:val="14"/>
                  <w:szCs w:val="14"/>
                </w:rPr>
                <w:t>0</w:t>
              </w:r>
            </w:ins>
          </w:p>
        </w:tc>
        <w:tc>
          <w:tcPr>
            <w:tcW w:w="3499" w:type="dxa"/>
            <w:gridSpan w:val="3"/>
            <w:shd w:val="clear" w:color="auto" w:fill="auto"/>
          </w:tcPr>
          <w:p w:rsidR="001D02D2" w:rsidRPr="00057FF1" w:rsidRDefault="0045363A" w:rsidP="00435142">
            <w:pPr>
              <w:pStyle w:val="NormalStep"/>
              <w:rPr>
                <w:ins w:id="7894" w:author="Lavignotte Fabien" w:date="2013-01-21T15:53:00Z"/>
                <w:rFonts w:asciiTheme="minorHAnsi" w:hAnsiTheme="minorHAnsi" w:cstheme="minorHAnsi"/>
                <w:sz w:val="22"/>
                <w:szCs w:val="22"/>
              </w:rPr>
            </w:pPr>
            <w:ins w:id="7895" w:author="Lavignotte Fabien" w:date="2013-01-21T17:06:00Z">
              <w:r>
                <w:rPr>
                  <w:rFonts w:asciiTheme="minorHAnsi" w:hAnsiTheme="minorHAnsi" w:cstheme="minorHAnsi"/>
                  <w:sz w:val="22"/>
                  <w:szCs w:val="22"/>
                </w:rPr>
                <w:t>Drop the file france.kml from test data.</w:t>
              </w:r>
            </w:ins>
          </w:p>
        </w:tc>
        <w:tc>
          <w:tcPr>
            <w:tcW w:w="2690" w:type="dxa"/>
            <w:gridSpan w:val="2"/>
            <w:shd w:val="clear" w:color="auto" w:fill="auto"/>
          </w:tcPr>
          <w:p w:rsidR="001D02D2" w:rsidRDefault="0045363A" w:rsidP="00435142">
            <w:pPr>
              <w:spacing w:after="0"/>
              <w:rPr>
                <w:ins w:id="7896" w:author="Lavignotte Fabien" w:date="2013-01-21T17:07:00Z"/>
                <w:rFonts w:cstheme="minorHAnsi"/>
                <w:lang w:val="en-GB"/>
              </w:rPr>
            </w:pPr>
            <w:ins w:id="7897" w:author="Lavignotte Fabien" w:date="2013-01-21T17:07:00Z">
              <w:r>
                <w:rPr>
                  <w:rFonts w:cstheme="minorHAnsi"/>
                  <w:lang w:val="en-GB"/>
                </w:rPr>
                <w:t>The area is displayed in the map.</w:t>
              </w:r>
            </w:ins>
          </w:p>
          <w:p w:rsidR="0045363A" w:rsidRPr="00732447" w:rsidRDefault="0045363A">
            <w:pPr>
              <w:spacing w:after="0"/>
              <w:rPr>
                <w:ins w:id="7898" w:author="Lavignotte Fabien" w:date="2013-01-21T15:53:00Z"/>
                <w:rFonts w:cstheme="minorHAnsi"/>
                <w:lang w:val="en-GB"/>
              </w:rPr>
            </w:pPr>
            <w:ins w:id="7899" w:author="Lavignotte Fabien" w:date="2013-01-21T17:07:00Z">
              <w:r>
                <w:rPr>
                  <w:rFonts w:cstheme="minorHAnsi"/>
                  <w:lang w:val="en-GB"/>
                </w:rPr>
                <w:t>The message “</w:t>
              </w:r>
              <w:r w:rsidRPr="0045363A">
                <w:rPr>
                  <w:rFonts w:cstheme="minorHAnsi"/>
                  <w:lang w:val="en-GB"/>
                </w:rPr>
                <w:t>File sucessfully imported : france.kml</w:t>
              </w:r>
              <w:r>
                <w:rPr>
                  <w:rFonts w:cstheme="minorHAnsi"/>
                  <w:lang w:val="en-GB"/>
                </w:rPr>
                <w:t>” shall appears</w:t>
              </w:r>
            </w:ins>
          </w:p>
        </w:tc>
        <w:tc>
          <w:tcPr>
            <w:tcW w:w="1559" w:type="dxa"/>
            <w:shd w:val="clear" w:color="auto" w:fill="auto"/>
            <w:vAlign w:val="center"/>
          </w:tcPr>
          <w:p w:rsidR="001D02D2" w:rsidRPr="009B26D3" w:rsidRDefault="0045363A">
            <w:pPr>
              <w:spacing w:after="0"/>
              <w:jc w:val="center"/>
              <w:rPr>
                <w:ins w:id="7900" w:author="Lavignotte Fabien" w:date="2013-01-21T15:53:00Z"/>
                <w:sz w:val="14"/>
                <w:szCs w:val="14"/>
                <w:highlight w:val="yellow"/>
                <w:lang w:val="en-GB"/>
              </w:rPr>
            </w:pPr>
            <w:ins w:id="7901" w:author="Lavignotte Fabien" w:date="2013-01-21T17:07:00Z">
              <w:r>
                <w:rPr>
                  <w:rFonts w:cstheme="minorHAnsi"/>
                  <w:i/>
                  <w:sz w:val="14"/>
                  <w:szCs w:val="14"/>
                </w:rPr>
                <w:t>NGEO-WEBC-PFC-0190</w:t>
              </w:r>
            </w:ins>
          </w:p>
        </w:tc>
      </w:tr>
      <w:tr w:rsidR="0045363A" w:rsidRPr="0056181B" w:rsidTr="00435142">
        <w:trPr>
          <w:ins w:id="7902" w:author="Lavignotte Fabien" w:date="2013-01-21T15:53:00Z"/>
        </w:trPr>
        <w:tc>
          <w:tcPr>
            <w:tcW w:w="865" w:type="dxa"/>
            <w:shd w:val="clear" w:color="auto" w:fill="auto"/>
            <w:vAlign w:val="center"/>
          </w:tcPr>
          <w:p w:rsidR="0045363A" w:rsidRDefault="0045363A" w:rsidP="00435142">
            <w:pPr>
              <w:spacing w:after="0"/>
              <w:jc w:val="center"/>
              <w:rPr>
                <w:ins w:id="7903" w:author="Lavignotte Fabien" w:date="2013-01-21T15:53:00Z"/>
                <w:i/>
                <w:sz w:val="14"/>
                <w:szCs w:val="14"/>
              </w:rPr>
            </w:pPr>
            <w:ins w:id="7904" w:author="Lavignotte Fabien" w:date="2013-01-21T15:53:00Z">
              <w:r>
                <w:rPr>
                  <w:i/>
                  <w:sz w:val="14"/>
                  <w:szCs w:val="14"/>
                </w:rPr>
                <w:t>Step-4</w:t>
              </w:r>
              <w:r w:rsidRPr="005D1206">
                <w:rPr>
                  <w:i/>
                  <w:sz w:val="14"/>
                  <w:szCs w:val="14"/>
                </w:rPr>
                <w:t>0</w:t>
              </w:r>
            </w:ins>
          </w:p>
        </w:tc>
        <w:tc>
          <w:tcPr>
            <w:tcW w:w="3499" w:type="dxa"/>
            <w:gridSpan w:val="3"/>
            <w:shd w:val="clear" w:color="auto" w:fill="auto"/>
          </w:tcPr>
          <w:p w:rsidR="0045363A" w:rsidRDefault="0045363A">
            <w:pPr>
              <w:pStyle w:val="NormalStep"/>
              <w:rPr>
                <w:ins w:id="7905" w:author="Lavignotte Fabien" w:date="2013-01-21T15:53:00Z"/>
                <w:rFonts w:asciiTheme="minorHAnsi" w:hAnsiTheme="minorHAnsi" w:cstheme="minorHAnsi"/>
                <w:sz w:val="22"/>
                <w:szCs w:val="22"/>
              </w:rPr>
            </w:pPr>
            <w:ins w:id="7906" w:author="Lavignotte Fabien" w:date="2013-01-21T17:08:00Z">
              <w:r>
                <w:rPr>
                  <w:rFonts w:asciiTheme="minorHAnsi" w:hAnsiTheme="minorHAnsi" w:cstheme="minorHAnsi"/>
                  <w:sz w:val="22"/>
                  <w:szCs w:val="22"/>
                </w:rPr>
                <w:t>Drop the file france.geojson from test data.</w:t>
              </w:r>
            </w:ins>
          </w:p>
        </w:tc>
        <w:tc>
          <w:tcPr>
            <w:tcW w:w="2690" w:type="dxa"/>
            <w:gridSpan w:val="2"/>
            <w:shd w:val="clear" w:color="auto" w:fill="auto"/>
          </w:tcPr>
          <w:p w:rsidR="0045363A" w:rsidRDefault="0045363A" w:rsidP="00435142">
            <w:pPr>
              <w:spacing w:after="0"/>
              <w:rPr>
                <w:ins w:id="7907" w:author="Lavignotte Fabien" w:date="2013-01-21T17:08:00Z"/>
                <w:rFonts w:cstheme="minorHAnsi"/>
                <w:lang w:val="en-GB"/>
              </w:rPr>
            </w:pPr>
            <w:ins w:id="7908" w:author="Lavignotte Fabien" w:date="2013-01-21T17:08:00Z">
              <w:r>
                <w:rPr>
                  <w:rFonts w:cstheme="minorHAnsi"/>
                  <w:lang w:val="en-GB"/>
                </w:rPr>
                <w:t>The area is displayed in the map.</w:t>
              </w:r>
            </w:ins>
          </w:p>
          <w:p w:rsidR="0045363A" w:rsidRDefault="0045363A">
            <w:pPr>
              <w:spacing w:after="0"/>
              <w:rPr>
                <w:ins w:id="7909" w:author="Lavignotte Fabien" w:date="2013-01-21T15:53:00Z"/>
                <w:rFonts w:cstheme="minorHAnsi"/>
                <w:lang w:val="en-GB"/>
              </w:rPr>
            </w:pPr>
            <w:ins w:id="7910" w:author="Lavignotte Fabien" w:date="2013-01-21T17:08:00Z">
              <w:r>
                <w:rPr>
                  <w:rFonts w:cstheme="minorHAnsi"/>
                  <w:lang w:val="en-GB"/>
                </w:rPr>
                <w:t>The message “</w:t>
              </w:r>
              <w:r w:rsidRPr="0045363A">
                <w:rPr>
                  <w:rFonts w:cstheme="minorHAnsi"/>
                  <w:lang w:val="en-GB"/>
                </w:rPr>
                <w:t>File sucessfully imported : france.</w:t>
              </w:r>
              <w:r>
                <w:rPr>
                  <w:rFonts w:cstheme="minorHAnsi"/>
                  <w:lang w:val="en-GB"/>
                </w:rPr>
                <w:t>geojson” shall appears</w:t>
              </w:r>
            </w:ins>
          </w:p>
        </w:tc>
        <w:tc>
          <w:tcPr>
            <w:tcW w:w="1559" w:type="dxa"/>
            <w:shd w:val="clear" w:color="auto" w:fill="auto"/>
            <w:vAlign w:val="center"/>
          </w:tcPr>
          <w:p w:rsidR="0045363A" w:rsidRPr="0056181B" w:rsidRDefault="0045363A">
            <w:pPr>
              <w:spacing w:after="0"/>
              <w:jc w:val="center"/>
              <w:rPr>
                <w:ins w:id="7911" w:author="Lavignotte Fabien" w:date="2013-01-21T15:53:00Z"/>
                <w:i/>
                <w:sz w:val="14"/>
                <w:szCs w:val="14"/>
              </w:rPr>
            </w:pPr>
            <w:ins w:id="7912" w:author="Lavignotte Fabien" w:date="2013-01-21T17:08:00Z">
              <w:r>
                <w:rPr>
                  <w:rFonts w:cstheme="minorHAnsi"/>
                  <w:i/>
                  <w:sz w:val="14"/>
                  <w:szCs w:val="14"/>
                </w:rPr>
                <w:t>NGEO-WEBC-PFC-0191</w:t>
              </w:r>
            </w:ins>
          </w:p>
        </w:tc>
      </w:tr>
      <w:tr w:rsidR="0045363A" w:rsidRPr="0056181B" w:rsidTr="00435142">
        <w:trPr>
          <w:ins w:id="7913" w:author="Lavignotte Fabien" w:date="2013-01-21T15:53:00Z"/>
        </w:trPr>
        <w:tc>
          <w:tcPr>
            <w:tcW w:w="865" w:type="dxa"/>
            <w:shd w:val="clear" w:color="auto" w:fill="auto"/>
            <w:vAlign w:val="center"/>
          </w:tcPr>
          <w:p w:rsidR="0045363A" w:rsidRDefault="0045363A">
            <w:pPr>
              <w:spacing w:after="0"/>
              <w:jc w:val="center"/>
              <w:rPr>
                <w:ins w:id="7914" w:author="Lavignotte Fabien" w:date="2013-01-21T15:53:00Z"/>
                <w:i/>
                <w:sz w:val="14"/>
                <w:szCs w:val="14"/>
              </w:rPr>
            </w:pPr>
            <w:ins w:id="7915" w:author="Lavignotte Fabien" w:date="2013-01-21T17:08:00Z">
              <w:r>
                <w:rPr>
                  <w:i/>
                  <w:sz w:val="14"/>
                  <w:szCs w:val="14"/>
                </w:rPr>
                <w:t>Step-5</w:t>
              </w:r>
              <w:r w:rsidRPr="005D1206">
                <w:rPr>
                  <w:i/>
                  <w:sz w:val="14"/>
                  <w:szCs w:val="14"/>
                </w:rPr>
                <w:t>0</w:t>
              </w:r>
            </w:ins>
          </w:p>
        </w:tc>
        <w:tc>
          <w:tcPr>
            <w:tcW w:w="3499" w:type="dxa"/>
            <w:gridSpan w:val="3"/>
            <w:shd w:val="clear" w:color="auto" w:fill="auto"/>
          </w:tcPr>
          <w:p w:rsidR="0045363A" w:rsidRDefault="0045363A">
            <w:pPr>
              <w:pStyle w:val="NormalStep"/>
              <w:rPr>
                <w:ins w:id="7916" w:author="Lavignotte Fabien" w:date="2013-01-21T15:53:00Z"/>
                <w:rFonts w:asciiTheme="minorHAnsi" w:hAnsiTheme="minorHAnsi" w:cstheme="minorHAnsi"/>
                <w:sz w:val="22"/>
                <w:szCs w:val="22"/>
              </w:rPr>
            </w:pPr>
            <w:ins w:id="7917" w:author="Lavignotte Fabien" w:date="2013-01-21T17:08:00Z">
              <w:r>
                <w:rPr>
                  <w:rFonts w:asciiTheme="minorHAnsi" w:hAnsiTheme="minorHAnsi" w:cstheme="minorHAnsi"/>
                  <w:sz w:val="22"/>
                  <w:szCs w:val="22"/>
                </w:rPr>
                <w:t>Drop the file france.gml from test data.</w:t>
              </w:r>
            </w:ins>
          </w:p>
        </w:tc>
        <w:tc>
          <w:tcPr>
            <w:tcW w:w="2690" w:type="dxa"/>
            <w:gridSpan w:val="2"/>
            <w:shd w:val="clear" w:color="auto" w:fill="auto"/>
          </w:tcPr>
          <w:p w:rsidR="0045363A" w:rsidRDefault="0045363A" w:rsidP="00435142">
            <w:pPr>
              <w:spacing w:after="0"/>
              <w:rPr>
                <w:ins w:id="7918" w:author="Lavignotte Fabien" w:date="2013-01-21T17:08:00Z"/>
                <w:rFonts w:cstheme="minorHAnsi"/>
                <w:lang w:val="en-GB"/>
              </w:rPr>
            </w:pPr>
            <w:ins w:id="7919" w:author="Lavignotte Fabien" w:date="2013-01-21T17:08:00Z">
              <w:r>
                <w:rPr>
                  <w:rFonts w:cstheme="minorHAnsi"/>
                  <w:lang w:val="en-GB"/>
                </w:rPr>
                <w:t>The area is displayed in the map.</w:t>
              </w:r>
            </w:ins>
          </w:p>
          <w:p w:rsidR="0045363A" w:rsidRDefault="0045363A">
            <w:pPr>
              <w:spacing w:after="0"/>
              <w:rPr>
                <w:ins w:id="7920" w:author="Lavignotte Fabien" w:date="2013-01-21T15:53:00Z"/>
                <w:rFonts w:cstheme="minorHAnsi"/>
                <w:lang w:val="en-GB"/>
              </w:rPr>
            </w:pPr>
            <w:ins w:id="7921" w:author="Lavignotte Fabien" w:date="2013-01-21T17:08:00Z">
              <w:r>
                <w:rPr>
                  <w:rFonts w:cstheme="minorHAnsi"/>
                  <w:lang w:val="en-GB"/>
                </w:rPr>
                <w:t>The message “</w:t>
              </w:r>
              <w:r w:rsidRPr="0045363A">
                <w:rPr>
                  <w:rFonts w:cstheme="minorHAnsi"/>
                  <w:lang w:val="en-GB"/>
                </w:rPr>
                <w:t>File sucessfully imported : france.</w:t>
              </w:r>
              <w:r w:rsidR="007E6B3F">
                <w:rPr>
                  <w:rFonts w:cstheme="minorHAnsi"/>
                  <w:lang w:val="en-GB"/>
                </w:rPr>
                <w:t>gml</w:t>
              </w:r>
              <w:r>
                <w:rPr>
                  <w:rFonts w:cstheme="minorHAnsi"/>
                  <w:lang w:val="en-GB"/>
                </w:rPr>
                <w:t>” shall appears</w:t>
              </w:r>
            </w:ins>
          </w:p>
        </w:tc>
        <w:tc>
          <w:tcPr>
            <w:tcW w:w="1559" w:type="dxa"/>
            <w:shd w:val="clear" w:color="auto" w:fill="auto"/>
            <w:vAlign w:val="center"/>
          </w:tcPr>
          <w:p w:rsidR="0045363A" w:rsidRPr="009B26D3" w:rsidRDefault="0045363A">
            <w:pPr>
              <w:spacing w:after="0"/>
              <w:jc w:val="center"/>
              <w:rPr>
                <w:ins w:id="7922" w:author="Lavignotte Fabien" w:date="2013-01-21T15:53:00Z"/>
                <w:i/>
                <w:sz w:val="14"/>
                <w:szCs w:val="14"/>
                <w:lang w:val="en-GB"/>
              </w:rPr>
            </w:pPr>
            <w:ins w:id="7923" w:author="Lavignotte Fabien" w:date="2013-01-21T17:08:00Z">
              <w:r>
                <w:rPr>
                  <w:rFonts w:cstheme="minorHAnsi"/>
                  <w:i/>
                  <w:sz w:val="14"/>
                  <w:szCs w:val="14"/>
                </w:rPr>
                <w:t>NGEO-WEBC-PFC-019</w:t>
              </w:r>
            </w:ins>
            <w:ins w:id="7924" w:author="Lavignotte Fabien" w:date="2013-01-21T17:09:00Z">
              <w:r w:rsidR="007E6B3F">
                <w:rPr>
                  <w:rFonts w:cstheme="minorHAnsi"/>
                  <w:i/>
                  <w:sz w:val="14"/>
                  <w:szCs w:val="14"/>
                </w:rPr>
                <w:t>2</w:t>
              </w:r>
            </w:ins>
          </w:p>
        </w:tc>
      </w:tr>
      <w:tr w:rsidR="007E6B3F" w:rsidRPr="0056181B" w:rsidTr="00435142">
        <w:trPr>
          <w:ins w:id="7925" w:author="Lavignotte Fabien" w:date="2013-01-21T17:09:00Z"/>
        </w:trPr>
        <w:tc>
          <w:tcPr>
            <w:tcW w:w="865" w:type="dxa"/>
            <w:shd w:val="clear" w:color="auto" w:fill="auto"/>
            <w:vAlign w:val="center"/>
          </w:tcPr>
          <w:p w:rsidR="007E6B3F" w:rsidRDefault="007E6B3F" w:rsidP="0045363A">
            <w:pPr>
              <w:spacing w:after="0"/>
              <w:jc w:val="center"/>
              <w:rPr>
                <w:ins w:id="7926" w:author="Lavignotte Fabien" w:date="2013-01-21T17:09:00Z"/>
                <w:i/>
                <w:sz w:val="14"/>
                <w:szCs w:val="14"/>
              </w:rPr>
            </w:pPr>
            <w:ins w:id="7927" w:author="Lavignotte Fabien" w:date="2013-01-21T17:09:00Z">
              <w:r>
                <w:rPr>
                  <w:i/>
                  <w:sz w:val="14"/>
                  <w:szCs w:val="14"/>
                </w:rPr>
                <w:t>Step-60</w:t>
              </w:r>
            </w:ins>
          </w:p>
        </w:tc>
        <w:tc>
          <w:tcPr>
            <w:tcW w:w="3499" w:type="dxa"/>
            <w:gridSpan w:val="3"/>
            <w:shd w:val="clear" w:color="auto" w:fill="auto"/>
          </w:tcPr>
          <w:p w:rsidR="007E6B3F" w:rsidRDefault="007E6B3F">
            <w:pPr>
              <w:pStyle w:val="NormalStep"/>
              <w:rPr>
                <w:ins w:id="7928" w:author="Lavignotte Fabien" w:date="2013-01-21T17:09:00Z"/>
                <w:rFonts w:asciiTheme="minorHAnsi" w:hAnsiTheme="minorHAnsi" w:cstheme="minorHAnsi"/>
                <w:sz w:val="22"/>
                <w:szCs w:val="22"/>
              </w:rPr>
            </w:pPr>
            <w:ins w:id="7929" w:author="Lavignotte Fabien" w:date="2013-01-21T17:09:00Z">
              <w:r>
                <w:rPr>
                  <w:rFonts w:asciiTheme="minorHAnsi" w:hAnsiTheme="minorHAnsi" w:cstheme="minorHAnsi"/>
                  <w:sz w:val="22"/>
                  <w:szCs w:val="22"/>
                </w:rPr>
                <w:t>Drop the file europe.json from test data.</w:t>
              </w:r>
            </w:ins>
          </w:p>
        </w:tc>
        <w:tc>
          <w:tcPr>
            <w:tcW w:w="2690" w:type="dxa"/>
            <w:gridSpan w:val="2"/>
            <w:shd w:val="clear" w:color="auto" w:fill="auto"/>
          </w:tcPr>
          <w:p w:rsidR="007E6B3F" w:rsidRDefault="007E6B3F" w:rsidP="00435142">
            <w:pPr>
              <w:spacing w:after="0"/>
              <w:rPr>
                <w:ins w:id="7930" w:author="Lavignotte Fabien" w:date="2013-01-21T17:09:00Z"/>
                <w:rFonts w:cstheme="minorHAnsi"/>
                <w:lang w:val="en-GB"/>
              </w:rPr>
            </w:pPr>
            <w:ins w:id="7931" w:author="Lavignotte Fabien" w:date="2013-01-21T17:09:00Z">
              <w:r>
                <w:rPr>
                  <w:rFonts w:cstheme="minorHAnsi"/>
                  <w:lang w:val="en-GB"/>
                </w:rPr>
                <w:t>The message “</w:t>
              </w:r>
              <w:r w:rsidR="00AE024D" w:rsidRPr="00AE024D">
                <w:rPr>
                  <w:rFonts w:cstheme="minorHAnsi"/>
                  <w:lang w:val="en-GB"/>
                </w:rPr>
                <w:t>Failed to import europe.json : file must contain exactly one feature, 102 found</w:t>
              </w:r>
              <w:r>
                <w:rPr>
                  <w:rFonts w:cstheme="minorHAnsi"/>
                  <w:lang w:val="en-GB"/>
                </w:rPr>
                <w:t>l” shall appears</w:t>
              </w:r>
            </w:ins>
          </w:p>
        </w:tc>
        <w:tc>
          <w:tcPr>
            <w:tcW w:w="1559" w:type="dxa"/>
            <w:shd w:val="clear" w:color="auto" w:fill="auto"/>
            <w:vAlign w:val="center"/>
          </w:tcPr>
          <w:p w:rsidR="007E6B3F" w:rsidRDefault="007E6B3F">
            <w:pPr>
              <w:spacing w:after="0"/>
              <w:jc w:val="center"/>
              <w:rPr>
                <w:ins w:id="7932" w:author="Lavignotte Fabien" w:date="2013-01-21T17:09:00Z"/>
                <w:rFonts w:cstheme="minorHAnsi"/>
                <w:i/>
                <w:sz w:val="14"/>
                <w:szCs w:val="14"/>
              </w:rPr>
            </w:pPr>
            <w:ins w:id="7933" w:author="Lavignotte Fabien" w:date="2013-01-21T17:09:00Z">
              <w:r>
                <w:rPr>
                  <w:rFonts w:cstheme="minorHAnsi"/>
                  <w:i/>
                  <w:sz w:val="14"/>
                  <w:szCs w:val="14"/>
                </w:rPr>
                <w:t>NGEO-WEBC-PFC-019</w:t>
              </w:r>
              <w:r w:rsidR="00AE024D">
                <w:rPr>
                  <w:rFonts w:cstheme="minorHAnsi"/>
                  <w:i/>
                  <w:sz w:val="14"/>
                  <w:szCs w:val="14"/>
                </w:rPr>
                <w:t>5</w:t>
              </w:r>
            </w:ins>
          </w:p>
        </w:tc>
      </w:tr>
      <w:tr w:rsidR="00B22FC9" w:rsidRPr="0056181B" w:rsidTr="00435142">
        <w:trPr>
          <w:ins w:id="7934" w:author="Lavignotte Fabien" w:date="2013-01-21T17:11:00Z"/>
        </w:trPr>
        <w:tc>
          <w:tcPr>
            <w:tcW w:w="865" w:type="dxa"/>
            <w:shd w:val="clear" w:color="auto" w:fill="auto"/>
            <w:vAlign w:val="center"/>
          </w:tcPr>
          <w:p w:rsidR="00B22FC9" w:rsidRDefault="00B22FC9">
            <w:pPr>
              <w:spacing w:after="0"/>
              <w:jc w:val="center"/>
              <w:rPr>
                <w:ins w:id="7935" w:author="Lavignotte Fabien" w:date="2013-01-21T17:11:00Z"/>
                <w:i/>
                <w:sz w:val="14"/>
                <w:szCs w:val="14"/>
              </w:rPr>
            </w:pPr>
            <w:ins w:id="7936" w:author="Lavignotte Fabien" w:date="2013-01-21T17:11:00Z">
              <w:r>
                <w:rPr>
                  <w:i/>
                  <w:sz w:val="14"/>
                  <w:szCs w:val="14"/>
                </w:rPr>
                <w:t>Step-</w:t>
              </w:r>
            </w:ins>
            <w:ins w:id="7937" w:author="Lavignotte Fabien" w:date="2013-01-21T17:12:00Z">
              <w:r w:rsidR="00A25D65">
                <w:rPr>
                  <w:i/>
                  <w:sz w:val="14"/>
                  <w:szCs w:val="14"/>
                </w:rPr>
                <w:t>7</w:t>
              </w:r>
            </w:ins>
            <w:ins w:id="7938" w:author="Lavignotte Fabien" w:date="2013-01-21T17:11:00Z">
              <w:r>
                <w:rPr>
                  <w:i/>
                  <w:sz w:val="14"/>
                  <w:szCs w:val="14"/>
                </w:rPr>
                <w:t>0</w:t>
              </w:r>
            </w:ins>
          </w:p>
        </w:tc>
        <w:tc>
          <w:tcPr>
            <w:tcW w:w="3499" w:type="dxa"/>
            <w:gridSpan w:val="3"/>
            <w:shd w:val="clear" w:color="auto" w:fill="auto"/>
          </w:tcPr>
          <w:p w:rsidR="00B22FC9" w:rsidRDefault="00B22FC9">
            <w:pPr>
              <w:pStyle w:val="NormalStep"/>
              <w:rPr>
                <w:ins w:id="7939" w:author="Lavignotte Fabien" w:date="2013-01-21T17:11:00Z"/>
                <w:rFonts w:asciiTheme="minorHAnsi" w:hAnsiTheme="minorHAnsi" w:cstheme="minorHAnsi"/>
                <w:sz w:val="22"/>
                <w:szCs w:val="22"/>
              </w:rPr>
            </w:pPr>
            <w:ins w:id="7940" w:author="Lavignotte Fabien" w:date="2013-01-21T17:11:00Z">
              <w:r>
                <w:rPr>
                  <w:rFonts w:asciiTheme="minorHAnsi" w:hAnsiTheme="minorHAnsi" w:cstheme="minorHAnsi"/>
                  <w:sz w:val="22"/>
                  <w:szCs w:val="22"/>
                </w:rPr>
                <w:t>Drop the file invalid.txt from test data.</w:t>
              </w:r>
            </w:ins>
          </w:p>
        </w:tc>
        <w:tc>
          <w:tcPr>
            <w:tcW w:w="2690" w:type="dxa"/>
            <w:gridSpan w:val="2"/>
            <w:shd w:val="clear" w:color="auto" w:fill="auto"/>
          </w:tcPr>
          <w:p w:rsidR="00B22FC9" w:rsidRDefault="00B22FC9" w:rsidP="00435142">
            <w:pPr>
              <w:spacing w:after="0"/>
              <w:rPr>
                <w:ins w:id="7941" w:author="Lavignotte Fabien" w:date="2013-01-21T17:11:00Z"/>
                <w:rFonts w:cstheme="minorHAnsi"/>
                <w:lang w:val="en-GB"/>
              </w:rPr>
            </w:pPr>
            <w:ins w:id="7942" w:author="Lavignotte Fabien" w:date="2013-01-21T17:11:00Z">
              <w:r>
                <w:rPr>
                  <w:rFonts w:cstheme="minorHAnsi"/>
                  <w:lang w:val="en-GB"/>
                </w:rPr>
                <w:t>The message “</w:t>
              </w:r>
            </w:ins>
            <w:ins w:id="7943" w:author="Lavignotte Fabien" w:date="2013-01-21T17:12:00Z">
              <w:r w:rsidRPr="00B22FC9">
                <w:rPr>
                  <w:rFonts w:cstheme="minorHAnsi"/>
                  <w:lang w:val="en-GB"/>
                </w:rPr>
                <w:t>Failed to import invalid.txt : format not supported.</w:t>
              </w:r>
            </w:ins>
            <w:ins w:id="7944" w:author="Lavignotte Fabien" w:date="2013-01-21T17:11:00Z">
              <w:r>
                <w:rPr>
                  <w:rFonts w:cstheme="minorHAnsi"/>
                  <w:lang w:val="en-GB"/>
                </w:rPr>
                <w:t>” shall appears</w:t>
              </w:r>
            </w:ins>
          </w:p>
        </w:tc>
        <w:tc>
          <w:tcPr>
            <w:tcW w:w="1559" w:type="dxa"/>
            <w:shd w:val="clear" w:color="auto" w:fill="auto"/>
            <w:vAlign w:val="center"/>
          </w:tcPr>
          <w:p w:rsidR="00B22FC9" w:rsidRDefault="00B22FC9">
            <w:pPr>
              <w:spacing w:after="0"/>
              <w:jc w:val="center"/>
              <w:rPr>
                <w:ins w:id="7945" w:author="Lavignotte Fabien" w:date="2013-01-21T17:11:00Z"/>
                <w:rFonts w:cstheme="minorHAnsi"/>
                <w:i/>
                <w:sz w:val="14"/>
                <w:szCs w:val="14"/>
              </w:rPr>
            </w:pPr>
            <w:ins w:id="7946" w:author="Lavignotte Fabien" w:date="2013-01-21T17:11:00Z">
              <w:r>
                <w:rPr>
                  <w:rFonts w:cstheme="minorHAnsi"/>
                  <w:i/>
                  <w:sz w:val="14"/>
                  <w:szCs w:val="14"/>
                </w:rPr>
                <w:t>NGEO-WEBC-PFC-019</w:t>
              </w:r>
            </w:ins>
            <w:ins w:id="7947" w:author="Lavignotte Fabien" w:date="2013-01-21T17:12:00Z">
              <w:r>
                <w:rPr>
                  <w:rFonts w:cstheme="minorHAnsi"/>
                  <w:i/>
                  <w:sz w:val="14"/>
                  <w:szCs w:val="14"/>
                </w:rPr>
                <w:t>6</w:t>
              </w:r>
            </w:ins>
          </w:p>
        </w:tc>
      </w:tr>
    </w:tbl>
    <w:p w:rsidR="00D178F8" w:rsidRPr="00ED457C" w:rsidRDefault="00D178F8" w:rsidP="00D178F8">
      <w:pPr>
        <w:pStyle w:val="Titre3"/>
        <w:rPr>
          <w:ins w:id="7948" w:author="Mokaddem Emna" w:date="2013-01-24T15:37:00Z"/>
        </w:rPr>
      </w:pPr>
      <w:bookmarkStart w:id="7949" w:name="_Toc346804820"/>
      <w:bookmarkStart w:id="7950" w:name="_Toc348082249"/>
      <w:ins w:id="7951" w:author="Mokaddem Emna" w:date="2013-01-24T15:37:00Z">
        <w:r w:rsidRPr="00ED457C">
          <w:t>NGEO-WEBC-VT</w:t>
        </w:r>
        <w:r>
          <w:t>P-0200</w:t>
        </w:r>
        <w:r w:rsidRPr="00ED457C">
          <w:t xml:space="preserve">: </w:t>
        </w:r>
        <w:r>
          <w:t>Search Shared URL</w:t>
        </w:r>
        <w:bookmarkEnd w:id="7949"/>
        <w:bookmarkEnd w:id="795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rPr>
          <w:ins w:id="7952" w:author="Mokaddem Emna" w:date="2013-01-24T15:37:00Z"/>
        </w:trPr>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ins w:id="7953" w:author="Mokaddem Emna" w:date="2013-01-24T15:37:00Z"/>
                <w:b/>
                <w:i/>
                <w:color w:val="FFFFFF"/>
                <w:szCs w:val="18"/>
                <w:lang w:val="en-US"/>
              </w:rPr>
            </w:pPr>
            <w:ins w:id="7954" w:author="Mokaddem Emna" w:date="2013-01-24T15:37:00Z">
              <w:r>
                <w:rPr>
                  <w:b/>
                  <w:i/>
                  <w:color w:val="FFFFFF"/>
                  <w:szCs w:val="18"/>
                  <w:lang w:val="en-US"/>
                </w:rPr>
                <w:t>NGEO VALIDATION TEST  PROCEDURE</w:t>
              </w:r>
            </w:ins>
          </w:p>
        </w:tc>
      </w:tr>
      <w:tr w:rsidR="00D178F8" w:rsidRPr="004E5884" w:rsidTr="00435142">
        <w:trPr>
          <w:ins w:id="7955" w:author="Mokaddem Emna" w:date="2013-01-24T15:37:00Z"/>
        </w:trPr>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7956" w:author="Mokaddem Emna" w:date="2013-01-24T15:37:00Z"/>
                <w:b/>
                <w:color w:val="FFFFFF"/>
                <w:sz w:val="14"/>
                <w:szCs w:val="14"/>
              </w:rPr>
            </w:pPr>
            <w:ins w:id="7957" w:author="Mokaddem Emna" w:date="2013-01-24T15:37:00Z">
              <w:r w:rsidRPr="00544FC8">
                <w:rPr>
                  <w:b/>
                  <w:color w:val="FFFFFF"/>
                  <w:sz w:val="14"/>
                  <w:szCs w:val="14"/>
                </w:rPr>
                <w:t>Test Identifier</w:t>
              </w:r>
            </w:ins>
          </w:p>
        </w:tc>
        <w:tc>
          <w:tcPr>
            <w:tcW w:w="1903" w:type="dxa"/>
            <w:tcBorders>
              <w:top w:val="single" w:sz="6" w:space="0" w:color="auto"/>
            </w:tcBorders>
            <w:shd w:val="clear" w:color="auto" w:fill="auto"/>
          </w:tcPr>
          <w:p w:rsidR="00D178F8" w:rsidRPr="00544FC8" w:rsidRDefault="00D178F8" w:rsidP="00435142">
            <w:pPr>
              <w:spacing w:after="0"/>
              <w:rPr>
                <w:ins w:id="7958" w:author="Mokaddem Emna" w:date="2013-01-24T15:37:00Z"/>
                <w:i/>
                <w:color w:val="548DD4"/>
                <w:sz w:val="16"/>
                <w:szCs w:val="16"/>
              </w:rPr>
            </w:pPr>
            <w:ins w:id="7959" w:author="Mokaddem Emna" w:date="2013-01-24T15:37:00Z">
              <w:r>
                <w:rPr>
                  <w:i/>
                  <w:color w:val="548DD4"/>
                  <w:sz w:val="16"/>
                  <w:szCs w:val="16"/>
                </w:rPr>
                <w:t>NGEO-WEBC-VTP-0200</w:t>
              </w:r>
            </w:ins>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7960" w:author="Mokaddem Emna" w:date="2013-01-24T15:37:00Z"/>
                <w:b/>
                <w:color w:val="FFFFFF"/>
                <w:sz w:val="14"/>
                <w:szCs w:val="14"/>
              </w:rPr>
            </w:pPr>
            <w:ins w:id="7961" w:author="Mokaddem Emna" w:date="2013-01-24T15:37:00Z">
              <w:r w:rsidRPr="00544FC8">
                <w:rPr>
                  <w:b/>
                  <w:color w:val="FFFFFF"/>
                  <w:sz w:val="14"/>
                  <w:szCs w:val="14"/>
                </w:rPr>
                <w:t>Test Title</w:t>
              </w:r>
            </w:ins>
          </w:p>
        </w:tc>
        <w:tc>
          <w:tcPr>
            <w:tcW w:w="3969" w:type="dxa"/>
            <w:gridSpan w:val="2"/>
            <w:tcBorders>
              <w:top w:val="single" w:sz="6" w:space="0" w:color="auto"/>
            </w:tcBorders>
            <w:shd w:val="clear" w:color="auto" w:fill="auto"/>
          </w:tcPr>
          <w:p w:rsidR="00D178F8" w:rsidRPr="00BE3088" w:rsidRDefault="00D178F8" w:rsidP="00435142">
            <w:pPr>
              <w:spacing w:after="0"/>
              <w:rPr>
                <w:ins w:id="7962" w:author="Mokaddem Emna" w:date="2013-01-24T15:37:00Z"/>
                <w:i/>
                <w:color w:val="548DD4"/>
                <w:sz w:val="16"/>
                <w:szCs w:val="16"/>
                <w:lang w:val="en-US"/>
              </w:rPr>
            </w:pPr>
            <w:ins w:id="7963" w:author="Mokaddem Emna" w:date="2013-01-24T15:37:00Z">
              <w:r>
                <w:rPr>
                  <w:i/>
                  <w:sz w:val="16"/>
                  <w:szCs w:val="16"/>
                </w:rPr>
                <w:t>Search Shared URL</w:t>
              </w:r>
            </w:ins>
          </w:p>
        </w:tc>
      </w:tr>
      <w:tr w:rsidR="00D178F8" w:rsidRPr="00B17EAC" w:rsidTr="00435142">
        <w:trPr>
          <w:ins w:id="7964" w:author="Mokaddem Emna" w:date="2013-01-24T15:37:00Z"/>
        </w:trPr>
        <w:tc>
          <w:tcPr>
            <w:tcW w:w="8613" w:type="dxa"/>
            <w:gridSpan w:val="7"/>
            <w:shd w:val="clear" w:color="auto" w:fill="A6A6A6"/>
          </w:tcPr>
          <w:p w:rsidR="00D178F8" w:rsidRPr="00544FC8" w:rsidRDefault="00D178F8" w:rsidP="00435142">
            <w:pPr>
              <w:spacing w:after="0"/>
              <w:rPr>
                <w:ins w:id="7965" w:author="Mokaddem Emna" w:date="2013-01-24T15:37:00Z"/>
                <w:sz w:val="14"/>
                <w:szCs w:val="14"/>
              </w:rPr>
            </w:pPr>
          </w:p>
        </w:tc>
      </w:tr>
      <w:tr w:rsidR="00D178F8" w:rsidRPr="004E5884" w:rsidTr="00435142">
        <w:trPr>
          <w:ins w:id="7966" w:author="Mokaddem Emna" w:date="2013-01-24T15:37:00Z"/>
        </w:trPr>
        <w:tc>
          <w:tcPr>
            <w:tcW w:w="8613" w:type="dxa"/>
            <w:gridSpan w:val="7"/>
            <w:shd w:val="clear" w:color="auto" w:fill="auto"/>
          </w:tcPr>
          <w:p w:rsidR="00D178F8" w:rsidRPr="005E7083" w:rsidRDefault="00D178F8" w:rsidP="00435142">
            <w:pPr>
              <w:autoSpaceDE w:val="0"/>
              <w:autoSpaceDN w:val="0"/>
              <w:adjustRightInd w:val="0"/>
              <w:spacing w:after="0" w:line="240" w:lineRule="auto"/>
              <w:rPr>
                <w:ins w:id="7967" w:author="Mokaddem Emna" w:date="2013-01-24T15:37:00Z"/>
                <w:rFonts w:cstheme="minorHAnsi"/>
                <w:lang w:val="en-US"/>
              </w:rPr>
            </w:pPr>
            <w:ins w:id="7968" w:author="Mokaddem Emna" w:date="2013-01-24T15:37:00Z">
              <w:r w:rsidRPr="00057FF1">
                <w:rPr>
                  <w:rFonts w:cstheme="minorHAnsi"/>
                  <w:lang w:val="en-US"/>
                </w:rPr>
                <w:t xml:space="preserve">This test procedure implements the test case </w:t>
              </w:r>
              <w:r>
                <w:rPr>
                  <w:rFonts w:cstheme="minorHAnsi"/>
                  <w:lang w:val="en-US"/>
                </w:rPr>
                <w:t>NGEO-WEBC-VTC-0200</w:t>
              </w:r>
              <w:r w:rsidRPr="00057FF1">
                <w:rPr>
                  <w:rFonts w:cstheme="minorHAnsi"/>
                  <w:lang w:val="en-US"/>
                </w:rPr>
                <w:t>:</w:t>
              </w:r>
              <w:r>
                <w:rPr>
                  <w:rFonts w:cstheme="minorHAnsi"/>
                  <w:lang w:val="en-US"/>
                </w:rPr>
                <w:t xml:space="preserve"> </w:t>
              </w:r>
              <w:r>
                <w:t>Search Shared URL</w:t>
              </w:r>
            </w:ins>
          </w:p>
        </w:tc>
      </w:tr>
      <w:tr w:rsidR="00D178F8" w:rsidRPr="00B17EAC" w:rsidTr="00435142">
        <w:trPr>
          <w:ins w:id="7969" w:author="Mokaddem Emna" w:date="2013-01-24T15:37:00Z"/>
        </w:trPr>
        <w:tc>
          <w:tcPr>
            <w:tcW w:w="8613" w:type="dxa"/>
            <w:gridSpan w:val="7"/>
            <w:shd w:val="clear" w:color="auto" w:fill="A6A6A6"/>
          </w:tcPr>
          <w:p w:rsidR="00D178F8" w:rsidRPr="00544FC8" w:rsidRDefault="00D178F8" w:rsidP="00435142">
            <w:pPr>
              <w:spacing w:after="0"/>
              <w:rPr>
                <w:ins w:id="7970" w:author="Mokaddem Emna" w:date="2013-01-24T15:37:00Z"/>
                <w:sz w:val="14"/>
                <w:szCs w:val="14"/>
              </w:rPr>
            </w:pPr>
            <w:ins w:id="7971" w:author="Mokaddem Emna" w:date="2013-01-24T15:37:00Z">
              <w:r>
                <w:rPr>
                  <w:b/>
                  <w:sz w:val="14"/>
                  <w:szCs w:val="14"/>
                </w:rPr>
                <w:t>Script</w:t>
              </w:r>
            </w:ins>
          </w:p>
        </w:tc>
      </w:tr>
      <w:tr w:rsidR="00D178F8" w:rsidRPr="004E5884" w:rsidTr="00435142">
        <w:trPr>
          <w:ins w:id="7972" w:author="Mokaddem Emna" w:date="2013-01-24T15:37:00Z"/>
        </w:trPr>
        <w:tc>
          <w:tcPr>
            <w:tcW w:w="8613" w:type="dxa"/>
            <w:gridSpan w:val="7"/>
            <w:shd w:val="clear" w:color="auto" w:fill="auto"/>
          </w:tcPr>
          <w:p w:rsidR="00D178F8" w:rsidRPr="004E5884" w:rsidRDefault="00D178F8" w:rsidP="00435142">
            <w:pPr>
              <w:spacing w:after="0"/>
              <w:rPr>
                <w:ins w:id="7973" w:author="Mokaddem Emna" w:date="2013-01-24T15:37:00Z"/>
                <w:lang w:val="en-US"/>
              </w:rPr>
            </w:pPr>
            <w:ins w:id="7974" w:author="Mokaddem Emna" w:date="2013-01-24T15:37:00Z">
              <w:r>
                <w:rPr>
                  <w:lang w:val="en-US"/>
                </w:rPr>
                <w:lastRenderedPageBreak/>
                <w:t>None</w:t>
              </w:r>
            </w:ins>
          </w:p>
        </w:tc>
      </w:tr>
      <w:tr w:rsidR="00D178F8" w:rsidRPr="00544FC8" w:rsidTr="00435142">
        <w:trPr>
          <w:ins w:id="7975" w:author="Mokaddem Emna" w:date="2013-01-24T15:37:00Z"/>
        </w:trPr>
        <w:tc>
          <w:tcPr>
            <w:tcW w:w="865" w:type="dxa"/>
            <w:shd w:val="clear" w:color="auto" w:fill="A6A6A6"/>
          </w:tcPr>
          <w:p w:rsidR="00D178F8" w:rsidRPr="00544FC8" w:rsidRDefault="00D178F8" w:rsidP="00435142">
            <w:pPr>
              <w:spacing w:after="0"/>
              <w:jc w:val="center"/>
              <w:rPr>
                <w:ins w:id="7976" w:author="Mokaddem Emna" w:date="2013-01-24T15:37:00Z"/>
                <w:b/>
                <w:sz w:val="14"/>
                <w:szCs w:val="14"/>
              </w:rPr>
            </w:pPr>
            <w:ins w:id="7977" w:author="Mokaddem Emna" w:date="2013-01-24T15:37:00Z">
              <w:r w:rsidRPr="00544FC8">
                <w:rPr>
                  <w:b/>
                  <w:sz w:val="14"/>
                  <w:szCs w:val="14"/>
                </w:rPr>
                <w:t>Step</w:t>
              </w:r>
            </w:ins>
          </w:p>
        </w:tc>
        <w:tc>
          <w:tcPr>
            <w:tcW w:w="3499" w:type="dxa"/>
            <w:gridSpan w:val="3"/>
            <w:shd w:val="clear" w:color="auto" w:fill="A6A6A6"/>
          </w:tcPr>
          <w:p w:rsidR="00D178F8" w:rsidRPr="00544FC8" w:rsidRDefault="00D178F8" w:rsidP="00435142">
            <w:pPr>
              <w:spacing w:after="0"/>
              <w:jc w:val="center"/>
              <w:rPr>
                <w:ins w:id="7978" w:author="Mokaddem Emna" w:date="2013-01-24T15:37:00Z"/>
                <w:b/>
                <w:sz w:val="14"/>
                <w:szCs w:val="14"/>
              </w:rPr>
            </w:pPr>
            <w:ins w:id="7979" w:author="Mokaddem Emna" w:date="2013-01-24T15:37:00Z">
              <w:r w:rsidRPr="00544FC8">
                <w:rPr>
                  <w:b/>
                  <w:sz w:val="14"/>
                  <w:szCs w:val="14"/>
                </w:rPr>
                <w:t>Action</w:t>
              </w:r>
            </w:ins>
          </w:p>
        </w:tc>
        <w:tc>
          <w:tcPr>
            <w:tcW w:w="2690" w:type="dxa"/>
            <w:gridSpan w:val="2"/>
            <w:shd w:val="clear" w:color="auto" w:fill="A6A6A6"/>
          </w:tcPr>
          <w:p w:rsidR="00D178F8" w:rsidRPr="00544FC8" w:rsidRDefault="00D178F8" w:rsidP="00435142">
            <w:pPr>
              <w:spacing w:after="0"/>
              <w:jc w:val="center"/>
              <w:rPr>
                <w:ins w:id="7980" w:author="Mokaddem Emna" w:date="2013-01-24T15:37:00Z"/>
                <w:b/>
                <w:sz w:val="14"/>
                <w:szCs w:val="14"/>
              </w:rPr>
            </w:pPr>
            <w:ins w:id="7981" w:author="Mokaddem Emna" w:date="2013-01-24T15:37:00Z">
              <w:r>
                <w:rPr>
                  <w:b/>
                  <w:sz w:val="14"/>
                  <w:szCs w:val="14"/>
                </w:rPr>
                <w:t>Expected output</w:t>
              </w:r>
            </w:ins>
          </w:p>
        </w:tc>
        <w:tc>
          <w:tcPr>
            <w:tcW w:w="1559" w:type="dxa"/>
            <w:shd w:val="clear" w:color="auto" w:fill="A6A6A6"/>
          </w:tcPr>
          <w:p w:rsidR="00D178F8" w:rsidRPr="00544FC8" w:rsidRDefault="00D178F8" w:rsidP="00435142">
            <w:pPr>
              <w:spacing w:after="0"/>
              <w:jc w:val="center"/>
              <w:rPr>
                <w:ins w:id="7982" w:author="Mokaddem Emna" w:date="2013-01-24T15:37:00Z"/>
                <w:b/>
                <w:sz w:val="14"/>
                <w:szCs w:val="14"/>
              </w:rPr>
            </w:pPr>
            <w:ins w:id="7983" w:author="Mokaddem Emna" w:date="2013-01-24T15:37:00Z">
              <w:r w:rsidRPr="00544FC8">
                <w:rPr>
                  <w:b/>
                  <w:sz w:val="14"/>
                  <w:szCs w:val="14"/>
                </w:rPr>
                <w:t>Pass/Fail Criteria Id</w:t>
              </w:r>
            </w:ins>
          </w:p>
        </w:tc>
      </w:tr>
      <w:tr w:rsidR="00D178F8" w:rsidRPr="0056181B" w:rsidTr="00435142">
        <w:trPr>
          <w:ins w:id="7984" w:author="Mokaddem Emna" w:date="2013-01-24T15:37:00Z"/>
        </w:trPr>
        <w:tc>
          <w:tcPr>
            <w:tcW w:w="865" w:type="dxa"/>
            <w:shd w:val="clear" w:color="auto" w:fill="auto"/>
            <w:vAlign w:val="center"/>
          </w:tcPr>
          <w:p w:rsidR="00D178F8" w:rsidRPr="00544FC8" w:rsidRDefault="00D178F8" w:rsidP="00435142">
            <w:pPr>
              <w:spacing w:after="0"/>
              <w:jc w:val="center"/>
              <w:rPr>
                <w:ins w:id="7985" w:author="Mokaddem Emna" w:date="2013-01-24T15:37:00Z"/>
                <w:i/>
                <w:sz w:val="14"/>
                <w:szCs w:val="14"/>
              </w:rPr>
            </w:pPr>
            <w:ins w:id="7986" w:author="Mokaddem Emna" w:date="2013-01-24T15:37:00Z">
              <w:r w:rsidRPr="003C0A28">
                <w:rPr>
                  <w:rFonts w:cstheme="minorHAnsi"/>
                  <w:i/>
                  <w:sz w:val="14"/>
                  <w:szCs w:val="14"/>
                </w:rPr>
                <w:t>Step-10</w:t>
              </w:r>
            </w:ins>
          </w:p>
        </w:tc>
        <w:tc>
          <w:tcPr>
            <w:tcW w:w="3499" w:type="dxa"/>
            <w:gridSpan w:val="3"/>
            <w:shd w:val="clear" w:color="auto" w:fill="auto"/>
          </w:tcPr>
          <w:p w:rsidR="00D178F8" w:rsidRPr="00057FF1" w:rsidRDefault="00D178F8" w:rsidP="00435142">
            <w:pPr>
              <w:rPr>
                <w:ins w:id="7987" w:author="Mokaddem Emna" w:date="2013-01-24T15:37:00Z"/>
              </w:rPr>
            </w:pPr>
            <w:ins w:id="7988" w:author="Mokaddem Emna" w:date="2013-01-24T15:37:00Z">
              <w:r>
                <w:t xml:space="preserve">Perform the steps of </w:t>
              </w:r>
              <w:r>
                <w:rPr>
                  <w:lang w:val="en-US"/>
                </w:rPr>
                <w:t>WEBC-VTP-0030</w:t>
              </w:r>
            </w:ins>
          </w:p>
        </w:tc>
        <w:tc>
          <w:tcPr>
            <w:tcW w:w="2690" w:type="dxa"/>
            <w:gridSpan w:val="2"/>
            <w:shd w:val="clear" w:color="auto" w:fill="auto"/>
          </w:tcPr>
          <w:p w:rsidR="00D178F8" w:rsidRPr="00057FF1" w:rsidRDefault="00D178F8" w:rsidP="00435142">
            <w:pPr>
              <w:rPr>
                <w:ins w:id="7989" w:author="Mokaddem Emna" w:date="2013-01-24T15:37:00Z"/>
                <w:lang w:val="en-US"/>
              </w:rPr>
            </w:pPr>
            <w:ins w:id="7990" w:author="Mokaddem Emna" w:date="2013-01-24T15:37:00Z">
              <w:r>
                <w:rPr>
                  <w:lang w:val="en-US"/>
                </w:rPr>
                <w:t>The search widget is opened, the “Date” Tab is opened with the dataset start and stop dates.</w:t>
              </w:r>
            </w:ins>
          </w:p>
        </w:tc>
        <w:tc>
          <w:tcPr>
            <w:tcW w:w="1559" w:type="dxa"/>
            <w:shd w:val="clear" w:color="auto" w:fill="auto"/>
            <w:vAlign w:val="center"/>
          </w:tcPr>
          <w:p w:rsidR="00D178F8" w:rsidRPr="0056181B" w:rsidRDefault="00D178F8" w:rsidP="00435142">
            <w:pPr>
              <w:spacing w:after="0"/>
              <w:jc w:val="center"/>
              <w:rPr>
                <w:ins w:id="7991" w:author="Mokaddem Emna" w:date="2013-01-24T15:37:00Z"/>
                <w:i/>
                <w:sz w:val="14"/>
                <w:szCs w:val="14"/>
              </w:rPr>
            </w:pPr>
          </w:p>
        </w:tc>
      </w:tr>
      <w:tr w:rsidR="00D178F8" w:rsidRPr="00732447" w:rsidTr="00435142">
        <w:trPr>
          <w:ins w:id="7992" w:author="Mokaddem Emna" w:date="2013-01-24T15:37:00Z"/>
        </w:trPr>
        <w:tc>
          <w:tcPr>
            <w:tcW w:w="865" w:type="dxa"/>
            <w:shd w:val="clear" w:color="auto" w:fill="auto"/>
            <w:vAlign w:val="center"/>
          </w:tcPr>
          <w:p w:rsidR="00D178F8" w:rsidRPr="005D1206" w:rsidRDefault="00D178F8" w:rsidP="00435142">
            <w:pPr>
              <w:spacing w:after="0"/>
              <w:jc w:val="center"/>
              <w:rPr>
                <w:ins w:id="7993" w:author="Mokaddem Emna" w:date="2013-01-24T15:37:00Z"/>
                <w:i/>
                <w:sz w:val="14"/>
                <w:szCs w:val="14"/>
              </w:rPr>
            </w:pPr>
            <w:ins w:id="7994" w:author="Mokaddem Emna" w:date="2013-01-24T15:37:00Z">
              <w:r>
                <w:rPr>
                  <w:i/>
                  <w:sz w:val="14"/>
                  <w:szCs w:val="14"/>
                </w:rPr>
                <w:t>Step-20</w:t>
              </w:r>
            </w:ins>
          </w:p>
        </w:tc>
        <w:tc>
          <w:tcPr>
            <w:tcW w:w="3499" w:type="dxa"/>
            <w:gridSpan w:val="3"/>
            <w:shd w:val="clear" w:color="auto" w:fill="auto"/>
          </w:tcPr>
          <w:p w:rsidR="00D178F8" w:rsidRPr="00E24DDB" w:rsidRDefault="00D178F8" w:rsidP="00435142">
            <w:pPr>
              <w:rPr>
                <w:ins w:id="7995" w:author="Mokaddem Emna" w:date="2013-01-24T15:37:00Z"/>
                <w:b/>
              </w:rPr>
            </w:pPr>
            <w:ins w:id="7996" w:author="Mokaddem Emna" w:date="2013-01-24T15:37:00Z">
              <w:r>
                <w:t>Click on the “Area”  tab</w:t>
              </w:r>
            </w:ins>
          </w:p>
        </w:tc>
        <w:tc>
          <w:tcPr>
            <w:tcW w:w="2690" w:type="dxa"/>
            <w:gridSpan w:val="2"/>
            <w:shd w:val="clear" w:color="auto" w:fill="auto"/>
          </w:tcPr>
          <w:p w:rsidR="00D178F8" w:rsidRPr="003C0A28" w:rsidRDefault="00D178F8" w:rsidP="00435142">
            <w:pPr>
              <w:rPr>
                <w:ins w:id="7997" w:author="Mokaddem Emna" w:date="2013-01-24T15:37:00Z"/>
                <w:lang w:val="en-US"/>
              </w:rPr>
            </w:pPr>
            <w:ins w:id="7998" w:author="Mokaddem Emna" w:date="2013-01-24T15:37:00Z">
              <w:r>
                <w:rPr>
                  <w:lang w:val="en-US"/>
                </w:rPr>
                <w:t>The area coordinates fields are displayed</w:t>
              </w:r>
            </w:ins>
          </w:p>
        </w:tc>
        <w:tc>
          <w:tcPr>
            <w:tcW w:w="1559" w:type="dxa"/>
            <w:shd w:val="clear" w:color="auto" w:fill="auto"/>
            <w:vAlign w:val="center"/>
          </w:tcPr>
          <w:p w:rsidR="00D178F8" w:rsidRPr="00732447" w:rsidRDefault="00D178F8" w:rsidP="00435142">
            <w:pPr>
              <w:spacing w:after="0"/>
              <w:jc w:val="center"/>
              <w:rPr>
                <w:ins w:id="7999" w:author="Mokaddem Emna" w:date="2013-01-24T15:37:00Z"/>
                <w:i/>
                <w:sz w:val="14"/>
                <w:szCs w:val="14"/>
                <w:lang w:val="en-US"/>
              </w:rPr>
            </w:pPr>
          </w:p>
        </w:tc>
      </w:tr>
      <w:tr w:rsidR="00D178F8" w:rsidRPr="00732447" w:rsidTr="00435142">
        <w:trPr>
          <w:ins w:id="8000" w:author="Mokaddem Emna" w:date="2013-01-24T15:37:00Z"/>
        </w:trPr>
        <w:tc>
          <w:tcPr>
            <w:tcW w:w="865" w:type="dxa"/>
            <w:shd w:val="clear" w:color="auto" w:fill="auto"/>
            <w:vAlign w:val="center"/>
          </w:tcPr>
          <w:p w:rsidR="00D178F8" w:rsidRDefault="00D178F8" w:rsidP="00435142">
            <w:pPr>
              <w:spacing w:after="0"/>
              <w:jc w:val="center"/>
              <w:rPr>
                <w:ins w:id="8001" w:author="Mokaddem Emna" w:date="2013-01-24T15:37:00Z"/>
                <w:i/>
                <w:sz w:val="14"/>
                <w:szCs w:val="14"/>
              </w:rPr>
            </w:pPr>
            <w:ins w:id="8002" w:author="Mokaddem Emna" w:date="2013-01-24T15:37:00Z">
              <w:r>
                <w:rPr>
                  <w:i/>
                  <w:sz w:val="14"/>
                  <w:szCs w:val="14"/>
                </w:rPr>
                <w:t>Step-30</w:t>
              </w:r>
            </w:ins>
          </w:p>
        </w:tc>
        <w:tc>
          <w:tcPr>
            <w:tcW w:w="3499" w:type="dxa"/>
            <w:gridSpan w:val="3"/>
            <w:shd w:val="clear" w:color="auto" w:fill="auto"/>
          </w:tcPr>
          <w:p w:rsidR="00D178F8" w:rsidRDefault="00D178F8" w:rsidP="00435142">
            <w:pPr>
              <w:rPr>
                <w:ins w:id="8003" w:author="Mokaddem Emna" w:date="2013-01-24T15:37:00Z"/>
              </w:rPr>
            </w:pPr>
            <w:ins w:id="8004" w:author="Mokaddem Emna" w:date="2013-01-24T15:37:00Z">
              <w:r w:rsidRPr="00516C55">
                <w:rPr>
                  <w:lang w:val="en-US"/>
                </w:rPr>
                <w:t>Set the area coordinates manually or using the map extent.</w:t>
              </w:r>
            </w:ins>
          </w:p>
        </w:tc>
        <w:tc>
          <w:tcPr>
            <w:tcW w:w="2690" w:type="dxa"/>
            <w:gridSpan w:val="2"/>
            <w:shd w:val="clear" w:color="auto" w:fill="auto"/>
          </w:tcPr>
          <w:p w:rsidR="00D178F8" w:rsidRDefault="00D178F8" w:rsidP="00435142">
            <w:pPr>
              <w:rPr>
                <w:ins w:id="8005" w:author="Mokaddem Emna" w:date="2013-01-24T15:37:00Z"/>
                <w:lang w:val="en-US"/>
              </w:rPr>
            </w:pPr>
            <w:ins w:id="8006" w:author="Mokaddem Emna" w:date="2013-01-24T15:37:00Z">
              <w:r>
                <w:rPr>
                  <w:lang w:val="en-US"/>
                </w:rPr>
                <w:t>The area coordinates are set</w:t>
              </w:r>
            </w:ins>
          </w:p>
        </w:tc>
        <w:tc>
          <w:tcPr>
            <w:tcW w:w="1559" w:type="dxa"/>
            <w:shd w:val="clear" w:color="auto" w:fill="auto"/>
            <w:vAlign w:val="center"/>
          </w:tcPr>
          <w:p w:rsidR="00D178F8" w:rsidRPr="00732447" w:rsidRDefault="00D178F8" w:rsidP="00435142">
            <w:pPr>
              <w:spacing w:after="0"/>
              <w:jc w:val="center"/>
              <w:rPr>
                <w:ins w:id="8007" w:author="Mokaddem Emna" w:date="2013-01-24T15:37:00Z"/>
                <w:i/>
                <w:sz w:val="14"/>
                <w:szCs w:val="14"/>
                <w:lang w:val="en-US"/>
              </w:rPr>
            </w:pPr>
          </w:p>
        </w:tc>
      </w:tr>
      <w:tr w:rsidR="00D178F8" w:rsidRPr="009B6AB9" w:rsidTr="00435142">
        <w:trPr>
          <w:ins w:id="8008" w:author="Mokaddem Emna" w:date="2013-01-24T15:37:00Z"/>
        </w:trPr>
        <w:tc>
          <w:tcPr>
            <w:tcW w:w="865" w:type="dxa"/>
            <w:shd w:val="clear" w:color="auto" w:fill="auto"/>
            <w:vAlign w:val="center"/>
          </w:tcPr>
          <w:p w:rsidR="00D178F8" w:rsidRPr="00544FC8" w:rsidRDefault="00D178F8" w:rsidP="00435142">
            <w:pPr>
              <w:spacing w:after="0"/>
              <w:jc w:val="center"/>
              <w:rPr>
                <w:ins w:id="8009" w:author="Mokaddem Emna" w:date="2013-01-24T15:37:00Z"/>
                <w:i/>
                <w:sz w:val="14"/>
                <w:szCs w:val="14"/>
              </w:rPr>
            </w:pPr>
            <w:ins w:id="8010" w:author="Mokaddem Emna" w:date="2013-01-24T15:37:00Z">
              <w:r>
                <w:rPr>
                  <w:i/>
                  <w:sz w:val="14"/>
                  <w:szCs w:val="14"/>
                </w:rPr>
                <w:t>Step-4</w:t>
              </w:r>
              <w:r w:rsidRPr="005D1206">
                <w:rPr>
                  <w:i/>
                  <w:sz w:val="14"/>
                  <w:szCs w:val="14"/>
                </w:rPr>
                <w:t>0</w:t>
              </w:r>
            </w:ins>
          </w:p>
        </w:tc>
        <w:tc>
          <w:tcPr>
            <w:tcW w:w="3499" w:type="dxa"/>
            <w:gridSpan w:val="3"/>
            <w:shd w:val="clear" w:color="auto" w:fill="auto"/>
          </w:tcPr>
          <w:p w:rsidR="00D178F8" w:rsidRPr="00057FF1" w:rsidRDefault="00D178F8" w:rsidP="00435142">
            <w:pPr>
              <w:rPr>
                <w:ins w:id="8011" w:author="Mokaddem Emna" w:date="2013-01-24T15:37:00Z"/>
              </w:rPr>
            </w:pPr>
            <w:ins w:id="8012" w:author="Mokaddem Emna" w:date="2013-01-24T15:37:00Z">
              <w:r>
                <w:rPr>
                  <w:rFonts w:cstheme="minorHAnsi"/>
                </w:rPr>
                <w:t>Click on ‘Advanced’ tab</w:t>
              </w:r>
            </w:ins>
          </w:p>
        </w:tc>
        <w:tc>
          <w:tcPr>
            <w:tcW w:w="2690" w:type="dxa"/>
            <w:gridSpan w:val="2"/>
            <w:shd w:val="clear" w:color="auto" w:fill="auto"/>
          </w:tcPr>
          <w:p w:rsidR="00D178F8" w:rsidRDefault="00D178F8" w:rsidP="00435142">
            <w:pPr>
              <w:spacing w:after="0"/>
              <w:rPr>
                <w:ins w:id="8013" w:author="Mokaddem Emna" w:date="2013-01-24T15:37:00Z"/>
                <w:rFonts w:cstheme="minorHAnsi"/>
                <w:lang w:val="en-US"/>
              </w:rPr>
            </w:pPr>
            <w:ins w:id="8014" w:author="Mokaddem Emna" w:date="2013-01-24T15:37:00Z">
              <w:r>
                <w:rPr>
                  <w:rFonts w:cstheme="minorHAnsi"/>
                  <w:lang w:val="en-US"/>
                </w:rPr>
                <w:t>The advanced search criteria related to the selected dataset are displayed by suitable widgets (sliders for ranges, check boxes group for multiple valued criteria)</w:t>
              </w:r>
            </w:ins>
          </w:p>
          <w:p w:rsidR="00D178F8" w:rsidRPr="00732447" w:rsidRDefault="00D178F8" w:rsidP="00435142">
            <w:pPr>
              <w:rPr>
                <w:ins w:id="8015" w:author="Mokaddem Emna" w:date="2013-01-24T15:37:00Z"/>
                <w:lang w:val="en-GB"/>
              </w:rPr>
            </w:pPr>
            <w:ins w:id="8016" w:author="Mokaddem Emna" w:date="2013-01-24T15:37:00Z">
              <w:r>
                <w:rPr>
                  <w:rFonts w:cstheme="minorHAnsi"/>
                  <w:lang w:val="en-US"/>
                </w:rPr>
                <w:t>The first check box is not a search criteria but a flag to choose whether to include or not the search criteria in the search url.</w:t>
              </w:r>
            </w:ins>
          </w:p>
        </w:tc>
        <w:tc>
          <w:tcPr>
            <w:tcW w:w="1559" w:type="dxa"/>
            <w:shd w:val="clear" w:color="auto" w:fill="auto"/>
            <w:vAlign w:val="center"/>
          </w:tcPr>
          <w:p w:rsidR="00D178F8" w:rsidRPr="009B26D3" w:rsidRDefault="00D178F8" w:rsidP="00435142">
            <w:pPr>
              <w:spacing w:after="0"/>
              <w:jc w:val="center"/>
              <w:rPr>
                <w:ins w:id="8017" w:author="Mokaddem Emna" w:date="2013-01-24T15:37:00Z"/>
                <w:sz w:val="14"/>
                <w:szCs w:val="14"/>
                <w:highlight w:val="yellow"/>
                <w:lang w:val="en-GB"/>
              </w:rPr>
            </w:pPr>
          </w:p>
        </w:tc>
      </w:tr>
      <w:tr w:rsidR="00D178F8" w:rsidRPr="009B6AB9" w:rsidTr="00435142">
        <w:trPr>
          <w:ins w:id="8018" w:author="Mokaddem Emna" w:date="2013-01-24T15:37:00Z"/>
        </w:trPr>
        <w:tc>
          <w:tcPr>
            <w:tcW w:w="865" w:type="dxa"/>
            <w:shd w:val="clear" w:color="auto" w:fill="auto"/>
            <w:vAlign w:val="center"/>
          </w:tcPr>
          <w:p w:rsidR="00D178F8" w:rsidRDefault="00D178F8" w:rsidP="00435142">
            <w:pPr>
              <w:spacing w:after="0"/>
              <w:jc w:val="center"/>
              <w:rPr>
                <w:ins w:id="8019" w:author="Mokaddem Emna" w:date="2013-01-24T15:37:00Z"/>
                <w:i/>
                <w:sz w:val="14"/>
                <w:szCs w:val="14"/>
              </w:rPr>
            </w:pPr>
            <w:ins w:id="8020" w:author="Mokaddem Emna" w:date="2013-01-24T15:37:00Z">
              <w:r>
                <w:rPr>
                  <w:i/>
                  <w:sz w:val="14"/>
                  <w:szCs w:val="14"/>
                </w:rPr>
                <w:t>Step-5</w:t>
              </w:r>
              <w:r w:rsidRPr="005D1206">
                <w:rPr>
                  <w:i/>
                  <w:sz w:val="14"/>
                  <w:szCs w:val="14"/>
                </w:rPr>
                <w:t>0</w:t>
              </w:r>
            </w:ins>
          </w:p>
        </w:tc>
        <w:tc>
          <w:tcPr>
            <w:tcW w:w="3499" w:type="dxa"/>
            <w:gridSpan w:val="3"/>
            <w:shd w:val="clear" w:color="auto" w:fill="auto"/>
          </w:tcPr>
          <w:p w:rsidR="00D178F8" w:rsidRDefault="00D178F8" w:rsidP="00435142">
            <w:pPr>
              <w:rPr>
                <w:ins w:id="8021" w:author="Mokaddem Emna" w:date="2013-01-24T15:37:00Z"/>
              </w:rPr>
            </w:pPr>
            <w:ins w:id="8022" w:author="Mokaddem Emna" w:date="2013-01-24T15:37:00Z">
              <w:r>
                <w:rPr>
                  <w:rFonts w:cstheme="minorHAnsi"/>
                </w:rPr>
                <w:t>Update the criteria displayed with values from your choice and check the “use advanced  search criteria” checkbox.</w:t>
              </w:r>
            </w:ins>
          </w:p>
        </w:tc>
        <w:tc>
          <w:tcPr>
            <w:tcW w:w="2690" w:type="dxa"/>
            <w:gridSpan w:val="2"/>
            <w:shd w:val="clear" w:color="auto" w:fill="auto"/>
          </w:tcPr>
          <w:p w:rsidR="00D178F8" w:rsidRDefault="00D178F8" w:rsidP="00435142">
            <w:pPr>
              <w:rPr>
                <w:ins w:id="8023" w:author="Mokaddem Emna" w:date="2013-01-24T15:37:00Z"/>
                <w:lang w:val="en-GB"/>
              </w:rPr>
            </w:pPr>
            <w:ins w:id="8024" w:author="Mokaddem Emna" w:date="2013-01-24T15:37:00Z">
              <w:r>
                <w:rPr>
                  <w:rFonts w:cstheme="minorHAnsi"/>
                  <w:lang w:val="en-GB"/>
                </w:rPr>
                <w:t>The criteria values changed are now displayed</w:t>
              </w:r>
            </w:ins>
          </w:p>
        </w:tc>
        <w:tc>
          <w:tcPr>
            <w:tcW w:w="1559" w:type="dxa"/>
            <w:shd w:val="clear" w:color="auto" w:fill="auto"/>
            <w:vAlign w:val="center"/>
          </w:tcPr>
          <w:p w:rsidR="00D178F8" w:rsidRPr="009B26D3" w:rsidRDefault="00D178F8" w:rsidP="00435142">
            <w:pPr>
              <w:spacing w:after="0"/>
              <w:jc w:val="center"/>
              <w:rPr>
                <w:ins w:id="8025" w:author="Mokaddem Emna" w:date="2013-01-24T15:37:00Z"/>
                <w:sz w:val="14"/>
                <w:szCs w:val="14"/>
                <w:highlight w:val="yellow"/>
                <w:lang w:val="en-GB"/>
              </w:rPr>
            </w:pPr>
          </w:p>
        </w:tc>
      </w:tr>
      <w:tr w:rsidR="00D178F8" w:rsidRPr="0056181B" w:rsidTr="00435142">
        <w:trPr>
          <w:ins w:id="8026" w:author="Mokaddem Emna" w:date="2013-01-24T15:37:00Z"/>
        </w:trPr>
        <w:tc>
          <w:tcPr>
            <w:tcW w:w="865" w:type="dxa"/>
            <w:shd w:val="clear" w:color="auto" w:fill="auto"/>
            <w:vAlign w:val="center"/>
          </w:tcPr>
          <w:p w:rsidR="00D178F8" w:rsidRDefault="00D178F8" w:rsidP="00435142">
            <w:pPr>
              <w:spacing w:after="0"/>
              <w:jc w:val="center"/>
              <w:rPr>
                <w:ins w:id="8027" w:author="Mokaddem Emna" w:date="2013-01-24T15:37:00Z"/>
                <w:i/>
                <w:sz w:val="14"/>
                <w:szCs w:val="14"/>
              </w:rPr>
            </w:pPr>
            <w:ins w:id="8028" w:author="Mokaddem Emna" w:date="2013-01-24T15:37:00Z">
              <w:r>
                <w:rPr>
                  <w:i/>
                  <w:sz w:val="14"/>
                  <w:szCs w:val="14"/>
                </w:rPr>
                <w:t>Step-6</w:t>
              </w:r>
              <w:r w:rsidRPr="005D1206">
                <w:rPr>
                  <w:i/>
                  <w:sz w:val="14"/>
                  <w:szCs w:val="14"/>
                </w:rPr>
                <w:t>0</w:t>
              </w:r>
            </w:ins>
          </w:p>
        </w:tc>
        <w:tc>
          <w:tcPr>
            <w:tcW w:w="3499" w:type="dxa"/>
            <w:gridSpan w:val="3"/>
            <w:shd w:val="clear" w:color="auto" w:fill="auto"/>
          </w:tcPr>
          <w:p w:rsidR="00D178F8" w:rsidRDefault="00D178F8" w:rsidP="00435142">
            <w:pPr>
              <w:rPr>
                <w:ins w:id="8029" w:author="Mokaddem Emna" w:date="2013-01-24T15:37:00Z"/>
              </w:rPr>
            </w:pPr>
            <w:ins w:id="8030" w:author="Mokaddem Emna" w:date="2013-01-24T15:37:00Z">
              <w:r>
                <w:rPr>
                  <w:rFonts w:cstheme="minorHAnsi"/>
                </w:rPr>
                <w:t>Click on ‘Download Options’ tab</w:t>
              </w:r>
            </w:ins>
          </w:p>
        </w:tc>
        <w:tc>
          <w:tcPr>
            <w:tcW w:w="2690" w:type="dxa"/>
            <w:gridSpan w:val="2"/>
            <w:shd w:val="clear" w:color="auto" w:fill="auto"/>
          </w:tcPr>
          <w:p w:rsidR="00D178F8" w:rsidRDefault="00D178F8" w:rsidP="00435142">
            <w:pPr>
              <w:spacing w:after="0"/>
              <w:rPr>
                <w:ins w:id="8031" w:author="Mokaddem Emna" w:date="2013-01-24T15:37:00Z"/>
                <w:rFonts w:cstheme="minorHAnsi"/>
                <w:lang w:val="en-US"/>
              </w:rPr>
            </w:pPr>
            <w:ins w:id="8032" w:author="Mokaddem Emna" w:date="2013-01-24T15:37:00Z">
              <w:r>
                <w:rPr>
                  <w:rFonts w:cstheme="minorHAnsi"/>
                  <w:lang w:val="en-US"/>
                </w:rPr>
                <w:t>The Download options related to the selected dataset are displayed by select boxes.</w:t>
              </w:r>
            </w:ins>
          </w:p>
          <w:p w:rsidR="00D178F8" w:rsidRPr="00D5189E" w:rsidRDefault="00D178F8" w:rsidP="00435142">
            <w:pPr>
              <w:rPr>
                <w:ins w:id="8033" w:author="Mokaddem Emna" w:date="2013-01-24T15:37:00Z"/>
                <w:lang w:val="en-US"/>
              </w:rPr>
            </w:pPr>
            <w:ins w:id="8034" w:author="Mokaddem Emna" w:date="2013-01-24T15:37:00Z">
              <w:r>
                <w:rPr>
                  <w:rFonts w:cstheme="minorHAnsi"/>
                  <w:lang w:val="en-US"/>
                </w:rPr>
                <w:t>The first check box is not a search criteria but a flag to choose whether to include or not the download options in the search url.</w:t>
              </w:r>
            </w:ins>
          </w:p>
        </w:tc>
        <w:tc>
          <w:tcPr>
            <w:tcW w:w="1559" w:type="dxa"/>
            <w:shd w:val="clear" w:color="auto" w:fill="auto"/>
            <w:vAlign w:val="center"/>
          </w:tcPr>
          <w:p w:rsidR="00D178F8" w:rsidRPr="0056181B" w:rsidRDefault="00D178F8" w:rsidP="00435142">
            <w:pPr>
              <w:spacing w:after="0"/>
              <w:jc w:val="center"/>
              <w:rPr>
                <w:ins w:id="8035" w:author="Mokaddem Emna" w:date="2013-01-24T15:37:00Z"/>
                <w:i/>
                <w:sz w:val="14"/>
                <w:szCs w:val="14"/>
              </w:rPr>
            </w:pPr>
          </w:p>
        </w:tc>
      </w:tr>
      <w:tr w:rsidR="00D178F8" w:rsidRPr="0056181B" w:rsidTr="00435142">
        <w:trPr>
          <w:ins w:id="8036" w:author="Mokaddem Emna" w:date="2013-01-24T15:37:00Z"/>
        </w:trPr>
        <w:tc>
          <w:tcPr>
            <w:tcW w:w="865" w:type="dxa"/>
            <w:shd w:val="clear" w:color="auto" w:fill="auto"/>
            <w:vAlign w:val="center"/>
          </w:tcPr>
          <w:p w:rsidR="00D178F8" w:rsidRDefault="00D178F8" w:rsidP="00435142">
            <w:pPr>
              <w:spacing w:after="0"/>
              <w:jc w:val="center"/>
              <w:rPr>
                <w:ins w:id="8037" w:author="Mokaddem Emna" w:date="2013-01-24T15:37:00Z"/>
                <w:i/>
                <w:sz w:val="14"/>
                <w:szCs w:val="14"/>
              </w:rPr>
            </w:pPr>
            <w:ins w:id="8038" w:author="Mokaddem Emna" w:date="2013-01-24T15:37:00Z">
              <w:r>
                <w:rPr>
                  <w:i/>
                  <w:sz w:val="14"/>
                  <w:szCs w:val="14"/>
                </w:rPr>
                <w:t>Step-7</w:t>
              </w:r>
              <w:r w:rsidRPr="005D1206">
                <w:rPr>
                  <w:i/>
                  <w:sz w:val="14"/>
                  <w:szCs w:val="14"/>
                </w:rPr>
                <w:t>0</w:t>
              </w:r>
            </w:ins>
          </w:p>
        </w:tc>
        <w:tc>
          <w:tcPr>
            <w:tcW w:w="3499" w:type="dxa"/>
            <w:gridSpan w:val="3"/>
            <w:shd w:val="clear" w:color="auto" w:fill="auto"/>
          </w:tcPr>
          <w:p w:rsidR="00D178F8" w:rsidRDefault="00D178F8" w:rsidP="00435142">
            <w:pPr>
              <w:rPr>
                <w:ins w:id="8039" w:author="Mokaddem Emna" w:date="2013-01-24T15:37:00Z"/>
              </w:rPr>
            </w:pPr>
            <w:ins w:id="8040" w:author="Mokaddem Emna" w:date="2013-01-24T15:37:00Z">
              <w:r>
                <w:rPr>
                  <w:rFonts w:cstheme="minorHAnsi"/>
                </w:rPr>
                <w:t xml:space="preserve">Update the options displayed with values from your choice and check the “use download options” check </w:t>
              </w:r>
              <w:r>
                <w:rPr>
                  <w:rFonts w:cstheme="minorHAnsi"/>
                </w:rPr>
                <w:lastRenderedPageBreak/>
                <w:t>box.</w:t>
              </w:r>
            </w:ins>
          </w:p>
        </w:tc>
        <w:tc>
          <w:tcPr>
            <w:tcW w:w="2690" w:type="dxa"/>
            <w:gridSpan w:val="2"/>
            <w:shd w:val="clear" w:color="auto" w:fill="auto"/>
          </w:tcPr>
          <w:p w:rsidR="00D178F8" w:rsidRDefault="00D178F8" w:rsidP="00435142">
            <w:pPr>
              <w:rPr>
                <w:ins w:id="8041" w:author="Mokaddem Emna" w:date="2013-01-24T15:37:00Z"/>
                <w:lang w:val="en-US"/>
              </w:rPr>
            </w:pPr>
            <w:ins w:id="8042" w:author="Mokaddem Emna" w:date="2013-01-24T15:37:00Z">
              <w:r>
                <w:rPr>
                  <w:rFonts w:cstheme="minorHAnsi"/>
                  <w:lang w:val="en-GB"/>
                </w:rPr>
                <w:lastRenderedPageBreak/>
                <w:t>The options values changed are now displayed</w:t>
              </w:r>
            </w:ins>
          </w:p>
        </w:tc>
        <w:tc>
          <w:tcPr>
            <w:tcW w:w="1559" w:type="dxa"/>
            <w:shd w:val="clear" w:color="auto" w:fill="auto"/>
            <w:vAlign w:val="center"/>
          </w:tcPr>
          <w:p w:rsidR="00D178F8" w:rsidRPr="0056181B" w:rsidRDefault="00D178F8" w:rsidP="00435142">
            <w:pPr>
              <w:spacing w:after="0"/>
              <w:jc w:val="center"/>
              <w:rPr>
                <w:ins w:id="8043" w:author="Mokaddem Emna" w:date="2013-01-24T15:37:00Z"/>
                <w:i/>
                <w:sz w:val="14"/>
                <w:szCs w:val="14"/>
              </w:rPr>
            </w:pPr>
          </w:p>
        </w:tc>
      </w:tr>
      <w:tr w:rsidR="00D178F8" w:rsidRPr="0056181B" w:rsidTr="00435142">
        <w:trPr>
          <w:ins w:id="8044" w:author="Mokaddem Emna" w:date="2013-01-24T15:37:00Z"/>
        </w:trPr>
        <w:tc>
          <w:tcPr>
            <w:tcW w:w="865" w:type="dxa"/>
            <w:shd w:val="clear" w:color="auto" w:fill="auto"/>
            <w:vAlign w:val="center"/>
          </w:tcPr>
          <w:p w:rsidR="00D178F8" w:rsidRDefault="00D178F8" w:rsidP="00435142">
            <w:pPr>
              <w:spacing w:after="0"/>
              <w:jc w:val="center"/>
              <w:rPr>
                <w:ins w:id="8045" w:author="Mokaddem Emna" w:date="2013-01-24T15:37:00Z"/>
                <w:i/>
                <w:sz w:val="14"/>
                <w:szCs w:val="14"/>
              </w:rPr>
            </w:pPr>
            <w:ins w:id="8046" w:author="Mokaddem Emna" w:date="2013-01-24T15:37:00Z">
              <w:r>
                <w:rPr>
                  <w:i/>
                  <w:sz w:val="14"/>
                  <w:szCs w:val="14"/>
                </w:rPr>
                <w:lastRenderedPageBreak/>
                <w:t>Step-8</w:t>
              </w:r>
              <w:r w:rsidRPr="005D1206">
                <w:rPr>
                  <w:i/>
                  <w:sz w:val="14"/>
                  <w:szCs w:val="14"/>
                </w:rPr>
                <w:t>0</w:t>
              </w:r>
            </w:ins>
          </w:p>
        </w:tc>
        <w:tc>
          <w:tcPr>
            <w:tcW w:w="3499" w:type="dxa"/>
            <w:gridSpan w:val="3"/>
            <w:shd w:val="clear" w:color="auto" w:fill="auto"/>
          </w:tcPr>
          <w:p w:rsidR="00D178F8" w:rsidRDefault="00D178F8" w:rsidP="00435142">
            <w:pPr>
              <w:rPr>
                <w:ins w:id="8047" w:author="Mokaddem Emna" w:date="2013-01-24T15:37:00Z"/>
              </w:rPr>
            </w:pPr>
            <w:ins w:id="8048" w:author="Mokaddem Emna" w:date="2013-01-24T15:37:00Z">
              <w:r>
                <w:t xml:space="preserve">Click on the “Share” button </w:t>
              </w:r>
            </w:ins>
          </w:p>
        </w:tc>
        <w:tc>
          <w:tcPr>
            <w:tcW w:w="2690" w:type="dxa"/>
            <w:gridSpan w:val="2"/>
            <w:shd w:val="clear" w:color="auto" w:fill="auto"/>
          </w:tcPr>
          <w:p w:rsidR="00D178F8" w:rsidRDefault="00D178F8" w:rsidP="00435142">
            <w:pPr>
              <w:rPr>
                <w:ins w:id="8049" w:author="Mokaddem Emna" w:date="2013-01-24T15:37:00Z"/>
                <w:lang w:val="en-GB"/>
              </w:rPr>
            </w:pPr>
            <w:ins w:id="8050" w:author="Mokaddem Emna" w:date="2013-01-24T15:37:00Z">
              <w:r>
                <w:rPr>
                  <w:lang w:val="en-GB"/>
                </w:rPr>
                <w:t>A popup is opened with the url to be shared</w:t>
              </w:r>
            </w:ins>
          </w:p>
        </w:tc>
        <w:tc>
          <w:tcPr>
            <w:tcW w:w="1559" w:type="dxa"/>
            <w:shd w:val="clear" w:color="auto" w:fill="auto"/>
            <w:vAlign w:val="center"/>
          </w:tcPr>
          <w:p w:rsidR="00D178F8" w:rsidRPr="009B26D3" w:rsidRDefault="00D178F8" w:rsidP="00435142">
            <w:pPr>
              <w:spacing w:after="0"/>
              <w:jc w:val="center"/>
              <w:rPr>
                <w:ins w:id="8051" w:author="Mokaddem Emna" w:date="2013-01-24T15:37:00Z"/>
                <w:i/>
                <w:sz w:val="14"/>
                <w:szCs w:val="14"/>
                <w:lang w:val="en-GB"/>
              </w:rPr>
            </w:pPr>
          </w:p>
        </w:tc>
      </w:tr>
      <w:tr w:rsidR="00D178F8" w:rsidRPr="0056181B" w:rsidTr="00435142">
        <w:trPr>
          <w:ins w:id="8052" w:author="Mokaddem Emna" w:date="2013-01-24T15:37:00Z"/>
        </w:trPr>
        <w:tc>
          <w:tcPr>
            <w:tcW w:w="865" w:type="dxa"/>
            <w:shd w:val="clear" w:color="auto" w:fill="auto"/>
            <w:vAlign w:val="center"/>
          </w:tcPr>
          <w:p w:rsidR="00D178F8" w:rsidRDefault="00D178F8" w:rsidP="00435142">
            <w:pPr>
              <w:spacing w:after="0"/>
              <w:jc w:val="center"/>
              <w:rPr>
                <w:ins w:id="8053" w:author="Mokaddem Emna" w:date="2013-01-24T15:37:00Z"/>
                <w:i/>
                <w:sz w:val="14"/>
                <w:szCs w:val="14"/>
              </w:rPr>
            </w:pPr>
            <w:ins w:id="8054" w:author="Mokaddem Emna" w:date="2013-01-24T15:37:00Z">
              <w:r>
                <w:rPr>
                  <w:i/>
                  <w:sz w:val="14"/>
                  <w:szCs w:val="14"/>
                </w:rPr>
                <w:t>Step-90</w:t>
              </w:r>
            </w:ins>
          </w:p>
        </w:tc>
        <w:tc>
          <w:tcPr>
            <w:tcW w:w="3499" w:type="dxa"/>
            <w:gridSpan w:val="3"/>
            <w:shd w:val="clear" w:color="auto" w:fill="auto"/>
          </w:tcPr>
          <w:p w:rsidR="00D178F8" w:rsidRDefault="00D178F8" w:rsidP="00435142">
            <w:pPr>
              <w:rPr>
                <w:ins w:id="8055" w:author="Mokaddem Emna" w:date="2013-01-24T15:37:00Z"/>
              </w:rPr>
            </w:pPr>
            <w:ins w:id="8056" w:author="Mokaddem Emna" w:date="2013-01-24T15:37:00Z">
              <w:r>
                <w:t>Select the url and copy it</w:t>
              </w:r>
            </w:ins>
          </w:p>
        </w:tc>
        <w:tc>
          <w:tcPr>
            <w:tcW w:w="2690" w:type="dxa"/>
            <w:gridSpan w:val="2"/>
            <w:shd w:val="clear" w:color="auto" w:fill="auto"/>
          </w:tcPr>
          <w:p w:rsidR="00D178F8" w:rsidRDefault="00D178F8" w:rsidP="00435142">
            <w:pPr>
              <w:rPr>
                <w:ins w:id="8057" w:author="Mokaddem Emna" w:date="2013-01-24T15:37:00Z"/>
                <w:lang w:val="en-GB"/>
              </w:rPr>
            </w:pPr>
            <w:ins w:id="8058" w:author="Mokaddem Emna" w:date="2013-01-24T15:37:00Z">
              <w:r>
                <w:rPr>
                  <w:lang w:val="en-GB"/>
                </w:rPr>
                <w:t>The url is copied</w:t>
              </w:r>
            </w:ins>
          </w:p>
        </w:tc>
        <w:tc>
          <w:tcPr>
            <w:tcW w:w="1559" w:type="dxa"/>
            <w:shd w:val="clear" w:color="auto" w:fill="auto"/>
            <w:vAlign w:val="center"/>
          </w:tcPr>
          <w:p w:rsidR="00D178F8" w:rsidRDefault="00D178F8" w:rsidP="00435142">
            <w:pPr>
              <w:spacing w:after="0"/>
              <w:jc w:val="center"/>
              <w:rPr>
                <w:ins w:id="8059" w:author="Mokaddem Emna" w:date="2013-01-24T15:37:00Z"/>
                <w:rFonts w:cstheme="minorHAnsi"/>
                <w:i/>
                <w:sz w:val="14"/>
                <w:szCs w:val="14"/>
              </w:rPr>
            </w:pPr>
          </w:p>
        </w:tc>
      </w:tr>
      <w:tr w:rsidR="00D178F8" w:rsidRPr="0056181B" w:rsidTr="00435142">
        <w:trPr>
          <w:ins w:id="8060" w:author="Mokaddem Emna" w:date="2013-01-24T15:37:00Z"/>
        </w:trPr>
        <w:tc>
          <w:tcPr>
            <w:tcW w:w="865" w:type="dxa"/>
            <w:shd w:val="clear" w:color="auto" w:fill="auto"/>
            <w:vAlign w:val="center"/>
          </w:tcPr>
          <w:p w:rsidR="00D178F8" w:rsidRDefault="00D178F8" w:rsidP="00435142">
            <w:pPr>
              <w:spacing w:after="0"/>
              <w:jc w:val="center"/>
              <w:rPr>
                <w:ins w:id="8061" w:author="Mokaddem Emna" w:date="2013-01-24T15:37:00Z"/>
                <w:i/>
                <w:sz w:val="14"/>
                <w:szCs w:val="14"/>
              </w:rPr>
            </w:pPr>
            <w:ins w:id="8062" w:author="Mokaddem Emna" w:date="2013-01-24T15:37:00Z">
              <w:r>
                <w:rPr>
                  <w:i/>
                  <w:sz w:val="14"/>
                  <w:szCs w:val="14"/>
                </w:rPr>
                <w:t>Step-100</w:t>
              </w:r>
            </w:ins>
          </w:p>
        </w:tc>
        <w:tc>
          <w:tcPr>
            <w:tcW w:w="3499" w:type="dxa"/>
            <w:gridSpan w:val="3"/>
            <w:shd w:val="clear" w:color="auto" w:fill="auto"/>
          </w:tcPr>
          <w:p w:rsidR="00D178F8" w:rsidRDefault="00D178F8" w:rsidP="00435142">
            <w:pPr>
              <w:pStyle w:val="NormalStep"/>
              <w:rPr>
                <w:ins w:id="8063" w:author="Mokaddem Emna" w:date="2013-01-24T15:37:00Z"/>
                <w:rFonts w:asciiTheme="minorHAnsi" w:hAnsiTheme="minorHAnsi" w:cstheme="minorHAnsi"/>
                <w:sz w:val="22"/>
                <w:szCs w:val="22"/>
              </w:rPr>
            </w:pPr>
            <w:ins w:id="8064" w:author="Mokaddem Emna" w:date="2013-01-24T15:37:00Z">
              <w:r>
                <w:rPr>
                  <w:rFonts w:asciiTheme="minorHAnsi" w:hAnsiTheme="minorHAnsi" w:cstheme="minorHAnsi"/>
                  <w:sz w:val="22"/>
                  <w:szCs w:val="22"/>
                </w:rPr>
                <w:t>Open a new browser window and paste the url</w:t>
              </w:r>
            </w:ins>
          </w:p>
        </w:tc>
        <w:tc>
          <w:tcPr>
            <w:tcW w:w="2690" w:type="dxa"/>
            <w:gridSpan w:val="2"/>
            <w:shd w:val="clear" w:color="auto" w:fill="auto"/>
          </w:tcPr>
          <w:p w:rsidR="00D178F8" w:rsidRDefault="00D178F8" w:rsidP="00435142">
            <w:pPr>
              <w:spacing w:after="0"/>
              <w:rPr>
                <w:ins w:id="8065" w:author="Mokaddem Emna" w:date="2013-01-24T15:37:00Z"/>
                <w:rFonts w:cstheme="minorHAnsi"/>
                <w:lang w:val="en-GB"/>
              </w:rPr>
            </w:pPr>
            <w:ins w:id="8066" w:author="Mokaddem Emna" w:date="2013-01-24T15:37:00Z">
              <w:r>
                <w:rPr>
                  <w:rFonts w:cstheme="minorHAnsi"/>
                  <w:lang w:val="en-GB"/>
                </w:rPr>
                <w:t>The user client application is loaded with the search widget opened</w:t>
              </w:r>
            </w:ins>
          </w:p>
        </w:tc>
        <w:tc>
          <w:tcPr>
            <w:tcW w:w="1559" w:type="dxa"/>
            <w:shd w:val="clear" w:color="auto" w:fill="auto"/>
            <w:vAlign w:val="center"/>
          </w:tcPr>
          <w:p w:rsidR="00D178F8" w:rsidRDefault="00D178F8" w:rsidP="00435142">
            <w:pPr>
              <w:spacing w:after="0"/>
              <w:jc w:val="center"/>
              <w:rPr>
                <w:ins w:id="8067" w:author="Mokaddem Emna" w:date="2013-01-24T15:37:00Z"/>
                <w:rFonts w:cstheme="minorHAnsi"/>
                <w:i/>
                <w:sz w:val="14"/>
                <w:szCs w:val="14"/>
              </w:rPr>
            </w:pPr>
            <w:ins w:id="8068" w:author="Mokaddem Emna" w:date="2013-01-24T15:37:00Z">
              <w:r>
                <w:rPr>
                  <w:rFonts w:cstheme="minorHAnsi"/>
                  <w:i/>
                  <w:sz w:val="14"/>
                  <w:szCs w:val="14"/>
                </w:rPr>
                <w:t>NGEO-WEBC-PFC-0200</w:t>
              </w:r>
            </w:ins>
          </w:p>
        </w:tc>
      </w:tr>
      <w:tr w:rsidR="00D178F8" w:rsidRPr="0056181B" w:rsidTr="00435142">
        <w:trPr>
          <w:ins w:id="8069" w:author="Mokaddem Emna" w:date="2013-01-24T15:37:00Z"/>
        </w:trPr>
        <w:tc>
          <w:tcPr>
            <w:tcW w:w="865" w:type="dxa"/>
            <w:shd w:val="clear" w:color="auto" w:fill="auto"/>
            <w:vAlign w:val="center"/>
          </w:tcPr>
          <w:p w:rsidR="00D178F8" w:rsidRDefault="00D178F8" w:rsidP="00435142">
            <w:pPr>
              <w:spacing w:after="0"/>
              <w:jc w:val="center"/>
              <w:rPr>
                <w:ins w:id="8070" w:author="Mokaddem Emna" w:date="2013-01-24T15:37:00Z"/>
                <w:i/>
                <w:sz w:val="14"/>
                <w:szCs w:val="14"/>
              </w:rPr>
            </w:pPr>
            <w:ins w:id="8071" w:author="Mokaddem Emna" w:date="2013-01-24T15:37:00Z">
              <w:r>
                <w:rPr>
                  <w:i/>
                  <w:sz w:val="14"/>
                  <w:szCs w:val="14"/>
                </w:rPr>
                <w:t>Step-110</w:t>
              </w:r>
            </w:ins>
          </w:p>
        </w:tc>
        <w:tc>
          <w:tcPr>
            <w:tcW w:w="3499" w:type="dxa"/>
            <w:gridSpan w:val="3"/>
            <w:shd w:val="clear" w:color="auto" w:fill="auto"/>
          </w:tcPr>
          <w:p w:rsidR="00D178F8" w:rsidRDefault="00D178F8" w:rsidP="00435142">
            <w:pPr>
              <w:pStyle w:val="NormalStep"/>
              <w:rPr>
                <w:ins w:id="8072" w:author="Mokaddem Emna" w:date="2013-01-24T15:37:00Z"/>
                <w:rFonts w:asciiTheme="minorHAnsi" w:hAnsiTheme="minorHAnsi" w:cstheme="minorHAnsi"/>
                <w:sz w:val="22"/>
                <w:szCs w:val="22"/>
              </w:rPr>
            </w:pPr>
            <w:ins w:id="8073" w:author="Mokaddem Emna" w:date="2013-01-24T15:37:00Z">
              <w:r>
                <w:rPr>
                  <w:rFonts w:asciiTheme="minorHAnsi" w:hAnsiTheme="minorHAnsi" w:cstheme="minorHAnsi"/>
                  <w:sz w:val="22"/>
                  <w:szCs w:val="22"/>
                </w:rPr>
                <w:t>Check the dates in the “Date” tab</w:t>
              </w:r>
            </w:ins>
          </w:p>
        </w:tc>
        <w:tc>
          <w:tcPr>
            <w:tcW w:w="2690" w:type="dxa"/>
            <w:gridSpan w:val="2"/>
            <w:shd w:val="clear" w:color="auto" w:fill="auto"/>
          </w:tcPr>
          <w:p w:rsidR="00D178F8" w:rsidRDefault="00D178F8" w:rsidP="00435142">
            <w:pPr>
              <w:spacing w:after="0"/>
              <w:rPr>
                <w:ins w:id="8074" w:author="Mokaddem Emna" w:date="2013-01-24T15:37:00Z"/>
                <w:rFonts w:cstheme="minorHAnsi"/>
                <w:lang w:val="en-GB"/>
              </w:rPr>
            </w:pPr>
            <w:ins w:id="8075"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8076" w:author="Mokaddem Emna" w:date="2013-01-24T15:37:00Z"/>
                <w:rFonts w:cstheme="minorHAnsi"/>
                <w:i/>
                <w:sz w:val="14"/>
                <w:szCs w:val="14"/>
              </w:rPr>
            </w:pPr>
            <w:ins w:id="8077" w:author="Mokaddem Emna" w:date="2013-01-24T15:37:00Z">
              <w:r>
                <w:rPr>
                  <w:rFonts w:cstheme="minorHAnsi"/>
                  <w:i/>
                  <w:sz w:val="14"/>
                  <w:szCs w:val="14"/>
                </w:rPr>
                <w:t>NGEO-WEBC-PFC-0201</w:t>
              </w:r>
            </w:ins>
          </w:p>
        </w:tc>
      </w:tr>
      <w:tr w:rsidR="00D178F8" w:rsidRPr="0056181B" w:rsidTr="00435142">
        <w:trPr>
          <w:ins w:id="8078" w:author="Mokaddem Emna" w:date="2013-01-24T15:37:00Z"/>
        </w:trPr>
        <w:tc>
          <w:tcPr>
            <w:tcW w:w="865" w:type="dxa"/>
            <w:shd w:val="clear" w:color="auto" w:fill="auto"/>
            <w:vAlign w:val="center"/>
          </w:tcPr>
          <w:p w:rsidR="00D178F8" w:rsidRDefault="00D178F8" w:rsidP="00435142">
            <w:pPr>
              <w:spacing w:after="0"/>
              <w:jc w:val="center"/>
              <w:rPr>
                <w:ins w:id="8079" w:author="Mokaddem Emna" w:date="2013-01-24T15:37:00Z"/>
                <w:i/>
                <w:sz w:val="14"/>
                <w:szCs w:val="14"/>
              </w:rPr>
            </w:pPr>
            <w:ins w:id="8080" w:author="Mokaddem Emna" w:date="2013-01-24T15:37:00Z">
              <w:r>
                <w:rPr>
                  <w:i/>
                  <w:sz w:val="14"/>
                  <w:szCs w:val="14"/>
                </w:rPr>
                <w:t>Step-120</w:t>
              </w:r>
            </w:ins>
          </w:p>
        </w:tc>
        <w:tc>
          <w:tcPr>
            <w:tcW w:w="3499" w:type="dxa"/>
            <w:gridSpan w:val="3"/>
            <w:shd w:val="clear" w:color="auto" w:fill="auto"/>
          </w:tcPr>
          <w:p w:rsidR="00D178F8" w:rsidRDefault="00D178F8" w:rsidP="00435142">
            <w:pPr>
              <w:pStyle w:val="NormalStep"/>
              <w:rPr>
                <w:ins w:id="8081" w:author="Mokaddem Emna" w:date="2013-01-24T15:37:00Z"/>
                <w:rFonts w:asciiTheme="minorHAnsi" w:hAnsiTheme="minorHAnsi" w:cstheme="minorHAnsi"/>
                <w:sz w:val="22"/>
                <w:szCs w:val="22"/>
              </w:rPr>
            </w:pPr>
            <w:ins w:id="8082" w:author="Mokaddem Emna" w:date="2013-01-24T15:37:00Z">
              <w:r>
                <w:rPr>
                  <w:rFonts w:asciiTheme="minorHAnsi" w:hAnsiTheme="minorHAnsi" w:cstheme="minorHAnsi"/>
                  <w:sz w:val="22"/>
                  <w:szCs w:val="22"/>
                </w:rPr>
                <w:t>Check the coordinates in the “Area” tab</w:t>
              </w:r>
            </w:ins>
          </w:p>
        </w:tc>
        <w:tc>
          <w:tcPr>
            <w:tcW w:w="2690" w:type="dxa"/>
            <w:gridSpan w:val="2"/>
            <w:shd w:val="clear" w:color="auto" w:fill="auto"/>
          </w:tcPr>
          <w:p w:rsidR="00D178F8" w:rsidRDefault="00D178F8" w:rsidP="00435142">
            <w:pPr>
              <w:spacing w:after="0"/>
              <w:rPr>
                <w:ins w:id="8083" w:author="Mokaddem Emna" w:date="2013-01-24T15:37:00Z"/>
                <w:rFonts w:cstheme="minorHAnsi"/>
                <w:lang w:val="en-GB"/>
              </w:rPr>
            </w:pPr>
            <w:ins w:id="8084"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8085" w:author="Mokaddem Emna" w:date="2013-01-24T15:37:00Z"/>
                <w:rFonts w:cstheme="minorHAnsi"/>
                <w:i/>
                <w:sz w:val="14"/>
                <w:szCs w:val="14"/>
              </w:rPr>
            </w:pPr>
            <w:ins w:id="8086" w:author="Mokaddem Emna" w:date="2013-01-24T15:37:00Z">
              <w:r>
                <w:rPr>
                  <w:rFonts w:cstheme="minorHAnsi"/>
                  <w:i/>
                  <w:sz w:val="14"/>
                  <w:szCs w:val="14"/>
                </w:rPr>
                <w:t>NGEO-WEBC-PFC-0202</w:t>
              </w:r>
            </w:ins>
          </w:p>
        </w:tc>
      </w:tr>
      <w:tr w:rsidR="00D178F8" w:rsidRPr="0056181B" w:rsidTr="00435142">
        <w:trPr>
          <w:ins w:id="8087" w:author="Mokaddem Emna" w:date="2013-01-24T15:37:00Z"/>
        </w:trPr>
        <w:tc>
          <w:tcPr>
            <w:tcW w:w="865" w:type="dxa"/>
            <w:shd w:val="clear" w:color="auto" w:fill="auto"/>
            <w:vAlign w:val="center"/>
          </w:tcPr>
          <w:p w:rsidR="00D178F8" w:rsidRDefault="00D178F8" w:rsidP="00435142">
            <w:pPr>
              <w:spacing w:after="0"/>
              <w:jc w:val="center"/>
              <w:rPr>
                <w:ins w:id="8088" w:author="Mokaddem Emna" w:date="2013-01-24T15:37:00Z"/>
                <w:i/>
                <w:sz w:val="14"/>
                <w:szCs w:val="14"/>
              </w:rPr>
            </w:pPr>
            <w:ins w:id="8089" w:author="Mokaddem Emna" w:date="2013-01-24T15:37:00Z">
              <w:r>
                <w:rPr>
                  <w:i/>
                  <w:sz w:val="14"/>
                  <w:szCs w:val="14"/>
                </w:rPr>
                <w:t>Step-130</w:t>
              </w:r>
            </w:ins>
          </w:p>
        </w:tc>
        <w:tc>
          <w:tcPr>
            <w:tcW w:w="3499" w:type="dxa"/>
            <w:gridSpan w:val="3"/>
            <w:shd w:val="clear" w:color="auto" w:fill="auto"/>
          </w:tcPr>
          <w:p w:rsidR="00D178F8" w:rsidRDefault="00D178F8" w:rsidP="00435142">
            <w:pPr>
              <w:pStyle w:val="NormalStep"/>
              <w:rPr>
                <w:ins w:id="8090" w:author="Mokaddem Emna" w:date="2013-01-24T15:37:00Z"/>
                <w:rFonts w:asciiTheme="minorHAnsi" w:hAnsiTheme="minorHAnsi" w:cstheme="minorHAnsi"/>
                <w:sz w:val="22"/>
                <w:szCs w:val="22"/>
              </w:rPr>
            </w:pPr>
            <w:ins w:id="8091" w:author="Mokaddem Emna" w:date="2013-01-24T15:37:00Z">
              <w:r>
                <w:rPr>
                  <w:rFonts w:asciiTheme="minorHAnsi" w:hAnsiTheme="minorHAnsi" w:cstheme="minorHAnsi"/>
                  <w:sz w:val="22"/>
                  <w:szCs w:val="22"/>
                </w:rPr>
                <w:t>Check the criteria in the “Advanced” tab</w:t>
              </w:r>
            </w:ins>
          </w:p>
        </w:tc>
        <w:tc>
          <w:tcPr>
            <w:tcW w:w="2690" w:type="dxa"/>
            <w:gridSpan w:val="2"/>
            <w:shd w:val="clear" w:color="auto" w:fill="auto"/>
          </w:tcPr>
          <w:p w:rsidR="00D178F8" w:rsidRDefault="00D178F8" w:rsidP="00435142">
            <w:pPr>
              <w:spacing w:after="0"/>
              <w:rPr>
                <w:ins w:id="8092" w:author="Mokaddem Emna" w:date="2013-01-24T15:37:00Z"/>
                <w:rFonts w:cstheme="minorHAnsi"/>
                <w:lang w:val="en-GB"/>
              </w:rPr>
            </w:pPr>
            <w:ins w:id="8093"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8094" w:author="Mokaddem Emna" w:date="2013-01-24T15:37:00Z"/>
                <w:rFonts w:cstheme="minorHAnsi"/>
                <w:i/>
                <w:sz w:val="14"/>
                <w:szCs w:val="14"/>
              </w:rPr>
            </w:pPr>
            <w:ins w:id="8095" w:author="Mokaddem Emna" w:date="2013-01-24T15:37:00Z">
              <w:r>
                <w:rPr>
                  <w:rFonts w:cstheme="minorHAnsi"/>
                  <w:i/>
                  <w:sz w:val="14"/>
                  <w:szCs w:val="14"/>
                </w:rPr>
                <w:t>NGEO-WEBC-PFC-0203</w:t>
              </w:r>
            </w:ins>
          </w:p>
        </w:tc>
      </w:tr>
      <w:tr w:rsidR="00D178F8" w:rsidRPr="0056181B" w:rsidTr="00435142">
        <w:trPr>
          <w:ins w:id="8096" w:author="Mokaddem Emna" w:date="2013-01-24T15:37:00Z"/>
        </w:trPr>
        <w:tc>
          <w:tcPr>
            <w:tcW w:w="865" w:type="dxa"/>
            <w:shd w:val="clear" w:color="auto" w:fill="auto"/>
            <w:vAlign w:val="center"/>
          </w:tcPr>
          <w:p w:rsidR="00D178F8" w:rsidRDefault="00D178F8" w:rsidP="00435142">
            <w:pPr>
              <w:spacing w:after="0"/>
              <w:jc w:val="center"/>
              <w:rPr>
                <w:ins w:id="8097" w:author="Mokaddem Emna" w:date="2013-01-24T15:37:00Z"/>
                <w:i/>
                <w:sz w:val="14"/>
                <w:szCs w:val="14"/>
              </w:rPr>
            </w:pPr>
            <w:ins w:id="8098" w:author="Mokaddem Emna" w:date="2013-01-24T15:37:00Z">
              <w:r>
                <w:rPr>
                  <w:i/>
                  <w:sz w:val="14"/>
                  <w:szCs w:val="14"/>
                </w:rPr>
                <w:t>Step-140</w:t>
              </w:r>
            </w:ins>
          </w:p>
        </w:tc>
        <w:tc>
          <w:tcPr>
            <w:tcW w:w="3499" w:type="dxa"/>
            <w:gridSpan w:val="3"/>
            <w:shd w:val="clear" w:color="auto" w:fill="auto"/>
          </w:tcPr>
          <w:p w:rsidR="00D178F8" w:rsidRDefault="00D178F8" w:rsidP="00435142">
            <w:pPr>
              <w:pStyle w:val="NormalStep"/>
              <w:rPr>
                <w:ins w:id="8099" w:author="Mokaddem Emna" w:date="2013-01-24T15:37:00Z"/>
                <w:rFonts w:asciiTheme="minorHAnsi" w:hAnsiTheme="minorHAnsi" w:cstheme="minorHAnsi"/>
                <w:sz w:val="22"/>
                <w:szCs w:val="22"/>
              </w:rPr>
            </w:pPr>
            <w:ins w:id="8100" w:author="Mokaddem Emna" w:date="2013-01-24T15:37:00Z">
              <w:r>
                <w:rPr>
                  <w:rFonts w:asciiTheme="minorHAnsi" w:hAnsiTheme="minorHAnsi" w:cstheme="minorHAnsi"/>
                  <w:sz w:val="22"/>
                  <w:szCs w:val="22"/>
                </w:rPr>
                <w:t>Check the options in the “Download Options” tab</w:t>
              </w:r>
            </w:ins>
          </w:p>
        </w:tc>
        <w:tc>
          <w:tcPr>
            <w:tcW w:w="2690" w:type="dxa"/>
            <w:gridSpan w:val="2"/>
            <w:shd w:val="clear" w:color="auto" w:fill="auto"/>
          </w:tcPr>
          <w:p w:rsidR="00D178F8" w:rsidRDefault="00D178F8" w:rsidP="00435142">
            <w:pPr>
              <w:spacing w:after="0"/>
              <w:rPr>
                <w:ins w:id="8101" w:author="Mokaddem Emna" w:date="2013-01-24T15:37:00Z"/>
                <w:rFonts w:cstheme="minorHAnsi"/>
                <w:lang w:val="en-GB"/>
              </w:rPr>
            </w:pPr>
            <w:ins w:id="8102"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8103" w:author="Mokaddem Emna" w:date="2013-01-24T15:37:00Z"/>
                <w:rFonts w:cstheme="minorHAnsi"/>
                <w:i/>
                <w:sz w:val="14"/>
                <w:szCs w:val="14"/>
              </w:rPr>
            </w:pPr>
            <w:ins w:id="8104" w:author="Mokaddem Emna" w:date="2013-01-24T15:37:00Z">
              <w:r>
                <w:rPr>
                  <w:rFonts w:cstheme="minorHAnsi"/>
                  <w:i/>
                  <w:sz w:val="14"/>
                  <w:szCs w:val="14"/>
                </w:rPr>
                <w:t>NGEO-WEBC-PFC-0204</w:t>
              </w:r>
            </w:ins>
          </w:p>
        </w:tc>
      </w:tr>
    </w:tbl>
    <w:p w:rsidR="00D178F8" w:rsidRPr="00ED457C" w:rsidRDefault="00D178F8" w:rsidP="00D178F8">
      <w:pPr>
        <w:pStyle w:val="Titre3"/>
        <w:rPr>
          <w:ins w:id="8105" w:author="Mokaddem Emna" w:date="2013-01-24T15:37:00Z"/>
        </w:rPr>
      </w:pPr>
      <w:bookmarkStart w:id="8106" w:name="_Toc346804821"/>
      <w:bookmarkStart w:id="8107" w:name="_Toc348082250"/>
      <w:ins w:id="8108" w:author="Mokaddem Emna" w:date="2013-01-24T15:37:00Z">
        <w:r w:rsidRPr="00ED457C">
          <w:t>NGEO-WEBC-VT</w:t>
        </w:r>
        <w:r>
          <w:t>P-0210</w:t>
        </w:r>
        <w:r w:rsidRPr="00ED457C">
          <w:t xml:space="preserve">: </w:t>
        </w:r>
        <w:r>
          <w:t>Data-driven Standing Order Shared URL</w:t>
        </w:r>
        <w:bookmarkEnd w:id="8106"/>
        <w:bookmarkEnd w:id="8107"/>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rPr>
          <w:ins w:id="8109" w:author="Mokaddem Emna" w:date="2013-01-24T15:37:00Z"/>
        </w:trPr>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ins w:id="8110" w:author="Mokaddem Emna" w:date="2013-01-24T15:37:00Z"/>
                <w:b/>
                <w:i/>
                <w:color w:val="FFFFFF"/>
                <w:szCs w:val="18"/>
                <w:lang w:val="en-US"/>
              </w:rPr>
            </w:pPr>
            <w:ins w:id="8111" w:author="Mokaddem Emna" w:date="2013-01-24T15:37:00Z">
              <w:r>
                <w:rPr>
                  <w:b/>
                  <w:i/>
                  <w:color w:val="FFFFFF"/>
                  <w:szCs w:val="18"/>
                  <w:lang w:val="en-US"/>
                </w:rPr>
                <w:t>NGEO VALIDATION TEST  PROCEDURE</w:t>
              </w:r>
            </w:ins>
          </w:p>
        </w:tc>
      </w:tr>
      <w:tr w:rsidR="00D178F8" w:rsidRPr="004E5884" w:rsidTr="00435142">
        <w:trPr>
          <w:ins w:id="8112" w:author="Mokaddem Emna" w:date="2013-01-24T15:37:00Z"/>
        </w:trPr>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8113" w:author="Mokaddem Emna" w:date="2013-01-24T15:37:00Z"/>
                <w:b/>
                <w:color w:val="FFFFFF"/>
                <w:sz w:val="14"/>
                <w:szCs w:val="14"/>
              </w:rPr>
            </w:pPr>
            <w:ins w:id="8114" w:author="Mokaddem Emna" w:date="2013-01-24T15:37:00Z">
              <w:r w:rsidRPr="00544FC8">
                <w:rPr>
                  <w:b/>
                  <w:color w:val="FFFFFF"/>
                  <w:sz w:val="14"/>
                  <w:szCs w:val="14"/>
                </w:rPr>
                <w:t>Test Identifier</w:t>
              </w:r>
            </w:ins>
          </w:p>
        </w:tc>
        <w:tc>
          <w:tcPr>
            <w:tcW w:w="1903" w:type="dxa"/>
            <w:tcBorders>
              <w:top w:val="single" w:sz="6" w:space="0" w:color="auto"/>
            </w:tcBorders>
            <w:shd w:val="clear" w:color="auto" w:fill="auto"/>
          </w:tcPr>
          <w:p w:rsidR="00D178F8" w:rsidRPr="00544FC8" w:rsidRDefault="00D178F8" w:rsidP="00435142">
            <w:pPr>
              <w:spacing w:after="0"/>
              <w:rPr>
                <w:ins w:id="8115" w:author="Mokaddem Emna" w:date="2013-01-24T15:37:00Z"/>
                <w:i/>
                <w:color w:val="548DD4"/>
                <w:sz w:val="16"/>
                <w:szCs w:val="16"/>
              </w:rPr>
            </w:pPr>
            <w:ins w:id="8116" w:author="Mokaddem Emna" w:date="2013-01-24T15:37:00Z">
              <w:r>
                <w:rPr>
                  <w:i/>
                  <w:color w:val="548DD4"/>
                  <w:sz w:val="16"/>
                  <w:szCs w:val="16"/>
                </w:rPr>
                <w:t>NGEO-WEBC-VTP-0210</w:t>
              </w:r>
            </w:ins>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8117" w:author="Mokaddem Emna" w:date="2013-01-24T15:37:00Z"/>
                <w:b/>
                <w:color w:val="FFFFFF"/>
                <w:sz w:val="14"/>
                <w:szCs w:val="14"/>
              </w:rPr>
            </w:pPr>
            <w:ins w:id="8118" w:author="Mokaddem Emna" w:date="2013-01-24T15:37:00Z">
              <w:r w:rsidRPr="00544FC8">
                <w:rPr>
                  <w:b/>
                  <w:color w:val="FFFFFF"/>
                  <w:sz w:val="14"/>
                  <w:szCs w:val="14"/>
                </w:rPr>
                <w:t>Test Title</w:t>
              </w:r>
            </w:ins>
          </w:p>
        </w:tc>
        <w:tc>
          <w:tcPr>
            <w:tcW w:w="3969" w:type="dxa"/>
            <w:gridSpan w:val="2"/>
            <w:tcBorders>
              <w:top w:val="single" w:sz="6" w:space="0" w:color="auto"/>
            </w:tcBorders>
            <w:shd w:val="clear" w:color="auto" w:fill="auto"/>
          </w:tcPr>
          <w:p w:rsidR="00D178F8" w:rsidRPr="00BE3088" w:rsidRDefault="00D178F8" w:rsidP="00435142">
            <w:pPr>
              <w:spacing w:after="0"/>
              <w:rPr>
                <w:ins w:id="8119" w:author="Mokaddem Emna" w:date="2013-01-24T15:37:00Z"/>
                <w:i/>
                <w:color w:val="548DD4"/>
                <w:sz w:val="16"/>
                <w:szCs w:val="16"/>
                <w:lang w:val="en-US"/>
              </w:rPr>
            </w:pPr>
            <w:ins w:id="8120" w:author="Mokaddem Emna" w:date="2013-01-24T15:37:00Z">
              <w:r>
                <w:rPr>
                  <w:i/>
                  <w:sz w:val="16"/>
                  <w:szCs w:val="16"/>
                </w:rPr>
                <w:t>Data-driven standing order shared URL</w:t>
              </w:r>
            </w:ins>
          </w:p>
        </w:tc>
      </w:tr>
      <w:tr w:rsidR="00D178F8" w:rsidRPr="00B17EAC" w:rsidTr="00435142">
        <w:trPr>
          <w:ins w:id="8121" w:author="Mokaddem Emna" w:date="2013-01-24T15:37:00Z"/>
        </w:trPr>
        <w:tc>
          <w:tcPr>
            <w:tcW w:w="8613" w:type="dxa"/>
            <w:gridSpan w:val="7"/>
            <w:shd w:val="clear" w:color="auto" w:fill="A6A6A6"/>
          </w:tcPr>
          <w:p w:rsidR="00D178F8" w:rsidRPr="00544FC8" w:rsidRDefault="00D178F8" w:rsidP="00435142">
            <w:pPr>
              <w:spacing w:after="0"/>
              <w:rPr>
                <w:ins w:id="8122" w:author="Mokaddem Emna" w:date="2013-01-24T15:37:00Z"/>
                <w:sz w:val="14"/>
                <w:szCs w:val="14"/>
              </w:rPr>
            </w:pPr>
          </w:p>
        </w:tc>
      </w:tr>
      <w:tr w:rsidR="00D178F8" w:rsidRPr="004E5884" w:rsidTr="00435142">
        <w:trPr>
          <w:ins w:id="8123" w:author="Mokaddem Emna" w:date="2013-01-24T15:37:00Z"/>
        </w:trPr>
        <w:tc>
          <w:tcPr>
            <w:tcW w:w="8613" w:type="dxa"/>
            <w:gridSpan w:val="7"/>
            <w:shd w:val="clear" w:color="auto" w:fill="auto"/>
          </w:tcPr>
          <w:p w:rsidR="00D178F8" w:rsidRPr="005E7083" w:rsidRDefault="00D178F8" w:rsidP="00435142">
            <w:pPr>
              <w:autoSpaceDE w:val="0"/>
              <w:autoSpaceDN w:val="0"/>
              <w:adjustRightInd w:val="0"/>
              <w:spacing w:after="0" w:line="240" w:lineRule="auto"/>
              <w:rPr>
                <w:ins w:id="8124" w:author="Mokaddem Emna" w:date="2013-01-24T15:37:00Z"/>
                <w:rFonts w:cstheme="minorHAnsi"/>
                <w:lang w:val="en-US"/>
              </w:rPr>
            </w:pPr>
            <w:ins w:id="8125" w:author="Mokaddem Emna" w:date="2013-01-24T15:37:00Z">
              <w:r w:rsidRPr="00057FF1">
                <w:rPr>
                  <w:rFonts w:cstheme="minorHAnsi"/>
                  <w:lang w:val="en-US"/>
                </w:rPr>
                <w:t xml:space="preserve">This test procedure implements the test case </w:t>
              </w:r>
              <w:r>
                <w:rPr>
                  <w:rFonts w:cstheme="minorHAnsi"/>
                  <w:lang w:val="en-US"/>
                </w:rPr>
                <w:t>NGEO-WEBC-VTC-0210</w:t>
              </w:r>
              <w:r w:rsidRPr="00057FF1">
                <w:rPr>
                  <w:rFonts w:cstheme="minorHAnsi"/>
                  <w:lang w:val="en-US"/>
                </w:rPr>
                <w:t>:</w:t>
              </w:r>
              <w:r>
                <w:rPr>
                  <w:rFonts w:cstheme="minorHAnsi"/>
                  <w:lang w:val="en-US"/>
                </w:rPr>
                <w:t xml:space="preserve"> </w:t>
              </w:r>
              <w:r>
                <w:t>Standing Order Shared URL</w:t>
              </w:r>
            </w:ins>
          </w:p>
        </w:tc>
      </w:tr>
      <w:tr w:rsidR="00D178F8" w:rsidRPr="00B17EAC" w:rsidTr="00435142">
        <w:trPr>
          <w:ins w:id="8126" w:author="Mokaddem Emna" w:date="2013-01-24T15:37:00Z"/>
        </w:trPr>
        <w:tc>
          <w:tcPr>
            <w:tcW w:w="8613" w:type="dxa"/>
            <w:gridSpan w:val="7"/>
            <w:shd w:val="clear" w:color="auto" w:fill="A6A6A6"/>
          </w:tcPr>
          <w:p w:rsidR="00D178F8" w:rsidRPr="00544FC8" w:rsidRDefault="00D178F8" w:rsidP="00435142">
            <w:pPr>
              <w:spacing w:after="0"/>
              <w:rPr>
                <w:ins w:id="8127" w:author="Mokaddem Emna" w:date="2013-01-24T15:37:00Z"/>
                <w:sz w:val="14"/>
                <w:szCs w:val="14"/>
              </w:rPr>
            </w:pPr>
            <w:ins w:id="8128" w:author="Mokaddem Emna" w:date="2013-01-24T15:37:00Z">
              <w:r>
                <w:rPr>
                  <w:b/>
                  <w:sz w:val="14"/>
                  <w:szCs w:val="14"/>
                </w:rPr>
                <w:t>Script</w:t>
              </w:r>
            </w:ins>
          </w:p>
        </w:tc>
      </w:tr>
      <w:tr w:rsidR="00D178F8" w:rsidRPr="004E5884" w:rsidTr="00435142">
        <w:trPr>
          <w:ins w:id="8129" w:author="Mokaddem Emna" w:date="2013-01-24T15:37:00Z"/>
        </w:trPr>
        <w:tc>
          <w:tcPr>
            <w:tcW w:w="8613" w:type="dxa"/>
            <w:gridSpan w:val="7"/>
            <w:shd w:val="clear" w:color="auto" w:fill="auto"/>
          </w:tcPr>
          <w:p w:rsidR="00D178F8" w:rsidRPr="004E5884" w:rsidRDefault="00D178F8" w:rsidP="00435142">
            <w:pPr>
              <w:spacing w:after="0"/>
              <w:rPr>
                <w:ins w:id="8130" w:author="Mokaddem Emna" w:date="2013-01-24T15:37:00Z"/>
                <w:lang w:val="en-US"/>
              </w:rPr>
            </w:pPr>
            <w:ins w:id="8131" w:author="Mokaddem Emna" w:date="2013-01-24T15:37:00Z">
              <w:r>
                <w:rPr>
                  <w:lang w:val="en-US"/>
                </w:rPr>
                <w:t>None</w:t>
              </w:r>
            </w:ins>
          </w:p>
        </w:tc>
      </w:tr>
      <w:tr w:rsidR="00D178F8" w:rsidRPr="00544FC8" w:rsidTr="00435142">
        <w:trPr>
          <w:ins w:id="8132" w:author="Mokaddem Emna" w:date="2013-01-24T15:37:00Z"/>
        </w:trPr>
        <w:tc>
          <w:tcPr>
            <w:tcW w:w="865" w:type="dxa"/>
            <w:shd w:val="clear" w:color="auto" w:fill="A6A6A6"/>
          </w:tcPr>
          <w:p w:rsidR="00D178F8" w:rsidRPr="00544FC8" w:rsidRDefault="00D178F8" w:rsidP="00435142">
            <w:pPr>
              <w:spacing w:after="0"/>
              <w:jc w:val="center"/>
              <w:rPr>
                <w:ins w:id="8133" w:author="Mokaddem Emna" w:date="2013-01-24T15:37:00Z"/>
                <w:b/>
                <w:sz w:val="14"/>
                <w:szCs w:val="14"/>
              </w:rPr>
            </w:pPr>
            <w:ins w:id="8134" w:author="Mokaddem Emna" w:date="2013-01-24T15:37:00Z">
              <w:r w:rsidRPr="00544FC8">
                <w:rPr>
                  <w:b/>
                  <w:sz w:val="14"/>
                  <w:szCs w:val="14"/>
                </w:rPr>
                <w:t>Step</w:t>
              </w:r>
            </w:ins>
          </w:p>
        </w:tc>
        <w:tc>
          <w:tcPr>
            <w:tcW w:w="3499" w:type="dxa"/>
            <w:gridSpan w:val="3"/>
            <w:shd w:val="clear" w:color="auto" w:fill="A6A6A6"/>
          </w:tcPr>
          <w:p w:rsidR="00D178F8" w:rsidRPr="00544FC8" w:rsidRDefault="00D178F8" w:rsidP="00435142">
            <w:pPr>
              <w:spacing w:after="0"/>
              <w:jc w:val="center"/>
              <w:rPr>
                <w:ins w:id="8135" w:author="Mokaddem Emna" w:date="2013-01-24T15:37:00Z"/>
                <w:b/>
                <w:sz w:val="14"/>
                <w:szCs w:val="14"/>
              </w:rPr>
            </w:pPr>
            <w:ins w:id="8136" w:author="Mokaddem Emna" w:date="2013-01-24T15:37:00Z">
              <w:r w:rsidRPr="00544FC8">
                <w:rPr>
                  <w:b/>
                  <w:sz w:val="14"/>
                  <w:szCs w:val="14"/>
                </w:rPr>
                <w:t>Action</w:t>
              </w:r>
            </w:ins>
          </w:p>
        </w:tc>
        <w:tc>
          <w:tcPr>
            <w:tcW w:w="2690" w:type="dxa"/>
            <w:gridSpan w:val="2"/>
            <w:shd w:val="clear" w:color="auto" w:fill="A6A6A6"/>
          </w:tcPr>
          <w:p w:rsidR="00D178F8" w:rsidRPr="00544FC8" w:rsidRDefault="00D178F8" w:rsidP="00435142">
            <w:pPr>
              <w:spacing w:after="0"/>
              <w:jc w:val="center"/>
              <w:rPr>
                <w:ins w:id="8137" w:author="Mokaddem Emna" w:date="2013-01-24T15:37:00Z"/>
                <w:b/>
                <w:sz w:val="14"/>
                <w:szCs w:val="14"/>
              </w:rPr>
            </w:pPr>
            <w:ins w:id="8138" w:author="Mokaddem Emna" w:date="2013-01-24T15:37:00Z">
              <w:r>
                <w:rPr>
                  <w:b/>
                  <w:sz w:val="14"/>
                  <w:szCs w:val="14"/>
                </w:rPr>
                <w:t>Expected output</w:t>
              </w:r>
            </w:ins>
          </w:p>
        </w:tc>
        <w:tc>
          <w:tcPr>
            <w:tcW w:w="1559" w:type="dxa"/>
            <w:shd w:val="clear" w:color="auto" w:fill="A6A6A6"/>
          </w:tcPr>
          <w:p w:rsidR="00D178F8" w:rsidRPr="00544FC8" w:rsidRDefault="00D178F8" w:rsidP="00435142">
            <w:pPr>
              <w:spacing w:after="0"/>
              <w:jc w:val="center"/>
              <w:rPr>
                <w:ins w:id="8139" w:author="Mokaddem Emna" w:date="2013-01-24T15:37:00Z"/>
                <w:b/>
                <w:sz w:val="14"/>
                <w:szCs w:val="14"/>
              </w:rPr>
            </w:pPr>
            <w:ins w:id="8140" w:author="Mokaddem Emna" w:date="2013-01-24T15:37:00Z">
              <w:r w:rsidRPr="00544FC8">
                <w:rPr>
                  <w:b/>
                  <w:sz w:val="14"/>
                  <w:szCs w:val="14"/>
                </w:rPr>
                <w:t>Pass/Fail Criteria Id</w:t>
              </w:r>
            </w:ins>
          </w:p>
        </w:tc>
      </w:tr>
      <w:tr w:rsidR="00D178F8" w:rsidRPr="0056181B" w:rsidTr="00435142">
        <w:trPr>
          <w:ins w:id="8141" w:author="Mokaddem Emna" w:date="2013-01-24T15:37:00Z"/>
        </w:trPr>
        <w:tc>
          <w:tcPr>
            <w:tcW w:w="865" w:type="dxa"/>
            <w:shd w:val="clear" w:color="auto" w:fill="auto"/>
            <w:vAlign w:val="center"/>
          </w:tcPr>
          <w:p w:rsidR="00D178F8" w:rsidRPr="00544FC8" w:rsidRDefault="00D178F8" w:rsidP="00435142">
            <w:pPr>
              <w:spacing w:after="0"/>
              <w:jc w:val="center"/>
              <w:rPr>
                <w:ins w:id="8142" w:author="Mokaddem Emna" w:date="2013-01-24T15:37:00Z"/>
                <w:i/>
                <w:sz w:val="14"/>
                <w:szCs w:val="14"/>
              </w:rPr>
            </w:pPr>
            <w:ins w:id="8143" w:author="Mokaddem Emna" w:date="2013-01-24T15:37:00Z">
              <w:r w:rsidRPr="003C0A28">
                <w:rPr>
                  <w:rFonts w:cstheme="minorHAnsi"/>
                  <w:i/>
                  <w:sz w:val="14"/>
                  <w:szCs w:val="14"/>
                </w:rPr>
                <w:t>Step-10</w:t>
              </w:r>
            </w:ins>
          </w:p>
        </w:tc>
        <w:tc>
          <w:tcPr>
            <w:tcW w:w="3499" w:type="dxa"/>
            <w:gridSpan w:val="3"/>
            <w:shd w:val="clear" w:color="auto" w:fill="auto"/>
          </w:tcPr>
          <w:p w:rsidR="00D178F8" w:rsidRPr="00057FF1" w:rsidRDefault="00D178F8" w:rsidP="00435142">
            <w:pPr>
              <w:rPr>
                <w:ins w:id="8144" w:author="Mokaddem Emna" w:date="2013-01-24T15:37:00Z"/>
              </w:rPr>
            </w:pPr>
            <w:ins w:id="8145" w:author="Mokaddem Emna" w:date="2013-01-24T15:37:00Z">
              <w:r>
                <w:t xml:space="preserve">Perform the steps </w:t>
              </w:r>
              <w:r w:rsidRPr="00D5189E">
                <w:t xml:space="preserve">Step-10 and Step-20 </w:t>
              </w:r>
              <w:r>
                <w:t xml:space="preserve">of </w:t>
              </w:r>
              <w:r>
                <w:rPr>
                  <w:lang w:val="en-US"/>
                </w:rPr>
                <w:t>WEBC-VTP-0120</w:t>
              </w:r>
            </w:ins>
          </w:p>
        </w:tc>
        <w:tc>
          <w:tcPr>
            <w:tcW w:w="2690" w:type="dxa"/>
            <w:gridSpan w:val="2"/>
            <w:shd w:val="clear" w:color="auto" w:fill="auto"/>
          </w:tcPr>
          <w:p w:rsidR="00D178F8" w:rsidRPr="00057FF1" w:rsidRDefault="00D178F8" w:rsidP="00435142">
            <w:pPr>
              <w:rPr>
                <w:ins w:id="8146" w:author="Mokaddem Emna" w:date="2013-01-24T15:37:00Z"/>
                <w:lang w:val="en-US"/>
              </w:rPr>
            </w:pPr>
            <w:ins w:id="8147" w:author="Mokaddem Emna" w:date="2013-01-24T15:37:00Z">
              <w:r>
                <w:rPr>
                  <w:lang w:val="en-US"/>
                </w:rPr>
                <w:t>The standing order widget is filled with data-driven standing order parameters.</w:t>
              </w:r>
            </w:ins>
          </w:p>
        </w:tc>
        <w:tc>
          <w:tcPr>
            <w:tcW w:w="1559" w:type="dxa"/>
            <w:shd w:val="clear" w:color="auto" w:fill="auto"/>
            <w:vAlign w:val="center"/>
          </w:tcPr>
          <w:p w:rsidR="00D178F8" w:rsidRPr="0056181B" w:rsidRDefault="00D178F8" w:rsidP="00435142">
            <w:pPr>
              <w:spacing w:after="0"/>
              <w:jc w:val="center"/>
              <w:rPr>
                <w:ins w:id="8148" w:author="Mokaddem Emna" w:date="2013-01-24T15:37:00Z"/>
                <w:i/>
                <w:sz w:val="14"/>
                <w:szCs w:val="14"/>
              </w:rPr>
            </w:pPr>
          </w:p>
        </w:tc>
      </w:tr>
      <w:tr w:rsidR="00D178F8" w:rsidRPr="0056181B" w:rsidTr="00435142">
        <w:trPr>
          <w:ins w:id="8149" w:author="Mokaddem Emna" w:date="2013-01-24T15:37:00Z"/>
        </w:trPr>
        <w:tc>
          <w:tcPr>
            <w:tcW w:w="865" w:type="dxa"/>
            <w:shd w:val="clear" w:color="auto" w:fill="auto"/>
            <w:vAlign w:val="center"/>
          </w:tcPr>
          <w:p w:rsidR="00D178F8" w:rsidRDefault="00D178F8" w:rsidP="00435142">
            <w:pPr>
              <w:spacing w:after="0"/>
              <w:jc w:val="center"/>
              <w:rPr>
                <w:ins w:id="8150" w:author="Mokaddem Emna" w:date="2013-01-24T15:37:00Z"/>
                <w:i/>
                <w:sz w:val="14"/>
                <w:szCs w:val="14"/>
              </w:rPr>
            </w:pPr>
            <w:ins w:id="8151" w:author="Mokaddem Emna" w:date="2013-01-24T15:37:00Z">
              <w:r>
                <w:rPr>
                  <w:i/>
                  <w:sz w:val="14"/>
                  <w:szCs w:val="14"/>
                </w:rPr>
                <w:t>Step-2</w:t>
              </w:r>
              <w:r w:rsidRPr="005D1206">
                <w:rPr>
                  <w:i/>
                  <w:sz w:val="14"/>
                  <w:szCs w:val="14"/>
                </w:rPr>
                <w:t>0</w:t>
              </w:r>
            </w:ins>
          </w:p>
        </w:tc>
        <w:tc>
          <w:tcPr>
            <w:tcW w:w="3499" w:type="dxa"/>
            <w:gridSpan w:val="3"/>
            <w:shd w:val="clear" w:color="auto" w:fill="auto"/>
          </w:tcPr>
          <w:p w:rsidR="00D178F8" w:rsidRDefault="00D178F8" w:rsidP="00435142">
            <w:pPr>
              <w:rPr>
                <w:ins w:id="8152" w:author="Mokaddem Emna" w:date="2013-01-24T15:37:00Z"/>
              </w:rPr>
            </w:pPr>
            <w:ins w:id="8153" w:author="Mokaddem Emna" w:date="2013-01-24T15:37:00Z">
              <w:r>
                <w:t xml:space="preserve">Click on the “Share” button </w:t>
              </w:r>
            </w:ins>
          </w:p>
        </w:tc>
        <w:tc>
          <w:tcPr>
            <w:tcW w:w="2690" w:type="dxa"/>
            <w:gridSpan w:val="2"/>
            <w:shd w:val="clear" w:color="auto" w:fill="auto"/>
          </w:tcPr>
          <w:p w:rsidR="00D178F8" w:rsidRDefault="00D178F8" w:rsidP="00435142">
            <w:pPr>
              <w:rPr>
                <w:ins w:id="8154" w:author="Mokaddem Emna" w:date="2013-01-24T15:37:00Z"/>
                <w:lang w:val="en-GB"/>
              </w:rPr>
            </w:pPr>
            <w:ins w:id="8155" w:author="Mokaddem Emna" w:date="2013-01-24T15:37:00Z">
              <w:r>
                <w:rPr>
                  <w:lang w:val="en-GB"/>
                </w:rPr>
                <w:t>A popup is opened with the url to be shared</w:t>
              </w:r>
            </w:ins>
          </w:p>
        </w:tc>
        <w:tc>
          <w:tcPr>
            <w:tcW w:w="1559" w:type="dxa"/>
            <w:shd w:val="clear" w:color="auto" w:fill="auto"/>
            <w:vAlign w:val="center"/>
          </w:tcPr>
          <w:p w:rsidR="00D178F8" w:rsidRPr="009B26D3" w:rsidRDefault="00D178F8" w:rsidP="00435142">
            <w:pPr>
              <w:spacing w:after="0"/>
              <w:jc w:val="center"/>
              <w:rPr>
                <w:ins w:id="8156" w:author="Mokaddem Emna" w:date="2013-01-24T15:37:00Z"/>
                <w:i/>
                <w:sz w:val="14"/>
                <w:szCs w:val="14"/>
                <w:lang w:val="en-GB"/>
              </w:rPr>
            </w:pPr>
          </w:p>
        </w:tc>
      </w:tr>
      <w:tr w:rsidR="00D178F8" w:rsidRPr="0056181B" w:rsidTr="00435142">
        <w:trPr>
          <w:ins w:id="8157" w:author="Mokaddem Emna" w:date="2013-01-24T15:37:00Z"/>
        </w:trPr>
        <w:tc>
          <w:tcPr>
            <w:tcW w:w="865" w:type="dxa"/>
            <w:shd w:val="clear" w:color="auto" w:fill="auto"/>
            <w:vAlign w:val="center"/>
          </w:tcPr>
          <w:p w:rsidR="00D178F8" w:rsidRDefault="00D178F8" w:rsidP="00435142">
            <w:pPr>
              <w:spacing w:after="0"/>
              <w:jc w:val="center"/>
              <w:rPr>
                <w:ins w:id="8158" w:author="Mokaddem Emna" w:date="2013-01-24T15:37:00Z"/>
                <w:i/>
                <w:sz w:val="14"/>
                <w:szCs w:val="14"/>
              </w:rPr>
            </w:pPr>
            <w:ins w:id="8159" w:author="Mokaddem Emna" w:date="2013-01-24T15:37:00Z">
              <w:r>
                <w:rPr>
                  <w:i/>
                  <w:sz w:val="14"/>
                  <w:szCs w:val="14"/>
                </w:rPr>
                <w:t>Step-30</w:t>
              </w:r>
            </w:ins>
          </w:p>
        </w:tc>
        <w:tc>
          <w:tcPr>
            <w:tcW w:w="3499" w:type="dxa"/>
            <w:gridSpan w:val="3"/>
            <w:shd w:val="clear" w:color="auto" w:fill="auto"/>
          </w:tcPr>
          <w:p w:rsidR="00D178F8" w:rsidRDefault="00D178F8" w:rsidP="00435142">
            <w:pPr>
              <w:rPr>
                <w:ins w:id="8160" w:author="Mokaddem Emna" w:date="2013-01-24T15:37:00Z"/>
              </w:rPr>
            </w:pPr>
            <w:ins w:id="8161" w:author="Mokaddem Emna" w:date="2013-01-24T15:37:00Z">
              <w:r>
                <w:t>Select the url and copy it</w:t>
              </w:r>
            </w:ins>
          </w:p>
        </w:tc>
        <w:tc>
          <w:tcPr>
            <w:tcW w:w="2690" w:type="dxa"/>
            <w:gridSpan w:val="2"/>
            <w:shd w:val="clear" w:color="auto" w:fill="auto"/>
          </w:tcPr>
          <w:p w:rsidR="00D178F8" w:rsidRDefault="00D178F8" w:rsidP="00435142">
            <w:pPr>
              <w:rPr>
                <w:ins w:id="8162" w:author="Mokaddem Emna" w:date="2013-01-24T15:37:00Z"/>
                <w:lang w:val="en-GB"/>
              </w:rPr>
            </w:pPr>
            <w:ins w:id="8163" w:author="Mokaddem Emna" w:date="2013-01-24T15:37:00Z">
              <w:r>
                <w:rPr>
                  <w:lang w:val="en-GB"/>
                </w:rPr>
                <w:t>The url is copied</w:t>
              </w:r>
            </w:ins>
          </w:p>
        </w:tc>
        <w:tc>
          <w:tcPr>
            <w:tcW w:w="1559" w:type="dxa"/>
            <w:shd w:val="clear" w:color="auto" w:fill="auto"/>
            <w:vAlign w:val="center"/>
          </w:tcPr>
          <w:p w:rsidR="00D178F8" w:rsidRDefault="00D178F8" w:rsidP="00435142">
            <w:pPr>
              <w:spacing w:after="0"/>
              <w:jc w:val="center"/>
              <w:rPr>
                <w:ins w:id="8164" w:author="Mokaddem Emna" w:date="2013-01-24T15:37:00Z"/>
                <w:rFonts w:cstheme="minorHAnsi"/>
                <w:i/>
                <w:sz w:val="14"/>
                <w:szCs w:val="14"/>
              </w:rPr>
            </w:pPr>
          </w:p>
        </w:tc>
      </w:tr>
      <w:tr w:rsidR="00D178F8" w:rsidRPr="0056181B" w:rsidTr="00435142">
        <w:trPr>
          <w:ins w:id="8165" w:author="Mokaddem Emna" w:date="2013-01-24T15:37:00Z"/>
        </w:trPr>
        <w:tc>
          <w:tcPr>
            <w:tcW w:w="865" w:type="dxa"/>
            <w:shd w:val="clear" w:color="auto" w:fill="auto"/>
            <w:vAlign w:val="center"/>
          </w:tcPr>
          <w:p w:rsidR="00D178F8" w:rsidRDefault="00D178F8" w:rsidP="00435142">
            <w:pPr>
              <w:spacing w:after="0"/>
              <w:jc w:val="center"/>
              <w:rPr>
                <w:ins w:id="8166" w:author="Mokaddem Emna" w:date="2013-01-24T15:37:00Z"/>
                <w:i/>
                <w:sz w:val="14"/>
                <w:szCs w:val="14"/>
              </w:rPr>
            </w:pPr>
            <w:ins w:id="8167" w:author="Mokaddem Emna" w:date="2013-01-24T15:37:00Z">
              <w:r>
                <w:rPr>
                  <w:i/>
                  <w:sz w:val="14"/>
                  <w:szCs w:val="14"/>
                </w:rPr>
                <w:t>Step-40</w:t>
              </w:r>
            </w:ins>
          </w:p>
        </w:tc>
        <w:tc>
          <w:tcPr>
            <w:tcW w:w="3499" w:type="dxa"/>
            <w:gridSpan w:val="3"/>
            <w:shd w:val="clear" w:color="auto" w:fill="auto"/>
          </w:tcPr>
          <w:p w:rsidR="00D178F8" w:rsidRDefault="00D178F8" w:rsidP="00435142">
            <w:pPr>
              <w:pStyle w:val="NormalStep"/>
              <w:rPr>
                <w:ins w:id="8168" w:author="Mokaddem Emna" w:date="2013-01-24T15:37:00Z"/>
                <w:rFonts w:asciiTheme="minorHAnsi" w:hAnsiTheme="minorHAnsi" w:cstheme="minorHAnsi"/>
                <w:sz w:val="22"/>
                <w:szCs w:val="22"/>
              </w:rPr>
            </w:pPr>
            <w:ins w:id="8169" w:author="Mokaddem Emna" w:date="2013-01-24T15:37:00Z">
              <w:r>
                <w:rPr>
                  <w:rFonts w:asciiTheme="minorHAnsi" w:hAnsiTheme="minorHAnsi" w:cstheme="minorHAnsi"/>
                  <w:sz w:val="22"/>
                  <w:szCs w:val="22"/>
                </w:rPr>
                <w:t>Open a new browser window and paste the url</w:t>
              </w:r>
            </w:ins>
          </w:p>
        </w:tc>
        <w:tc>
          <w:tcPr>
            <w:tcW w:w="2690" w:type="dxa"/>
            <w:gridSpan w:val="2"/>
            <w:shd w:val="clear" w:color="auto" w:fill="auto"/>
          </w:tcPr>
          <w:p w:rsidR="00D178F8" w:rsidRDefault="00D178F8" w:rsidP="00435142">
            <w:pPr>
              <w:spacing w:after="0"/>
              <w:rPr>
                <w:ins w:id="8170" w:author="Mokaddem Emna" w:date="2013-01-24T15:37:00Z"/>
                <w:rFonts w:cstheme="minorHAnsi"/>
                <w:lang w:val="en-GB"/>
              </w:rPr>
            </w:pPr>
            <w:ins w:id="8171" w:author="Mokaddem Emna" w:date="2013-01-24T15:37:00Z">
              <w:r>
                <w:rPr>
                  <w:rFonts w:cstheme="minorHAnsi"/>
                  <w:lang w:val="en-GB"/>
                </w:rPr>
                <w:t>The user client application is loaded with the standing order widget opened</w:t>
              </w:r>
            </w:ins>
          </w:p>
        </w:tc>
        <w:tc>
          <w:tcPr>
            <w:tcW w:w="1559" w:type="dxa"/>
            <w:shd w:val="clear" w:color="auto" w:fill="auto"/>
            <w:vAlign w:val="center"/>
          </w:tcPr>
          <w:p w:rsidR="00D178F8" w:rsidRDefault="00D178F8" w:rsidP="00435142">
            <w:pPr>
              <w:spacing w:after="0"/>
              <w:jc w:val="center"/>
              <w:rPr>
                <w:ins w:id="8172" w:author="Mokaddem Emna" w:date="2013-01-24T15:37:00Z"/>
                <w:rFonts w:cstheme="minorHAnsi"/>
                <w:i/>
                <w:sz w:val="14"/>
                <w:szCs w:val="14"/>
              </w:rPr>
            </w:pPr>
            <w:ins w:id="8173" w:author="Mokaddem Emna" w:date="2013-01-24T15:37:00Z">
              <w:r>
                <w:rPr>
                  <w:rFonts w:cstheme="minorHAnsi"/>
                  <w:i/>
                  <w:sz w:val="14"/>
                  <w:szCs w:val="14"/>
                </w:rPr>
                <w:t>NGEO-WEBC-PFC-0210</w:t>
              </w:r>
            </w:ins>
          </w:p>
        </w:tc>
      </w:tr>
      <w:tr w:rsidR="00D178F8" w:rsidRPr="0056181B" w:rsidTr="00435142">
        <w:trPr>
          <w:ins w:id="8174" w:author="Mokaddem Emna" w:date="2013-01-24T15:37:00Z"/>
        </w:trPr>
        <w:tc>
          <w:tcPr>
            <w:tcW w:w="865" w:type="dxa"/>
            <w:shd w:val="clear" w:color="auto" w:fill="auto"/>
            <w:vAlign w:val="center"/>
          </w:tcPr>
          <w:p w:rsidR="00D178F8" w:rsidRDefault="00D178F8" w:rsidP="00435142">
            <w:pPr>
              <w:spacing w:after="0"/>
              <w:jc w:val="center"/>
              <w:rPr>
                <w:ins w:id="8175" w:author="Mokaddem Emna" w:date="2013-01-24T15:37:00Z"/>
                <w:i/>
                <w:sz w:val="14"/>
                <w:szCs w:val="14"/>
              </w:rPr>
            </w:pPr>
            <w:ins w:id="8176" w:author="Mokaddem Emna" w:date="2013-01-24T15:37:00Z">
              <w:r>
                <w:rPr>
                  <w:i/>
                  <w:sz w:val="14"/>
                  <w:szCs w:val="14"/>
                </w:rPr>
                <w:t>Step-50</w:t>
              </w:r>
            </w:ins>
          </w:p>
        </w:tc>
        <w:tc>
          <w:tcPr>
            <w:tcW w:w="3499" w:type="dxa"/>
            <w:gridSpan w:val="3"/>
            <w:shd w:val="clear" w:color="auto" w:fill="auto"/>
          </w:tcPr>
          <w:p w:rsidR="00D178F8" w:rsidRDefault="00D178F8" w:rsidP="00435142">
            <w:pPr>
              <w:pStyle w:val="NormalStep"/>
              <w:rPr>
                <w:ins w:id="8177" w:author="Mokaddem Emna" w:date="2013-01-24T15:37:00Z"/>
                <w:rFonts w:asciiTheme="minorHAnsi" w:hAnsiTheme="minorHAnsi" w:cstheme="minorHAnsi"/>
                <w:sz w:val="22"/>
                <w:szCs w:val="22"/>
              </w:rPr>
            </w:pPr>
            <w:ins w:id="8178" w:author="Mokaddem Emna" w:date="2013-01-24T15:37:00Z">
              <w:r>
                <w:rPr>
                  <w:rFonts w:asciiTheme="minorHAnsi" w:hAnsiTheme="minorHAnsi" w:cstheme="minorHAnsi"/>
                  <w:sz w:val="22"/>
                  <w:szCs w:val="22"/>
                </w:rPr>
                <w:t>Check the parameters in the opened widget</w:t>
              </w:r>
            </w:ins>
          </w:p>
        </w:tc>
        <w:tc>
          <w:tcPr>
            <w:tcW w:w="2690" w:type="dxa"/>
            <w:gridSpan w:val="2"/>
            <w:shd w:val="clear" w:color="auto" w:fill="auto"/>
          </w:tcPr>
          <w:p w:rsidR="00D178F8" w:rsidRDefault="00D178F8" w:rsidP="00435142">
            <w:pPr>
              <w:spacing w:after="0"/>
              <w:rPr>
                <w:ins w:id="8179" w:author="Mokaddem Emna" w:date="2013-01-24T15:37:00Z"/>
                <w:rFonts w:cstheme="minorHAnsi"/>
                <w:lang w:val="en-GB"/>
              </w:rPr>
            </w:pPr>
            <w:ins w:id="8180"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8181" w:author="Mokaddem Emna" w:date="2013-01-24T15:37:00Z"/>
                <w:rFonts w:cstheme="minorHAnsi"/>
                <w:i/>
                <w:sz w:val="14"/>
                <w:szCs w:val="14"/>
              </w:rPr>
            </w:pPr>
            <w:ins w:id="8182" w:author="Mokaddem Emna" w:date="2013-01-24T15:37:00Z">
              <w:r>
                <w:rPr>
                  <w:rFonts w:cstheme="minorHAnsi"/>
                  <w:i/>
                  <w:sz w:val="14"/>
                  <w:szCs w:val="14"/>
                </w:rPr>
                <w:t>NGEO-WEBC-PFC-0211</w:t>
              </w:r>
            </w:ins>
          </w:p>
        </w:tc>
      </w:tr>
    </w:tbl>
    <w:p w:rsidR="00D178F8" w:rsidRPr="00ED457C" w:rsidRDefault="00D178F8" w:rsidP="00D178F8">
      <w:pPr>
        <w:pStyle w:val="Titre3"/>
        <w:rPr>
          <w:ins w:id="8183" w:author="Mokaddem Emna" w:date="2013-01-24T15:37:00Z"/>
        </w:rPr>
      </w:pPr>
      <w:bookmarkStart w:id="8184" w:name="_Toc346804822"/>
      <w:bookmarkStart w:id="8185" w:name="_Toc348082251"/>
      <w:ins w:id="8186" w:author="Mokaddem Emna" w:date="2013-01-24T15:37:00Z">
        <w:r w:rsidRPr="00ED457C">
          <w:lastRenderedPageBreak/>
          <w:t>NGEO-WEBC-VT</w:t>
        </w:r>
        <w:r>
          <w:t>P-0215</w:t>
        </w:r>
        <w:r w:rsidRPr="00ED457C">
          <w:t xml:space="preserve">: </w:t>
        </w:r>
        <w:r>
          <w:t>Time-driven Standing Order Shared URL</w:t>
        </w:r>
        <w:bookmarkEnd w:id="8184"/>
        <w:bookmarkEnd w:id="818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D178F8" w:rsidRPr="004E5884" w:rsidTr="00435142">
        <w:trPr>
          <w:ins w:id="8187" w:author="Mokaddem Emna" w:date="2013-01-24T15:37:00Z"/>
        </w:trPr>
        <w:tc>
          <w:tcPr>
            <w:tcW w:w="8613" w:type="dxa"/>
            <w:gridSpan w:val="7"/>
            <w:tcBorders>
              <w:top w:val="single" w:sz="2" w:space="0" w:color="auto"/>
              <w:bottom w:val="single" w:sz="6" w:space="0" w:color="auto"/>
            </w:tcBorders>
            <w:shd w:val="clear" w:color="auto" w:fill="548DD4" w:themeFill="text2" w:themeFillTint="99"/>
          </w:tcPr>
          <w:p w:rsidR="00D178F8" w:rsidRPr="004E5884" w:rsidRDefault="00D178F8" w:rsidP="00435142">
            <w:pPr>
              <w:spacing w:after="0"/>
              <w:jc w:val="center"/>
              <w:rPr>
                <w:ins w:id="8188" w:author="Mokaddem Emna" w:date="2013-01-24T15:37:00Z"/>
                <w:b/>
                <w:i/>
                <w:color w:val="FFFFFF"/>
                <w:szCs w:val="18"/>
                <w:lang w:val="en-US"/>
              </w:rPr>
            </w:pPr>
            <w:ins w:id="8189" w:author="Mokaddem Emna" w:date="2013-01-24T15:37:00Z">
              <w:r>
                <w:rPr>
                  <w:b/>
                  <w:i/>
                  <w:color w:val="FFFFFF"/>
                  <w:szCs w:val="18"/>
                  <w:lang w:val="en-US"/>
                </w:rPr>
                <w:t>NGEO VALIDATION TEST  PROCEDURE</w:t>
              </w:r>
            </w:ins>
          </w:p>
        </w:tc>
      </w:tr>
      <w:tr w:rsidR="00D178F8" w:rsidRPr="004E5884" w:rsidTr="00435142">
        <w:trPr>
          <w:ins w:id="8190" w:author="Mokaddem Emna" w:date="2013-01-24T15:37:00Z"/>
        </w:trPr>
        <w:tc>
          <w:tcPr>
            <w:tcW w:w="1607"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8191" w:author="Mokaddem Emna" w:date="2013-01-24T15:37:00Z"/>
                <w:b/>
                <w:color w:val="FFFFFF"/>
                <w:sz w:val="14"/>
                <w:szCs w:val="14"/>
              </w:rPr>
            </w:pPr>
            <w:ins w:id="8192" w:author="Mokaddem Emna" w:date="2013-01-24T15:37:00Z">
              <w:r w:rsidRPr="00544FC8">
                <w:rPr>
                  <w:b/>
                  <w:color w:val="FFFFFF"/>
                  <w:sz w:val="14"/>
                  <w:szCs w:val="14"/>
                </w:rPr>
                <w:t>Test Identifier</w:t>
              </w:r>
            </w:ins>
          </w:p>
        </w:tc>
        <w:tc>
          <w:tcPr>
            <w:tcW w:w="1903" w:type="dxa"/>
            <w:tcBorders>
              <w:top w:val="single" w:sz="6" w:space="0" w:color="auto"/>
            </w:tcBorders>
            <w:shd w:val="clear" w:color="auto" w:fill="auto"/>
          </w:tcPr>
          <w:p w:rsidR="00D178F8" w:rsidRPr="00544FC8" w:rsidRDefault="00D178F8" w:rsidP="00435142">
            <w:pPr>
              <w:spacing w:after="0"/>
              <w:rPr>
                <w:ins w:id="8193" w:author="Mokaddem Emna" w:date="2013-01-24T15:37:00Z"/>
                <w:i/>
                <w:color w:val="548DD4"/>
                <w:sz w:val="16"/>
                <w:szCs w:val="16"/>
              </w:rPr>
            </w:pPr>
            <w:ins w:id="8194" w:author="Mokaddem Emna" w:date="2013-01-24T15:37:00Z">
              <w:r>
                <w:rPr>
                  <w:i/>
                  <w:color w:val="548DD4"/>
                  <w:sz w:val="16"/>
                  <w:szCs w:val="16"/>
                </w:rPr>
                <w:t>NGEO-WEBC-VTP-0215</w:t>
              </w:r>
            </w:ins>
          </w:p>
        </w:tc>
        <w:tc>
          <w:tcPr>
            <w:tcW w:w="1134" w:type="dxa"/>
            <w:gridSpan w:val="2"/>
            <w:tcBorders>
              <w:top w:val="single" w:sz="6" w:space="0" w:color="auto"/>
            </w:tcBorders>
            <w:shd w:val="clear" w:color="auto" w:fill="548DD4" w:themeFill="text2" w:themeFillTint="99"/>
          </w:tcPr>
          <w:p w:rsidR="00D178F8" w:rsidRPr="00544FC8" w:rsidRDefault="00D178F8" w:rsidP="00435142">
            <w:pPr>
              <w:spacing w:after="0"/>
              <w:jc w:val="center"/>
              <w:rPr>
                <w:ins w:id="8195" w:author="Mokaddem Emna" w:date="2013-01-24T15:37:00Z"/>
                <w:b/>
                <w:color w:val="FFFFFF"/>
                <w:sz w:val="14"/>
                <w:szCs w:val="14"/>
              </w:rPr>
            </w:pPr>
            <w:ins w:id="8196" w:author="Mokaddem Emna" w:date="2013-01-24T15:37:00Z">
              <w:r w:rsidRPr="00544FC8">
                <w:rPr>
                  <w:b/>
                  <w:color w:val="FFFFFF"/>
                  <w:sz w:val="14"/>
                  <w:szCs w:val="14"/>
                </w:rPr>
                <w:t>Test Title</w:t>
              </w:r>
            </w:ins>
          </w:p>
        </w:tc>
        <w:tc>
          <w:tcPr>
            <w:tcW w:w="3969" w:type="dxa"/>
            <w:gridSpan w:val="2"/>
            <w:tcBorders>
              <w:top w:val="single" w:sz="6" w:space="0" w:color="auto"/>
            </w:tcBorders>
            <w:shd w:val="clear" w:color="auto" w:fill="auto"/>
          </w:tcPr>
          <w:p w:rsidR="00D178F8" w:rsidRPr="00BE3088" w:rsidRDefault="00D178F8" w:rsidP="00435142">
            <w:pPr>
              <w:spacing w:after="0"/>
              <w:rPr>
                <w:ins w:id="8197" w:author="Mokaddem Emna" w:date="2013-01-24T15:37:00Z"/>
                <w:i/>
                <w:color w:val="548DD4"/>
                <w:sz w:val="16"/>
                <w:szCs w:val="16"/>
                <w:lang w:val="en-US"/>
              </w:rPr>
            </w:pPr>
            <w:ins w:id="8198" w:author="Mokaddem Emna" w:date="2013-01-24T15:37:00Z">
              <w:r>
                <w:rPr>
                  <w:i/>
                  <w:sz w:val="16"/>
                  <w:szCs w:val="16"/>
                </w:rPr>
                <w:t>Time-driven standing order shared URL</w:t>
              </w:r>
            </w:ins>
          </w:p>
        </w:tc>
      </w:tr>
      <w:tr w:rsidR="00D178F8" w:rsidRPr="00B17EAC" w:rsidTr="00435142">
        <w:trPr>
          <w:ins w:id="8199" w:author="Mokaddem Emna" w:date="2013-01-24T15:37:00Z"/>
        </w:trPr>
        <w:tc>
          <w:tcPr>
            <w:tcW w:w="8613" w:type="dxa"/>
            <w:gridSpan w:val="7"/>
            <w:shd w:val="clear" w:color="auto" w:fill="A6A6A6"/>
          </w:tcPr>
          <w:p w:rsidR="00D178F8" w:rsidRPr="00544FC8" w:rsidRDefault="00D178F8" w:rsidP="00435142">
            <w:pPr>
              <w:spacing w:after="0"/>
              <w:rPr>
                <w:ins w:id="8200" w:author="Mokaddem Emna" w:date="2013-01-24T15:37:00Z"/>
                <w:sz w:val="14"/>
                <w:szCs w:val="14"/>
              </w:rPr>
            </w:pPr>
          </w:p>
        </w:tc>
      </w:tr>
      <w:tr w:rsidR="00D178F8" w:rsidRPr="004E5884" w:rsidTr="00435142">
        <w:trPr>
          <w:ins w:id="8201" w:author="Mokaddem Emna" w:date="2013-01-24T15:37:00Z"/>
        </w:trPr>
        <w:tc>
          <w:tcPr>
            <w:tcW w:w="8613" w:type="dxa"/>
            <w:gridSpan w:val="7"/>
            <w:shd w:val="clear" w:color="auto" w:fill="auto"/>
          </w:tcPr>
          <w:p w:rsidR="00D178F8" w:rsidRPr="005E7083" w:rsidRDefault="00D178F8" w:rsidP="00435142">
            <w:pPr>
              <w:autoSpaceDE w:val="0"/>
              <w:autoSpaceDN w:val="0"/>
              <w:adjustRightInd w:val="0"/>
              <w:spacing w:after="0" w:line="240" w:lineRule="auto"/>
              <w:rPr>
                <w:ins w:id="8202" w:author="Mokaddem Emna" w:date="2013-01-24T15:37:00Z"/>
                <w:rFonts w:cstheme="minorHAnsi"/>
                <w:lang w:val="en-US"/>
              </w:rPr>
            </w:pPr>
            <w:ins w:id="8203" w:author="Mokaddem Emna" w:date="2013-01-24T15:37:00Z">
              <w:r w:rsidRPr="00057FF1">
                <w:rPr>
                  <w:rFonts w:cstheme="minorHAnsi"/>
                  <w:lang w:val="en-US"/>
                </w:rPr>
                <w:t xml:space="preserve">This test procedure implements the test case </w:t>
              </w:r>
              <w:r>
                <w:rPr>
                  <w:rFonts w:cstheme="minorHAnsi"/>
                  <w:lang w:val="en-US"/>
                </w:rPr>
                <w:t>NGEO-WEBC-VTC-0215</w:t>
              </w:r>
              <w:r w:rsidRPr="00057FF1">
                <w:rPr>
                  <w:rFonts w:cstheme="minorHAnsi"/>
                  <w:lang w:val="en-US"/>
                </w:rPr>
                <w:t>:</w:t>
              </w:r>
              <w:r>
                <w:rPr>
                  <w:rFonts w:cstheme="minorHAnsi"/>
                  <w:lang w:val="en-US"/>
                </w:rPr>
                <w:t xml:space="preserve"> Time-driven </w:t>
              </w:r>
              <w:r>
                <w:t>Standing Order Shared URL</w:t>
              </w:r>
            </w:ins>
          </w:p>
        </w:tc>
      </w:tr>
      <w:tr w:rsidR="00D178F8" w:rsidRPr="00B17EAC" w:rsidTr="00435142">
        <w:trPr>
          <w:ins w:id="8204" w:author="Mokaddem Emna" w:date="2013-01-24T15:37:00Z"/>
        </w:trPr>
        <w:tc>
          <w:tcPr>
            <w:tcW w:w="8613" w:type="dxa"/>
            <w:gridSpan w:val="7"/>
            <w:shd w:val="clear" w:color="auto" w:fill="A6A6A6"/>
          </w:tcPr>
          <w:p w:rsidR="00D178F8" w:rsidRPr="00544FC8" w:rsidRDefault="00D178F8" w:rsidP="00435142">
            <w:pPr>
              <w:spacing w:after="0"/>
              <w:rPr>
                <w:ins w:id="8205" w:author="Mokaddem Emna" w:date="2013-01-24T15:37:00Z"/>
                <w:sz w:val="14"/>
                <w:szCs w:val="14"/>
              </w:rPr>
            </w:pPr>
            <w:ins w:id="8206" w:author="Mokaddem Emna" w:date="2013-01-24T15:37:00Z">
              <w:r>
                <w:rPr>
                  <w:b/>
                  <w:sz w:val="14"/>
                  <w:szCs w:val="14"/>
                </w:rPr>
                <w:t>Script</w:t>
              </w:r>
            </w:ins>
          </w:p>
        </w:tc>
      </w:tr>
      <w:tr w:rsidR="00D178F8" w:rsidRPr="004E5884" w:rsidTr="00435142">
        <w:trPr>
          <w:ins w:id="8207" w:author="Mokaddem Emna" w:date="2013-01-24T15:37:00Z"/>
        </w:trPr>
        <w:tc>
          <w:tcPr>
            <w:tcW w:w="8613" w:type="dxa"/>
            <w:gridSpan w:val="7"/>
            <w:shd w:val="clear" w:color="auto" w:fill="auto"/>
          </w:tcPr>
          <w:p w:rsidR="00D178F8" w:rsidRPr="004E5884" w:rsidRDefault="00D178F8" w:rsidP="00435142">
            <w:pPr>
              <w:spacing w:after="0"/>
              <w:rPr>
                <w:ins w:id="8208" w:author="Mokaddem Emna" w:date="2013-01-24T15:37:00Z"/>
                <w:lang w:val="en-US"/>
              </w:rPr>
            </w:pPr>
            <w:ins w:id="8209" w:author="Mokaddem Emna" w:date="2013-01-24T15:37:00Z">
              <w:r>
                <w:rPr>
                  <w:lang w:val="en-US"/>
                </w:rPr>
                <w:t>None</w:t>
              </w:r>
            </w:ins>
          </w:p>
        </w:tc>
      </w:tr>
      <w:tr w:rsidR="00D178F8" w:rsidRPr="00544FC8" w:rsidTr="00435142">
        <w:trPr>
          <w:ins w:id="8210" w:author="Mokaddem Emna" w:date="2013-01-24T15:37:00Z"/>
        </w:trPr>
        <w:tc>
          <w:tcPr>
            <w:tcW w:w="865" w:type="dxa"/>
            <w:shd w:val="clear" w:color="auto" w:fill="A6A6A6"/>
          </w:tcPr>
          <w:p w:rsidR="00D178F8" w:rsidRPr="00544FC8" w:rsidRDefault="00D178F8" w:rsidP="00435142">
            <w:pPr>
              <w:spacing w:after="0"/>
              <w:jc w:val="center"/>
              <w:rPr>
                <w:ins w:id="8211" w:author="Mokaddem Emna" w:date="2013-01-24T15:37:00Z"/>
                <w:b/>
                <w:sz w:val="14"/>
                <w:szCs w:val="14"/>
              </w:rPr>
            </w:pPr>
            <w:ins w:id="8212" w:author="Mokaddem Emna" w:date="2013-01-24T15:37:00Z">
              <w:r w:rsidRPr="00544FC8">
                <w:rPr>
                  <w:b/>
                  <w:sz w:val="14"/>
                  <w:szCs w:val="14"/>
                </w:rPr>
                <w:t>Step</w:t>
              </w:r>
            </w:ins>
          </w:p>
        </w:tc>
        <w:tc>
          <w:tcPr>
            <w:tcW w:w="3499" w:type="dxa"/>
            <w:gridSpan w:val="3"/>
            <w:shd w:val="clear" w:color="auto" w:fill="A6A6A6"/>
          </w:tcPr>
          <w:p w:rsidR="00D178F8" w:rsidRPr="00544FC8" w:rsidRDefault="00D178F8" w:rsidP="00435142">
            <w:pPr>
              <w:spacing w:after="0"/>
              <w:jc w:val="center"/>
              <w:rPr>
                <w:ins w:id="8213" w:author="Mokaddem Emna" w:date="2013-01-24T15:37:00Z"/>
                <w:b/>
                <w:sz w:val="14"/>
                <w:szCs w:val="14"/>
              </w:rPr>
            </w:pPr>
            <w:ins w:id="8214" w:author="Mokaddem Emna" w:date="2013-01-24T15:37:00Z">
              <w:r w:rsidRPr="00544FC8">
                <w:rPr>
                  <w:b/>
                  <w:sz w:val="14"/>
                  <w:szCs w:val="14"/>
                </w:rPr>
                <w:t>Action</w:t>
              </w:r>
            </w:ins>
          </w:p>
        </w:tc>
        <w:tc>
          <w:tcPr>
            <w:tcW w:w="2690" w:type="dxa"/>
            <w:gridSpan w:val="2"/>
            <w:shd w:val="clear" w:color="auto" w:fill="A6A6A6"/>
          </w:tcPr>
          <w:p w:rsidR="00D178F8" w:rsidRPr="00544FC8" w:rsidRDefault="00D178F8" w:rsidP="00435142">
            <w:pPr>
              <w:spacing w:after="0"/>
              <w:jc w:val="center"/>
              <w:rPr>
                <w:ins w:id="8215" w:author="Mokaddem Emna" w:date="2013-01-24T15:37:00Z"/>
                <w:b/>
                <w:sz w:val="14"/>
                <w:szCs w:val="14"/>
              </w:rPr>
            </w:pPr>
            <w:ins w:id="8216" w:author="Mokaddem Emna" w:date="2013-01-24T15:37:00Z">
              <w:r>
                <w:rPr>
                  <w:b/>
                  <w:sz w:val="14"/>
                  <w:szCs w:val="14"/>
                </w:rPr>
                <w:t>Expected output</w:t>
              </w:r>
            </w:ins>
          </w:p>
        </w:tc>
        <w:tc>
          <w:tcPr>
            <w:tcW w:w="1559" w:type="dxa"/>
            <w:shd w:val="clear" w:color="auto" w:fill="A6A6A6"/>
          </w:tcPr>
          <w:p w:rsidR="00D178F8" w:rsidRPr="00544FC8" w:rsidRDefault="00D178F8" w:rsidP="00435142">
            <w:pPr>
              <w:spacing w:after="0"/>
              <w:jc w:val="center"/>
              <w:rPr>
                <w:ins w:id="8217" w:author="Mokaddem Emna" w:date="2013-01-24T15:37:00Z"/>
                <w:b/>
                <w:sz w:val="14"/>
                <w:szCs w:val="14"/>
              </w:rPr>
            </w:pPr>
            <w:ins w:id="8218" w:author="Mokaddem Emna" w:date="2013-01-24T15:37:00Z">
              <w:r w:rsidRPr="00544FC8">
                <w:rPr>
                  <w:b/>
                  <w:sz w:val="14"/>
                  <w:szCs w:val="14"/>
                </w:rPr>
                <w:t>Pass/Fail Criteria Id</w:t>
              </w:r>
            </w:ins>
          </w:p>
        </w:tc>
      </w:tr>
      <w:tr w:rsidR="00D178F8" w:rsidRPr="0056181B" w:rsidTr="00435142">
        <w:trPr>
          <w:ins w:id="8219" w:author="Mokaddem Emna" w:date="2013-01-24T15:37:00Z"/>
        </w:trPr>
        <w:tc>
          <w:tcPr>
            <w:tcW w:w="865" w:type="dxa"/>
            <w:shd w:val="clear" w:color="auto" w:fill="auto"/>
            <w:vAlign w:val="center"/>
          </w:tcPr>
          <w:p w:rsidR="00D178F8" w:rsidRPr="00544FC8" w:rsidRDefault="00D178F8" w:rsidP="00435142">
            <w:pPr>
              <w:spacing w:after="0"/>
              <w:jc w:val="center"/>
              <w:rPr>
                <w:ins w:id="8220" w:author="Mokaddem Emna" w:date="2013-01-24T15:37:00Z"/>
                <w:i/>
                <w:sz w:val="14"/>
                <w:szCs w:val="14"/>
              </w:rPr>
            </w:pPr>
            <w:ins w:id="8221" w:author="Mokaddem Emna" w:date="2013-01-24T15:37:00Z">
              <w:r w:rsidRPr="003C0A28">
                <w:rPr>
                  <w:rFonts w:cstheme="minorHAnsi"/>
                  <w:i/>
                  <w:sz w:val="14"/>
                  <w:szCs w:val="14"/>
                </w:rPr>
                <w:t>Step-10</w:t>
              </w:r>
            </w:ins>
          </w:p>
        </w:tc>
        <w:tc>
          <w:tcPr>
            <w:tcW w:w="3499" w:type="dxa"/>
            <w:gridSpan w:val="3"/>
            <w:shd w:val="clear" w:color="auto" w:fill="auto"/>
          </w:tcPr>
          <w:p w:rsidR="00D178F8" w:rsidRPr="00057FF1" w:rsidRDefault="00D178F8" w:rsidP="00435142">
            <w:pPr>
              <w:rPr>
                <w:ins w:id="8222" w:author="Mokaddem Emna" w:date="2013-01-24T15:37:00Z"/>
              </w:rPr>
            </w:pPr>
            <w:ins w:id="8223" w:author="Mokaddem Emna" w:date="2013-01-24T15:37:00Z">
              <w:r>
                <w:t xml:space="preserve">Perform the steps </w:t>
              </w:r>
              <w:r w:rsidRPr="007A7D59">
                <w:t>Step-10 and Step-</w:t>
              </w:r>
              <w:r>
                <w:t>5</w:t>
              </w:r>
              <w:r w:rsidRPr="007A7D59">
                <w:t xml:space="preserve">0 </w:t>
              </w:r>
              <w:r>
                <w:t xml:space="preserve">of </w:t>
              </w:r>
              <w:r>
                <w:rPr>
                  <w:lang w:val="en-US"/>
                </w:rPr>
                <w:t>WEBC-VTP-0125</w:t>
              </w:r>
            </w:ins>
          </w:p>
        </w:tc>
        <w:tc>
          <w:tcPr>
            <w:tcW w:w="2690" w:type="dxa"/>
            <w:gridSpan w:val="2"/>
            <w:shd w:val="clear" w:color="auto" w:fill="auto"/>
          </w:tcPr>
          <w:p w:rsidR="00D178F8" w:rsidRPr="00057FF1" w:rsidRDefault="00D178F8" w:rsidP="00435142">
            <w:pPr>
              <w:rPr>
                <w:ins w:id="8224" w:author="Mokaddem Emna" w:date="2013-01-24T15:37:00Z"/>
                <w:lang w:val="en-US"/>
              </w:rPr>
            </w:pPr>
            <w:ins w:id="8225" w:author="Mokaddem Emna" w:date="2013-01-24T15:37:00Z">
              <w:r>
                <w:rPr>
                  <w:lang w:val="en-US"/>
                </w:rPr>
                <w:t>The standing order widget is filled with time-driven standing order parameters.</w:t>
              </w:r>
            </w:ins>
          </w:p>
        </w:tc>
        <w:tc>
          <w:tcPr>
            <w:tcW w:w="1559" w:type="dxa"/>
            <w:shd w:val="clear" w:color="auto" w:fill="auto"/>
            <w:vAlign w:val="center"/>
          </w:tcPr>
          <w:p w:rsidR="00D178F8" w:rsidRPr="0056181B" w:rsidRDefault="00D178F8" w:rsidP="00435142">
            <w:pPr>
              <w:spacing w:after="0"/>
              <w:jc w:val="center"/>
              <w:rPr>
                <w:ins w:id="8226" w:author="Mokaddem Emna" w:date="2013-01-24T15:37:00Z"/>
                <w:i/>
                <w:sz w:val="14"/>
                <w:szCs w:val="14"/>
              </w:rPr>
            </w:pPr>
          </w:p>
        </w:tc>
      </w:tr>
      <w:tr w:rsidR="00D178F8" w:rsidRPr="0056181B" w:rsidTr="00435142">
        <w:trPr>
          <w:ins w:id="8227" w:author="Mokaddem Emna" w:date="2013-01-24T15:37:00Z"/>
        </w:trPr>
        <w:tc>
          <w:tcPr>
            <w:tcW w:w="865" w:type="dxa"/>
            <w:shd w:val="clear" w:color="auto" w:fill="auto"/>
            <w:vAlign w:val="center"/>
          </w:tcPr>
          <w:p w:rsidR="00D178F8" w:rsidRDefault="00D178F8" w:rsidP="00435142">
            <w:pPr>
              <w:spacing w:after="0"/>
              <w:jc w:val="center"/>
              <w:rPr>
                <w:ins w:id="8228" w:author="Mokaddem Emna" w:date="2013-01-24T15:37:00Z"/>
                <w:i/>
                <w:sz w:val="14"/>
                <w:szCs w:val="14"/>
              </w:rPr>
            </w:pPr>
            <w:ins w:id="8229" w:author="Mokaddem Emna" w:date="2013-01-24T15:37:00Z">
              <w:r>
                <w:rPr>
                  <w:i/>
                  <w:sz w:val="14"/>
                  <w:szCs w:val="14"/>
                </w:rPr>
                <w:t>Step-2</w:t>
              </w:r>
              <w:r w:rsidRPr="005D1206">
                <w:rPr>
                  <w:i/>
                  <w:sz w:val="14"/>
                  <w:szCs w:val="14"/>
                </w:rPr>
                <w:t>0</w:t>
              </w:r>
            </w:ins>
          </w:p>
        </w:tc>
        <w:tc>
          <w:tcPr>
            <w:tcW w:w="3499" w:type="dxa"/>
            <w:gridSpan w:val="3"/>
            <w:shd w:val="clear" w:color="auto" w:fill="auto"/>
          </w:tcPr>
          <w:p w:rsidR="00D178F8" w:rsidRDefault="00D178F8" w:rsidP="00435142">
            <w:pPr>
              <w:rPr>
                <w:ins w:id="8230" w:author="Mokaddem Emna" w:date="2013-01-24T15:37:00Z"/>
              </w:rPr>
            </w:pPr>
            <w:ins w:id="8231" w:author="Mokaddem Emna" w:date="2013-01-24T15:37:00Z">
              <w:r>
                <w:t xml:space="preserve">Click on the “Share” button </w:t>
              </w:r>
            </w:ins>
          </w:p>
        </w:tc>
        <w:tc>
          <w:tcPr>
            <w:tcW w:w="2690" w:type="dxa"/>
            <w:gridSpan w:val="2"/>
            <w:shd w:val="clear" w:color="auto" w:fill="auto"/>
          </w:tcPr>
          <w:p w:rsidR="00D178F8" w:rsidRDefault="00D178F8" w:rsidP="00435142">
            <w:pPr>
              <w:rPr>
                <w:ins w:id="8232" w:author="Mokaddem Emna" w:date="2013-01-24T15:37:00Z"/>
                <w:lang w:val="en-GB"/>
              </w:rPr>
            </w:pPr>
            <w:ins w:id="8233" w:author="Mokaddem Emna" w:date="2013-01-24T15:37:00Z">
              <w:r>
                <w:rPr>
                  <w:lang w:val="en-GB"/>
                </w:rPr>
                <w:t>A popup is opened with the url to be shared</w:t>
              </w:r>
            </w:ins>
          </w:p>
        </w:tc>
        <w:tc>
          <w:tcPr>
            <w:tcW w:w="1559" w:type="dxa"/>
            <w:shd w:val="clear" w:color="auto" w:fill="auto"/>
            <w:vAlign w:val="center"/>
          </w:tcPr>
          <w:p w:rsidR="00D178F8" w:rsidRPr="009B26D3" w:rsidRDefault="00D178F8" w:rsidP="00435142">
            <w:pPr>
              <w:spacing w:after="0"/>
              <w:jc w:val="center"/>
              <w:rPr>
                <w:ins w:id="8234" w:author="Mokaddem Emna" w:date="2013-01-24T15:37:00Z"/>
                <w:i/>
                <w:sz w:val="14"/>
                <w:szCs w:val="14"/>
                <w:lang w:val="en-GB"/>
              </w:rPr>
            </w:pPr>
          </w:p>
        </w:tc>
      </w:tr>
      <w:tr w:rsidR="00D178F8" w:rsidRPr="0056181B" w:rsidTr="00435142">
        <w:trPr>
          <w:ins w:id="8235" w:author="Mokaddem Emna" w:date="2013-01-24T15:37:00Z"/>
        </w:trPr>
        <w:tc>
          <w:tcPr>
            <w:tcW w:w="865" w:type="dxa"/>
            <w:shd w:val="clear" w:color="auto" w:fill="auto"/>
            <w:vAlign w:val="center"/>
          </w:tcPr>
          <w:p w:rsidR="00D178F8" w:rsidRDefault="00D178F8" w:rsidP="00435142">
            <w:pPr>
              <w:spacing w:after="0"/>
              <w:jc w:val="center"/>
              <w:rPr>
                <w:ins w:id="8236" w:author="Mokaddem Emna" w:date="2013-01-24T15:37:00Z"/>
                <w:i/>
                <w:sz w:val="14"/>
                <w:szCs w:val="14"/>
              </w:rPr>
            </w:pPr>
            <w:ins w:id="8237" w:author="Mokaddem Emna" w:date="2013-01-24T15:37:00Z">
              <w:r>
                <w:rPr>
                  <w:i/>
                  <w:sz w:val="14"/>
                  <w:szCs w:val="14"/>
                </w:rPr>
                <w:t>Step-30</w:t>
              </w:r>
            </w:ins>
          </w:p>
        </w:tc>
        <w:tc>
          <w:tcPr>
            <w:tcW w:w="3499" w:type="dxa"/>
            <w:gridSpan w:val="3"/>
            <w:shd w:val="clear" w:color="auto" w:fill="auto"/>
          </w:tcPr>
          <w:p w:rsidR="00D178F8" w:rsidRDefault="00D178F8" w:rsidP="00435142">
            <w:pPr>
              <w:rPr>
                <w:ins w:id="8238" w:author="Mokaddem Emna" w:date="2013-01-24T15:37:00Z"/>
              </w:rPr>
            </w:pPr>
            <w:ins w:id="8239" w:author="Mokaddem Emna" w:date="2013-01-24T15:37:00Z">
              <w:r>
                <w:t>Select the url and copy it</w:t>
              </w:r>
            </w:ins>
          </w:p>
        </w:tc>
        <w:tc>
          <w:tcPr>
            <w:tcW w:w="2690" w:type="dxa"/>
            <w:gridSpan w:val="2"/>
            <w:shd w:val="clear" w:color="auto" w:fill="auto"/>
          </w:tcPr>
          <w:p w:rsidR="00D178F8" w:rsidRDefault="00D178F8" w:rsidP="00435142">
            <w:pPr>
              <w:rPr>
                <w:ins w:id="8240" w:author="Mokaddem Emna" w:date="2013-01-24T15:37:00Z"/>
                <w:lang w:val="en-GB"/>
              </w:rPr>
            </w:pPr>
            <w:ins w:id="8241" w:author="Mokaddem Emna" w:date="2013-01-24T15:37:00Z">
              <w:r>
                <w:rPr>
                  <w:lang w:val="en-GB"/>
                </w:rPr>
                <w:t>The url is copied</w:t>
              </w:r>
            </w:ins>
          </w:p>
        </w:tc>
        <w:tc>
          <w:tcPr>
            <w:tcW w:w="1559" w:type="dxa"/>
            <w:shd w:val="clear" w:color="auto" w:fill="auto"/>
            <w:vAlign w:val="center"/>
          </w:tcPr>
          <w:p w:rsidR="00D178F8" w:rsidRDefault="00D178F8" w:rsidP="00435142">
            <w:pPr>
              <w:spacing w:after="0"/>
              <w:jc w:val="center"/>
              <w:rPr>
                <w:ins w:id="8242" w:author="Mokaddem Emna" w:date="2013-01-24T15:37:00Z"/>
                <w:rFonts w:cstheme="minorHAnsi"/>
                <w:i/>
                <w:sz w:val="14"/>
                <w:szCs w:val="14"/>
              </w:rPr>
            </w:pPr>
          </w:p>
        </w:tc>
      </w:tr>
      <w:tr w:rsidR="00D178F8" w:rsidRPr="0056181B" w:rsidTr="00435142">
        <w:trPr>
          <w:ins w:id="8243" w:author="Mokaddem Emna" w:date="2013-01-24T15:37:00Z"/>
        </w:trPr>
        <w:tc>
          <w:tcPr>
            <w:tcW w:w="865" w:type="dxa"/>
            <w:shd w:val="clear" w:color="auto" w:fill="auto"/>
            <w:vAlign w:val="center"/>
          </w:tcPr>
          <w:p w:rsidR="00D178F8" w:rsidRDefault="00D178F8" w:rsidP="00435142">
            <w:pPr>
              <w:spacing w:after="0"/>
              <w:jc w:val="center"/>
              <w:rPr>
                <w:ins w:id="8244" w:author="Mokaddem Emna" w:date="2013-01-24T15:37:00Z"/>
                <w:i/>
                <w:sz w:val="14"/>
                <w:szCs w:val="14"/>
              </w:rPr>
            </w:pPr>
            <w:ins w:id="8245" w:author="Mokaddem Emna" w:date="2013-01-24T15:37:00Z">
              <w:r>
                <w:rPr>
                  <w:i/>
                  <w:sz w:val="14"/>
                  <w:szCs w:val="14"/>
                </w:rPr>
                <w:t>Step-40</w:t>
              </w:r>
            </w:ins>
          </w:p>
        </w:tc>
        <w:tc>
          <w:tcPr>
            <w:tcW w:w="3499" w:type="dxa"/>
            <w:gridSpan w:val="3"/>
            <w:shd w:val="clear" w:color="auto" w:fill="auto"/>
          </w:tcPr>
          <w:p w:rsidR="00D178F8" w:rsidRDefault="00D178F8" w:rsidP="00435142">
            <w:pPr>
              <w:pStyle w:val="NormalStep"/>
              <w:rPr>
                <w:ins w:id="8246" w:author="Mokaddem Emna" w:date="2013-01-24T15:37:00Z"/>
                <w:rFonts w:asciiTheme="minorHAnsi" w:hAnsiTheme="minorHAnsi" w:cstheme="minorHAnsi"/>
                <w:sz w:val="22"/>
                <w:szCs w:val="22"/>
              </w:rPr>
            </w:pPr>
            <w:ins w:id="8247" w:author="Mokaddem Emna" w:date="2013-01-24T15:37:00Z">
              <w:r>
                <w:rPr>
                  <w:rFonts w:asciiTheme="minorHAnsi" w:hAnsiTheme="minorHAnsi" w:cstheme="minorHAnsi"/>
                  <w:sz w:val="22"/>
                  <w:szCs w:val="22"/>
                </w:rPr>
                <w:t>Open a new browser window and paste the url</w:t>
              </w:r>
            </w:ins>
          </w:p>
        </w:tc>
        <w:tc>
          <w:tcPr>
            <w:tcW w:w="2690" w:type="dxa"/>
            <w:gridSpan w:val="2"/>
            <w:shd w:val="clear" w:color="auto" w:fill="auto"/>
          </w:tcPr>
          <w:p w:rsidR="00D178F8" w:rsidRDefault="00D178F8" w:rsidP="00435142">
            <w:pPr>
              <w:spacing w:after="0"/>
              <w:rPr>
                <w:ins w:id="8248" w:author="Mokaddem Emna" w:date="2013-01-24T15:37:00Z"/>
                <w:rFonts w:cstheme="minorHAnsi"/>
                <w:lang w:val="en-GB"/>
              </w:rPr>
            </w:pPr>
            <w:ins w:id="8249" w:author="Mokaddem Emna" w:date="2013-01-24T15:37:00Z">
              <w:r>
                <w:rPr>
                  <w:rFonts w:cstheme="minorHAnsi"/>
                  <w:lang w:val="en-GB"/>
                </w:rPr>
                <w:t>The user client application is loaded with the standing order widget opened</w:t>
              </w:r>
            </w:ins>
          </w:p>
        </w:tc>
        <w:tc>
          <w:tcPr>
            <w:tcW w:w="1559" w:type="dxa"/>
            <w:shd w:val="clear" w:color="auto" w:fill="auto"/>
            <w:vAlign w:val="center"/>
          </w:tcPr>
          <w:p w:rsidR="00D178F8" w:rsidRDefault="00D178F8" w:rsidP="00435142">
            <w:pPr>
              <w:spacing w:after="0"/>
              <w:jc w:val="center"/>
              <w:rPr>
                <w:ins w:id="8250" w:author="Mokaddem Emna" w:date="2013-01-24T15:37:00Z"/>
                <w:rFonts w:cstheme="minorHAnsi"/>
                <w:i/>
                <w:sz w:val="14"/>
                <w:szCs w:val="14"/>
              </w:rPr>
            </w:pPr>
            <w:ins w:id="8251" w:author="Mokaddem Emna" w:date="2013-01-24T15:37:00Z">
              <w:r>
                <w:rPr>
                  <w:rFonts w:cstheme="minorHAnsi"/>
                  <w:i/>
                  <w:sz w:val="14"/>
                  <w:szCs w:val="14"/>
                </w:rPr>
                <w:t>NGEO-WEBC-PFC-0210</w:t>
              </w:r>
            </w:ins>
          </w:p>
        </w:tc>
      </w:tr>
      <w:tr w:rsidR="00D178F8" w:rsidRPr="0056181B" w:rsidTr="00435142">
        <w:trPr>
          <w:ins w:id="8252" w:author="Mokaddem Emna" w:date="2013-01-24T15:37:00Z"/>
        </w:trPr>
        <w:tc>
          <w:tcPr>
            <w:tcW w:w="865" w:type="dxa"/>
            <w:shd w:val="clear" w:color="auto" w:fill="auto"/>
            <w:vAlign w:val="center"/>
          </w:tcPr>
          <w:p w:rsidR="00D178F8" w:rsidRDefault="00D178F8" w:rsidP="00435142">
            <w:pPr>
              <w:spacing w:after="0"/>
              <w:jc w:val="center"/>
              <w:rPr>
                <w:ins w:id="8253" w:author="Mokaddem Emna" w:date="2013-01-24T15:37:00Z"/>
                <w:i/>
                <w:sz w:val="14"/>
                <w:szCs w:val="14"/>
              </w:rPr>
            </w:pPr>
            <w:ins w:id="8254" w:author="Mokaddem Emna" w:date="2013-01-24T15:37:00Z">
              <w:r>
                <w:rPr>
                  <w:i/>
                  <w:sz w:val="14"/>
                  <w:szCs w:val="14"/>
                </w:rPr>
                <w:t>Step-50</w:t>
              </w:r>
            </w:ins>
          </w:p>
        </w:tc>
        <w:tc>
          <w:tcPr>
            <w:tcW w:w="3499" w:type="dxa"/>
            <w:gridSpan w:val="3"/>
            <w:shd w:val="clear" w:color="auto" w:fill="auto"/>
          </w:tcPr>
          <w:p w:rsidR="00D178F8" w:rsidRDefault="00D178F8" w:rsidP="00435142">
            <w:pPr>
              <w:pStyle w:val="NormalStep"/>
              <w:rPr>
                <w:ins w:id="8255" w:author="Mokaddem Emna" w:date="2013-01-24T15:37:00Z"/>
                <w:rFonts w:asciiTheme="minorHAnsi" w:hAnsiTheme="minorHAnsi" w:cstheme="minorHAnsi"/>
                <w:sz w:val="22"/>
                <w:szCs w:val="22"/>
              </w:rPr>
            </w:pPr>
            <w:ins w:id="8256" w:author="Mokaddem Emna" w:date="2013-01-24T15:37:00Z">
              <w:r>
                <w:rPr>
                  <w:rFonts w:asciiTheme="minorHAnsi" w:hAnsiTheme="minorHAnsi" w:cstheme="minorHAnsi"/>
                  <w:sz w:val="22"/>
                  <w:szCs w:val="22"/>
                </w:rPr>
                <w:t>Check the time-driven request parameters in the opened widget</w:t>
              </w:r>
            </w:ins>
          </w:p>
        </w:tc>
        <w:tc>
          <w:tcPr>
            <w:tcW w:w="2690" w:type="dxa"/>
            <w:gridSpan w:val="2"/>
            <w:shd w:val="clear" w:color="auto" w:fill="auto"/>
          </w:tcPr>
          <w:p w:rsidR="00D178F8" w:rsidRDefault="00D178F8" w:rsidP="00435142">
            <w:pPr>
              <w:spacing w:after="0"/>
              <w:rPr>
                <w:ins w:id="8257" w:author="Mokaddem Emna" w:date="2013-01-24T15:37:00Z"/>
                <w:rFonts w:cstheme="minorHAnsi"/>
                <w:lang w:val="en-GB"/>
              </w:rPr>
            </w:pPr>
            <w:ins w:id="8258" w:author="Mokaddem Emna" w:date="2013-01-24T15:37:00Z">
              <w:r>
                <w:rPr>
                  <w:rFonts w:cstheme="minorHAnsi"/>
                  <w:lang w:val="en-GB"/>
                </w:rPr>
                <w:t>The selected values are restored</w:t>
              </w:r>
            </w:ins>
          </w:p>
        </w:tc>
        <w:tc>
          <w:tcPr>
            <w:tcW w:w="1559" w:type="dxa"/>
            <w:shd w:val="clear" w:color="auto" w:fill="auto"/>
            <w:vAlign w:val="center"/>
          </w:tcPr>
          <w:p w:rsidR="00D178F8" w:rsidRDefault="00D178F8" w:rsidP="00435142">
            <w:pPr>
              <w:spacing w:after="0"/>
              <w:jc w:val="center"/>
              <w:rPr>
                <w:ins w:id="8259" w:author="Mokaddem Emna" w:date="2013-01-24T15:37:00Z"/>
                <w:rFonts w:cstheme="minorHAnsi"/>
                <w:i/>
                <w:sz w:val="14"/>
                <w:szCs w:val="14"/>
              </w:rPr>
            </w:pPr>
            <w:ins w:id="8260" w:author="Mokaddem Emna" w:date="2013-01-24T15:37:00Z">
              <w:r>
                <w:rPr>
                  <w:rFonts w:cstheme="minorHAnsi"/>
                  <w:i/>
                  <w:sz w:val="14"/>
                  <w:szCs w:val="14"/>
                </w:rPr>
                <w:t>NGEO-WEBC-PFC-0212</w:t>
              </w:r>
            </w:ins>
          </w:p>
        </w:tc>
      </w:tr>
    </w:tbl>
    <w:p w:rsidR="0012278F" w:rsidRPr="00ED457C" w:rsidRDefault="0012278F" w:rsidP="0012278F">
      <w:pPr>
        <w:pStyle w:val="Titre3"/>
        <w:rPr>
          <w:ins w:id="8261" w:author="Lavignotte Fabien" w:date="2013-01-30T15:19:00Z"/>
        </w:rPr>
      </w:pPr>
      <w:bookmarkStart w:id="8262" w:name="_Toc348082252"/>
      <w:ins w:id="8263" w:author="Lavignotte Fabien" w:date="2013-01-30T15:19:00Z">
        <w:r w:rsidRPr="00ED457C">
          <w:t>NGEO-WEBC-VT</w:t>
        </w:r>
        <w:r>
          <w:t>P-0220</w:t>
        </w:r>
        <w:r w:rsidRPr="00ED457C">
          <w:t xml:space="preserve">: </w:t>
        </w:r>
      </w:ins>
      <w:ins w:id="8264" w:author="Lavignotte Fabien" w:date="2013-01-30T15:20:00Z">
        <w:r>
          <w:t>Zone of interest: draw</w:t>
        </w:r>
      </w:ins>
      <w:bookmarkEnd w:id="826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rPr>
          <w:ins w:id="8265" w:author="Lavignotte Fabien" w:date="2013-01-30T15:19:00Z"/>
        </w:trPr>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ins w:id="8266" w:author="Lavignotte Fabien" w:date="2013-01-30T15:19:00Z"/>
                <w:b/>
                <w:i/>
                <w:color w:val="FFFFFF"/>
                <w:szCs w:val="18"/>
                <w:lang w:val="en-US"/>
              </w:rPr>
            </w:pPr>
            <w:ins w:id="8267" w:author="Lavignotte Fabien" w:date="2013-01-30T15:19:00Z">
              <w:r>
                <w:rPr>
                  <w:b/>
                  <w:i/>
                  <w:color w:val="FFFFFF"/>
                  <w:szCs w:val="18"/>
                  <w:lang w:val="en-US"/>
                </w:rPr>
                <w:t>NGEO VALIDATION TEST  PROCEDURE</w:t>
              </w:r>
            </w:ins>
          </w:p>
        </w:tc>
      </w:tr>
      <w:tr w:rsidR="0012278F" w:rsidRPr="004E5884" w:rsidTr="00B27571">
        <w:trPr>
          <w:ins w:id="8268" w:author="Lavignotte Fabien" w:date="2013-01-30T15:19:00Z"/>
        </w:trPr>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8269" w:author="Lavignotte Fabien" w:date="2013-01-30T15:19:00Z"/>
                <w:b/>
                <w:color w:val="FFFFFF"/>
                <w:sz w:val="14"/>
                <w:szCs w:val="14"/>
              </w:rPr>
            </w:pPr>
            <w:ins w:id="8270" w:author="Lavignotte Fabien" w:date="2013-01-30T15:19:00Z">
              <w:r w:rsidRPr="00544FC8">
                <w:rPr>
                  <w:b/>
                  <w:color w:val="FFFFFF"/>
                  <w:sz w:val="14"/>
                  <w:szCs w:val="14"/>
                </w:rPr>
                <w:t>Test Identifier</w:t>
              </w:r>
            </w:ins>
          </w:p>
        </w:tc>
        <w:tc>
          <w:tcPr>
            <w:tcW w:w="1903" w:type="dxa"/>
            <w:tcBorders>
              <w:top w:val="single" w:sz="6" w:space="0" w:color="auto"/>
            </w:tcBorders>
            <w:shd w:val="clear" w:color="auto" w:fill="auto"/>
          </w:tcPr>
          <w:p w:rsidR="0012278F" w:rsidRPr="00544FC8" w:rsidRDefault="0012278F" w:rsidP="005F79E8">
            <w:pPr>
              <w:spacing w:after="0"/>
              <w:rPr>
                <w:ins w:id="8271" w:author="Lavignotte Fabien" w:date="2013-01-30T15:19:00Z"/>
                <w:i/>
                <w:color w:val="548DD4"/>
                <w:sz w:val="16"/>
                <w:szCs w:val="16"/>
              </w:rPr>
            </w:pPr>
            <w:ins w:id="8272" w:author="Lavignotte Fabien" w:date="2013-01-30T15:19:00Z">
              <w:r>
                <w:rPr>
                  <w:i/>
                  <w:color w:val="548DD4"/>
                  <w:sz w:val="16"/>
                  <w:szCs w:val="16"/>
                </w:rPr>
                <w:t>NGEO-WEBC-VTP-</w:t>
              </w:r>
            </w:ins>
            <w:ins w:id="8273" w:author="Lavignotte Fabien" w:date="2013-01-30T15:20:00Z">
              <w:r w:rsidR="005F79E8">
                <w:rPr>
                  <w:i/>
                  <w:color w:val="548DD4"/>
                  <w:sz w:val="16"/>
                  <w:szCs w:val="16"/>
                </w:rPr>
                <w:t>0220</w:t>
              </w:r>
            </w:ins>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8274" w:author="Lavignotte Fabien" w:date="2013-01-30T15:19:00Z"/>
                <w:b/>
                <w:color w:val="FFFFFF"/>
                <w:sz w:val="14"/>
                <w:szCs w:val="14"/>
              </w:rPr>
            </w:pPr>
            <w:ins w:id="8275" w:author="Lavignotte Fabien" w:date="2013-01-30T15:19:00Z">
              <w:r w:rsidRPr="00544FC8">
                <w:rPr>
                  <w:b/>
                  <w:color w:val="FFFFFF"/>
                  <w:sz w:val="14"/>
                  <w:szCs w:val="14"/>
                </w:rPr>
                <w:t>Test Title</w:t>
              </w:r>
            </w:ins>
          </w:p>
        </w:tc>
        <w:tc>
          <w:tcPr>
            <w:tcW w:w="3969" w:type="dxa"/>
            <w:gridSpan w:val="2"/>
            <w:tcBorders>
              <w:top w:val="single" w:sz="6" w:space="0" w:color="auto"/>
            </w:tcBorders>
            <w:shd w:val="clear" w:color="auto" w:fill="auto"/>
          </w:tcPr>
          <w:p w:rsidR="0012278F" w:rsidRPr="00BE3088" w:rsidRDefault="005F79E8" w:rsidP="00B27571">
            <w:pPr>
              <w:spacing w:after="0"/>
              <w:rPr>
                <w:ins w:id="8276" w:author="Lavignotte Fabien" w:date="2013-01-30T15:19:00Z"/>
                <w:i/>
                <w:color w:val="548DD4"/>
                <w:sz w:val="16"/>
                <w:szCs w:val="16"/>
                <w:lang w:val="en-US"/>
              </w:rPr>
            </w:pPr>
            <w:ins w:id="8277" w:author="Lavignotte Fabien" w:date="2013-01-30T15:20:00Z">
              <w:r>
                <w:t>Zone of interest: draw</w:t>
              </w:r>
            </w:ins>
          </w:p>
        </w:tc>
      </w:tr>
      <w:tr w:rsidR="0012278F" w:rsidRPr="00B17EAC" w:rsidTr="00B27571">
        <w:trPr>
          <w:ins w:id="8278" w:author="Lavignotte Fabien" w:date="2013-01-30T15:19:00Z"/>
        </w:trPr>
        <w:tc>
          <w:tcPr>
            <w:tcW w:w="8613" w:type="dxa"/>
            <w:gridSpan w:val="7"/>
            <w:shd w:val="clear" w:color="auto" w:fill="A6A6A6"/>
          </w:tcPr>
          <w:p w:rsidR="0012278F" w:rsidRPr="00544FC8" w:rsidRDefault="0012278F" w:rsidP="00B27571">
            <w:pPr>
              <w:spacing w:after="0"/>
              <w:rPr>
                <w:ins w:id="8279" w:author="Lavignotte Fabien" w:date="2013-01-30T15:19:00Z"/>
                <w:sz w:val="14"/>
                <w:szCs w:val="14"/>
              </w:rPr>
            </w:pPr>
          </w:p>
        </w:tc>
      </w:tr>
      <w:tr w:rsidR="0012278F" w:rsidRPr="004E5884" w:rsidTr="00B27571">
        <w:trPr>
          <w:ins w:id="8280" w:author="Lavignotte Fabien" w:date="2013-01-30T15:19:00Z"/>
        </w:trPr>
        <w:tc>
          <w:tcPr>
            <w:tcW w:w="8613" w:type="dxa"/>
            <w:gridSpan w:val="7"/>
            <w:shd w:val="clear" w:color="auto" w:fill="auto"/>
          </w:tcPr>
          <w:p w:rsidR="0012278F" w:rsidRPr="005E7083" w:rsidRDefault="0012278F" w:rsidP="005F79E8">
            <w:pPr>
              <w:autoSpaceDE w:val="0"/>
              <w:autoSpaceDN w:val="0"/>
              <w:adjustRightInd w:val="0"/>
              <w:spacing w:after="0" w:line="240" w:lineRule="auto"/>
              <w:rPr>
                <w:ins w:id="8281" w:author="Lavignotte Fabien" w:date="2013-01-30T15:19:00Z"/>
                <w:rFonts w:cstheme="minorHAnsi"/>
                <w:lang w:val="en-US"/>
              </w:rPr>
            </w:pPr>
            <w:ins w:id="8282" w:author="Lavignotte Fabien" w:date="2013-01-30T15:19:00Z">
              <w:r w:rsidRPr="00057FF1">
                <w:rPr>
                  <w:rFonts w:cstheme="minorHAnsi"/>
                  <w:lang w:val="en-US"/>
                </w:rPr>
                <w:t xml:space="preserve">This test procedure implements the test case </w:t>
              </w:r>
              <w:r>
                <w:rPr>
                  <w:rFonts w:cstheme="minorHAnsi"/>
                  <w:lang w:val="en-US"/>
                </w:rPr>
                <w:t>NGEO-WEBC-VTC-</w:t>
              </w:r>
            </w:ins>
            <w:ins w:id="8283" w:author="Lavignotte Fabien" w:date="2013-01-30T15:20:00Z">
              <w:r w:rsidR="005F79E8">
                <w:rPr>
                  <w:rFonts w:cstheme="minorHAnsi"/>
                  <w:lang w:val="en-US"/>
                </w:rPr>
                <w:t>0220</w:t>
              </w:r>
            </w:ins>
            <w:ins w:id="8284" w:author="Lavignotte Fabien" w:date="2013-01-30T15:19:00Z">
              <w:r w:rsidRPr="00057FF1">
                <w:rPr>
                  <w:rFonts w:cstheme="minorHAnsi"/>
                  <w:lang w:val="en-US"/>
                </w:rPr>
                <w:t>:</w:t>
              </w:r>
              <w:r>
                <w:rPr>
                  <w:rFonts w:cstheme="minorHAnsi"/>
                  <w:lang w:val="en-US"/>
                </w:rPr>
                <w:t xml:space="preserve"> </w:t>
              </w:r>
            </w:ins>
            <w:ins w:id="8285" w:author="Lavignotte Fabien" w:date="2013-01-30T15:20:00Z">
              <w:r w:rsidR="005F79E8">
                <w:t>Zone of interest: draw</w:t>
              </w:r>
            </w:ins>
          </w:p>
        </w:tc>
      </w:tr>
      <w:tr w:rsidR="0012278F" w:rsidRPr="00B17EAC" w:rsidTr="00B27571">
        <w:trPr>
          <w:ins w:id="8286" w:author="Lavignotte Fabien" w:date="2013-01-30T15:19:00Z"/>
        </w:trPr>
        <w:tc>
          <w:tcPr>
            <w:tcW w:w="8613" w:type="dxa"/>
            <w:gridSpan w:val="7"/>
            <w:shd w:val="clear" w:color="auto" w:fill="A6A6A6"/>
          </w:tcPr>
          <w:p w:rsidR="0012278F" w:rsidRPr="00544FC8" w:rsidRDefault="0012278F" w:rsidP="00B27571">
            <w:pPr>
              <w:spacing w:after="0"/>
              <w:rPr>
                <w:ins w:id="8287" w:author="Lavignotte Fabien" w:date="2013-01-30T15:19:00Z"/>
                <w:sz w:val="14"/>
                <w:szCs w:val="14"/>
              </w:rPr>
            </w:pPr>
            <w:ins w:id="8288" w:author="Lavignotte Fabien" w:date="2013-01-30T15:19:00Z">
              <w:r>
                <w:rPr>
                  <w:b/>
                  <w:sz w:val="14"/>
                  <w:szCs w:val="14"/>
                </w:rPr>
                <w:t>Script</w:t>
              </w:r>
            </w:ins>
          </w:p>
        </w:tc>
      </w:tr>
      <w:tr w:rsidR="0012278F" w:rsidRPr="004E5884" w:rsidTr="00B27571">
        <w:trPr>
          <w:ins w:id="8289" w:author="Lavignotte Fabien" w:date="2013-01-30T15:19:00Z"/>
        </w:trPr>
        <w:tc>
          <w:tcPr>
            <w:tcW w:w="8613" w:type="dxa"/>
            <w:gridSpan w:val="7"/>
            <w:shd w:val="clear" w:color="auto" w:fill="auto"/>
          </w:tcPr>
          <w:p w:rsidR="0012278F" w:rsidRPr="004E5884" w:rsidRDefault="0012278F" w:rsidP="00B27571">
            <w:pPr>
              <w:spacing w:after="0"/>
              <w:rPr>
                <w:ins w:id="8290" w:author="Lavignotte Fabien" w:date="2013-01-30T15:19:00Z"/>
                <w:lang w:val="en-US"/>
              </w:rPr>
            </w:pPr>
            <w:ins w:id="8291" w:author="Lavignotte Fabien" w:date="2013-01-30T15:19:00Z">
              <w:r>
                <w:rPr>
                  <w:lang w:val="en-US"/>
                </w:rPr>
                <w:t>None</w:t>
              </w:r>
            </w:ins>
          </w:p>
        </w:tc>
      </w:tr>
      <w:tr w:rsidR="0012278F" w:rsidRPr="00544FC8" w:rsidTr="00B27571">
        <w:trPr>
          <w:ins w:id="8292" w:author="Lavignotte Fabien" w:date="2013-01-30T15:19:00Z"/>
        </w:trPr>
        <w:tc>
          <w:tcPr>
            <w:tcW w:w="865" w:type="dxa"/>
            <w:shd w:val="clear" w:color="auto" w:fill="A6A6A6"/>
          </w:tcPr>
          <w:p w:rsidR="0012278F" w:rsidRPr="00544FC8" w:rsidRDefault="0012278F" w:rsidP="00B27571">
            <w:pPr>
              <w:spacing w:after="0"/>
              <w:jc w:val="center"/>
              <w:rPr>
                <w:ins w:id="8293" w:author="Lavignotte Fabien" w:date="2013-01-30T15:19:00Z"/>
                <w:b/>
                <w:sz w:val="14"/>
                <w:szCs w:val="14"/>
              </w:rPr>
            </w:pPr>
            <w:ins w:id="8294" w:author="Lavignotte Fabien" w:date="2013-01-30T15:19:00Z">
              <w:r w:rsidRPr="00544FC8">
                <w:rPr>
                  <w:b/>
                  <w:sz w:val="14"/>
                  <w:szCs w:val="14"/>
                </w:rPr>
                <w:t>Step</w:t>
              </w:r>
            </w:ins>
          </w:p>
        </w:tc>
        <w:tc>
          <w:tcPr>
            <w:tcW w:w="3499" w:type="dxa"/>
            <w:gridSpan w:val="3"/>
            <w:shd w:val="clear" w:color="auto" w:fill="A6A6A6"/>
          </w:tcPr>
          <w:p w:rsidR="0012278F" w:rsidRPr="00544FC8" w:rsidRDefault="0012278F" w:rsidP="00B27571">
            <w:pPr>
              <w:spacing w:after="0"/>
              <w:jc w:val="center"/>
              <w:rPr>
                <w:ins w:id="8295" w:author="Lavignotte Fabien" w:date="2013-01-30T15:19:00Z"/>
                <w:b/>
                <w:sz w:val="14"/>
                <w:szCs w:val="14"/>
              </w:rPr>
            </w:pPr>
            <w:ins w:id="8296" w:author="Lavignotte Fabien" w:date="2013-01-30T15:19:00Z">
              <w:r w:rsidRPr="00544FC8">
                <w:rPr>
                  <w:b/>
                  <w:sz w:val="14"/>
                  <w:szCs w:val="14"/>
                </w:rPr>
                <w:t>Action</w:t>
              </w:r>
            </w:ins>
          </w:p>
        </w:tc>
        <w:tc>
          <w:tcPr>
            <w:tcW w:w="2690" w:type="dxa"/>
            <w:gridSpan w:val="2"/>
            <w:shd w:val="clear" w:color="auto" w:fill="A6A6A6"/>
          </w:tcPr>
          <w:p w:rsidR="0012278F" w:rsidRPr="00544FC8" w:rsidRDefault="0012278F" w:rsidP="00B27571">
            <w:pPr>
              <w:spacing w:after="0"/>
              <w:jc w:val="center"/>
              <w:rPr>
                <w:ins w:id="8297" w:author="Lavignotte Fabien" w:date="2013-01-30T15:19:00Z"/>
                <w:b/>
                <w:sz w:val="14"/>
                <w:szCs w:val="14"/>
              </w:rPr>
            </w:pPr>
            <w:ins w:id="8298" w:author="Lavignotte Fabien" w:date="2013-01-30T15:19:00Z">
              <w:r>
                <w:rPr>
                  <w:b/>
                  <w:sz w:val="14"/>
                  <w:szCs w:val="14"/>
                </w:rPr>
                <w:t>Expected output</w:t>
              </w:r>
            </w:ins>
          </w:p>
        </w:tc>
        <w:tc>
          <w:tcPr>
            <w:tcW w:w="1559" w:type="dxa"/>
            <w:shd w:val="clear" w:color="auto" w:fill="A6A6A6"/>
          </w:tcPr>
          <w:p w:rsidR="0012278F" w:rsidRPr="00544FC8" w:rsidRDefault="0012278F" w:rsidP="00B27571">
            <w:pPr>
              <w:spacing w:after="0"/>
              <w:jc w:val="center"/>
              <w:rPr>
                <w:ins w:id="8299" w:author="Lavignotte Fabien" w:date="2013-01-30T15:19:00Z"/>
                <w:b/>
                <w:sz w:val="14"/>
                <w:szCs w:val="14"/>
              </w:rPr>
            </w:pPr>
            <w:ins w:id="8300" w:author="Lavignotte Fabien" w:date="2013-01-30T15:19:00Z">
              <w:r w:rsidRPr="00544FC8">
                <w:rPr>
                  <w:b/>
                  <w:sz w:val="14"/>
                  <w:szCs w:val="14"/>
                </w:rPr>
                <w:t>Pass/Fail Criteria Id</w:t>
              </w:r>
            </w:ins>
          </w:p>
        </w:tc>
      </w:tr>
      <w:tr w:rsidR="0012278F" w:rsidRPr="0056181B" w:rsidTr="00B27571">
        <w:trPr>
          <w:ins w:id="8301" w:author="Lavignotte Fabien" w:date="2013-01-30T15:19:00Z"/>
        </w:trPr>
        <w:tc>
          <w:tcPr>
            <w:tcW w:w="865" w:type="dxa"/>
            <w:shd w:val="clear" w:color="auto" w:fill="auto"/>
            <w:vAlign w:val="center"/>
          </w:tcPr>
          <w:p w:rsidR="0012278F" w:rsidRPr="00544FC8" w:rsidRDefault="0012278F" w:rsidP="00B27571">
            <w:pPr>
              <w:spacing w:after="0"/>
              <w:jc w:val="center"/>
              <w:rPr>
                <w:ins w:id="8302" w:author="Lavignotte Fabien" w:date="2013-01-30T15:19:00Z"/>
                <w:i/>
                <w:sz w:val="14"/>
                <w:szCs w:val="14"/>
              </w:rPr>
            </w:pPr>
            <w:ins w:id="8303" w:author="Lavignotte Fabien" w:date="2013-01-30T15:19:00Z">
              <w:r w:rsidRPr="003C0A28">
                <w:rPr>
                  <w:rFonts w:cstheme="minorHAnsi"/>
                  <w:i/>
                  <w:sz w:val="14"/>
                  <w:szCs w:val="14"/>
                </w:rPr>
                <w:t>Step-10</w:t>
              </w:r>
            </w:ins>
          </w:p>
        </w:tc>
        <w:tc>
          <w:tcPr>
            <w:tcW w:w="3499" w:type="dxa"/>
            <w:gridSpan w:val="3"/>
            <w:shd w:val="clear" w:color="auto" w:fill="auto"/>
          </w:tcPr>
          <w:p w:rsidR="0012278F" w:rsidRPr="00057FF1" w:rsidRDefault="0012278F" w:rsidP="00B27571">
            <w:pPr>
              <w:pStyle w:val="NormalStep"/>
              <w:rPr>
                <w:ins w:id="8304" w:author="Lavignotte Fabien" w:date="2013-01-30T15:19:00Z"/>
                <w:rFonts w:asciiTheme="minorHAnsi" w:hAnsiTheme="minorHAnsi" w:cstheme="minorHAnsi"/>
                <w:sz w:val="22"/>
                <w:szCs w:val="22"/>
              </w:rPr>
            </w:pPr>
            <w:ins w:id="8305" w:author="Lavignotte Fabien" w:date="2013-01-30T15:1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ins>
          </w:p>
        </w:tc>
        <w:tc>
          <w:tcPr>
            <w:tcW w:w="2690" w:type="dxa"/>
            <w:gridSpan w:val="2"/>
            <w:shd w:val="clear" w:color="auto" w:fill="auto"/>
          </w:tcPr>
          <w:p w:rsidR="0012278F" w:rsidRPr="00057FF1" w:rsidRDefault="0012278F" w:rsidP="00B27571">
            <w:pPr>
              <w:spacing w:after="0"/>
              <w:rPr>
                <w:ins w:id="8306" w:author="Lavignotte Fabien" w:date="2013-01-30T15:19:00Z"/>
                <w:rFonts w:cstheme="minorHAnsi"/>
                <w:lang w:val="en-US"/>
              </w:rPr>
            </w:pPr>
            <w:ins w:id="8307" w:author="Lavignotte Fabien" w:date="2013-01-30T15:19:00Z">
              <w:r>
                <w:rPr>
                  <w:rFonts w:cstheme="minorHAnsi"/>
                  <w:lang w:val="en-US"/>
                </w:rPr>
                <w:t>The search widget is opened, the Area Tab is opened</w:t>
              </w:r>
            </w:ins>
          </w:p>
        </w:tc>
        <w:tc>
          <w:tcPr>
            <w:tcW w:w="1559" w:type="dxa"/>
            <w:shd w:val="clear" w:color="auto" w:fill="auto"/>
            <w:vAlign w:val="center"/>
          </w:tcPr>
          <w:p w:rsidR="0012278F" w:rsidRPr="0056181B" w:rsidRDefault="0012278F" w:rsidP="00B27571">
            <w:pPr>
              <w:spacing w:after="0"/>
              <w:jc w:val="center"/>
              <w:rPr>
                <w:ins w:id="8308" w:author="Lavignotte Fabien" w:date="2013-01-30T15:19:00Z"/>
                <w:i/>
                <w:sz w:val="14"/>
                <w:szCs w:val="14"/>
              </w:rPr>
            </w:pPr>
          </w:p>
        </w:tc>
      </w:tr>
      <w:tr w:rsidR="0012278F" w:rsidRPr="00732447" w:rsidTr="00B27571">
        <w:trPr>
          <w:ins w:id="8309" w:author="Lavignotte Fabien" w:date="2013-01-30T15:19:00Z"/>
        </w:trPr>
        <w:tc>
          <w:tcPr>
            <w:tcW w:w="865" w:type="dxa"/>
            <w:shd w:val="clear" w:color="auto" w:fill="auto"/>
            <w:vAlign w:val="center"/>
          </w:tcPr>
          <w:p w:rsidR="0012278F" w:rsidRPr="005D1206" w:rsidRDefault="0012278F" w:rsidP="00B27571">
            <w:pPr>
              <w:spacing w:after="0"/>
              <w:jc w:val="center"/>
              <w:rPr>
                <w:ins w:id="8310" w:author="Lavignotte Fabien" w:date="2013-01-30T15:19:00Z"/>
                <w:i/>
                <w:sz w:val="14"/>
                <w:szCs w:val="14"/>
              </w:rPr>
            </w:pPr>
            <w:ins w:id="8311" w:author="Lavignotte Fabien" w:date="2013-01-30T15:19:00Z">
              <w:r>
                <w:rPr>
                  <w:i/>
                  <w:sz w:val="14"/>
                  <w:szCs w:val="14"/>
                </w:rPr>
                <w:t>Step-20</w:t>
              </w:r>
            </w:ins>
          </w:p>
        </w:tc>
        <w:tc>
          <w:tcPr>
            <w:tcW w:w="3499" w:type="dxa"/>
            <w:gridSpan w:val="3"/>
            <w:shd w:val="clear" w:color="auto" w:fill="auto"/>
          </w:tcPr>
          <w:p w:rsidR="0012278F" w:rsidRPr="00E24DDB" w:rsidRDefault="0012278F" w:rsidP="005F79E8">
            <w:pPr>
              <w:pStyle w:val="NormalStep"/>
              <w:rPr>
                <w:ins w:id="8312" w:author="Lavignotte Fabien" w:date="2013-01-30T15:19:00Z"/>
                <w:rFonts w:asciiTheme="minorHAnsi" w:hAnsiTheme="minorHAnsi" w:cstheme="minorHAnsi"/>
                <w:b/>
                <w:sz w:val="22"/>
                <w:szCs w:val="22"/>
              </w:rPr>
            </w:pPr>
            <w:ins w:id="8313" w:author="Lavignotte Fabien" w:date="2013-01-30T15:19:00Z">
              <w:r>
                <w:rPr>
                  <w:rFonts w:asciiTheme="minorHAnsi" w:hAnsiTheme="minorHAnsi" w:cstheme="minorHAnsi"/>
                  <w:sz w:val="22"/>
                  <w:szCs w:val="22"/>
                </w:rPr>
                <w:t>Clik on the “</w:t>
              </w:r>
            </w:ins>
            <w:ins w:id="8314" w:author="Lavignotte Fabien" w:date="2013-01-30T15:20:00Z">
              <w:r w:rsidR="005F79E8">
                <w:rPr>
                  <w:rFonts w:asciiTheme="minorHAnsi" w:hAnsiTheme="minorHAnsi" w:cstheme="minorHAnsi"/>
                  <w:sz w:val="22"/>
                  <w:szCs w:val="22"/>
                </w:rPr>
                <w:t>Box</w:t>
              </w:r>
            </w:ins>
            <w:ins w:id="8315" w:author="Lavignotte Fabien" w:date="2013-01-30T15:19:00Z">
              <w:r>
                <w:rPr>
                  <w:rFonts w:asciiTheme="minorHAnsi" w:hAnsiTheme="minorHAnsi" w:cstheme="minorHAnsi"/>
                  <w:sz w:val="22"/>
                  <w:szCs w:val="22"/>
                </w:rPr>
                <w:t>”  button</w:t>
              </w:r>
            </w:ins>
          </w:p>
        </w:tc>
        <w:tc>
          <w:tcPr>
            <w:tcW w:w="2690" w:type="dxa"/>
            <w:gridSpan w:val="2"/>
            <w:shd w:val="clear" w:color="auto" w:fill="auto"/>
          </w:tcPr>
          <w:p w:rsidR="0012278F" w:rsidRPr="003C0A28" w:rsidRDefault="0012278F" w:rsidP="005F79E8">
            <w:pPr>
              <w:spacing w:after="0"/>
              <w:rPr>
                <w:ins w:id="8316" w:author="Lavignotte Fabien" w:date="2013-01-30T15:19:00Z"/>
                <w:rFonts w:cstheme="minorHAnsi"/>
                <w:lang w:val="en-US"/>
              </w:rPr>
            </w:pPr>
            <w:ins w:id="8317" w:author="Lavignotte Fabien" w:date="2013-01-30T15:19:00Z">
              <w:r>
                <w:rPr>
                  <w:rFonts w:cstheme="minorHAnsi"/>
                  <w:lang w:val="en-US"/>
                </w:rPr>
                <w:t xml:space="preserve">The </w:t>
              </w:r>
            </w:ins>
            <w:ins w:id="8318" w:author="Lavignotte Fabien" w:date="2013-01-30T15:20:00Z">
              <w:r w:rsidR="005F79E8">
                <w:rPr>
                  <w:rFonts w:cstheme="minorHAnsi"/>
                  <w:lang w:val="en-US"/>
                </w:rPr>
                <w:t>Box</w:t>
              </w:r>
            </w:ins>
            <w:ins w:id="8319" w:author="Lavignotte Fabien" w:date="2013-01-30T15:19:00Z">
              <w:r>
                <w:rPr>
                  <w:rFonts w:cstheme="minorHAnsi"/>
                  <w:lang w:val="en-US"/>
                </w:rPr>
                <w:t xml:space="preserve"> GUI is displayed</w:t>
              </w:r>
            </w:ins>
          </w:p>
        </w:tc>
        <w:tc>
          <w:tcPr>
            <w:tcW w:w="1559" w:type="dxa"/>
            <w:shd w:val="clear" w:color="auto" w:fill="auto"/>
            <w:vAlign w:val="center"/>
          </w:tcPr>
          <w:p w:rsidR="0012278F" w:rsidRPr="00732447" w:rsidRDefault="0012278F" w:rsidP="00B27571">
            <w:pPr>
              <w:spacing w:after="0"/>
              <w:jc w:val="center"/>
              <w:rPr>
                <w:ins w:id="8320" w:author="Lavignotte Fabien" w:date="2013-01-30T15:19:00Z"/>
                <w:i/>
                <w:sz w:val="14"/>
                <w:szCs w:val="14"/>
                <w:lang w:val="en-US"/>
              </w:rPr>
            </w:pPr>
          </w:p>
        </w:tc>
      </w:tr>
      <w:tr w:rsidR="0012278F" w:rsidRPr="004E5884" w:rsidTr="00B27571">
        <w:trPr>
          <w:ins w:id="8321" w:author="Lavignotte Fabien" w:date="2013-01-30T15:19:00Z"/>
        </w:trPr>
        <w:tc>
          <w:tcPr>
            <w:tcW w:w="865" w:type="dxa"/>
            <w:shd w:val="clear" w:color="auto" w:fill="auto"/>
            <w:vAlign w:val="center"/>
          </w:tcPr>
          <w:p w:rsidR="0012278F" w:rsidRPr="00544FC8" w:rsidRDefault="0012278F" w:rsidP="00B27571">
            <w:pPr>
              <w:spacing w:after="0"/>
              <w:jc w:val="center"/>
              <w:rPr>
                <w:ins w:id="8322" w:author="Lavignotte Fabien" w:date="2013-01-30T15:19:00Z"/>
                <w:i/>
                <w:sz w:val="14"/>
                <w:szCs w:val="14"/>
              </w:rPr>
            </w:pPr>
            <w:ins w:id="8323" w:author="Lavignotte Fabien" w:date="2013-01-30T15:19:00Z">
              <w:r>
                <w:rPr>
                  <w:i/>
                  <w:sz w:val="14"/>
                  <w:szCs w:val="14"/>
                </w:rPr>
                <w:t>Step-3</w:t>
              </w:r>
              <w:r w:rsidRPr="005D1206">
                <w:rPr>
                  <w:i/>
                  <w:sz w:val="14"/>
                  <w:szCs w:val="14"/>
                </w:rPr>
                <w:t>0</w:t>
              </w:r>
            </w:ins>
          </w:p>
        </w:tc>
        <w:tc>
          <w:tcPr>
            <w:tcW w:w="3499" w:type="dxa"/>
            <w:gridSpan w:val="3"/>
            <w:shd w:val="clear" w:color="auto" w:fill="auto"/>
          </w:tcPr>
          <w:p w:rsidR="0012278F" w:rsidRPr="00057FF1" w:rsidRDefault="005F79E8" w:rsidP="00B27571">
            <w:pPr>
              <w:pStyle w:val="NormalStep"/>
              <w:rPr>
                <w:ins w:id="8324" w:author="Lavignotte Fabien" w:date="2013-01-30T15:19:00Z"/>
                <w:rFonts w:asciiTheme="minorHAnsi" w:hAnsiTheme="minorHAnsi" w:cstheme="minorHAnsi"/>
                <w:sz w:val="22"/>
                <w:szCs w:val="22"/>
              </w:rPr>
            </w:pPr>
            <w:ins w:id="8325" w:author="Lavignotte Fabien" w:date="2013-01-30T15:20:00Z">
              <w:r>
                <w:rPr>
                  <w:rFonts w:asciiTheme="minorHAnsi" w:hAnsiTheme="minorHAnsi" w:cstheme="minorHAnsi"/>
                  <w:sz w:val="22"/>
                  <w:szCs w:val="22"/>
                </w:rPr>
                <w:t>Click on the “Draw” button</w:t>
              </w:r>
            </w:ins>
          </w:p>
        </w:tc>
        <w:tc>
          <w:tcPr>
            <w:tcW w:w="2690" w:type="dxa"/>
            <w:gridSpan w:val="2"/>
            <w:shd w:val="clear" w:color="auto" w:fill="auto"/>
          </w:tcPr>
          <w:p w:rsidR="0012278F" w:rsidRPr="00732447" w:rsidRDefault="005F79E8" w:rsidP="00B27571">
            <w:pPr>
              <w:spacing w:after="0"/>
              <w:rPr>
                <w:ins w:id="8326" w:author="Lavignotte Fabien" w:date="2013-01-30T15:19:00Z"/>
                <w:rFonts w:cstheme="minorHAnsi"/>
                <w:lang w:val="en-GB"/>
              </w:rPr>
            </w:pPr>
            <w:ins w:id="8327" w:author="Lavignotte Fabien" w:date="2013-01-30T15:20:00Z">
              <w:r>
                <w:rPr>
                  <w:rFonts w:cstheme="minorHAnsi"/>
                  <w:lang w:val="en-GB"/>
                </w:rPr>
                <w:t>The widget is hidden</w:t>
              </w:r>
            </w:ins>
          </w:p>
        </w:tc>
        <w:tc>
          <w:tcPr>
            <w:tcW w:w="1559" w:type="dxa"/>
            <w:shd w:val="clear" w:color="auto" w:fill="auto"/>
            <w:vAlign w:val="center"/>
          </w:tcPr>
          <w:p w:rsidR="0012278F" w:rsidRPr="009B26D3" w:rsidRDefault="0012278F" w:rsidP="00B27571">
            <w:pPr>
              <w:spacing w:after="0"/>
              <w:jc w:val="center"/>
              <w:rPr>
                <w:ins w:id="8328" w:author="Lavignotte Fabien" w:date="2013-01-30T15:19:00Z"/>
                <w:sz w:val="14"/>
                <w:szCs w:val="14"/>
                <w:highlight w:val="yellow"/>
                <w:lang w:val="en-GB"/>
              </w:rPr>
            </w:pPr>
          </w:p>
        </w:tc>
      </w:tr>
      <w:tr w:rsidR="0012278F" w:rsidRPr="0056181B" w:rsidTr="00B27571">
        <w:trPr>
          <w:ins w:id="8329" w:author="Lavignotte Fabien" w:date="2013-01-30T15:19:00Z"/>
        </w:trPr>
        <w:tc>
          <w:tcPr>
            <w:tcW w:w="865" w:type="dxa"/>
            <w:shd w:val="clear" w:color="auto" w:fill="auto"/>
            <w:vAlign w:val="center"/>
          </w:tcPr>
          <w:p w:rsidR="0012278F" w:rsidRDefault="0012278F" w:rsidP="00B27571">
            <w:pPr>
              <w:spacing w:after="0"/>
              <w:jc w:val="center"/>
              <w:rPr>
                <w:ins w:id="8330" w:author="Lavignotte Fabien" w:date="2013-01-30T15:19:00Z"/>
                <w:i/>
                <w:sz w:val="14"/>
                <w:szCs w:val="14"/>
              </w:rPr>
            </w:pPr>
            <w:ins w:id="8331" w:author="Lavignotte Fabien" w:date="2013-01-30T15:19:00Z">
              <w:r>
                <w:rPr>
                  <w:i/>
                  <w:sz w:val="14"/>
                  <w:szCs w:val="14"/>
                </w:rPr>
                <w:t>Step-4</w:t>
              </w:r>
              <w:r w:rsidRPr="005D1206">
                <w:rPr>
                  <w:i/>
                  <w:sz w:val="14"/>
                  <w:szCs w:val="14"/>
                </w:rPr>
                <w:t>0</w:t>
              </w:r>
            </w:ins>
          </w:p>
        </w:tc>
        <w:tc>
          <w:tcPr>
            <w:tcW w:w="3499" w:type="dxa"/>
            <w:gridSpan w:val="3"/>
            <w:shd w:val="clear" w:color="auto" w:fill="auto"/>
          </w:tcPr>
          <w:p w:rsidR="0012278F" w:rsidRDefault="005F79E8" w:rsidP="00B27571">
            <w:pPr>
              <w:pStyle w:val="NormalStep"/>
              <w:rPr>
                <w:ins w:id="8332" w:author="Lavignotte Fabien" w:date="2013-01-30T15:19:00Z"/>
                <w:rFonts w:asciiTheme="minorHAnsi" w:hAnsiTheme="minorHAnsi" w:cstheme="minorHAnsi"/>
                <w:sz w:val="22"/>
                <w:szCs w:val="22"/>
              </w:rPr>
            </w:pPr>
            <w:ins w:id="8333" w:author="Lavignotte Fabien" w:date="2013-01-30T15:21:00Z">
              <w:r>
                <w:rPr>
                  <w:rFonts w:asciiTheme="minorHAnsi" w:hAnsiTheme="minorHAnsi" w:cstheme="minorHAnsi"/>
                  <w:sz w:val="22"/>
                  <w:szCs w:val="22"/>
                </w:rPr>
                <w:t>Press the left mouse button on the map</w:t>
              </w:r>
            </w:ins>
          </w:p>
        </w:tc>
        <w:tc>
          <w:tcPr>
            <w:tcW w:w="2690" w:type="dxa"/>
            <w:gridSpan w:val="2"/>
            <w:shd w:val="clear" w:color="auto" w:fill="auto"/>
          </w:tcPr>
          <w:p w:rsidR="0012278F" w:rsidRDefault="005F79E8" w:rsidP="00B27571">
            <w:pPr>
              <w:spacing w:after="0"/>
              <w:rPr>
                <w:ins w:id="8334" w:author="Lavignotte Fabien" w:date="2013-01-30T15:19:00Z"/>
                <w:rFonts w:cstheme="minorHAnsi"/>
                <w:lang w:val="en-GB"/>
              </w:rPr>
            </w:pPr>
            <w:ins w:id="8335" w:author="Lavignotte Fabien" w:date="2013-01-30T15:21:00Z">
              <w:r>
                <w:rPr>
                  <w:rFonts w:cstheme="minorHAnsi"/>
                  <w:lang w:val="en-GB"/>
                </w:rPr>
                <w:t>None</w:t>
              </w:r>
            </w:ins>
          </w:p>
        </w:tc>
        <w:tc>
          <w:tcPr>
            <w:tcW w:w="1559" w:type="dxa"/>
            <w:shd w:val="clear" w:color="auto" w:fill="auto"/>
            <w:vAlign w:val="center"/>
          </w:tcPr>
          <w:p w:rsidR="0012278F" w:rsidRPr="0056181B" w:rsidRDefault="0012278F" w:rsidP="00B27571">
            <w:pPr>
              <w:spacing w:after="0"/>
              <w:jc w:val="center"/>
              <w:rPr>
                <w:ins w:id="8336" w:author="Lavignotte Fabien" w:date="2013-01-30T15:19:00Z"/>
                <w:i/>
                <w:sz w:val="14"/>
                <w:szCs w:val="14"/>
              </w:rPr>
            </w:pPr>
          </w:p>
        </w:tc>
      </w:tr>
      <w:tr w:rsidR="0012278F" w:rsidRPr="0056181B" w:rsidTr="00B27571">
        <w:trPr>
          <w:ins w:id="8337" w:author="Lavignotte Fabien" w:date="2013-01-30T15:19:00Z"/>
        </w:trPr>
        <w:tc>
          <w:tcPr>
            <w:tcW w:w="865" w:type="dxa"/>
            <w:shd w:val="clear" w:color="auto" w:fill="auto"/>
            <w:vAlign w:val="center"/>
          </w:tcPr>
          <w:p w:rsidR="0012278F" w:rsidRDefault="0012278F" w:rsidP="00B27571">
            <w:pPr>
              <w:spacing w:after="0"/>
              <w:jc w:val="center"/>
              <w:rPr>
                <w:ins w:id="8338" w:author="Lavignotte Fabien" w:date="2013-01-30T15:19:00Z"/>
                <w:i/>
                <w:sz w:val="14"/>
                <w:szCs w:val="14"/>
              </w:rPr>
            </w:pPr>
            <w:ins w:id="8339" w:author="Lavignotte Fabien" w:date="2013-01-30T15:19:00Z">
              <w:r>
                <w:rPr>
                  <w:i/>
                  <w:sz w:val="14"/>
                  <w:szCs w:val="14"/>
                </w:rPr>
                <w:t>Step-5</w:t>
              </w:r>
              <w:r w:rsidRPr="005D1206">
                <w:rPr>
                  <w:i/>
                  <w:sz w:val="14"/>
                  <w:szCs w:val="14"/>
                </w:rPr>
                <w:t>0</w:t>
              </w:r>
            </w:ins>
          </w:p>
        </w:tc>
        <w:tc>
          <w:tcPr>
            <w:tcW w:w="3499" w:type="dxa"/>
            <w:gridSpan w:val="3"/>
            <w:shd w:val="clear" w:color="auto" w:fill="auto"/>
          </w:tcPr>
          <w:p w:rsidR="0012278F" w:rsidRDefault="005F79E8" w:rsidP="00B27571">
            <w:pPr>
              <w:pStyle w:val="NormalStep"/>
              <w:rPr>
                <w:ins w:id="8340" w:author="Lavignotte Fabien" w:date="2013-01-30T15:19:00Z"/>
                <w:rFonts w:asciiTheme="minorHAnsi" w:hAnsiTheme="minorHAnsi" w:cstheme="minorHAnsi"/>
                <w:sz w:val="22"/>
                <w:szCs w:val="22"/>
              </w:rPr>
            </w:pPr>
            <w:ins w:id="8341" w:author="Lavignotte Fabien" w:date="2013-01-30T15:21:00Z">
              <w:r>
                <w:rPr>
                  <w:rFonts w:asciiTheme="minorHAnsi" w:hAnsiTheme="minorHAnsi" w:cstheme="minorHAnsi"/>
                  <w:sz w:val="22"/>
                  <w:szCs w:val="22"/>
                </w:rPr>
                <w:t>Drag the mouse to another location on the map.</w:t>
              </w:r>
            </w:ins>
          </w:p>
        </w:tc>
        <w:tc>
          <w:tcPr>
            <w:tcW w:w="2690" w:type="dxa"/>
            <w:gridSpan w:val="2"/>
            <w:shd w:val="clear" w:color="auto" w:fill="auto"/>
          </w:tcPr>
          <w:p w:rsidR="0012278F" w:rsidRDefault="005F79E8" w:rsidP="00B27571">
            <w:pPr>
              <w:spacing w:after="0"/>
              <w:rPr>
                <w:ins w:id="8342" w:author="Lavignotte Fabien" w:date="2013-01-30T15:19:00Z"/>
                <w:rFonts w:cstheme="minorHAnsi"/>
                <w:lang w:val="en-GB"/>
              </w:rPr>
            </w:pPr>
            <w:ins w:id="8343" w:author="Lavignotte Fabien" w:date="2013-01-30T15:21:00Z">
              <w:r>
                <w:rPr>
                  <w:rFonts w:cstheme="minorHAnsi"/>
                  <w:lang w:val="en-GB"/>
                </w:rPr>
                <w:t>A rectangle is displayed starting at pressed position to the current one</w:t>
              </w:r>
            </w:ins>
          </w:p>
        </w:tc>
        <w:tc>
          <w:tcPr>
            <w:tcW w:w="1559" w:type="dxa"/>
            <w:shd w:val="clear" w:color="auto" w:fill="auto"/>
            <w:vAlign w:val="center"/>
          </w:tcPr>
          <w:p w:rsidR="0012278F" w:rsidRPr="009B26D3" w:rsidRDefault="0012278F" w:rsidP="00B27571">
            <w:pPr>
              <w:spacing w:after="0"/>
              <w:jc w:val="center"/>
              <w:rPr>
                <w:ins w:id="8344" w:author="Lavignotte Fabien" w:date="2013-01-30T15:19:00Z"/>
                <w:i/>
                <w:sz w:val="14"/>
                <w:szCs w:val="14"/>
                <w:lang w:val="en-GB"/>
              </w:rPr>
            </w:pPr>
          </w:p>
        </w:tc>
      </w:tr>
      <w:tr w:rsidR="0012278F" w:rsidRPr="0056181B" w:rsidTr="00B27571">
        <w:trPr>
          <w:ins w:id="8345" w:author="Lavignotte Fabien" w:date="2013-01-30T15:19:00Z"/>
        </w:trPr>
        <w:tc>
          <w:tcPr>
            <w:tcW w:w="865" w:type="dxa"/>
            <w:shd w:val="clear" w:color="auto" w:fill="auto"/>
            <w:vAlign w:val="center"/>
          </w:tcPr>
          <w:p w:rsidR="0012278F" w:rsidRDefault="0012278F" w:rsidP="00B27571">
            <w:pPr>
              <w:spacing w:after="0"/>
              <w:jc w:val="center"/>
              <w:rPr>
                <w:ins w:id="8346" w:author="Lavignotte Fabien" w:date="2013-01-30T15:19:00Z"/>
                <w:i/>
                <w:sz w:val="14"/>
                <w:szCs w:val="14"/>
              </w:rPr>
            </w:pPr>
            <w:ins w:id="8347" w:author="Lavignotte Fabien" w:date="2013-01-30T15:19:00Z">
              <w:r>
                <w:rPr>
                  <w:i/>
                  <w:sz w:val="14"/>
                  <w:szCs w:val="14"/>
                </w:rPr>
                <w:t>Step-60</w:t>
              </w:r>
            </w:ins>
          </w:p>
        </w:tc>
        <w:tc>
          <w:tcPr>
            <w:tcW w:w="3499" w:type="dxa"/>
            <w:gridSpan w:val="3"/>
            <w:shd w:val="clear" w:color="auto" w:fill="auto"/>
          </w:tcPr>
          <w:p w:rsidR="0012278F" w:rsidRDefault="005F79E8" w:rsidP="00B27571">
            <w:pPr>
              <w:pStyle w:val="NormalStep"/>
              <w:rPr>
                <w:ins w:id="8348" w:author="Lavignotte Fabien" w:date="2013-01-30T15:19:00Z"/>
                <w:rFonts w:asciiTheme="minorHAnsi" w:hAnsiTheme="minorHAnsi" w:cstheme="minorHAnsi"/>
                <w:sz w:val="22"/>
                <w:szCs w:val="22"/>
              </w:rPr>
            </w:pPr>
            <w:ins w:id="8349" w:author="Lavignotte Fabien" w:date="2013-01-30T15:21:00Z">
              <w:r>
                <w:rPr>
                  <w:rFonts w:asciiTheme="minorHAnsi" w:hAnsiTheme="minorHAnsi" w:cstheme="minorHAnsi"/>
                  <w:sz w:val="22"/>
                  <w:szCs w:val="22"/>
                </w:rPr>
                <w:t>Release the left mouse button</w:t>
              </w:r>
            </w:ins>
          </w:p>
        </w:tc>
        <w:tc>
          <w:tcPr>
            <w:tcW w:w="2690" w:type="dxa"/>
            <w:gridSpan w:val="2"/>
            <w:shd w:val="clear" w:color="auto" w:fill="auto"/>
          </w:tcPr>
          <w:p w:rsidR="0012278F" w:rsidRDefault="005F79E8" w:rsidP="00B27571">
            <w:pPr>
              <w:spacing w:after="0"/>
              <w:rPr>
                <w:ins w:id="8350" w:author="Lavignotte Fabien" w:date="2013-01-30T15:19:00Z"/>
                <w:rFonts w:cstheme="minorHAnsi"/>
                <w:lang w:val="en-GB"/>
              </w:rPr>
            </w:pPr>
            <w:ins w:id="8351" w:author="Lavignotte Fabien" w:date="2013-01-30T15:22:00Z">
              <w:r>
                <w:rPr>
                  <w:rFonts w:cstheme="minorHAnsi"/>
                  <w:lang w:val="en-GB"/>
                </w:rPr>
                <w:t>The search widget is reopen</w:t>
              </w:r>
            </w:ins>
          </w:p>
        </w:tc>
        <w:tc>
          <w:tcPr>
            <w:tcW w:w="1559" w:type="dxa"/>
            <w:shd w:val="clear" w:color="auto" w:fill="auto"/>
            <w:vAlign w:val="center"/>
          </w:tcPr>
          <w:p w:rsidR="0012278F" w:rsidRDefault="0012278F" w:rsidP="005F79E8">
            <w:pPr>
              <w:spacing w:after="0"/>
              <w:jc w:val="center"/>
              <w:rPr>
                <w:ins w:id="8352" w:author="Lavignotte Fabien" w:date="2013-01-30T15:19:00Z"/>
                <w:rFonts w:cstheme="minorHAnsi"/>
                <w:i/>
                <w:sz w:val="14"/>
                <w:szCs w:val="14"/>
              </w:rPr>
            </w:pPr>
            <w:ins w:id="8353" w:author="Lavignotte Fabien" w:date="2013-01-30T15:19:00Z">
              <w:r>
                <w:rPr>
                  <w:rFonts w:cstheme="minorHAnsi"/>
                  <w:i/>
                  <w:sz w:val="14"/>
                  <w:szCs w:val="14"/>
                </w:rPr>
                <w:t>NGEO-WEBC-PFC-0</w:t>
              </w:r>
            </w:ins>
            <w:ins w:id="8354" w:author="Lavignotte Fabien" w:date="2013-01-30T15:22:00Z">
              <w:r w:rsidR="005F79E8">
                <w:rPr>
                  <w:rFonts w:cstheme="minorHAnsi"/>
                  <w:i/>
                  <w:sz w:val="14"/>
                  <w:szCs w:val="14"/>
                </w:rPr>
                <w:t>220</w:t>
              </w:r>
            </w:ins>
          </w:p>
        </w:tc>
      </w:tr>
      <w:tr w:rsidR="0012278F" w:rsidRPr="0056181B" w:rsidTr="00B27571">
        <w:trPr>
          <w:ins w:id="8355" w:author="Lavignotte Fabien" w:date="2013-01-30T15:19:00Z"/>
        </w:trPr>
        <w:tc>
          <w:tcPr>
            <w:tcW w:w="865" w:type="dxa"/>
            <w:shd w:val="clear" w:color="auto" w:fill="auto"/>
            <w:vAlign w:val="center"/>
          </w:tcPr>
          <w:p w:rsidR="0012278F" w:rsidRDefault="0012278F" w:rsidP="00B27571">
            <w:pPr>
              <w:spacing w:after="0"/>
              <w:jc w:val="center"/>
              <w:rPr>
                <w:ins w:id="8356" w:author="Lavignotte Fabien" w:date="2013-01-30T15:19:00Z"/>
                <w:i/>
                <w:sz w:val="14"/>
                <w:szCs w:val="14"/>
              </w:rPr>
            </w:pPr>
            <w:ins w:id="8357" w:author="Lavignotte Fabien" w:date="2013-01-30T15:19:00Z">
              <w:r>
                <w:rPr>
                  <w:i/>
                  <w:sz w:val="14"/>
                  <w:szCs w:val="14"/>
                </w:rPr>
                <w:lastRenderedPageBreak/>
                <w:t>Step-70</w:t>
              </w:r>
            </w:ins>
          </w:p>
        </w:tc>
        <w:tc>
          <w:tcPr>
            <w:tcW w:w="3499" w:type="dxa"/>
            <w:gridSpan w:val="3"/>
            <w:shd w:val="clear" w:color="auto" w:fill="auto"/>
          </w:tcPr>
          <w:p w:rsidR="0012278F" w:rsidRDefault="005F79E8" w:rsidP="00B27571">
            <w:pPr>
              <w:pStyle w:val="NormalStep"/>
              <w:rPr>
                <w:ins w:id="8358" w:author="Lavignotte Fabien" w:date="2013-01-30T15:19:00Z"/>
                <w:rFonts w:asciiTheme="minorHAnsi" w:hAnsiTheme="minorHAnsi" w:cstheme="minorHAnsi"/>
                <w:sz w:val="22"/>
                <w:szCs w:val="22"/>
              </w:rPr>
            </w:pPr>
            <w:ins w:id="8359" w:author="Lavignotte Fabien" w:date="2013-01-30T15:22:00Z">
              <w:r>
                <w:rPr>
                  <w:rFonts w:asciiTheme="minorHAnsi" w:hAnsiTheme="minorHAnsi" w:cstheme="minorHAnsi"/>
                  <w:sz w:val="22"/>
                  <w:szCs w:val="22"/>
                </w:rPr>
                <w:t>Check the values into west,south,east, north</w:t>
              </w:r>
            </w:ins>
          </w:p>
        </w:tc>
        <w:tc>
          <w:tcPr>
            <w:tcW w:w="2690" w:type="dxa"/>
            <w:gridSpan w:val="2"/>
            <w:shd w:val="clear" w:color="auto" w:fill="auto"/>
          </w:tcPr>
          <w:p w:rsidR="0012278F" w:rsidRDefault="005F79E8" w:rsidP="002B7507">
            <w:pPr>
              <w:spacing w:after="0"/>
              <w:rPr>
                <w:ins w:id="8360" w:author="Lavignotte Fabien" w:date="2013-01-30T15:19:00Z"/>
                <w:rFonts w:cstheme="minorHAnsi"/>
                <w:lang w:val="en-GB"/>
              </w:rPr>
            </w:pPr>
            <w:ins w:id="8361" w:author="Lavignotte Fabien" w:date="2013-01-30T15:22:00Z">
              <w:r>
                <w:rPr>
                  <w:rFonts w:cstheme="minorHAnsi"/>
                  <w:lang w:val="en-GB"/>
                </w:rPr>
                <w:t xml:space="preserve">The values should be equals to the drawn </w:t>
              </w:r>
            </w:ins>
            <w:ins w:id="8362" w:author="Lavignotte Fabien" w:date="2013-01-30T15:25:00Z">
              <w:r w:rsidR="002B7507">
                <w:rPr>
                  <w:rFonts w:cstheme="minorHAnsi"/>
                  <w:lang w:val="en-GB"/>
                </w:rPr>
                <w:t>rectangle</w:t>
              </w:r>
            </w:ins>
          </w:p>
        </w:tc>
        <w:tc>
          <w:tcPr>
            <w:tcW w:w="1559" w:type="dxa"/>
            <w:shd w:val="clear" w:color="auto" w:fill="auto"/>
            <w:vAlign w:val="center"/>
          </w:tcPr>
          <w:p w:rsidR="0012278F" w:rsidRDefault="0012278F" w:rsidP="005F79E8">
            <w:pPr>
              <w:spacing w:after="0"/>
              <w:jc w:val="center"/>
              <w:rPr>
                <w:ins w:id="8363" w:author="Lavignotte Fabien" w:date="2013-01-30T15:19:00Z"/>
                <w:rFonts w:cstheme="minorHAnsi"/>
                <w:i/>
                <w:sz w:val="14"/>
                <w:szCs w:val="14"/>
              </w:rPr>
            </w:pPr>
            <w:ins w:id="8364" w:author="Lavignotte Fabien" w:date="2013-01-30T15:19:00Z">
              <w:r>
                <w:rPr>
                  <w:rFonts w:cstheme="minorHAnsi"/>
                  <w:i/>
                  <w:sz w:val="14"/>
                  <w:szCs w:val="14"/>
                </w:rPr>
                <w:t>NGEO-WEBC-PFC-0</w:t>
              </w:r>
            </w:ins>
            <w:ins w:id="8365" w:author="Lavignotte Fabien" w:date="2013-01-30T15:22:00Z">
              <w:r w:rsidR="005F79E8">
                <w:rPr>
                  <w:rFonts w:cstheme="minorHAnsi"/>
                  <w:i/>
                  <w:sz w:val="14"/>
                  <w:szCs w:val="14"/>
                </w:rPr>
                <w:t>220</w:t>
              </w:r>
            </w:ins>
          </w:p>
        </w:tc>
      </w:tr>
      <w:tr w:rsidR="005F79E8" w:rsidRPr="0056181B" w:rsidTr="00B27571">
        <w:trPr>
          <w:ins w:id="8366" w:author="Lavignotte Fabien" w:date="2013-01-30T15:23:00Z"/>
        </w:trPr>
        <w:tc>
          <w:tcPr>
            <w:tcW w:w="865" w:type="dxa"/>
            <w:shd w:val="clear" w:color="auto" w:fill="auto"/>
            <w:vAlign w:val="center"/>
          </w:tcPr>
          <w:p w:rsidR="005F79E8" w:rsidRDefault="005F79E8" w:rsidP="005F79E8">
            <w:pPr>
              <w:spacing w:after="0"/>
              <w:jc w:val="center"/>
              <w:rPr>
                <w:ins w:id="8367" w:author="Lavignotte Fabien" w:date="2013-01-30T15:23:00Z"/>
                <w:i/>
                <w:sz w:val="14"/>
                <w:szCs w:val="14"/>
              </w:rPr>
            </w:pPr>
            <w:ins w:id="8368" w:author="Lavignotte Fabien" w:date="2013-01-30T15:23:00Z">
              <w:r>
                <w:rPr>
                  <w:i/>
                  <w:sz w:val="14"/>
                  <w:szCs w:val="14"/>
                </w:rPr>
                <w:t>Step-80</w:t>
              </w:r>
            </w:ins>
          </w:p>
        </w:tc>
        <w:tc>
          <w:tcPr>
            <w:tcW w:w="3499" w:type="dxa"/>
            <w:gridSpan w:val="3"/>
            <w:shd w:val="clear" w:color="auto" w:fill="auto"/>
          </w:tcPr>
          <w:p w:rsidR="005F79E8" w:rsidRDefault="005F79E8" w:rsidP="005F79E8">
            <w:pPr>
              <w:pStyle w:val="NormalStep"/>
              <w:rPr>
                <w:ins w:id="8369" w:author="Lavignotte Fabien" w:date="2013-01-30T15:23:00Z"/>
                <w:rFonts w:asciiTheme="minorHAnsi" w:hAnsiTheme="minorHAnsi" w:cstheme="minorHAnsi"/>
                <w:sz w:val="22"/>
                <w:szCs w:val="22"/>
              </w:rPr>
            </w:pPr>
            <w:ins w:id="8370" w:author="Lavignotte Fabien" w:date="2013-01-30T15:23:00Z">
              <w:r>
                <w:rPr>
                  <w:rFonts w:asciiTheme="minorHAnsi" w:hAnsiTheme="minorHAnsi" w:cstheme="minorHAnsi"/>
                  <w:sz w:val="22"/>
                  <w:szCs w:val="22"/>
                </w:rPr>
                <w:t>Clik on the “Polygon”  button</w:t>
              </w:r>
            </w:ins>
          </w:p>
        </w:tc>
        <w:tc>
          <w:tcPr>
            <w:tcW w:w="2690" w:type="dxa"/>
            <w:gridSpan w:val="2"/>
            <w:shd w:val="clear" w:color="auto" w:fill="auto"/>
          </w:tcPr>
          <w:p w:rsidR="005F79E8" w:rsidRDefault="005F79E8" w:rsidP="005F79E8">
            <w:pPr>
              <w:spacing w:after="0"/>
              <w:rPr>
                <w:ins w:id="8371" w:author="Lavignotte Fabien" w:date="2013-01-30T15:23:00Z"/>
                <w:rFonts w:cstheme="minorHAnsi"/>
                <w:lang w:val="en-GB"/>
              </w:rPr>
            </w:pPr>
            <w:ins w:id="8372" w:author="Lavignotte Fabien" w:date="2013-01-30T15:23:00Z">
              <w:r>
                <w:rPr>
                  <w:rFonts w:cstheme="minorHAnsi"/>
                  <w:lang w:val="en-US"/>
                </w:rPr>
                <w:t>The Polygon GUI is displayed</w:t>
              </w:r>
            </w:ins>
          </w:p>
        </w:tc>
        <w:tc>
          <w:tcPr>
            <w:tcW w:w="1559" w:type="dxa"/>
            <w:shd w:val="clear" w:color="auto" w:fill="auto"/>
            <w:vAlign w:val="center"/>
          </w:tcPr>
          <w:p w:rsidR="005F79E8" w:rsidRDefault="005F79E8" w:rsidP="005F79E8">
            <w:pPr>
              <w:spacing w:after="0"/>
              <w:jc w:val="center"/>
              <w:rPr>
                <w:ins w:id="8373" w:author="Lavignotte Fabien" w:date="2013-01-30T15:23:00Z"/>
                <w:rFonts w:cstheme="minorHAnsi"/>
                <w:i/>
                <w:sz w:val="14"/>
                <w:szCs w:val="14"/>
              </w:rPr>
            </w:pPr>
          </w:p>
        </w:tc>
      </w:tr>
      <w:tr w:rsidR="005F79E8" w:rsidRPr="0056181B" w:rsidTr="00B27571">
        <w:trPr>
          <w:ins w:id="8374" w:author="Lavignotte Fabien" w:date="2013-01-30T15:23:00Z"/>
        </w:trPr>
        <w:tc>
          <w:tcPr>
            <w:tcW w:w="865" w:type="dxa"/>
            <w:shd w:val="clear" w:color="auto" w:fill="auto"/>
            <w:vAlign w:val="center"/>
          </w:tcPr>
          <w:p w:rsidR="005F79E8" w:rsidRDefault="005F79E8" w:rsidP="00B27571">
            <w:pPr>
              <w:spacing w:after="0"/>
              <w:jc w:val="center"/>
              <w:rPr>
                <w:ins w:id="8375" w:author="Lavignotte Fabien" w:date="2013-01-30T15:23:00Z"/>
                <w:i/>
                <w:sz w:val="14"/>
                <w:szCs w:val="14"/>
              </w:rPr>
            </w:pPr>
            <w:ins w:id="8376" w:author="Lavignotte Fabien" w:date="2013-01-30T15:23:00Z">
              <w:r>
                <w:rPr>
                  <w:i/>
                  <w:sz w:val="14"/>
                  <w:szCs w:val="14"/>
                </w:rPr>
                <w:t>Step-</w:t>
              </w:r>
            </w:ins>
            <w:ins w:id="8377" w:author="Lavignotte Fabien" w:date="2013-01-30T15:24:00Z">
              <w:r>
                <w:rPr>
                  <w:i/>
                  <w:sz w:val="14"/>
                  <w:szCs w:val="14"/>
                </w:rPr>
                <w:t>9</w:t>
              </w:r>
            </w:ins>
            <w:ins w:id="8378" w:author="Lavignotte Fabien" w:date="2013-01-30T15:23:00Z">
              <w:r w:rsidRPr="005D1206">
                <w:rPr>
                  <w:i/>
                  <w:sz w:val="14"/>
                  <w:szCs w:val="14"/>
                </w:rPr>
                <w:t>0</w:t>
              </w:r>
            </w:ins>
          </w:p>
        </w:tc>
        <w:tc>
          <w:tcPr>
            <w:tcW w:w="3499" w:type="dxa"/>
            <w:gridSpan w:val="3"/>
            <w:shd w:val="clear" w:color="auto" w:fill="auto"/>
          </w:tcPr>
          <w:p w:rsidR="005F79E8" w:rsidRDefault="005F79E8" w:rsidP="00B27571">
            <w:pPr>
              <w:pStyle w:val="NormalStep"/>
              <w:rPr>
                <w:ins w:id="8379" w:author="Lavignotte Fabien" w:date="2013-01-30T15:23:00Z"/>
                <w:rFonts w:asciiTheme="minorHAnsi" w:hAnsiTheme="minorHAnsi" w:cstheme="minorHAnsi"/>
                <w:sz w:val="22"/>
                <w:szCs w:val="22"/>
              </w:rPr>
            </w:pPr>
            <w:ins w:id="8380" w:author="Lavignotte Fabien" w:date="2013-01-30T15:23:00Z">
              <w:r>
                <w:rPr>
                  <w:rFonts w:asciiTheme="minorHAnsi" w:hAnsiTheme="minorHAnsi" w:cstheme="minorHAnsi"/>
                  <w:sz w:val="22"/>
                  <w:szCs w:val="22"/>
                </w:rPr>
                <w:t>Click on the “Draw” button</w:t>
              </w:r>
            </w:ins>
          </w:p>
        </w:tc>
        <w:tc>
          <w:tcPr>
            <w:tcW w:w="2690" w:type="dxa"/>
            <w:gridSpan w:val="2"/>
            <w:shd w:val="clear" w:color="auto" w:fill="auto"/>
          </w:tcPr>
          <w:p w:rsidR="005F79E8" w:rsidRDefault="005F79E8" w:rsidP="00B27571">
            <w:pPr>
              <w:spacing w:after="0"/>
              <w:rPr>
                <w:ins w:id="8381" w:author="Lavignotte Fabien" w:date="2013-01-30T15:23:00Z"/>
                <w:rFonts w:cstheme="minorHAnsi"/>
                <w:lang w:val="en-US"/>
              </w:rPr>
            </w:pPr>
            <w:ins w:id="8382" w:author="Lavignotte Fabien" w:date="2013-01-30T15:23:00Z">
              <w:r>
                <w:rPr>
                  <w:rFonts w:cstheme="minorHAnsi"/>
                  <w:lang w:val="en-GB"/>
                </w:rPr>
                <w:t>The widget is hidden</w:t>
              </w:r>
            </w:ins>
          </w:p>
        </w:tc>
        <w:tc>
          <w:tcPr>
            <w:tcW w:w="1559" w:type="dxa"/>
            <w:shd w:val="clear" w:color="auto" w:fill="auto"/>
            <w:vAlign w:val="center"/>
          </w:tcPr>
          <w:p w:rsidR="005F79E8" w:rsidRDefault="005F79E8" w:rsidP="005F79E8">
            <w:pPr>
              <w:spacing w:after="0"/>
              <w:jc w:val="center"/>
              <w:rPr>
                <w:ins w:id="8383" w:author="Lavignotte Fabien" w:date="2013-01-30T15:23:00Z"/>
                <w:rFonts w:cstheme="minorHAnsi"/>
                <w:i/>
                <w:sz w:val="14"/>
                <w:szCs w:val="14"/>
              </w:rPr>
            </w:pPr>
          </w:p>
        </w:tc>
      </w:tr>
      <w:tr w:rsidR="005F79E8" w:rsidRPr="0056181B" w:rsidTr="00B27571">
        <w:trPr>
          <w:ins w:id="8384" w:author="Lavignotte Fabien" w:date="2013-01-30T15:23:00Z"/>
        </w:trPr>
        <w:tc>
          <w:tcPr>
            <w:tcW w:w="865" w:type="dxa"/>
            <w:shd w:val="clear" w:color="auto" w:fill="auto"/>
            <w:vAlign w:val="center"/>
          </w:tcPr>
          <w:p w:rsidR="005F79E8" w:rsidRDefault="005F79E8" w:rsidP="00B27571">
            <w:pPr>
              <w:spacing w:after="0"/>
              <w:jc w:val="center"/>
              <w:rPr>
                <w:ins w:id="8385" w:author="Lavignotte Fabien" w:date="2013-01-30T15:23:00Z"/>
                <w:i/>
                <w:sz w:val="14"/>
                <w:szCs w:val="14"/>
              </w:rPr>
            </w:pPr>
            <w:ins w:id="8386" w:author="Lavignotte Fabien" w:date="2013-01-30T15:23:00Z">
              <w:r>
                <w:rPr>
                  <w:i/>
                  <w:sz w:val="14"/>
                  <w:szCs w:val="14"/>
                </w:rPr>
                <w:t>Step-</w:t>
              </w:r>
            </w:ins>
            <w:ins w:id="8387" w:author="Lavignotte Fabien" w:date="2013-01-30T15:24:00Z">
              <w:r>
                <w:rPr>
                  <w:i/>
                  <w:sz w:val="14"/>
                  <w:szCs w:val="14"/>
                </w:rPr>
                <w:t>10</w:t>
              </w:r>
            </w:ins>
            <w:ins w:id="8388" w:author="Lavignotte Fabien" w:date="2013-01-30T15:23:00Z">
              <w:r w:rsidRPr="005D1206">
                <w:rPr>
                  <w:i/>
                  <w:sz w:val="14"/>
                  <w:szCs w:val="14"/>
                </w:rPr>
                <w:t>0</w:t>
              </w:r>
            </w:ins>
          </w:p>
        </w:tc>
        <w:tc>
          <w:tcPr>
            <w:tcW w:w="3499" w:type="dxa"/>
            <w:gridSpan w:val="3"/>
            <w:shd w:val="clear" w:color="auto" w:fill="auto"/>
          </w:tcPr>
          <w:p w:rsidR="005F79E8" w:rsidRDefault="005F79E8" w:rsidP="00B27571">
            <w:pPr>
              <w:pStyle w:val="NormalStep"/>
              <w:rPr>
                <w:ins w:id="8389" w:author="Lavignotte Fabien" w:date="2013-01-30T15:23:00Z"/>
                <w:rFonts w:asciiTheme="minorHAnsi" w:hAnsiTheme="minorHAnsi" w:cstheme="minorHAnsi"/>
                <w:sz w:val="22"/>
                <w:szCs w:val="22"/>
              </w:rPr>
            </w:pPr>
            <w:ins w:id="8390" w:author="Lavignotte Fabien" w:date="2013-01-30T15:23:00Z">
              <w:r>
                <w:rPr>
                  <w:rFonts w:asciiTheme="minorHAnsi" w:hAnsiTheme="minorHAnsi" w:cstheme="minorHAnsi"/>
                  <w:sz w:val="22"/>
                  <w:szCs w:val="22"/>
                </w:rPr>
                <w:t>Click on a location in the map</w:t>
              </w:r>
            </w:ins>
          </w:p>
        </w:tc>
        <w:tc>
          <w:tcPr>
            <w:tcW w:w="2690" w:type="dxa"/>
            <w:gridSpan w:val="2"/>
            <w:shd w:val="clear" w:color="auto" w:fill="auto"/>
          </w:tcPr>
          <w:p w:rsidR="005F79E8" w:rsidRDefault="005F79E8" w:rsidP="00B27571">
            <w:pPr>
              <w:spacing w:after="0"/>
              <w:rPr>
                <w:ins w:id="8391" w:author="Lavignotte Fabien" w:date="2013-01-30T15:23:00Z"/>
                <w:rFonts w:cstheme="minorHAnsi"/>
                <w:lang w:val="en-GB"/>
              </w:rPr>
            </w:pPr>
            <w:ins w:id="8392" w:author="Lavignotte Fabien" w:date="2013-01-30T15:23:00Z">
              <w:r>
                <w:rPr>
                  <w:rFonts w:cstheme="minorHAnsi"/>
                  <w:lang w:val="en-GB"/>
                </w:rPr>
                <w:t>A line is displayed while the mouse is move after the click</w:t>
              </w:r>
            </w:ins>
          </w:p>
        </w:tc>
        <w:tc>
          <w:tcPr>
            <w:tcW w:w="1559" w:type="dxa"/>
            <w:shd w:val="clear" w:color="auto" w:fill="auto"/>
            <w:vAlign w:val="center"/>
          </w:tcPr>
          <w:p w:rsidR="005F79E8" w:rsidRDefault="005F79E8" w:rsidP="005F79E8">
            <w:pPr>
              <w:spacing w:after="0"/>
              <w:jc w:val="center"/>
              <w:rPr>
                <w:ins w:id="8393" w:author="Lavignotte Fabien" w:date="2013-01-30T15:23:00Z"/>
                <w:rFonts w:cstheme="minorHAnsi"/>
                <w:i/>
                <w:sz w:val="14"/>
                <w:szCs w:val="14"/>
              </w:rPr>
            </w:pPr>
          </w:p>
        </w:tc>
      </w:tr>
      <w:tr w:rsidR="005F79E8" w:rsidRPr="0056181B" w:rsidTr="00B27571">
        <w:trPr>
          <w:ins w:id="8394" w:author="Lavignotte Fabien" w:date="2013-01-30T15:23:00Z"/>
        </w:trPr>
        <w:tc>
          <w:tcPr>
            <w:tcW w:w="865" w:type="dxa"/>
            <w:shd w:val="clear" w:color="auto" w:fill="auto"/>
            <w:vAlign w:val="center"/>
          </w:tcPr>
          <w:p w:rsidR="005F79E8" w:rsidRDefault="005F79E8" w:rsidP="00B27571">
            <w:pPr>
              <w:spacing w:after="0"/>
              <w:jc w:val="center"/>
              <w:rPr>
                <w:ins w:id="8395" w:author="Lavignotte Fabien" w:date="2013-01-30T15:23:00Z"/>
                <w:i/>
                <w:sz w:val="14"/>
                <w:szCs w:val="14"/>
              </w:rPr>
            </w:pPr>
            <w:ins w:id="8396" w:author="Lavignotte Fabien" w:date="2013-01-30T15:23:00Z">
              <w:r>
                <w:rPr>
                  <w:i/>
                  <w:sz w:val="14"/>
                  <w:szCs w:val="14"/>
                </w:rPr>
                <w:t>Step-</w:t>
              </w:r>
            </w:ins>
            <w:ins w:id="8397" w:author="Lavignotte Fabien" w:date="2013-01-30T15:24:00Z">
              <w:r>
                <w:rPr>
                  <w:i/>
                  <w:sz w:val="14"/>
                  <w:szCs w:val="14"/>
                </w:rPr>
                <w:t>11</w:t>
              </w:r>
            </w:ins>
            <w:ins w:id="8398" w:author="Lavignotte Fabien" w:date="2013-01-30T15:23:00Z">
              <w:r w:rsidRPr="005D1206">
                <w:rPr>
                  <w:i/>
                  <w:sz w:val="14"/>
                  <w:szCs w:val="14"/>
                </w:rPr>
                <w:t>0</w:t>
              </w:r>
            </w:ins>
          </w:p>
        </w:tc>
        <w:tc>
          <w:tcPr>
            <w:tcW w:w="3499" w:type="dxa"/>
            <w:gridSpan w:val="3"/>
            <w:shd w:val="clear" w:color="auto" w:fill="auto"/>
          </w:tcPr>
          <w:p w:rsidR="005F79E8" w:rsidRDefault="005F79E8" w:rsidP="00B27571">
            <w:pPr>
              <w:pStyle w:val="NormalStep"/>
              <w:rPr>
                <w:ins w:id="8399" w:author="Lavignotte Fabien" w:date="2013-01-30T15:23:00Z"/>
                <w:rFonts w:asciiTheme="minorHAnsi" w:hAnsiTheme="minorHAnsi" w:cstheme="minorHAnsi"/>
                <w:sz w:val="22"/>
                <w:szCs w:val="22"/>
              </w:rPr>
            </w:pPr>
            <w:ins w:id="8400" w:author="Lavignotte Fabien" w:date="2013-01-30T15:24:00Z">
              <w:r>
                <w:rPr>
                  <w:rFonts w:asciiTheme="minorHAnsi" w:hAnsiTheme="minorHAnsi" w:cstheme="minorHAnsi"/>
                  <w:sz w:val="22"/>
                  <w:szCs w:val="22"/>
                </w:rPr>
                <w:t>Click at different locations on the map to draw a polygon.</w:t>
              </w:r>
            </w:ins>
          </w:p>
        </w:tc>
        <w:tc>
          <w:tcPr>
            <w:tcW w:w="2690" w:type="dxa"/>
            <w:gridSpan w:val="2"/>
            <w:shd w:val="clear" w:color="auto" w:fill="auto"/>
          </w:tcPr>
          <w:p w:rsidR="005F79E8" w:rsidRDefault="005F79E8" w:rsidP="00B27571">
            <w:pPr>
              <w:spacing w:after="0"/>
              <w:rPr>
                <w:ins w:id="8401" w:author="Lavignotte Fabien" w:date="2013-01-30T15:23:00Z"/>
                <w:rFonts w:cstheme="minorHAnsi"/>
                <w:lang w:val="en-GB"/>
              </w:rPr>
            </w:pPr>
            <w:ins w:id="8402" w:author="Lavignotte Fabien" w:date="2013-01-30T15:24:00Z">
              <w:r>
                <w:rPr>
                  <w:rFonts w:cstheme="minorHAnsi"/>
                  <w:lang w:val="en-GB"/>
                </w:rPr>
                <w:t>The polygon is displayed</w:t>
              </w:r>
            </w:ins>
          </w:p>
        </w:tc>
        <w:tc>
          <w:tcPr>
            <w:tcW w:w="1559" w:type="dxa"/>
            <w:shd w:val="clear" w:color="auto" w:fill="auto"/>
            <w:vAlign w:val="center"/>
          </w:tcPr>
          <w:p w:rsidR="005F79E8" w:rsidRDefault="005F79E8" w:rsidP="005F79E8">
            <w:pPr>
              <w:spacing w:after="0"/>
              <w:jc w:val="center"/>
              <w:rPr>
                <w:ins w:id="8403" w:author="Lavignotte Fabien" w:date="2013-01-30T15:23:00Z"/>
                <w:rFonts w:cstheme="minorHAnsi"/>
                <w:i/>
                <w:sz w:val="14"/>
                <w:szCs w:val="14"/>
              </w:rPr>
            </w:pPr>
          </w:p>
        </w:tc>
      </w:tr>
      <w:tr w:rsidR="005F79E8" w:rsidRPr="0056181B" w:rsidTr="00B27571">
        <w:trPr>
          <w:ins w:id="8404" w:author="Lavignotte Fabien" w:date="2013-01-30T15:23:00Z"/>
        </w:trPr>
        <w:tc>
          <w:tcPr>
            <w:tcW w:w="865" w:type="dxa"/>
            <w:shd w:val="clear" w:color="auto" w:fill="auto"/>
            <w:vAlign w:val="center"/>
          </w:tcPr>
          <w:p w:rsidR="005F79E8" w:rsidRDefault="005F79E8" w:rsidP="00B27571">
            <w:pPr>
              <w:spacing w:after="0"/>
              <w:jc w:val="center"/>
              <w:rPr>
                <w:ins w:id="8405" w:author="Lavignotte Fabien" w:date="2013-01-30T15:23:00Z"/>
                <w:i/>
                <w:sz w:val="14"/>
                <w:szCs w:val="14"/>
              </w:rPr>
            </w:pPr>
            <w:ins w:id="8406" w:author="Lavignotte Fabien" w:date="2013-01-30T15:23:00Z">
              <w:r>
                <w:rPr>
                  <w:i/>
                  <w:sz w:val="14"/>
                  <w:szCs w:val="14"/>
                </w:rPr>
                <w:t>Step-60</w:t>
              </w:r>
            </w:ins>
          </w:p>
        </w:tc>
        <w:tc>
          <w:tcPr>
            <w:tcW w:w="3499" w:type="dxa"/>
            <w:gridSpan w:val="3"/>
            <w:shd w:val="clear" w:color="auto" w:fill="auto"/>
          </w:tcPr>
          <w:p w:rsidR="005F79E8" w:rsidRDefault="005F79E8" w:rsidP="00B27571">
            <w:pPr>
              <w:pStyle w:val="NormalStep"/>
              <w:rPr>
                <w:ins w:id="8407" w:author="Lavignotte Fabien" w:date="2013-01-30T15:23:00Z"/>
                <w:rFonts w:asciiTheme="minorHAnsi" w:hAnsiTheme="minorHAnsi" w:cstheme="minorHAnsi"/>
                <w:sz w:val="22"/>
                <w:szCs w:val="22"/>
              </w:rPr>
            </w:pPr>
            <w:ins w:id="8408" w:author="Lavignotte Fabien" w:date="2013-01-30T15:24:00Z">
              <w:r>
                <w:rPr>
                  <w:rFonts w:asciiTheme="minorHAnsi" w:hAnsiTheme="minorHAnsi" w:cstheme="minorHAnsi"/>
                  <w:sz w:val="22"/>
                  <w:szCs w:val="22"/>
                </w:rPr>
                <w:t>Double click to finish drawing the polygon</w:t>
              </w:r>
            </w:ins>
          </w:p>
        </w:tc>
        <w:tc>
          <w:tcPr>
            <w:tcW w:w="2690" w:type="dxa"/>
            <w:gridSpan w:val="2"/>
            <w:shd w:val="clear" w:color="auto" w:fill="auto"/>
          </w:tcPr>
          <w:p w:rsidR="005F79E8" w:rsidRDefault="005F79E8" w:rsidP="00B27571">
            <w:pPr>
              <w:spacing w:after="0"/>
              <w:rPr>
                <w:ins w:id="8409" w:author="Lavignotte Fabien" w:date="2013-01-30T15:23:00Z"/>
                <w:rFonts w:cstheme="minorHAnsi"/>
                <w:lang w:val="en-GB"/>
              </w:rPr>
            </w:pPr>
            <w:ins w:id="8410" w:author="Lavignotte Fabien" w:date="2013-01-30T15:23:00Z">
              <w:r>
                <w:rPr>
                  <w:rFonts w:cstheme="minorHAnsi"/>
                  <w:lang w:val="en-GB"/>
                </w:rPr>
                <w:t>The search widget is reopen</w:t>
              </w:r>
            </w:ins>
          </w:p>
        </w:tc>
        <w:tc>
          <w:tcPr>
            <w:tcW w:w="1559" w:type="dxa"/>
            <w:shd w:val="clear" w:color="auto" w:fill="auto"/>
            <w:vAlign w:val="center"/>
          </w:tcPr>
          <w:p w:rsidR="005F79E8" w:rsidRDefault="005F79E8" w:rsidP="005F79E8">
            <w:pPr>
              <w:spacing w:after="0"/>
              <w:jc w:val="center"/>
              <w:rPr>
                <w:ins w:id="8411" w:author="Lavignotte Fabien" w:date="2013-01-30T15:23:00Z"/>
                <w:rFonts w:cstheme="minorHAnsi"/>
                <w:i/>
                <w:sz w:val="14"/>
                <w:szCs w:val="14"/>
              </w:rPr>
            </w:pPr>
            <w:ins w:id="8412" w:author="Lavignotte Fabien" w:date="2013-01-30T15:23:00Z">
              <w:r>
                <w:rPr>
                  <w:rFonts w:cstheme="minorHAnsi"/>
                  <w:i/>
                  <w:sz w:val="14"/>
                  <w:szCs w:val="14"/>
                </w:rPr>
                <w:t>NGEO-WEBC-PFC-02</w:t>
              </w:r>
            </w:ins>
            <w:ins w:id="8413" w:author="Lavignotte Fabien" w:date="2013-01-30T15:24:00Z">
              <w:r>
                <w:rPr>
                  <w:rFonts w:cstheme="minorHAnsi"/>
                  <w:i/>
                  <w:sz w:val="14"/>
                  <w:szCs w:val="14"/>
                </w:rPr>
                <w:t>21</w:t>
              </w:r>
            </w:ins>
          </w:p>
        </w:tc>
      </w:tr>
      <w:tr w:rsidR="005F79E8" w:rsidRPr="0056181B" w:rsidTr="00B27571">
        <w:trPr>
          <w:ins w:id="8414" w:author="Lavignotte Fabien" w:date="2013-01-30T15:23:00Z"/>
        </w:trPr>
        <w:tc>
          <w:tcPr>
            <w:tcW w:w="865" w:type="dxa"/>
            <w:shd w:val="clear" w:color="auto" w:fill="auto"/>
            <w:vAlign w:val="center"/>
          </w:tcPr>
          <w:p w:rsidR="005F79E8" w:rsidRDefault="005F79E8" w:rsidP="00B27571">
            <w:pPr>
              <w:spacing w:after="0"/>
              <w:jc w:val="center"/>
              <w:rPr>
                <w:ins w:id="8415" w:author="Lavignotte Fabien" w:date="2013-01-30T15:23:00Z"/>
                <w:i/>
                <w:sz w:val="14"/>
                <w:szCs w:val="14"/>
              </w:rPr>
            </w:pPr>
            <w:ins w:id="8416" w:author="Lavignotte Fabien" w:date="2013-01-30T15:23:00Z">
              <w:r>
                <w:rPr>
                  <w:i/>
                  <w:sz w:val="14"/>
                  <w:szCs w:val="14"/>
                </w:rPr>
                <w:t>Step-70</w:t>
              </w:r>
            </w:ins>
          </w:p>
        </w:tc>
        <w:tc>
          <w:tcPr>
            <w:tcW w:w="3499" w:type="dxa"/>
            <w:gridSpan w:val="3"/>
            <w:shd w:val="clear" w:color="auto" w:fill="auto"/>
          </w:tcPr>
          <w:p w:rsidR="005F79E8" w:rsidRDefault="005F79E8" w:rsidP="002B7507">
            <w:pPr>
              <w:pStyle w:val="NormalStep"/>
              <w:rPr>
                <w:ins w:id="8417" w:author="Lavignotte Fabien" w:date="2013-01-30T15:23:00Z"/>
                <w:rFonts w:asciiTheme="minorHAnsi" w:hAnsiTheme="minorHAnsi" w:cstheme="minorHAnsi"/>
                <w:sz w:val="22"/>
                <w:szCs w:val="22"/>
              </w:rPr>
            </w:pPr>
            <w:ins w:id="8418" w:author="Lavignotte Fabien" w:date="2013-01-30T15:23:00Z">
              <w:r>
                <w:rPr>
                  <w:rFonts w:asciiTheme="minorHAnsi" w:hAnsiTheme="minorHAnsi" w:cstheme="minorHAnsi"/>
                  <w:sz w:val="22"/>
                  <w:szCs w:val="22"/>
                </w:rPr>
                <w:t xml:space="preserve">Check the values into </w:t>
              </w:r>
            </w:ins>
            <w:ins w:id="8419" w:author="Lavignotte Fabien" w:date="2013-01-30T15:24:00Z">
              <w:r w:rsidR="002B7507">
                <w:rPr>
                  <w:rFonts w:asciiTheme="minorHAnsi" w:hAnsiTheme="minorHAnsi" w:cstheme="minorHAnsi"/>
                  <w:sz w:val="22"/>
                  <w:szCs w:val="22"/>
                </w:rPr>
                <w:t>the coordinates area</w:t>
              </w:r>
            </w:ins>
          </w:p>
        </w:tc>
        <w:tc>
          <w:tcPr>
            <w:tcW w:w="2690" w:type="dxa"/>
            <w:gridSpan w:val="2"/>
            <w:shd w:val="clear" w:color="auto" w:fill="auto"/>
          </w:tcPr>
          <w:p w:rsidR="005F79E8" w:rsidRDefault="005F79E8" w:rsidP="002B7507">
            <w:pPr>
              <w:spacing w:after="0"/>
              <w:rPr>
                <w:ins w:id="8420" w:author="Lavignotte Fabien" w:date="2013-01-30T15:23:00Z"/>
                <w:rFonts w:cstheme="minorHAnsi"/>
                <w:lang w:val="en-GB"/>
              </w:rPr>
            </w:pPr>
            <w:ins w:id="8421" w:author="Lavignotte Fabien" w:date="2013-01-30T15:23:00Z">
              <w:r>
                <w:rPr>
                  <w:rFonts w:cstheme="minorHAnsi"/>
                  <w:lang w:val="en-GB"/>
                </w:rPr>
                <w:t xml:space="preserve">The values should be equals to the drawn </w:t>
              </w:r>
            </w:ins>
            <w:ins w:id="8422" w:author="Lavignotte Fabien" w:date="2013-01-30T15:25:00Z">
              <w:r w:rsidR="002B7507">
                <w:rPr>
                  <w:rFonts w:cstheme="minorHAnsi"/>
                  <w:lang w:val="en-GB"/>
                </w:rPr>
                <w:t>polygon</w:t>
              </w:r>
            </w:ins>
          </w:p>
        </w:tc>
        <w:tc>
          <w:tcPr>
            <w:tcW w:w="1559" w:type="dxa"/>
            <w:shd w:val="clear" w:color="auto" w:fill="auto"/>
            <w:vAlign w:val="center"/>
          </w:tcPr>
          <w:p w:rsidR="005F79E8" w:rsidRDefault="005F79E8" w:rsidP="005F79E8">
            <w:pPr>
              <w:spacing w:after="0"/>
              <w:jc w:val="center"/>
              <w:rPr>
                <w:ins w:id="8423" w:author="Lavignotte Fabien" w:date="2013-01-30T15:23:00Z"/>
                <w:rFonts w:cstheme="minorHAnsi"/>
                <w:i/>
                <w:sz w:val="14"/>
                <w:szCs w:val="14"/>
              </w:rPr>
            </w:pPr>
            <w:ins w:id="8424" w:author="Lavignotte Fabien" w:date="2013-01-30T15:23:00Z">
              <w:r>
                <w:rPr>
                  <w:rFonts w:cstheme="minorHAnsi"/>
                  <w:i/>
                  <w:sz w:val="14"/>
                  <w:szCs w:val="14"/>
                </w:rPr>
                <w:t>NGEO-WEBC-PFC-02</w:t>
              </w:r>
            </w:ins>
            <w:ins w:id="8425" w:author="Lavignotte Fabien" w:date="2013-01-30T15:24:00Z">
              <w:r>
                <w:rPr>
                  <w:rFonts w:cstheme="minorHAnsi"/>
                  <w:i/>
                  <w:sz w:val="14"/>
                  <w:szCs w:val="14"/>
                </w:rPr>
                <w:t>1</w:t>
              </w:r>
            </w:ins>
            <w:ins w:id="8426" w:author="Lavignotte Fabien" w:date="2013-01-30T15:23:00Z">
              <w:r>
                <w:rPr>
                  <w:rFonts w:cstheme="minorHAnsi"/>
                  <w:i/>
                  <w:sz w:val="14"/>
                  <w:szCs w:val="14"/>
                </w:rPr>
                <w:t>0</w:t>
              </w:r>
            </w:ins>
          </w:p>
        </w:tc>
      </w:tr>
    </w:tbl>
    <w:p w:rsidR="0012278F" w:rsidRPr="00ED457C" w:rsidRDefault="0012278F" w:rsidP="0012278F">
      <w:pPr>
        <w:pStyle w:val="Titre3"/>
        <w:rPr>
          <w:ins w:id="8427" w:author="Lavignotte Fabien" w:date="2013-01-30T15:19:00Z"/>
        </w:rPr>
      </w:pPr>
      <w:bookmarkStart w:id="8428" w:name="_Toc348082253"/>
      <w:ins w:id="8429" w:author="Lavignotte Fabien" w:date="2013-01-30T15:19:00Z">
        <w:r w:rsidRPr="00ED457C">
          <w:t>NGEO-WEBC-VT</w:t>
        </w:r>
        <w:r>
          <w:t>P-0</w:t>
        </w:r>
      </w:ins>
      <w:ins w:id="8430" w:author="Lavignotte Fabien" w:date="2013-01-30T15:25:00Z">
        <w:r w:rsidR="001B7EE6">
          <w:t>224</w:t>
        </w:r>
      </w:ins>
      <w:ins w:id="8431" w:author="Lavignotte Fabien" w:date="2013-01-30T15:19:00Z">
        <w:r w:rsidRPr="00ED457C">
          <w:t xml:space="preserve">: </w:t>
        </w:r>
      </w:ins>
      <w:ins w:id="8432" w:author="Lavignotte Fabien" w:date="2013-01-30T15:25:00Z">
        <w:r w:rsidR="00325769">
          <w:t>Zone of interest: gazetteer</w:t>
        </w:r>
      </w:ins>
      <w:bookmarkEnd w:id="842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rPr>
          <w:ins w:id="8433" w:author="Lavignotte Fabien" w:date="2013-01-30T15:19:00Z"/>
        </w:trPr>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ins w:id="8434" w:author="Lavignotte Fabien" w:date="2013-01-30T15:19:00Z"/>
                <w:b/>
                <w:i/>
                <w:color w:val="FFFFFF"/>
                <w:szCs w:val="18"/>
                <w:lang w:val="en-US"/>
              </w:rPr>
            </w:pPr>
            <w:ins w:id="8435" w:author="Lavignotte Fabien" w:date="2013-01-30T15:19:00Z">
              <w:r>
                <w:rPr>
                  <w:b/>
                  <w:i/>
                  <w:color w:val="FFFFFF"/>
                  <w:szCs w:val="18"/>
                  <w:lang w:val="en-US"/>
                </w:rPr>
                <w:t>NGEO VALIDATION TEST  PROCEDURE</w:t>
              </w:r>
            </w:ins>
          </w:p>
        </w:tc>
      </w:tr>
      <w:tr w:rsidR="0012278F" w:rsidRPr="004E5884" w:rsidTr="00B27571">
        <w:trPr>
          <w:ins w:id="8436" w:author="Lavignotte Fabien" w:date="2013-01-30T15:19:00Z"/>
        </w:trPr>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8437" w:author="Lavignotte Fabien" w:date="2013-01-30T15:19:00Z"/>
                <w:b/>
                <w:color w:val="FFFFFF"/>
                <w:sz w:val="14"/>
                <w:szCs w:val="14"/>
              </w:rPr>
            </w:pPr>
            <w:ins w:id="8438" w:author="Lavignotte Fabien" w:date="2013-01-30T15:19:00Z">
              <w:r w:rsidRPr="00544FC8">
                <w:rPr>
                  <w:b/>
                  <w:color w:val="FFFFFF"/>
                  <w:sz w:val="14"/>
                  <w:szCs w:val="14"/>
                </w:rPr>
                <w:t>Test Identifier</w:t>
              </w:r>
            </w:ins>
          </w:p>
        </w:tc>
        <w:tc>
          <w:tcPr>
            <w:tcW w:w="1903" w:type="dxa"/>
            <w:tcBorders>
              <w:top w:val="single" w:sz="6" w:space="0" w:color="auto"/>
            </w:tcBorders>
            <w:shd w:val="clear" w:color="auto" w:fill="auto"/>
          </w:tcPr>
          <w:p w:rsidR="0012278F" w:rsidRPr="00544FC8" w:rsidRDefault="0012278F" w:rsidP="001B7EE6">
            <w:pPr>
              <w:spacing w:after="0"/>
              <w:rPr>
                <w:ins w:id="8439" w:author="Lavignotte Fabien" w:date="2013-01-30T15:19:00Z"/>
                <w:i/>
                <w:color w:val="548DD4"/>
                <w:sz w:val="16"/>
                <w:szCs w:val="16"/>
              </w:rPr>
            </w:pPr>
            <w:ins w:id="8440" w:author="Lavignotte Fabien" w:date="2013-01-30T15:19:00Z">
              <w:r>
                <w:rPr>
                  <w:i/>
                  <w:color w:val="548DD4"/>
                  <w:sz w:val="16"/>
                  <w:szCs w:val="16"/>
                </w:rPr>
                <w:t>NGEO-WEBC-VTP-0</w:t>
              </w:r>
            </w:ins>
            <w:ins w:id="8441" w:author="Lavignotte Fabien" w:date="2013-01-30T15:25:00Z">
              <w:r w:rsidR="001B7EE6">
                <w:rPr>
                  <w:i/>
                  <w:color w:val="548DD4"/>
                  <w:sz w:val="16"/>
                  <w:szCs w:val="16"/>
                </w:rPr>
                <w:t>224</w:t>
              </w:r>
            </w:ins>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8442" w:author="Lavignotte Fabien" w:date="2013-01-30T15:19:00Z"/>
                <w:b/>
                <w:color w:val="FFFFFF"/>
                <w:sz w:val="14"/>
                <w:szCs w:val="14"/>
              </w:rPr>
            </w:pPr>
            <w:ins w:id="8443" w:author="Lavignotte Fabien" w:date="2013-01-30T15:19:00Z">
              <w:r w:rsidRPr="00544FC8">
                <w:rPr>
                  <w:b/>
                  <w:color w:val="FFFFFF"/>
                  <w:sz w:val="14"/>
                  <w:szCs w:val="14"/>
                </w:rPr>
                <w:t>Test Title</w:t>
              </w:r>
            </w:ins>
          </w:p>
        </w:tc>
        <w:tc>
          <w:tcPr>
            <w:tcW w:w="3969" w:type="dxa"/>
            <w:gridSpan w:val="2"/>
            <w:tcBorders>
              <w:top w:val="single" w:sz="6" w:space="0" w:color="auto"/>
            </w:tcBorders>
            <w:shd w:val="clear" w:color="auto" w:fill="auto"/>
          </w:tcPr>
          <w:p w:rsidR="0012278F" w:rsidRPr="00BE3088" w:rsidRDefault="00325769" w:rsidP="00B27571">
            <w:pPr>
              <w:spacing w:after="0"/>
              <w:rPr>
                <w:ins w:id="8444" w:author="Lavignotte Fabien" w:date="2013-01-30T15:19:00Z"/>
                <w:i/>
                <w:color w:val="548DD4"/>
                <w:sz w:val="16"/>
                <w:szCs w:val="16"/>
                <w:lang w:val="en-US"/>
              </w:rPr>
            </w:pPr>
            <w:ins w:id="8445" w:author="Lavignotte Fabien" w:date="2013-01-30T15:25:00Z">
              <w:r>
                <w:rPr>
                  <w:i/>
                  <w:sz w:val="16"/>
                  <w:szCs w:val="16"/>
                </w:rPr>
                <w:t>Zone of interest: gazetteer</w:t>
              </w:r>
            </w:ins>
          </w:p>
        </w:tc>
      </w:tr>
      <w:tr w:rsidR="0012278F" w:rsidRPr="00B17EAC" w:rsidTr="00B27571">
        <w:trPr>
          <w:ins w:id="8446" w:author="Lavignotte Fabien" w:date="2013-01-30T15:19:00Z"/>
        </w:trPr>
        <w:tc>
          <w:tcPr>
            <w:tcW w:w="8613" w:type="dxa"/>
            <w:gridSpan w:val="7"/>
            <w:shd w:val="clear" w:color="auto" w:fill="A6A6A6"/>
          </w:tcPr>
          <w:p w:rsidR="0012278F" w:rsidRPr="00544FC8" w:rsidRDefault="0012278F" w:rsidP="00B27571">
            <w:pPr>
              <w:spacing w:after="0"/>
              <w:rPr>
                <w:ins w:id="8447" w:author="Lavignotte Fabien" w:date="2013-01-30T15:19:00Z"/>
                <w:sz w:val="14"/>
                <w:szCs w:val="14"/>
              </w:rPr>
            </w:pPr>
          </w:p>
        </w:tc>
      </w:tr>
      <w:tr w:rsidR="0012278F" w:rsidRPr="004E5884" w:rsidTr="00B27571">
        <w:trPr>
          <w:ins w:id="8448" w:author="Lavignotte Fabien" w:date="2013-01-30T15:19:00Z"/>
        </w:trPr>
        <w:tc>
          <w:tcPr>
            <w:tcW w:w="8613" w:type="dxa"/>
            <w:gridSpan w:val="7"/>
            <w:shd w:val="clear" w:color="auto" w:fill="auto"/>
          </w:tcPr>
          <w:p w:rsidR="0012278F" w:rsidRPr="005E7083" w:rsidRDefault="0012278F" w:rsidP="001B7EE6">
            <w:pPr>
              <w:autoSpaceDE w:val="0"/>
              <w:autoSpaceDN w:val="0"/>
              <w:adjustRightInd w:val="0"/>
              <w:spacing w:after="0" w:line="240" w:lineRule="auto"/>
              <w:rPr>
                <w:ins w:id="8449" w:author="Lavignotte Fabien" w:date="2013-01-30T15:19:00Z"/>
                <w:rFonts w:cstheme="minorHAnsi"/>
                <w:lang w:val="en-US"/>
              </w:rPr>
            </w:pPr>
            <w:ins w:id="8450" w:author="Lavignotte Fabien" w:date="2013-01-30T15:19:00Z">
              <w:r w:rsidRPr="00057FF1">
                <w:rPr>
                  <w:rFonts w:cstheme="minorHAnsi"/>
                  <w:lang w:val="en-US"/>
                </w:rPr>
                <w:t xml:space="preserve">This test procedure implements the test case </w:t>
              </w:r>
              <w:r>
                <w:rPr>
                  <w:rFonts w:cstheme="minorHAnsi"/>
                  <w:lang w:val="en-US"/>
                </w:rPr>
                <w:t>NGEO-WEBC-VTC-0</w:t>
              </w:r>
            </w:ins>
            <w:ins w:id="8451" w:author="Lavignotte Fabien" w:date="2013-01-30T15:25:00Z">
              <w:r w:rsidR="001B7EE6">
                <w:rPr>
                  <w:rFonts w:cstheme="minorHAnsi"/>
                  <w:lang w:val="en-US"/>
                </w:rPr>
                <w:t>224</w:t>
              </w:r>
            </w:ins>
            <w:ins w:id="8452" w:author="Lavignotte Fabien" w:date="2013-01-30T15:19:00Z">
              <w:r w:rsidRPr="00057FF1">
                <w:rPr>
                  <w:rFonts w:cstheme="minorHAnsi"/>
                  <w:lang w:val="en-US"/>
                </w:rPr>
                <w:t>:</w:t>
              </w:r>
              <w:r>
                <w:rPr>
                  <w:rFonts w:cstheme="minorHAnsi"/>
                  <w:lang w:val="en-US"/>
                </w:rPr>
                <w:t xml:space="preserve"> </w:t>
              </w:r>
            </w:ins>
            <w:ins w:id="8453" w:author="Lavignotte Fabien" w:date="2013-01-30T15:25:00Z">
              <w:r w:rsidR="001B7EE6">
                <w:t>Zone of interest: gazetteer</w:t>
              </w:r>
            </w:ins>
          </w:p>
        </w:tc>
      </w:tr>
      <w:tr w:rsidR="0012278F" w:rsidRPr="00B17EAC" w:rsidTr="00B27571">
        <w:trPr>
          <w:ins w:id="8454" w:author="Lavignotte Fabien" w:date="2013-01-30T15:19:00Z"/>
        </w:trPr>
        <w:tc>
          <w:tcPr>
            <w:tcW w:w="8613" w:type="dxa"/>
            <w:gridSpan w:val="7"/>
            <w:shd w:val="clear" w:color="auto" w:fill="A6A6A6"/>
          </w:tcPr>
          <w:p w:rsidR="0012278F" w:rsidRPr="00544FC8" w:rsidRDefault="0012278F" w:rsidP="00B27571">
            <w:pPr>
              <w:spacing w:after="0"/>
              <w:rPr>
                <w:ins w:id="8455" w:author="Lavignotte Fabien" w:date="2013-01-30T15:19:00Z"/>
                <w:sz w:val="14"/>
                <w:szCs w:val="14"/>
              </w:rPr>
            </w:pPr>
            <w:ins w:id="8456" w:author="Lavignotte Fabien" w:date="2013-01-30T15:19:00Z">
              <w:r>
                <w:rPr>
                  <w:b/>
                  <w:sz w:val="14"/>
                  <w:szCs w:val="14"/>
                </w:rPr>
                <w:t>Script</w:t>
              </w:r>
            </w:ins>
          </w:p>
        </w:tc>
      </w:tr>
      <w:tr w:rsidR="0012278F" w:rsidRPr="004E5884" w:rsidTr="00B27571">
        <w:trPr>
          <w:ins w:id="8457" w:author="Lavignotte Fabien" w:date="2013-01-30T15:19:00Z"/>
        </w:trPr>
        <w:tc>
          <w:tcPr>
            <w:tcW w:w="8613" w:type="dxa"/>
            <w:gridSpan w:val="7"/>
            <w:shd w:val="clear" w:color="auto" w:fill="auto"/>
          </w:tcPr>
          <w:p w:rsidR="0012278F" w:rsidRPr="004E5884" w:rsidRDefault="0012278F" w:rsidP="00B27571">
            <w:pPr>
              <w:spacing w:after="0"/>
              <w:rPr>
                <w:ins w:id="8458" w:author="Lavignotte Fabien" w:date="2013-01-30T15:19:00Z"/>
                <w:lang w:val="en-US"/>
              </w:rPr>
            </w:pPr>
            <w:ins w:id="8459" w:author="Lavignotte Fabien" w:date="2013-01-30T15:19:00Z">
              <w:r>
                <w:rPr>
                  <w:lang w:val="en-US"/>
                </w:rPr>
                <w:t>None</w:t>
              </w:r>
            </w:ins>
          </w:p>
        </w:tc>
      </w:tr>
      <w:tr w:rsidR="0012278F" w:rsidRPr="00544FC8" w:rsidTr="00B27571">
        <w:trPr>
          <w:ins w:id="8460" w:author="Lavignotte Fabien" w:date="2013-01-30T15:19:00Z"/>
        </w:trPr>
        <w:tc>
          <w:tcPr>
            <w:tcW w:w="865" w:type="dxa"/>
            <w:shd w:val="clear" w:color="auto" w:fill="A6A6A6"/>
          </w:tcPr>
          <w:p w:rsidR="0012278F" w:rsidRPr="00544FC8" w:rsidRDefault="0012278F" w:rsidP="00B27571">
            <w:pPr>
              <w:spacing w:after="0"/>
              <w:jc w:val="center"/>
              <w:rPr>
                <w:ins w:id="8461" w:author="Lavignotte Fabien" w:date="2013-01-30T15:19:00Z"/>
                <w:b/>
                <w:sz w:val="14"/>
                <w:szCs w:val="14"/>
              </w:rPr>
            </w:pPr>
            <w:ins w:id="8462" w:author="Lavignotte Fabien" w:date="2013-01-30T15:19:00Z">
              <w:r w:rsidRPr="00544FC8">
                <w:rPr>
                  <w:b/>
                  <w:sz w:val="14"/>
                  <w:szCs w:val="14"/>
                </w:rPr>
                <w:t>Step</w:t>
              </w:r>
            </w:ins>
          </w:p>
        </w:tc>
        <w:tc>
          <w:tcPr>
            <w:tcW w:w="3499" w:type="dxa"/>
            <w:gridSpan w:val="3"/>
            <w:shd w:val="clear" w:color="auto" w:fill="A6A6A6"/>
          </w:tcPr>
          <w:p w:rsidR="0012278F" w:rsidRPr="00544FC8" w:rsidRDefault="0012278F" w:rsidP="00B27571">
            <w:pPr>
              <w:spacing w:after="0"/>
              <w:jc w:val="center"/>
              <w:rPr>
                <w:ins w:id="8463" w:author="Lavignotte Fabien" w:date="2013-01-30T15:19:00Z"/>
                <w:b/>
                <w:sz w:val="14"/>
                <w:szCs w:val="14"/>
              </w:rPr>
            </w:pPr>
            <w:ins w:id="8464" w:author="Lavignotte Fabien" w:date="2013-01-30T15:19:00Z">
              <w:r w:rsidRPr="00544FC8">
                <w:rPr>
                  <w:b/>
                  <w:sz w:val="14"/>
                  <w:szCs w:val="14"/>
                </w:rPr>
                <w:t>Action</w:t>
              </w:r>
            </w:ins>
          </w:p>
        </w:tc>
        <w:tc>
          <w:tcPr>
            <w:tcW w:w="2690" w:type="dxa"/>
            <w:gridSpan w:val="2"/>
            <w:shd w:val="clear" w:color="auto" w:fill="A6A6A6"/>
          </w:tcPr>
          <w:p w:rsidR="0012278F" w:rsidRPr="00544FC8" w:rsidRDefault="0012278F" w:rsidP="00B27571">
            <w:pPr>
              <w:spacing w:after="0"/>
              <w:jc w:val="center"/>
              <w:rPr>
                <w:ins w:id="8465" w:author="Lavignotte Fabien" w:date="2013-01-30T15:19:00Z"/>
                <w:b/>
                <w:sz w:val="14"/>
                <w:szCs w:val="14"/>
              </w:rPr>
            </w:pPr>
            <w:ins w:id="8466" w:author="Lavignotte Fabien" w:date="2013-01-30T15:19:00Z">
              <w:r>
                <w:rPr>
                  <w:b/>
                  <w:sz w:val="14"/>
                  <w:szCs w:val="14"/>
                </w:rPr>
                <w:t>Expected output</w:t>
              </w:r>
            </w:ins>
          </w:p>
        </w:tc>
        <w:tc>
          <w:tcPr>
            <w:tcW w:w="1559" w:type="dxa"/>
            <w:shd w:val="clear" w:color="auto" w:fill="A6A6A6"/>
          </w:tcPr>
          <w:p w:rsidR="0012278F" w:rsidRPr="00544FC8" w:rsidRDefault="0012278F" w:rsidP="00B27571">
            <w:pPr>
              <w:spacing w:after="0"/>
              <w:jc w:val="center"/>
              <w:rPr>
                <w:ins w:id="8467" w:author="Lavignotte Fabien" w:date="2013-01-30T15:19:00Z"/>
                <w:b/>
                <w:sz w:val="14"/>
                <w:szCs w:val="14"/>
              </w:rPr>
            </w:pPr>
            <w:ins w:id="8468" w:author="Lavignotte Fabien" w:date="2013-01-30T15:19:00Z">
              <w:r w:rsidRPr="00544FC8">
                <w:rPr>
                  <w:b/>
                  <w:sz w:val="14"/>
                  <w:szCs w:val="14"/>
                </w:rPr>
                <w:t>Pass/Fail Criteria Id</w:t>
              </w:r>
            </w:ins>
          </w:p>
        </w:tc>
      </w:tr>
      <w:tr w:rsidR="0012278F" w:rsidRPr="0056181B" w:rsidTr="00B27571">
        <w:trPr>
          <w:ins w:id="8469" w:author="Lavignotte Fabien" w:date="2013-01-30T15:19:00Z"/>
        </w:trPr>
        <w:tc>
          <w:tcPr>
            <w:tcW w:w="865" w:type="dxa"/>
            <w:shd w:val="clear" w:color="auto" w:fill="auto"/>
            <w:vAlign w:val="center"/>
          </w:tcPr>
          <w:p w:rsidR="0012278F" w:rsidRPr="00544FC8" w:rsidRDefault="0012278F" w:rsidP="00B27571">
            <w:pPr>
              <w:spacing w:after="0"/>
              <w:jc w:val="center"/>
              <w:rPr>
                <w:ins w:id="8470" w:author="Lavignotte Fabien" w:date="2013-01-30T15:19:00Z"/>
                <w:i/>
                <w:sz w:val="14"/>
                <w:szCs w:val="14"/>
              </w:rPr>
            </w:pPr>
            <w:ins w:id="8471" w:author="Lavignotte Fabien" w:date="2013-01-30T15:19:00Z">
              <w:r w:rsidRPr="003C0A28">
                <w:rPr>
                  <w:rFonts w:cstheme="minorHAnsi"/>
                  <w:i/>
                  <w:sz w:val="14"/>
                  <w:szCs w:val="14"/>
                </w:rPr>
                <w:t>Step-10</w:t>
              </w:r>
            </w:ins>
          </w:p>
        </w:tc>
        <w:tc>
          <w:tcPr>
            <w:tcW w:w="3499" w:type="dxa"/>
            <w:gridSpan w:val="3"/>
            <w:shd w:val="clear" w:color="auto" w:fill="auto"/>
          </w:tcPr>
          <w:p w:rsidR="0012278F" w:rsidRPr="00057FF1" w:rsidRDefault="0012278F" w:rsidP="00B27571">
            <w:pPr>
              <w:pStyle w:val="NormalStep"/>
              <w:rPr>
                <w:ins w:id="8472" w:author="Lavignotte Fabien" w:date="2013-01-30T15:19:00Z"/>
                <w:rFonts w:asciiTheme="minorHAnsi" w:hAnsiTheme="minorHAnsi" w:cstheme="minorHAnsi"/>
                <w:sz w:val="22"/>
                <w:szCs w:val="22"/>
              </w:rPr>
            </w:pPr>
            <w:ins w:id="8473" w:author="Lavignotte Fabien" w:date="2013-01-30T15:1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ins>
          </w:p>
        </w:tc>
        <w:tc>
          <w:tcPr>
            <w:tcW w:w="2690" w:type="dxa"/>
            <w:gridSpan w:val="2"/>
            <w:shd w:val="clear" w:color="auto" w:fill="auto"/>
          </w:tcPr>
          <w:p w:rsidR="0012278F" w:rsidRPr="00057FF1" w:rsidRDefault="0012278F" w:rsidP="00B27571">
            <w:pPr>
              <w:spacing w:after="0"/>
              <w:rPr>
                <w:ins w:id="8474" w:author="Lavignotte Fabien" w:date="2013-01-30T15:19:00Z"/>
                <w:rFonts w:cstheme="minorHAnsi"/>
                <w:lang w:val="en-US"/>
              </w:rPr>
            </w:pPr>
            <w:ins w:id="8475" w:author="Lavignotte Fabien" w:date="2013-01-30T15:19:00Z">
              <w:r>
                <w:rPr>
                  <w:rFonts w:cstheme="minorHAnsi"/>
                  <w:lang w:val="en-US"/>
                </w:rPr>
                <w:t>The search widget is opened, the Area Tab is opened</w:t>
              </w:r>
            </w:ins>
          </w:p>
        </w:tc>
        <w:tc>
          <w:tcPr>
            <w:tcW w:w="1559" w:type="dxa"/>
            <w:shd w:val="clear" w:color="auto" w:fill="auto"/>
            <w:vAlign w:val="center"/>
          </w:tcPr>
          <w:p w:rsidR="0012278F" w:rsidRPr="0056181B" w:rsidRDefault="0012278F" w:rsidP="00B27571">
            <w:pPr>
              <w:spacing w:after="0"/>
              <w:jc w:val="center"/>
              <w:rPr>
                <w:ins w:id="8476" w:author="Lavignotte Fabien" w:date="2013-01-30T15:19:00Z"/>
                <w:i/>
                <w:sz w:val="14"/>
                <w:szCs w:val="14"/>
              </w:rPr>
            </w:pPr>
          </w:p>
        </w:tc>
      </w:tr>
      <w:tr w:rsidR="0012278F" w:rsidRPr="00732447" w:rsidTr="00B27571">
        <w:trPr>
          <w:ins w:id="8477" w:author="Lavignotte Fabien" w:date="2013-01-30T15:19:00Z"/>
        </w:trPr>
        <w:tc>
          <w:tcPr>
            <w:tcW w:w="865" w:type="dxa"/>
            <w:shd w:val="clear" w:color="auto" w:fill="auto"/>
            <w:vAlign w:val="center"/>
          </w:tcPr>
          <w:p w:rsidR="0012278F" w:rsidRPr="005D1206" w:rsidRDefault="0012278F" w:rsidP="00B27571">
            <w:pPr>
              <w:spacing w:after="0"/>
              <w:jc w:val="center"/>
              <w:rPr>
                <w:ins w:id="8478" w:author="Lavignotte Fabien" w:date="2013-01-30T15:19:00Z"/>
                <w:i/>
                <w:sz w:val="14"/>
                <w:szCs w:val="14"/>
              </w:rPr>
            </w:pPr>
            <w:ins w:id="8479" w:author="Lavignotte Fabien" w:date="2013-01-30T15:19:00Z">
              <w:r>
                <w:rPr>
                  <w:i/>
                  <w:sz w:val="14"/>
                  <w:szCs w:val="14"/>
                </w:rPr>
                <w:t>Step-20</w:t>
              </w:r>
            </w:ins>
          </w:p>
        </w:tc>
        <w:tc>
          <w:tcPr>
            <w:tcW w:w="3499" w:type="dxa"/>
            <w:gridSpan w:val="3"/>
            <w:shd w:val="clear" w:color="auto" w:fill="auto"/>
          </w:tcPr>
          <w:p w:rsidR="0012278F" w:rsidRPr="00E24DDB" w:rsidRDefault="0012278F" w:rsidP="00815742">
            <w:pPr>
              <w:pStyle w:val="NormalStep"/>
              <w:rPr>
                <w:ins w:id="8480" w:author="Lavignotte Fabien" w:date="2013-01-30T15:19:00Z"/>
                <w:rFonts w:asciiTheme="minorHAnsi" w:hAnsiTheme="minorHAnsi" w:cstheme="minorHAnsi"/>
                <w:b/>
                <w:sz w:val="22"/>
                <w:szCs w:val="22"/>
              </w:rPr>
            </w:pPr>
            <w:ins w:id="8481" w:author="Lavignotte Fabien" w:date="2013-01-30T15:19:00Z">
              <w:r>
                <w:rPr>
                  <w:rFonts w:asciiTheme="minorHAnsi" w:hAnsiTheme="minorHAnsi" w:cstheme="minorHAnsi"/>
                  <w:sz w:val="22"/>
                  <w:szCs w:val="22"/>
                </w:rPr>
                <w:t>Clik on the “</w:t>
              </w:r>
            </w:ins>
            <w:ins w:id="8482" w:author="Lavignotte Fabien" w:date="2013-01-30T15:28:00Z">
              <w:r w:rsidR="00815742">
                <w:rPr>
                  <w:rFonts w:asciiTheme="minorHAnsi" w:hAnsiTheme="minorHAnsi" w:cstheme="minorHAnsi"/>
                  <w:sz w:val="22"/>
                  <w:szCs w:val="22"/>
                </w:rPr>
                <w:t>Gazetteer</w:t>
              </w:r>
            </w:ins>
            <w:ins w:id="8483" w:author="Lavignotte Fabien" w:date="2013-01-30T15:19:00Z">
              <w:r>
                <w:rPr>
                  <w:rFonts w:asciiTheme="minorHAnsi" w:hAnsiTheme="minorHAnsi" w:cstheme="minorHAnsi"/>
                  <w:sz w:val="22"/>
                  <w:szCs w:val="22"/>
                </w:rPr>
                <w:t>”  button</w:t>
              </w:r>
            </w:ins>
          </w:p>
        </w:tc>
        <w:tc>
          <w:tcPr>
            <w:tcW w:w="2690" w:type="dxa"/>
            <w:gridSpan w:val="2"/>
            <w:shd w:val="clear" w:color="auto" w:fill="auto"/>
          </w:tcPr>
          <w:p w:rsidR="0012278F" w:rsidRPr="003C0A28" w:rsidRDefault="0012278F" w:rsidP="00815742">
            <w:pPr>
              <w:spacing w:after="0"/>
              <w:rPr>
                <w:ins w:id="8484" w:author="Lavignotte Fabien" w:date="2013-01-30T15:19:00Z"/>
                <w:rFonts w:cstheme="minorHAnsi"/>
                <w:lang w:val="en-US"/>
              </w:rPr>
            </w:pPr>
            <w:ins w:id="8485" w:author="Lavignotte Fabien" w:date="2013-01-30T15:19:00Z">
              <w:r>
                <w:rPr>
                  <w:rFonts w:cstheme="minorHAnsi"/>
                  <w:lang w:val="en-US"/>
                </w:rPr>
                <w:t xml:space="preserve">The </w:t>
              </w:r>
            </w:ins>
            <w:ins w:id="8486" w:author="Lavignotte Fabien" w:date="2013-01-30T15:28:00Z">
              <w:r w:rsidR="00815742">
                <w:rPr>
                  <w:rFonts w:cstheme="minorHAnsi"/>
                  <w:lang w:val="en-US"/>
                </w:rPr>
                <w:t>Gazetter</w:t>
              </w:r>
            </w:ins>
            <w:ins w:id="8487" w:author="Lavignotte Fabien" w:date="2013-01-30T15:19:00Z">
              <w:r>
                <w:rPr>
                  <w:rFonts w:cstheme="minorHAnsi"/>
                  <w:lang w:val="en-US"/>
                </w:rPr>
                <w:t xml:space="preserve"> GUI is displayed</w:t>
              </w:r>
            </w:ins>
          </w:p>
        </w:tc>
        <w:tc>
          <w:tcPr>
            <w:tcW w:w="1559" w:type="dxa"/>
            <w:shd w:val="clear" w:color="auto" w:fill="auto"/>
            <w:vAlign w:val="center"/>
          </w:tcPr>
          <w:p w:rsidR="0012278F" w:rsidRPr="00732447" w:rsidRDefault="0012278F" w:rsidP="00B27571">
            <w:pPr>
              <w:spacing w:after="0"/>
              <w:jc w:val="center"/>
              <w:rPr>
                <w:ins w:id="8488" w:author="Lavignotte Fabien" w:date="2013-01-30T15:19:00Z"/>
                <w:i/>
                <w:sz w:val="14"/>
                <w:szCs w:val="14"/>
                <w:lang w:val="en-US"/>
              </w:rPr>
            </w:pPr>
          </w:p>
        </w:tc>
      </w:tr>
      <w:tr w:rsidR="0012278F" w:rsidRPr="004E5884" w:rsidTr="00B27571">
        <w:trPr>
          <w:ins w:id="8489" w:author="Lavignotte Fabien" w:date="2013-01-30T15:19:00Z"/>
        </w:trPr>
        <w:tc>
          <w:tcPr>
            <w:tcW w:w="865" w:type="dxa"/>
            <w:shd w:val="clear" w:color="auto" w:fill="auto"/>
            <w:vAlign w:val="center"/>
          </w:tcPr>
          <w:p w:rsidR="0012278F" w:rsidRPr="00544FC8" w:rsidRDefault="0012278F" w:rsidP="00B27571">
            <w:pPr>
              <w:spacing w:after="0"/>
              <w:jc w:val="center"/>
              <w:rPr>
                <w:ins w:id="8490" w:author="Lavignotte Fabien" w:date="2013-01-30T15:19:00Z"/>
                <w:i/>
                <w:sz w:val="14"/>
                <w:szCs w:val="14"/>
              </w:rPr>
            </w:pPr>
            <w:ins w:id="8491" w:author="Lavignotte Fabien" w:date="2013-01-30T15:19:00Z">
              <w:r>
                <w:rPr>
                  <w:i/>
                  <w:sz w:val="14"/>
                  <w:szCs w:val="14"/>
                </w:rPr>
                <w:t>Step-3</w:t>
              </w:r>
              <w:r w:rsidRPr="005D1206">
                <w:rPr>
                  <w:i/>
                  <w:sz w:val="14"/>
                  <w:szCs w:val="14"/>
                </w:rPr>
                <w:t>0</w:t>
              </w:r>
            </w:ins>
          </w:p>
        </w:tc>
        <w:tc>
          <w:tcPr>
            <w:tcW w:w="3499" w:type="dxa"/>
            <w:gridSpan w:val="3"/>
            <w:shd w:val="clear" w:color="auto" w:fill="auto"/>
          </w:tcPr>
          <w:p w:rsidR="0012278F" w:rsidRPr="00057FF1" w:rsidRDefault="00815742" w:rsidP="00B27571">
            <w:pPr>
              <w:pStyle w:val="NormalStep"/>
              <w:rPr>
                <w:ins w:id="8492" w:author="Lavignotte Fabien" w:date="2013-01-30T15:19:00Z"/>
                <w:rFonts w:asciiTheme="minorHAnsi" w:hAnsiTheme="minorHAnsi" w:cstheme="minorHAnsi"/>
                <w:sz w:val="22"/>
                <w:szCs w:val="22"/>
              </w:rPr>
            </w:pPr>
            <w:ins w:id="8493" w:author="Lavignotte Fabien" w:date="2013-01-30T15:28:00Z">
              <w:r>
                <w:rPr>
                  <w:rFonts w:asciiTheme="minorHAnsi" w:hAnsiTheme="minorHAnsi" w:cstheme="minorHAnsi"/>
                  <w:sz w:val="22"/>
                  <w:szCs w:val="22"/>
                </w:rPr>
                <w:t>Enter a valid location in the search field</w:t>
              </w:r>
            </w:ins>
            <w:ins w:id="8494" w:author="Lavignotte Fabien" w:date="2013-01-30T15:31:00Z">
              <w:r>
                <w:rPr>
                  <w:rFonts w:asciiTheme="minorHAnsi" w:hAnsiTheme="minorHAnsi" w:cstheme="minorHAnsi"/>
                  <w:sz w:val="22"/>
                  <w:szCs w:val="22"/>
                </w:rPr>
                <w:t xml:space="preserve"> and press enter</w:t>
              </w:r>
            </w:ins>
          </w:p>
        </w:tc>
        <w:tc>
          <w:tcPr>
            <w:tcW w:w="2690" w:type="dxa"/>
            <w:gridSpan w:val="2"/>
            <w:shd w:val="clear" w:color="auto" w:fill="auto"/>
          </w:tcPr>
          <w:p w:rsidR="0012278F" w:rsidRPr="00732447" w:rsidRDefault="00815742" w:rsidP="00B27571">
            <w:pPr>
              <w:spacing w:after="0"/>
              <w:rPr>
                <w:ins w:id="8495" w:author="Lavignotte Fabien" w:date="2013-01-30T15:19:00Z"/>
                <w:rFonts w:cstheme="minorHAnsi"/>
                <w:lang w:val="en-GB"/>
              </w:rPr>
            </w:pPr>
            <w:ins w:id="8496" w:author="Lavignotte Fabien" w:date="2013-01-30T15:28:00Z">
              <w:r>
                <w:rPr>
                  <w:rFonts w:cstheme="minorHAnsi"/>
                  <w:lang w:val="en-GB"/>
                </w:rPr>
                <w:t xml:space="preserve">Resulst from gazetteer are displayed. </w:t>
              </w:r>
            </w:ins>
            <w:ins w:id="8497" w:author="Lavignotte Fabien" w:date="2013-01-30T15:29:00Z">
              <w:r>
                <w:rPr>
                  <w:rFonts w:cstheme="minorHAnsi"/>
                  <w:lang w:val="en-GB"/>
                </w:rPr>
                <w:t>The first one is selected.</w:t>
              </w:r>
            </w:ins>
            <w:ins w:id="8498" w:author="Lavignotte Fabien" w:date="2013-01-30T15:31:00Z">
              <w:r w:rsidR="0075409B">
                <w:rPr>
                  <w:rFonts w:cstheme="minorHAnsi"/>
                  <w:lang w:val="en-GB"/>
                </w:rPr>
                <w:t xml:space="preserve"> The </w:t>
              </w:r>
            </w:ins>
            <w:ins w:id="8499" w:author="Lavignotte Fabien" w:date="2013-01-30T15:32:00Z">
              <w:r w:rsidR="0075409B">
                <w:rPr>
                  <w:rFonts w:cstheme="minorHAnsi"/>
                  <w:lang w:val="en-GB"/>
                </w:rPr>
                <w:t>map zooms</w:t>
              </w:r>
            </w:ins>
            <w:ins w:id="8500" w:author="Lavignotte Fabien" w:date="2013-01-30T15:31:00Z">
              <w:r w:rsidR="0075409B">
                <w:rPr>
                  <w:rFonts w:cstheme="minorHAnsi"/>
                  <w:lang w:val="en-GB"/>
                </w:rPr>
                <w:t xml:space="preserve"> on the location. </w:t>
              </w:r>
            </w:ins>
            <w:ins w:id="8501" w:author="Lavignotte Fabien" w:date="2013-01-30T15:32:00Z">
              <w:r w:rsidR="0075409B">
                <w:rPr>
                  <w:rFonts w:cstheme="minorHAnsi"/>
                  <w:lang w:val="en-GB"/>
                </w:rPr>
                <w:t>The search area is displayed as a polygon on the map.</w:t>
              </w:r>
            </w:ins>
          </w:p>
        </w:tc>
        <w:tc>
          <w:tcPr>
            <w:tcW w:w="1559" w:type="dxa"/>
            <w:shd w:val="clear" w:color="auto" w:fill="auto"/>
            <w:vAlign w:val="center"/>
          </w:tcPr>
          <w:p w:rsidR="0012278F" w:rsidRPr="009B26D3" w:rsidRDefault="0012278F" w:rsidP="00815742">
            <w:pPr>
              <w:spacing w:after="0"/>
              <w:jc w:val="center"/>
              <w:rPr>
                <w:ins w:id="8502" w:author="Lavignotte Fabien" w:date="2013-01-30T15:19:00Z"/>
                <w:sz w:val="14"/>
                <w:szCs w:val="14"/>
                <w:highlight w:val="yellow"/>
                <w:lang w:val="en-GB"/>
              </w:rPr>
            </w:pPr>
            <w:ins w:id="8503" w:author="Lavignotte Fabien" w:date="2013-01-30T15:19:00Z">
              <w:r>
                <w:rPr>
                  <w:rFonts w:cstheme="minorHAnsi"/>
                  <w:i/>
                  <w:sz w:val="14"/>
                  <w:szCs w:val="14"/>
                </w:rPr>
                <w:t>NGEO-WEBC-PFC-0</w:t>
              </w:r>
            </w:ins>
            <w:ins w:id="8504" w:author="Lavignotte Fabien" w:date="2013-01-30T15:29:00Z">
              <w:r w:rsidR="00815742">
                <w:rPr>
                  <w:rFonts w:cstheme="minorHAnsi"/>
                  <w:i/>
                  <w:sz w:val="14"/>
                  <w:szCs w:val="14"/>
                </w:rPr>
                <w:t>224</w:t>
              </w:r>
            </w:ins>
          </w:p>
        </w:tc>
      </w:tr>
      <w:tr w:rsidR="0012278F" w:rsidRPr="0056181B" w:rsidTr="00B27571">
        <w:trPr>
          <w:ins w:id="8505" w:author="Lavignotte Fabien" w:date="2013-01-30T15:19:00Z"/>
        </w:trPr>
        <w:tc>
          <w:tcPr>
            <w:tcW w:w="865" w:type="dxa"/>
            <w:shd w:val="clear" w:color="auto" w:fill="auto"/>
            <w:vAlign w:val="center"/>
          </w:tcPr>
          <w:p w:rsidR="0012278F" w:rsidRDefault="0012278F" w:rsidP="00B27571">
            <w:pPr>
              <w:spacing w:after="0"/>
              <w:jc w:val="center"/>
              <w:rPr>
                <w:ins w:id="8506" w:author="Lavignotte Fabien" w:date="2013-01-30T15:19:00Z"/>
                <w:i/>
                <w:sz w:val="14"/>
                <w:szCs w:val="14"/>
              </w:rPr>
            </w:pPr>
            <w:ins w:id="8507" w:author="Lavignotte Fabien" w:date="2013-01-30T15:19:00Z">
              <w:r>
                <w:rPr>
                  <w:i/>
                  <w:sz w:val="14"/>
                  <w:szCs w:val="14"/>
                </w:rPr>
                <w:t>Step-4</w:t>
              </w:r>
              <w:r w:rsidRPr="005D1206">
                <w:rPr>
                  <w:i/>
                  <w:sz w:val="14"/>
                  <w:szCs w:val="14"/>
                </w:rPr>
                <w:t>0</w:t>
              </w:r>
            </w:ins>
          </w:p>
        </w:tc>
        <w:tc>
          <w:tcPr>
            <w:tcW w:w="3499" w:type="dxa"/>
            <w:gridSpan w:val="3"/>
            <w:shd w:val="clear" w:color="auto" w:fill="auto"/>
          </w:tcPr>
          <w:p w:rsidR="0012278F" w:rsidRDefault="0075409B" w:rsidP="00B27571">
            <w:pPr>
              <w:pStyle w:val="NormalStep"/>
              <w:rPr>
                <w:ins w:id="8508" w:author="Lavignotte Fabien" w:date="2013-01-30T15:19:00Z"/>
                <w:rFonts w:asciiTheme="minorHAnsi" w:hAnsiTheme="minorHAnsi" w:cstheme="minorHAnsi"/>
                <w:sz w:val="22"/>
                <w:szCs w:val="22"/>
              </w:rPr>
            </w:pPr>
            <w:ins w:id="8509" w:author="Lavignotte Fabien" w:date="2013-01-30T15:32:00Z">
              <w:r>
                <w:rPr>
                  <w:rFonts w:asciiTheme="minorHAnsi" w:hAnsiTheme="minorHAnsi" w:cstheme="minorHAnsi"/>
                  <w:sz w:val="22"/>
                  <w:szCs w:val="22"/>
                </w:rPr>
                <w:t>Enter an invalid location in the search field and press enter</w:t>
              </w:r>
            </w:ins>
          </w:p>
        </w:tc>
        <w:tc>
          <w:tcPr>
            <w:tcW w:w="2690" w:type="dxa"/>
            <w:gridSpan w:val="2"/>
            <w:shd w:val="clear" w:color="auto" w:fill="auto"/>
          </w:tcPr>
          <w:p w:rsidR="0012278F" w:rsidRDefault="0075409B" w:rsidP="00B27571">
            <w:pPr>
              <w:spacing w:after="0"/>
              <w:rPr>
                <w:ins w:id="8510" w:author="Lavignotte Fabien" w:date="2013-01-30T15:19:00Z"/>
                <w:rFonts w:cstheme="minorHAnsi"/>
                <w:lang w:val="en-GB"/>
              </w:rPr>
            </w:pPr>
            <w:ins w:id="8511" w:author="Lavignotte Fabien" w:date="2013-01-30T15:32:00Z">
              <w:r>
                <w:rPr>
                  <w:rFonts w:cstheme="minorHAnsi"/>
                  <w:lang w:val="en-GB"/>
                </w:rPr>
                <w:t xml:space="preserve">Results are erased. </w:t>
              </w:r>
            </w:ins>
            <w:ins w:id="8512" w:author="Lavignotte Fabien" w:date="2013-01-30T15:33:00Z">
              <w:r>
                <w:rPr>
                  <w:rFonts w:cstheme="minorHAnsi"/>
                  <w:lang w:val="en-GB"/>
                </w:rPr>
                <w:t>The search area is now empty, and not displayed on the map.</w:t>
              </w:r>
            </w:ins>
          </w:p>
        </w:tc>
        <w:tc>
          <w:tcPr>
            <w:tcW w:w="1559" w:type="dxa"/>
            <w:shd w:val="clear" w:color="auto" w:fill="auto"/>
            <w:vAlign w:val="center"/>
          </w:tcPr>
          <w:p w:rsidR="0012278F" w:rsidRPr="0056181B" w:rsidRDefault="0075409B" w:rsidP="00B27571">
            <w:pPr>
              <w:spacing w:after="0"/>
              <w:jc w:val="center"/>
              <w:rPr>
                <w:ins w:id="8513" w:author="Lavignotte Fabien" w:date="2013-01-30T15:19:00Z"/>
                <w:i/>
                <w:sz w:val="14"/>
                <w:szCs w:val="14"/>
              </w:rPr>
            </w:pPr>
            <w:ins w:id="8514" w:author="Lavignotte Fabien" w:date="2013-01-30T15:32:00Z">
              <w:r>
                <w:rPr>
                  <w:rFonts w:cstheme="minorHAnsi"/>
                  <w:i/>
                  <w:sz w:val="14"/>
                  <w:szCs w:val="14"/>
                </w:rPr>
                <w:t>NGEO-WEBC-PFC-0225</w:t>
              </w:r>
            </w:ins>
          </w:p>
        </w:tc>
      </w:tr>
    </w:tbl>
    <w:p w:rsidR="0012278F" w:rsidRPr="00ED457C" w:rsidRDefault="0012278F" w:rsidP="0012278F">
      <w:pPr>
        <w:pStyle w:val="Titre3"/>
        <w:rPr>
          <w:ins w:id="8515" w:author="Lavignotte Fabien" w:date="2013-01-30T15:19:00Z"/>
        </w:rPr>
      </w:pPr>
      <w:bookmarkStart w:id="8516" w:name="_Toc348082254"/>
      <w:ins w:id="8517" w:author="Lavignotte Fabien" w:date="2013-01-30T15:19:00Z">
        <w:r w:rsidRPr="00ED457C">
          <w:lastRenderedPageBreak/>
          <w:t>NGEO-WEBC-VT</w:t>
        </w:r>
        <w:r>
          <w:t>P-0</w:t>
        </w:r>
      </w:ins>
      <w:ins w:id="8518" w:author="Lavignotte Fabien" w:date="2013-01-30T15:34:00Z">
        <w:r w:rsidR="000620EB">
          <w:t>228</w:t>
        </w:r>
      </w:ins>
      <w:ins w:id="8519" w:author="Lavignotte Fabien" w:date="2013-01-30T15:19:00Z">
        <w:r w:rsidRPr="00ED457C">
          <w:t xml:space="preserve">: </w:t>
        </w:r>
      </w:ins>
      <w:ins w:id="8520" w:author="Lavignotte Fabien" w:date="2013-01-30T15:34:00Z">
        <w:r w:rsidR="000620EB">
          <w:t>Zone of interest: Manual polygon</w:t>
        </w:r>
      </w:ins>
      <w:bookmarkEnd w:id="851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12278F" w:rsidRPr="004E5884" w:rsidTr="00B27571">
        <w:trPr>
          <w:ins w:id="8521" w:author="Lavignotte Fabien" w:date="2013-01-30T15:19:00Z"/>
        </w:trPr>
        <w:tc>
          <w:tcPr>
            <w:tcW w:w="8613" w:type="dxa"/>
            <w:gridSpan w:val="7"/>
            <w:tcBorders>
              <w:top w:val="single" w:sz="2" w:space="0" w:color="auto"/>
              <w:bottom w:val="single" w:sz="6" w:space="0" w:color="auto"/>
            </w:tcBorders>
            <w:shd w:val="clear" w:color="auto" w:fill="548DD4" w:themeFill="text2" w:themeFillTint="99"/>
          </w:tcPr>
          <w:p w:rsidR="0012278F" w:rsidRPr="004E5884" w:rsidRDefault="0012278F" w:rsidP="00B27571">
            <w:pPr>
              <w:spacing w:after="0"/>
              <w:jc w:val="center"/>
              <w:rPr>
                <w:ins w:id="8522" w:author="Lavignotte Fabien" w:date="2013-01-30T15:19:00Z"/>
                <w:b/>
                <w:i/>
                <w:color w:val="FFFFFF"/>
                <w:szCs w:val="18"/>
                <w:lang w:val="en-US"/>
              </w:rPr>
            </w:pPr>
            <w:ins w:id="8523" w:author="Lavignotte Fabien" w:date="2013-01-30T15:19:00Z">
              <w:r>
                <w:rPr>
                  <w:b/>
                  <w:i/>
                  <w:color w:val="FFFFFF"/>
                  <w:szCs w:val="18"/>
                  <w:lang w:val="en-US"/>
                </w:rPr>
                <w:t>NGEO VALIDATION TEST  PROCEDURE</w:t>
              </w:r>
            </w:ins>
          </w:p>
        </w:tc>
      </w:tr>
      <w:tr w:rsidR="0012278F" w:rsidRPr="004E5884" w:rsidTr="00B27571">
        <w:trPr>
          <w:ins w:id="8524" w:author="Lavignotte Fabien" w:date="2013-01-30T15:19:00Z"/>
        </w:trPr>
        <w:tc>
          <w:tcPr>
            <w:tcW w:w="1607"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8525" w:author="Lavignotte Fabien" w:date="2013-01-30T15:19:00Z"/>
                <w:b/>
                <w:color w:val="FFFFFF"/>
                <w:sz w:val="14"/>
                <w:szCs w:val="14"/>
              </w:rPr>
            </w:pPr>
            <w:ins w:id="8526" w:author="Lavignotte Fabien" w:date="2013-01-30T15:19:00Z">
              <w:r w:rsidRPr="00544FC8">
                <w:rPr>
                  <w:b/>
                  <w:color w:val="FFFFFF"/>
                  <w:sz w:val="14"/>
                  <w:szCs w:val="14"/>
                </w:rPr>
                <w:t>Test Identifier</w:t>
              </w:r>
            </w:ins>
          </w:p>
        </w:tc>
        <w:tc>
          <w:tcPr>
            <w:tcW w:w="1903" w:type="dxa"/>
            <w:tcBorders>
              <w:top w:val="single" w:sz="6" w:space="0" w:color="auto"/>
            </w:tcBorders>
            <w:shd w:val="clear" w:color="auto" w:fill="auto"/>
          </w:tcPr>
          <w:p w:rsidR="0012278F" w:rsidRPr="00544FC8" w:rsidRDefault="0012278F" w:rsidP="000620EB">
            <w:pPr>
              <w:spacing w:after="0"/>
              <w:rPr>
                <w:ins w:id="8527" w:author="Lavignotte Fabien" w:date="2013-01-30T15:19:00Z"/>
                <w:i/>
                <w:color w:val="548DD4"/>
                <w:sz w:val="16"/>
                <w:szCs w:val="16"/>
              </w:rPr>
            </w:pPr>
            <w:ins w:id="8528" w:author="Lavignotte Fabien" w:date="2013-01-30T15:19:00Z">
              <w:r>
                <w:rPr>
                  <w:i/>
                  <w:color w:val="548DD4"/>
                  <w:sz w:val="16"/>
                  <w:szCs w:val="16"/>
                </w:rPr>
                <w:t>NGEO-WEBC-VTP-0</w:t>
              </w:r>
            </w:ins>
            <w:ins w:id="8529" w:author="Lavignotte Fabien" w:date="2013-01-30T15:34:00Z">
              <w:r w:rsidR="000620EB">
                <w:rPr>
                  <w:i/>
                  <w:color w:val="548DD4"/>
                  <w:sz w:val="16"/>
                  <w:szCs w:val="16"/>
                </w:rPr>
                <w:t>228</w:t>
              </w:r>
            </w:ins>
          </w:p>
        </w:tc>
        <w:tc>
          <w:tcPr>
            <w:tcW w:w="1134" w:type="dxa"/>
            <w:gridSpan w:val="2"/>
            <w:tcBorders>
              <w:top w:val="single" w:sz="6" w:space="0" w:color="auto"/>
            </w:tcBorders>
            <w:shd w:val="clear" w:color="auto" w:fill="548DD4" w:themeFill="text2" w:themeFillTint="99"/>
          </w:tcPr>
          <w:p w:rsidR="0012278F" w:rsidRPr="00544FC8" w:rsidRDefault="0012278F" w:rsidP="00B27571">
            <w:pPr>
              <w:spacing w:after="0"/>
              <w:jc w:val="center"/>
              <w:rPr>
                <w:ins w:id="8530" w:author="Lavignotte Fabien" w:date="2013-01-30T15:19:00Z"/>
                <w:b/>
                <w:color w:val="FFFFFF"/>
                <w:sz w:val="14"/>
                <w:szCs w:val="14"/>
              </w:rPr>
            </w:pPr>
            <w:ins w:id="8531" w:author="Lavignotte Fabien" w:date="2013-01-30T15:19:00Z">
              <w:r w:rsidRPr="00544FC8">
                <w:rPr>
                  <w:b/>
                  <w:color w:val="FFFFFF"/>
                  <w:sz w:val="14"/>
                  <w:szCs w:val="14"/>
                </w:rPr>
                <w:t>Test Title</w:t>
              </w:r>
            </w:ins>
          </w:p>
        </w:tc>
        <w:tc>
          <w:tcPr>
            <w:tcW w:w="3969" w:type="dxa"/>
            <w:gridSpan w:val="2"/>
            <w:tcBorders>
              <w:top w:val="single" w:sz="6" w:space="0" w:color="auto"/>
            </w:tcBorders>
            <w:shd w:val="clear" w:color="auto" w:fill="auto"/>
          </w:tcPr>
          <w:p w:rsidR="0012278F" w:rsidRPr="00BE3088" w:rsidRDefault="000620EB" w:rsidP="00B27571">
            <w:pPr>
              <w:spacing w:after="0"/>
              <w:rPr>
                <w:ins w:id="8532" w:author="Lavignotte Fabien" w:date="2013-01-30T15:19:00Z"/>
                <w:i/>
                <w:color w:val="548DD4"/>
                <w:sz w:val="16"/>
                <w:szCs w:val="16"/>
                <w:lang w:val="en-US"/>
              </w:rPr>
            </w:pPr>
            <w:ins w:id="8533" w:author="Lavignotte Fabien" w:date="2013-01-30T15:34:00Z">
              <w:r>
                <w:rPr>
                  <w:i/>
                  <w:sz w:val="16"/>
                  <w:szCs w:val="16"/>
                </w:rPr>
                <w:t>Zone of interest: manual polygon</w:t>
              </w:r>
            </w:ins>
          </w:p>
        </w:tc>
      </w:tr>
      <w:tr w:rsidR="0012278F" w:rsidRPr="00B17EAC" w:rsidTr="00B27571">
        <w:trPr>
          <w:ins w:id="8534" w:author="Lavignotte Fabien" w:date="2013-01-30T15:19:00Z"/>
        </w:trPr>
        <w:tc>
          <w:tcPr>
            <w:tcW w:w="8613" w:type="dxa"/>
            <w:gridSpan w:val="7"/>
            <w:shd w:val="clear" w:color="auto" w:fill="A6A6A6"/>
          </w:tcPr>
          <w:p w:rsidR="0012278F" w:rsidRPr="00544FC8" w:rsidRDefault="0012278F" w:rsidP="00B27571">
            <w:pPr>
              <w:spacing w:after="0"/>
              <w:rPr>
                <w:ins w:id="8535" w:author="Lavignotte Fabien" w:date="2013-01-30T15:19:00Z"/>
                <w:sz w:val="14"/>
                <w:szCs w:val="14"/>
              </w:rPr>
            </w:pPr>
          </w:p>
        </w:tc>
      </w:tr>
      <w:tr w:rsidR="0012278F" w:rsidRPr="004E5884" w:rsidTr="00B27571">
        <w:trPr>
          <w:ins w:id="8536" w:author="Lavignotte Fabien" w:date="2013-01-30T15:19:00Z"/>
        </w:trPr>
        <w:tc>
          <w:tcPr>
            <w:tcW w:w="8613" w:type="dxa"/>
            <w:gridSpan w:val="7"/>
            <w:shd w:val="clear" w:color="auto" w:fill="auto"/>
          </w:tcPr>
          <w:p w:rsidR="0012278F" w:rsidRPr="005E7083" w:rsidRDefault="0012278F" w:rsidP="000620EB">
            <w:pPr>
              <w:autoSpaceDE w:val="0"/>
              <w:autoSpaceDN w:val="0"/>
              <w:adjustRightInd w:val="0"/>
              <w:spacing w:after="0" w:line="240" w:lineRule="auto"/>
              <w:rPr>
                <w:ins w:id="8537" w:author="Lavignotte Fabien" w:date="2013-01-30T15:19:00Z"/>
                <w:rFonts w:cstheme="minorHAnsi"/>
                <w:lang w:val="en-US"/>
              </w:rPr>
            </w:pPr>
            <w:ins w:id="8538" w:author="Lavignotte Fabien" w:date="2013-01-30T15:19:00Z">
              <w:r w:rsidRPr="00057FF1">
                <w:rPr>
                  <w:rFonts w:cstheme="minorHAnsi"/>
                  <w:lang w:val="en-US"/>
                </w:rPr>
                <w:t xml:space="preserve">This test procedure implements the test case </w:t>
              </w:r>
              <w:r>
                <w:rPr>
                  <w:rFonts w:cstheme="minorHAnsi"/>
                  <w:lang w:val="en-US"/>
                </w:rPr>
                <w:t>NGEO-WEBC-VTC-0</w:t>
              </w:r>
            </w:ins>
            <w:ins w:id="8539" w:author="Lavignotte Fabien" w:date="2013-01-30T15:34:00Z">
              <w:r w:rsidR="000620EB">
                <w:rPr>
                  <w:rFonts w:cstheme="minorHAnsi"/>
                  <w:lang w:val="en-US"/>
                </w:rPr>
                <w:t>228</w:t>
              </w:r>
            </w:ins>
            <w:ins w:id="8540" w:author="Lavignotte Fabien" w:date="2013-01-30T15:19:00Z">
              <w:r w:rsidRPr="00057FF1">
                <w:rPr>
                  <w:rFonts w:cstheme="minorHAnsi"/>
                  <w:lang w:val="en-US"/>
                </w:rPr>
                <w:t>:</w:t>
              </w:r>
              <w:r>
                <w:rPr>
                  <w:rFonts w:cstheme="minorHAnsi"/>
                  <w:lang w:val="en-US"/>
                </w:rPr>
                <w:t xml:space="preserve"> </w:t>
              </w:r>
            </w:ins>
            <w:ins w:id="8541" w:author="Lavignotte Fabien" w:date="2013-01-30T15:34:00Z">
              <w:r w:rsidR="000620EB">
                <w:t>Zone of interest: Manual polygon</w:t>
              </w:r>
            </w:ins>
          </w:p>
        </w:tc>
      </w:tr>
      <w:tr w:rsidR="0012278F" w:rsidRPr="00B17EAC" w:rsidTr="00B27571">
        <w:trPr>
          <w:ins w:id="8542" w:author="Lavignotte Fabien" w:date="2013-01-30T15:19:00Z"/>
        </w:trPr>
        <w:tc>
          <w:tcPr>
            <w:tcW w:w="8613" w:type="dxa"/>
            <w:gridSpan w:val="7"/>
            <w:shd w:val="clear" w:color="auto" w:fill="A6A6A6"/>
          </w:tcPr>
          <w:p w:rsidR="0012278F" w:rsidRPr="00544FC8" w:rsidRDefault="0012278F" w:rsidP="00B27571">
            <w:pPr>
              <w:spacing w:after="0"/>
              <w:rPr>
                <w:ins w:id="8543" w:author="Lavignotte Fabien" w:date="2013-01-30T15:19:00Z"/>
                <w:sz w:val="14"/>
                <w:szCs w:val="14"/>
              </w:rPr>
            </w:pPr>
            <w:ins w:id="8544" w:author="Lavignotte Fabien" w:date="2013-01-30T15:19:00Z">
              <w:r>
                <w:rPr>
                  <w:b/>
                  <w:sz w:val="14"/>
                  <w:szCs w:val="14"/>
                </w:rPr>
                <w:t>Script</w:t>
              </w:r>
            </w:ins>
          </w:p>
        </w:tc>
      </w:tr>
      <w:tr w:rsidR="0012278F" w:rsidRPr="004E5884" w:rsidTr="00B27571">
        <w:trPr>
          <w:ins w:id="8545" w:author="Lavignotte Fabien" w:date="2013-01-30T15:19:00Z"/>
        </w:trPr>
        <w:tc>
          <w:tcPr>
            <w:tcW w:w="8613" w:type="dxa"/>
            <w:gridSpan w:val="7"/>
            <w:shd w:val="clear" w:color="auto" w:fill="auto"/>
          </w:tcPr>
          <w:p w:rsidR="0012278F" w:rsidRPr="004E5884" w:rsidRDefault="0012278F" w:rsidP="00B27571">
            <w:pPr>
              <w:spacing w:after="0"/>
              <w:rPr>
                <w:ins w:id="8546" w:author="Lavignotte Fabien" w:date="2013-01-30T15:19:00Z"/>
                <w:lang w:val="en-US"/>
              </w:rPr>
            </w:pPr>
            <w:ins w:id="8547" w:author="Lavignotte Fabien" w:date="2013-01-30T15:19:00Z">
              <w:r>
                <w:rPr>
                  <w:lang w:val="en-US"/>
                </w:rPr>
                <w:t>None</w:t>
              </w:r>
            </w:ins>
          </w:p>
        </w:tc>
      </w:tr>
      <w:tr w:rsidR="0012278F" w:rsidRPr="00544FC8" w:rsidTr="00B27571">
        <w:trPr>
          <w:ins w:id="8548" w:author="Lavignotte Fabien" w:date="2013-01-30T15:19:00Z"/>
        </w:trPr>
        <w:tc>
          <w:tcPr>
            <w:tcW w:w="865" w:type="dxa"/>
            <w:shd w:val="clear" w:color="auto" w:fill="A6A6A6"/>
          </w:tcPr>
          <w:p w:rsidR="0012278F" w:rsidRPr="00544FC8" w:rsidRDefault="0012278F" w:rsidP="00B27571">
            <w:pPr>
              <w:spacing w:after="0"/>
              <w:jc w:val="center"/>
              <w:rPr>
                <w:ins w:id="8549" w:author="Lavignotte Fabien" w:date="2013-01-30T15:19:00Z"/>
                <w:b/>
                <w:sz w:val="14"/>
                <w:szCs w:val="14"/>
              </w:rPr>
            </w:pPr>
            <w:ins w:id="8550" w:author="Lavignotte Fabien" w:date="2013-01-30T15:19:00Z">
              <w:r w:rsidRPr="00544FC8">
                <w:rPr>
                  <w:b/>
                  <w:sz w:val="14"/>
                  <w:szCs w:val="14"/>
                </w:rPr>
                <w:t>Step</w:t>
              </w:r>
            </w:ins>
          </w:p>
        </w:tc>
        <w:tc>
          <w:tcPr>
            <w:tcW w:w="3499" w:type="dxa"/>
            <w:gridSpan w:val="3"/>
            <w:shd w:val="clear" w:color="auto" w:fill="A6A6A6"/>
          </w:tcPr>
          <w:p w:rsidR="0012278F" w:rsidRPr="00544FC8" w:rsidRDefault="0012278F" w:rsidP="00B27571">
            <w:pPr>
              <w:spacing w:after="0"/>
              <w:jc w:val="center"/>
              <w:rPr>
                <w:ins w:id="8551" w:author="Lavignotte Fabien" w:date="2013-01-30T15:19:00Z"/>
                <w:b/>
                <w:sz w:val="14"/>
                <w:szCs w:val="14"/>
              </w:rPr>
            </w:pPr>
            <w:ins w:id="8552" w:author="Lavignotte Fabien" w:date="2013-01-30T15:19:00Z">
              <w:r w:rsidRPr="00544FC8">
                <w:rPr>
                  <w:b/>
                  <w:sz w:val="14"/>
                  <w:szCs w:val="14"/>
                </w:rPr>
                <w:t>Action</w:t>
              </w:r>
            </w:ins>
          </w:p>
        </w:tc>
        <w:tc>
          <w:tcPr>
            <w:tcW w:w="2690" w:type="dxa"/>
            <w:gridSpan w:val="2"/>
            <w:shd w:val="clear" w:color="auto" w:fill="A6A6A6"/>
          </w:tcPr>
          <w:p w:rsidR="0012278F" w:rsidRPr="00544FC8" w:rsidRDefault="0012278F" w:rsidP="00B27571">
            <w:pPr>
              <w:spacing w:after="0"/>
              <w:jc w:val="center"/>
              <w:rPr>
                <w:ins w:id="8553" w:author="Lavignotte Fabien" w:date="2013-01-30T15:19:00Z"/>
                <w:b/>
                <w:sz w:val="14"/>
                <w:szCs w:val="14"/>
              </w:rPr>
            </w:pPr>
            <w:ins w:id="8554" w:author="Lavignotte Fabien" w:date="2013-01-30T15:19:00Z">
              <w:r>
                <w:rPr>
                  <w:b/>
                  <w:sz w:val="14"/>
                  <w:szCs w:val="14"/>
                </w:rPr>
                <w:t>Expected output</w:t>
              </w:r>
            </w:ins>
          </w:p>
        </w:tc>
        <w:tc>
          <w:tcPr>
            <w:tcW w:w="1559" w:type="dxa"/>
            <w:shd w:val="clear" w:color="auto" w:fill="A6A6A6"/>
          </w:tcPr>
          <w:p w:rsidR="0012278F" w:rsidRPr="00544FC8" w:rsidRDefault="0012278F" w:rsidP="00B27571">
            <w:pPr>
              <w:spacing w:after="0"/>
              <w:jc w:val="center"/>
              <w:rPr>
                <w:ins w:id="8555" w:author="Lavignotte Fabien" w:date="2013-01-30T15:19:00Z"/>
                <w:b/>
                <w:sz w:val="14"/>
                <w:szCs w:val="14"/>
              </w:rPr>
            </w:pPr>
            <w:ins w:id="8556" w:author="Lavignotte Fabien" w:date="2013-01-30T15:19:00Z">
              <w:r w:rsidRPr="00544FC8">
                <w:rPr>
                  <w:b/>
                  <w:sz w:val="14"/>
                  <w:szCs w:val="14"/>
                </w:rPr>
                <w:t>Pass/Fail Criteria Id</w:t>
              </w:r>
            </w:ins>
          </w:p>
        </w:tc>
      </w:tr>
      <w:tr w:rsidR="0012278F" w:rsidRPr="0056181B" w:rsidTr="00B27571">
        <w:trPr>
          <w:ins w:id="8557" w:author="Lavignotte Fabien" w:date="2013-01-30T15:19:00Z"/>
        </w:trPr>
        <w:tc>
          <w:tcPr>
            <w:tcW w:w="865" w:type="dxa"/>
            <w:shd w:val="clear" w:color="auto" w:fill="auto"/>
            <w:vAlign w:val="center"/>
          </w:tcPr>
          <w:p w:rsidR="0012278F" w:rsidRPr="00544FC8" w:rsidRDefault="0012278F" w:rsidP="00B27571">
            <w:pPr>
              <w:spacing w:after="0"/>
              <w:jc w:val="center"/>
              <w:rPr>
                <w:ins w:id="8558" w:author="Lavignotte Fabien" w:date="2013-01-30T15:19:00Z"/>
                <w:i/>
                <w:sz w:val="14"/>
                <w:szCs w:val="14"/>
              </w:rPr>
            </w:pPr>
            <w:ins w:id="8559" w:author="Lavignotte Fabien" w:date="2013-01-30T15:19:00Z">
              <w:r w:rsidRPr="003C0A28">
                <w:rPr>
                  <w:rFonts w:cstheme="minorHAnsi"/>
                  <w:i/>
                  <w:sz w:val="14"/>
                  <w:szCs w:val="14"/>
                </w:rPr>
                <w:t>Step-10</w:t>
              </w:r>
            </w:ins>
          </w:p>
        </w:tc>
        <w:tc>
          <w:tcPr>
            <w:tcW w:w="3499" w:type="dxa"/>
            <w:gridSpan w:val="3"/>
            <w:shd w:val="clear" w:color="auto" w:fill="auto"/>
          </w:tcPr>
          <w:p w:rsidR="0012278F" w:rsidRPr="00057FF1" w:rsidRDefault="0012278F" w:rsidP="00B27571">
            <w:pPr>
              <w:pStyle w:val="NormalStep"/>
              <w:rPr>
                <w:ins w:id="8560" w:author="Lavignotte Fabien" w:date="2013-01-30T15:19:00Z"/>
                <w:rFonts w:asciiTheme="minorHAnsi" w:hAnsiTheme="minorHAnsi" w:cstheme="minorHAnsi"/>
                <w:sz w:val="22"/>
                <w:szCs w:val="22"/>
              </w:rPr>
            </w:pPr>
            <w:ins w:id="8561" w:author="Lavignotte Fabien" w:date="2013-01-30T15:19: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ins>
          </w:p>
        </w:tc>
        <w:tc>
          <w:tcPr>
            <w:tcW w:w="2690" w:type="dxa"/>
            <w:gridSpan w:val="2"/>
            <w:shd w:val="clear" w:color="auto" w:fill="auto"/>
          </w:tcPr>
          <w:p w:rsidR="0012278F" w:rsidRPr="00057FF1" w:rsidRDefault="0012278F" w:rsidP="00B27571">
            <w:pPr>
              <w:spacing w:after="0"/>
              <w:rPr>
                <w:ins w:id="8562" w:author="Lavignotte Fabien" w:date="2013-01-30T15:19:00Z"/>
                <w:rFonts w:cstheme="minorHAnsi"/>
                <w:lang w:val="en-US"/>
              </w:rPr>
            </w:pPr>
            <w:ins w:id="8563" w:author="Lavignotte Fabien" w:date="2013-01-30T15:19:00Z">
              <w:r>
                <w:rPr>
                  <w:rFonts w:cstheme="minorHAnsi"/>
                  <w:lang w:val="en-US"/>
                </w:rPr>
                <w:t>The search widget is opened, the Area Tab is opened</w:t>
              </w:r>
            </w:ins>
          </w:p>
        </w:tc>
        <w:tc>
          <w:tcPr>
            <w:tcW w:w="1559" w:type="dxa"/>
            <w:shd w:val="clear" w:color="auto" w:fill="auto"/>
            <w:vAlign w:val="center"/>
          </w:tcPr>
          <w:p w:rsidR="0012278F" w:rsidRPr="0056181B" w:rsidRDefault="0012278F" w:rsidP="00B27571">
            <w:pPr>
              <w:spacing w:after="0"/>
              <w:jc w:val="center"/>
              <w:rPr>
                <w:ins w:id="8564" w:author="Lavignotte Fabien" w:date="2013-01-30T15:19:00Z"/>
                <w:i/>
                <w:sz w:val="14"/>
                <w:szCs w:val="14"/>
              </w:rPr>
            </w:pPr>
          </w:p>
        </w:tc>
      </w:tr>
      <w:tr w:rsidR="0012278F" w:rsidRPr="00732447" w:rsidTr="00B27571">
        <w:trPr>
          <w:ins w:id="8565" w:author="Lavignotte Fabien" w:date="2013-01-30T15:19:00Z"/>
        </w:trPr>
        <w:tc>
          <w:tcPr>
            <w:tcW w:w="865" w:type="dxa"/>
            <w:shd w:val="clear" w:color="auto" w:fill="auto"/>
            <w:vAlign w:val="center"/>
          </w:tcPr>
          <w:p w:rsidR="0012278F" w:rsidRPr="005D1206" w:rsidRDefault="0012278F" w:rsidP="00B27571">
            <w:pPr>
              <w:spacing w:after="0"/>
              <w:jc w:val="center"/>
              <w:rPr>
                <w:ins w:id="8566" w:author="Lavignotte Fabien" w:date="2013-01-30T15:19:00Z"/>
                <w:i/>
                <w:sz w:val="14"/>
                <w:szCs w:val="14"/>
              </w:rPr>
            </w:pPr>
            <w:ins w:id="8567" w:author="Lavignotte Fabien" w:date="2013-01-30T15:19:00Z">
              <w:r>
                <w:rPr>
                  <w:i/>
                  <w:sz w:val="14"/>
                  <w:szCs w:val="14"/>
                </w:rPr>
                <w:t>Step-20</w:t>
              </w:r>
            </w:ins>
          </w:p>
        </w:tc>
        <w:tc>
          <w:tcPr>
            <w:tcW w:w="3499" w:type="dxa"/>
            <w:gridSpan w:val="3"/>
            <w:shd w:val="clear" w:color="auto" w:fill="auto"/>
          </w:tcPr>
          <w:p w:rsidR="0012278F" w:rsidRPr="00E24DDB" w:rsidRDefault="0012278F" w:rsidP="000620EB">
            <w:pPr>
              <w:pStyle w:val="NormalStep"/>
              <w:rPr>
                <w:ins w:id="8568" w:author="Lavignotte Fabien" w:date="2013-01-30T15:19:00Z"/>
                <w:rFonts w:asciiTheme="minorHAnsi" w:hAnsiTheme="minorHAnsi" w:cstheme="minorHAnsi"/>
                <w:b/>
                <w:sz w:val="22"/>
                <w:szCs w:val="22"/>
              </w:rPr>
            </w:pPr>
            <w:ins w:id="8569" w:author="Lavignotte Fabien" w:date="2013-01-30T15:19:00Z">
              <w:r>
                <w:rPr>
                  <w:rFonts w:asciiTheme="minorHAnsi" w:hAnsiTheme="minorHAnsi" w:cstheme="minorHAnsi"/>
                  <w:sz w:val="22"/>
                  <w:szCs w:val="22"/>
                </w:rPr>
                <w:t>Clik on the “</w:t>
              </w:r>
            </w:ins>
            <w:ins w:id="8570" w:author="Lavignotte Fabien" w:date="2013-01-30T15:36:00Z">
              <w:r w:rsidR="000620EB">
                <w:rPr>
                  <w:rFonts w:asciiTheme="minorHAnsi" w:hAnsiTheme="minorHAnsi" w:cstheme="minorHAnsi"/>
                  <w:sz w:val="22"/>
                  <w:szCs w:val="22"/>
                </w:rPr>
                <w:t>Polygon</w:t>
              </w:r>
            </w:ins>
            <w:ins w:id="8571" w:author="Lavignotte Fabien" w:date="2013-01-30T15:19:00Z">
              <w:r>
                <w:rPr>
                  <w:rFonts w:asciiTheme="minorHAnsi" w:hAnsiTheme="minorHAnsi" w:cstheme="minorHAnsi"/>
                  <w:sz w:val="22"/>
                  <w:szCs w:val="22"/>
                </w:rPr>
                <w:t>”  button</w:t>
              </w:r>
            </w:ins>
          </w:p>
        </w:tc>
        <w:tc>
          <w:tcPr>
            <w:tcW w:w="2690" w:type="dxa"/>
            <w:gridSpan w:val="2"/>
            <w:shd w:val="clear" w:color="auto" w:fill="auto"/>
          </w:tcPr>
          <w:p w:rsidR="0012278F" w:rsidRPr="003C0A28" w:rsidRDefault="0012278F" w:rsidP="00B27571">
            <w:pPr>
              <w:spacing w:after="0"/>
              <w:rPr>
                <w:ins w:id="8572" w:author="Lavignotte Fabien" w:date="2013-01-30T15:19:00Z"/>
                <w:rFonts w:cstheme="minorHAnsi"/>
                <w:lang w:val="en-US"/>
              </w:rPr>
            </w:pPr>
            <w:ins w:id="8573" w:author="Lavignotte Fabien" w:date="2013-01-30T15:19:00Z">
              <w:r>
                <w:rPr>
                  <w:rFonts w:cstheme="minorHAnsi"/>
                  <w:lang w:val="en-US"/>
                </w:rPr>
                <w:t>The Import GUI is displayed</w:t>
              </w:r>
            </w:ins>
          </w:p>
        </w:tc>
        <w:tc>
          <w:tcPr>
            <w:tcW w:w="1559" w:type="dxa"/>
            <w:shd w:val="clear" w:color="auto" w:fill="auto"/>
            <w:vAlign w:val="center"/>
          </w:tcPr>
          <w:p w:rsidR="0012278F" w:rsidRPr="00732447" w:rsidRDefault="0012278F" w:rsidP="00B27571">
            <w:pPr>
              <w:spacing w:after="0"/>
              <w:jc w:val="center"/>
              <w:rPr>
                <w:ins w:id="8574" w:author="Lavignotte Fabien" w:date="2013-01-30T15:19:00Z"/>
                <w:i/>
                <w:sz w:val="14"/>
                <w:szCs w:val="14"/>
                <w:lang w:val="en-US"/>
              </w:rPr>
            </w:pPr>
          </w:p>
        </w:tc>
      </w:tr>
      <w:tr w:rsidR="0012278F" w:rsidRPr="004E5884" w:rsidTr="00B27571">
        <w:trPr>
          <w:ins w:id="8575" w:author="Lavignotte Fabien" w:date="2013-01-30T15:19:00Z"/>
        </w:trPr>
        <w:tc>
          <w:tcPr>
            <w:tcW w:w="865" w:type="dxa"/>
            <w:shd w:val="clear" w:color="auto" w:fill="auto"/>
            <w:vAlign w:val="center"/>
          </w:tcPr>
          <w:p w:rsidR="0012278F" w:rsidRPr="00544FC8" w:rsidRDefault="0012278F" w:rsidP="00B27571">
            <w:pPr>
              <w:spacing w:after="0"/>
              <w:jc w:val="center"/>
              <w:rPr>
                <w:ins w:id="8576" w:author="Lavignotte Fabien" w:date="2013-01-30T15:19:00Z"/>
                <w:i/>
                <w:sz w:val="14"/>
                <w:szCs w:val="14"/>
              </w:rPr>
            </w:pPr>
            <w:ins w:id="8577" w:author="Lavignotte Fabien" w:date="2013-01-30T15:19:00Z">
              <w:r>
                <w:rPr>
                  <w:i/>
                  <w:sz w:val="14"/>
                  <w:szCs w:val="14"/>
                </w:rPr>
                <w:t>Step-3</w:t>
              </w:r>
              <w:r w:rsidRPr="005D1206">
                <w:rPr>
                  <w:i/>
                  <w:sz w:val="14"/>
                  <w:szCs w:val="14"/>
                </w:rPr>
                <w:t>0</w:t>
              </w:r>
            </w:ins>
          </w:p>
        </w:tc>
        <w:tc>
          <w:tcPr>
            <w:tcW w:w="3499" w:type="dxa"/>
            <w:gridSpan w:val="3"/>
            <w:shd w:val="clear" w:color="auto" w:fill="auto"/>
          </w:tcPr>
          <w:p w:rsidR="0012278F" w:rsidRPr="00057FF1" w:rsidRDefault="00EC2A51" w:rsidP="00EC2A51">
            <w:pPr>
              <w:pStyle w:val="NormalStep"/>
              <w:rPr>
                <w:ins w:id="8578" w:author="Lavignotte Fabien" w:date="2013-01-30T15:19:00Z"/>
                <w:rFonts w:asciiTheme="minorHAnsi" w:hAnsiTheme="minorHAnsi" w:cstheme="minorHAnsi"/>
                <w:sz w:val="22"/>
                <w:szCs w:val="22"/>
              </w:rPr>
            </w:pPr>
            <w:ins w:id="8579" w:author="Lavignotte Fabien" w:date="2013-01-30T15:37:00Z">
              <w:r>
                <w:rPr>
                  <w:rFonts w:asciiTheme="minorHAnsi" w:hAnsiTheme="minorHAnsi" w:cstheme="minorHAnsi"/>
                  <w:sz w:val="22"/>
                  <w:szCs w:val="22"/>
                </w:rPr>
                <w:t xml:space="preserve">Copy/paste </w:t>
              </w:r>
              <w:proofErr w:type="gramStart"/>
              <w:r>
                <w:rPr>
                  <w:rFonts w:asciiTheme="minorHAnsi" w:hAnsiTheme="minorHAnsi" w:cstheme="minorHAnsi"/>
                  <w:sz w:val="22"/>
                  <w:szCs w:val="22"/>
                </w:rPr>
                <w:t xml:space="preserve">the </w:t>
              </w:r>
            </w:ins>
            <w:ins w:id="8580" w:author="Lavignotte Fabien" w:date="2013-01-30T15:38:00Z">
              <w:r>
                <w:rPr>
                  <w:rFonts w:asciiTheme="minorHAnsi" w:hAnsiTheme="minorHAnsi" w:cstheme="minorHAnsi"/>
                  <w:sz w:val="22"/>
                  <w:szCs w:val="22"/>
                </w:rPr>
                <w:t>from</w:t>
              </w:r>
              <w:proofErr w:type="gramEnd"/>
              <w:r>
                <w:rPr>
                  <w:rFonts w:asciiTheme="minorHAnsi" w:hAnsiTheme="minorHAnsi" w:cstheme="minorHAnsi"/>
                  <w:sz w:val="22"/>
                  <w:szCs w:val="22"/>
                </w:rPr>
                <w:t xml:space="preserve"> </w:t>
              </w:r>
            </w:ins>
            <w:ins w:id="8581" w:author="Lavignotte Fabien" w:date="2013-01-30T15:37:00Z">
              <w:r>
                <w:rPr>
                  <w:rFonts w:asciiTheme="minorHAnsi" w:hAnsiTheme="minorHAnsi" w:cstheme="minorHAnsi"/>
                  <w:sz w:val="22"/>
                  <w:szCs w:val="22"/>
                </w:rPr>
                <w:t>test_data/manual_polygon.t</w:t>
              </w:r>
            </w:ins>
            <w:ins w:id="8582" w:author="Lavignotte Fabien" w:date="2013-01-30T15:38:00Z">
              <w:r>
                <w:rPr>
                  <w:rFonts w:asciiTheme="minorHAnsi" w:hAnsiTheme="minorHAnsi" w:cstheme="minorHAnsi"/>
                  <w:sz w:val="22"/>
                  <w:szCs w:val="22"/>
                </w:rPr>
                <w:t>xt in the text area.</w:t>
              </w:r>
            </w:ins>
          </w:p>
        </w:tc>
        <w:tc>
          <w:tcPr>
            <w:tcW w:w="2690" w:type="dxa"/>
            <w:gridSpan w:val="2"/>
            <w:shd w:val="clear" w:color="auto" w:fill="auto"/>
          </w:tcPr>
          <w:p w:rsidR="0012278F" w:rsidRDefault="0012278F" w:rsidP="00B27571">
            <w:pPr>
              <w:spacing w:after="0"/>
              <w:rPr>
                <w:ins w:id="8583" w:author="Lavignotte Fabien" w:date="2013-01-30T15:19:00Z"/>
                <w:rFonts w:cstheme="minorHAnsi"/>
                <w:lang w:val="en-GB"/>
              </w:rPr>
            </w:pPr>
            <w:ins w:id="8584" w:author="Lavignotte Fabien" w:date="2013-01-30T15:19:00Z">
              <w:r>
                <w:rPr>
                  <w:rFonts w:cstheme="minorHAnsi"/>
                  <w:lang w:val="en-GB"/>
                </w:rPr>
                <w:t>The area is displayed in the map.</w:t>
              </w:r>
            </w:ins>
          </w:p>
          <w:p w:rsidR="0012278F" w:rsidRPr="00732447" w:rsidRDefault="0012278F" w:rsidP="00B27571">
            <w:pPr>
              <w:spacing w:after="0"/>
              <w:rPr>
                <w:ins w:id="8585" w:author="Lavignotte Fabien" w:date="2013-01-30T15:19:00Z"/>
                <w:rFonts w:cstheme="minorHAnsi"/>
                <w:lang w:val="en-GB"/>
              </w:rPr>
            </w:pPr>
          </w:p>
        </w:tc>
        <w:tc>
          <w:tcPr>
            <w:tcW w:w="1559" w:type="dxa"/>
            <w:shd w:val="clear" w:color="auto" w:fill="auto"/>
            <w:vAlign w:val="center"/>
          </w:tcPr>
          <w:p w:rsidR="0012278F" w:rsidRPr="009B26D3" w:rsidRDefault="0012278F" w:rsidP="00EC2A51">
            <w:pPr>
              <w:spacing w:after="0"/>
              <w:jc w:val="center"/>
              <w:rPr>
                <w:ins w:id="8586" w:author="Lavignotte Fabien" w:date="2013-01-30T15:19:00Z"/>
                <w:sz w:val="14"/>
                <w:szCs w:val="14"/>
                <w:highlight w:val="yellow"/>
                <w:lang w:val="en-GB"/>
              </w:rPr>
            </w:pPr>
            <w:ins w:id="8587" w:author="Lavignotte Fabien" w:date="2013-01-30T15:19:00Z">
              <w:r>
                <w:rPr>
                  <w:rFonts w:cstheme="minorHAnsi"/>
                  <w:i/>
                  <w:sz w:val="14"/>
                  <w:szCs w:val="14"/>
                </w:rPr>
                <w:t>NGEO-WEBC-PFC-0</w:t>
              </w:r>
            </w:ins>
            <w:ins w:id="8588" w:author="Lavignotte Fabien" w:date="2013-01-30T15:38:00Z">
              <w:r w:rsidR="00EC2A51">
                <w:rPr>
                  <w:rFonts w:cstheme="minorHAnsi"/>
                  <w:i/>
                  <w:sz w:val="14"/>
                  <w:szCs w:val="14"/>
                </w:rPr>
                <w:t>228</w:t>
              </w:r>
            </w:ins>
          </w:p>
        </w:tc>
      </w:tr>
      <w:tr w:rsidR="0012278F" w:rsidRPr="0056181B" w:rsidTr="00B27571">
        <w:trPr>
          <w:ins w:id="8589" w:author="Lavignotte Fabien" w:date="2013-01-30T15:19:00Z"/>
        </w:trPr>
        <w:tc>
          <w:tcPr>
            <w:tcW w:w="865" w:type="dxa"/>
            <w:shd w:val="clear" w:color="auto" w:fill="auto"/>
            <w:vAlign w:val="center"/>
          </w:tcPr>
          <w:p w:rsidR="0012278F" w:rsidRDefault="0012278F" w:rsidP="00B27571">
            <w:pPr>
              <w:spacing w:after="0"/>
              <w:jc w:val="center"/>
              <w:rPr>
                <w:ins w:id="8590" w:author="Lavignotte Fabien" w:date="2013-01-30T15:19:00Z"/>
                <w:i/>
                <w:sz w:val="14"/>
                <w:szCs w:val="14"/>
              </w:rPr>
            </w:pPr>
            <w:ins w:id="8591" w:author="Lavignotte Fabien" w:date="2013-01-30T15:19:00Z">
              <w:r>
                <w:rPr>
                  <w:i/>
                  <w:sz w:val="14"/>
                  <w:szCs w:val="14"/>
                </w:rPr>
                <w:t>Step-4</w:t>
              </w:r>
              <w:r w:rsidRPr="005D1206">
                <w:rPr>
                  <w:i/>
                  <w:sz w:val="14"/>
                  <w:szCs w:val="14"/>
                </w:rPr>
                <w:t>0</w:t>
              </w:r>
            </w:ins>
          </w:p>
        </w:tc>
        <w:tc>
          <w:tcPr>
            <w:tcW w:w="3499" w:type="dxa"/>
            <w:gridSpan w:val="3"/>
            <w:shd w:val="clear" w:color="auto" w:fill="auto"/>
          </w:tcPr>
          <w:p w:rsidR="0012278F" w:rsidRDefault="00EC2A51" w:rsidP="00B27571">
            <w:pPr>
              <w:pStyle w:val="NormalStep"/>
              <w:rPr>
                <w:ins w:id="8592" w:author="Lavignotte Fabien" w:date="2013-01-30T15:19:00Z"/>
                <w:rFonts w:asciiTheme="minorHAnsi" w:hAnsiTheme="minorHAnsi" w:cstheme="minorHAnsi"/>
                <w:sz w:val="22"/>
                <w:szCs w:val="22"/>
              </w:rPr>
            </w:pPr>
            <w:ins w:id="8593" w:author="Lavignotte Fabien" w:date="2013-01-30T15:38:00Z">
              <w:r>
                <w:rPr>
                  <w:rFonts w:asciiTheme="minorHAnsi" w:hAnsiTheme="minorHAnsi" w:cstheme="minorHAnsi"/>
                  <w:sz w:val="22"/>
                  <w:szCs w:val="22"/>
                </w:rPr>
                <w:t>Enter invalid coordinates in the text area.</w:t>
              </w:r>
            </w:ins>
          </w:p>
        </w:tc>
        <w:tc>
          <w:tcPr>
            <w:tcW w:w="2690" w:type="dxa"/>
            <w:gridSpan w:val="2"/>
            <w:shd w:val="clear" w:color="auto" w:fill="auto"/>
          </w:tcPr>
          <w:p w:rsidR="0012278F" w:rsidRDefault="00EC2A51" w:rsidP="00B27571">
            <w:pPr>
              <w:spacing w:after="0"/>
              <w:rPr>
                <w:ins w:id="8594" w:author="Lavignotte Fabien" w:date="2013-01-30T15:19:00Z"/>
                <w:rFonts w:cstheme="minorHAnsi"/>
                <w:lang w:val="en-GB"/>
              </w:rPr>
            </w:pPr>
            <w:ins w:id="8595" w:author="Lavignotte Fabien" w:date="2013-01-30T15:38:00Z">
              <w:r>
                <w:rPr>
                  <w:rFonts w:cstheme="minorHAnsi"/>
                  <w:lang w:val="en-GB"/>
                </w:rPr>
                <w:t xml:space="preserve">Text area is </w:t>
              </w:r>
            </w:ins>
            <w:ins w:id="8596" w:author="Lavignotte Fabien" w:date="2013-01-30T15:39:00Z">
              <w:r>
                <w:rPr>
                  <w:rFonts w:cstheme="minorHAnsi"/>
                  <w:lang w:val="en-GB"/>
                </w:rPr>
                <w:t>emptied</w:t>
              </w:r>
            </w:ins>
            <w:ins w:id="8597" w:author="Lavignotte Fabien" w:date="2013-01-30T15:38:00Z">
              <w:r>
                <w:rPr>
                  <w:rFonts w:cstheme="minorHAnsi"/>
                  <w:lang w:val="en-GB"/>
                </w:rPr>
                <w:t>.</w:t>
              </w:r>
            </w:ins>
            <w:ins w:id="8598" w:author="Lavignotte Fabien" w:date="2013-01-30T15:39:00Z">
              <w:r>
                <w:rPr>
                  <w:rFonts w:cstheme="minorHAnsi"/>
                  <w:lang w:val="en-GB"/>
                </w:rPr>
                <w:t xml:space="preserve"> The area is removed from the map.</w:t>
              </w:r>
            </w:ins>
          </w:p>
        </w:tc>
        <w:tc>
          <w:tcPr>
            <w:tcW w:w="1559" w:type="dxa"/>
            <w:shd w:val="clear" w:color="auto" w:fill="auto"/>
            <w:vAlign w:val="center"/>
          </w:tcPr>
          <w:p w:rsidR="0012278F" w:rsidRPr="0056181B" w:rsidRDefault="0012278F" w:rsidP="00EC2A51">
            <w:pPr>
              <w:spacing w:after="0"/>
              <w:jc w:val="center"/>
              <w:rPr>
                <w:ins w:id="8599" w:author="Lavignotte Fabien" w:date="2013-01-30T15:19:00Z"/>
                <w:i/>
                <w:sz w:val="14"/>
                <w:szCs w:val="14"/>
              </w:rPr>
            </w:pPr>
            <w:ins w:id="8600" w:author="Lavignotte Fabien" w:date="2013-01-30T15:19:00Z">
              <w:r>
                <w:rPr>
                  <w:rFonts w:cstheme="minorHAnsi"/>
                  <w:i/>
                  <w:sz w:val="14"/>
                  <w:szCs w:val="14"/>
                </w:rPr>
                <w:t>NGEO-WEBC-PFC-0</w:t>
              </w:r>
            </w:ins>
            <w:ins w:id="8601" w:author="Lavignotte Fabien" w:date="2013-01-30T15:39:00Z">
              <w:r w:rsidR="00EC2A51">
                <w:rPr>
                  <w:rFonts w:cstheme="minorHAnsi"/>
                  <w:i/>
                  <w:sz w:val="14"/>
                  <w:szCs w:val="14"/>
                </w:rPr>
                <w:t>229</w:t>
              </w:r>
            </w:ins>
          </w:p>
        </w:tc>
      </w:tr>
    </w:tbl>
    <w:p w:rsidR="008E5CC2" w:rsidRPr="00ED457C" w:rsidRDefault="008E5CC2" w:rsidP="008E5CC2">
      <w:pPr>
        <w:pStyle w:val="Titre3"/>
        <w:rPr>
          <w:ins w:id="8602" w:author="Lavignotte Fabien" w:date="2013-01-30T18:27:00Z"/>
        </w:rPr>
      </w:pPr>
      <w:bookmarkStart w:id="8603" w:name="_Toc348082255"/>
      <w:ins w:id="8604" w:author="Lavignotte Fabien" w:date="2013-01-30T18:27:00Z">
        <w:r w:rsidRPr="00ED457C">
          <w:t>NGEO-WEBC-VT</w:t>
        </w:r>
        <w:r>
          <w:t>P-0230</w:t>
        </w:r>
        <w:r w:rsidRPr="00ED457C">
          <w:t xml:space="preserve">: </w:t>
        </w:r>
        <w:r>
          <w:t>Export</w:t>
        </w:r>
        <w:bookmarkEnd w:id="860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8E5CC2" w:rsidRPr="004E5884" w:rsidTr="00B27571">
        <w:trPr>
          <w:ins w:id="8605" w:author="Lavignotte Fabien" w:date="2013-01-30T18:27:00Z"/>
        </w:trPr>
        <w:tc>
          <w:tcPr>
            <w:tcW w:w="8613" w:type="dxa"/>
            <w:gridSpan w:val="7"/>
            <w:tcBorders>
              <w:top w:val="single" w:sz="2" w:space="0" w:color="auto"/>
              <w:bottom w:val="single" w:sz="6" w:space="0" w:color="auto"/>
            </w:tcBorders>
            <w:shd w:val="clear" w:color="auto" w:fill="548DD4" w:themeFill="text2" w:themeFillTint="99"/>
          </w:tcPr>
          <w:p w:rsidR="008E5CC2" w:rsidRPr="004E5884" w:rsidRDefault="008E5CC2" w:rsidP="00B27571">
            <w:pPr>
              <w:spacing w:after="0"/>
              <w:jc w:val="center"/>
              <w:rPr>
                <w:ins w:id="8606" w:author="Lavignotte Fabien" w:date="2013-01-30T18:27:00Z"/>
                <w:b/>
                <w:i/>
                <w:color w:val="FFFFFF"/>
                <w:szCs w:val="18"/>
                <w:lang w:val="en-US"/>
              </w:rPr>
            </w:pPr>
            <w:ins w:id="8607" w:author="Lavignotte Fabien" w:date="2013-01-30T18:27:00Z">
              <w:r>
                <w:rPr>
                  <w:b/>
                  <w:i/>
                  <w:color w:val="FFFFFF"/>
                  <w:szCs w:val="18"/>
                  <w:lang w:val="en-US"/>
                </w:rPr>
                <w:t>NGEO VALIDATION TEST  PROCEDURE</w:t>
              </w:r>
            </w:ins>
          </w:p>
        </w:tc>
      </w:tr>
      <w:tr w:rsidR="008E5CC2" w:rsidRPr="004E5884" w:rsidTr="00B27571">
        <w:trPr>
          <w:ins w:id="8608" w:author="Lavignotte Fabien" w:date="2013-01-30T18:27:00Z"/>
        </w:trPr>
        <w:tc>
          <w:tcPr>
            <w:tcW w:w="1607"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ins w:id="8609" w:author="Lavignotte Fabien" w:date="2013-01-30T18:27:00Z"/>
                <w:b/>
                <w:color w:val="FFFFFF"/>
                <w:sz w:val="14"/>
                <w:szCs w:val="14"/>
              </w:rPr>
            </w:pPr>
            <w:ins w:id="8610" w:author="Lavignotte Fabien" w:date="2013-01-30T18:27:00Z">
              <w:r w:rsidRPr="00544FC8">
                <w:rPr>
                  <w:b/>
                  <w:color w:val="FFFFFF"/>
                  <w:sz w:val="14"/>
                  <w:szCs w:val="14"/>
                </w:rPr>
                <w:t>Test Identifier</w:t>
              </w:r>
            </w:ins>
          </w:p>
        </w:tc>
        <w:tc>
          <w:tcPr>
            <w:tcW w:w="1903" w:type="dxa"/>
            <w:tcBorders>
              <w:top w:val="single" w:sz="6" w:space="0" w:color="auto"/>
            </w:tcBorders>
            <w:shd w:val="clear" w:color="auto" w:fill="auto"/>
          </w:tcPr>
          <w:p w:rsidR="008E5CC2" w:rsidRPr="00544FC8" w:rsidRDefault="008E5CC2" w:rsidP="00BD5AED">
            <w:pPr>
              <w:spacing w:after="0"/>
              <w:rPr>
                <w:ins w:id="8611" w:author="Lavignotte Fabien" w:date="2013-01-30T18:27:00Z"/>
                <w:i/>
                <w:color w:val="548DD4"/>
                <w:sz w:val="16"/>
                <w:szCs w:val="16"/>
              </w:rPr>
            </w:pPr>
            <w:ins w:id="8612" w:author="Lavignotte Fabien" w:date="2013-01-30T18:27:00Z">
              <w:r>
                <w:rPr>
                  <w:i/>
                  <w:color w:val="548DD4"/>
                  <w:sz w:val="16"/>
                  <w:szCs w:val="16"/>
                </w:rPr>
                <w:t>NGEO-WEBC-VTP-02</w:t>
              </w:r>
              <w:r w:rsidR="00BD5AED">
                <w:rPr>
                  <w:i/>
                  <w:color w:val="548DD4"/>
                  <w:sz w:val="16"/>
                  <w:szCs w:val="16"/>
                </w:rPr>
                <w:t>30</w:t>
              </w:r>
            </w:ins>
          </w:p>
        </w:tc>
        <w:tc>
          <w:tcPr>
            <w:tcW w:w="1134" w:type="dxa"/>
            <w:gridSpan w:val="2"/>
            <w:tcBorders>
              <w:top w:val="single" w:sz="6" w:space="0" w:color="auto"/>
            </w:tcBorders>
            <w:shd w:val="clear" w:color="auto" w:fill="548DD4" w:themeFill="text2" w:themeFillTint="99"/>
          </w:tcPr>
          <w:p w:rsidR="008E5CC2" w:rsidRPr="00544FC8" w:rsidRDefault="008E5CC2" w:rsidP="00B27571">
            <w:pPr>
              <w:spacing w:after="0"/>
              <w:jc w:val="center"/>
              <w:rPr>
                <w:ins w:id="8613" w:author="Lavignotte Fabien" w:date="2013-01-30T18:27:00Z"/>
                <w:b/>
                <w:color w:val="FFFFFF"/>
                <w:sz w:val="14"/>
                <w:szCs w:val="14"/>
              </w:rPr>
            </w:pPr>
            <w:ins w:id="8614" w:author="Lavignotte Fabien" w:date="2013-01-30T18:27:00Z">
              <w:r w:rsidRPr="00544FC8">
                <w:rPr>
                  <w:b/>
                  <w:color w:val="FFFFFF"/>
                  <w:sz w:val="14"/>
                  <w:szCs w:val="14"/>
                </w:rPr>
                <w:t>Test Title</w:t>
              </w:r>
            </w:ins>
          </w:p>
        </w:tc>
        <w:tc>
          <w:tcPr>
            <w:tcW w:w="3969" w:type="dxa"/>
            <w:gridSpan w:val="2"/>
            <w:tcBorders>
              <w:top w:val="single" w:sz="6" w:space="0" w:color="auto"/>
            </w:tcBorders>
            <w:shd w:val="clear" w:color="auto" w:fill="auto"/>
          </w:tcPr>
          <w:p w:rsidR="008E5CC2" w:rsidRPr="00BE3088" w:rsidRDefault="00BD5AED" w:rsidP="00B27571">
            <w:pPr>
              <w:spacing w:after="0"/>
              <w:rPr>
                <w:ins w:id="8615" w:author="Lavignotte Fabien" w:date="2013-01-30T18:27:00Z"/>
                <w:i/>
                <w:color w:val="548DD4"/>
                <w:sz w:val="16"/>
                <w:szCs w:val="16"/>
                <w:lang w:val="en-US"/>
              </w:rPr>
            </w:pPr>
            <w:ins w:id="8616" w:author="Lavignotte Fabien" w:date="2013-01-30T18:27:00Z">
              <w:r>
                <w:rPr>
                  <w:i/>
                  <w:sz w:val="16"/>
                  <w:szCs w:val="16"/>
                </w:rPr>
                <w:t>Export</w:t>
              </w:r>
            </w:ins>
          </w:p>
        </w:tc>
      </w:tr>
      <w:tr w:rsidR="008E5CC2" w:rsidRPr="00B17EAC" w:rsidTr="00B27571">
        <w:trPr>
          <w:ins w:id="8617" w:author="Lavignotte Fabien" w:date="2013-01-30T18:27:00Z"/>
        </w:trPr>
        <w:tc>
          <w:tcPr>
            <w:tcW w:w="8613" w:type="dxa"/>
            <w:gridSpan w:val="7"/>
            <w:shd w:val="clear" w:color="auto" w:fill="A6A6A6"/>
          </w:tcPr>
          <w:p w:rsidR="008E5CC2" w:rsidRPr="00544FC8" w:rsidRDefault="008E5CC2" w:rsidP="00B27571">
            <w:pPr>
              <w:spacing w:after="0"/>
              <w:rPr>
                <w:ins w:id="8618" w:author="Lavignotte Fabien" w:date="2013-01-30T18:27:00Z"/>
                <w:sz w:val="14"/>
                <w:szCs w:val="14"/>
              </w:rPr>
            </w:pPr>
          </w:p>
        </w:tc>
      </w:tr>
      <w:tr w:rsidR="008E5CC2" w:rsidRPr="004E5884" w:rsidTr="00B27571">
        <w:trPr>
          <w:ins w:id="8619" w:author="Lavignotte Fabien" w:date="2013-01-30T18:27:00Z"/>
        </w:trPr>
        <w:tc>
          <w:tcPr>
            <w:tcW w:w="8613" w:type="dxa"/>
            <w:gridSpan w:val="7"/>
            <w:shd w:val="clear" w:color="auto" w:fill="auto"/>
          </w:tcPr>
          <w:p w:rsidR="008E5CC2" w:rsidRPr="005E7083" w:rsidRDefault="008E5CC2" w:rsidP="0016180C">
            <w:pPr>
              <w:autoSpaceDE w:val="0"/>
              <w:autoSpaceDN w:val="0"/>
              <w:adjustRightInd w:val="0"/>
              <w:spacing w:after="0" w:line="240" w:lineRule="auto"/>
              <w:rPr>
                <w:ins w:id="8620" w:author="Lavignotte Fabien" w:date="2013-01-30T18:27:00Z"/>
                <w:rFonts w:cstheme="minorHAnsi"/>
                <w:lang w:val="en-US"/>
              </w:rPr>
            </w:pPr>
            <w:ins w:id="8621" w:author="Lavignotte Fabien" w:date="2013-01-30T18:27:00Z">
              <w:r w:rsidRPr="00057FF1">
                <w:rPr>
                  <w:rFonts w:cstheme="minorHAnsi"/>
                  <w:lang w:val="en-US"/>
                </w:rPr>
                <w:t xml:space="preserve">This test procedure implements the test case </w:t>
              </w:r>
              <w:r>
                <w:rPr>
                  <w:rFonts w:cstheme="minorHAnsi"/>
                  <w:lang w:val="en-US"/>
                </w:rPr>
                <w:t>NGEO-WEBC-VTC-02</w:t>
              </w:r>
              <w:r w:rsidR="0016180C">
                <w:rPr>
                  <w:rFonts w:cstheme="minorHAnsi"/>
                  <w:lang w:val="en-US"/>
                </w:rPr>
                <w:t>30</w:t>
              </w:r>
              <w:r w:rsidRPr="00057FF1">
                <w:rPr>
                  <w:rFonts w:cstheme="minorHAnsi"/>
                  <w:lang w:val="en-US"/>
                </w:rPr>
                <w:t>:</w:t>
              </w:r>
              <w:r>
                <w:rPr>
                  <w:rFonts w:cstheme="minorHAnsi"/>
                  <w:lang w:val="en-US"/>
                </w:rPr>
                <w:t xml:space="preserve"> </w:t>
              </w:r>
              <w:r w:rsidR="0016180C">
                <w:t>Export</w:t>
              </w:r>
            </w:ins>
          </w:p>
        </w:tc>
      </w:tr>
      <w:tr w:rsidR="008E5CC2" w:rsidRPr="00B17EAC" w:rsidTr="00B27571">
        <w:trPr>
          <w:ins w:id="8622" w:author="Lavignotte Fabien" w:date="2013-01-30T18:27:00Z"/>
        </w:trPr>
        <w:tc>
          <w:tcPr>
            <w:tcW w:w="8613" w:type="dxa"/>
            <w:gridSpan w:val="7"/>
            <w:shd w:val="clear" w:color="auto" w:fill="A6A6A6"/>
          </w:tcPr>
          <w:p w:rsidR="008E5CC2" w:rsidRPr="00544FC8" w:rsidRDefault="008E5CC2" w:rsidP="00B27571">
            <w:pPr>
              <w:spacing w:after="0"/>
              <w:rPr>
                <w:ins w:id="8623" w:author="Lavignotte Fabien" w:date="2013-01-30T18:27:00Z"/>
                <w:sz w:val="14"/>
                <w:szCs w:val="14"/>
              </w:rPr>
            </w:pPr>
            <w:ins w:id="8624" w:author="Lavignotte Fabien" w:date="2013-01-30T18:27:00Z">
              <w:r>
                <w:rPr>
                  <w:b/>
                  <w:sz w:val="14"/>
                  <w:szCs w:val="14"/>
                </w:rPr>
                <w:t>Script</w:t>
              </w:r>
            </w:ins>
          </w:p>
        </w:tc>
      </w:tr>
      <w:tr w:rsidR="008E5CC2" w:rsidRPr="004E5884" w:rsidTr="00B27571">
        <w:trPr>
          <w:ins w:id="8625" w:author="Lavignotte Fabien" w:date="2013-01-30T18:27:00Z"/>
        </w:trPr>
        <w:tc>
          <w:tcPr>
            <w:tcW w:w="8613" w:type="dxa"/>
            <w:gridSpan w:val="7"/>
            <w:shd w:val="clear" w:color="auto" w:fill="auto"/>
          </w:tcPr>
          <w:p w:rsidR="008E5CC2" w:rsidRPr="004E5884" w:rsidRDefault="008E5CC2" w:rsidP="00B27571">
            <w:pPr>
              <w:spacing w:after="0"/>
              <w:rPr>
                <w:ins w:id="8626" w:author="Lavignotte Fabien" w:date="2013-01-30T18:27:00Z"/>
                <w:lang w:val="en-US"/>
              </w:rPr>
            </w:pPr>
            <w:ins w:id="8627" w:author="Lavignotte Fabien" w:date="2013-01-30T18:27:00Z">
              <w:r>
                <w:rPr>
                  <w:lang w:val="en-US"/>
                </w:rPr>
                <w:t>None</w:t>
              </w:r>
            </w:ins>
          </w:p>
        </w:tc>
      </w:tr>
      <w:tr w:rsidR="008E5CC2" w:rsidRPr="00544FC8" w:rsidTr="00B27571">
        <w:trPr>
          <w:ins w:id="8628" w:author="Lavignotte Fabien" w:date="2013-01-30T18:27:00Z"/>
        </w:trPr>
        <w:tc>
          <w:tcPr>
            <w:tcW w:w="865" w:type="dxa"/>
            <w:shd w:val="clear" w:color="auto" w:fill="A6A6A6"/>
          </w:tcPr>
          <w:p w:rsidR="008E5CC2" w:rsidRPr="00544FC8" w:rsidRDefault="008E5CC2" w:rsidP="00B27571">
            <w:pPr>
              <w:spacing w:after="0"/>
              <w:jc w:val="center"/>
              <w:rPr>
                <w:ins w:id="8629" w:author="Lavignotte Fabien" w:date="2013-01-30T18:27:00Z"/>
                <w:b/>
                <w:sz w:val="14"/>
                <w:szCs w:val="14"/>
              </w:rPr>
            </w:pPr>
            <w:ins w:id="8630" w:author="Lavignotte Fabien" w:date="2013-01-30T18:27:00Z">
              <w:r w:rsidRPr="00544FC8">
                <w:rPr>
                  <w:b/>
                  <w:sz w:val="14"/>
                  <w:szCs w:val="14"/>
                </w:rPr>
                <w:t>Step</w:t>
              </w:r>
            </w:ins>
          </w:p>
        </w:tc>
        <w:tc>
          <w:tcPr>
            <w:tcW w:w="3499" w:type="dxa"/>
            <w:gridSpan w:val="3"/>
            <w:shd w:val="clear" w:color="auto" w:fill="A6A6A6"/>
          </w:tcPr>
          <w:p w:rsidR="008E5CC2" w:rsidRPr="00544FC8" w:rsidRDefault="008E5CC2" w:rsidP="00B27571">
            <w:pPr>
              <w:spacing w:after="0"/>
              <w:jc w:val="center"/>
              <w:rPr>
                <w:ins w:id="8631" w:author="Lavignotte Fabien" w:date="2013-01-30T18:27:00Z"/>
                <w:b/>
                <w:sz w:val="14"/>
                <w:szCs w:val="14"/>
              </w:rPr>
            </w:pPr>
            <w:ins w:id="8632" w:author="Lavignotte Fabien" w:date="2013-01-30T18:27:00Z">
              <w:r w:rsidRPr="00544FC8">
                <w:rPr>
                  <w:b/>
                  <w:sz w:val="14"/>
                  <w:szCs w:val="14"/>
                </w:rPr>
                <w:t>Action</w:t>
              </w:r>
            </w:ins>
          </w:p>
        </w:tc>
        <w:tc>
          <w:tcPr>
            <w:tcW w:w="2690" w:type="dxa"/>
            <w:gridSpan w:val="2"/>
            <w:shd w:val="clear" w:color="auto" w:fill="A6A6A6"/>
          </w:tcPr>
          <w:p w:rsidR="008E5CC2" w:rsidRPr="00544FC8" w:rsidRDefault="008E5CC2" w:rsidP="00B27571">
            <w:pPr>
              <w:spacing w:after="0"/>
              <w:jc w:val="center"/>
              <w:rPr>
                <w:ins w:id="8633" w:author="Lavignotte Fabien" w:date="2013-01-30T18:27:00Z"/>
                <w:b/>
                <w:sz w:val="14"/>
                <w:szCs w:val="14"/>
              </w:rPr>
            </w:pPr>
            <w:ins w:id="8634" w:author="Lavignotte Fabien" w:date="2013-01-30T18:27:00Z">
              <w:r>
                <w:rPr>
                  <w:b/>
                  <w:sz w:val="14"/>
                  <w:szCs w:val="14"/>
                </w:rPr>
                <w:t>Expected output</w:t>
              </w:r>
            </w:ins>
          </w:p>
        </w:tc>
        <w:tc>
          <w:tcPr>
            <w:tcW w:w="1559" w:type="dxa"/>
            <w:shd w:val="clear" w:color="auto" w:fill="A6A6A6"/>
          </w:tcPr>
          <w:p w:rsidR="008E5CC2" w:rsidRPr="00544FC8" w:rsidRDefault="008E5CC2" w:rsidP="00B27571">
            <w:pPr>
              <w:spacing w:after="0"/>
              <w:jc w:val="center"/>
              <w:rPr>
                <w:ins w:id="8635" w:author="Lavignotte Fabien" w:date="2013-01-30T18:27:00Z"/>
                <w:b/>
                <w:sz w:val="14"/>
                <w:szCs w:val="14"/>
              </w:rPr>
            </w:pPr>
            <w:ins w:id="8636" w:author="Lavignotte Fabien" w:date="2013-01-30T18:27:00Z">
              <w:r w:rsidRPr="00544FC8">
                <w:rPr>
                  <w:b/>
                  <w:sz w:val="14"/>
                  <w:szCs w:val="14"/>
                </w:rPr>
                <w:t>Pass/Fail Criteria Id</w:t>
              </w:r>
            </w:ins>
          </w:p>
        </w:tc>
      </w:tr>
      <w:tr w:rsidR="008E5CC2" w:rsidRPr="0056181B" w:rsidTr="00B27571">
        <w:trPr>
          <w:ins w:id="8637" w:author="Lavignotte Fabien" w:date="2013-01-30T18:27:00Z"/>
        </w:trPr>
        <w:tc>
          <w:tcPr>
            <w:tcW w:w="865" w:type="dxa"/>
            <w:shd w:val="clear" w:color="auto" w:fill="auto"/>
            <w:vAlign w:val="center"/>
          </w:tcPr>
          <w:p w:rsidR="008E5CC2" w:rsidRPr="00544FC8" w:rsidRDefault="008E5CC2" w:rsidP="00B27571">
            <w:pPr>
              <w:spacing w:after="0"/>
              <w:jc w:val="center"/>
              <w:rPr>
                <w:ins w:id="8638" w:author="Lavignotte Fabien" w:date="2013-01-30T18:27:00Z"/>
                <w:i/>
                <w:sz w:val="14"/>
                <w:szCs w:val="14"/>
              </w:rPr>
            </w:pPr>
            <w:ins w:id="8639" w:author="Lavignotte Fabien" w:date="2013-01-30T18:27:00Z">
              <w:r w:rsidRPr="003C0A28">
                <w:rPr>
                  <w:rFonts w:cstheme="minorHAnsi"/>
                  <w:i/>
                  <w:sz w:val="14"/>
                  <w:szCs w:val="14"/>
                </w:rPr>
                <w:t>Step-10</w:t>
              </w:r>
            </w:ins>
          </w:p>
        </w:tc>
        <w:tc>
          <w:tcPr>
            <w:tcW w:w="3499" w:type="dxa"/>
            <w:gridSpan w:val="3"/>
            <w:shd w:val="clear" w:color="auto" w:fill="auto"/>
          </w:tcPr>
          <w:p w:rsidR="008E5CC2" w:rsidRPr="00057FF1" w:rsidRDefault="008E5CC2" w:rsidP="00AC533E">
            <w:pPr>
              <w:pStyle w:val="NormalStep"/>
              <w:rPr>
                <w:ins w:id="8640" w:author="Lavignotte Fabien" w:date="2013-01-30T18:27:00Z"/>
                <w:rFonts w:asciiTheme="minorHAnsi" w:hAnsiTheme="minorHAnsi" w:cstheme="minorHAnsi"/>
                <w:sz w:val="22"/>
                <w:szCs w:val="22"/>
              </w:rPr>
            </w:pPr>
            <w:ins w:id="8641" w:author="Lavignotte Fabien" w:date="2013-01-30T18:27:00Z">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w:t>
              </w:r>
              <w:r w:rsidR="00AC533E">
                <w:rPr>
                  <w:rFonts w:asciiTheme="minorHAnsi" w:hAnsiTheme="minorHAnsi" w:cstheme="minorHAnsi"/>
                  <w:sz w:val="22"/>
                  <w:szCs w:val="22"/>
                  <w:lang w:val="en-US"/>
                </w:rPr>
                <w:t>4</w:t>
              </w:r>
              <w:r>
                <w:rPr>
                  <w:rFonts w:asciiTheme="minorHAnsi" w:hAnsiTheme="minorHAnsi" w:cstheme="minorHAnsi"/>
                  <w:sz w:val="22"/>
                  <w:szCs w:val="22"/>
                  <w:lang w:val="en-US"/>
                </w:rPr>
                <w:t>0</w:t>
              </w:r>
            </w:ins>
          </w:p>
        </w:tc>
        <w:tc>
          <w:tcPr>
            <w:tcW w:w="2690" w:type="dxa"/>
            <w:gridSpan w:val="2"/>
            <w:shd w:val="clear" w:color="auto" w:fill="auto"/>
          </w:tcPr>
          <w:p w:rsidR="008E5CC2" w:rsidRPr="00057FF1" w:rsidRDefault="008E5CC2" w:rsidP="00AC533E">
            <w:pPr>
              <w:spacing w:after="0"/>
              <w:rPr>
                <w:ins w:id="8642" w:author="Lavignotte Fabien" w:date="2013-01-30T18:27:00Z"/>
                <w:rFonts w:cstheme="minorHAnsi"/>
                <w:lang w:val="en-US"/>
              </w:rPr>
            </w:pPr>
            <w:ins w:id="8643" w:author="Lavignotte Fabien" w:date="2013-01-30T18:27:00Z">
              <w:r>
                <w:rPr>
                  <w:rFonts w:cstheme="minorHAnsi"/>
                  <w:lang w:val="en-US"/>
                </w:rPr>
                <w:t xml:space="preserve">The </w:t>
              </w:r>
            </w:ins>
            <w:ins w:id="8644" w:author="Lavignotte Fabien" w:date="2013-01-30T18:28:00Z">
              <w:r w:rsidR="00AC533E">
                <w:rPr>
                  <w:rFonts w:cstheme="minorHAnsi"/>
                  <w:lang w:val="en-US"/>
                </w:rPr>
                <w:t>table</w:t>
              </w:r>
            </w:ins>
            <w:ins w:id="8645" w:author="Lavignotte Fabien" w:date="2013-01-30T18:27:00Z">
              <w:r>
                <w:rPr>
                  <w:rFonts w:cstheme="minorHAnsi"/>
                  <w:lang w:val="en-US"/>
                </w:rPr>
                <w:t xml:space="preserve"> widget is opened, </w:t>
              </w:r>
            </w:ins>
            <w:ins w:id="8646" w:author="Lavignotte Fabien" w:date="2013-01-30T18:28:00Z">
              <w:r w:rsidR="00AC533E">
                <w:rPr>
                  <w:rFonts w:cstheme="minorHAnsi"/>
                  <w:lang w:val="en-US"/>
                </w:rPr>
                <w:t>with different products.</w:t>
              </w:r>
            </w:ins>
          </w:p>
        </w:tc>
        <w:tc>
          <w:tcPr>
            <w:tcW w:w="1559" w:type="dxa"/>
            <w:shd w:val="clear" w:color="auto" w:fill="auto"/>
            <w:vAlign w:val="center"/>
          </w:tcPr>
          <w:p w:rsidR="008E5CC2" w:rsidRPr="0056181B" w:rsidRDefault="008E5CC2" w:rsidP="00B27571">
            <w:pPr>
              <w:spacing w:after="0"/>
              <w:jc w:val="center"/>
              <w:rPr>
                <w:ins w:id="8647" w:author="Lavignotte Fabien" w:date="2013-01-30T18:27:00Z"/>
                <w:i/>
                <w:sz w:val="14"/>
                <w:szCs w:val="14"/>
              </w:rPr>
            </w:pPr>
          </w:p>
        </w:tc>
      </w:tr>
      <w:tr w:rsidR="008E5CC2" w:rsidRPr="00732447" w:rsidTr="00B27571">
        <w:trPr>
          <w:ins w:id="8648" w:author="Lavignotte Fabien" w:date="2013-01-30T18:27:00Z"/>
        </w:trPr>
        <w:tc>
          <w:tcPr>
            <w:tcW w:w="865" w:type="dxa"/>
            <w:shd w:val="clear" w:color="auto" w:fill="auto"/>
            <w:vAlign w:val="center"/>
          </w:tcPr>
          <w:p w:rsidR="008E5CC2" w:rsidRPr="005D1206" w:rsidRDefault="008E5CC2" w:rsidP="00B27571">
            <w:pPr>
              <w:spacing w:after="0"/>
              <w:jc w:val="center"/>
              <w:rPr>
                <w:ins w:id="8649" w:author="Lavignotte Fabien" w:date="2013-01-30T18:27:00Z"/>
                <w:i/>
                <w:sz w:val="14"/>
                <w:szCs w:val="14"/>
              </w:rPr>
            </w:pPr>
            <w:ins w:id="8650" w:author="Lavignotte Fabien" w:date="2013-01-30T18:27:00Z">
              <w:r>
                <w:rPr>
                  <w:i/>
                  <w:sz w:val="14"/>
                  <w:szCs w:val="14"/>
                </w:rPr>
                <w:t>Step-20</w:t>
              </w:r>
            </w:ins>
          </w:p>
        </w:tc>
        <w:tc>
          <w:tcPr>
            <w:tcW w:w="3499" w:type="dxa"/>
            <w:gridSpan w:val="3"/>
            <w:shd w:val="clear" w:color="auto" w:fill="auto"/>
          </w:tcPr>
          <w:p w:rsidR="008E5CC2" w:rsidRPr="00E24DDB" w:rsidRDefault="00AC533E" w:rsidP="00B27571">
            <w:pPr>
              <w:pStyle w:val="NormalStep"/>
              <w:rPr>
                <w:ins w:id="8651" w:author="Lavignotte Fabien" w:date="2013-01-30T18:27:00Z"/>
                <w:rFonts w:asciiTheme="minorHAnsi" w:hAnsiTheme="minorHAnsi" w:cstheme="minorHAnsi"/>
                <w:b/>
                <w:sz w:val="22"/>
                <w:szCs w:val="22"/>
              </w:rPr>
            </w:pPr>
            <w:ins w:id="8652" w:author="Lavignotte Fabien" w:date="2013-01-30T18:28:00Z">
              <w:r>
                <w:rPr>
                  <w:rFonts w:asciiTheme="minorHAnsi" w:hAnsiTheme="minorHAnsi" w:cstheme="minorHAnsi"/>
                  <w:sz w:val="22"/>
                  <w:szCs w:val="22"/>
                </w:rPr>
                <w:t>Select a product in the table.</w:t>
              </w:r>
            </w:ins>
          </w:p>
        </w:tc>
        <w:tc>
          <w:tcPr>
            <w:tcW w:w="2690" w:type="dxa"/>
            <w:gridSpan w:val="2"/>
            <w:shd w:val="clear" w:color="auto" w:fill="auto"/>
          </w:tcPr>
          <w:p w:rsidR="008E5CC2" w:rsidRPr="003C0A28" w:rsidRDefault="008E5CC2" w:rsidP="00AC533E">
            <w:pPr>
              <w:spacing w:after="0"/>
              <w:rPr>
                <w:ins w:id="8653" w:author="Lavignotte Fabien" w:date="2013-01-30T18:27:00Z"/>
                <w:rFonts w:cstheme="minorHAnsi"/>
                <w:lang w:val="en-US"/>
              </w:rPr>
            </w:pPr>
            <w:ins w:id="8654" w:author="Lavignotte Fabien" w:date="2013-01-30T18:27:00Z">
              <w:r>
                <w:rPr>
                  <w:rFonts w:cstheme="minorHAnsi"/>
                  <w:lang w:val="en-US"/>
                </w:rPr>
                <w:t>The</w:t>
              </w:r>
            </w:ins>
            <w:ins w:id="8655" w:author="Lavignotte Fabien" w:date="2013-01-30T18:28:00Z">
              <w:r w:rsidR="00AC533E">
                <w:rPr>
                  <w:rFonts w:cstheme="minorHAnsi"/>
                  <w:lang w:val="en-US"/>
                </w:rPr>
                <w:t xml:space="preserve"> Export button is enabled</w:t>
              </w:r>
            </w:ins>
          </w:p>
        </w:tc>
        <w:tc>
          <w:tcPr>
            <w:tcW w:w="1559" w:type="dxa"/>
            <w:shd w:val="clear" w:color="auto" w:fill="auto"/>
            <w:vAlign w:val="center"/>
          </w:tcPr>
          <w:p w:rsidR="008E5CC2" w:rsidRPr="00732447" w:rsidRDefault="008E5CC2" w:rsidP="00B27571">
            <w:pPr>
              <w:spacing w:after="0"/>
              <w:jc w:val="center"/>
              <w:rPr>
                <w:ins w:id="8656" w:author="Lavignotte Fabien" w:date="2013-01-30T18:27:00Z"/>
                <w:i/>
                <w:sz w:val="14"/>
                <w:szCs w:val="14"/>
                <w:lang w:val="en-US"/>
              </w:rPr>
            </w:pPr>
          </w:p>
        </w:tc>
      </w:tr>
      <w:tr w:rsidR="008E5CC2" w:rsidRPr="004E5884" w:rsidTr="00B27571">
        <w:trPr>
          <w:ins w:id="8657" w:author="Lavignotte Fabien" w:date="2013-01-30T18:27:00Z"/>
        </w:trPr>
        <w:tc>
          <w:tcPr>
            <w:tcW w:w="865" w:type="dxa"/>
            <w:shd w:val="clear" w:color="auto" w:fill="auto"/>
            <w:vAlign w:val="center"/>
          </w:tcPr>
          <w:p w:rsidR="008E5CC2" w:rsidRPr="00544FC8" w:rsidRDefault="008E5CC2" w:rsidP="00B27571">
            <w:pPr>
              <w:spacing w:after="0"/>
              <w:jc w:val="center"/>
              <w:rPr>
                <w:ins w:id="8658" w:author="Lavignotte Fabien" w:date="2013-01-30T18:27:00Z"/>
                <w:i/>
                <w:sz w:val="14"/>
                <w:szCs w:val="14"/>
              </w:rPr>
            </w:pPr>
            <w:ins w:id="8659" w:author="Lavignotte Fabien" w:date="2013-01-30T18:27:00Z">
              <w:r>
                <w:rPr>
                  <w:i/>
                  <w:sz w:val="14"/>
                  <w:szCs w:val="14"/>
                </w:rPr>
                <w:t>Step-3</w:t>
              </w:r>
              <w:r w:rsidRPr="005D1206">
                <w:rPr>
                  <w:i/>
                  <w:sz w:val="14"/>
                  <w:szCs w:val="14"/>
                </w:rPr>
                <w:t>0</w:t>
              </w:r>
            </w:ins>
          </w:p>
        </w:tc>
        <w:tc>
          <w:tcPr>
            <w:tcW w:w="3499" w:type="dxa"/>
            <w:gridSpan w:val="3"/>
            <w:shd w:val="clear" w:color="auto" w:fill="auto"/>
          </w:tcPr>
          <w:p w:rsidR="008E5CC2" w:rsidRPr="00057FF1" w:rsidRDefault="00AC533E" w:rsidP="00B27571">
            <w:pPr>
              <w:pStyle w:val="NormalStep"/>
              <w:rPr>
                <w:ins w:id="8660" w:author="Lavignotte Fabien" w:date="2013-01-30T18:27:00Z"/>
                <w:rFonts w:asciiTheme="minorHAnsi" w:hAnsiTheme="minorHAnsi" w:cstheme="minorHAnsi"/>
                <w:sz w:val="22"/>
                <w:szCs w:val="22"/>
              </w:rPr>
            </w:pPr>
            <w:ins w:id="8661" w:author="Lavignotte Fabien" w:date="2013-01-30T18:28:00Z">
              <w:r>
                <w:rPr>
                  <w:rFonts w:asciiTheme="minorHAnsi" w:hAnsiTheme="minorHAnsi" w:cstheme="minorHAnsi"/>
                  <w:sz w:val="22"/>
                  <w:szCs w:val="22"/>
                </w:rPr>
                <w:t>Click on the export button</w:t>
              </w:r>
            </w:ins>
          </w:p>
        </w:tc>
        <w:tc>
          <w:tcPr>
            <w:tcW w:w="2690" w:type="dxa"/>
            <w:gridSpan w:val="2"/>
            <w:shd w:val="clear" w:color="auto" w:fill="auto"/>
          </w:tcPr>
          <w:p w:rsidR="008E5CC2" w:rsidRDefault="00AC533E" w:rsidP="00B27571">
            <w:pPr>
              <w:spacing w:after="0"/>
              <w:rPr>
                <w:ins w:id="8662" w:author="Lavignotte Fabien" w:date="2013-01-30T18:27:00Z"/>
                <w:rFonts w:cstheme="minorHAnsi"/>
                <w:lang w:val="en-GB"/>
              </w:rPr>
            </w:pPr>
            <w:ins w:id="8663" w:author="Lavignotte Fabien" w:date="2013-01-30T18:29:00Z">
              <w:r>
                <w:rPr>
                  <w:rFonts w:cstheme="minorHAnsi"/>
                  <w:lang w:val="en-GB"/>
                </w:rPr>
                <w:t>A popup is opened</w:t>
              </w:r>
            </w:ins>
          </w:p>
          <w:p w:rsidR="008E5CC2" w:rsidRPr="00732447" w:rsidRDefault="008E5CC2" w:rsidP="00B27571">
            <w:pPr>
              <w:spacing w:after="0"/>
              <w:rPr>
                <w:ins w:id="8664" w:author="Lavignotte Fabien" w:date="2013-01-30T18:27:00Z"/>
                <w:rFonts w:cstheme="minorHAnsi"/>
                <w:lang w:val="en-GB"/>
              </w:rPr>
            </w:pPr>
          </w:p>
        </w:tc>
        <w:tc>
          <w:tcPr>
            <w:tcW w:w="1559" w:type="dxa"/>
            <w:shd w:val="clear" w:color="auto" w:fill="auto"/>
            <w:vAlign w:val="center"/>
          </w:tcPr>
          <w:p w:rsidR="008E5CC2" w:rsidRPr="009B26D3" w:rsidRDefault="008E5CC2" w:rsidP="00B27571">
            <w:pPr>
              <w:spacing w:after="0"/>
              <w:jc w:val="center"/>
              <w:rPr>
                <w:ins w:id="8665" w:author="Lavignotte Fabien" w:date="2013-01-30T18:27:00Z"/>
                <w:sz w:val="14"/>
                <w:szCs w:val="14"/>
                <w:highlight w:val="yellow"/>
                <w:lang w:val="en-GB"/>
              </w:rPr>
            </w:pPr>
          </w:p>
        </w:tc>
      </w:tr>
      <w:tr w:rsidR="008E5CC2" w:rsidRPr="0056181B" w:rsidTr="00B27571">
        <w:trPr>
          <w:ins w:id="8666" w:author="Lavignotte Fabien" w:date="2013-01-30T18:27:00Z"/>
        </w:trPr>
        <w:tc>
          <w:tcPr>
            <w:tcW w:w="865" w:type="dxa"/>
            <w:shd w:val="clear" w:color="auto" w:fill="auto"/>
            <w:vAlign w:val="center"/>
          </w:tcPr>
          <w:p w:rsidR="008E5CC2" w:rsidRDefault="008E5CC2" w:rsidP="00B27571">
            <w:pPr>
              <w:spacing w:after="0"/>
              <w:jc w:val="center"/>
              <w:rPr>
                <w:ins w:id="8667" w:author="Lavignotte Fabien" w:date="2013-01-30T18:27:00Z"/>
                <w:i/>
                <w:sz w:val="14"/>
                <w:szCs w:val="14"/>
              </w:rPr>
            </w:pPr>
            <w:ins w:id="8668" w:author="Lavignotte Fabien" w:date="2013-01-30T18:27:00Z">
              <w:r>
                <w:rPr>
                  <w:i/>
                  <w:sz w:val="14"/>
                  <w:szCs w:val="14"/>
                </w:rPr>
                <w:t>Step-4</w:t>
              </w:r>
              <w:r w:rsidRPr="005D1206">
                <w:rPr>
                  <w:i/>
                  <w:sz w:val="14"/>
                  <w:szCs w:val="14"/>
                </w:rPr>
                <w:t>0</w:t>
              </w:r>
            </w:ins>
          </w:p>
        </w:tc>
        <w:tc>
          <w:tcPr>
            <w:tcW w:w="3499" w:type="dxa"/>
            <w:gridSpan w:val="3"/>
            <w:shd w:val="clear" w:color="auto" w:fill="auto"/>
          </w:tcPr>
          <w:p w:rsidR="008E5CC2" w:rsidRDefault="00AC533E" w:rsidP="00B27571">
            <w:pPr>
              <w:pStyle w:val="NormalStep"/>
              <w:rPr>
                <w:ins w:id="8669" w:author="Lavignotte Fabien" w:date="2013-01-30T18:27:00Z"/>
                <w:rFonts w:asciiTheme="minorHAnsi" w:hAnsiTheme="minorHAnsi" w:cstheme="minorHAnsi"/>
                <w:sz w:val="22"/>
                <w:szCs w:val="22"/>
              </w:rPr>
            </w:pPr>
            <w:ins w:id="8670" w:author="Lavignotte Fabien" w:date="2013-01-30T18:29:00Z">
              <w:r>
                <w:rPr>
                  <w:rFonts w:asciiTheme="minorHAnsi" w:hAnsiTheme="minorHAnsi" w:cstheme="minorHAnsi"/>
                  <w:sz w:val="22"/>
                  <w:szCs w:val="22"/>
                </w:rPr>
                <w:t>Select the KML format and click on download button</w:t>
              </w:r>
            </w:ins>
          </w:p>
        </w:tc>
        <w:tc>
          <w:tcPr>
            <w:tcW w:w="2690" w:type="dxa"/>
            <w:gridSpan w:val="2"/>
            <w:shd w:val="clear" w:color="auto" w:fill="auto"/>
          </w:tcPr>
          <w:p w:rsidR="008E5CC2" w:rsidRDefault="00AC533E" w:rsidP="00B27571">
            <w:pPr>
              <w:spacing w:after="0"/>
              <w:rPr>
                <w:ins w:id="8671" w:author="Lavignotte Fabien" w:date="2013-01-30T18:27:00Z"/>
                <w:rFonts w:cstheme="minorHAnsi"/>
                <w:lang w:val="en-GB"/>
              </w:rPr>
            </w:pPr>
            <w:ins w:id="8672" w:author="Lavignotte Fabien" w:date="2013-01-30T18:29:00Z">
              <w:r>
                <w:rPr>
                  <w:rFonts w:cstheme="minorHAnsi"/>
                  <w:lang w:val="en-GB"/>
                </w:rPr>
                <w:t xml:space="preserve">The </w:t>
              </w:r>
              <w:proofErr w:type="gramStart"/>
              <w:r>
                <w:rPr>
                  <w:rFonts w:cstheme="minorHAnsi"/>
                  <w:lang w:val="en-GB"/>
                </w:rPr>
                <w:t>browser download</w:t>
              </w:r>
              <w:proofErr w:type="gramEnd"/>
              <w:r>
                <w:rPr>
                  <w:rFonts w:cstheme="minorHAnsi"/>
                  <w:lang w:val="en-GB"/>
                </w:rPr>
                <w:t xml:space="preserve"> the file.</w:t>
              </w:r>
            </w:ins>
          </w:p>
        </w:tc>
        <w:tc>
          <w:tcPr>
            <w:tcW w:w="1559" w:type="dxa"/>
            <w:shd w:val="clear" w:color="auto" w:fill="auto"/>
            <w:vAlign w:val="center"/>
          </w:tcPr>
          <w:p w:rsidR="008E5CC2" w:rsidRPr="0056181B" w:rsidRDefault="008E5CC2" w:rsidP="00B27571">
            <w:pPr>
              <w:spacing w:after="0"/>
              <w:jc w:val="center"/>
              <w:rPr>
                <w:ins w:id="8673" w:author="Lavignotte Fabien" w:date="2013-01-30T18:27:00Z"/>
                <w:i/>
                <w:sz w:val="14"/>
                <w:szCs w:val="14"/>
              </w:rPr>
            </w:pPr>
          </w:p>
        </w:tc>
      </w:tr>
      <w:tr w:rsidR="00AC533E" w:rsidRPr="0056181B" w:rsidTr="00B27571">
        <w:trPr>
          <w:ins w:id="8674" w:author="Lavignotte Fabien" w:date="2013-01-30T18:29:00Z"/>
        </w:trPr>
        <w:tc>
          <w:tcPr>
            <w:tcW w:w="865" w:type="dxa"/>
            <w:shd w:val="clear" w:color="auto" w:fill="auto"/>
            <w:vAlign w:val="center"/>
          </w:tcPr>
          <w:p w:rsidR="00AC533E" w:rsidRDefault="00AC533E" w:rsidP="00B27571">
            <w:pPr>
              <w:spacing w:after="0"/>
              <w:jc w:val="center"/>
              <w:rPr>
                <w:ins w:id="8675" w:author="Lavignotte Fabien" w:date="2013-01-30T18:29:00Z"/>
                <w:i/>
                <w:sz w:val="14"/>
                <w:szCs w:val="14"/>
              </w:rPr>
            </w:pPr>
            <w:ins w:id="8676" w:author="Lavignotte Fabien" w:date="2013-01-30T18:29:00Z">
              <w:r>
                <w:rPr>
                  <w:i/>
                  <w:sz w:val="14"/>
                  <w:szCs w:val="14"/>
                </w:rPr>
                <w:t>Step-50</w:t>
              </w:r>
            </w:ins>
          </w:p>
        </w:tc>
        <w:tc>
          <w:tcPr>
            <w:tcW w:w="3499" w:type="dxa"/>
            <w:gridSpan w:val="3"/>
            <w:shd w:val="clear" w:color="auto" w:fill="auto"/>
          </w:tcPr>
          <w:p w:rsidR="00AC533E" w:rsidRDefault="00AC533E" w:rsidP="00B27571">
            <w:pPr>
              <w:pStyle w:val="NormalStep"/>
              <w:rPr>
                <w:ins w:id="8677" w:author="Lavignotte Fabien" w:date="2013-01-30T18:29:00Z"/>
                <w:rFonts w:asciiTheme="minorHAnsi" w:hAnsiTheme="minorHAnsi" w:cstheme="minorHAnsi"/>
                <w:sz w:val="22"/>
                <w:szCs w:val="22"/>
              </w:rPr>
            </w:pPr>
            <w:ins w:id="8678" w:author="Lavignotte Fabien" w:date="2013-01-30T18:29:00Z">
              <w:r>
                <w:rPr>
                  <w:rFonts w:asciiTheme="minorHAnsi" w:hAnsiTheme="minorHAnsi" w:cstheme="minorHAnsi"/>
                  <w:sz w:val="22"/>
                  <w:szCs w:val="22"/>
                </w:rPr>
                <w:t>Check the KML is correct by visualising it in Google Earth or by looking at the file</w:t>
              </w:r>
            </w:ins>
          </w:p>
        </w:tc>
        <w:tc>
          <w:tcPr>
            <w:tcW w:w="2690" w:type="dxa"/>
            <w:gridSpan w:val="2"/>
            <w:shd w:val="clear" w:color="auto" w:fill="auto"/>
          </w:tcPr>
          <w:p w:rsidR="00AC533E" w:rsidRDefault="00AC533E" w:rsidP="00B27571">
            <w:pPr>
              <w:spacing w:after="0"/>
              <w:rPr>
                <w:ins w:id="8679" w:author="Lavignotte Fabien" w:date="2013-01-30T18:29:00Z"/>
                <w:rFonts w:cstheme="minorHAnsi"/>
                <w:lang w:val="en-GB"/>
              </w:rPr>
            </w:pPr>
          </w:p>
        </w:tc>
        <w:tc>
          <w:tcPr>
            <w:tcW w:w="1559" w:type="dxa"/>
            <w:shd w:val="clear" w:color="auto" w:fill="auto"/>
            <w:vAlign w:val="center"/>
          </w:tcPr>
          <w:p w:rsidR="00AC533E" w:rsidRPr="0056181B" w:rsidRDefault="00AC533E" w:rsidP="00B27571">
            <w:pPr>
              <w:spacing w:after="0"/>
              <w:jc w:val="center"/>
              <w:rPr>
                <w:ins w:id="8680" w:author="Lavignotte Fabien" w:date="2013-01-30T18:29:00Z"/>
                <w:i/>
                <w:sz w:val="14"/>
                <w:szCs w:val="14"/>
              </w:rPr>
            </w:pPr>
            <w:ins w:id="8681" w:author="Lavignotte Fabien" w:date="2013-01-30T18:30:00Z">
              <w:r w:rsidRPr="009B26D3">
                <w:rPr>
                  <w:i/>
                  <w:color w:val="548DD4"/>
                  <w:sz w:val="16"/>
                  <w:szCs w:val="16"/>
                  <w:lang w:val="en-GB"/>
                </w:rPr>
                <w:t>NGEO-WEBC-PFC-0</w:t>
              </w:r>
              <w:r>
                <w:rPr>
                  <w:i/>
                  <w:color w:val="548DD4"/>
                  <w:sz w:val="16"/>
                  <w:szCs w:val="16"/>
                  <w:lang w:val="en-GB"/>
                </w:rPr>
                <w:t>230</w:t>
              </w:r>
            </w:ins>
          </w:p>
        </w:tc>
      </w:tr>
    </w:tbl>
    <w:p w:rsidR="00A54554" w:rsidRPr="00ED457C" w:rsidRDefault="00A54554" w:rsidP="00A54554">
      <w:pPr>
        <w:pStyle w:val="Titre3"/>
        <w:rPr>
          <w:ins w:id="8682" w:author="Mokaddem Emna" w:date="2013-01-31T10:36:00Z"/>
        </w:rPr>
      </w:pPr>
      <w:bookmarkStart w:id="8683" w:name="_Toc348082256"/>
      <w:ins w:id="8684" w:author="Mokaddem Emna" w:date="2013-01-31T10:36:00Z">
        <w:r w:rsidRPr="00ED457C">
          <w:t>NGEO-WEBC-VT</w:t>
        </w:r>
        <w:r>
          <w:t>P-0240</w:t>
        </w:r>
        <w:r w:rsidRPr="00ED457C">
          <w:t xml:space="preserve">: </w:t>
        </w:r>
        <w:r>
          <w:t>Time Slider Display</w:t>
        </w:r>
        <w:bookmarkEnd w:id="8683"/>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rPr>
          <w:ins w:id="8685" w:author="Mokaddem Emna" w:date="2013-01-31T10:36:00Z"/>
        </w:trPr>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ins w:id="8686" w:author="Mokaddem Emna" w:date="2013-01-31T10:36:00Z"/>
                <w:b/>
                <w:i/>
                <w:color w:val="FFFFFF"/>
                <w:szCs w:val="18"/>
                <w:lang w:val="en-US"/>
              </w:rPr>
            </w:pPr>
            <w:ins w:id="8687" w:author="Mokaddem Emna" w:date="2013-01-31T10:36:00Z">
              <w:r>
                <w:rPr>
                  <w:b/>
                  <w:i/>
                  <w:color w:val="FFFFFF"/>
                  <w:szCs w:val="18"/>
                  <w:lang w:val="en-US"/>
                </w:rPr>
                <w:t>NGEO VALIDATION TEST  PROCEDURE</w:t>
              </w:r>
            </w:ins>
          </w:p>
        </w:tc>
      </w:tr>
      <w:tr w:rsidR="00A54554" w:rsidRPr="004E5884" w:rsidTr="00B27571">
        <w:trPr>
          <w:ins w:id="8688" w:author="Mokaddem Emna" w:date="2013-01-31T10:36:00Z"/>
        </w:trPr>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8689" w:author="Mokaddem Emna" w:date="2013-01-31T10:36:00Z"/>
                <w:b/>
                <w:color w:val="FFFFFF"/>
                <w:sz w:val="14"/>
                <w:szCs w:val="14"/>
              </w:rPr>
            </w:pPr>
            <w:ins w:id="8690" w:author="Mokaddem Emna" w:date="2013-01-31T10:36:00Z">
              <w:r w:rsidRPr="00544FC8">
                <w:rPr>
                  <w:b/>
                  <w:color w:val="FFFFFF"/>
                  <w:sz w:val="14"/>
                  <w:szCs w:val="14"/>
                </w:rPr>
                <w:t>Test Identifier</w:t>
              </w:r>
            </w:ins>
          </w:p>
        </w:tc>
        <w:tc>
          <w:tcPr>
            <w:tcW w:w="1903" w:type="dxa"/>
            <w:tcBorders>
              <w:top w:val="single" w:sz="6" w:space="0" w:color="auto"/>
            </w:tcBorders>
            <w:shd w:val="clear" w:color="auto" w:fill="auto"/>
          </w:tcPr>
          <w:p w:rsidR="00A54554" w:rsidRPr="00544FC8" w:rsidRDefault="00A54554" w:rsidP="00B27571">
            <w:pPr>
              <w:spacing w:after="0"/>
              <w:rPr>
                <w:ins w:id="8691" w:author="Mokaddem Emna" w:date="2013-01-31T10:36:00Z"/>
                <w:i/>
                <w:color w:val="548DD4"/>
                <w:sz w:val="16"/>
                <w:szCs w:val="16"/>
              </w:rPr>
            </w:pPr>
            <w:ins w:id="8692" w:author="Mokaddem Emna" w:date="2013-01-31T10:36:00Z">
              <w:r>
                <w:rPr>
                  <w:i/>
                  <w:color w:val="548DD4"/>
                  <w:sz w:val="16"/>
                  <w:szCs w:val="16"/>
                </w:rPr>
                <w:t>NGEO-WEBC-VTP-02</w:t>
              </w:r>
              <w:r w:rsidR="003B6E28">
                <w:rPr>
                  <w:i/>
                  <w:color w:val="548DD4"/>
                  <w:sz w:val="16"/>
                  <w:szCs w:val="16"/>
                </w:rPr>
                <w:t>4</w:t>
              </w:r>
              <w:r>
                <w:rPr>
                  <w:i/>
                  <w:color w:val="548DD4"/>
                  <w:sz w:val="16"/>
                  <w:szCs w:val="16"/>
                </w:rPr>
                <w:t>0</w:t>
              </w:r>
            </w:ins>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8693" w:author="Mokaddem Emna" w:date="2013-01-31T10:36:00Z"/>
                <w:b/>
                <w:color w:val="FFFFFF"/>
                <w:sz w:val="14"/>
                <w:szCs w:val="14"/>
              </w:rPr>
            </w:pPr>
            <w:ins w:id="8694" w:author="Mokaddem Emna" w:date="2013-01-31T10:36:00Z">
              <w:r w:rsidRPr="00544FC8">
                <w:rPr>
                  <w:b/>
                  <w:color w:val="FFFFFF"/>
                  <w:sz w:val="14"/>
                  <w:szCs w:val="14"/>
                </w:rPr>
                <w:t>Test Title</w:t>
              </w:r>
            </w:ins>
          </w:p>
        </w:tc>
        <w:tc>
          <w:tcPr>
            <w:tcW w:w="3969" w:type="dxa"/>
            <w:gridSpan w:val="2"/>
            <w:tcBorders>
              <w:top w:val="single" w:sz="6" w:space="0" w:color="auto"/>
            </w:tcBorders>
            <w:shd w:val="clear" w:color="auto" w:fill="auto"/>
          </w:tcPr>
          <w:p w:rsidR="00A54554" w:rsidRPr="00BE3088" w:rsidRDefault="00A54554" w:rsidP="00B27571">
            <w:pPr>
              <w:spacing w:after="0"/>
              <w:rPr>
                <w:ins w:id="8695" w:author="Mokaddem Emna" w:date="2013-01-31T10:36:00Z"/>
                <w:i/>
                <w:color w:val="548DD4"/>
                <w:sz w:val="16"/>
                <w:szCs w:val="16"/>
                <w:lang w:val="en-US"/>
              </w:rPr>
            </w:pPr>
            <w:ins w:id="8696" w:author="Mokaddem Emna" w:date="2013-01-31T10:36:00Z">
              <w:r>
                <w:rPr>
                  <w:i/>
                  <w:sz w:val="16"/>
                  <w:szCs w:val="16"/>
                </w:rPr>
                <w:t>Time Slider Display</w:t>
              </w:r>
            </w:ins>
          </w:p>
        </w:tc>
      </w:tr>
      <w:tr w:rsidR="00A54554" w:rsidRPr="00B17EAC" w:rsidTr="00B27571">
        <w:trPr>
          <w:ins w:id="8697" w:author="Mokaddem Emna" w:date="2013-01-31T10:36:00Z"/>
        </w:trPr>
        <w:tc>
          <w:tcPr>
            <w:tcW w:w="8613" w:type="dxa"/>
            <w:gridSpan w:val="7"/>
            <w:shd w:val="clear" w:color="auto" w:fill="A6A6A6"/>
          </w:tcPr>
          <w:p w:rsidR="00A54554" w:rsidRPr="00544FC8" w:rsidRDefault="00A54554" w:rsidP="00B27571">
            <w:pPr>
              <w:spacing w:after="0"/>
              <w:rPr>
                <w:ins w:id="8698" w:author="Mokaddem Emna" w:date="2013-01-31T10:36:00Z"/>
                <w:sz w:val="14"/>
                <w:szCs w:val="14"/>
              </w:rPr>
            </w:pPr>
          </w:p>
        </w:tc>
      </w:tr>
      <w:tr w:rsidR="00A54554" w:rsidRPr="004E5884" w:rsidTr="00B27571">
        <w:trPr>
          <w:ins w:id="8699" w:author="Mokaddem Emna" w:date="2013-01-31T10:36:00Z"/>
        </w:trPr>
        <w:tc>
          <w:tcPr>
            <w:tcW w:w="8613" w:type="dxa"/>
            <w:gridSpan w:val="7"/>
            <w:shd w:val="clear" w:color="auto" w:fill="auto"/>
          </w:tcPr>
          <w:p w:rsidR="00A54554" w:rsidRPr="005E7083" w:rsidRDefault="00A54554" w:rsidP="00B27571">
            <w:pPr>
              <w:autoSpaceDE w:val="0"/>
              <w:autoSpaceDN w:val="0"/>
              <w:adjustRightInd w:val="0"/>
              <w:spacing w:after="0" w:line="240" w:lineRule="auto"/>
              <w:rPr>
                <w:ins w:id="8700" w:author="Mokaddem Emna" w:date="2013-01-31T10:36:00Z"/>
                <w:rFonts w:cstheme="minorHAnsi"/>
                <w:lang w:val="en-US"/>
              </w:rPr>
            </w:pPr>
            <w:ins w:id="8701" w:author="Mokaddem Emna" w:date="2013-01-31T10:36:00Z">
              <w:r w:rsidRPr="00057FF1">
                <w:rPr>
                  <w:rFonts w:cstheme="minorHAnsi"/>
                  <w:lang w:val="en-US"/>
                </w:rPr>
                <w:t xml:space="preserve">This test procedure implements the test case </w:t>
              </w:r>
              <w:r w:rsidR="003B6E28">
                <w:rPr>
                  <w:rFonts w:cstheme="minorHAnsi"/>
                  <w:lang w:val="en-US"/>
                </w:rPr>
                <w:t>NGEO-WEBC-VTC-02</w:t>
              </w:r>
            </w:ins>
            <w:ins w:id="8702" w:author="Mokaddem Emna" w:date="2013-01-31T10:37:00Z">
              <w:r w:rsidR="003B6E28">
                <w:rPr>
                  <w:rFonts w:cstheme="minorHAnsi"/>
                  <w:lang w:val="en-US"/>
                </w:rPr>
                <w:t>4</w:t>
              </w:r>
            </w:ins>
            <w:ins w:id="8703" w:author="Mokaddem Emna" w:date="2013-01-31T10:36:00Z">
              <w:r>
                <w:rPr>
                  <w:rFonts w:cstheme="minorHAnsi"/>
                  <w:lang w:val="en-US"/>
                </w:rPr>
                <w:t>0</w:t>
              </w:r>
              <w:r w:rsidRPr="00057FF1">
                <w:rPr>
                  <w:rFonts w:cstheme="minorHAnsi"/>
                  <w:lang w:val="en-US"/>
                </w:rPr>
                <w:t>:</w:t>
              </w:r>
              <w:r>
                <w:rPr>
                  <w:rFonts w:cstheme="minorHAnsi"/>
                  <w:lang w:val="en-US"/>
                </w:rPr>
                <w:t xml:space="preserve"> Time Slider Display</w:t>
              </w:r>
            </w:ins>
          </w:p>
        </w:tc>
      </w:tr>
      <w:tr w:rsidR="00A54554" w:rsidRPr="00B17EAC" w:rsidTr="00B27571">
        <w:trPr>
          <w:ins w:id="8704" w:author="Mokaddem Emna" w:date="2013-01-31T10:36:00Z"/>
        </w:trPr>
        <w:tc>
          <w:tcPr>
            <w:tcW w:w="8613" w:type="dxa"/>
            <w:gridSpan w:val="7"/>
            <w:shd w:val="clear" w:color="auto" w:fill="A6A6A6"/>
          </w:tcPr>
          <w:p w:rsidR="00A54554" w:rsidRPr="00544FC8" w:rsidRDefault="00A54554" w:rsidP="00B27571">
            <w:pPr>
              <w:spacing w:after="0"/>
              <w:rPr>
                <w:ins w:id="8705" w:author="Mokaddem Emna" w:date="2013-01-31T10:36:00Z"/>
                <w:sz w:val="14"/>
                <w:szCs w:val="14"/>
              </w:rPr>
            </w:pPr>
            <w:ins w:id="8706" w:author="Mokaddem Emna" w:date="2013-01-31T10:36:00Z">
              <w:r>
                <w:rPr>
                  <w:b/>
                  <w:sz w:val="14"/>
                  <w:szCs w:val="14"/>
                </w:rPr>
                <w:t>Script</w:t>
              </w:r>
            </w:ins>
          </w:p>
        </w:tc>
      </w:tr>
      <w:tr w:rsidR="00A54554" w:rsidRPr="004E5884" w:rsidTr="00B27571">
        <w:trPr>
          <w:ins w:id="8707" w:author="Mokaddem Emna" w:date="2013-01-31T10:36:00Z"/>
        </w:trPr>
        <w:tc>
          <w:tcPr>
            <w:tcW w:w="8613" w:type="dxa"/>
            <w:gridSpan w:val="7"/>
            <w:shd w:val="clear" w:color="auto" w:fill="auto"/>
          </w:tcPr>
          <w:p w:rsidR="00A54554" w:rsidRPr="004E5884" w:rsidRDefault="00A54554" w:rsidP="00B27571">
            <w:pPr>
              <w:spacing w:after="0"/>
              <w:rPr>
                <w:ins w:id="8708" w:author="Mokaddem Emna" w:date="2013-01-31T10:36:00Z"/>
                <w:lang w:val="en-US"/>
              </w:rPr>
            </w:pPr>
            <w:ins w:id="8709" w:author="Mokaddem Emna" w:date="2013-01-31T10:36:00Z">
              <w:r>
                <w:rPr>
                  <w:lang w:val="en-US"/>
                </w:rPr>
                <w:lastRenderedPageBreak/>
                <w:t>None</w:t>
              </w:r>
            </w:ins>
          </w:p>
        </w:tc>
      </w:tr>
      <w:tr w:rsidR="00A54554" w:rsidRPr="00544FC8" w:rsidTr="00B27571">
        <w:trPr>
          <w:ins w:id="8710" w:author="Mokaddem Emna" w:date="2013-01-31T10:36:00Z"/>
        </w:trPr>
        <w:tc>
          <w:tcPr>
            <w:tcW w:w="865" w:type="dxa"/>
            <w:shd w:val="clear" w:color="auto" w:fill="A6A6A6"/>
          </w:tcPr>
          <w:p w:rsidR="00A54554" w:rsidRPr="00544FC8" w:rsidRDefault="00A54554" w:rsidP="00B27571">
            <w:pPr>
              <w:spacing w:after="0"/>
              <w:jc w:val="center"/>
              <w:rPr>
                <w:ins w:id="8711" w:author="Mokaddem Emna" w:date="2013-01-31T10:36:00Z"/>
                <w:b/>
                <w:sz w:val="14"/>
                <w:szCs w:val="14"/>
              </w:rPr>
            </w:pPr>
            <w:ins w:id="8712" w:author="Mokaddem Emna" w:date="2013-01-31T10:36:00Z">
              <w:r w:rsidRPr="00544FC8">
                <w:rPr>
                  <w:b/>
                  <w:sz w:val="14"/>
                  <w:szCs w:val="14"/>
                </w:rPr>
                <w:t>Step</w:t>
              </w:r>
            </w:ins>
          </w:p>
        </w:tc>
        <w:tc>
          <w:tcPr>
            <w:tcW w:w="3499" w:type="dxa"/>
            <w:gridSpan w:val="3"/>
            <w:shd w:val="clear" w:color="auto" w:fill="A6A6A6"/>
          </w:tcPr>
          <w:p w:rsidR="00A54554" w:rsidRPr="00544FC8" w:rsidRDefault="00A54554" w:rsidP="00B27571">
            <w:pPr>
              <w:spacing w:after="0"/>
              <w:jc w:val="center"/>
              <w:rPr>
                <w:ins w:id="8713" w:author="Mokaddem Emna" w:date="2013-01-31T10:36:00Z"/>
                <w:b/>
                <w:sz w:val="14"/>
                <w:szCs w:val="14"/>
              </w:rPr>
            </w:pPr>
            <w:ins w:id="8714" w:author="Mokaddem Emna" w:date="2013-01-31T10:36:00Z">
              <w:r w:rsidRPr="00544FC8">
                <w:rPr>
                  <w:b/>
                  <w:sz w:val="14"/>
                  <w:szCs w:val="14"/>
                </w:rPr>
                <w:t>Action</w:t>
              </w:r>
            </w:ins>
          </w:p>
        </w:tc>
        <w:tc>
          <w:tcPr>
            <w:tcW w:w="2690" w:type="dxa"/>
            <w:gridSpan w:val="2"/>
            <w:shd w:val="clear" w:color="auto" w:fill="A6A6A6"/>
          </w:tcPr>
          <w:p w:rsidR="00A54554" w:rsidRPr="00544FC8" w:rsidRDefault="00A54554" w:rsidP="00B27571">
            <w:pPr>
              <w:spacing w:after="0"/>
              <w:jc w:val="center"/>
              <w:rPr>
                <w:ins w:id="8715" w:author="Mokaddem Emna" w:date="2013-01-31T10:36:00Z"/>
                <w:b/>
                <w:sz w:val="14"/>
                <w:szCs w:val="14"/>
              </w:rPr>
            </w:pPr>
            <w:ins w:id="8716" w:author="Mokaddem Emna" w:date="2013-01-31T10:36:00Z">
              <w:r>
                <w:rPr>
                  <w:b/>
                  <w:sz w:val="14"/>
                  <w:szCs w:val="14"/>
                </w:rPr>
                <w:t>Expected output</w:t>
              </w:r>
            </w:ins>
          </w:p>
        </w:tc>
        <w:tc>
          <w:tcPr>
            <w:tcW w:w="1559" w:type="dxa"/>
            <w:shd w:val="clear" w:color="auto" w:fill="A6A6A6"/>
          </w:tcPr>
          <w:p w:rsidR="00A54554" w:rsidRPr="00544FC8" w:rsidRDefault="00A54554" w:rsidP="00B27571">
            <w:pPr>
              <w:spacing w:after="0"/>
              <w:jc w:val="center"/>
              <w:rPr>
                <w:ins w:id="8717" w:author="Mokaddem Emna" w:date="2013-01-31T10:36:00Z"/>
                <w:b/>
                <w:sz w:val="14"/>
                <w:szCs w:val="14"/>
              </w:rPr>
            </w:pPr>
            <w:ins w:id="8718" w:author="Mokaddem Emna" w:date="2013-01-31T10:36:00Z">
              <w:r w:rsidRPr="00544FC8">
                <w:rPr>
                  <w:b/>
                  <w:sz w:val="14"/>
                  <w:szCs w:val="14"/>
                </w:rPr>
                <w:t>Pass/Fail Criteria Id</w:t>
              </w:r>
            </w:ins>
          </w:p>
        </w:tc>
      </w:tr>
      <w:tr w:rsidR="00A54554" w:rsidRPr="0056181B" w:rsidTr="00B27571">
        <w:trPr>
          <w:ins w:id="8719" w:author="Mokaddem Emna" w:date="2013-01-31T10:36:00Z"/>
        </w:trPr>
        <w:tc>
          <w:tcPr>
            <w:tcW w:w="865" w:type="dxa"/>
            <w:shd w:val="clear" w:color="auto" w:fill="auto"/>
            <w:vAlign w:val="center"/>
          </w:tcPr>
          <w:p w:rsidR="00A54554" w:rsidRPr="00544FC8" w:rsidRDefault="00A54554" w:rsidP="00B27571">
            <w:pPr>
              <w:spacing w:after="0"/>
              <w:jc w:val="center"/>
              <w:rPr>
                <w:ins w:id="8720" w:author="Mokaddem Emna" w:date="2013-01-31T10:36:00Z"/>
                <w:i/>
                <w:sz w:val="14"/>
                <w:szCs w:val="14"/>
              </w:rPr>
            </w:pPr>
            <w:ins w:id="8721" w:author="Mokaddem Emna" w:date="2013-01-31T10:36:00Z">
              <w:r w:rsidRPr="003C0A28">
                <w:rPr>
                  <w:rFonts w:cstheme="minorHAnsi"/>
                  <w:i/>
                  <w:sz w:val="14"/>
                  <w:szCs w:val="14"/>
                </w:rPr>
                <w:t>Step-10</w:t>
              </w:r>
            </w:ins>
          </w:p>
        </w:tc>
        <w:tc>
          <w:tcPr>
            <w:tcW w:w="3499" w:type="dxa"/>
            <w:gridSpan w:val="3"/>
            <w:shd w:val="clear" w:color="auto" w:fill="auto"/>
          </w:tcPr>
          <w:p w:rsidR="00A54554" w:rsidRPr="00057FF1" w:rsidRDefault="00A54554" w:rsidP="00B27571">
            <w:pPr>
              <w:rPr>
                <w:ins w:id="8722" w:author="Mokaddem Emna" w:date="2013-01-31T10:36:00Z"/>
              </w:rPr>
            </w:pPr>
            <w:ins w:id="8723" w:author="Mokaddem Emna" w:date="2013-01-31T10:36:00Z">
              <w:r>
                <w:t xml:space="preserve">Perform the steps of </w:t>
              </w:r>
              <w:r>
                <w:rPr>
                  <w:lang w:val="en-US"/>
                </w:rPr>
                <w:t>WEBC-VTP-0020</w:t>
              </w:r>
            </w:ins>
          </w:p>
        </w:tc>
        <w:tc>
          <w:tcPr>
            <w:tcW w:w="2690" w:type="dxa"/>
            <w:gridSpan w:val="2"/>
            <w:shd w:val="clear" w:color="auto" w:fill="auto"/>
          </w:tcPr>
          <w:p w:rsidR="00A54554" w:rsidRPr="00057FF1" w:rsidRDefault="00A54554" w:rsidP="00B27571">
            <w:pPr>
              <w:rPr>
                <w:ins w:id="8724" w:author="Mokaddem Emna" w:date="2013-01-31T10:36:00Z"/>
                <w:lang w:val="en-US"/>
              </w:rPr>
            </w:pPr>
            <w:ins w:id="8725" w:author="Mokaddem Emna" w:date="2013-01-31T10:36:00Z">
              <w:r>
                <w:rPr>
                  <w:lang w:val="en-US"/>
                </w:rPr>
                <w:t>A dataset is selected</w:t>
              </w:r>
            </w:ins>
          </w:p>
        </w:tc>
        <w:tc>
          <w:tcPr>
            <w:tcW w:w="1559" w:type="dxa"/>
            <w:shd w:val="clear" w:color="auto" w:fill="auto"/>
            <w:vAlign w:val="center"/>
          </w:tcPr>
          <w:p w:rsidR="00A54554" w:rsidRPr="0056181B" w:rsidRDefault="00A54554" w:rsidP="00B27571">
            <w:pPr>
              <w:spacing w:after="0"/>
              <w:jc w:val="center"/>
              <w:rPr>
                <w:ins w:id="8726" w:author="Mokaddem Emna" w:date="2013-01-31T10:36:00Z"/>
                <w:i/>
                <w:sz w:val="14"/>
                <w:szCs w:val="14"/>
              </w:rPr>
            </w:pPr>
          </w:p>
        </w:tc>
      </w:tr>
      <w:tr w:rsidR="00A54554" w:rsidRPr="0056181B" w:rsidTr="00B27571">
        <w:trPr>
          <w:ins w:id="8727" w:author="Mokaddem Emna" w:date="2013-01-31T10:36:00Z"/>
        </w:trPr>
        <w:tc>
          <w:tcPr>
            <w:tcW w:w="865" w:type="dxa"/>
            <w:shd w:val="clear" w:color="auto" w:fill="auto"/>
            <w:vAlign w:val="center"/>
          </w:tcPr>
          <w:p w:rsidR="00A54554" w:rsidRDefault="00A54554" w:rsidP="00B27571">
            <w:pPr>
              <w:spacing w:after="0"/>
              <w:jc w:val="center"/>
              <w:rPr>
                <w:ins w:id="8728" w:author="Mokaddem Emna" w:date="2013-01-31T10:36:00Z"/>
                <w:i/>
                <w:sz w:val="14"/>
                <w:szCs w:val="14"/>
              </w:rPr>
            </w:pPr>
            <w:ins w:id="8729" w:author="Mokaddem Emna" w:date="2013-01-31T10:36:00Z">
              <w:r>
                <w:rPr>
                  <w:i/>
                  <w:sz w:val="14"/>
                  <w:szCs w:val="14"/>
                </w:rPr>
                <w:t>Step-2</w:t>
              </w:r>
              <w:r w:rsidRPr="005D1206">
                <w:rPr>
                  <w:i/>
                  <w:sz w:val="14"/>
                  <w:szCs w:val="14"/>
                </w:rPr>
                <w:t>0</w:t>
              </w:r>
            </w:ins>
          </w:p>
        </w:tc>
        <w:tc>
          <w:tcPr>
            <w:tcW w:w="3499" w:type="dxa"/>
            <w:gridSpan w:val="3"/>
            <w:shd w:val="clear" w:color="auto" w:fill="auto"/>
          </w:tcPr>
          <w:p w:rsidR="00A54554" w:rsidRDefault="00A54554" w:rsidP="00B27571">
            <w:pPr>
              <w:rPr>
                <w:ins w:id="8730" w:author="Mokaddem Emna" w:date="2013-01-31T10:36:00Z"/>
              </w:rPr>
            </w:pPr>
            <w:ins w:id="8731" w:author="Mokaddem Emna" w:date="2013-01-31T10:36:00Z">
              <w:r>
                <w:t xml:space="preserve">On the toolbar, click on the “Search” button  </w:t>
              </w:r>
            </w:ins>
          </w:p>
        </w:tc>
        <w:tc>
          <w:tcPr>
            <w:tcW w:w="2690" w:type="dxa"/>
            <w:gridSpan w:val="2"/>
            <w:shd w:val="clear" w:color="auto" w:fill="auto"/>
          </w:tcPr>
          <w:p w:rsidR="00A54554" w:rsidRDefault="00A54554" w:rsidP="00B27571">
            <w:pPr>
              <w:rPr>
                <w:ins w:id="8732" w:author="Mokaddem Emna" w:date="2013-01-31T10:36:00Z"/>
                <w:lang w:val="en-GB"/>
              </w:rPr>
            </w:pPr>
            <w:ins w:id="8733" w:author="Mokaddem Emna" w:date="2013-01-31T10:36:00Z">
              <w:r>
                <w:rPr>
                  <w:lang w:val="en-GB"/>
                </w:rPr>
                <w:t xml:space="preserve">The search widet is displayed.  The “Date” tab is shown. It contains the start and stop dates of the dataset and a checkbox </w:t>
              </w:r>
              <w:r>
                <w:t>“use Time Slider “.</w:t>
              </w:r>
            </w:ins>
          </w:p>
        </w:tc>
        <w:tc>
          <w:tcPr>
            <w:tcW w:w="1559" w:type="dxa"/>
            <w:shd w:val="clear" w:color="auto" w:fill="auto"/>
            <w:vAlign w:val="center"/>
          </w:tcPr>
          <w:p w:rsidR="00A54554" w:rsidRPr="009B26D3" w:rsidRDefault="00A54554" w:rsidP="00B27571">
            <w:pPr>
              <w:spacing w:after="0"/>
              <w:jc w:val="center"/>
              <w:rPr>
                <w:ins w:id="8734" w:author="Mokaddem Emna" w:date="2013-01-31T10:36:00Z"/>
                <w:i/>
                <w:sz w:val="14"/>
                <w:szCs w:val="14"/>
                <w:lang w:val="en-GB"/>
              </w:rPr>
            </w:pPr>
          </w:p>
        </w:tc>
      </w:tr>
      <w:tr w:rsidR="00A54554" w:rsidRPr="0056181B" w:rsidTr="00B27571">
        <w:trPr>
          <w:ins w:id="8735" w:author="Mokaddem Emna" w:date="2013-01-31T10:36:00Z"/>
        </w:trPr>
        <w:tc>
          <w:tcPr>
            <w:tcW w:w="865" w:type="dxa"/>
            <w:shd w:val="clear" w:color="auto" w:fill="auto"/>
            <w:vAlign w:val="center"/>
          </w:tcPr>
          <w:p w:rsidR="00A54554" w:rsidRDefault="00A54554" w:rsidP="00B27571">
            <w:pPr>
              <w:spacing w:after="0"/>
              <w:jc w:val="center"/>
              <w:rPr>
                <w:ins w:id="8736" w:author="Mokaddem Emna" w:date="2013-01-31T10:36:00Z"/>
                <w:i/>
                <w:sz w:val="14"/>
                <w:szCs w:val="14"/>
              </w:rPr>
            </w:pPr>
            <w:ins w:id="8737" w:author="Mokaddem Emna" w:date="2013-01-31T10:36:00Z">
              <w:r>
                <w:rPr>
                  <w:i/>
                  <w:sz w:val="14"/>
                  <w:szCs w:val="14"/>
                </w:rPr>
                <w:t>Step-30</w:t>
              </w:r>
            </w:ins>
          </w:p>
        </w:tc>
        <w:tc>
          <w:tcPr>
            <w:tcW w:w="3499" w:type="dxa"/>
            <w:gridSpan w:val="3"/>
            <w:shd w:val="clear" w:color="auto" w:fill="auto"/>
          </w:tcPr>
          <w:p w:rsidR="00A54554" w:rsidRDefault="00A54554" w:rsidP="00B27571">
            <w:pPr>
              <w:rPr>
                <w:ins w:id="8738" w:author="Mokaddem Emna" w:date="2013-01-31T10:36:00Z"/>
              </w:rPr>
            </w:pPr>
            <w:ins w:id="8739" w:author="Mokaddem Emna" w:date="2013-01-31T10:36:00Z">
              <w:r>
                <w:t>Check the “use Time Slider “ checkbox”</w:t>
              </w:r>
            </w:ins>
          </w:p>
        </w:tc>
        <w:tc>
          <w:tcPr>
            <w:tcW w:w="2690" w:type="dxa"/>
            <w:gridSpan w:val="2"/>
            <w:shd w:val="clear" w:color="auto" w:fill="auto"/>
          </w:tcPr>
          <w:p w:rsidR="00A54554" w:rsidRDefault="00A54554" w:rsidP="00B27571">
            <w:pPr>
              <w:rPr>
                <w:ins w:id="8740" w:author="Mokaddem Emna" w:date="2013-01-31T10:36:00Z"/>
                <w:lang w:val="en-GB"/>
              </w:rPr>
            </w:pPr>
            <w:ins w:id="8741" w:author="Mokaddem Emna" w:date="2013-01-31T10:36:00Z">
              <w:r>
                <w:rPr>
                  <w:lang w:val="en-GB"/>
                </w:rPr>
                <w:t>The search criteria widget is hidden and the time slider is displayed in the bottom of the map.</w:t>
              </w:r>
            </w:ins>
          </w:p>
        </w:tc>
        <w:tc>
          <w:tcPr>
            <w:tcW w:w="1559" w:type="dxa"/>
            <w:shd w:val="clear" w:color="auto" w:fill="auto"/>
            <w:vAlign w:val="center"/>
          </w:tcPr>
          <w:p w:rsidR="00A54554" w:rsidRDefault="003B6E28" w:rsidP="00B27571">
            <w:pPr>
              <w:spacing w:after="0"/>
              <w:jc w:val="center"/>
              <w:rPr>
                <w:ins w:id="8742" w:author="Mokaddem Emna" w:date="2013-01-31T10:36:00Z"/>
                <w:rFonts w:cstheme="minorHAnsi"/>
                <w:i/>
                <w:sz w:val="14"/>
                <w:szCs w:val="14"/>
              </w:rPr>
            </w:pPr>
            <w:ins w:id="8743" w:author="Mokaddem Emna" w:date="2013-01-31T10:36:00Z">
              <w:r>
                <w:rPr>
                  <w:rFonts w:cstheme="minorHAnsi"/>
                  <w:i/>
                  <w:sz w:val="14"/>
                  <w:szCs w:val="14"/>
                </w:rPr>
                <w:t>NGEO-WEBC-PFC-024</w:t>
              </w:r>
              <w:r w:rsidR="00A54554">
                <w:rPr>
                  <w:rFonts w:cstheme="minorHAnsi"/>
                  <w:i/>
                  <w:sz w:val="14"/>
                  <w:szCs w:val="14"/>
                </w:rPr>
                <w:t>0</w:t>
              </w:r>
            </w:ins>
          </w:p>
        </w:tc>
      </w:tr>
      <w:tr w:rsidR="00A54554" w:rsidRPr="0056181B" w:rsidTr="00B27571">
        <w:trPr>
          <w:ins w:id="8744" w:author="Mokaddem Emna" w:date="2013-01-31T10:36:00Z"/>
        </w:trPr>
        <w:tc>
          <w:tcPr>
            <w:tcW w:w="865" w:type="dxa"/>
            <w:shd w:val="clear" w:color="auto" w:fill="auto"/>
            <w:vAlign w:val="center"/>
          </w:tcPr>
          <w:p w:rsidR="00A54554" w:rsidRDefault="00A54554" w:rsidP="00B27571">
            <w:pPr>
              <w:spacing w:after="0"/>
              <w:jc w:val="center"/>
              <w:rPr>
                <w:ins w:id="8745" w:author="Mokaddem Emna" w:date="2013-01-31T10:36:00Z"/>
                <w:i/>
                <w:sz w:val="14"/>
                <w:szCs w:val="14"/>
              </w:rPr>
            </w:pPr>
            <w:ins w:id="8746" w:author="Mokaddem Emna" w:date="2013-01-31T10:36:00Z">
              <w:r>
                <w:rPr>
                  <w:i/>
                  <w:sz w:val="14"/>
                  <w:szCs w:val="14"/>
                </w:rPr>
                <w:t>Step-40</w:t>
              </w:r>
            </w:ins>
          </w:p>
        </w:tc>
        <w:tc>
          <w:tcPr>
            <w:tcW w:w="3499" w:type="dxa"/>
            <w:gridSpan w:val="3"/>
            <w:shd w:val="clear" w:color="auto" w:fill="auto"/>
          </w:tcPr>
          <w:p w:rsidR="00A54554" w:rsidRDefault="00A54554" w:rsidP="00B27571">
            <w:pPr>
              <w:rPr>
                <w:ins w:id="8747" w:author="Mokaddem Emna" w:date="2013-01-31T10:36:00Z"/>
                <w:rFonts w:cstheme="minorHAnsi"/>
              </w:rPr>
            </w:pPr>
            <w:ins w:id="8748" w:author="Mokaddem Emna" w:date="2013-01-31T10:36:00Z">
              <w:r>
                <w:t xml:space="preserve">On the toolbar, click on the “Search” button  </w:t>
              </w:r>
            </w:ins>
          </w:p>
        </w:tc>
        <w:tc>
          <w:tcPr>
            <w:tcW w:w="2690" w:type="dxa"/>
            <w:gridSpan w:val="2"/>
            <w:shd w:val="clear" w:color="auto" w:fill="auto"/>
          </w:tcPr>
          <w:p w:rsidR="00A54554" w:rsidRDefault="00A54554" w:rsidP="00B27571">
            <w:pPr>
              <w:rPr>
                <w:ins w:id="8749" w:author="Mokaddem Emna" w:date="2013-01-31T10:36:00Z"/>
                <w:rFonts w:cstheme="minorHAnsi"/>
                <w:lang w:val="en-GB"/>
              </w:rPr>
            </w:pPr>
            <w:ins w:id="8750" w:author="Mokaddem Emna" w:date="2013-01-31T10:36:00Z">
              <w:r>
                <w:rPr>
                  <w:lang w:val="en-GB"/>
                </w:rPr>
                <w:t>The search widet is displayed.  The “Date” tab is shown. The “use Time Slider” checkbox is checked.</w:t>
              </w:r>
            </w:ins>
          </w:p>
        </w:tc>
        <w:tc>
          <w:tcPr>
            <w:tcW w:w="1559" w:type="dxa"/>
            <w:shd w:val="clear" w:color="auto" w:fill="auto"/>
            <w:vAlign w:val="center"/>
          </w:tcPr>
          <w:p w:rsidR="00A54554" w:rsidRDefault="00A54554" w:rsidP="00B27571">
            <w:pPr>
              <w:spacing w:after="0"/>
              <w:jc w:val="center"/>
              <w:rPr>
                <w:ins w:id="8751" w:author="Mokaddem Emna" w:date="2013-01-31T10:36:00Z"/>
                <w:rFonts w:cstheme="minorHAnsi"/>
                <w:i/>
                <w:sz w:val="14"/>
                <w:szCs w:val="14"/>
              </w:rPr>
            </w:pPr>
          </w:p>
        </w:tc>
      </w:tr>
      <w:tr w:rsidR="00A54554" w:rsidRPr="0056181B" w:rsidTr="00B27571">
        <w:trPr>
          <w:ins w:id="8752" w:author="Mokaddem Emna" w:date="2013-01-31T10:36:00Z"/>
        </w:trPr>
        <w:tc>
          <w:tcPr>
            <w:tcW w:w="865" w:type="dxa"/>
            <w:shd w:val="clear" w:color="auto" w:fill="auto"/>
            <w:vAlign w:val="center"/>
          </w:tcPr>
          <w:p w:rsidR="00A54554" w:rsidRDefault="00A54554" w:rsidP="00B27571">
            <w:pPr>
              <w:spacing w:after="0"/>
              <w:jc w:val="center"/>
              <w:rPr>
                <w:ins w:id="8753" w:author="Mokaddem Emna" w:date="2013-01-31T10:36:00Z"/>
                <w:i/>
                <w:sz w:val="14"/>
                <w:szCs w:val="14"/>
              </w:rPr>
            </w:pPr>
            <w:ins w:id="8754" w:author="Mokaddem Emna" w:date="2013-01-31T10:36:00Z">
              <w:r>
                <w:rPr>
                  <w:i/>
                  <w:sz w:val="14"/>
                  <w:szCs w:val="14"/>
                </w:rPr>
                <w:t>Step-50</w:t>
              </w:r>
            </w:ins>
          </w:p>
        </w:tc>
        <w:tc>
          <w:tcPr>
            <w:tcW w:w="3499" w:type="dxa"/>
            <w:gridSpan w:val="3"/>
            <w:shd w:val="clear" w:color="auto" w:fill="auto"/>
          </w:tcPr>
          <w:p w:rsidR="00A54554" w:rsidRDefault="00A54554" w:rsidP="00B27571">
            <w:pPr>
              <w:rPr>
                <w:ins w:id="8755" w:author="Mokaddem Emna" w:date="2013-01-31T10:36:00Z"/>
                <w:rFonts w:cstheme="minorHAnsi"/>
              </w:rPr>
            </w:pPr>
            <w:ins w:id="8756" w:author="Mokaddem Emna" w:date="2013-01-31T10:36:00Z">
              <w:r>
                <w:t>UnCheck the “use Time Slider “ checkbox”</w:t>
              </w:r>
            </w:ins>
          </w:p>
        </w:tc>
        <w:tc>
          <w:tcPr>
            <w:tcW w:w="2690" w:type="dxa"/>
            <w:gridSpan w:val="2"/>
            <w:shd w:val="clear" w:color="auto" w:fill="auto"/>
          </w:tcPr>
          <w:p w:rsidR="00A54554" w:rsidRDefault="00A54554" w:rsidP="00B27571">
            <w:pPr>
              <w:spacing w:after="0"/>
              <w:rPr>
                <w:ins w:id="8757" w:author="Mokaddem Emna" w:date="2013-01-31T10:36:00Z"/>
                <w:rFonts w:cstheme="minorHAnsi"/>
                <w:lang w:val="en-GB"/>
              </w:rPr>
            </w:pPr>
            <w:ins w:id="8758" w:author="Mokaddem Emna" w:date="2013-01-31T10:36:00Z">
              <w:r>
                <w:rPr>
                  <w:rFonts w:cstheme="minorHAnsi"/>
                  <w:lang w:val="en-GB"/>
                </w:rPr>
                <w:t>The time slider is removed from the bottom of the map</w:t>
              </w:r>
            </w:ins>
          </w:p>
        </w:tc>
        <w:tc>
          <w:tcPr>
            <w:tcW w:w="1559" w:type="dxa"/>
            <w:shd w:val="clear" w:color="auto" w:fill="auto"/>
            <w:vAlign w:val="center"/>
          </w:tcPr>
          <w:p w:rsidR="00A54554" w:rsidRDefault="00A54554" w:rsidP="00B27571">
            <w:pPr>
              <w:spacing w:after="0"/>
              <w:jc w:val="center"/>
              <w:rPr>
                <w:ins w:id="8759" w:author="Mokaddem Emna" w:date="2013-01-31T10:36:00Z"/>
                <w:rFonts w:cstheme="minorHAnsi"/>
                <w:i/>
                <w:sz w:val="14"/>
                <w:szCs w:val="14"/>
              </w:rPr>
            </w:pPr>
            <w:ins w:id="8760" w:author="Mokaddem Emna" w:date="2013-01-31T10:36:00Z">
              <w:r>
                <w:rPr>
                  <w:rFonts w:cstheme="minorHAnsi"/>
                  <w:i/>
                  <w:sz w:val="14"/>
                  <w:szCs w:val="14"/>
                </w:rPr>
                <w:t>NGEO-WEBC-PFC-02</w:t>
              </w:r>
              <w:r w:rsidR="003B6E28">
                <w:rPr>
                  <w:rFonts w:cstheme="minorHAnsi"/>
                  <w:i/>
                  <w:sz w:val="14"/>
                  <w:szCs w:val="14"/>
                </w:rPr>
                <w:t>4</w:t>
              </w:r>
              <w:r>
                <w:rPr>
                  <w:rFonts w:cstheme="minorHAnsi"/>
                  <w:i/>
                  <w:sz w:val="14"/>
                  <w:szCs w:val="14"/>
                </w:rPr>
                <w:t>1</w:t>
              </w:r>
            </w:ins>
          </w:p>
        </w:tc>
      </w:tr>
    </w:tbl>
    <w:p w:rsidR="00A54554" w:rsidRPr="00ED457C" w:rsidRDefault="00A54554" w:rsidP="00A54554">
      <w:pPr>
        <w:pStyle w:val="Titre3"/>
        <w:rPr>
          <w:ins w:id="8761" w:author="Mokaddem Emna" w:date="2013-01-31T10:36:00Z"/>
        </w:rPr>
      </w:pPr>
      <w:bookmarkStart w:id="8762" w:name="_Toc348082257"/>
      <w:ins w:id="8763" w:author="Mokaddem Emna" w:date="2013-01-31T10:36:00Z">
        <w:r w:rsidRPr="00ED457C">
          <w:t>NGEO-WEBC-VT</w:t>
        </w:r>
        <w:r w:rsidR="003B6E28">
          <w:t>P-024</w:t>
        </w:r>
        <w:r>
          <w:t>3</w:t>
        </w:r>
        <w:r w:rsidRPr="00ED457C">
          <w:t xml:space="preserve">: </w:t>
        </w:r>
        <w:r>
          <w:t>Time Slider Depends on the selected dataset</w:t>
        </w:r>
        <w:bookmarkEnd w:id="876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rPr>
          <w:ins w:id="8764" w:author="Mokaddem Emna" w:date="2013-01-31T10:36:00Z"/>
        </w:trPr>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ins w:id="8765" w:author="Mokaddem Emna" w:date="2013-01-31T10:36:00Z"/>
                <w:b/>
                <w:i/>
                <w:color w:val="FFFFFF"/>
                <w:szCs w:val="18"/>
                <w:lang w:val="en-US"/>
              </w:rPr>
            </w:pPr>
            <w:ins w:id="8766" w:author="Mokaddem Emna" w:date="2013-01-31T10:36:00Z">
              <w:r>
                <w:rPr>
                  <w:b/>
                  <w:i/>
                  <w:color w:val="FFFFFF"/>
                  <w:szCs w:val="18"/>
                  <w:lang w:val="en-US"/>
                </w:rPr>
                <w:t>NGEO VALIDATION TEST  PROCEDURE</w:t>
              </w:r>
            </w:ins>
          </w:p>
        </w:tc>
      </w:tr>
      <w:tr w:rsidR="00A54554" w:rsidRPr="004E5884" w:rsidTr="00B27571">
        <w:trPr>
          <w:ins w:id="8767" w:author="Mokaddem Emna" w:date="2013-01-31T10:36:00Z"/>
        </w:trPr>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8768" w:author="Mokaddem Emna" w:date="2013-01-31T10:36:00Z"/>
                <w:b/>
                <w:color w:val="FFFFFF"/>
                <w:sz w:val="14"/>
                <w:szCs w:val="14"/>
              </w:rPr>
            </w:pPr>
            <w:ins w:id="8769" w:author="Mokaddem Emna" w:date="2013-01-31T10:36:00Z">
              <w:r w:rsidRPr="00544FC8">
                <w:rPr>
                  <w:b/>
                  <w:color w:val="FFFFFF"/>
                  <w:sz w:val="14"/>
                  <w:szCs w:val="14"/>
                </w:rPr>
                <w:t>Test Identifier</w:t>
              </w:r>
            </w:ins>
          </w:p>
        </w:tc>
        <w:tc>
          <w:tcPr>
            <w:tcW w:w="1903" w:type="dxa"/>
            <w:tcBorders>
              <w:top w:val="single" w:sz="6" w:space="0" w:color="auto"/>
            </w:tcBorders>
            <w:shd w:val="clear" w:color="auto" w:fill="auto"/>
          </w:tcPr>
          <w:p w:rsidR="00A54554" w:rsidRPr="00544FC8" w:rsidRDefault="00A54554" w:rsidP="00B27571">
            <w:pPr>
              <w:spacing w:after="0"/>
              <w:rPr>
                <w:ins w:id="8770" w:author="Mokaddem Emna" w:date="2013-01-31T10:36:00Z"/>
                <w:i/>
                <w:color w:val="548DD4"/>
                <w:sz w:val="16"/>
                <w:szCs w:val="16"/>
              </w:rPr>
            </w:pPr>
            <w:ins w:id="8771" w:author="Mokaddem Emna" w:date="2013-01-31T10:36:00Z">
              <w:r>
                <w:rPr>
                  <w:i/>
                  <w:color w:val="548DD4"/>
                  <w:sz w:val="16"/>
                  <w:szCs w:val="16"/>
                </w:rPr>
                <w:t>NGEO-WEBC-VTP-02</w:t>
              </w:r>
              <w:r w:rsidR="003B6E28">
                <w:rPr>
                  <w:i/>
                  <w:color w:val="548DD4"/>
                  <w:sz w:val="16"/>
                  <w:szCs w:val="16"/>
                </w:rPr>
                <w:t>4</w:t>
              </w:r>
              <w:r>
                <w:rPr>
                  <w:i/>
                  <w:color w:val="548DD4"/>
                  <w:sz w:val="16"/>
                  <w:szCs w:val="16"/>
                </w:rPr>
                <w:t>3</w:t>
              </w:r>
            </w:ins>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8772" w:author="Mokaddem Emna" w:date="2013-01-31T10:36:00Z"/>
                <w:b/>
                <w:color w:val="FFFFFF"/>
                <w:sz w:val="14"/>
                <w:szCs w:val="14"/>
              </w:rPr>
            </w:pPr>
            <w:ins w:id="8773" w:author="Mokaddem Emna" w:date="2013-01-31T10:36:00Z">
              <w:r w:rsidRPr="00544FC8">
                <w:rPr>
                  <w:b/>
                  <w:color w:val="FFFFFF"/>
                  <w:sz w:val="14"/>
                  <w:szCs w:val="14"/>
                </w:rPr>
                <w:t>Test Title</w:t>
              </w:r>
            </w:ins>
          </w:p>
        </w:tc>
        <w:tc>
          <w:tcPr>
            <w:tcW w:w="3969" w:type="dxa"/>
            <w:gridSpan w:val="2"/>
            <w:tcBorders>
              <w:top w:val="single" w:sz="6" w:space="0" w:color="auto"/>
            </w:tcBorders>
            <w:shd w:val="clear" w:color="auto" w:fill="auto"/>
          </w:tcPr>
          <w:p w:rsidR="00A54554" w:rsidRPr="00BE3088" w:rsidRDefault="00A54554" w:rsidP="00B27571">
            <w:pPr>
              <w:spacing w:after="0"/>
              <w:rPr>
                <w:ins w:id="8774" w:author="Mokaddem Emna" w:date="2013-01-31T10:36:00Z"/>
                <w:i/>
                <w:color w:val="548DD4"/>
                <w:sz w:val="16"/>
                <w:szCs w:val="16"/>
                <w:lang w:val="en-US"/>
              </w:rPr>
            </w:pPr>
            <w:ins w:id="8775" w:author="Mokaddem Emna" w:date="2013-01-31T10:36:00Z">
              <w:r>
                <w:rPr>
                  <w:i/>
                  <w:sz w:val="16"/>
                  <w:szCs w:val="16"/>
                </w:rPr>
                <w:t>Time Slider Depends on the Selected Dataset</w:t>
              </w:r>
            </w:ins>
          </w:p>
        </w:tc>
      </w:tr>
      <w:tr w:rsidR="00A54554" w:rsidRPr="00B17EAC" w:rsidTr="00B27571">
        <w:trPr>
          <w:ins w:id="8776" w:author="Mokaddem Emna" w:date="2013-01-31T10:36:00Z"/>
        </w:trPr>
        <w:tc>
          <w:tcPr>
            <w:tcW w:w="8613" w:type="dxa"/>
            <w:gridSpan w:val="7"/>
            <w:shd w:val="clear" w:color="auto" w:fill="A6A6A6"/>
          </w:tcPr>
          <w:p w:rsidR="00A54554" w:rsidRPr="00544FC8" w:rsidRDefault="00A54554" w:rsidP="00B27571">
            <w:pPr>
              <w:spacing w:after="0"/>
              <w:rPr>
                <w:ins w:id="8777" w:author="Mokaddem Emna" w:date="2013-01-31T10:36:00Z"/>
                <w:sz w:val="14"/>
                <w:szCs w:val="14"/>
              </w:rPr>
            </w:pPr>
          </w:p>
        </w:tc>
      </w:tr>
      <w:tr w:rsidR="00A54554" w:rsidRPr="004E5884" w:rsidTr="00B27571">
        <w:trPr>
          <w:ins w:id="8778" w:author="Mokaddem Emna" w:date="2013-01-31T10:36:00Z"/>
        </w:trPr>
        <w:tc>
          <w:tcPr>
            <w:tcW w:w="8613" w:type="dxa"/>
            <w:gridSpan w:val="7"/>
            <w:shd w:val="clear" w:color="auto" w:fill="auto"/>
          </w:tcPr>
          <w:p w:rsidR="00A54554" w:rsidRPr="005E7083" w:rsidRDefault="00A54554" w:rsidP="00B27571">
            <w:pPr>
              <w:autoSpaceDE w:val="0"/>
              <w:autoSpaceDN w:val="0"/>
              <w:adjustRightInd w:val="0"/>
              <w:spacing w:after="0" w:line="240" w:lineRule="auto"/>
              <w:rPr>
                <w:ins w:id="8779" w:author="Mokaddem Emna" w:date="2013-01-31T10:36:00Z"/>
                <w:rFonts w:cstheme="minorHAnsi"/>
                <w:lang w:val="en-US"/>
              </w:rPr>
            </w:pPr>
            <w:ins w:id="8780" w:author="Mokaddem Emna" w:date="2013-01-31T10:36:00Z">
              <w:r w:rsidRPr="00057FF1">
                <w:rPr>
                  <w:rFonts w:cstheme="minorHAnsi"/>
                  <w:lang w:val="en-US"/>
                </w:rPr>
                <w:t xml:space="preserve">This test procedure implements the test case </w:t>
              </w:r>
              <w:r w:rsidR="003B6E28">
                <w:rPr>
                  <w:rFonts w:cstheme="minorHAnsi"/>
                  <w:lang w:val="en-US"/>
                </w:rPr>
                <w:t>NGEO-WEBC-VTC-024</w:t>
              </w:r>
              <w:r>
                <w:rPr>
                  <w:rFonts w:cstheme="minorHAnsi"/>
                  <w:lang w:val="en-US"/>
                </w:rPr>
                <w:t>3</w:t>
              </w:r>
              <w:r w:rsidRPr="00057FF1">
                <w:rPr>
                  <w:rFonts w:cstheme="minorHAnsi"/>
                  <w:lang w:val="en-US"/>
                </w:rPr>
                <w:t>:</w:t>
              </w:r>
              <w:r>
                <w:rPr>
                  <w:rFonts w:cstheme="minorHAnsi"/>
                  <w:lang w:val="en-US"/>
                </w:rPr>
                <w:t xml:space="preserve"> Time Slider Depends on the Selected Dataset.</w:t>
              </w:r>
            </w:ins>
          </w:p>
        </w:tc>
      </w:tr>
      <w:tr w:rsidR="00A54554" w:rsidRPr="00B17EAC" w:rsidTr="00B27571">
        <w:trPr>
          <w:ins w:id="8781" w:author="Mokaddem Emna" w:date="2013-01-31T10:36:00Z"/>
        </w:trPr>
        <w:tc>
          <w:tcPr>
            <w:tcW w:w="8613" w:type="dxa"/>
            <w:gridSpan w:val="7"/>
            <w:shd w:val="clear" w:color="auto" w:fill="A6A6A6"/>
          </w:tcPr>
          <w:p w:rsidR="00A54554" w:rsidRPr="00544FC8" w:rsidRDefault="00A54554" w:rsidP="00B27571">
            <w:pPr>
              <w:spacing w:after="0"/>
              <w:rPr>
                <w:ins w:id="8782" w:author="Mokaddem Emna" w:date="2013-01-31T10:36:00Z"/>
                <w:sz w:val="14"/>
                <w:szCs w:val="14"/>
              </w:rPr>
            </w:pPr>
            <w:ins w:id="8783" w:author="Mokaddem Emna" w:date="2013-01-31T10:36:00Z">
              <w:r>
                <w:rPr>
                  <w:b/>
                  <w:sz w:val="14"/>
                  <w:szCs w:val="14"/>
                </w:rPr>
                <w:t>Script</w:t>
              </w:r>
            </w:ins>
          </w:p>
        </w:tc>
      </w:tr>
      <w:tr w:rsidR="00A54554" w:rsidRPr="004E5884" w:rsidTr="00B27571">
        <w:trPr>
          <w:ins w:id="8784" w:author="Mokaddem Emna" w:date="2013-01-31T10:36:00Z"/>
        </w:trPr>
        <w:tc>
          <w:tcPr>
            <w:tcW w:w="8613" w:type="dxa"/>
            <w:gridSpan w:val="7"/>
            <w:shd w:val="clear" w:color="auto" w:fill="auto"/>
          </w:tcPr>
          <w:p w:rsidR="00A54554" w:rsidRPr="004E5884" w:rsidRDefault="00A54554" w:rsidP="00B27571">
            <w:pPr>
              <w:spacing w:after="0"/>
              <w:rPr>
                <w:ins w:id="8785" w:author="Mokaddem Emna" w:date="2013-01-31T10:36:00Z"/>
                <w:lang w:val="en-US"/>
              </w:rPr>
            </w:pPr>
            <w:ins w:id="8786" w:author="Mokaddem Emna" w:date="2013-01-31T10:36:00Z">
              <w:r>
                <w:rPr>
                  <w:lang w:val="en-US"/>
                </w:rPr>
                <w:t>None</w:t>
              </w:r>
            </w:ins>
          </w:p>
        </w:tc>
      </w:tr>
      <w:tr w:rsidR="00A54554" w:rsidRPr="00544FC8" w:rsidTr="00B27571">
        <w:trPr>
          <w:ins w:id="8787" w:author="Mokaddem Emna" w:date="2013-01-31T10:36:00Z"/>
        </w:trPr>
        <w:tc>
          <w:tcPr>
            <w:tcW w:w="865" w:type="dxa"/>
            <w:shd w:val="clear" w:color="auto" w:fill="A6A6A6"/>
          </w:tcPr>
          <w:p w:rsidR="00A54554" w:rsidRPr="00544FC8" w:rsidRDefault="00A54554" w:rsidP="00B27571">
            <w:pPr>
              <w:spacing w:after="0"/>
              <w:jc w:val="center"/>
              <w:rPr>
                <w:ins w:id="8788" w:author="Mokaddem Emna" w:date="2013-01-31T10:36:00Z"/>
                <w:b/>
                <w:sz w:val="14"/>
                <w:szCs w:val="14"/>
              </w:rPr>
            </w:pPr>
            <w:ins w:id="8789" w:author="Mokaddem Emna" w:date="2013-01-31T10:36:00Z">
              <w:r w:rsidRPr="00544FC8">
                <w:rPr>
                  <w:b/>
                  <w:sz w:val="14"/>
                  <w:szCs w:val="14"/>
                </w:rPr>
                <w:t>Step</w:t>
              </w:r>
            </w:ins>
          </w:p>
        </w:tc>
        <w:tc>
          <w:tcPr>
            <w:tcW w:w="3499" w:type="dxa"/>
            <w:gridSpan w:val="3"/>
            <w:shd w:val="clear" w:color="auto" w:fill="A6A6A6"/>
          </w:tcPr>
          <w:p w:rsidR="00A54554" w:rsidRPr="00544FC8" w:rsidRDefault="00A54554" w:rsidP="00B27571">
            <w:pPr>
              <w:spacing w:after="0"/>
              <w:jc w:val="center"/>
              <w:rPr>
                <w:ins w:id="8790" w:author="Mokaddem Emna" w:date="2013-01-31T10:36:00Z"/>
                <w:b/>
                <w:sz w:val="14"/>
                <w:szCs w:val="14"/>
              </w:rPr>
            </w:pPr>
            <w:ins w:id="8791" w:author="Mokaddem Emna" w:date="2013-01-31T10:36:00Z">
              <w:r w:rsidRPr="00544FC8">
                <w:rPr>
                  <w:b/>
                  <w:sz w:val="14"/>
                  <w:szCs w:val="14"/>
                </w:rPr>
                <w:t>Action</w:t>
              </w:r>
            </w:ins>
          </w:p>
        </w:tc>
        <w:tc>
          <w:tcPr>
            <w:tcW w:w="2690" w:type="dxa"/>
            <w:gridSpan w:val="2"/>
            <w:shd w:val="clear" w:color="auto" w:fill="A6A6A6"/>
          </w:tcPr>
          <w:p w:rsidR="00A54554" w:rsidRPr="00544FC8" w:rsidRDefault="00A54554" w:rsidP="00B27571">
            <w:pPr>
              <w:spacing w:after="0"/>
              <w:jc w:val="center"/>
              <w:rPr>
                <w:ins w:id="8792" w:author="Mokaddem Emna" w:date="2013-01-31T10:36:00Z"/>
                <w:b/>
                <w:sz w:val="14"/>
                <w:szCs w:val="14"/>
              </w:rPr>
            </w:pPr>
            <w:ins w:id="8793" w:author="Mokaddem Emna" w:date="2013-01-31T10:36:00Z">
              <w:r>
                <w:rPr>
                  <w:b/>
                  <w:sz w:val="14"/>
                  <w:szCs w:val="14"/>
                </w:rPr>
                <w:t>Expected output</w:t>
              </w:r>
            </w:ins>
          </w:p>
        </w:tc>
        <w:tc>
          <w:tcPr>
            <w:tcW w:w="1559" w:type="dxa"/>
            <w:shd w:val="clear" w:color="auto" w:fill="A6A6A6"/>
          </w:tcPr>
          <w:p w:rsidR="00A54554" w:rsidRPr="00544FC8" w:rsidRDefault="00A54554" w:rsidP="00B27571">
            <w:pPr>
              <w:spacing w:after="0"/>
              <w:jc w:val="center"/>
              <w:rPr>
                <w:ins w:id="8794" w:author="Mokaddem Emna" w:date="2013-01-31T10:36:00Z"/>
                <w:b/>
                <w:sz w:val="14"/>
                <w:szCs w:val="14"/>
              </w:rPr>
            </w:pPr>
            <w:ins w:id="8795" w:author="Mokaddem Emna" w:date="2013-01-31T10:36:00Z">
              <w:r w:rsidRPr="00544FC8">
                <w:rPr>
                  <w:b/>
                  <w:sz w:val="14"/>
                  <w:szCs w:val="14"/>
                </w:rPr>
                <w:t>Pass/Fail Criteria Id</w:t>
              </w:r>
            </w:ins>
          </w:p>
        </w:tc>
      </w:tr>
      <w:tr w:rsidR="00A54554" w:rsidRPr="0056181B" w:rsidTr="00B27571">
        <w:trPr>
          <w:ins w:id="8796" w:author="Mokaddem Emna" w:date="2013-01-31T10:36:00Z"/>
        </w:trPr>
        <w:tc>
          <w:tcPr>
            <w:tcW w:w="865" w:type="dxa"/>
            <w:shd w:val="clear" w:color="auto" w:fill="auto"/>
            <w:vAlign w:val="center"/>
          </w:tcPr>
          <w:p w:rsidR="00A54554" w:rsidRPr="00544FC8" w:rsidRDefault="00A54554" w:rsidP="00B27571">
            <w:pPr>
              <w:spacing w:after="0"/>
              <w:jc w:val="center"/>
              <w:rPr>
                <w:ins w:id="8797" w:author="Mokaddem Emna" w:date="2013-01-31T10:36:00Z"/>
                <w:i/>
                <w:sz w:val="14"/>
                <w:szCs w:val="14"/>
              </w:rPr>
            </w:pPr>
            <w:ins w:id="8798" w:author="Mokaddem Emna" w:date="2013-01-31T10:36:00Z">
              <w:r w:rsidRPr="003C0A28">
                <w:rPr>
                  <w:rFonts w:cstheme="minorHAnsi"/>
                  <w:i/>
                  <w:sz w:val="14"/>
                  <w:szCs w:val="14"/>
                </w:rPr>
                <w:t>Step-10</w:t>
              </w:r>
            </w:ins>
          </w:p>
        </w:tc>
        <w:tc>
          <w:tcPr>
            <w:tcW w:w="3499" w:type="dxa"/>
            <w:gridSpan w:val="3"/>
            <w:shd w:val="clear" w:color="auto" w:fill="auto"/>
          </w:tcPr>
          <w:p w:rsidR="00A54554" w:rsidRPr="00057FF1" w:rsidRDefault="00A54554" w:rsidP="00B27571">
            <w:pPr>
              <w:rPr>
                <w:ins w:id="8799" w:author="Mokaddem Emna" w:date="2013-01-31T10:36:00Z"/>
              </w:rPr>
            </w:pPr>
            <w:ins w:id="8800" w:author="Mokaddem Emna" w:date="2013-01-31T10:36:00Z">
              <w:r>
                <w:t xml:space="preserve">Perform the steps of </w:t>
              </w:r>
              <w:r>
                <w:rPr>
                  <w:lang w:val="en-US"/>
                </w:rPr>
                <w:t>WEBC-VTP-0020</w:t>
              </w:r>
            </w:ins>
          </w:p>
        </w:tc>
        <w:tc>
          <w:tcPr>
            <w:tcW w:w="2690" w:type="dxa"/>
            <w:gridSpan w:val="2"/>
            <w:shd w:val="clear" w:color="auto" w:fill="auto"/>
          </w:tcPr>
          <w:p w:rsidR="00A54554" w:rsidRPr="00057FF1" w:rsidRDefault="00A54554" w:rsidP="00B27571">
            <w:pPr>
              <w:rPr>
                <w:ins w:id="8801" w:author="Mokaddem Emna" w:date="2013-01-31T10:36:00Z"/>
                <w:lang w:val="en-US"/>
              </w:rPr>
            </w:pPr>
            <w:ins w:id="8802" w:author="Mokaddem Emna" w:date="2013-01-31T10:36:00Z">
              <w:r>
                <w:rPr>
                  <w:lang w:val="en-US"/>
                </w:rPr>
                <w:t>A dataset is selected</w:t>
              </w:r>
            </w:ins>
          </w:p>
        </w:tc>
        <w:tc>
          <w:tcPr>
            <w:tcW w:w="1559" w:type="dxa"/>
            <w:shd w:val="clear" w:color="auto" w:fill="auto"/>
            <w:vAlign w:val="center"/>
          </w:tcPr>
          <w:p w:rsidR="00A54554" w:rsidRPr="0056181B" w:rsidRDefault="00A54554" w:rsidP="00B27571">
            <w:pPr>
              <w:spacing w:after="0"/>
              <w:jc w:val="center"/>
              <w:rPr>
                <w:ins w:id="8803" w:author="Mokaddem Emna" w:date="2013-01-31T10:36:00Z"/>
                <w:i/>
                <w:sz w:val="14"/>
                <w:szCs w:val="14"/>
              </w:rPr>
            </w:pPr>
          </w:p>
        </w:tc>
      </w:tr>
      <w:tr w:rsidR="00A54554" w:rsidRPr="0056181B" w:rsidTr="00B27571">
        <w:trPr>
          <w:ins w:id="8804" w:author="Mokaddem Emna" w:date="2013-01-31T10:36:00Z"/>
        </w:trPr>
        <w:tc>
          <w:tcPr>
            <w:tcW w:w="865" w:type="dxa"/>
            <w:shd w:val="clear" w:color="auto" w:fill="auto"/>
            <w:vAlign w:val="center"/>
          </w:tcPr>
          <w:p w:rsidR="00A54554" w:rsidRDefault="00A54554" w:rsidP="00B27571">
            <w:pPr>
              <w:spacing w:after="0"/>
              <w:jc w:val="center"/>
              <w:rPr>
                <w:ins w:id="8805" w:author="Mokaddem Emna" w:date="2013-01-31T10:36:00Z"/>
                <w:i/>
                <w:sz w:val="14"/>
                <w:szCs w:val="14"/>
              </w:rPr>
            </w:pPr>
            <w:ins w:id="8806" w:author="Mokaddem Emna" w:date="2013-01-31T10:36:00Z">
              <w:r>
                <w:rPr>
                  <w:i/>
                  <w:sz w:val="14"/>
                  <w:szCs w:val="14"/>
                </w:rPr>
                <w:t>Step-2</w:t>
              </w:r>
              <w:r w:rsidRPr="005D1206">
                <w:rPr>
                  <w:i/>
                  <w:sz w:val="14"/>
                  <w:szCs w:val="14"/>
                </w:rPr>
                <w:t>0</w:t>
              </w:r>
            </w:ins>
          </w:p>
        </w:tc>
        <w:tc>
          <w:tcPr>
            <w:tcW w:w="3499" w:type="dxa"/>
            <w:gridSpan w:val="3"/>
            <w:shd w:val="clear" w:color="auto" w:fill="auto"/>
          </w:tcPr>
          <w:p w:rsidR="00A54554" w:rsidRDefault="00A54554" w:rsidP="00B27571">
            <w:pPr>
              <w:rPr>
                <w:ins w:id="8807" w:author="Mokaddem Emna" w:date="2013-01-31T10:36:00Z"/>
              </w:rPr>
            </w:pPr>
            <w:ins w:id="8808" w:author="Mokaddem Emna" w:date="2013-01-31T10:36:00Z">
              <w:r>
                <w:t xml:space="preserve">On the toolbar, click on the “Search” button  </w:t>
              </w:r>
            </w:ins>
          </w:p>
        </w:tc>
        <w:tc>
          <w:tcPr>
            <w:tcW w:w="2690" w:type="dxa"/>
            <w:gridSpan w:val="2"/>
            <w:shd w:val="clear" w:color="auto" w:fill="auto"/>
          </w:tcPr>
          <w:p w:rsidR="00A54554" w:rsidRDefault="00A54554" w:rsidP="00B27571">
            <w:pPr>
              <w:rPr>
                <w:ins w:id="8809" w:author="Mokaddem Emna" w:date="2013-01-31T10:36:00Z"/>
                <w:lang w:val="en-GB"/>
              </w:rPr>
            </w:pPr>
            <w:ins w:id="8810" w:author="Mokaddem Emna" w:date="2013-01-31T10:36:00Z">
              <w:r>
                <w:rPr>
                  <w:lang w:val="en-GB"/>
                </w:rPr>
                <w:t xml:space="preserve">The search widet is displayed.  The “Date” tab is shown. It contains the start and stop dates of the dataset and a checkbox </w:t>
              </w:r>
              <w:r>
                <w:lastRenderedPageBreak/>
                <w:t>“use Time Slider “.</w:t>
              </w:r>
            </w:ins>
          </w:p>
        </w:tc>
        <w:tc>
          <w:tcPr>
            <w:tcW w:w="1559" w:type="dxa"/>
            <w:shd w:val="clear" w:color="auto" w:fill="auto"/>
            <w:vAlign w:val="center"/>
          </w:tcPr>
          <w:p w:rsidR="00A54554" w:rsidRPr="009B26D3" w:rsidRDefault="00A54554" w:rsidP="00B27571">
            <w:pPr>
              <w:spacing w:after="0"/>
              <w:jc w:val="center"/>
              <w:rPr>
                <w:ins w:id="8811" w:author="Mokaddem Emna" w:date="2013-01-31T10:36:00Z"/>
                <w:i/>
                <w:sz w:val="14"/>
                <w:szCs w:val="14"/>
                <w:lang w:val="en-GB"/>
              </w:rPr>
            </w:pPr>
          </w:p>
        </w:tc>
      </w:tr>
      <w:tr w:rsidR="00A54554" w:rsidRPr="0056181B" w:rsidTr="00B27571">
        <w:trPr>
          <w:ins w:id="8812" w:author="Mokaddem Emna" w:date="2013-01-31T10:36:00Z"/>
        </w:trPr>
        <w:tc>
          <w:tcPr>
            <w:tcW w:w="865" w:type="dxa"/>
            <w:shd w:val="clear" w:color="auto" w:fill="auto"/>
            <w:vAlign w:val="center"/>
          </w:tcPr>
          <w:p w:rsidR="00A54554" w:rsidRDefault="00A54554" w:rsidP="00B27571">
            <w:pPr>
              <w:spacing w:after="0"/>
              <w:jc w:val="center"/>
              <w:rPr>
                <w:ins w:id="8813" w:author="Mokaddem Emna" w:date="2013-01-31T10:36:00Z"/>
                <w:i/>
                <w:sz w:val="14"/>
                <w:szCs w:val="14"/>
              </w:rPr>
            </w:pPr>
            <w:ins w:id="8814" w:author="Mokaddem Emna" w:date="2013-01-31T10:36:00Z">
              <w:r>
                <w:rPr>
                  <w:i/>
                  <w:sz w:val="14"/>
                  <w:szCs w:val="14"/>
                </w:rPr>
                <w:lastRenderedPageBreak/>
                <w:t>Step-30</w:t>
              </w:r>
            </w:ins>
          </w:p>
        </w:tc>
        <w:tc>
          <w:tcPr>
            <w:tcW w:w="3499" w:type="dxa"/>
            <w:gridSpan w:val="3"/>
            <w:shd w:val="clear" w:color="auto" w:fill="auto"/>
          </w:tcPr>
          <w:p w:rsidR="00A54554" w:rsidRDefault="00A54554" w:rsidP="00B27571">
            <w:pPr>
              <w:rPr>
                <w:ins w:id="8815" w:author="Mokaddem Emna" w:date="2013-01-31T10:36:00Z"/>
              </w:rPr>
            </w:pPr>
            <w:ins w:id="8816" w:author="Mokaddem Emna" w:date="2013-01-31T10:36:00Z">
              <w:r>
                <w:t>Check the “use Time Slider “ checkbox”</w:t>
              </w:r>
            </w:ins>
          </w:p>
        </w:tc>
        <w:tc>
          <w:tcPr>
            <w:tcW w:w="2690" w:type="dxa"/>
            <w:gridSpan w:val="2"/>
            <w:shd w:val="clear" w:color="auto" w:fill="auto"/>
          </w:tcPr>
          <w:p w:rsidR="00A54554" w:rsidRDefault="00A54554" w:rsidP="00B27571">
            <w:pPr>
              <w:rPr>
                <w:ins w:id="8817" w:author="Mokaddem Emna" w:date="2013-01-31T10:36:00Z"/>
                <w:lang w:val="en-GB"/>
              </w:rPr>
            </w:pPr>
            <w:ins w:id="8818" w:author="Mokaddem Emna" w:date="2013-01-31T10:36:00Z">
              <w:r>
                <w:rPr>
                  <w:lang w:val="en-GB"/>
                </w:rPr>
                <w:t>The search criteria widget is hidden and the time slider is displayed in the bottom of the map.</w:t>
              </w:r>
            </w:ins>
          </w:p>
          <w:p w:rsidR="00A54554" w:rsidRDefault="00A54554" w:rsidP="00B27571">
            <w:pPr>
              <w:rPr>
                <w:ins w:id="8819" w:author="Mokaddem Emna" w:date="2013-01-31T10:36:00Z"/>
                <w:lang w:val="en-GB"/>
              </w:rPr>
            </w:pPr>
            <w:ins w:id="8820" w:author="Mokaddem Emna" w:date="2013-01-31T10:36:00Z">
              <w:r>
                <w:rPr>
                  <w:lang w:val="en-GB"/>
                </w:rPr>
                <w:t>The maximum slider date is the dataset stop date.</w:t>
              </w:r>
            </w:ins>
          </w:p>
        </w:tc>
        <w:tc>
          <w:tcPr>
            <w:tcW w:w="1559" w:type="dxa"/>
            <w:shd w:val="clear" w:color="auto" w:fill="auto"/>
            <w:vAlign w:val="center"/>
          </w:tcPr>
          <w:p w:rsidR="00A54554" w:rsidRDefault="003B6E28" w:rsidP="00B27571">
            <w:pPr>
              <w:spacing w:after="0"/>
              <w:jc w:val="center"/>
              <w:rPr>
                <w:ins w:id="8821" w:author="Mokaddem Emna" w:date="2013-01-31T10:45:00Z"/>
                <w:rFonts w:cstheme="minorHAnsi"/>
                <w:i/>
                <w:sz w:val="14"/>
                <w:szCs w:val="14"/>
              </w:rPr>
            </w:pPr>
            <w:ins w:id="8822" w:author="Mokaddem Emna" w:date="2013-01-31T10:36:00Z">
              <w:r>
                <w:rPr>
                  <w:rFonts w:cstheme="minorHAnsi"/>
                  <w:i/>
                  <w:sz w:val="14"/>
                  <w:szCs w:val="14"/>
                </w:rPr>
                <w:t>NGEO-WEBC-PFC-02</w:t>
              </w:r>
            </w:ins>
            <w:ins w:id="8823" w:author="Mokaddem Emna" w:date="2013-01-31T10:37:00Z">
              <w:r>
                <w:rPr>
                  <w:rFonts w:cstheme="minorHAnsi"/>
                  <w:i/>
                  <w:sz w:val="14"/>
                  <w:szCs w:val="14"/>
                </w:rPr>
                <w:t>4</w:t>
              </w:r>
            </w:ins>
            <w:ins w:id="8824" w:author="Mokaddem Emna" w:date="2013-01-31T10:36:00Z">
              <w:r w:rsidR="00A54554">
                <w:rPr>
                  <w:rFonts w:cstheme="minorHAnsi"/>
                  <w:i/>
                  <w:sz w:val="14"/>
                  <w:szCs w:val="14"/>
                </w:rPr>
                <w:t>0</w:t>
              </w:r>
            </w:ins>
          </w:p>
          <w:p w:rsidR="00474344" w:rsidRDefault="00474344" w:rsidP="00B27571">
            <w:pPr>
              <w:spacing w:after="0"/>
              <w:jc w:val="center"/>
              <w:rPr>
                <w:ins w:id="8825" w:author="Mokaddem Emna" w:date="2013-01-31T10:36:00Z"/>
                <w:rFonts w:cstheme="minorHAnsi"/>
                <w:i/>
                <w:sz w:val="14"/>
                <w:szCs w:val="14"/>
              </w:rPr>
            </w:pPr>
            <w:ins w:id="8826" w:author="Mokaddem Emna" w:date="2013-01-31T10:45:00Z">
              <w:r>
                <w:rPr>
                  <w:rFonts w:cstheme="minorHAnsi"/>
                  <w:i/>
                  <w:sz w:val="14"/>
                  <w:szCs w:val="14"/>
                </w:rPr>
                <w:t>NGEO-WEBC-PFC-0243</w:t>
              </w:r>
            </w:ins>
          </w:p>
        </w:tc>
      </w:tr>
      <w:tr w:rsidR="00A54554" w:rsidRPr="0056181B" w:rsidTr="00B27571">
        <w:trPr>
          <w:ins w:id="8827" w:author="Mokaddem Emna" w:date="2013-01-31T10:36:00Z"/>
        </w:trPr>
        <w:tc>
          <w:tcPr>
            <w:tcW w:w="865" w:type="dxa"/>
            <w:shd w:val="clear" w:color="auto" w:fill="auto"/>
            <w:vAlign w:val="center"/>
          </w:tcPr>
          <w:p w:rsidR="00A54554" w:rsidRDefault="00A54554" w:rsidP="00B27571">
            <w:pPr>
              <w:spacing w:after="0"/>
              <w:jc w:val="center"/>
              <w:rPr>
                <w:ins w:id="8828" w:author="Mokaddem Emna" w:date="2013-01-31T10:36:00Z"/>
                <w:i/>
                <w:sz w:val="14"/>
                <w:szCs w:val="14"/>
              </w:rPr>
            </w:pPr>
            <w:ins w:id="8829" w:author="Mokaddem Emna" w:date="2013-01-31T10:36:00Z">
              <w:r>
                <w:rPr>
                  <w:i/>
                  <w:sz w:val="14"/>
                  <w:szCs w:val="14"/>
                </w:rPr>
                <w:t>Step-40</w:t>
              </w:r>
            </w:ins>
          </w:p>
        </w:tc>
        <w:tc>
          <w:tcPr>
            <w:tcW w:w="3499" w:type="dxa"/>
            <w:gridSpan w:val="3"/>
            <w:shd w:val="clear" w:color="auto" w:fill="auto"/>
          </w:tcPr>
          <w:p w:rsidR="00A54554" w:rsidRDefault="00A54554" w:rsidP="00B27571">
            <w:pPr>
              <w:rPr>
                <w:ins w:id="8830" w:author="Mokaddem Emna" w:date="2013-01-31T10:36:00Z"/>
                <w:rFonts w:cstheme="minorHAnsi"/>
              </w:rPr>
            </w:pPr>
            <w:ins w:id="8831" w:author="Mokaddem Emna" w:date="2013-01-31T10:36:00Z">
              <w:r>
                <w:t xml:space="preserve">On the toolbar, click on the “Datasets” button  </w:t>
              </w:r>
            </w:ins>
          </w:p>
        </w:tc>
        <w:tc>
          <w:tcPr>
            <w:tcW w:w="2690" w:type="dxa"/>
            <w:gridSpan w:val="2"/>
            <w:shd w:val="clear" w:color="auto" w:fill="auto"/>
          </w:tcPr>
          <w:p w:rsidR="00A54554" w:rsidRDefault="00342E81" w:rsidP="00B27571">
            <w:pPr>
              <w:rPr>
                <w:ins w:id="8832" w:author="Mokaddem Emna" w:date="2013-01-31T10:36:00Z"/>
                <w:rFonts w:cstheme="minorHAnsi"/>
                <w:lang w:val="en-GB"/>
              </w:rPr>
            </w:pPr>
            <w:ins w:id="8833" w:author="Mokaddem Emna" w:date="2013-01-31T10:44:00Z">
              <w:r>
                <w:rPr>
                  <w:lang w:val="en-GB"/>
                </w:rPr>
                <w:t>The dataset selection widget is displayed.</w:t>
              </w:r>
            </w:ins>
          </w:p>
        </w:tc>
        <w:tc>
          <w:tcPr>
            <w:tcW w:w="1559" w:type="dxa"/>
            <w:shd w:val="clear" w:color="auto" w:fill="auto"/>
            <w:vAlign w:val="center"/>
          </w:tcPr>
          <w:p w:rsidR="00A54554" w:rsidRPr="00342E81" w:rsidRDefault="00A54554" w:rsidP="00B27571">
            <w:pPr>
              <w:spacing w:after="0"/>
              <w:jc w:val="center"/>
              <w:rPr>
                <w:ins w:id="8834" w:author="Mokaddem Emna" w:date="2013-01-31T10:36:00Z"/>
                <w:rFonts w:cstheme="minorHAnsi"/>
                <w:i/>
                <w:sz w:val="14"/>
                <w:szCs w:val="14"/>
                <w:lang w:val="en-GB"/>
                <w:rPrChange w:id="8835" w:author="Mokaddem Emna" w:date="2013-01-31T10:44:00Z">
                  <w:rPr>
                    <w:ins w:id="8836" w:author="Mokaddem Emna" w:date="2013-01-31T10:36:00Z"/>
                    <w:rFonts w:cstheme="minorHAnsi"/>
                    <w:i/>
                    <w:sz w:val="14"/>
                    <w:szCs w:val="14"/>
                  </w:rPr>
                </w:rPrChange>
              </w:rPr>
            </w:pPr>
          </w:p>
        </w:tc>
      </w:tr>
      <w:tr w:rsidR="00A54554" w:rsidRPr="0056181B" w:rsidTr="00B27571">
        <w:trPr>
          <w:ins w:id="8837" w:author="Mokaddem Emna" w:date="2013-01-31T10:36:00Z"/>
        </w:trPr>
        <w:tc>
          <w:tcPr>
            <w:tcW w:w="865" w:type="dxa"/>
            <w:shd w:val="clear" w:color="auto" w:fill="auto"/>
            <w:vAlign w:val="center"/>
          </w:tcPr>
          <w:p w:rsidR="00A54554" w:rsidRDefault="00A54554" w:rsidP="00B27571">
            <w:pPr>
              <w:spacing w:after="0"/>
              <w:jc w:val="center"/>
              <w:rPr>
                <w:ins w:id="8838" w:author="Mokaddem Emna" w:date="2013-01-31T10:36:00Z"/>
                <w:i/>
                <w:sz w:val="14"/>
                <w:szCs w:val="14"/>
              </w:rPr>
            </w:pPr>
            <w:ins w:id="8839" w:author="Mokaddem Emna" w:date="2013-01-31T10:36:00Z">
              <w:r>
                <w:rPr>
                  <w:i/>
                  <w:sz w:val="14"/>
                  <w:szCs w:val="14"/>
                </w:rPr>
                <w:t>Step-50</w:t>
              </w:r>
            </w:ins>
          </w:p>
        </w:tc>
        <w:tc>
          <w:tcPr>
            <w:tcW w:w="3499" w:type="dxa"/>
            <w:gridSpan w:val="3"/>
            <w:shd w:val="clear" w:color="auto" w:fill="auto"/>
          </w:tcPr>
          <w:p w:rsidR="00A54554" w:rsidRDefault="00342E81" w:rsidP="00B27571">
            <w:pPr>
              <w:rPr>
                <w:ins w:id="8840" w:author="Mokaddem Emna" w:date="2013-01-31T10:36:00Z"/>
                <w:rFonts w:cstheme="minorHAnsi"/>
              </w:rPr>
            </w:pPr>
            <w:ins w:id="8841" w:author="Mokaddem Emna" w:date="2013-01-31T10:44:00Z">
              <w:r>
                <w:t xml:space="preserve">Select a dataset different from the already selected one  </w:t>
              </w:r>
            </w:ins>
          </w:p>
        </w:tc>
        <w:tc>
          <w:tcPr>
            <w:tcW w:w="2690" w:type="dxa"/>
            <w:gridSpan w:val="2"/>
            <w:shd w:val="clear" w:color="auto" w:fill="auto"/>
          </w:tcPr>
          <w:p w:rsidR="00A54554" w:rsidRDefault="00A54554" w:rsidP="00342E81">
            <w:pPr>
              <w:spacing w:after="0"/>
              <w:rPr>
                <w:ins w:id="8842" w:author="Mokaddem Emna" w:date="2013-01-31T10:36:00Z"/>
                <w:rFonts w:cstheme="minorHAnsi"/>
                <w:lang w:val="en-GB"/>
              </w:rPr>
            </w:pPr>
            <w:ins w:id="8843" w:author="Mokaddem Emna" w:date="2013-01-31T10:36:00Z">
              <w:r>
                <w:rPr>
                  <w:rFonts w:cstheme="minorHAnsi"/>
                  <w:lang w:val="en-GB"/>
                </w:rPr>
                <w:t xml:space="preserve">The time slider is </w:t>
              </w:r>
            </w:ins>
            <w:ins w:id="8844" w:author="Mokaddem Emna" w:date="2013-01-31T10:45:00Z">
              <w:r w:rsidR="00342E81">
                <w:rPr>
                  <w:rFonts w:cstheme="minorHAnsi"/>
                  <w:lang w:val="en-GB"/>
                </w:rPr>
                <w:t>refreshed with the new dataset stop date range as a maximum date.</w:t>
              </w:r>
            </w:ins>
          </w:p>
        </w:tc>
        <w:tc>
          <w:tcPr>
            <w:tcW w:w="1559" w:type="dxa"/>
            <w:shd w:val="clear" w:color="auto" w:fill="auto"/>
            <w:vAlign w:val="center"/>
          </w:tcPr>
          <w:p w:rsidR="00A54554" w:rsidRDefault="003B6E28" w:rsidP="00B27571">
            <w:pPr>
              <w:spacing w:after="0"/>
              <w:jc w:val="center"/>
              <w:rPr>
                <w:ins w:id="8845" w:author="Mokaddem Emna" w:date="2013-01-31T10:36:00Z"/>
                <w:rFonts w:cstheme="minorHAnsi"/>
                <w:i/>
                <w:sz w:val="14"/>
                <w:szCs w:val="14"/>
              </w:rPr>
            </w:pPr>
            <w:ins w:id="8846" w:author="Mokaddem Emna" w:date="2013-01-31T10:36:00Z">
              <w:r>
                <w:rPr>
                  <w:rFonts w:cstheme="minorHAnsi"/>
                  <w:i/>
                  <w:sz w:val="14"/>
                  <w:szCs w:val="14"/>
                </w:rPr>
                <w:t>NGEO-WEBC-PFC-02</w:t>
              </w:r>
            </w:ins>
            <w:ins w:id="8847" w:author="Mokaddem Emna" w:date="2013-01-31T10:37:00Z">
              <w:r>
                <w:rPr>
                  <w:rFonts w:cstheme="minorHAnsi"/>
                  <w:i/>
                  <w:sz w:val="14"/>
                  <w:szCs w:val="14"/>
                </w:rPr>
                <w:t>4</w:t>
              </w:r>
            </w:ins>
            <w:ins w:id="8848" w:author="Mokaddem Emna" w:date="2013-01-31T10:46:00Z">
              <w:r w:rsidR="00474344">
                <w:rPr>
                  <w:rFonts w:cstheme="minorHAnsi"/>
                  <w:i/>
                  <w:sz w:val="14"/>
                  <w:szCs w:val="14"/>
                </w:rPr>
                <w:t>3</w:t>
              </w:r>
            </w:ins>
          </w:p>
        </w:tc>
      </w:tr>
    </w:tbl>
    <w:p w:rsidR="00A54554" w:rsidRPr="00ED457C" w:rsidRDefault="00A54554" w:rsidP="003B6E28">
      <w:pPr>
        <w:pStyle w:val="Titre3"/>
        <w:rPr>
          <w:ins w:id="8849" w:author="Mokaddem Emna" w:date="2013-01-31T10:36:00Z"/>
        </w:rPr>
      </w:pPr>
      <w:bookmarkStart w:id="8850" w:name="_Toc348082258"/>
      <w:ins w:id="8851" w:author="Mokaddem Emna" w:date="2013-01-31T10:36:00Z">
        <w:r w:rsidRPr="00ED457C">
          <w:t>NGEO-WEBC-VT</w:t>
        </w:r>
        <w:r w:rsidR="003B6E28">
          <w:t>P-02</w:t>
        </w:r>
      </w:ins>
      <w:ins w:id="8852" w:author="Mokaddem Emna" w:date="2013-01-31T10:37:00Z">
        <w:r w:rsidR="003B6E28">
          <w:t>4</w:t>
        </w:r>
      </w:ins>
      <w:ins w:id="8853" w:author="Mokaddem Emna" w:date="2013-01-31T10:36:00Z">
        <w:r>
          <w:t>5</w:t>
        </w:r>
        <w:r w:rsidRPr="00ED457C">
          <w:t xml:space="preserve">: </w:t>
        </w:r>
        <w:r>
          <w:t>Search with Time Slider</w:t>
        </w:r>
        <w:bookmarkEnd w:id="8850"/>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A54554" w:rsidRPr="004E5884" w:rsidTr="00B27571">
        <w:trPr>
          <w:ins w:id="8854" w:author="Mokaddem Emna" w:date="2013-01-31T10:36:00Z"/>
        </w:trPr>
        <w:tc>
          <w:tcPr>
            <w:tcW w:w="8613" w:type="dxa"/>
            <w:gridSpan w:val="7"/>
            <w:tcBorders>
              <w:top w:val="single" w:sz="2" w:space="0" w:color="auto"/>
              <w:bottom w:val="single" w:sz="6" w:space="0" w:color="auto"/>
            </w:tcBorders>
            <w:shd w:val="clear" w:color="auto" w:fill="548DD4" w:themeFill="text2" w:themeFillTint="99"/>
          </w:tcPr>
          <w:p w:rsidR="00A54554" w:rsidRPr="004E5884" w:rsidRDefault="00A54554" w:rsidP="00B27571">
            <w:pPr>
              <w:spacing w:after="0"/>
              <w:jc w:val="center"/>
              <w:rPr>
                <w:ins w:id="8855" w:author="Mokaddem Emna" w:date="2013-01-31T10:36:00Z"/>
                <w:b/>
                <w:i/>
                <w:color w:val="FFFFFF"/>
                <w:szCs w:val="18"/>
                <w:lang w:val="en-US"/>
              </w:rPr>
            </w:pPr>
            <w:ins w:id="8856" w:author="Mokaddem Emna" w:date="2013-01-31T10:36:00Z">
              <w:r>
                <w:rPr>
                  <w:b/>
                  <w:i/>
                  <w:color w:val="FFFFFF"/>
                  <w:szCs w:val="18"/>
                  <w:lang w:val="en-US"/>
                </w:rPr>
                <w:t>NGEO VALIDATION TEST  PROCEDURE</w:t>
              </w:r>
            </w:ins>
          </w:p>
        </w:tc>
      </w:tr>
      <w:tr w:rsidR="00A54554" w:rsidRPr="004E5884" w:rsidTr="00B27571">
        <w:trPr>
          <w:ins w:id="8857" w:author="Mokaddem Emna" w:date="2013-01-31T10:36:00Z"/>
        </w:trPr>
        <w:tc>
          <w:tcPr>
            <w:tcW w:w="1607"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8858" w:author="Mokaddem Emna" w:date="2013-01-31T10:36:00Z"/>
                <w:b/>
                <w:color w:val="FFFFFF"/>
                <w:sz w:val="14"/>
                <w:szCs w:val="14"/>
              </w:rPr>
            </w:pPr>
            <w:ins w:id="8859" w:author="Mokaddem Emna" w:date="2013-01-31T10:36:00Z">
              <w:r w:rsidRPr="00544FC8">
                <w:rPr>
                  <w:b/>
                  <w:color w:val="FFFFFF"/>
                  <w:sz w:val="14"/>
                  <w:szCs w:val="14"/>
                </w:rPr>
                <w:t>Test Identifier</w:t>
              </w:r>
            </w:ins>
          </w:p>
        </w:tc>
        <w:tc>
          <w:tcPr>
            <w:tcW w:w="1903" w:type="dxa"/>
            <w:tcBorders>
              <w:top w:val="single" w:sz="6" w:space="0" w:color="auto"/>
            </w:tcBorders>
            <w:shd w:val="clear" w:color="auto" w:fill="auto"/>
          </w:tcPr>
          <w:p w:rsidR="00A54554" w:rsidRPr="00544FC8" w:rsidRDefault="003B6E28" w:rsidP="00B27571">
            <w:pPr>
              <w:spacing w:after="0"/>
              <w:rPr>
                <w:ins w:id="8860" w:author="Mokaddem Emna" w:date="2013-01-31T10:36:00Z"/>
                <w:i/>
                <w:color w:val="548DD4"/>
                <w:sz w:val="16"/>
                <w:szCs w:val="16"/>
              </w:rPr>
            </w:pPr>
            <w:ins w:id="8861" w:author="Mokaddem Emna" w:date="2013-01-31T10:36:00Z">
              <w:r>
                <w:rPr>
                  <w:i/>
                  <w:color w:val="548DD4"/>
                  <w:sz w:val="16"/>
                  <w:szCs w:val="16"/>
                </w:rPr>
                <w:t>NGEO-WEBC-VTP-02</w:t>
              </w:r>
            </w:ins>
            <w:ins w:id="8862" w:author="Mokaddem Emna" w:date="2013-01-31T10:37:00Z">
              <w:r>
                <w:rPr>
                  <w:i/>
                  <w:color w:val="548DD4"/>
                  <w:sz w:val="16"/>
                  <w:szCs w:val="16"/>
                </w:rPr>
                <w:t>4</w:t>
              </w:r>
            </w:ins>
            <w:ins w:id="8863" w:author="Mokaddem Emna" w:date="2013-01-31T10:36:00Z">
              <w:r w:rsidR="00A54554">
                <w:rPr>
                  <w:i/>
                  <w:color w:val="548DD4"/>
                  <w:sz w:val="16"/>
                  <w:szCs w:val="16"/>
                </w:rPr>
                <w:t>5</w:t>
              </w:r>
            </w:ins>
          </w:p>
        </w:tc>
        <w:tc>
          <w:tcPr>
            <w:tcW w:w="1134" w:type="dxa"/>
            <w:gridSpan w:val="2"/>
            <w:tcBorders>
              <w:top w:val="single" w:sz="6" w:space="0" w:color="auto"/>
            </w:tcBorders>
            <w:shd w:val="clear" w:color="auto" w:fill="548DD4" w:themeFill="text2" w:themeFillTint="99"/>
          </w:tcPr>
          <w:p w:rsidR="00A54554" w:rsidRPr="00544FC8" w:rsidRDefault="00A54554" w:rsidP="00B27571">
            <w:pPr>
              <w:spacing w:after="0"/>
              <w:jc w:val="center"/>
              <w:rPr>
                <w:ins w:id="8864" w:author="Mokaddem Emna" w:date="2013-01-31T10:36:00Z"/>
                <w:b/>
                <w:color w:val="FFFFFF"/>
                <w:sz w:val="14"/>
                <w:szCs w:val="14"/>
              </w:rPr>
            </w:pPr>
            <w:ins w:id="8865" w:author="Mokaddem Emna" w:date="2013-01-31T10:36:00Z">
              <w:r w:rsidRPr="00544FC8">
                <w:rPr>
                  <w:b/>
                  <w:color w:val="FFFFFF"/>
                  <w:sz w:val="14"/>
                  <w:szCs w:val="14"/>
                </w:rPr>
                <w:t>Test Title</w:t>
              </w:r>
            </w:ins>
          </w:p>
        </w:tc>
        <w:tc>
          <w:tcPr>
            <w:tcW w:w="3969" w:type="dxa"/>
            <w:gridSpan w:val="2"/>
            <w:tcBorders>
              <w:top w:val="single" w:sz="6" w:space="0" w:color="auto"/>
            </w:tcBorders>
            <w:shd w:val="clear" w:color="auto" w:fill="auto"/>
          </w:tcPr>
          <w:p w:rsidR="00A54554" w:rsidRPr="00BE3088" w:rsidRDefault="00A54554" w:rsidP="00B27571">
            <w:pPr>
              <w:spacing w:after="0"/>
              <w:rPr>
                <w:ins w:id="8866" w:author="Mokaddem Emna" w:date="2013-01-31T10:36:00Z"/>
                <w:i/>
                <w:color w:val="548DD4"/>
                <w:sz w:val="16"/>
                <w:szCs w:val="16"/>
                <w:lang w:val="en-US"/>
              </w:rPr>
            </w:pPr>
            <w:ins w:id="8867" w:author="Mokaddem Emna" w:date="2013-01-31T10:36:00Z">
              <w:r>
                <w:rPr>
                  <w:i/>
                  <w:sz w:val="16"/>
                  <w:szCs w:val="16"/>
                </w:rPr>
                <w:t>Search with Time Slider</w:t>
              </w:r>
            </w:ins>
          </w:p>
        </w:tc>
      </w:tr>
      <w:tr w:rsidR="00A54554" w:rsidRPr="00B17EAC" w:rsidTr="00B27571">
        <w:trPr>
          <w:ins w:id="8868" w:author="Mokaddem Emna" w:date="2013-01-31T10:36:00Z"/>
        </w:trPr>
        <w:tc>
          <w:tcPr>
            <w:tcW w:w="8613" w:type="dxa"/>
            <w:gridSpan w:val="7"/>
            <w:shd w:val="clear" w:color="auto" w:fill="A6A6A6"/>
          </w:tcPr>
          <w:p w:rsidR="00A54554" w:rsidRPr="00544FC8" w:rsidRDefault="00A54554" w:rsidP="00B27571">
            <w:pPr>
              <w:spacing w:after="0"/>
              <w:rPr>
                <w:ins w:id="8869" w:author="Mokaddem Emna" w:date="2013-01-31T10:36:00Z"/>
                <w:sz w:val="14"/>
                <w:szCs w:val="14"/>
              </w:rPr>
            </w:pPr>
          </w:p>
        </w:tc>
      </w:tr>
      <w:tr w:rsidR="00A54554" w:rsidRPr="004E5884" w:rsidTr="00B27571">
        <w:trPr>
          <w:ins w:id="8870" w:author="Mokaddem Emna" w:date="2013-01-31T10:36:00Z"/>
        </w:trPr>
        <w:tc>
          <w:tcPr>
            <w:tcW w:w="8613" w:type="dxa"/>
            <w:gridSpan w:val="7"/>
            <w:shd w:val="clear" w:color="auto" w:fill="auto"/>
          </w:tcPr>
          <w:p w:rsidR="00A54554" w:rsidRPr="005E7083" w:rsidRDefault="00A54554" w:rsidP="00B27571">
            <w:pPr>
              <w:autoSpaceDE w:val="0"/>
              <w:autoSpaceDN w:val="0"/>
              <w:adjustRightInd w:val="0"/>
              <w:spacing w:after="0" w:line="240" w:lineRule="auto"/>
              <w:rPr>
                <w:ins w:id="8871" w:author="Mokaddem Emna" w:date="2013-01-31T10:36:00Z"/>
                <w:rFonts w:cstheme="minorHAnsi"/>
                <w:lang w:val="en-US"/>
              </w:rPr>
            </w:pPr>
            <w:ins w:id="8872" w:author="Mokaddem Emna" w:date="2013-01-31T10:36:00Z">
              <w:r w:rsidRPr="00057FF1">
                <w:rPr>
                  <w:rFonts w:cstheme="minorHAnsi"/>
                  <w:lang w:val="en-US"/>
                </w:rPr>
                <w:t xml:space="preserve">This test procedure implements the test case </w:t>
              </w:r>
              <w:r w:rsidR="003B6E28">
                <w:rPr>
                  <w:rFonts w:cstheme="minorHAnsi"/>
                  <w:lang w:val="en-US"/>
                </w:rPr>
                <w:t>NGEO-WEBC-VTC-02</w:t>
              </w:r>
            </w:ins>
            <w:ins w:id="8873" w:author="Mokaddem Emna" w:date="2013-01-31T10:37:00Z">
              <w:r w:rsidR="003B6E28">
                <w:rPr>
                  <w:rFonts w:cstheme="minorHAnsi"/>
                  <w:lang w:val="en-US"/>
                </w:rPr>
                <w:t>4</w:t>
              </w:r>
            </w:ins>
            <w:ins w:id="8874" w:author="Mokaddem Emna" w:date="2013-01-31T10:36:00Z">
              <w:r>
                <w:rPr>
                  <w:rFonts w:cstheme="minorHAnsi"/>
                  <w:lang w:val="en-US"/>
                </w:rPr>
                <w:t>5</w:t>
              </w:r>
              <w:r w:rsidRPr="00057FF1">
                <w:rPr>
                  <w:rFonts w:cstheme="minorHAnsi"/>
                  <w:lang w:val="en-US"/>
                </w:rPr>
                <w:t>:</w:t>
              </w:r>
              <w:r>
                <w:rPr>
                  <w:rFonts w:cstheme="minorHAnsi"/>
                  <w:lang w:val="en-US"/>
                </w:rPr>
                <w:t xml:space="preserve">  Search with Time Slider</w:t>
              </w:r>
            </w:ins>
          </w:p>
        </w:tc>
      </w:tr>
      <w:tr w:rsidR="00A54554" w:rsidRPr="00B17EAC" w:rsidTr="00B27571">
        <w:trPr>
          <w:ins w:id="8875" w:author="Mokaddem Emna" w:date="2013-01-31T10:36:00Z"/>
        </w:trPr>
        <w:tc>
          <w:tcPr>
            <w:tcW w:w="8613" w:type="dxa"/>
            <w:gridSpan w:val="7"/>
            <w:shd w:val="clear" w:color="auto" w:fill="A6A6A6"/>
          </w:tcPr>
          <w:p w:rsidR="00A54554" w:rsidRPr="00544FC8" w:rsidRDefault="00A54554" w:rsidP="00B27571">
            <w:pPr>
              <w:spacing w:after="0"/>
              <w:rPr>
                <w:ins w:id="8876" w:author="Mokaddem Emna" w:date="2013-01-31T10:36:00Z"/>
                <w:sz w:val="14"/>
                <w:szCs w:val="14"/>
              </w:rPr>
            </w:pPr>
            <w:ins w:id="8877" w:author="Mokaddem Emna" w:date="2013-01-31T10:36:00Z">
              <w:r>
                <w:rPr>
                  <w:b/>
                  <w:sz w:val="14"/>
                  <w:szCs w:val="14"/>
                </w:rPr>
                <w:t>Script</w:t>
              </w:r>
            </w:ins>
          </w:p>
        </w:tc>
      </w:tr>
      <w:tr w:rsidR="00A54554" w:rsidRPr="004E5884" w:rsidTr="00B27571">
        <w:trPr>
          <w:ins w:id="8878" w:author="Mokaddem Emna" w:date="2013-01-31T10:36:00Z"/>
        </w:trPr>
        <w:tc>
          <w:tcPr>
            <w:tcW w:w="8613" w:type="dxa"/>
            <w:gridSpan w:val="7"/>
            <w:shd w:val="clear" w:color="auto" w:fill="auto"/>
          </w:tcPr>
          <w:p w:rsidR="00A54554" w:rsidRPr="004E5884" w:rsidRDefault="00A54554" w:rsidP="00B27571">
            <w:pPr>
              <w:spacing w:after="0"/>
              <w:rPr>
                <w:ins w:id="8879" w:author="Mokaddem Emna" w:date="2013-01-31T10:36:00Z"/>
                <w:lang w:val="en-US"/>
              </w:rPr>
            </w:pPr>
            <w:ins w:id="8880" w:author="Mokaddem Emna" w:date="2013-01-31T10:36:00Z">
              <w:r>
                <w:rPr>
                  <w:lang w:val="en-US"/>
                </w:rPr>
                <w:t>None</w:t>
              </w:r>
            </w:ins>
          </w:p>
        </w:tc>
      </w:tr>
      <w:tr w:rsidR="00A54554" w:rsidRPr="00544FC8" w:rsidTr="00B27571">
        <w:trPr>
          <w:ins w:id="8881" w:author="Mokaddem Emna" w:date="2013-01-31T10:36:00Z"/>
        </w:trPr>
        <w:tc>
          <w:tcPr>
            <w:tcW w:w="865" w:type="dxa"/>
            <w:shd w:val="clear" w:color="auto" w:fill="A6A6A6"/>
          </w:tcPr>
          <w:p w:rsidR="00A54554" w:rsidRPr="00544FC8" w:rsidRDefault="00A54554" w:rsidP="00B27571">
            <w:pPr>
              <w:spacing w:after="0"/>
              <w:jc w:val="center"/>
              <w:rPr>
                <w:ins w:id="8882" w:author="Mokaddem Emna" w:date="2013-01-31T10:36:00Z"/>
                <w:b/>
                <w:sz w:val="14"/>
                <w:szCs w:val="14"/>
              </w:rPr>
            </w:pPr>
            <w:ins w:id="8883" w:author="Mokaddem Emna" w:date="2013-01-31T10:36:00Z">
              <w:r w:rsidRPr="00544FC8">
                <w:rPr>
                  <w:b/>
                  <w:sz w:val="14"/>
                  <w:szCs w:val="14"/>
                </w:rPr>
                <w:t>Step</w:t>
              </w:r>
            </w:ins>
          </w:p>
        </w:tc>
        <w:tc>
          <w:tcPr>
            <w:tcW w:w="3499" w:type="dxa"/>
            <w:gridSpan w:val="3"/>
            <w:shd w:val="clear" w:color="auto" w:fill="A6A6A6"/>
          </w:tcPr>
          <w:p w:rsidR="00A54554" w:rsidRPr="00544FC8" w:rsidRDefault="00A54554" w:rsidP="00B27571">
            <w:pPr>
              <w:spacing w:after="0"/>
              <w:jc w:val="center"/>
              <w:rPr>
                <w:ins w:id="8884" w:author="Mokaddem Emna" w:date="2013-01-31T10:36:00Z"/>
                <w:b/>
                <w:sz w:val="14"/>
                <w:szCs w:val="14"/>
              </w:rPr>
            </w:pPr>
            <w:ins w:id="8885" w:author="Mokaddem Emna" w:date="2013-01-31T10:36:00Z">
              <w:r w:rsidRPr="00544FC8">
                <w:rPr>
                  <w:b/>
                  <w:sz w:val="14"/>
                  <w:szCs w:val="14"/>
                </w:rPr>
                <w:t>Action</w:t>
              </w:r>
            </w:ins>
          </w:p>
        </w:tc>
        <w:tc>
          <w:tcPr>
            <w:tcW w:w="2690" w:type="dxa"/>
            <w:gridSpan w:val="2"/>
            <w:shd w:val="clear" w:color="auto" w:fill="A6A6A6"/>
          </w:tcPr>
          <w:p w:rsidR="00A54554" w:rsidRPr="00544FC8" w:rsidRDefault="00A54554" w:rsidP="00B27571">
            <w:pPr>
              <w:spacing w:after="0"/>
              <w:jc w:val="center"/>
              <w:rPr>
                <w:ins w:id="8886" w:author="Mokaddem Emna" w:date="2013-01-31T10:36:00Z"/>
                <w:b/>
                <w:sz w:val="14"/>
                <w:szCs w:val="14"/>
              </w:rPr>
            </w:pPr>
            <w:ins w:id="8887" w:author="Mokaddem Emna" w:date="2013-01-31T10:36:00Z">
              <w:r>
                <w:rPr>
                  <w:b/>
                  <w:sz w:val="14"/>
                  <w:szCs w:val="14"/>
                </w:rPr>
                <w:t>Expected output</w:t>
              </w:r>
            </w:ins>
          </w:p>
        </w:tc>
        <w:tc>
          <w:tcPr>
            <w:tcW w:w="1559" w:type="dxa"/>
            <w:shd w:val="clear" w:color="auto" w:fill="A6A6A6"/>
          </w:tcPr>
          <w:p w:rsidR="00A54554" w:rsidRPr="00544FC8" w:rsidRDefault="00A54554" w:rsidP="00B27571">
            <w:pPr>
              <w:spacing w:after="0"/>
              <w:jc w:val="center"/>
              <w:rPr>
                <w:ins w:id="8888" w:author="Mokaddem Emna" w:date="2013-01-31T10:36:00Z"/>
                <w:b/>
                <w:sz w:val="14"/>
                <w:szCs w:val="14"/>
              </w:rPr>
            </w:pPr>
            <w:ins w:id="8889" w:author="Mokaddem Emna" w:date="2013-01-31T10:36:00Z">
              <w:r w:rsidRPr="00544FC8">
                <w:rPr>
                  <w:b/>
                  <w:sz w:val="14"/>
                  <w:szCs w:val="14"/>
                </w:rPr>
                <w:t>Pass/Fail Criteria Id</w:t>
              </w:r>
            </w:ins>
          </w:p>
        </w:tc>
      </w:tr>
      <w:tr w:rsidR="00A54554" w:rsidRPr="0056181B" w:rsidTr="00B27571">
        <w:trPr>
          <w:ins w:id="8890" w:author="Mokaddem Emna" w:date="2013-01-31T10:36:00Z"/>
        </w:trPr>
        <w:tc>
          <w:tcPr>
            <w:tcW w:w="865" w:type="dxa"/>
            <w:shd w:val="clear" w:color="auto" w:fill="auto"/>
            <w:vAlign w:val="center"/>
          </w:tcPr>
          <w:p w:rsidR="00A54554" w:rsidRPr="00544FC8" w:rsidRDefault="00A54554" w:rsidP="00B27571">
            <w:pPr>
              <w:spacing w:after="0"/>
              <w:jc w:val="center"/>
              <w:rPr>
                <w:ins w:id="8891" w:author="Mokaddem Emna" w:date="2013-01-31T10:36:00Z"/>
                <w:i/>
                <w:sz w:val="14"/>
                <w:szCs w:val="14"/>
              </w:rPr>
            </w:pPr>
            <w:ins w:id="8892" w:author="Mokaddem Emna" w:date="2013-01-31T10:36:00Z">
              <w:r w:rsidRPr="003C0A28">
                <w:rPr>
                  <w:rFonts w:cstheme="minorHAnsi"/>
                  <w:i/>
                  <w:sz w:val="14"/>
                  <w:szCs w:val="14"/>
                </w:rPr>
                <w:t>Step-10</w:t>
              </w:r>
            </w:ins>
          </w:p>
        </w:tc>
        <w:tc>
          <w:tcPr>
            <w:tcW w:w="3499" w:type="dxa"/>
            <w:gridSpan w:val="3"/>
            <w:shd w:val="clear" w:color="auto" w:fill="auto"/>
          </w:tcPr>
          <w:p w:rsidR="00A54554" w:rsidRPr="00057FF1" w:rsidRDefault="00A54554" w:rsidP="00B27571">
            <w:pPr>
              <w:rPr>
                <w:ins w:id="8893" w:author="Mokaddem Emna" w:date="2013-01-31T10:36:00Z"/>
              </w:rPr>
            </w:pPr>
            <w:ins w:id="8894" w:author="Mokaddem Emna" w:date="2013-01-31T10:36:00Z">
              <w:r>
                <w:t xml:space="preserve">Perform </w:t>
              </w:r>
              <w:r w:rsidRPr="0052026E">
                <w:t>Step-10 to Step-30</w:t>
              </w:r>
              <w:r>
                <w:rPr>
                  <w:i/>
                  <w:sz w:val="14"/>
                  <w:szCs w:val="14"/>
                </w:rPr>
                <w:t xml:space="preserve"> </w:t>
              </w:r>
              <w:r>
                <w:t xml:space="preserve">from </w:t>
              </w:r>
              <w:r>
                <w:rPr>
                  <w:lang w:val="en-US"/>
                </w:rPr>
                <w:t>WEBC-VTP-0020</w:t>
              </w:r>
            </w:ins>
          </w:p>
        </w:tc>
        <w:tc>
          <w:tcPr>
            <w:tcW w:w="2690" w:type="dxa"/>
            <w:gridSpan w:val="2"/>
            <w:shd w:val="clear" w:color="auto" w:fill="auto"/>
          </w:tcPr>
          <w:p w:rsidR="00A54554" w:rsidRPr="00057FF1" w:rsidRDefault="00A54554" w:rsidP="00B27571">
            <w:pPr>
              <w:rPr>
                <w:ins w:id="8895" w:author="Mokaddem Emna" w:date="2013-01-31T10:36:00Z"/>
                <w:lang w:val="en-US"/>
              </w:rPr>
            </w:pPr>
            <w:ins w:id="8896" w:author="Mokaddem Emna" w:date="2013-01-31T10:36:00Z">
              <w:r>
                <w:rPr>
                  <w:lang w:val="en-US"/>
                </w:rPr>
                <w:t>The time slider is displayed</w:t>
              </w:r>
            </w:ins>
          </w:p>
        </w:tc>
        <w:tc>
          <w:tcPr>
            <w:tcW w:w="1559" w:type="dxa"/>
            <w:shd w:val="clear" w:color="auto" w:fill="auto"/>
            <w:vAlign w:val="center"/>
          </w:tcPr>
          <w:p w:rsidR="00A54554" w:rsidRPr="0056181B" w:rsidRDefault="00A54554" w:rsidP="00B27571">
            <w:pPr>
              <w:spacing w:after="0"/>
              <w:jc w:val="center"/>
              <w:rPr>
                <w:ins w:id="8897" w:author="Mokaddem Emna" w:date="2013-01-31T10:36:00Z"/>
                <w:i/>
                <w:sz w:val="14"/>
                <w:szCs w:val="14"/>
              </w:rPr>
            </w:pPr>
          </w:p>
        </w:tc>
      </w:tr>
      <w:tr w:rsidR="00A54554" w:rsidRPr="0056181B" w:rsidTr="00B27571">
        <w:trPr>
          <w:ins w:id="8898" w:author="Mokaddem Emna" w:date="2013-01-31T10:36:00Z"/>
        </w:trPr>
        <w:tc>
          <w:tcPr>
            <w:tcW w:w="865" w:type="dxa"/>
            <w:shd w:val="clear" w:color="auto" w:fill="auto"/>
            <w:vAlign w:val="center"/>
          </w:tcPr>
          <w:p w:rsidR="00A54554" w:rsidRDefault="00A54554" w:rsidP="00B27571">
            <w:pPr>
              <w:spacing w:after="0"/>
              <w:jc w:val="center"/>
              <w:rPr>
                <w:ins w:id="8899" w:author="Mokaddem Emna" w:date="2013-01-31T10:36:00Z"/>
                <w:i/>
                <w:sz w:val="14"/>
                <w:szCs w:val="14"/>
              </w:rPr>
            </w:pPr>
            <w:ins w:id="8900" w:author="Mokaddem Emna" w:date="2013-01-31T10:36:00Z">
              <w:r>
                <w:rPr>
                  <w:i/>
                  <w:sz w:val="14"/>
                  <w:szCs w:val="14"/>
                </w:rPr>
                <w:t>Step-2</w:t>
              </w:r>
              <w:r w:rsidRPr="005D1206">
                <w:rPr>
                  <w:i/>
                  <w:sz w:val="14"/>
                  <w:szCs w:val="14"/>
                </w:rPr>
                <w:t>0</w:t>
              </w:r>
            </w:ins>
          </w:p>
        </w:tc>
        <w:tc>
          <w:tcPr>
            <w:tcW w:w="3499" w:type="dxa"/>
            <w:gridSpan w:val="3"/>
            <w:shd w:val="clear" w:color="auto" w:fill="auto"/>
          </w:tcPr>
          <w:p w:rsidR="00A54554" w:rsidRDefault="00A54554" w:rsidP="00B27571">
            <w:pPr>
              <w:rPr>
                <w:ins w:id="8901" w:author="Mokaddem Emna" w:date="2013-01-31T10:36:00Z"/>
              </w:rPr>
            </w:pPr>
            <w:ins w:id="8902" w:author="Mokaddem Emna" w:date="2013-01-31T10:36:00Z">
              <w:r>
                <w:t>Click on the blue bar inside the time slider and move it inside the slider to the required position then release the bar.</w:t>
              </w:r>
            </w:ins>
          </w:p>
        </w:tc>
        <w:tc>
          <w:tcPr>
            <w:tcW w:w="2690" w:type="dxa"/>
            <w:gridSpan w:val="2"/>
            <w:shd w:val="clear" w:color="auto" w:fill="auto"/>
          </w:tcPr>
          <w:p w:rsidR="00A54554" w:rsidRPr="0052026E" w:rsidRDefault="00A54554" w:rsidP="00B27571">
            <w:pPr>
              <w:rPr>
                <w:ins w:id="8903" w:author="Mokaddem Emna" w:date="2013-01-31T10:36:00Z"/>
              </w:rPr>
            </w:pPr>
            <w:ins w:id="8904" w:author="Mokaddem Emna" w:date="2013-01-31T10:36:00Z">
              <w:r>
                <w:t xml:space="preserve">The bar is moved inside the time slider and a search is submitted with the chosen dates. On the map, the retrieved products are displayed. </w:t>
              </w:r>
            </w:ins>
          </w:p>
        </w:tc>
        <w:tc>
          <w:tcPr>
            <w:tcW w:w="1559" w:type="dxa"/>
            <w:shd w:val="clear" w:color="auto" w:fill="auto"/>
            <w:vAlign w:val="center"/>
          </w:tcPr>
          <w:p w:rsidR="00A54554" w:rsidRPr="009B26D3" w:rsidRDefault="003B6E28" w:rsidP="00B27571">
            <w:pPr>
              <w:spacing w:after="0"/>
              <w:jc w:val="center"/>
              <w:rPr>
                <w:ins w:id="8905" w:author="Mokaddem Emna" w:date="2013-01-31T10:36:00Z"/>
                <w:i/>
                <w:sz w:val="14"/>
                <w:szCs w:val="14"/>
                <w:lang w:val="en-GB"/>
              </w:rPr>
            </w:pPr>
            <w:ins w:id="8906" w:author="Mokaddem Emna" w:date="2013-01-31T10:36:00Z">
              <w:r>
                <w:rPr>
                  <w:rFonts w:cstheme="minorHAnsi"/>
                  <w:i/>
                  <w:sz w:val="14"/>
                  <w:szCs w:val="14"/>
                </w:rPr>
                <w:t>NGEO-WEBC-PFC-02</w:t>
              </w:r>
            </w:ins>
            <w:ins w:id="8907" w:author="Mokaddem Emna" w:date="2013-01-31T10:37:00Z">
              <w:r>
                <w:rPr>
                  <w:rFonts w:cstheme="minorHAnsi"/>
                  <w:i/>
                  <w:sz w:val="14"/>
                  <w:szCs w:val="14"/>
                </w:rPr>
                <w:t>4</w:t>
              </w:r>
            </w:ins>
            <w:ins w:id="8908" w:author="Mokaddem Emna" w:date="2013-01-31T10:36:00Z">
              <w:r w:rsidR="00A54554">
                <w:rPr>
                  <w:rFonts w:cstheme="minorHAnsi"/>
                  <w:i/>
                  <w:sz w:val="14"/>
                  <w:szCs w:val="14"/>
                </w:rPr>
                <w:t>5</w:t>
              </w:r>
            </w:ins>
          </w:p>
        </w:tc>
      </w:tr>
      <w:tr w:rsidR="00A54554" w:rsidRPr="0056181B" w:rsidTr="00B27571">
        <w:trPr>
          <w:ins w:id="8909" w:author="Mokaddem Emna" w:date="2013-01-31T10:36:00Z"/>
        </w:trPr>
        <w:tc>
          <w:tcPr>
            <w:tcW w:w="865" w:type="dxa"/>
            <w:shd w:val="clear" w:color="auto" w:fill="auto"/>
            <w:vAlign w:val="center"/>
          </w:tcPr>
          <w:p w:rsidR="00A54554" w:rsidRDefault="00A54554" w:rsidP="00B27571">
            <w:pPr>
              <w:spacing w:after="0"/>
              <w:jc w:val="center"/>
              <w:rPr>
                <w:ins w:id="8910" w:author="Mokaddem Emna" w:date="2013-01-31T10:36:00Z"/>
                <w:i/>
                <w:sz w:val="14"/>
                <w:szCs w:val="14"/>
              </w:rPr>
            </w:pPr>
            <w:ins w:id="8911" w:author="Mokaddem Emna" w:date="2013-01-31T10:36:00Z">
              <w:r>
                <w:rPr>
                  <w:i/>
                  <w:sz w:val="14"/>
                  <w:szCs w:val="14"/>
                </w:rPr>
                <w:t>Step-30</w:t>
              </w:r>
            </w:ins>
          </w:p>
        </w:tc>
        <w:tc>
          <w:tcPr>
            <w:tcW w:w="3499" w:type="dxa"/>
            <w:gridSpan w:val="3"/>
            <w:shd w:val="clear" w:color="auto" w:fill="auto"/>
          </w:tcPr>
          <w:p w:rsidR="00A54554" w:rsidRDefault="00A54554" w:rsidP="00B27571">
            <w:pPr>
              <w:rPr>
                <w:ins w:id="8912" w:author="Mokaddem Emna" w:date="2013-01-31T10:36:00Z"/>
              </w:rPr>
            </w:pPr>
            <w:ins w:id="8913" w:author="Mokaddem Emna" w:date="2013-01-31T10:36:00Z">
              <w:r>
                <w:t>Click on the right handle of the bar inside the time slider and move it inside the slider to the required position then release the handle.</w:t>
              </w:r>
            </w:ins>
          </w:p>
        </w:tc>
        <w:tc>
          <w:tcPr>
            <w:tcW w:w="2690" w:type="dxa"/>
            <w:gridSpan w:val="2"/>
            <w:shd w:val="clear" w:color="auto" w:fill="auto"/>
          </w:tcPr>
          <w:p w:rsidR="00A54554" w:rsidRDefault="00A54554" w:rsidP="00B27571">
            <w:pPr>
              <w:rPr>
                <w:ins w:id="8914" w:author="Mokaddem Emna" w:date="2013-01-31T10:36:00Z"/>
                <w:lang w:val="en-GB"/>
              </w:rPr>
            </w:pPr>
            <w:ins w:id="8915" w:author="Mokaddem Emna" w:date="2013-01-31T10:36:00Z">
              <w:r>
                <w:t xml:space="preserve">The right handle  is moved inside the time slider and a search is submitted with the chosen dates. On the map, the retrieved products are displayed. </w:t>
              </w:r>
            </w:ins>
          </w:p>
        </w:tc>
        <w:tc>
          <w:tcPr>
            <w:tcW w:w="1559" w:type="dxa"/>
            <w:shd w:val="clear" w:color="auto" w:fill="auto"/>
            <w:vAlign w:val="center"/>
          </w:tcPr>
          <w:p w:rsidR="00A54554" w:rsidRDefault="003B6E28" w:rsidP="00B27571">
            <w:pPr>
              <w:spacing w:after="0"/>
              <w:jc w:val="center"/>
              <w:rPr>
                <w:ins w:id="8916" w:author="Mokaddem Emna" w:date="2013-01-31T10:36:00Z"/>
                <w:rFonts w:cstheme="minorHAnsi"/>
                <w:i/>
                <w:sz w:val="14"/>
                <w:szCs w:val="14"/>
              </w:rPr>
            </w:pPr>
            <w:ins w:id="8917" w:author="Mokaddem Emna" w:date="2013-01-31T10:36:00Z">
              <w:r>
                <w:rPr>
                  <w:rFonts w:cstheme="minorHAnsi"/>
                  <w:i/>
                  <w:sz w:val="14"/>
                  <w:szCs w:val="14"/>
                </w:rPr>
                <w:t>NGEO-WEBC-PFC-02</w:t>
              </w:r>
            </w:ins>
            <w:ins w:id="8918" w:author="Mokaddem Emna" w:date="2013-01-31T10:37:00Z">
              <w:r>
                <w:rPr>
                  <w:rFonts w:cstheme="minorHAnsi"/>
                  <w:i/>
                  <w:sz w:val="14"/>
                  <w:szCs w:val="14"/>
                </w:rPr>
                <w:t>4</w:t>
              </w:r>
            </w:ins>
            <w:ins w:id="8919" w:author="Mokaddem Emna" w:date="2013-01-31T10:36:00Z">
              <w:r w:rsidR="00A54554">
                <w:rPr>
                  <w:rFonts w:cstheme="minorHAnsi"/>
                  <w:i/>
                  <w:sz w:val="14"/>
                  <w:szCs w:val="14"/>
                </w:rPr>
                <w:t>6</w:t>
              </w:r>
            </w:ins>
          </w:p>
        </w:tc>
      </w:tr>
      <w:tr w:rsidR="00A54554" w:rsidRPr="0056181B" w:rsidTr="00B27571">
        <w:trPr>
          <w:ins w:id="8920" w:author="Mokaddem Emna" w:date="2013-01-31T10:36:00Z"/>
        </w:trPr>
        <w:tc>
          <w:tcPr>
            <w:tcW w:w="865" w:type="dxa"/>
            <w:shd w:val="clear" w:color="auto" w:fill="auto"/>
            <w:vAlign w:val="center"/>
          </w:tcPr>
          <w:p w:rsidR="00A54554" w:rsidRDefault="00A54554" w:rsidP="00B27571">
            <w:pPr>
              <w:spacing w:after="0"/>
              <w:jc w:val="center"/>
              <w:rPr>
                <w:ins w:id="8921" w:author="Mokaddem Emna" w:date="2013-01-31T10:36:00Z"/>
                <w:i/>
                <w:sz w:val="14"/>
                <w:szCs w:val="14"/>
              </w:rPr>
            </w:pPr>
            <w:ins w:id="8922" w:author="Mokaddem Emna" w:date="2013-01-31T10:36:00Z">
              <w:r>
                <w:rPr>
                  <w:i/>
                  <w:sz w:val="14"/>
                  <w:szCs w:val="14"/>
                </w:rPr>
                <w:t>Step-40</w:t>
              </w:r>
            </w:ins>
          </w:p>
        </w:tc>
        <w:tc>
          <w:tcPr>
            <w:tcW w:w="3499" w:type="dxa"/>
            <w:gridSpan w:val="3"/>
            <w:shd w:val="clear" w:color="auto" w:fill="auto"/>
          </w:tcPr>
          <w:p w:rsidR="00A54554" w:rsidRDefault="00A54554" w:rsidP="00B27571">
            <w:pPr>
              <w:rPr>
                <w:ins w:id="8923" w:author="Mokaddem Emna" w:date="2013-01-31T10:36:00Z"/>
                <w:rFonts w:cstheme="minorHAnsi"/>
              </w:rPr>
            </w:pPr>
            <w:ins w:id="8924" w:author="Mokaddem Emna" w:date="2013-01-31T10:36:00Z">
              <w:r>
                <w:t xml:space="preserve">Click on the left handle of the bar inside the time slider and move it </w:t>
              </w:r>
              <w:r>
                <w:lastRenderedPageBreak/>
                <w:t>inside the slider to the required position then release the handle.</w:t>
              </w:r>
            </w:ins>
          </w:p>
        </w:tc>
        <w:tc>
          <w:tcPr>
            <w:tcW w:w="2690" w:type="dxa"/>
            <w:gridSpan w:val="2"/>
            <w:shd w:val="clear" w:color="auto" w:fill="auto"/>
          </w:tcPr>
          <w:p w:rsidR="00A54554" w:rsidRDefault="00A54554" w:rsidP="00B27571">
            <w:pPr>
              <w:rPr>
                <w:ins w:id="8925" w:author="Mokaddem Emna" w:date="2013-01-31T10:36:00Z"/>
                <w:rFonts w:cstheme="minorHAnsi"/>
                <w:lang w:val="en-GB"/>
              </w:rPr>
            </w:pPr>
            <w:ins w:id="8926" w:author="Mokaddem Emna" w:date="2013-01-31T10:36:00Z">
              <w:r>
                <w:lastRenderedPageBreak/>
                <w:t xml:space="preserve">The left handle  is moved inside the time slider and a </w:t>
              </w:r>
              <w:r>
                <w:lastRenderedPageBreak/>
                <w:t xml:space="preserve">search is submitted with the chosen dates. On the map, the retrieved products are displayed. </w:t>
              </w:r>
            </w:ins>
          </w:p>
        </w:tc>
        <w:tc>
          <w:tcPr>
            <w:tcW w:w="1559" w:type="dxa"/>
            <w:shd w:val="clear" w:color="auto" w:fill="auto"/>
            <w:vAlign w:val="center"/>
          </w:tcPr>
          <w:p w:rsidR="00A54554" w:rsidRDefault="003B6E28" w:rsidP="00B27571">
            <w:pPr>
              <w:spacing w:after="0"/>
              <w:jc w:val="center"/>
              <w:rPr>
                <w:ins w:id="8927" w:author="Mokaddem Emna" w:date="2013-01-31T10:36:00Z"/>
                <w:rFonts w:cstheme="minorHAnsi"/>
                <w:i/>
                <w:sz w:val="14"/>
                <w:szCs w:val="14"/>
              </w:rPr>
            </w:pPr>
            <w:ins w:id="8928" w:author="Mokaddem Emna" w:date="2013-01-31T10:36:00Z">
              <w:r>
                <w:rPr>
                  <w:rFonts w:cstheme="minorHAnsi"/>
                  <w:i/>
                  <w:sz w:val="14"/>
                  <w:szCs w:val="14"/>
                </w:rPr>
                <w:lastRenderedPageBreak/>
                <w:t>NGEO-WEBC-PFC-02</w:t>
              </w:r>
            </w:ins>
            <w:ins w:id="8929" w:author="Mokaddem Emna" w:date="2013-01-31T10:37:00Z">
              <w:r>
                <w:rPr>
                  <w:rFonts w:cstheme="minorHAnsi"/>
                  <w:i/>
                  <w:sz w:val="14"/>
                  <w:szCs w:val="14"/>
                </w:rPr>
                <w:t>4</w:t>
              </w:r>
            </w:ins>
            <w:ins w:id="8930" w:author="Mokaddem Emna" w:date="2013-01-31T10:36:00Z">
              <w:r w:rsidR="00A54554">
                <w:rPr>
                  <w:rFonts w:cstheme="minorHAnsi"/>
                  <w:i/>
                  <w:sz w:val="14"/>
                  <w:szCs w:val="14"/>
                </w:rPr>
                <w:t>7</w:t>
              </w:r>
            </w:ins>
          </w:p>
        </w:tc>
      </w:tr>
      <w:tr w:rsidR="00A54554" w:rsidRPr="0056181B" w:rsidTr="00B27571">
        <w:trPr>
          <w:ins w:id="8931" w:author="Mokaddem Emna" w:date="2013-01-31T10:36:00Z"/>
        </w:trPr>
        <w:tc>
          <w:tcPr>
            <w:tcW w:w="865" w:type="dxa"/>
            <w:shd w:val="clear" w:color="auto" w:fill="auto"/>
            <w:vAlign w:val="center"/>
          </w:tcPr>
          <w:p w:rsidR="00A54554" w:rsidRDefault="00A54554" w:rsidP="00B27571">
            <w:pPr>
              <w:spacing w:after="0"/>
              <w:jc w:val="center"/>
              <w:rPr>
                <w:ins w:id="8932" w:author="Mokaddem Emna" w:date="2013-01-31T10:36:00Z"/>
                <w:i/>
                <w:sz w:val="14"/>
                <w:szCs w:val="14"/>
              </w:rPr>
            </w:pPr>
            <w:ins w:id="8933" w:author="Mokaddem Emna" w:date="2013-01-31T10:36:00Z">
              <w:r>
                <w:rPr>
                  <w:i/>
                  <w:sz w:val="14"/>
                  <w:szCs w:val="14"/>
                </w:rPr>
                <w:lastRenderedPageBreak/>
                <w:t>Step-50</w:t>
              </w:r>
            </w:ins>
          </w:p>
        </w:tc>
        <w:tc>
          <w:tcPr>
            <w:tcW w:w="3499" w:type="dxa"/>
            <w:gridSpan w:val="3"/>
            <w:shd w:val="clear" w:color="auto" w:fill="auto"/>
          </w:tcPr>
          <w:p w:rsidR="00A54554" w:rsidRDefault="00A54554" w:rsidP="00B27571">
            <w:pPr>
              <w:rPr>
                <w:ins w:id="8934" w:author="Mokaddem Emna" w:date="2013-01-31T10:36:00Z"/>
                <w:rFonts w:cstheme="minorHAnsi"/>
              </w:rPr>
            </w:pPr>
            <w:ins w:id="8935" w:author="Mokaddem Emna" w:date="2013-01-31T10:36:00Z">
              <w:r>
                <w:t>Click on the right arrow of the time slider.</w:t>
              </w:r>
            </w:ins>
          </w:p>
        </w:tc>
        <w:tc>
          <w:tcPr>
            <w:tcW w:w="2690" w:type="dxa"/>
            <w:gridSpan w:val="2"/>
            <w:shd w:val="clear" w:color="auto" w:fill="auto"/>
          </w:tcPr>
          <w:p w:rsidR="00A54554" w:rsidRDefault="00A54554" w:rsidP="00B27571">
            <w:pPr>
              <w:spacing w:after="0"/>
              <w:rPr>
                <w:ins w:id="8936" w:author="Mokaddem Emna" w:date="2013-01-31T10:36:00Z"/>
                <w:rFonts w:cstheme="minorHAnsi"/>
                <w:lang w:val="en-GB"/>
              </w:rPr>
            </w:pPr>
            <w:ins w:id="8937" w:author="Mokaddem Emna" w:date="2013-01-31T10:36:00Z">
              <w:r>
                <w:t xml:space="preserve">The bar is moved to the right side inside the time slider and a search is submitted with the chosen dates. On the map, the retrieved products are displayed. </w:t>
              </w:r>
            </w:ins>
          </w:p>
        </w:tc>
        <w:tc>
          <w:tcPr>
            <w:tcW w:w="1559" w:type="dxa"/>
            <w:shd w:val="clear" w:color="auto" w:fill="auto"/>
            <w:vAlign w:val="center"/>
          </w:tcPr>
          <w:p w:rsidR="00A54554" w:rsidRDefault="00A54554" w:rsidP="00B27571">
            <w:pPr>
              <w:spacing w:after="0"/>
              <w:jc w:val="center"/>
              <w:rPr>
                <w:ins w:id="8938" w:author="Mokaddem Emna" w:date="2013-01-31T10:36:00Z"/>
                <w:rFonts w:cstheme="minorHAnsi"/>
                <w:i/>
                <w:sz w:val="14"/>
                <w:szCs w:val="14"/>
              </w:rPr>
            </w:pPr>
            <w:ins w:id="8939" w:author="Mokaddem Emna" w:date="2013-01-31T10:36:00Z">
              <w:r>
                <w:rPr>
                  <w:rFonts w:cstheme="minorHAnsi"/>
                  <w:i/>
                  <w:sz w:val="14"/>
                  <w:szCs w:val="14"/>
                </w:rPr>
                <w:t>NGEO-WEBC-PFC-0228</w:t>
              </w:r>
            </w:ins>
          </w:p>
        </w:tc>
      </w:tr>
      <w:tr w:rsidR="00A54554" w:rsidRPr="0056181B" w:rsidTr="00B27571">
        <w:trPr>
          <w:ins w:id="8940" w:author="Mokaddem Emna" w:date="2013-01-31T10:36:00Z"/>
        </w:trPr>
        <w:tc>
          <w:tcPr>
            <w:tcW w:w="865" w:type="dxa"/>
            <w:shd w:val="clear" w:color="auto" w:fill="auto"/>
            <w:vAlign w:val="center"/>
          </w:tcPr>
          <w:p w:rsidR="00A54554" w:rsidRDefault="00A54554" w:rsidP="00B27571">
            <w:pPr>
              <w:spacing w:after="0"/>
              <w:jc w:val="center"/>
              <w:rPr>
                <w:ins w:id="8941" w:author="Mokaddem Emna" w:date="2013-01-31T10:36:00Z"/>
                <w:i/>
                <w:sz w:val="14"/>
                <w:szCs w:val="14"/>
              </w:rPr>
            </w:pPr>
            <w:ins w:id="8942" w:author="Mokaddem Emna" w:date="2013-01-31T10:36:00Z">
              <w:r>
                <w:rPr>
                  <w:i/>
                  <w:sz w:val="14"/>
                  <w:szCs w:val="14"/>
                </w:rPr>
                <w:t>Step-60</w:t>
              </w:r>
            </w:ins>
          </w:p>
        </w:tc>
        <w:tc>
          <w:tcPr>
            <w:tcW w:w="3499" w:type="dxa"/>
            <w:gridSpan w:val="3"/>
            <w:shd w:val="clear" w:color="auto" w:fill="auto"/>
          </w:tcPr>
          <w:p w:rsidR="00A54554" w:rsidRDefault="00A54554" w:rsidP="00B27571">
            <w:pPr>
              <w:rPr>
                <w:ins w:id="8943" w:author="Mokaddem Emna" w:date="2013-01-31T10:36:00Z"/>
              </w:rPr>
            </w:pPr>
            <w:ins w:id="8944" w:author="Mokaddem Emna" w:date="2013-01-31T10:36:00Z">
              <w:r>
                <w:t>Click on the left arrow of the time slider.</w:t>
              </w:r>
            </w:ins>
          </w:p>
        </w:tc>
        <w:tc>
          <w:tcPr>
            <w:tcW w:w="2690" w:type="dxa"/>
            <w:gridSpan w:val="2"/>
            <w:shd w:val="clear" w:color="auto" w:fill="auto"/>
          </w:tcPr>
          <w:p w:rsidR="00A54554" w:rsidRDefault="00A54554" w:rsidP="00B27571">
            <w:pPr>
              <w:spacing w:after="0"/>
              <w:rPr>
                <w:ins w:id="8945" w:author="Mokaddem Emna" w:date="2013-01-31T10:36:00Z"/>
              </w:rPr>
            </w:pPr>
            <w:ins w:id="8946" w:author="Mokaddem Emna" w:date="2013-01-31T10:36:00Z">
              <w:r>
                <w:t xml:space="preserve">The bar is moved to the right side inside the time slider and a search is submitted with the chosen dates. On the map, the retrieved products are displayed. </w:t>
              </w:r>
            </w:ins>
          </w:p>
        </w:tc>
        <w:tc>
          <w:tcPr>
            <w:tcW w:w="1559" w:type="dxa"/>
            <w:shd w:val="clear" w:color="auto" w:fill="auto"/>
            <w:vAlign w:val="center"/>
          </w:tcPr>
          <w:p w:rsidR="00A54554" w:rsidRDefault="003B6E28" w:rsidP="00B27571">
            <w:pPr>
              <w:spacing w:after="0"/>
              <w:jc w:val="center"/>
              <w:rPr>
                <w:ins w:id="8947" w:author="Mokaddem Emna" w:date="2013-01-31T10:36:00Z"/>
                <w:rFonts w:cstheme="minorHAnsi"/>
                <w:i/>
                <w:sz w:val="14"/>
                <w:szCs w:val="14"/>
              </w:rPr>
            </w:pPr>
            <w:ins w:id="8948" w:author="Mokaddem Emna" w:date="2013-01-31T10:36:00Z">
              <w:r>
                <w:rPr>
                  <w:rFonts w:cstheme="minorHAnsi"/>
                  <w:i/>
                  <w:sz w:val="14"/>
                  <w:szCs w:val="14"/>
                </w:rPr>
                <w:t>NGEO-WEBC-PFC-02</w:t>
              </w:r>
            </w:ins>
            <w:ins w:id="8949" w:author="Mokaddem Emna" w:date="2013-01-31T10:37:00Z">
              <w:r>
                <w:rPr>
                  <w:rFonts w:cstheme="minorHAnsi"/>
                  <w:i/>
                  <w:sz w:val="14"/>
                  <w:szCs w:val="14"/>
                </w:rPr>
                <w:t>4</w:t>
              </w:r>
            </w:ins>
            <w:ins w:id="8950" w:author="Mokaddem Emna" w:date="2013-01-31T10:36:00Z">
              <w:r w:rsidR="00A54554">
                <w:rPr>
                  <w:rFonts w:cstheme="minorHAnsi"/>
                  <w:i/>
                  <w:sz w:val="14"/>
                  <w:szCs w:val="14"/>
                </w:rPr>
                <w:t>9</w:t>
              </w:r>
            </w:ins>
          </w:p>
        </w:tc>
      </w:tr>
    </w:tbl>
    <w:p w:rsidR="000E201E" w:rsidRPr="000202B0" w:rsidRDefault="009B7C55" w:rsidP="000E201E">
      <w:pPr>
        <w:pStyle w:val="Titre3"/>
        <w:rPr>
          <w:ins w:id="8951" w:author="Mokaddem Emna" w:date="2013-02-05T11:18:00Z"/>
        </w:rPr>
      </w:pPr>
      <w:bookmarkStart w:id="8952" w:name="_Toc348082259"/>
      <w:ins w:id="8953" w:author="Mokaddem Emna" w:date="2013-02-05T11:18:00Z">
        <w:r>
          <w:t>NGEO-WEBC-VT</w:t>
        </w:r>
      </w:ins>
      <w:ins w:id="8954" w:author="Mokaddem Emna" w:date="2013-02-08T09:40:00Z">
        <w:r>
          <w:t>P</w:t>
        </w:r>
      </w:ins>
      <w:ins w:id="8955" w:author="Mokaddem Emna" w:date="2013-02-05T11:18:00Z">
        <w:r w:rsidR="000E201E">
          <w:t>-0250</w:t>
        </w:r>
        <w:r w:rsidR="000E201E" w:rsidRPr="000202B0">
          <w:t>:</w:t>
        </w:r>
        <w:r w:rsidR="000E201E">
          <w:t xml:space="preserve"> User Preferences</w:t>
        </w:r>
        <w:bookmarkEnd w:id="8952"/>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40844" w:rsidRPr="004E5884" w:rsidTr="0017668F">
        <w:trPr>
          <w:ins w:id="8956" w:author="Mokaddem Emna" w:date="2013-02-05T11:16:00Z"/>
        </w:trPr>
        <w:tc>
          <w:tcPr>
            <w:tcW w:w="8613" w:type="dxa"/>
            <w:gridSpan w:val="7"/>
            <w:tcBorders>
              <w:top w:val="single" w:sz="2" w:space="0" w:color="auto"/>
              <w:bottom w:val="single" w:sz="6" w:space="0" w:color="auto"/>
            </w:tcBorders>
            <w:shd w:val="clear" w:color="auto" w:fill="548DD4" w:themeFill="text2" w:themeFillTint="99"/>
          </w:tcPr>
          <w:p w:rsidR="00040844" w:rsidRPr="004E5884" w:rsidRDefault="00040844" w:rsidP="0017668F">
            <w:pPr>
              <w:spacing w:after="0"/>
              <w:jc w:val="center"/>
              <w:rPr>
                <w:ins w:id="8957" w:author="Mokaddem Emna" w:date="2013-02-05T11:16:00Z"/>
                <w:b/>
                <w:i/>
                <w:color w:val="FFFFFF"/>
                <w:szCs w:val="18"/>
                <w:lang w:val="en-US"/>
              </w:rPr>
            </w:pPr>
            <w:ins w:id="8958" w:author="Mokaddem Emna" w:date="2013-02-05T11:16:00Z">
              <w:r>
                <w:rPr>
                  <w:b/>
                  <w:i/>
                  <w:color w:val="FFFFFF"/>
                  <w:szCs w:val="18"/>
                  <w:lang w:val="en-US"/>
                </w:rPr>
                <w:t>NGEO VALIDATION TEST  PROCEDURE</w:t>
              </w:r>
            </w:ins>
          </w:p>
        </w:tc>
      </w:tr>
      <w:tr w:rsidR="00040844" w:rsidRPr="004E5884" w:rsidTr="0017668F">
        <w:trPr>
          <w:ins w:id="8959" w:author="Mokaddem Emna" w:date="2013-02-05T11:16:00Z"/>
        </w:trPr>
        <w:tc>
          <w:tcPr>
            <w:tcW w:w="1607"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ins w:id="8960" w:author="Mokaddem Emna" w:date="2013-02-05T11:16:00Z"/>
                <w:b/>
                <w:color w:val="FFFFFF"/>
                <w:sz w:val="14"/>
                <w:szCs w:val="14"/>
              </w:rPr>
            </w:pPr>
            <w:ins w:id="8961" w:author="Mokaddem Emna" w:date="2013-02-05T11:16:00Z">
              <w:r w:rsidRPr="00544FC8">
                <w:rPr>
                  <w:b/>
                  <w:color w:val="FFFFFF"/>
                  <w:sz w:val="14"/>
                  <w:szCs w:val="14"/>
                </w:rPr>
                <w:t>Test Identifier</w:t>
              </w:r>
            </w:ins>
          </w:p>
        </w:tc>
        <w:tc>
          <w:tcPr>
            <w:tcW w:w="1903" w:type="dxa"/>
            <w:tcBorders>
              <w:top w:val="single" w:sz="6" w:space="0" w:color="auto"/>
            </w:tcBorders>
            <w:shd w:val="clear" w:color="auto" w:fill="auto"/>
          </w:tcPr>
          <w:p w:rsidR="00040844" w:rsidRPr="00544FC8" w:rsidRDefault="00040844" w:rsidP="0017668F">
            <w:pPr>
              <w:spacing w:after="0"/>
              <w:rPr>
                <w:ins w:id="8962" w:author="Mokaddem Emna" w:date="2013-02-05T11:16:00Z"/>
                <w:i/>
                <w:color w:val="548DD4"/>
                <w:sz w:val="16"/>
                <w:szCs w:val="16"/>
              </w:rPr>
            </w:pPr>
            <w:ins w:id="8963" w:author="Mokaddem Emna" w:date="2013-02-05T11:16:00Z">
              <w:r>
                <w:rPr>
                  <w:i/>
                  <w:color w:val="548DD4"/>
                  <w:sz w:val="16"/>
                  <w:szCs w:val="16"/>
                </w:rPr>
                <w:t>NGEO-WEBC-VTP-025</w:t>
              </w:r>
            </w:ins>
            <w:ins w:id="8964" w:author="Mokaddem Emna" w:date="2013-02-05T11:18:00Z">
              <w:r w:rsidR="000E201E">
                <w:rPr>
                  <w:i/>
                  <w:color w:val="548DD4"/>
                  <w:sz w:val="16"/>
                  <w:szCs w:val="16"/>
                </w:rPr>
                <w:t>0</w:t>
              </w:r>
            </w:ins>
          </w:p>
        </w:tc>
        <w:tc>
          <w:tcPr>
            <w:tcW w:w="1134" w:type="dxa"/>
            <w:gridSpan w:val="2"/>
            <w:tcBorders>
              <w:top w:val="single" w:sz="6" w:space="0" w:color="auto"/>
            </w:tcBorders>
            <w:shd w:val="clear" w:color="auto" w:fill="548DD4" w:themeFill="text2" w:themeFillTint="99"/>
          </w:tcPr>
          <w:p w:rsidR="00040844" w:rsidRPr="00544FC8" w:rsidRDefault="00040844" w:rsidP="0017668F">
            <w:pPr>
              <w:spacing w:after="0"/>
              <w:jc w:val="center"/>
              <w:rPr>
                <w:ins w:id="8965" w:author="Mokaddem Emna" w:date="2013-02-05T11:16:00Z"/>
                <w:b/>
                <w:color w:val="FFFFFF"/>
                <w:sz w:val="14"/>
                <w:szCs w:val="14"/>
              </w:rPr>
            </w:pPr>
            <w:ins w:id="8966" w:author="Mokaddem Emna" w:date="2013-02-05T11:16:00Z">
              <w:r w:rsidRPr="00544FC8">
                <w:rPr>
                  <w:b/>
                  <w:color w:val="FFFFFF"/>
                  <w:sz w:val="14"/>
                  <w:szCs w:val="14"/>
                </w:rPr>
                <w:t>Test Title</w:t>
              </w:r>
            </w:ins>
          </w:p>
        </w:tc>
        <w:tc>
          <w:tcPr>
            <w:tcW w:w="3969" w:type="dxa"/>
            <w:gridSpan w:val="2"/>
            <w:tcBorders>
              <w:top w:val="single" w:sz="6" w:space="0" w:color="auto"/>
            </w:tcBorders>
            <w:shd w:val="clear" w:color="auto" w:fill="auto"/>
          </w:tcPr>
          <w:p w:rsidR="00040844" w:rsidRPr="00BE3088" w:rsidRDefault="00FB1395" w:rsidP="00FB1395">
            <w:pPr>
              <w:spacing w:after="0"/>
              <w:rPr>
                <w:ins w:id="8967" w:author="Mokaddem Emna" w:date="2013-02-05T11:16:00Z"/>
                <w:i/>
                <w:color w:val="548DD4"/>
                <w:sz w:val="16"/>
                <w:szCs w:val="16"/>
                <w:lang w:val="en-US"/>
              </w:rPr>
            </w:pPr>
            <w:ins w:id="8968" w:author="Mokaddem Emna" w:date="2013-02-05T11:18:00Z">
              <w:r>
                <w:rPr>
                  <w:i/>
                  <w:sz w:val="16"/>
                  <w:szCs w:val="16"/>
                </w:rPr>
                <w:t>User Preferences</w:t>
              </w:r>
            </w:ins>
          </w:p>
        </w:tc>
      </w:tr>
      <w:tr w:rsidR="00040844" w:rsidRPr="00B17EAC" w:rsidTr="0017668F">
        <w:trPr>
          <w:ins w:id="8969" w:author="Mokaddem Emna" w:date="2013-02-05T11:16:00Z"/>
        </w:trPr>
        <w:tc>
          <w:tcPr>
            <w:tcW w:w="8613" w:type="dxa"/>
            <w:gridSpan w:val="7"/>
            <w:shd w:val="clear" w:color="auto" w:fill="A6A6A6"/>
          </w:tcPr>
          <w:p w:rsidR="00040844" w:rsidRPr="00544FC8" w:rsidRDefault="00040844" w:rsidP="0017668F">
            <w:pPr>
              <w:spacing w:after="0"/>
              <w:rPr>
                <w:ins w:id="8970" w:author="Mokaddem Emna" w:date="2013-02-05T11:16:00Z"/>
                <w:sz w:val="14"/>
                <w:szCs w:val="14"/>
              </w:rPr>
            </w:pPr>
          </w:p>
        </w:tc>
      </w:tr>
      <w:tr w:rsidR="00040844" w:rsidRPr="004E5884" w:rsidTr="0017668F">
        <w:trPr>
          <w:ins w:id="8971" w:author="Mokaddem Emna" w:date="2013-02-05T11:16:00Z"/>
        </w:trPr>
        <w:tc>
          <w:tcPr>
            <w:tcW w:w="8613" w:type="dxa"/>
            <w:gridSpan w:val="7"/>
            <w:shd w:val="clear" w:color="auto" w:fill="auto"/>
          </w:tcPr>
          <w:p w:rsidR="00040844" w:rsidRPr="005E7083" w:rsidRDefault="00040844" w:rsidP="0017668F">
            <w:pPr>
              <w:autoSpaceDE w:val="0"/>
              <w:autoSpaceDN w:val="0"/>
              <w:adjustRightInd w:val="0"/>
              <w:spacing w:after="0" w:line="240" w:lineRule="auto"/>
              <w:rPr>
                <w:ins w:id="8972" w:author="Mokaddem Emna" w:date="2013-02-05T11:16:00Z"/>
                <w:rFonts w:cstheme="minorHAnsi"/>
                <w:lang w:val="en-US"/>
              </w:rPr>
            </w:pPr>
            <w:ins w:id="8973" w:author="Mokaddem Emna" w:date="2013-02-05T11:16:00Z">
              <w:r w:rsidRPr="00057FF1">
                <w:rPr>
                  <w:rFonts w:cstheme="minorHAnsi"/>
                  <w:lang w:val="en-US"/>
                </w:rPr>
                <w:t xml:space="preserve">This test procedure implements the test case </w:t>
              </w:r>
              <w:r>
                <w:rPr>
                  <w:rFonts w:cstheme="minorHAnsi"/>
                  <w:lang w:val="en-US"/>
                </w:rPr>
                <w:t>NGEO-WEBC-VTC-025</w:t>
              </w:r>
            </w:ins>
            <w:ins w:id="8974" w:author="Mokaddem Emna" w:date="2013-02-05T11:19:00Z">
              <w:r w:rsidR="000E201E">
                <w:rPr>
                  <w:rFonts w:cstheme="minorHAnsi"/>
                  <w:lang w:val="en-US"/>
                </w:rPr>
                <w:t>0</w:t>
              </w:r>
            </w:ins>
            <w:ins w:id="8975" w:author="Mokaddem Emna" w:date="2013-02-05T11:16:00Z">
              <w:r w:rsidRPr="00057FF1">
                <w:rPr>
                  <w:rFonts w:cstheme="minorHAnsi"/>
                  <w:lang w:val="en-US"/>
                </w:rPr>
                <w:t>:</w:t>
              </w:r>
              <w:r w:rsidR="000E201E">
                <w:rPr>
                  <w:rFonts w:cstheme="minorHAnsi"/>
                  <w:lang w:val="en-US"/>
                </w:rPr>
                <w:t xml:space="preserve"> </w:t>
              </w:r>
            </w:ins>
            <w:ins w:id="8976" w:author="Mokaddem Emna" w:date="2013-02-05T11:19:00Z">
              <w:r w:rsidR="000E201E">
                <w:rPr>
                  <w:rFonts w:cstheme="minorHAnsi"/>
                  <w:lang w:val="en-US"/>
                </w:rPr>
                <w:t>The selected dataset is stored in the preferences.</w:t>
              </w:r>
            </w:ins>
          </w:p>
        </w:tc>
      </w:tr>
      <w:tr w:rsidR="00040844" w:rsidRPr="00B17EAC" w:rsidTr="0017668F">
        <w:trPr>
          <w:ins w:id="8977" w:author="Mokaddem Emna" w:date="2013-02-05T11:16:00Z"/>
        </w:trPr>
        <w:tc>
          <w:tcPr>
            <w:tcW w:w="8613" w:type="dxa"/>
            <w:gridSpan w:val="7"/>
            <w:shd w:val="clear" w:color="auto" w:fill="A6A6A6"/>
          </w:tcPr>
          <w:p w:rsidR="00040844" w:rsidRPr="00544FC8" w:rsidRDefault="00040844" w:rsidP="0017668F">
            <w:pPr>
              <w:spacing w:after="0"/>
              <w:rPr>
                <w:ins w:id="8978" w:author="Mokaddem Emna" w:date="2013-02-05T11:16:00Z"/>
                <w:sz w:val="14"/>
                <w:szCs w:val="14"/>
              </w:rPr>
            </w:pPr>
            <w:ins w:id="8979" w:author="Mokaddem Emna" w:date="2013-02-05T11:16:00Z">
              <w:r>
                <w:rPr>
                  <w:b/>
                  <w:sz w:val="14"/>
                  <w:szCs w:val="14"/>
                </w:rPr>
                <w:t>Script</w:t>
              </w:r>
            </w:ins>
          </w:p>
        </w:tc>
      </w:tr>
      <w:tr w:rsidR="00040844" w:rsidRPr="004E5884" w:rsidTr="0017668F">
        <w:trPr>
          <w:ins w:id="8980" w:author="Mokaddem Emna" w:date="2013-02-05T11:16:00Z"/>
        </w:trPr>
        <w:tc>
          <w:tcPr>
            <w:tcW w:w="8613" w:type="dxa"/>
            <w:gridSpan w:val="7"/>
            <w:shd w:val="clear" w:color="auto" w:fill="auto"/>
          </w:tcPr>
          <w:p w:rsidR="00040844" w:rsidRPr="004E5884" w:rsidRDefault="00040844" w:rsidP="0017668F">
            <w:pPr>
              <w:spacing w:after="0"/>
              <w:rPr>
                <w:ins w:id="8981" w:author="Mokaddem Emna" w:date="2013-02-05T11:16:00Z"/>
                <w:lang w:val="en-US"/>
              </w:rPr>
            </w:pPr>
            <w:ins w:id="8982" w:author="Mokaddem Emna" w:date="2013-02-05T11:16:00Z">
              <w:r>
                <w:rPr>
                  <w:lang w:val="en-US"/>
                </w:rPr>
                <w:t>None</w:t>
              </w:r>
            </w:ins>
          </w:p>
        </w:tc>
      </w:tr>
      <w:tr w:rsidR="00040844" w:rsidRPr="00544FC8" w:rsidTr="0017668F">
        <w:trPr>
          <w:ins w:id="8983" w:author="Mokaddem Emna" w:date="2013-02-05T11:16:00Z"/>
        </w:trPr>
        <w:tc>
          <w:tcPr>
            <w:tcW w:w="865" w:type="dxa"/>
            <w:shd w:val="clear" w:color="auto" w:fill="A6A6A6"/>
          </w:tcPr>
          <w:p w:rsidR="00040844" w:rsidRPr="00544FC8" w:rsidRDefault="00040844" w:rsidP="0017668F">
            <w:pPr>
              <w:spacing w:after="0"/>
              <w:jc w:val="center"/>
              <w:rPr>
                <w:ins w:id="8984" w:author="Mokaddem Emna" w:date="2013-02-05T11:16:00Z"/>
                <w:b/>
                <w:sz w:val="14"/>
                <w:szCs w:val="14"/>
              </w:rPr>
            </w:pPr>
            <w:ins w:id="8985" w:author="Mokaddem Emna" w:date="2013-02-05T11:16:00Z">
              <w:r w:rsidRPr="00544FC8">
                <w:rPr>
                  <w:b/>
                  <w:sz w:val="14"/>
                  <w:szCs w:val="14"/>
                </w:rPr>
                <w:t>Step</w:t>
              </w:r>
            </w:ins>
          </w:p>
        </w:tc>
        <w:tc>
          <w:tcPr>
            <w:tcW w:w="3499" w:type="dxa"/>
            <w:gridSpan w:val="3"/>
            <w:shd w:val="clear" w:color="auto" w:fill="A6A6A6"/>
          </w:tcPr>
          <w:p w:rsidR="00040844" w:rsidRPr="00544FC8" w:rsidRDefault="00040844" w:rsidP="0017668F">
            <w:pPr>
              <w:spacing w:after="0"/>
              <w:jc w:val="center"/>
              <w:rPr>
                <w:ins w:id="8986" w:author="Mokaddem Emna" w:date="2013-02-05T11:16:00Z"/>
                <w:b/>
                <w:sz w:val="14"/>
                <w:szCs w:val="14"/>
              </w:rPr>
            </w:pPr>
            <w:ins w:id="8987" w:author="Mokaddem Emna" w:date="2013-02-05T11:16:00Z">
              <w:r w:rsidRPr="00544FC8">
                <w:rPr>
                  <w:b/>
                  <w:sz w:val="14"/>
                  <w:szCs w:val="14"/>
                </w:rPr>
                <w:t>Action</w:t>
              </w:r>
            </w:ins>
          </w:p>
        </w:tc>
        <w:tc>
          <w:tcPr>
            <w:tcW w:w="2690" w:type="dxa"/>
            <w:gridSpan w:val="2"/>
            <w:shd w:val="clear" w:color="auto" w:fill="A6A6A6"/>
          </w:tcPr>
          <w:p w:rsidR="00040844" w:rsidRPr="00544FC8" w:rsidRDefault="00040844" w:rsidP="0017668F">
            <w:pPr>
              <w:spacing w:after="0"/>
              <w:jc w:val="center"/>
              <w:rPr>
                <w:ins w:id="8988" w:author="Mokaddem Emna" w:date="2013-02-05T11:16:00Z"/>
                <w:b/>
                <w:sz w:val="14"/>
                <w:szCs w:val="14"/>
              </w:rPr>
            </w:pPr>
            <w:ins w:id="8989" w:author="Mokaddem Emna" w:date="2013-02-05T11:16:00Z">
              <w:r>
                <w:rPr>
                  <w:b/>
                  <w:sz w:val="14"/>
                  <w:szCs w:val="14"/>
                </w:rPr>
                <w:t>Expected output</w:t>
              </w:r>
            </w:ins>
          </w:p>
        </w:tc>
        <w:tc>
          <w:tcPr>
            <w:tcW w:w="1559" w:type="dxa"/>
            <w:shd w:val="clear" w:color="auto" w:fill="A6A6A6"/>
          </w:tcPr>
          <w:p w:rsidR="00040844" w:rsidRPr="00544FC8" w:rsidRDefault="00040844" w:rsidP="0017668F">
            <w:pPr>
              <w:spacing w:after="0"/>
              <w:jc w:val="center"/>
              <w:rPr>
                <w:ins w:id="8990" w:author="Mokaddem Emna" w:date="2013-02-05T11:16:00Z"/>
                <w:b/>
                <w:sz w:val="14"/>
                <w:szCs w:val="14"/>
              </w:rPr>
            </w:pPr>
            <w:ins w:id="8991" w:author="Mokaddem Emna" w:date="2013-02-05T11:16:00Z">
              <w:r w:rsidRPr="00544FC8">
                <w:rPr>
                  <w:b/>
                  <w:sz w:val="14"/>
                  <w:szCs w:val="14"/>
                </w:rPr>
                <w:t>Pass/Fail Criteria Id</w:t>
              </w:r>
            </w:ins>
          </w:p>
        </w:tc>
      </w:tr>
      <w:tr w:rsidR="00040844" w:rsidRPr="0056181B" w:rsidTr="0017668F">
        <w:trPr>
          <w:ins w:id="8992" w:author="Mokaddem Emna" w:date="2013-02-05T11:16:00Z"/>
        </w:trPr>
        <w:tc>
          <w:tcPr>
            <w:tcW w:w="865" w:type="dxa"/>
            <w:shd w:val="clear" w:color="auto" w:fill="auto"/>
            <w:vAlign w:val="center"/>
          </w:tcPr>
          <w:p w:rsidR="00040844" w:rsidRPr="00544FC8" w:rsidRDefault="00040844" w:rsidP="0017668F">
            <w:pPr>
              <w:spacing w:after="0"/>
              <w:jc w:val="center"/>
              <w:rPr>
                <w:ins w:id="8993" w:author="Mokaddem Emna" w:date="2013-02-05T11:16:00Z"/>
                <w:i/>
                <w:sz w:val="14"/>
                <w:szCs w:val="14"/>
              </w:rPr>
            </w:pPr>
            <w:ins w:id="8994" w:author="Mokaddem Emna" w:date="2013-02-05T11:16:00Z">
              <w:r w:rsidRPr="003C0A28">
                <w:rPr>
                  <w:rFonts w:cstheme="minorHAnsi"/>
                  <w:i/>
                  <w:sz w:val="14"/>
                  <w:szCs w:val="14"/>
                </w:rPr>
                <w:t>Step-10</w:t>
              </w:r>
            </w:ins>
          </w:p>
        </w:tc>
        <w:tc>
          <w:tcPr>
            <w:tcW w:w="3499" w:type="dxa"/>
            <w:gridSpan w:val="3"/>
            <w:shd w:val="clear" w:color="auto" w:fill="auto"/>
          </w:tcPr>
          <w:p w:rsidR="00040844" w:rsidRPr="00057FF1" w:rsidRDefault="000E201E" w:rsidP="0017668F">
            <w:pPr>
              <w:rPr>
                <w:ins w:id="8995" w:author="Mokaddem Emna" w:date="2013-02-05T11:16:00Z"/>
              </w:rPr>
            </w:pPr>
            <w:ins w:id="8996" w:author="Mokaddem Emna" w:date="2013-02-05T11:19:00Z">
              <w:r>
                <w:t>Launch the application</w:t>
              </w:r>
            </w:ins>
            <w:ins w:id="8997" w:author="Mokaddem Emna" w:date="2013-02-05T11:20:00Z">
              <w:r>
                <w:t xml:space="preserve"> with the choosen browser</w:t>
              </w:r>
            </w:ins>
          </w:p>
        </w:tc>
        <w:tc>
          <w:tcPr>
            <w:tcW w:w="2690" w:type="dxa"/>
            <w:gridSpan w:val="2"/>
            <w:shd w:val="clear" w:color="auto" w:fill="auto"/>
          </w:tcPr>
          <w:p w:rsidR="00040844" w:rsidRPr="000E201E" w:rsidRDefault="000E201E" w:rsidP="000E201E">
            <w:pPr>
              <w:rPr>
                <w:ins w:id="8998" w:author="Mokaddem Emna" w:date="2013-02-05T11:16:00Z"/>
                <w:rPrChange w:id="8999" w:author="Mokaddem Emna" w:date="2013-02-05T11:20:00Z">
                  <w:rPr>
                    <w:ins w:id="9000" w:author="Mokaddem Emna" w:date="2013-02-05T11:16:00Z"/>
                    <w:lang w:val="en-US"/>
                  </w:rPr>
                </w:rPrChange>
              </w:rPr>
            </w:pPr>
            <w:ins w:id="9001" w:author="Mokaddem Emna" w:date="2013-02-05T11:20:00Z">
              <w:r>
                <w:t>The web client is launched</w:t>
              </w:r>
            </w:ins>
          </w:p>
        </w:tc>
        <w:tc>
          <w:tcPr>
            <w:tcW w:w="1559" w:type="dxa"/>
            <w:shd w:val="clear" w:color="auto" w:fill="auto"/>
            <w:vAlign w:val="center"/>
          </w:tcPr>
          <w:p w:rsidR="00040844" w:rsidRPr="0056181B" w:rsidRDefault="00040844" w:rsidP="0017668F">
            <w:pPr>
              <w:spacing w:after="0"/>
              <w:jc w:val="center"/>
              <w:rPr>
                <w:ins w:id="9002" w:author="Mokaddem Emna" w:date="2013-02-05T11:16:00Z"/>
                <w:i/>
                <w:sz w:val="14"/>
                <w:szCs w:val="14"/>
              </w:rPr>
            </w:pPr>
          </w:p>
        </w:tc>
      </w:tr>
      <w:tr w:rsidR="00040844" w:rsidRPr="0056181B" w:rsidTr="0017668F">
        <w:trPr>
          <w:ins w:id="9003" w:author="Mokaddem Emna" w:date="2013-02-05T11:16:00Z"/>
        </w:trPr>
        <w:tc>
          <w:tcPr>
            <w:tcW w:w="865" w:type="dxa"/>
            <w:shd w:val="clear" w:color="auto" w:fill="auto"/>
            <w:vAlign w:val="center"/>
          </w:tcPr>
          <w:p w:rsidR="00040844" w:rsidRDefault="00040844" w:rsidP="0017668F">
            <w:pPr>
              <w:spacing w:after="0"/>
              <w:jc w:val="center"/>
              <w:rPr>
                <w:ins w:id="9004" w:author="Mokaddem Emna" w:date="2013-02-05T11:16:00Z"/>
                <w:i/>
                <w:sz w:val="14"/>
                <w:szCs w:val="14"/>
              </w:rPr>
            </w:pPr>
            <w:ins w:id="9005" w:author="Mokaddem Emna" w:date="2013-02-05T11:16:00Z">
              <w:r>
                <w:rPr>
                  <w:i/>
                  <w:sz w:val="14"/>
                  <w:szCs w:val="14"/>
                </w:rPr>
                <w:t>Step-2</w:t>
              </w:r>
              <w:r w:rsidRPr="005D1206">
                <w:rPr>
                  <w:i/>
                  <w:sz w:val="14"/>
                  <w:szCs w:val="14"/>
                </w:rPr>
                <w:t>0</w:t>
              </w:r>
            </w:ins>
          </w:p>
        </w:tc>
        <w:tc>
          <w:tcPr>
            <w:tcW w:w="3499" w:type="dxa"/>
            <w:gridSpan w:val="3"/>
            <w:shd w:val="clear" w:color="auto" w:fill="auto"/>
          </w:tcPr>
          <w:p w:rsidR="00040844" w:rsidRDefault="00040844" w:rsidP="000E201E">
            <w:pPr>
              <w:rPr>
                <w:ins w:id="9006" w:author="Mokaddem Emna" w:date="2013-02-05T11:16:00Z"/>
              </w:rPr>
            </w:pPr>
            <w:ins w:id="9007" w:author="Mokaddem Emna" w:date="2013-02-05T11:16:00Z">
              <w:r>
                <w:t xml:space="preserve">Click </w:t>
              </w:r>
            </w:ins>
            <w:ins w:id="9008" w:author="Mokaddem Emna" w:date="2013-02-05T11:20:00Z">
              <w:r w:rsidR="000E201E">
                <w:t xml:space="preserve">on the “Datasets” button on the toolbar </w:t>
              </w:r>
            </w:ins>
          </w:p>
        </w:tc>
        <w:tc>
          <w:tcPr>
            <w:tcW w:w="2690" w:type="dxa"/>
            <w:gridSpan w:val="2"/>
            <w:shd w:val="clear" w:color="auto" w:fill="auto"/>
          </w:tcPr>
          <w:p w:rsidR="00040844" w:rsidRPr="0052026E" w:rsidRDefault="000E201E" w:rsidP="0017668F">
            <w:pPr>
              <w:rPr>
                <w:ins w:id="9009" w:author="Mokaddem Emna" w:date="2013-02-05T11:16:00Z"/>
              </w:rPr>
            </w:pPr>
            <w:ins w:id="9010" w:author="Mokaddem Emna" w:date="2013-02-05T11:26:00Z">
              <w:r>
                <w:t>The datasets selection widget is displayed</w:t>
              </w:r>
            </w:ins>
            <w:ins w:id="9011" w:author="Mokaddem Emna" w:date="2013-02-05T11:16:00Z">
              <w:r w:rsidR="00040844">
                <w:t xml:space="preserve"> </w:t>
              </w:r>
            </w:ins>
          </w:p>
        </w:tc>
        <w:tc>
          <w:tcPr>
            <w:tcW w:w="1559" w:type="dxa"/>
            <w:shd w:val="clear" w:color="auto" w:fill="auto"/>
            <w:vAlign w:val="center"/>
          </w:tcPr>
          <w:p w:rsidR="00040844" w:rsidRPr="009B26D3" w:rsidRDefault="00040844" w:rsidP="0017668F">
            <w:pPr>
              <w:spacing w:after="0"/>
              <w:jc w:val="center"/>
              <w:rPr>
                <w:ins w:id="9012" w:author="Mokaddem Emna" w:date="2013-02-05T11:16:00Z"/>
                <w:i/>
                <w:sz w:val="14"/>
                <w:szCs w:val="14"/>
                <w:lang w:val="en-GB"/>
              </w:rPr>
            </w:pPr>
          </w:p>
        </w:tc>
      </w:tr>
      <w:tr w:rsidR="00040844" w:rsidRPr="0056181B" w:rsidTr="0017668F">
        <w:trPr>
          <w:ins w:id="9013" w:author="Mokaddem Emna" w:date="2013-02-05T11:16:00Z"/>
        </w:trPr>
        <w:tc>
          <w:tcPr>
            <w:tcW w:w="865" w:type="dxa"/>
            <w:shd w:val="clear" w:color="auto" w:fill="auto"/>
            <w:vAlign w:val="center"/>
          </w:tcPr>
          <w:p w:rsidR="00040844" w:rsidRDefault="00040844" w:rsidP="0017668F">
            <w:pPr>
              <w:spacing w:after="0"/>
              <w:jc w:val="center"/>
              <w:rPr>
                <w:ins w:id="9014" w:author="Mokaddem Emna" w:date="2013-02-05T11:16:00Z"/>
                <w:i/>
                <w:sz w:val="14"/>
                <w:szCs w:val="14"/>
              </w:rPr>
            </w:pPr>
            <w:ins w:id="9015" w:author="Mokaddem Emna" w:date="2013-02-05T11:16:00Z">
              <w:r>
                <w:rPr>
                  <w:i/>
                  <w:sz w:val="14"/>
                  <w:szCs w:val="14"/>
                </w:rPr>
                <w:t>Step-30</w:t>
              </w:r>
            </w:ins>
          </w:p>
        </w:tc>
        <w:tc>
          <w:tcPr>
            <w:tcW w:w="3499" w:type="dxa"/>
            <w:gridSpan w:val="3"/>
            <w:shd w:val="clear" w:color="auto" w:fill="auto"/>
          </w:tcPr>
          <w:p w:rsidR="00040844" w:rsidRDefault="002F6124" w:rsidP="0017668F">
            <w:pPr>
              <w:rPr>
                <w:ins w:id="9016" w:author="Mokaddem Emna" w:date="2013-02-05T11:16:00Z"/>
              </w:rPr>
            </w:pPr>
            <w:ins w:id="9017" w:author="Mokaddem Emna" w:date="2013-02-05T11:27:00Z">
              <w:r>
                <w:t xml:space="preserve">Click on the dataset ítem in the list to select a dataset. </w:t>
              </w:r>
            </w:ins>
          </w:p>
        </w:tc>
        <w:tc>
          <w:tcPr>
            <w:tcW w:w="2690" w:type="dxa"/>
            <w:gridSpan w:val="2"/>
            <w:shd w:val="clear" w:color="auto" w:fill="auto"/>
          </w:tcPr>
          <w:p w:rsidR="00040844" w:rsidRPr="002F6124" w:rsidRDefault="002F6124" w:rsidP="0017668F">
            <w:pPr>
              <w:rPr>
                <w:ins w:id="9018" w:author="Mokaddem Emna" w:date="2013-02-05T11:16:00Z"/>
                <w:rPrChange w:id="9019" w:author="Mokaddem Emna" w:date="2013-02-05T11:28:00Z">
                  <w:rPr>
                    <w:ins w:id="9020" w:author="Mokaddem Emna" w:date="2013-02-05T11:16:00Z"/>
                    <w:lang w:val="en-GB"/>
                  </w:rPr>
                </w:rPrChange>
              </w:rPr>
            </w:pPr>
            <w:ins w:id="9021" w:author="Mokaddem Emna" w:date="2013-02-05T11:27:00Z">
              <w:r>
                <w:t>The dataset is selected.</w:t>
              </w:r>
            </w:ins>
            <w:ins w:id="9022" w:author="Mokaddem Emna" w:date="2013-02-05T11:28:00Z">
              <w:r>
                <w:t xml:space="preserve"> Its identifier is displayed in the bottom of the map.</w:t>
              </w:r>
            </w:ins>
            <w:ins w:id="9023" w:author="Mokaddem Emna" w:date="2013-02-05T11:16:00Z">
              <w:r w:rsidR="00040844">
                <w:t xml:space="preserve"> </w:t>
              </w:r>
            </w:ins>
          </w:p>
        </w:tc>
        <w:tc>
          <w:tcPr>
            <w:tcW w:w="1559" w:type="dxa"/>
            <w:shd w:val="clear" w:color="auto" w:fill="auto"/>
            <w:vAlign w:val="center"/>
          </w:tcPr>
          <w:p w:rsidR="00040844" w:rsidRDefault="00040844" w:rsidP="0017668F">
            <w:pPr>
              <w:spacing w:after="0"/>
              <w:jc w:val="center"/>
              <w:rPr>
                <w:ins w:id="9024" w:author="Mokaddem Emna" w:date="2013-02-05T11:16:00Z"/>
                <w:rFonts w:cstheme="minorHAnsi"/>
                <w:i/>
                <w:sz w:val="14"/>
                <w:szCs w:val="14"/>
              </w:rPr>
            </w:pPr>
          </w:p>
        </w:tc>
      </w:tr>
      <w:tr w:rsidR="00040844" w:rsidRPr="0056181B" w:rsidTr="0017668F">
        <w:trPr>
          <w:ins w:id="9025" w:author="Mokaddem Emna" w:date="2013-02-05T11:16:00Z"/>
        </w:trPr>
        <w:tc>
          <w:tcPr>
            <w:tcW w:w="865" w:type="dxa"/>
            <w:shd w:val="clear" w:color="auto" w:fill="auto"/>
            <w:vAlign w:val="center"/>
          </w:tcPr>
          <w:p w:rsidR="00040844" w:rsidRDefault="00040844" w:rsidP="0017668F">
            <w:pPr>
              <w:spacing w:after="0"/>
              <w:jc w:val="center"/>
              <w:rPr>
                <w:ins w:id="9026" w:author="Mokaddem Emna" w:date="2013-02-05T11:16:00Z"/>
                <w:i/>
                <w:sz w:val="14"/>
                <w:szCs w:val="14"/>
              </w:rPr>
            </w:pPr>
            <w:ins w:id="9027" w:author="Mokaddem Emna" w:date="2013-02-05T11:16:00Z">
              <w:r>
                <w:rPr>
                  <w:i/>
                  <w:sz w:val="14"/>
                  <w:szCs w:val="14"/>
                </w:rPr>
                <w:t>Step-40</w:t>
              </w:r>
            </w:ins>
          </w:p>
        </w:tc>
        <w:tc>
          <w:tcPr>
            <w:tcW w:w="3499" w:type="dxa"/>
            <w:gridSpan w:val="3"/>
            <w:shd w:val="clear" w:color="auto" w:fill="auto"/>
          </w:tcPr>
          <w:p w:rsidR="00040844" w:rsidRDefault="00641DFD" w:rsidP="0017668F">
            <w:pPr>
              <w:rPr>
                <w:ins w:id="9028" w:author="Mokaddem Emna" w:date="2013-02-05T11:16:00Z"/>
                <w:rFonts w:cstheme="minorHAnsi"/>
              </w:rPr>
            </w:pPr>
            <w:ins w:id="9029" w:author="Mokaddem Emna" w:date="2013-02-05T11:28:00Z">
              <w:r>
                <w:t>Click on ‘My Account’ menu</w:t>
              </w:r>
            </w:ins>
          </w:p>
        </w:tc>
        <w:tc>
          <w:tcPr>
            <w:tcW w:w="2690" w:type="dxa"/>
            <w:gridSpan w:val="2"/>
            <w:shd w:val="clear" w:color="auto" w:fill="auto"/>
          </w:tcPr>
          <w:p w:rsidR="00040844" w:rsidRDefault="00641DFD" w:rsidP="00530F04">
            <w:pPr>
              <w:rPr>
                <w:ins w:id="9030" w:author="Mokaddem Emna" w:date="2013-02-05T11:16:00Z"/>
                <w:rFonts w:cstheme="minorHAnsi"/>
                <w:lang w:val="en-GB"/>
              </w:rPr>
            </w:pPr>
            <w:ins w:id="9031" w:author="Mokaddem Emna" w:date="2013-02-05T11:29:00Z">
              <w:r>
                <w:t xml:space="preserve">The </w:t>
              </w:r>
            </w:ins>
            <w:ins w:id="9032" w:author="Mokaddem Emna" w:date="2013-02-05T11:30:00Z">
              <w:r>
                <w:t>‘</w:t>
              </w:r>
            </w:ins>
            <w:ins w:id="9033" w:author="Mokaddem Emna" w:date="2013-02-05T11:29:00Z">
              <w:r>
                <w:t>Download Managers</w:t>
              </w:r>
            </w:ins>
            <w:ins w:id="9034" w:author="Mokaddem Emna" w:date="2013-02-05T11:30:00Z">
              <w:r>
                <w:t>’</w:t>
              </w:r>
            </w:ins>
            <w:ins w:id="9035" w:author="Mokaddem Emna" w:date="2013-02-05T11:29:00Z">
              <w:r>
                <w:t xml:space="preserve">, </w:t>
              </w:r>
            </w:ins>
            <w:ins w:id="9036" w:author="Mokaddem Emna" w:date="2013-02-05T11:30:00Z">
              <w:r>
                <w:t>‘</w:t>
              </w:r>
            </w:ins>
            <w:ins w:id="9037" w:author="Mokaddem Emna" w:date="2013-02-05T11:29:00Z">
              <w:r>
                <w:t>Data Access Requests</w:t>
              </w:r>
            </w:ins>
            <w:ins w:id="9038" w:author="Mokaddem Emna" w:date="2013-02-05T11:30:00Z">
              <w:r>
                <w:t>’</w:t>
              </w:r>
            </w:ins>
            <w:ins w:id="9039" w:author="Mokaddem Emna" w:date="2013-02-05T11:29:00Z">
              <w:r>
                <w:t xml:space="preserve">, </w:t>
              </w:r>
            </w:ins>
            <w:ins w:id="9040" w:author="Mokaddem Emna" w:date="2013-02-05T11:30:00Z">
              <w:r>
                <w:t>‘</w:t>
              </w:r>
            </w:ins>
            <w:ins w:id="9041" w:author="Mokaddem Emna" w:date="2013-02-05T11:29:00Z">
              <w:r>
                <w:t>Inquiries</w:t>
              </w:r>
            </w:ins>
            <w:ins w:id="9042" w:author="Mokaddem Emna" w:date="2013-02-05T11:30:00Z">
              <w:r>
                <w:t>’</w:t>
              </w:r>
            </w:ins>
            <w:ins w:id="9043" w:author="Mokaddem Emna" w:date="2013-02-05T11:29:00Z">
              <w:r>
                <w:t xml:space="preserve"> and </w:t>
              </w:r>
            </w:ins>
            <w:ins w:id="9044" w:author="Mokaddem Emna" w:date="2013-02-05T11:30:00Z">
              <w:r>
                <w:t>‘</w:t>
              </w:r>
            </w:ins>
            <w:ins w:id="9045" w:author="Mokaddem Emna" w:date="2013-02-05T11:29:00Z">
              <w:r>
                <w:t>User Preferences</w:t>
              </w:r>
            </w:ins>
            <w:ins w:id="9046" w:author="Mokaddem Emna" w:date="2013-02-05T11:30:00Z">
              <w:r>
                <w:t>’</w:t>
              </w:r>
            </w:ins>
            <w:ins w:id="9047" w:author="Mokaddem Emna" w:date="2013-02-05T11:29:00Z">
              <w:r>
                <w:t xml:space="preserve"> </w:t>
              </w:r>
              <w:r w:rsidR="00553EA4">
                <w:t>tabs are displayed</w:t>
              </w:r>
            </w:ins>
            <w:ins w:id="9048" w:author="Mokaddem Emna" w:date="2013-02-05T11:16:00Z">
              <w:r>
                <w:t>.</w:t>
              </w:r>
            </w:ins>
          </w:p>
        </w:tc>
        <w:tc>
          <w:tcPr>
            <w:tcW w:w="1559" w:type="dxa"/>
            <w:shd w:val="clear" w:color="auto" w:fill="auto"/>
            <w:vAlign w:val="center"/>
          </w:tcPr>
          <w:p w:rsidR="00040844" w:rsidRDefault="00040844" w:rsidP="0017668F">
            <w:pPr>
              <w:spacing w:after="0"/>
              <w:jc w:val="center"/>
              <w:rPr>
                <w:ins w:id="9049" w:author="Mokaddem Emna" w:date="2013-02-05T11:16:00Z"/>
                <w:rFonts w:cstheme="minorHAnsi"/>
                <w:i/>
                <w:sz w:val="14"/>
                <w:szCs w:val="14"/>
              </w:rPr>
            </w:pPr>
          </w:p>
        </w:tc>
      </w:tr>
      <w:tr w:rsidR="00040844" w:rsidRPr="0056181B" w:rsidTr="0017668F">
        <w:trPr>
          <w:ins w:id="9050" w:author="Mokaddem Emna" w:date="2013-02-05T11:16:00Z"/>
        </w:trPr>
        <w:tc>
          <w:tcPr>
            <w:tcW w:w="865" w:type="dxa"/>
            <w:shd w:val="clear" w:color="auto" w:fill="auto"/>
            <w:vAlign w:val="center"/>
          </w:tcPr>
          <w:p w:rsidR="00040844" w:rsidRDefault="00040844" w:rsidP="0017668F">
            <w:pPr>
              <w:spacing w:after="0"/>
              <w:jc w:val="center"/>
              <w:rPr>
                <w:ins w:id="9051" w:author="Mokaddem Emna" w:date="2013-02-05T11:16:00Z"/>
                <w:i/>
                <w:sz w:val="14"/>
                <w:szCs w:val="14"/>
              </w:rPr>
            </w:pPr>
            <w:ins w:id="9052" w:author="Mokaddem Emna" w:date="2013-02-05T11:16:00Z">
              <w:r>
                <w:rPr>
                  <w:i/>
                  <w:sz w:val="14"/>
                  <w:szCs w:val="14"/>
                </w:rPr>
                <w:lastRenderedPageBreak/>
                <w:t>Step-50</w:t>
              </w:r>
            </w:ins>
          </w:p>
        </w:tc>
        <w:tc>
          <w:tcPr>
            <w:tcW w:w="3499" w:type="dxa"/>
            <w:gridSpan w:val="3"/>
            <w:shd w:val="clear" w:color="auto" w:fill="auto"/>
          </w:tcPr>
          <w:p w:rsidR="00040844" w:rsidRDefault="00040844" w:rsidP="00641DFD">
            <w:pPr>
              <w:rPr>
                <w:ins w:id="9053" w:author="Mokaddem Emna" w:date="2013-02-05T11:16:00Z"/>
                <w:rFonts w:cstheme="minorHAnsi"/>
              </w:rPr>
            </w:pPr>
            <w:ins w:id="9054" w:author="Mokaddem Emna" w:date="2013-02-05T11:16:00Z">
              <w:r>
                <w:t>Click on</w:t>
              </w:r>
            </w:ins>
            <w:ins w:id="9055" w:author="Mokaddem Emna" w:date="2013-02-05T11:30:00Z">
              <w:r w:rsidR="00641DFD">
                <w:t xml:space="preserve"> the ‘User Preferences’</w:t>
              </w:r>
            </w:ins>
            <w:ins w:id="9056" w:author="Mokaddem Emna" w:date="2013-02-05T11:31:00Z">
              <w:r w:rsidR="00641DFD">
                <w:t xml:space="preserve"> tab</w:t>
              </w:r>
            </w:ins>
          </w:p>
        </w:tc>
        <w:tc>
          <w:tcPr>
            <w:tcW w:w="2690" w:type="dxa"/>
            <w:gridSpan w:val="2"/>
            <w:shd w:val="clear" w:color="auto" w:fill="auto"/>
          </w:tcPr>
          <w:p w:rsidR="00040844" w:rsidRDefault="00641DFD" w:rsidP="0017668F">
            <w:pPr>
              <w:spacing w:after="0"/>
              <w:rPr>
                <w:ins w:id="9057" w:author="Mokaddem Emna" w:date="2013-02-05T11:16:00Z"/>
                <w:rFonts w:cstheme="minorHAnsi"/>
                <w:lang w:val="en-GB"/>
              </w:rPr>
            </w:pPr>
            <w:ins w:id="9058" w:author="Mokaddem Emna" w:date="2013-02-05T11:31:00Z">
              <w:r>
                <w:t>The list of selected preferences is displayed and the dataset which has been selected is displayed.</w:t>
              </w:r>
            </w:ins>
            <w:ins w:id="9059" w:author="Mokaddem Emna" w:date="2013-02-05T11:16:00Z">
              <w:r w:rsidR="00040844">
                <w:t xml:space="preserve"> </w:t>
              </w:r>
            </w:ins>
          </w:p>
        </w:tc>
        <w:tc>
          <w:tcPr>
            <w:tcW w:w="1559" w:type="dxa"/>
            <w:shd w:val="clear" w:color="auto" w:fill="auto"/>
            <w:vAlign w:val="center"/>
          </w:tcPr>
          <w:p w:rsidR="00040844" w:rsidRDefault="00641DFD" w:rsidP="0017668F">
            <w:pPr>
              <w:spacing w:after="0"/>
              <w:jc w:val="center"/>
              <w:rPr>
                <w:ins w:id="9060" w:author="Mokaddem Emna" w:date="2013-02-05T11:16:00Z"/>
                <w:rFonts w:cstheme="minorHAnsi"/>
                <w:i/>
                <w:sz w:val="14"/>
                <w:szCs w:val="14"/>
              </w:rPr>
            </w:pPr>
            <w:ins w:id="9061" w:author="Mokaddem Emna" w:date="2013-02-05T11:16:00Z">
              <w:r>
                <w:rPr>
                  <w:rFonts w:cstheme="minorHAnsi"/>
                  <w:i/>
                  <w:sz w:val="14"/>
                  <w:szCs w:val="14"/>
                </w:rPr>
                <w:t>NGEO-WEBC-PFC-02</w:t>
              </w:r>
            </w:ins>
            <w:ins w:id="9062" w:author="Mokaddem Emna" w:date="2013-02-05T11:32:00Z">
              <w:r>
                <w:rPr>
                  <w:rFonts w:cstheme="minorHAnsi"/>
                  <w:i/>
                  <w:sz w:val="14"/>
                  <w:szCs w:val="14"/>
                </w:rPr>
                <w:t>50</w:t>
              </w:r>
            </w:ins>
          </w:p>
        </w:tc>
      </w:tr>
      <w:tr w:rsidR="00641DFD" w:rsidRPr="0056181B" w:rsidTr="0017668F">
        <w:trPr>
          <w:ins w:id="9063" w:author="Mokaddem Emna" w:date="2013-02-05T11:16:00Z"/>
        </w:trPr>
        <w:tc>
          <w:tcPr>
            <w:tcW w:w="865" w:type="dxa"/>
            <w:shd w:val="clear" w:color="auto" w:fill="auto"/>
            <w:vAlign w:val="center"/>
          </w:tcPr>
          <w:p w:rsidR="00641DFD" w:rsidRDefault="00641DFD" w:rsidP="0017668F">
            <w:pPr>
              <w:spacing w:after="0"/>
              <w:jc w:val="center"/>
              <w:rPr>
                <w:ins w:id="9064" w:author="Mokaddem Emna" w:date="2013-02-05T11:16:00Z"/>
                <w:i/>
                <w:sz w:val="14"/>
                <w:szCs w:val="14"/>
              </w:rPr>
            </w:pPr>
            <w:ins w:id="9065" w:author="Mokaddem Emna" w:date="2013-02-05T11:16:00Z">
              <w:r>
                <w:rPr>
                  <w:i/>
                  <w:sz w:val="14"/>
                  <w:szCs w:val="14"/>
                </w:rPr>
                <w:t>Step-60</w:t>
              </w:r>
            </w:ins>
          </w:p>
        </w:tc>
        <w:tc>
          <w:tcPr>
            <w:tcW w:w="3499" w:type="dxa"/>
            <w:gridSpan w:val="3"/>
            <w:shd w:val="clear" w:color="auto" w:fill="auto"/>
          </w:tcPr>
          <w:p w:rsidR="00641DFD" w:rsidRDefault="002F44B2" w:rsidP="002F44B2">
            <w:pPr>
              <w:rPr>
                <w:ins w:id="9066" w:author="Mokaddem Emna" w:date="2013-02-05T11:16:00Z"/>
              </w:rPr>
            </w:pPr>
            <w:ins w:id="9067" w:author="Mokaddem Emna" w:date="2013-02-05T11:43:00Z">
              <w:r>
                <w:t>Click on the “Background” button on the toolbar</w:t>
              </w:r>
            </w:ins>
          </w:p>
        </w:tc>
        <w:tc>
          <w:tcPr>
            <w:tcW w:w="2690" w:type="dxa"/>
            <w:gridSpan w:val="2"/>
            <w:shd w:val="clear" w:color="auto" w:fill="auto"/>
          </w:tcPr>
          <w:p w:rsidR="00641DFD" w:rsidRDefault="00641DFD" w:rsidP="002F44B2">
            <w:pPr>
              <w:spacing w:after="0"/>
              <w:rPr>
                <w:ins w:id="9068" w:author="Mokaddem Emna" w:date="2013-02-05T11:16:00Z"/>
              </w:rPr>
            </w:pPr>
            <w:ins w:id="9069" w:author="Mokaddem Emna" w:date="2013-02-05T11:33:00Z">
              <w:r>
                <w:t xml:space="preserve">The list of </w:t>
              </w:r>
            </w:ins>
            <w:ins w:id="9070" w:author="Mokaddem Emna" w:date="2013-02-05T11:43:00Z">
              <w:r w:rsidR="002F44B2">
                <w:t>background layers is displayed, the first one is selected by default</w:t>
              </w:r>
            </w:ins>
            <w:ins w:id="9071" w:author="Mokaddem Emna" w:date="2013-02-05T11:49:00Z">
              <w:r w:rsidR="00530F04">
                <w:t>.</w:t>
              </w:r>
            </w:ins>
          </w:p>
        </w:tc>
        <w:tc>
          <w:tcPr>
            <w:tcW w:w="1559" w:type="dxa"/>
            <w:shd w:val="clear" w:color="auto" w:fill="auto"/>
            <w:vAlign w:val="center"/>
          </w:tcPr>
          <w:p w:rsidR="00641DFD" w:rsidRDefault="00641DFD" w:rsidP="0017668F">
            <w:pPr>
              <w:spacing w:after="0"/>
              <w:jc w:val="center"/>
              <w:rPr>
                <w:ins w:id="9072" w:author="Mokaddem Emna" w:date="2013-02-05T11:16:00Z"/>
                <w:rFonts w:cstheme="minorHAnsi"/>
                <w:i/>
                <w:sz w:val="14"/>
                <w:szCs w:val="14"/>
              </w:rPr>
            </w:pPr>
          </w:p>
        </w:tc>
      </w:tr>
      <w:tr w:rsidR="00641DFD" w:rsidRPr="0056181B" w:rsidTr="0017668F">
        <w:trPr>
          <w:ins w:id="9073" w:author="Mokaddem Emna" w:date="2013-02-05T11:33:00Z"/>
        </w:trPr>
        <w:tc>
          <w:tcPr>
            <w:tcW w:w="865" w:type="dxa"/>
            <w:shd w:val="clear" w:color="auto" w:fill="auto"/>
            <w:vAlign w:val="center"/>
          </w:tcPr>
          <w:p w:rsidR="00641DFD" w:rsidRDefault="00641DFD" w:rsidP="0017668F">
            <w:pPr>
              <w:spacing w:after="0"/>
              <w:jc w:val="center"/>
              <w:rPr>
                <w:ins w:id="9074" w:author="Mokaddem Emna" w:date="2013-02-05T11:33:00Z"/>
                <w:i/>
                <w:sz w:val="14"/>
                <w:szCs w:val="14"/>
              </w:rPr>
            </w:pPr>
            <w:ins w:id="9075" w:author="Mokaddem Emna" w:date="2013-02-05T11:33:00Z">
              <w:r>
                <w:rPr>
                  <w:i/>
                  <w:sz w:val="14"/>
                  <w:szCs w:val="14"/>
                </w:rPr>
                <w:t>Step-</w:t>
              </w:r>
            </w:ins>
            <w:ins w:id="9076" w:author="Mokaddem Emna" w:date="2013-02-05T11:34:00Z">
              <w:r>
                <w:rPr>
                  <w:i/>
                  <w:sz w:val="14"/>
                  <w:szCs w:val="14"/>
                </w:rPr>
                <w:t>7</w:t>
              </w:r>
            </w:ins>
            <w:ins w:id="9077" w:author="Mokaddem Emna" w:date="2013-02-05T11:33:00Z">
              <w:r>
                <w:rPr>
                  <w:i/>
                  <w:sz w:val="14"/>
                  <w:szCs w:val="14"/>
                </w:rPr>
                <w:t>0</w:t>
              </w:r>
            </w:ins>
          </w:p>
        </w:tc>
        <w:tc>
          <w:tcPr>
            <w:tcW w:w="3499" w:type="dxa"/>
            <w:gridSpan w:val="3"/>
            <w:shd w:val="clear" w:color="auto" w:fill="auto"/>
          </w:tcPr>
          <w:p w:rsidR="00641DFD" w:rsidRDefault="002F44B2" w:rsidP="00DE3A66">
            <w:pPr>
              <w:rPr>
                <w:ins w:id="9078" w:author="Mokaddem Emna" w:date="2013-02-05T11:33:00Z"/>
              </w:rPr>
            </w:pPr>
            <w:ins w:id="9079" w:author="Mokaddem Emna" w:date="2013-02-05T11:44:00Z">
              <w:r>
                <w:t xml:space="preserve">Check the checkbox of </w:t>
              </w:r>
            </w:ins>
            <w:ins w:id="9080" w:author="Mokaddem Emna" w:date="2013-02-05T11:50:00Z">
              <w:r w:rsidR="00DE3A66">
                <w:t>a</w:t>
              </w:r>
            </w:ins>
            <w:ins w:id="9081" w:author="Mokaddem Emna" w:date="2013-02-05T11:44:00Z">
              <w:r>
                <w:t xml:space="preserve"> background layer different of the default one</w:t>
              </w:r>
            </w:ins>
            <w:ins w:id="9082" w:author="Mokaddem Emna" w:date="2013-02-05T11:35:00Z">
              <w:r w:rsidR="00641DFD">
                <w:t>.</w:t>
              </w:r>
            </w:ins>
          </w:p>
        </w:tc>
        <w:tc>
          <w:tcPr>
            <w:tcW w:w="2690" w:type="dxa"/>
            <w:gridSpan w:val="2"/>
            <w:shd w:val="clear" w:color="auto" w:fill="auto"/>
          </w:tcPr>
          <w:p w:rsidR="00641DFD" w:rsidRDefault="002F44B2" w:rsidP="0017668F">
            <w:pPr>
              <w:spacing w:after="0"/>
              <w:rPr>
                <w:ins w:id="9083" w:author="Mokaddem Emna" w:date="2013-02-05T11:33:00Z"/>
              </w:rPr>
            </w:pPr>
            <w:ins w:id="9084" w:author="Mokaddem Emna" w:date="2013-02-05T11:44:00Z">
              <w:r>
                <w:t>The map background layer is updated.</w:t>
              </w:r>
            </w:ins>
          </w:p>
        </w:tc>
        <w:tc>
          <w:tcPr>
            <w:tcW w:w="1559" w:type="dxa"/>
            <w:shd w:val="clear" w:color="auto" w:fill="auto"/>
            <w:vAlign w:val="center"/>
          </w:tcPr>
          <w:p w:rsidR="00641DFD" w:rsidRDefault="00641DFD" w:rsidP="0017668F">
            <w:pPr>
              <w:spacing w:after="0"/>
              <w:jc w:val="center"/>
              <w:rPr>
                <w:ins w:id="9085" w:author="Mokaddem Emna" w:date="2013-02-05T11:33:00Z"/>
                <w:rFonts w:cstheme="minorHAnsi"/>
                <w:i/>
                <w:sz w:val="14"/>
                <w:szCs w:val="14"/>
              </w:rPr>
            </w:pPr>
          </w:p>
        </w:tc>
      </w:tr>
      <w:tr w:rsidR="002F44B2" w:rsidRPr="0056181B" w:rsidTr="0017668F">
        <w:trPr>
          <w:ins w:id="9086" w:author="Mokaddem Emna" w:date="2013-02-05T11:35:00Z"/>
        </w:trPr>
        <w:tc>
          <w:tcPr>
            <w:tcW w:w="865" w:type="dxa"/>
            <w:shd w:val="clear" w:color="auto" w:fill="auto"/>
            <w:vAlign w:val="center"/>
          </w:tcPr>
          <w:p w:rsidR="002F44B2" w:rsidRDefault="002F44B2" w:rsidP="0017668F">
            <w:pPr>
              <w:spacing w:after="0"/>
              <w:jc w:val="center"/>
              <w:rPr>
                <w:ins w:id="9087" w:author="Mokaddem Emna" w:date="2013-02-05T11:35:00Z"/>
                <w:i/>
                <w:sz w:val="14"/>
                <w:szCs w:val="14"/>
              </w:rPr>
            </w:pPr>
            <w:ins w:id="9088" w:author="Mokaddem Emna" w:date="2013-02-05T11:37:00Z">
              <w:r>
                <w:rPr>
                  <w:i/>
                  <w:sz w:val="14"/>
                  <w:szCs w:val="14"/>
                </w:rPr>
                <w:t>Step-80</w:t>
              </w:r>
            </w:ins>
          </w:p>
        </w:tc>
        <w:tc>
          <w:tcPr>
            <w:tcW w:w="3499" w:type="dxa"/>
            <w:gridSpan w:val="3"/>
            <w:shd w:val="clear" w:color="auto" w:fill="auto"/>
          </w:tcPr>
          <w:p w:rsidR="002F44B2" w:rsidRDefault="002F44B2" w:rsidP="00641DFD">
            <w:pPr>
              <w:rPr>
                <w:ins w:id="9089" w:author="Mokaddem Emna" w:date="2013-02-05T11:35:00Z"/>
              </w:rPr>
            </w:pPr>
            <w:ins w:id="9090" w:author="Mokaddem Emna" w:date="2013-02-05T11:45:00Z">
              <w:r>
                <w:t>Click on the ‘User Preferences’ tab</w:t>
              </w:r>
            </w:ins>
          </w:p>
        </w:tc>
        <w:tc>
          <w:tcPr>
            <w:tcW w:w="2690" w:type="dxa"/>
            <w:gridSpan w:val="2"/>
            <w:shd w:val="clear" w:color="auto" w:fill="auto"/>
          </w:tcPr>
          <w:p w:rsidR="002F44B2" w:rsidRDefault="002F44B2" w:rsidP="002F44B2">
            <w:pPr>
              <w:spacing w:after="0"/>
              <w:rPr>
                <w:ins w:id="9091" w:author="Mokaddem Emna" w:date="2013-02-05T11:35:00Z"/>
              </w:rPr>
            </w:pPr>
            <w:ins w:id="9092" w:author="Mokaddem Emna" w:date="2013-02-05T11:45:00Z">
              <w:r>
                <w:t xml:space="preserve">The list of selected preferences is displayed and the background layer which has been selected is displayed. </w:t>
              </w:r>
            </w:ins>
          </w:p>
        </w:tc>
        <w:tc>
          <w:tcPr>
            <w:tcW w:w="1559" w:type="dxa"/>
            <w:shd w:val="clear" w:color="auto" w:fill="auto"/>
            <w:vAlign w:val="center"/>
          </w:tcPr>
          <w:p w:rsidR="002F44B2" w:rsidRDefault="002F44B2" w:rsidP="0017668F">
            <w:pPr>
              <w:spacing w:after="0"/>
              <w:jc w:val="center"/>
              <w:rPr>
                <w:ins w:id="9093" w:author="Mokaddem Emna" w:date="2013-02-05T11:35:00Z"/>
                <w:rFonts w:cstheme="minorHAnsi"/>
                <w:i/>
                <w:sz w:val="14"/>
                <w:szCs w:val="14"/>
              </w:rPr>
            </w:pPr>
            <w:ins w:id="9094" w:author="Mokaddem Emna" w:date="2013-02-05T11:45:00Z">
              <w:r>
                <w:rPr>
                  <w:rFonts w:cstheme="minorHAnsi"/>
                  <w:i/>
                  <w:sz w:val="14"/>
                  <w:szCs w:val="14"/>
                </w:rPr>
                <w:t>NGEO-WEBC-PFC-0251</w:t>
              </w:r>
            </w:ins>
          </w:p>
        </w:tc>
      </w:tr>
      <w:tr w:rsidR="00641DFD" w:rsidRPr="0056181B" w:rsidTr="0017668F">
        <w:trPr>
          <w:ins w:id="9095" w:author="Mokaddem Emna" w:date="2013-02-05T11:36:00Z"/>
        </w:trPr>
        <w:tc>
          <w:tcPr>
            <w:tcW w:w="865" w:type="dxa"/>
            <w:shd w:val="clear" w:color="auto" w:fill="auto"/>
            <w:vAlign w:val="center"/>
          </w:tcPr>
          <w:p w:rsidR="00641DFD" w:rsidRDefault="00AC6142" w:rsidP="0017668F">
            <w:pPr>
              <w:spacing w:after="0"/>
              <w:jc w:val="center"/>
              <w:rPr>
                <w:ins w:id="9096" w:author="Mokaddem Emna" w:date="2013-02-05T11:36:00Z"/>
                <w:i/>
                <w:sz w:val="14"/>
                <w:szCs w:val="14"/>
              </w:rPr>
            </w:pPr>
            <w:ins w:id="9097" w:author="Mokaddem Emna" w:date="2013-02-05T11:37:00Z">
              <w:r>
                <w:rPr>
                  <w:i/>
                  <w:sz w:val="14"/>
                  <w:szCs w:val="14"/>
                </w:rPr>
                <w:t>Step-90</w:t>
              </w:r>
            </w:ins>
          </w:p>
        </w:tc>
        <w:tc>
          <w:tcPr>
            <w:tcW w:w="3499" w:type="dxa"/>
            <w:gridSpan w:val="3"/>
            <w:shd w:val="clear" w:color="auto" w:fill="auto"/>
          </w:tcPr>
          <w:p w:rsidR="00641DFD" w:rsidRDefault="003C6833" w:rsidP="00641DFD">
            <w:pPr>
              <w:rPr>
                <w:ins w:id="9098" w:author="Mokaddem Emna" w:date="2013-02-05T11:36:00Z"/>
              </w:rPr>
            </w:pPr>
            <w:ins w:id="9099" w:author="Mokaddem Emna" w:date="2013-02-05T11:45:00Z">
              <w:r>
                <w:t>Launch the application in a new window or tab of the same used browser</w:t>
              </w:r>
            </w:ins>
            <w:ins w:id="9100" w:author="Mokaddem Emna" w:date="2013-02-05T11:50:00Z">
              <w:r w:rsidR="00DE3A66">
                <w:t>.</w:t>
              </w:r>
            </w:ins>
          </w:p>
        </w:tc>
        <w:tc>
          <w:tcPr>
            <w:tcW w:w="2690" w:type="dxa"/>
            <w:gridSpan w:val="2"/>
            <w:shd w:val="clear" w:color="auto" w:fill="auto"/>
          </w:tcPr>
          <w:p w:rsidR="00641DFD" w:rsidRDefault="003C6833" w:rsidP="00641DFD">
            <w:pPr>
              <w:spacing w:after="0"/>
              <w:rPr>
                <w:ins w:id="9101" w:author="Mokaddem Emna" w:date="2013-02-05T11:36:00Z"/>
              </w:rPr>
            </w:pPr>
            <w:ins w:id="9102" w:author="Mokaddem Emna" w:date="2013-02-05T11:46:00Z">
              <w:r>
                <w:t>The application is launched</w:t>
              </w:r>
            </w:ins>
          </w:p>
        </w:tc>
        <w:tc>
          <w:tcPr>
            <w:tcW w:w="1559" w:type="dxa"/>
            <w:shd w:val="clear" w:color="auto" w:fill="auto"/>
            <w:vAlign w:val="center"/>
          </w:tcPr>
          <w:p w:rsidR="00641DFD" w:rsidRDefault="00641DFD" w:rsidP="0017668F">
            <w:pPr>
              <w:spacing w:after="0"/>
              <w:jc w:val="center"/>
              <w:rPr>
                <w:ins w:id="9103" w:author="Mokaddem Emna" w:date="2013-02-05T11:36:00Z"/>
                <w:rFonts w:cstheme="minorHAnsi"/>
                <w:i/>
                <w:sz w:val="14"/>
                <w:szCs w:val="14"/>
              </w:rPr>
            </w:pPr>
          </w:p>
        </w:tc>
      </w:tr>
      <w:tr w:rsidR="003C6833" w:rsidRPr="0056181B" w:rsidTr="0017668F">
        <w:trPr>
          <w:ins w:id="9104" w:author="Mokaddem Emna" w:date="2013-02-05T11:46:00Z"/>
        </w:trPr>
        <w:tc>
          <w:tcPr>
            <w:tcW w:w="865" w:type="dxa"/>
            <w:shd w:val="clear" w:color="auto" w:fill="auto"/>
            <w:vAlign w:val="center"/>
          </w:tcPr>
          <w:p w:rsidR="003C6833" w:rsidRDefault="003C6833" w:rsidP="0017668F">
            <w:pPr>
              <w:spacing w:after="0"/>
              <w:jc w:val="center"/>
              <w:rPr>
                <w:ins w:id="9105" w:author="Mokaddem Emna" w:date="2013-02-05T11:46:00Z"/>
                <w:i/>
                <w:sz w:val="14"/>
                <w:szCs w:val="14"/>
              </w:rPr>
            </w:pPr>
            <w:ins w:id="9106" w:author="Mokaddem Emna" w:date="2013-02-05T11:48:00Z">
              <w:r>
                <w:rPr>
                  <w:i/>
                  <w:sz w:val="14"/>
                  <w:szCs w:val="14"/>
                </w:rPr>
                <w:t>Step-100</w:t>
              </w:r>
            </w:ins>
          </w:p>
        </w:tc>
        <w:tc>
          <w:tcPr>
            <w:tcW w:w="3499" w:type="dxa"/>
            <w:gridSpan w:val="3"/>
            <w:shd w:val="clear" w:color="auto" w:fill="auto"/>
          </w:tcPr>
          <w:p w:rsidR="003C6833" w:rsidRDefault="003C6833" w:rsidP="00641DFD">
            <w:pPr>
              <w:rPr>
                <w:ins w:id="9107" w:author="Mokaddem Emna" w:date="2013-02-05T11:46:00Z"/>
              </w:rPr>
            </w:pPr>
            <w:ins w:id="9108" w:author="Mokaddem Emna" w:date="2013-02-05T11:46:00Z">
              <w:r>
                <w:t>Open the dataset selection widget</w:t>
              </w:r>
            </w:ins>
          </w:p>
        </w:tc>
        <w:tc>
          <w:tcPr>
            <w:tcW w:w="2690" w:type="dxa"/>
            <w:gridSpan w:val="2"/>
            <w:shd w:val="clear" w:color="auto" w:fill="auto"/>
          </w:tcPr>
          <w:p w:rsidR="003C6833" w:rsidRDefault="003C6833" w:rsidP="00641DFD">
            <w:pPr>
              <w:spacing w:after="0"/>
              <w:rPr>
                <w:ins w:id="9109" w:author="Mokaddem Emna" w:date="2013-02-05T11:46:00Z"/>
              </w:rPr>
            </w:pPr>
            <w:ins w:id="9110" w:author="Mokaddem Emna" w:date="2013-02-05T11:46:00Z">
              <w:r>
                <w:t>The last selected dataset is selected</w:t>
              </w:r>
            </w:ins>
            <w:ins w:id="9111" w:author="Mokaddem Emna" w:date="2013-02-05T11:50:00Z">
              <w:r w:rsidR="00DE3A66">
                <w:t>.</w:t>
              </w:r>
            </w:ins>
          </w:p>
        </w:tc>
        <w:tc>
          <w:tcPr>
            <w:tcW w:w="1559" w:type="dxa"/>
            <w:shd w:val="clear" w:color="auto" w:fill="auto"/>
            <w:vAlign w:val="center"/>
          </w:tcPr>
          <w:p w:rsidR="003C6833" w:rsidRDefault="003C6833" w:rsidP="0017668F">
            <w:pPr>
              <w:spacing w:after="0"/>
              <w:jc w:val="center"/>
              <w:rPr>
                <w:ins w:id="9112" w:author="Mokaddem Emna" w:date="2013-02-05T11:46:00Z"/>
                <w:rFonts w:cstheme="minorHAnsi"/>
                <w:i/>
                <w:sz w:val="14"/>
                <w:szCs w:val="14"/>
              </w:rPr>
            </w:pPr>
            <w:ins w:id="9113" w:author="Mokaddem Emna" w:date="2013-02-05T11:47:00Z">
              <w:r>
                <w:rPr>
                  <w:rFonts w:cstheme="minorHAnsi"/>
                  <w:i/>
                  <w:sz w:val="14"/>
                  <w:szCs w:val="14"/>
                </w:rPr>
                <w:t>NGEO-WEBC-PFC-0253</w:t>
              </w:r>
            </w:ins>
          </w:p>
        </w:tc>
      </w:tr>
      <w:tr w:rsidR="003C6833" w:rsidRPr="0056181B" w:rsidTr="0017668F">
        <w:trPr>
          <w:ins w:id="9114" w:author="Mokaddem Emna" w:date="2013-02-05T11:47:00Z"/>
        </w:trPr>
        <w:tc>
          <w:tcPr>
            <w:tcW w:w="865" w:type="dxa"/>
            <w:shd w:val="clear" w:color="auto" w:fill="auto"/>
            <w:vAlign w:val="center"/>
          </w:tcPr>
          <w:p w:rsidR="003C6833" w:rsidRDefault="003C6833" w:rsidP="0017668F">
            <w:pPr>
              <w:spacing w:after="0"/>
              <w:jc w:val="center"/>
              <w:rPr>
                <w:ins w:id="9115" w:author="Mokaddem Emna" w:date="2013-02-05T11:47:00Z"/>
                <w:i/>
                <w:sz w:val="14"/>
                <w:szCs w:val="14"/>
              </w:rPr>
            </w:pPr>
            <w:ins w:id="9116" w:author="Mokaddem Emna" w:date="2013-02-05T11:48:00Z">
              <w:r>
                <w:rPr>
                  <w:i/>
                  <w:sz w:val="14"/>
                  <w:szCs w:val="14"/>
                </w:rPr>
                <w:t>Step-110</w:t>
              </w:r>
            </w:ins>
          </w:p>
        </w:tc>
        <w:tc>
          <w:tcPr>
            <w:tcW w:w="3499" w:type="dxa"/>
            <w:gridSpan w:val="3"/>
            <w:shd w:val="clear" w:color="auto" w:fill="auto"/>
          </w:tcPr>
          <w:p w:rsidR="003C6833" w:rsidRDefault="003C6833" w:rsidP="003C6833">
            <w:pPr>
              <w:rPr>
                <w:ins w:id="9117" w:author="Mokaddem Emna" w:date="2013-02-05T11:47:00Z"/>
              </w:rPr>
            </w:pPr>
            <w:ins w:id="9118" w:author="Mokaddem Emna" w:date="2013-02-05T11:47:00Z">
              <w:r>
                <w:t>Open the backgound selection widget</w:t>
              </w:r>
            </w:ins>
          </w:p>
        </w:tc>
        <w:tc>
          <w:tcPr>
            <w:tcW w:w="2690" w:type="dxa"/>
            <w:gridSpan w:val="2"/>
            <w:shd w:val="clear" w:color="auto" w:fill="auto"/>
          </w:tcPr>
          <w:p w:rsidR="003C6833" w:rsidRDefault="003C6833" w:rsidP="00641DFD">
            <w:pPr>
              <w:spacing w:after="0"/>
              <w:rPr>
                <w:ins w:id="9119" w:author="Mokaddem Emna" w:date="2013-02-05T11:47:00Z"/>
              </w:rPr>
            </w:pPr>
            <w:ins w:id="9120" w:author="Mokaddem Emna" w:date="2013-02-05T11:47:00Z">
              <w:r>
                <w:t>The last selected backgound layer is selected</w:t>
              </w:r>
            </w:ins>
          </w:p>
        </w:tc>
        <w:tc>
          <w:tcPr>
            <w:tcW w:w="1559" w:type="dxa"/>
            <w:shd w:val="clear" w:color="auto" w:fill="auto"/>
            <w:vAlign w:val="center"/>
          </w:tcPr>
          <w:p w:rsidR="003C6833" w:rsidRDefault="003C6833" w:rsidP="0017668F">
            <w:pPr>
              <w:spacing w:after="0"/>
              <w:jc w:val="center"/>
              <w:rPr>
                <w:ins w:id="9121" w:author="Mokaddem Emna" w:date="2013-02-05T11:47:00Z"/>
                <w:rFonts w:cstheme="minorHAnsi"/>
                <w:i/>
                <w:sz w:val="14"/>
                <w:szCs w:val="14"/>
              </w:rPr>
            </w:pPr>
            <w:ins w:id="9122" w:author="Mokaddem Emna" w:date="2013-02-05T11:47:00Z">
              <w:r>
                <w:rPr>
                  <w:rFonts w:cstheme="minorHAnsi"/>
                  <w:i/>
                  <w:sz w:val="14"/>
                  <w:szCs w:val="14"/>
                </w:rPr>
                <w:t>NGEO-WEBC-PFC-0253</w:t>
              </w:r>
            </w:ins>
          </w:p>
        </w:tc>
      </w:tr>
      <w:tr w:rsidR="003C6833" w:rsidRPr="0056181B" w:rsidTr="0017668F">
        <w:trPr>
          <w:ins w:id="9123" w:author="Mokaddem Emna" w:date="2013-02-05T11:47:00Z"/>
        </w:trPr>
        <w:tc>
          <w:tcPr>
            <w:tcW w:w="865" w:type="dxa"/>
            <w:shd w:val="clear" w:color="auto" w:fill="auto"/>
            <w:vAlign w:val="center"/>
          </w:tcPr>
          <w:p w:rsidR="003C6833" w:rsidRDefault="003C6833" w:rsidP="0017668F">
            <w:pPr>
              <w:spacing w:after="0"/>
              <w:jc w:val="center"/>
              <w:rPr>
                <w:ins w:id="9124" w:author="Mokaddem Emna" w:date="2013-02-05T11:47:00Z"/>
                <w:i/>
                <w:sz w:val="14"/>
                <w:szCs w:val="14"/>
              </w:rPr>
            </w:pPr>
            <w:ins w:id="9125" w:author="Mokaddem Emna" w:date="2013-02-05T11:48:00Z">
              <w:r>
                <w:rPr>
                  <w:i/>
                  <w:sz w:val="14"/>
                  <w:szCs w:val="14"/>
                </w:rPr>
                <w:t>Step-120</w:t>
              </w:r>
            </w:ins>
          </w:p>
        </w:tc>
        <w:tc>
          <w:tcPr>
            <w:tcW w:w="3499" w:type="dxa"/>
            <w:gridSpan w:val="3"/>
            <w:shd w:val="clear" w:color="auto" w:fill="auto"/>
          </w:tcPr>
          <w:p w:rsidR="003C6833" w:rsidRDefault="003C6833" w:rsidP="003C6833">
            <w:pPr>
              <w:rPr>
                <w:ins w:id="9126" w:author="Mokaddem Emna" w:date="2013-02-05T11:47:00Z"/>
              </w:rPr>
            </w:pPr>
            <w:ins w:id="9127" w:author="Mokaddem Emna" w:date="2013-02-05T11:47:00Z">
              <w:r>
                <w:t>Click on the ‘User Preferences’ tab</w:t>
              </w:r>
            </w:ins>
          </w:p>
        </w:tc>
        <w:tc>
          <w:tcPr>
            <w:tcW w:w="2690" w:type="dxa"/>
            <w:gridSpan w:val="2"/>
            <w:shd w:val="clear" w:color="auto" w:fill="auto"/>
          </w:tcPr>
          <w:p w:rsidR="003C6833" w:rsidRDefault="003C6833" w:rsidP="003C6833">
            <w:pPr>
              <w:spacing w:after="0"/>
              <w:rPr>
                <w:ins w:id="9128" w:author="Mokaddem Emna" w:date="2013-02-05T11:47:00Z"/>
              </w:rPr>
            </w:pPr>
            <w:ins w:id="9129" w:author="Mokaddem Emna" w:date="2013-02-05T11:47:00Z">
              <w:r>
                <w:t xml:space="preserve">The list of </w:t>
              </w:r>
            </w:ins>
            <w:ins w:id="9130" w:author="Mokaddem Emna" w:date="2013-02-05T11:48:00Z">
              <w:r>
                <w:t xml:space="preserve">the last </w:t>
              </w:r>
            </w:ins>
            <w:ins w:id="9131" w:author="Mokaddem Emna" w:date="2013-02-05T11:47:00Z">
              <w:r>
                <w:t xml:space="preserve">selected preferences is displayed </w:t>
              </w:r>
            </w:ins>
          </w:p>
        </w:tc>
        <w:tc>
          <w:tcPr>
            <w:tcW w:w="1559" w:type="dxa"/>
            <w:shd w:val="clear" w:color="auto" w:fill="auto"/>
            <w:vAlign w:val="center"/>
          </w:tcPr>
          <w:p w:rsidR="003C6833" w:rsidRDefault="003C6833" w:rsidP="0017668F">
            <w:pPr>
              <w:spacing w:after="0"/>
              <w:jc w:val="center"/>
              <w:rPr>
                <w:ins w:id="9132" w:author="Mokaddem Emna" w:date="2013-02-05T11:47:00Z"/>
                <w:rFonts w:cstheme="minorHAnsi"/>
                <w:i/>
                <w:sz w:val="14"/>
                <w:szCs w:val="14"/>
              </w:rPr>
            </w:pPr>
            <w:ins w:id="9133" w:author="Mokaddem Emna" w:date="2013-02-05T11:47:00Z">
              <w:r>
                <w:rPr>
                  <w:rFonts w:cstheme="minorHAnsi"/>
                  <w:i/>
                  <w:sz w:val="14"/>
                  <w:szCs w:val="14"/>
                </w:rPr>
                <w:t>NGEO-WEBC-PFC-0253</w:t>
              </w:r>
            </w:ins>
          </w:p>
        </w:tc>
      </w:tr>
    </w:tbl>
    <w:p w:rsidR="000F104F" w:rsidRPr="000202B0" w:rsidRDefault="000F104F" w:rsidP="000F104F">
      <w:pPr>
        <w:pStyle w:val="Titre3"/>
        <w:rPr>
          <w:ins w:id="9134" w:author="Mokaddem Emna" w:date="2013-02-08T09:41:00Z"/>
        </w:rPr>
      </w:pPr>
      <w:bookmarkStart w:id="9135" w:name="_Toc348082260"/>
      <w:ins w:id="9136" w:author="Mokaddem Emna" w:date="2013-02-08T09:41:00Z">
        <w:r>
          <w:t>NGEO-WEBC-VTP-0260</w:t>
        </w:r>
        <w:r w:rsidRPr="000202B0">
          <w:t>:</w:t>
        </w:r>
        <w:r>
          <w:t xml:space="preserve"> Inquiries</w:t>
        </w:r>
        <w:bookmarkEnd w:id="9135"/>
      </w:ins>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854"/>
        <w:gridCol w:w="280"/>
        <w:gridCol w:w="2410"/>
        <w:gridCol w:w="1559"/>
      </w:tblGrid>
      <w:tr w:rsidR="000F104F" w:rsidRPr="004E5884" w:rsidTr="000F104F">
        <w:trPr>
          <w:ins w:id="9137" w:author="Mokaddem Emna" w:date="2013-02-08T09:41:00Z"/>
        </w:trPr>
        <w:tc>
          <w:tcPr>
            <w:tcW w:w="8613" w:type="dxa"/>
            <w:gridSpan w:val="7"/>
            <w:tcBorders>
              <w:top w:val="single" w:sz="2" w:space="0" w:color="auto"/>
              <w:bottom w:val="single" w:sz="6" w:space="0" w:color="auto"/>
            </w:tcBorders>
            <w:shd w:val="clear" w:color="auto" w:fill="548DD4" w:themeFill="text2" w:themeFillTint="99"/>
          </w:tcPr>
          <w:p w:rsidR="000F104F" w:rsidRPr="004E5884" w:rsidRDefault="000F104F" w:rsidP="000F104F">
            <w:pPr>
              <w:spacing w:after="0"/>
              <w:jc w:val="center"/>
              <w:rPr>
                <w:ins w:id="9138" w:author="Mokaddem Emna" w:date="2013-02-08T09:41:00Z"/>
                <w:b/>
                <w:i/>
                <w:color w:val="FFFFFF"/>
                <w:szCs w:val="18"/>
                <w:lang w:val="en-US"/>
              </w:rPr>
            </w:pPr>
            <w:ins w:id="9139" w:author="Mokaddem Emna" w:date="2013-02-08T09:41:00Z">
              <w:r>
                <w:rPr>
                  <w:b/>
                  <w:i/>
                  <w:color w:val="FFFFFF"/>
                  <w:szCs w:val="18"/>
                  <w:lang w:val="en-US"/>
                </w:rPr>
                <w:t>NGEO VALIDATION TEST  PROCEDURE</w:t>
              </w:r>
            </w:ins>
          </w:p>
        </w:tc>
      </w:tr>
      <w:tr w:rsidR="000F104F" w:rsidRPr="004E5884" w:rsidTr="000F104F">
        <w:trPr>
          <w:ins w:id="9140" w:author="Mokaddem Emna" w:date="2013-02-08T09:41:00Z"/>
        </w:trPr>
        <w:tc>
          <w:tcPr>
            <w:tcW w:w="1607"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ins w:id="9141" w:author="Mokaddem Emna" w:date="2013-02-08T09:41:00Z"/>
                <w:b/>
                <w:color w:val="FFFFFF"/>
                <w:sz w:val="14"/>
                <w:szCs w:val="14"/>
              </w:rPr>
            </w:pPr>
            <w:ins w:id="9142" w:author="Mokaddem Emna" w:date="2013-02-08T09:41:00Z">
              <w:r w:rsidRPr="00544FC8">
                <w:rPr>
                  <w:b/>
                  <w:color w:val="FFFFFF"/>
                  <w:sz w:val="14"/>
                  <w:szCs w:val="14"/>
                </w:rPr>
                <w:t>Test Identifier</w:t>
              </w:r>
            </w:ins>
          </w:p>
        </w:tc>
        <w:tc>
          <w:tcPr>
            <w:tcW w:w="1903" w:type="dxa"/>
            <w:tcBorders>
              <w:top w:val="single" w:sz="6" w:space="0" w:color="auto"/>
            </w:tcBorders>
            <w:shd w:val="clear" w:color="auto" w:fill="auto"/>
          </w:tcPr>
          <w:p w:rsidR="000F104F" w:rsidRPr="00544FC8" w:rsidRDefault="000F104F" w:rsidP="000F104F">
            <w:pPr>
              <w:spacing w:after="0"/>
              <w:rPr>
                <w:ins w:id="9143" w:author="Mokaddem Emna" w:date="2013-02-08T09:41:00Z"/>
                <w:i/>
                <w:color w:val="548DD4"/>
                <w:sz w:val="16"/>
                <w:szCs w:val="16"/>
              </w:rPr>
            </w:pPr>
            <w:ins w:id="9144" w:author="Mokaddem Emna" w:date="2013-02-08T09:41:00Z">
              <w:r>
                <w:rPr>
                  <w:i/>
                  <w:color w:val="548DD4"/>
                  <w:sz w:val="16"/>
                  <w:szCs w:val="16"/>
                </w:rPr>
                <w:t>NGEO-WEBC-VTP-0260</w:t>
              </w:r>
            </w:ins>
          </w:p>
        </w:tc>
        <w:tc>
          <w:tcPr>
            <w:tcW w:w="1134" w:type="dxa"/>
            <w:gridSpan w:val="2"/>
            <w:tcBorders>
              <w:top w:val="single" w:sz="6" w:space="0" w:color="auto"/>
            </w:tcBorders>
            <w:shd w:val="clear" w:color="auto" w:fill="548DD4" w:themeFill="text2" w:themeFillTint="99"/>
          </w:tcPr>
          <w:p w:rsidR="000F104F" w:rsidRPr="00544FC8" w:rsidRDefault="000F104F" w:rsidP="000F104F">
            <w:pPr>
              <w:spacing w:after="0"/>
              <w:jc w:val="center"/>
              <w:rPr>
                <w:ins w:id="9145" w:author="Mokaddem Emna" w:date="2013-02-08T09:41:00Z"/>
                <w:b/>
                <w:color w:val="FFFFFF"/>
                <w:sz w:val="14"/>
                <w:szCs w:val="14"/>
              </w:rPr>
            </w:pPr>
            <w:ins w:id="9146" w:author="Mokaddem Emna" w:date="2013-02-08T09:41:00Z">
              <w:r w:rsidRPr="00544FC8">
                <w:rPr>
                  <w:b/>
                  <w:color w:val="FFFFFF"/>
                  <w:sz w:val="14"/>
                  <w:szCs w:val="14"/>
                </w:rPr>
                <w:t>Test Title</w:t>
              </w:r>
            </w:ins>
          </w:p>
        </w:tc>
        <w:tc>
          <w:tcPr>
            <w:tcW w:w="3969" w:type="dxa"/>
            <w:gridSpan w:val="2"/>
            <w:tcBorders>
              <w:top w:val="single" w:sz="6" w:space="0" w:color="auto"/>
            </w:tcBorders>
            <w:shd w:val="clear" w:color="auto" w:fill="auto"/>
          </w:tcPr>
          <w:p w:rsidR="000F104F" w:rsidRPr="00BE3088" w:rsidRDefault="000F104F" w:rsidP="000F104F">
            <w:pPr>
              <w:spacing w:after="0"/>
              <w:rPr>
                <w:ins w:id="9147" w:author="Mokaddem Emna" w:date="2013-02-08T09:41:00Z"/>
                <w:i/>
                <w:color w:val="548DD4"/>
                <w:sz w:val="16"/>
                <w:szCs w:val="16"/>
                <w:lang w:val="en-US"/>
              </w:rPr>
            </w:pPr>
            <w:ins w:id="9148" w:author="Mokaddem Emna" w:date="2013-02-08T09:41:00Z">
              <w:r>
                <w:rPr>
                  <w:i/>
                  <w:sz w:val="16"/>
                  <w:szCs w:val="16"/>
                </w:rPr>
                <w:t>Inquiries</w:t>
              </w:r>
            </w:ins>
          </w:p>
        </w:tc>
      </w:tr>
      <w:tr w:rsidR="000F104F" w:rsidRPr="00B17EAC" w:rsidTr="000F104F">
        <w:trPr>
          <w:ins w:id="9149" w:author="Mokaddem Emna" w:date="2013-02-08T09:41:00Z"/>
        </w:trPr>
        <w:tc>
          <w:tcPr>
            <w:tcW w:w="8613" w:type="dxa"/>
            <w:gridSpan w:val="7"/>
            <w:shd w:val="clear" w:color="auto" w:fill="A6A6A6"/>
          </w:tcPr>
          <w:p w:rsidR="000F104F" w:rsidRPr="00544FC8" w:rsidRDefault="000F104F" w:rsidP="000F104F">
            <w:pPr>
              <w:spacing w:after="0"/>
              <w:rPr>
                <w:ins w:id="9150" w:author="Mokaddem Emna" w:date="2013-02-08T09:41:00Z"/>
                <w:sz w:val="14"/>
                <w:szCs w:val="14"/>
              </w:rPr>
            </w:pPr>
          </w:p>
        </w:tc>
      </w:tr>
      <w:tr w:rsidR="000F104F" w:rsidRPr="004E5884" w:rsidTr="000F104F">
        <w:trPr>
          <w:ins w:id="9151" w:author="Mokaddem Emna" w:date="2013-02-08T09:41:00Z"/>
        </w:trPr>
        <w:tc>
          <w:tcPr>
            <w:tcW w:w="8613" w:type="dxa"/>
            <w:gridSpan w:val="7"/>
            <w:shd w:val="clear" w:color="auto" w:fill="auto"/>
          </w:tcPr>
          <w:p w:rsidR="000F104F" w:rsidRPr="005E7083" w:rsidRDefault="000F104F" w:rsidP="000F104F">
            <w:pPr>
              <w:autoSpaceDE w:val="0"/>
              <w:autoSpaceDN w:val="0"/>
              <w:adjustRightInd w:val="0"/>
              <w:spacing w:after="0" w:line="240" w:lineRule="auto"/>
              <w:rPr>
                <w:ins w:id="9152" w:author="Mokaddem Emna" w:date="2013-02-08T09:41:00Z"/>
                <w:rFonts w:cstheme="minorHAnsi"/>
                <w:lang w:val="en-US"/>
              </w:rPr>
            </w:pPr>
            <w:ins w:id="9153" w:author="Mokaddem Emna" w:date="2013-02-08T09:41:00Z">
              <w:r w:rsidRPr="00057FF1">
                <w:rPr>
                  <w:rFonts w:cstheme="minorHAnsi"/>
                  <w:lang w:val="en-US"/>
                </w:rPr>
                <w:t xml:space="preserve">This test procedure implements the test case </w:t>
              </w:r>
              <w:r>
                <w:rPr>
                  <w:rFonts w:cstheme="minorHAnsi"/>
                  <w:lang w:val="en-US"/>
                </w:rPr>
                <w:t>NGEO-WEBC-VTC-0260</w:t>
              </w:r>
              <w:r w:rsidRPr="00057FF1">
                <w:rPr>
                  <w:rFonts w:cstheme="minorHAnsi"/>
                  <w:lang w:val="en-US"/>
                </w:rPr>
                <w:t>:</w:t>
              </w:r>
              <w:r>
                <w:rPr>
                  <w:rFonts w:cstheme="minorHAnsi"/>
                  <w:lang w:val="en-US"/>
                </w:rPr>
                <w:t xml:space="preserve"> Inquiries.</w:t>
              </w:r>
            </w:ins>
          </w:p>
        </w:tc>
      </w:tr>
      <w:tr w:rsidR="000F104F" w:rsidRPr="00B17EAC" w:rsidTr="000F104F">
        <w:trPr>
          <w:ins w:id="9154" w:author="Mokaddem Emna" w:date="2013-02-08T09:41:00Z"/>
        </w:trPr>
        <w:tc>
          <w:tcPr>
            <w:tcW w:w="8613" w:type="dxa"/>
            <w:gridSpan w:val="7"/>
            <w:shd w:val="clear" w:color="auto" w:fill="A6A6A6"/>
          </w:tcPr>
          <w:p w:rsidR="000F104F" w:rsidRPr="00544FC8" w:rsidRDefault="000F104F" w:rsidP="000F104F">
            <w:pPr>
              <w:spacing w:after="0"/>
              <w:rPr>
                <w:ins w:id="9155" w:author="Mokaddem Emna" w:date="2013-02-08T09:41:00Z"/>
                <w:sz w:val="14"/>
                <w:szCs w:val="14"/>
              </w:rPr>
            </w:pPr>
            <w:ins w:id="9156" w:author="Mokaddem Emna" w:date="2013-02-08T09:41:00Z">
              <w:r>
                <w:rPr>
                  <w:b/>
                  <w:sz w:val="14"/>
                  <w:szCs w:val="14"/>
                </w:rPr>
                <w:t>Script</w:t>
              </w:r>
            </w:ins>
          </w:p>
        </w:tc>
      </w:tr>
      <w:tr w:rsidR="000F104F" w:rsidRPr="004E5884" w:rsidTr="000F104F">
        <w:trPr>
          <w:ins w:id="9157" w:author="Mokaddem Emna" w:date="2013-02-08T09:41:00Z"/>
        </w:trPr>
        <w:tc>
          <w:tcPr>
            <w:tcW w:w="8613" w:type="dxa"/>
            <w:gridSpan w:val="7"/>
            <w:shd w:val="clear" w:color="auto" w:fill="auto"/>
          </w:tcPr>
          <w:p w:rsidR="000F104F" w:rsidRPr="004E5884" w:rsidRDefault="000F104F" w:rsidP="000F104F">
            <w:pPr>
              <w:spacing w:after="0"/>
              <w:rPr>
                <w:ins w:id="9158" w:author="Mokaddem Emna" w:date="2013-02-08T09:41:00Z"/>
                <w:lang w:val="en-US"/>
              </w:rPr>
            </w:pPr>
            <w:ins w:id="9159" w:author="Mokaddem Emna" w:date="2013-02-08T09:41:00Z">
              <w:r>
                <w:rPr>
                  <w:lang w:val="en-US"/>
                </w:rPr>
                <w:t>None</w:t>
              </w:r>
            </w:ins>
          </w:p>
        </w:tc>
      </w:tr>
      <w:tr w:rsidR="000F104F" w:rsidRPr="00544FC8" w:rsidTr="000F104F">
        <w:trPr>
          <w:ins w:id="9160" w:author="Mokaddem Emna" w:date="2013-02-08T09:41:00Z"/>
        </w:trPr>
        <w:tc>
          <w:tcPr>
            <w:tcW w:w="865" w:type="dxa"/>
            <w:shd w:val="clear" w:color="auto" w:fill="A6A6A6"/>
          </w:tcPr>
          <w:p w:rsidR="000F104F" w:rsidRPr="00544FC8" w:rsidRDefault="000F104F" w:rsidP="000F104F">
            <w:pPr>
              <w:spacing w:after="0"/>
              <w:jc w:val="center"/>
              <w:rPr>
                <w:ins w:id="9161" w:author="Mokaddem Emna" w:date="2013-02-08T09:41:00Z"/>
                <w:b/>
                <w:sz w:val="14"/>
                <w:szCs w:val="14"/>
              </w:rPr>
            </w:pPr>
            <w:ins w:id="9162" w:author="Mokaddem Emna" w:date="2013-02-08T09:41:00Z">
              <w:r w:rsidRPr="00544FC8">
                <w:rPr>
                  <w:b/>
                  <w:sz w:val="14"/>
                  <w:szCs w:val="14"/>
                </w:rPr>
                <w:t>Step</w:t>
              </w:r>
            </w:ins>
          </w:p>
        </w:tc>
        <w:tc>
          <w:tcPr>
            <w:tcW w:w="3499" w:type="dxa"/>
            <w:gridSpan w:val="3"/>
            <w:shd w:val="clear" w:color="auto" w:fill="A6A6A6"/>
          </w:tcPr>
          <w:p w:rsidR="000F104F" w:rsidRPr="00544FC8" w:rsidRDefault="000F104F" w:rsidP="000F104F">
            <w:pPr>
              <w:spacing w:after="0"/>
              <w:jc w:val="center"/>
              <w:rPr>
                <w:ins w:id="9163" w:author="Mokaddem Emna" w:date="2013-02-08T09:41:00Z"/>
                <w:b/>
                <w:sz w:val="14"/>
                <w:szCs w:val="14"/>
              </w:rPr>
            </w:pPr>
            <w:ins w:id="9164" w:author="Mokaddem Emna" w:date="2013-02-08T09:41:00Z">
              <w:r w:rsidRPr="00544FC8">
                <w:rPr>
                  <w:b/>
                  <w:sz w:val="14"/>
                  <w:szCs w:val="14"/>
                </w:rPr>
                <w:t>Action</w:t>
              </w:r>
            </w:ins>
          </w:p>
        </w:tc>
        <w:tc>
          <w:tcPr>
            <w:tcW w:w="2690" w:type="dxa"/>
            <w:gridSpan w:val="2"/>
            <w:shd w:val="clear" w:color="auto" w:fill="A6A6A6"/>
          </w:tcPr>
          <w:p w:rsidR="000F104F" w:rsidRPr="00544FC8" w:rsidRDefault="000F104F" w:rsidP="000F104F">
            <w:pPr>
              <w:spacing w:after="0"/>
              <w:jc w:val="center"/>
              <w:rPr>
                <w:ins w:id="9165" w:author="Mokaddem Emna" w:date="2013-02-08T09:41:00Z"/>
                <w:b/>
                <w:sz w:val="14"/>
                <w:szCs w:val="14"/>
              </w:rPr>
            </w:pPr>
            <w:ins w:id="9166" w:author="Mokaddem Emna" w:date="2013-02-08T09:41:00Z">
              <w:r>
                <w:rPr>
                  <w:b/>
                  <w:sz w:val="14"/>
                  <w:szCs w:val="14"/>
                </w:rPr>
                <w:t>Expected output</w:t>
              </w:r>
            </w:ins>
          </w:p>
        </w:tc>
        <w:tc>
          <w:tcPr>
            <w:tcW w:w="1559" w:type="dxa"/>
            <w:shd w:val="clear" w:color="auto" w:fill="A6A6A6"/>
          </w:tcPr>
          <w:p w:rsidR="000F104F" w:rsidRPr="00544FC8" w:rsidRDefault="000F104F" w:rsidP="000F104F">
            <w:pPr>
              <w:spacing w:after="0"/>
              <w:jc w:val="center"/>
              <w:rPr>
                <w:ins w:id="9167" w:author="Mokaddem Emna" w:date="2013-02-08T09:41:00Z"/>
                <w:b/>
                <w:sz w:val="14"/>
                <w:szCs w:val="14"/>
              </w:rPr>
            </w:pPr>
            <w:ins w:id="9168" w:author="Mokaddem Emna" w:date="2013-02-08T09:41:00Z">
              <w:r w:rsidRPr="00544FC8">
                <w:rPr>
                  <w:b/>
                  <w:sz w:val="14"/>
                  <w:szCs w:val="14"/>
                </w:rPr>
                <w:t>Pass/Fail Criteria Id</w:t>
              </w:r>
            </w:ins>
          </w:p>
        </w:tc>
      </w:tr>
      <w:tr w:rsidR="000F104F" w:rsidRPr="0056181B" w:rsidTr="000F104F">
        <w:trPr>
          <w:ins w:id="9169" w:author="Mokaddem Emna" w:date="2013-02-08T09:41:00Z"/>
        </w:trPr>
        <w:tc>
          <w:tcPr>
            <w:tcW w:w="865" w:type="dxa"/>
            <w:shd w:val="clear" w:color="auto" w:fill="auto"/>
            <w:vAlign w:val="center"/>
          </w:tcPr>
          <w:p w:rsidR="000F104F" w:rsidRPr="00544FC8" w:rsidRDefault="000F104F" w:rsidP="000F104F">
            <w:pPr>
              <w:spacing w:after="0"/>
              <w:jc w:val="center"/>
              <w:rPr>
                <w:ins w:id="9170" w:author="Mokaddem Emna" w:date="2013-02-08T09:41:00Z"/>
                <w:i/>
                <w:sz w:val="14"/>
                <w:szCs w:val="14"/>
              </w:rPr>
            </w:pPr>
            <w:ins w:id="9171" w:author="Mokaddem Emna" w:date="2013-02-08T09:41:00Z">
              <w:r w:rsidRPr="003C0A28">
                <w:rPr>
                  <w:rFonts w:cstheme="minorHAnsi"/>
                  <w:i/>
                  <w:sz w:val="14"/>
                  <w:szCs w:val="14"/>
                </w:rPr>
                <w:t>Step-10</w:t>
              </w:r>
            </w:ins>
          </w:p>
        </w:tc>
        <w:tc>
          <w:tcPr>
            <w:tcW w:w="3499" w:type="dxa"/>
            <w:gridSpan w:val="3"/>
            <w:shd w:val="clear" w:color="auto" w:fill="auto"/>
          </w:tcPr>
          <w:p w:rsidR="000F104F" w:rsidRPr="00057FF1" w:rsidRDefault="000F104F" w:rsidP="000F104F">
            <w:pPr>
              <w:rPr>
                <w:ins w:id="9172" w:author="Mokaddem Emna" w:date="2013-02-08T09:41:00Z"/>
              </w:rPr>
            </w:pPr>
            <w:ins w:id="9173" w:author="Mokaddem Emna" w:date="2013-02-08T09:41:00Z">
              <w:r>
                <w:t>Launch the application with the choosen browser</w:t>
              </w:r>
            </w:ins>
          </w:p>
        </w:tc>
        <w:tc>
          <w:tcPr>
            <w:tcW w:w="2690" w:type="dxa"/>
            <w:gridSpan w:val="2"/>
            <w:shd w:val="clear" w:color="auto" w:fill="auto"/>
          </w:tcPr>
          <w:p w:rsidR="000F104F" w:rsidRPr="009D7AA1" w:rsidRDefault="000F104F" w:rsidP="000F104F">
            <w:pPr>
              <w:rPr>
                <w:ins w:id="9174" w:author="Mokaddem Emna" w:date="2013-02-08T09:41:00Z"/>
              </w:rPr>
            </w:pPr>
            <w:ins w:id="9175" w:author="Mokaddem Emna" w:date="2013-02-08T09:41:00Z">
              <w:r>
                <w:t>The web client is launched</w:t>
              </w:r>
            </w:ins>
          </w:p>
        </w:tc>
        <w:tc>
          <w:tcPr>
            <w:tcW w:w="1559" w:type="dxa"/>
            <w:shd w:val="clear" w:color="auto" w:fill="auto"/>
            <w:vAlign w:val="center"/>
          </w:tcPr>
          <w:p w:rsidR="000F104F" w:rsidRPr="0056181B" w:rsidRDefault="000F104F" w:rsidP="000F104F">
            <w:pPr>
              <w:spacing w:after="0"/>
              <w:jc w:val="center"/>
              <w:rPr>
                <w:ins w:id="9176" w:author="Mokaddem Emna" w:date="2013-02-08T09:41:00Z"/>
                <w:i/>
                <w:sz w:val="14"/>
                <w:szCs w:val="14"/>
              </w:rPr>
            </w:pPr>
          </w:p>
        </w:tc>
      </w:tr>
      <w:tr w:rsidR="000F104F" w:rsidRPr="0056181B" w:rsidTr="000F104F">
        <w:trPr>
          <w:ins w:id="9177" w:author="Mokaddem Emna" w:date="2013-02-08T09:41:00Z"/>
        </w:trPr>
        <w:tc>
          <w:tcPr>
            <w:tcW w:w="865" w:type="dxa"/>
            <w:shd w:val="clear" w:color="auto" w:fill="auto"/>
            <w:vAlign w:val="center"/>
          </w:tcPr>
          <w:p w:rsidR="000F104F" w:rsidRDefault="000F104F" w:rsidP="000F104F">
            <w:pPr>
              <w:spacing w:after="0"/>
              <w:jc w:val="center"/>
              <w:rPr>
                <w:ins w:id="9178" w:author="Mokaddem Emna" w:date="2013-02-08T09:41:00Z"/>
                <w:i/>
                <w:sz w:val="14"/>
                <w:szCs w:val="14"/>
              </w:rPr>
            </w:pPr>
            <w:ins w:id="9179" w:author="Mokaddem Emna" w:date="2013-02-08T09:41:00Z">
              <w:r>
                <w:rPr>
                  <w:i/>
                  <w:sz w:val="14"/>
                  <w:szCs w:val="14"/>
                </w:rPr>
                <w:t>Step-2</w:t>
              </w:r>
              <w:r w:rsidRPr="005D1206">
                <w:rPr>
                  <w:i/>
                  <w:sz w:val="14"/>
                  <w:szCs w:val="14"/>
                </w:rPr>
                <w:t>0</w:t>
              </w:r>
            </w:ins>
          </w:p>
        </w:tc>
        <w:tc>
          <w:tcPr>
            <w:tcW w:w="3499" w:type="dxa"/>
            <w:gridSpan w:val="3"/>
            <w:shd w:val="clear" w:color="auto" w:fill="auto"/>
          </w:tcPr>
          <w:p w:rsidR="000F104F" w:rsidRDefault="000F104F" w:rsidP="000F104F">
            <w:pPr>
              <w:rPr>
                <w:ins w:id="9180" w:author="Mokaddem Emna" w:date="2013-02-08T09:41:00Z"/>
              </w:rPr>
            </w:pPr>
            <w:ins w:id="9181" w:author="Mokaddem Emna" w:date="2013-02-08T09:42:00Z">
              <w:r>
                <w:t xml:space="preserve">Click on </w:t>
              </w:r>
            </w:ins>
            <w:ins w:id="9182" w:author="Mokaddem Emna" w:date="2013-02-08T09:43:00Z">
              <w:r>
                <w:t>‘</w:t>
              </w:r>
            </w:ins>
            <w:ins w:id="9183" w:author="Mokaddem Emna" w:date="2013-02-08T09:42:00Z">
              <w:r>
                <w:t>My Account</w:t>
              </w:r>
            </w:ins>
            <w:ins w:id="9184" w:author="Mokaddem Emna" w:date="2013-02-08T09:43:00Z">
              <w:r>
                <w:t>’</w:t>
              </w:r>
            </w:ins>
            <w:ins w:id="9185" w:author="Mokaddem Emna" w:date="2013-02-08T09:42:00Z">
              <w:r>
                <w:t xml:space="preserve"> men</w:t>
              </w:r>
            </w:ins>
            <w:ins w:id="9186" w:author="Mokaddem Emna" w:date="2013-02-08T09:43:00Z">
              <w:r>
                <w:t>u</w:t>
              </w:r>
            </w:ins>
            <w:ins w:id="9187" w:author="Mokaddem Emna" w:date="2013-02-08T09:42:00Z">
              <w:r>
                <w:t xml:space="preserve"> entry </w:t>
              </w:r>
            </w:ins>
          </w:p>
        </w:tc>
        <w:tc>
          <w:tcPr>
            <w:tcW w:w="2690" w:type="dxa"/>
            <w:gridSpan w:val="2"/>
            <w:shd w:val="clear" w:color="auto" w:fill="auto"/>
          </w:tcPr>
          <w:p w:rsidR="000F104F" w:rsidRPr="0052026E" w:rsidRDefault="008A32F3" w:rsidP="000F104F">
            <w:pPr>
              <w:rPr>
                <w:ins w:id="9188" w:author="Mokaddem Emna" w:date="2013-02-08T09:41:00Z"/>
              </w:rPr>
            </w:pPr>
            <w:ins w:id="9189" w:author="Mokaddem Emna" w:date="2013-02-08T09:43:00Z">
              <w:r>
                <w:t xml:space="preserve">My </w:t>
              </w:r>
            </w:ins>
            <w:ins w:id="9190" w:author="Mokaddem Emna" w:date="2013-02-08T10:18:00Z">
              <w:r>
                <w:t>A</w:t>
              </w:r>
            </w:ins>
            <w:ins w:id="9191" w:author="Mokaddem Emna" w:date="2013-02-08T09:43:00Z">
              <w:r>
                <w:t xml:space="preserve">ccount </w:t>
              </w:r>
            </w:ins>
            <w:ins w:id="9192" w:author="Mokaddem Emna" w:date="2013-02-08T10:18:00Z">
              <w:r>
                <w:t>t</w:t>
              </w:r>
            </w:ins>
            <w:ins w:id="9193" w:author="Mokaddem Emna" w:date="2013-02-08T09:43:00Z">
              <w:r w:rsidR="000F104F">
                <w:t>abs are displayed. The ‘Download manager’ tab is displayed.</w:t>
              </w:r>
            </w:ins>
          </w:p>
        </w:tc>
        <w:tc>
          <w:tcPr>
            <w:tcW w:w="1559" w:type="dxa"/>
            <w:shd w:val="clear" w:color="auto" w:fill="auto"/>
            <w:vAlign w:val="center"/>
          </w:tcPr>
          <w:p w:rsidR="000F104F" w:rsidRPr="009B26D3" w:rsidRDefault="000F104F" w:rsidP="000F104F">
            <w:pPr>
              <w:spacing w:after="0"/>
              <w:jc w:val="center"/>
              <w:rPr>
                <w:ins w:id="9194" w:author="Mokaddem Emna" w:date="2013-02-08T09:41:00Z"/>
                <w:i/>
                <w:sz w:val="14"/>
                <w:szCs w:val="14"/>
                <w:lang w:val="en-GB"/>
              </w:rPr>
            </w:pPr>
          </w:p>
        </w:tc>
      </w:tr>
      <w:tr w:rsidR="000F104F" w:rsidRPr="0056181B" w:rsidTr="000F104F">
        <w:trPr>
          <w:ins w:id="9195" w:author="Mokaddem Emna" w:date="2013-02-08T09:41:00Z"/>
        </w:trPr>
        <w:tc>
          <w:tcPr>
            <w:tcW w:w="865" w:type="dxa"/>
            <w:shd w:val="clear" w:color="auto" w:fill="auto"/>
            <w:vAlign w:val="center"/>
          </w:tcPr>
          <w:p w:rsidR="000F104F" w:rsidRDefault="000F104F" w:rsidP="000F104F">
            <w:pPr>
              <w:spacing w:after="0"/>
              <w:jc w:val="center"/>
              <w:rPr>
                <w:ins w:id="9196" w:author="Mokaddem Emna" w:date="2013-02-08T09:41:00Z"/>
                <w:i/>
                <w:sz w:val="14"/>
                <w:szCs w:val="14"/>
              </w:rPr>
            </w:pPr>
            <w:ins w:id="9197" w:author="Mokaddem Emna" w:date="2013-02-08T09:41:00Z">
              <w:r>
                <w:rPr>
                  <w:i/>
                  <w:sz w:val="14"/>
                  <w:szCs w:val="14"/>
                </w:rPr>
                <w:t>Step-30</w:t>
              </w:r>
            </w:ins>
          </w:p>
        </w:tc>
        <w:tc>
          <w:tcPr>
            <w:tcW w:w="3499" w:type="dxa"/>
            <w:gridSpan w:val="3"/>
            <w:shd w:val="clear" w:color="auto" w:fill="auto"/>
          </w:tcPr>
          <w:p w:rsidR="000F104F" w:rsidRDefault="000F104F" w:rsidP="000F104F">
            <w:pPr>
              <w:rPr>
                <w:ins w:id="9198" w:author="Mokaddem Emna" w:date="2013-02-08T09:41:00Z"/>
              </w:rPr>
            </w:pPr>
            <w:ins w:id="9199" w:author="Mokaddem Emna" w:date="2013-02-08T09:42:00Z">
              <w:r>
                <w:t>Click on the “Inquiries” tab</w:t>
              </w:r>
            </w:ins>
          </w:p>
        </w:tc>
        <w:tc>
          <w:tcPr>
            <w:tcW w:w="2690" w:type="dxa"/>
            <w:gridSpan w:val="2"/>
            <w:shd w:val="clear" w:color="auto" w:fill="auto"/>
          </w:tcPr>
          <w:p w:rsidR="000F104F" w:rsidRPr="009D7AA1" w:rsidRDefault="000F104F" w:rsidP="000F104F">
            <w:pPr>
              <w:rPr>
                <w:ins w:id="9200" w:author="Mokaddem Emna" w:date="2013-02-08T09:41:00Z"/>
              </w:rPr>
            </w:pPr>
            <w:ins w:id="9201" w:author="Mokaddem Emna" w:date="2013-02-08T09:43:00Z">
              <w:r>
                <w:t>The inquitries view is displayed with the combo</w:t>
              </w:r>
            </w:ins>
            <w:ins w:id="9202" w:author="Mokaddem Emna" w:date="2013-02-08T09:44:00Z">
              <w:r>
                <w:t>-</w:t>
              </w:r>
            </w:ins>
            <w:ins w:id="9203" w:author="Mokaddem Emna" w:date="2013-02-08T09:43:00Z">
              <w:r>
                <w:t>box</w:t>
              </w:r>
            </w:ins>
            <w:ins w:id="9204" w:author="Mokaddem Emna" w:date="2013-02-08T09:44:00Z">
              <w:r>
                <w:t xml:space="preserve"> of the inquiries type, a </w:t>
              </w:r>
              <w:r>
                <w:lastRenderedPageBreak/>
                <w:t xml:space="preserve">text </w:t>
              </w:r>
            </w:ins>
            <w:ins w:id="9205" w:author="Mokaddem Emna" w:date="2013-02-08T10:18:00Z">
              <w:r w:rsidR="00B228A2">
                <w:t>a</w:t>
              </w:r>
            </w:ins>
            <w:ins w:id="9206" w:author="Mokaddem Emna" w:date="2013-02-08T09:44:00Z">
              <w:r>
                <w:t>rea to enter the inquiries text  and a submit button to submit t</w:t>
              </w:r>
            </w:ins>
            <w:ins w:id="9207" w:author="Mokaddem Emna" w:date="2013-02-08T10:18:00Z">
              <w:r w:rsidR="00F709E0">
                <w:t>he i</w:t>
              </w:r>
            </w:ins>
            <w:ins w:id="9208" w:author="Mokaddem Emna" w:date="2013-02-08T09:44:00Z">
              <w:r>
                <w:t>nquiry request.</w:t>
              </w:r>
            </w:ins>
            <w:ins w:id="9209" w:author="Mokaddem Emna" w:date="2013-02-08T09:41:00Z">
              <w:r>
                <w:t xml:space="preserve"> </w:t>
              </w:r>
            </w:ins>
          </w:p>
        </w:tc>
        <w:tc>
          <w:tcPr>
            <w:tcW w:w="1559" w:type="dxa"/>
            <w:shd w:val="clear" w:color="auto" w:fill="auto"/>
            <w:vAlign w:val="center"/>
          </w:tcPr>
          <w:p w:rsidR="000F104F" w:rsidRDefault="000F104F" w:rsidP="000F104F">
            <w:pPr>
              <w:spacing w:after="0"/>
              <w:jc w:val="center"/>
              <w:rPr>
                <w:ins w:id="9210" w:author="Mokaddem Emna" w:date="2013-02-08T09:41:00Z"/>
                <w:rFonts w:cstheme="minorHAnsi"/>
                <w:i/>
                <w:sz w:val="14"/>
                <w:szCs w:val="14"/>
              </w:rPr>
            </w:pPr>
          </w:p>
        </w:tc>
      </w:tr>
      <w:tr w:rsidR="000F104F" w:rsidRPr="0056181B" w:rsidTr="000F104F">
        <w:trPr>
          <w:ins w:id="9211" w:author="Mokaddem Emna" w:date="2013-02-08T09:41:00Z"/>
        </w:trPr>
        <w:tc>
          <w:tcPr>
            <w:tcW w:w="865" w:type="dxa"/>
            <w:shd w:val="clear" w:color="auto" w:fill="auto"/>
            <w:vAlign w:val="center"/>
          </w:tcPr>
          <w:p w:rsidR="000F104F" w:rsidRDefault="000F104F" w:rsidP="000F104F">
            <w:pPr>
              <w:spacing w:after="0"/>
              <w:jc w:val="center"/>
              <w:rPr>
                <w:ins w:id="9212" w:author="Mokaddem Emna" w:date="2013-02-08T09:41:00Z"/>
                <w:i/>
                <w:sz w:val="14"/>
                <w:szCs w:val="14"/>
              </w:rPr>
            </w:pPr>
            <w:ins w:id="9213" w:author="Mokaddem Emna" w:date="2013-02-08T09:41:00Z">
              <w:r>
                <w:rPr>
                  <w:i/>
                  <w:sz w:val="14"/>
                  <w:szCs w:val="14"/>
                </w:rPr>
                <w:lastRenderedPageBreak/>
                <w:t>Step-40</w:t>
              </w:r>
            </w:ins>
          </w:p>
        </w:tc>
        <w:tc>
          <w:tcPr>
            <w:tcW w:w="3499" w:type="dxa"/>
            <w:gridSpan w:val="3"/>
            <w:shd w:val="clear" w:color="auto" w:fill="auto"/>
          </w:tcPr>
          <w:p w:rsidR="000F104F" w:rsidRDefault="000F104F" w:rsidP="000F104F">
            <w:pPr>
              <w:rPr>
                <w:ins w:id="9214" w:author="Mokaddem Emna" w:date="2013-02-08T09:41:00Z"/>
                <w:rFonts w:cstheme="minorHAnsi"/>
              </w:rPr>
            </w:pPr>
            <w:ins w:id="9215" w:author="Mokaddem Emna" w:date="2013-02-08T09:41:00Z">
              <w:r>
                <w:t xml:space="preserve">Click </w:t>
              </w:r>
            </w:ins>
            <w:ins w:id="9216" w:author="Mokaddem Emna" w:date="2013-02-08T09:44:00Z">
              <w:r>
                <w:t xml:space="preserve">on the </w:t>
              </w:r>
            </w:ins>
            <w:ins w:id="9217" w:author="Mokaddem Emna" w:date="2013-02-08T09:45:00Z">
              <w:r>
                <w:t>combo box after ‘Choose the inquiry type’</w:t>
              </w:r>
            </w:ins>
            <w:ins w:id="9218" w:author="Mokaddem Emna" w:date="2013-02-08T10:09:00Z">
              <w:r w:rsidR="004C5E8D">
                <w:t xml:space="preserve"> and select the inquiry type among the available choices.</w:t>
              </w:r>
            </w:ins>
          </w:p>
        </w:tc>
        <w:tc>
          <w:tcPr>
            <w:tcW w:w="2690" w:type="dxa"/>
            <w:gridSpan w:val="2"/>
            <w:shd w:val="clear" w:color="auto" w:fill="auto"/>
          </w:tcPr>
          <w:p w:rsidR="000F104F" w:rsidRDefault="00BC24EF" w:rsidP="000F104F">
            <w:pPr>
              <w:rPr>
                <w:ins w:id="9219" w:author="Mokaddem Emna" w:date="2013-02-08T09:41:00Z"/>
                <w:rFonts w:cstheme="minorHAnsi"/>
                <w:lang w:val="en-GB"/>
              </w:rPr>
            </w:pPr>
            <w:ins w:id="9220" w:author="Mokaddem Emna" w:date="2013-02-08T10:09:00Z">
              <w:r>
                <w:rPr>
                  <w:rFonts w:cstheme="minorHAnsi"/>
                  <w:lang w:val="en-GB"/>
                </w:rPr>
                <w:t xml:space="preserve">The inquiry type is selected </w:t>
              </w:r>
            </w:ins>
          </w:p>
        </w:tc>
        <w:tc>
          <w:tcPr>
            <w:tcW w:w="1559" w:type="dxa"/>
            <w:shd w:val="clear" w:color="auto" w:fill="auto"/>
            <w:vAlign w:val="center"/>
          </w:tcPr>
          <w:p w:rsidR="000F104F" w:rsidRDefault="00BC24EF" w:rsidP="000F104F">
            <w:pPr>
              <w:spacing w:after="0"/>
              <w:jc w:val="center"/>
              <w:rPr>
                <w:ins w:id="9221" w:author="Mokaddem Emna" w:date="2013-02-08T09:41:00Z"/>
                <w:rFonts w:cstheme="minorHAnsi"/>
                <w:i/>
                <w:sz w:val="14"/>
                <w:szCs w:val="14"/>
              </w:rPr>
            </w:pPr>
            <w:ins w:id="9222" w:author="Mokaddem Emna" w:date="2013-02-08T10:09:00Z">
              <w:r>
                <w:rPr>
                  <w:rFonts w:cstheme="minorHAnsi"/>
                  <w:i/>
                  <w:sz w:val="14"/>
                  <w:szCs w:val="14"/>
                </w:rPr>
                <w:t>NGEO-WEBC-PFC-0260</w:t>
              </w:r>
            </w:ins>
          </w:p>
        </w:tc>
      </w:tr>
      <w:tr w:rsidR="000F104F" w:rsidRPr="0056181B" w:rsidTr="000F104F">
        <w:trPr>
          <w:ins w:id="9223" w:author="Mokaddem Emna" w:date="2013-02-08T09:41:00Z"/>
        </w:trPr>
        <w:tc>
          <w:tcPr>
            <w:tcW w:w="865" w:type="dxa"/>
            <w:shd w:val="clear" w:color="auto" w:fill="auto"/>
            <w:vAlign w:val="center"/>
          </w:tcPr>
          <w:p w:rsidR="000F104F" w:rsidRDefault="000F104F" w:rsidP="000F104F">
            <w:pPr>
              <w:spacing w:after="0"/>
              <w:jc w:val="center"/>
              <w:rPr>
                <w:ins w:id="9224" w:author="Mokaddem Emna" w:date="2013-02-08T09:41:00Z"/>
                <w:i/>
                <w:sz w:val="14"/>
                <w:szCs w:val="14"/>
              </w:rPr>
            </w:pPr>
            <w:ins w:id="9225" w:author="Mokaddem Emna" w:date="2013-02-08T09:41:00Z">
              <w:r>
                <w:rPr>
                  <w:i/>
                  <w:sz w:val="14"/>
                  <w:szCs w:val="14"/>
                </w:rPr>
                <w:t>Step-50</w:t>
              </w:r>
            </w:ins>
          </w:p>
        </w:tc>
        <w:tc>
          <w:tcPr>
            <w:tcW w:w="3499" w:type="dxa"/>
            <w:gridSpan w:val="3"/>
            <w:shd w:val="clear" w:color="auto" w:fill="auto"/>
          </w:tcPr>
          <w:p w:rsidR="000F104F" w:rsidRDefault="000F104F" w:rsidP="000F104F">
            <w:pPr>
              <w:rPr>
                <w:ins w:id="9226" w:author="Mokaddem Emna" w:date="2013-02-08T09:41:00Z"/>
                <w:rFonts w:cstheme="minorHAnsi"/>
              </w:rPr>
            </w:pPr>
            <w:ins w:id="9227" w:author="Mokaddem Emna" w:date="2013-02-08T09:46:00Z">
              <w:r>
                <w:t>Enter the inquiry text me</w:t>
              </w:r>
            </w:ins>
            <w:ins w:id="9228" w:author="Mokaddem Emna" w:date="2013-02-08T09:47:00Z">
              <w:r>
                <w:t>s</w:t>
              </w:r>
            </w:ins>
            <w:ins w:id="9229" w:author="Mokaddem Emna" w:date="2013-02-08T09:46:00Z">
              <w:r>
                <w:t xml:space="preserve">sage after ‘Enter the </w:t>
              </w:r>
            </w:ins>
            <w:ins w:id="9230" w:author="Mokaddem Emna" w:date="2013-02-08T09:47:00Z">
              <w:r>
                <w:t>inquiry</w:t>
              </w:r>
            </w:ins>
            <w:ins w:id="9231" w:author="Mokaddem Emna" w:date="2013-02-08T09:46:00Z">
              <w:r>
                <w:t xml:space="preserve"> </w:t>
              </w:r>
            </w:ins>
            <w:ins w:id="9232" w:author="Mokaddem Emna" w:date="2013-02-08T09:47:00Z">
              <w:r>
                <w:t>message’.</w:t>
              </w:r>
            </w:ins>
            <w:ins w:id="9233" w:author="Mokaddem Emna" w:date="2013-02-08T09:46:00Z">
              <w:r>
                <w:t xml:space="preserve"> </w:t>
              </w:r>
            </w:ins>
          </w:p>
        </w:tc>
        <w:tc>
          <w:tcPr>
            <w:tcW w:w="2690" w:type="dxa"/>
            <w:gridSpan w:val="2"/>
            <w:shd w:val="clear" w:color="auto" w:fill="auto"/>
          </w:tcPr>
          <w:p w:rsidR="000F104F" w:rsidRDefault="00FE5AE6" w:rsidP="000F104F">
            <w:pPr>
              <w:spacing w:after="0"/>
              <w:rPr>
                <w:ins w:id="9234" w:author="Mokaddem Emna" w:date="2013-02-08T09:41:00Z"/>
                <w:rFonts w:cstheme="minorHAnsi"/>
                <w:lang w:val="en-GB"/>
              </w:rPr>
            </w:pPr>
            <w:ins w:id="9235" w:author="Mokaddem Emna" w:date="2013-02-08T09:48:00Z">
              <w:r>
                <w:rPr>
                  <w:rFonts w:cstheme="minorHAnsi"/>
                  <w:lang w:val="en-GB"/>
                </w:rPr>
                <w:t>The inquiry message is entred</w:t>
              </w:r>
            </w:ins>
          </w:p>
        </w:tc>
        <w:tc>
          <w:tcPr>
            <w:tcW w:w="1559" w:type="dxa"/>
            <w:shd w:val="clear" w:color="auto" w:fill="auto"/>
            <w:vAlign w:val="center"/>
          </w:tcPr>
          <w:p w:rsidR="000F104F" w:rsidRDefault="00FE5AE6" w:rsidP="000F104F">
            <w:pPr>
              <w:spacing w:after="0"/>
              <w:jc w:val="center"/>
              <w:rPr>
                <w:ins w:id="9236" w:author="Mokaddem Emna" w:date="2013-02-08T09:41:00Z"/>
                <w:rFonts w:cstheme="minorHAnsi"/>
                <w:i/>
                <w:sz w:val="14"/>
                <w:szCs w:val="14"/>
              </w:rPr>
            </w:pPr>
            <w:ins w:id="9237" w:author="Mokaddem Emna" w:date="2013-02-08T10:10:00Z">
              <w:r>
                <w:rPr>
                  <w:rFonts w:cstheme="minorHAnsi"/>
                  <w:i/>
                  <w:sz w:val="14"/>
                  <w:szCs w:val="14"/>
                </w:rPr>
                <w:t>NGEO-WEBC-PFC-0261</w:t>
              </w:r>
            </w:ins>
          </w:p>
        </w:tc>
      </w:tr>
      <w:tr w:rsidR="000F104F" w:rsidRPr="0056181B" w:rsidTr="000F104F">
        <w:trPr>
          <w:ins w:id="9238" w:author="Mokaddem Emna" w:date="2013-02-08T09:41:00Z"/>
        </w:trPr>
        <w:tc>
          <w:tcPr>
            <w:tcW w:w="865" w:type="dxa"/>
            <w:shd w:val="clear" w:color="auto" w:fill="auto"/>
            <w:vAlign w:val="center"/>
          </w:tcPr>
          <w:p w:rsidR="000F104F" w:rsidRDefault="000F104F" w:rsidP="000F104F">
            <w:pPr>
              <w:spacing w:after="0"/>
              <w:jc w:val="center"/>
              <w:rPr>
                <w:ins w:id="9239" w:author="Mokaddem Emna" w:date="2013-02-08T09:41:00Z"/>
                <w:i/>
                <w:sz w:val="14"/>
                <w:szCs w:val="14"/>
              </w:rPr>
            </w:pPr>
            <w:ins w:id="9240" w:author="Mokaddem Emna" w:date="2013-02-08T09:41:00Z">
              <w:r>
                <w:rPr>
                  <w:i/>
                  <w:sz w:val="14"/>
                  <w:szCs w:val="14"/>
                </w:rPr>
                <w:t>Step-60</w:t>
              </w:r>
            </w:ins>
          </w:p>
        </w:tc>
        <w:tc>
          <w:tcPr>
            <w:tcW w:w="3499" w:type="dxa"/>
            <w:gridSpan w:val="3"/>
            <w:shd w:val="clear" w:color="auto" w:fill="auto"/>
          </w:tcPr>
          <w:p w:rsidR="000F104F" w:rsidRDefault="000F104F" w:rsidP="00FE5AE6">
            <w:pPr>
              <w:rPr>
                <w:ins w:id="9241" w:author="Mokaddem Emna" w:date="2013-02-08T09:41:00Z"/>
              </w:rPr>
            </w:pPr>
            <w:ins w:id="9242" w:author="Mokaddem Emna" w:date="2013-02-08T09:41:00Z">
              <w:r>
                <w:t>Click on</w:t>
              </w:r>
            </w:ins>
            <w:ins w:id="9243" w:author="Mokaddem Emna" w:date="2013-02-08T10:10:00Z">
              <w:r w:rsidR="00FE5AE6">
                <w:t xml:space="preserve"> ‘</w:t>
              </w:r>
            </w:ins>
            <w:ins w:id="9244" w:author="Mokaddem Emna" w:date="2013-02-08T10:11:00Z">
              <w:r w:rsidR="00FE5AE6">
                <w:t>Submit’ button</w:t>
              </w:r>
            </w:ins>
          </w:p>
        </w:tc>
        <w:tc>
          <w:tcPr>
            <w:tcW w:w="2690" w:type="dxa"/>
            <w:gridSpan w:val="2"/>
            <w:shd w:val="clear" w:color="auto" w:fill="auto"/>
          </w:tcPr>
          <w:p w:rsidR="000F104F" w:rsidRDefault="00FE5AE6" w:rsidP="000F104F">
            <w:pPr>
              <w:spacing w:after="0"/>
              <w:rPr>
                <w:ins w:id="9245" w:author="Mokaddem Emna" w:date="2013-02-08T09:41:00Z"/>
              </w:rPr>
            </w:pPr>
            <w:ins w:id="9246" w:author="Mokaddem Emna" w:date="2013-02-08T10:11:00Z">
              <w:r>
                <w:t>The inquiy shall be se</w:t>
              </w:r>
            </w:ins>
            <w:ins w:id="9247" w:author="Mokaddem Emna" w:date="2013-02-08T10:12:00Z">
              <w:r w:rsidR="00BF6EE3">
                <w:t>n</w:t>
              </w:r>
            </w:ins>
            <w:ins w:id="9248" w:author="Mokaddem Emna" w:date="2013-02-08T10:11:00Z">
              <w:r>
                <w:t>t the server.</w:t>
              </w:r>
            </w:ins>
          </w:p>
        </w:tc>
        <w:tc>
          <w:tcPr>
            <w:tcW w:w="1559" w:type="dxa"/>
            <w:shd w:val="clear" w:color="auto" w:fill="auto"/>
            <w:vAlign w:val="center"/>
          </w:tcPr>
          <w:p w:rsidR="000F104F" w:rsidRDefault="00FE5AE6" w:rsidP="000F104F">
            <w:pPr>
              <w:spacing w:after="0"/>
              <w:jc w:val="center"/>
              <w:rPr>
                <w:ins w:id="9249" w:author="Mokaddem Emna" w:date="2013-02-08T09:41:00Z"/>
                <w:rFonts w:cstheme="minorHAnsi"/>
                <w:i/>
                <w:sz w:val="14"/>
                <w:szCs w:val="14"/>
              </w:rPr>
            </w:pPr>
            <w:ins w:id="9250" w:author="Mokaddem Emna" w:date="2013-02-08T10:11:00Z">
              <w:r>
                <w:rPr>
                  <w:rFonts w:cstheme="minorHAnsi"/>
                  <w:i/>
                  <w:sz w:val="14"/>
                  <w:szCs w:val="14"/>
                </w:rPr>
                <w:t>NGEO-WEBC-PFC-0262</w:t>
              </w:r>
            </w:ins>
          </w:p>
        </w:tc>
      </w:tr>
    </w:tbl>
    <w:p w:rsidR="00E97960" w:rsidRDefault="00E97960" w:rsidP="002D5404">
      <w:pPr>
        <w:pStyle w:val="Titre2"/>
        <w:rPr>
          <w:ins w:id="9251" w:author="Lavignotte Fabien" w:date="2013-01-15T12:09:00Z"/>
        </w:rPr>
      </w:pPr>
      <w:bookmarkStart w:id="9252" w:name="_Toc348082261"/>
      <w:r>
        <w:t xml:space="preserve">Software Validation </w:t>
      </w:r>
      <w:r w:rsidRPr="002D5404">
        <w:t>Analysis</w:t>
      </w:r>
      <w:r>
        <w:t>, Inspection, Review of Design</w:t>
      </w:r>
      <w:bookmarkEnd w:id="9252"/>
    </w:p>
    <w:tbl>
      <w:tblPr>
        <w:tblStyle w:val="Elencochiaro-Colore11"/>
        <w:tblW w:w="0" w:type="auto"/>
        <w:tblLook w:val="04A0" w:firstRow="1" w:lastRow="0" w:firstColumn="1" w:lastColumn="0" w:noHBand="0" w:noVBand="1"/>
        <w:tblPrChange w:id="9253" w:author="Lavignotte Fabien" w:date="2013-01-15T12:11:00Z">
          <w:tblPr>
            <w:tblStyle w:val="Elencochiaro-Colore11"/>
            <w:tblW w:w="0" w:type="auto"/>
            <w:tblLook w:val="04A0" w:firstRow="1" w:lastRow="0" w:firstColumn="1" w:lastColumn="0" w:noHBand="0" w:noVBand="1"/>
          </w:tblPr>
        </w:tblPrChange>
      </w:tblPr>
      <w:tblGrid>
        <w:gridCol w:w="2373"/>
        <w:gridCol w:w="2373"/>
        <w:gridCol w:w="607"/>
        <w:gridCol w:w="4141"/>
        <w:tblGridChange w:id="9254">
          <w:tblGrid>
            <w:gridCol w:w="2373"/>
            <w:gridCol w:w="2373"/>
            <w:gridCol w:w="607"/>
            <w:gridCol w:w="4141"/>
          </w:tblGrid>
        </w:tblGridChange>
      </w:tblGrid>
      <w:tr w:rsidR="00655101" w:rsidTr="00655101">
        <w:trPr>
          <w:cnfStyle w:val="100000000000" w:firstRow="1" w:lastRow="0" w:firstColumn="0" w:lastColumn="0" w:oddVBand="0" w:evenVBand="0" w:oddHBand="0" w:evenHBand="0" w:firstRowFirstColumn="0" w:firstRowLastColumn="0" w:lastRowFirstColumn="0" w:lastRowLastColumn="0"/>
          <w:ins w:id="9255"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bottom w:val="single" w:sz="8" w:space="0" w:color="4F81BD" w:themeColor="accent1"/>
            </w:tcBorders>
            <w:tcPrChange w:id="9256" w:author="Lavignotte Fabien" w:date="2013-01-15T12:11:00Z">
              <w:tcPr>
                <w:tcW w:w="2373" w:type="dxa"/>
              </w:tcPr>
            </w:tcPrChange>
          </w:tcPr>
          <w:p w:rsidR="00655101" w:rsidRDefault="00655101" w:rsidP="00435142">
            <w:pPr>
              <w:cnfStyle w:val="101000000000" w:firstRow="1" w:lastRow="0" w:firstColumn="1" w:lastColumn="0" w:oddVBand="0" w:evenVBand="0" w:oddHBand="0" w:evenHBand="0" w:firstRowFirstColumn="0" w:firstRowLastColumn="0" w:lastRowFirstColumn="0" w:lastRowLastColumn="0"/>
              <w:rPr>
                <w:ins w:id="9257" w:author="Lavignotte Fabien" w:date="2013-01-15T12:09:00Z"/>
              </w:rPr>
            </w:pPr>
            <w:ins w:id="9258" w:author="Lavignotte Fabien" w:date="2013-01-15T12:09:00Z">
              <w:r>
                <w:t>Identifier</w:t>
              </w:r>
            </w:ins>
          </w:p>
        </w:tc>
        <w:tc>
          <w:tcPr>
            <w:tcW w:w="2373" w:type="dxa"/>
            <w:tcBorders>
              <w:bottom w:val="single" w:sz="8" w:space="0" w:color="4F81BD" w:themeColor="accent1"/>
            </w:tcBorders>
            <w:tcPrChange w:id="9259" w:author="Lavignotte Fabien" w:date="2013-01-15T12:11:00Z">
              <w:tcPr>
                <w:tcW w:w="2373" w:type="dxa"/>
              </w:tcPr>
            </w:tcPrChange>
          </w:tcPr>
          <w:p w:rsidR="00655101" w:rsidRDefault="00655101" w:rsidP="00435142">
            <w:pPr>
              <w:cnfStyle w:val="100000000000" w:firstRow="1" w:lastRow="0" w:firstColumn="0" w:lastColumn="0" w:oddVBand="0" w:evenVBand="0" w:oddHBand="0" w:evenHBand="0" w:firstRowFirstColumn="0" w:firstRowLastColumn="0" w:lastRowFirstColumn="0" w:lastRowLastColumn="0"/>
              <w:rPr>
                <w:ins w:id="9260" w:author="Lavignotte Fabien" w:date="2013-01-15T12:09:00Z"/>
              </w:rPr>
            </w:pPr>
            <w:ins w:id="9261" w:author="Lavignotte Fabien" w:date="2013-01-15T12:09:00Z">
              <w:r>
                <w:t>Description</w:t>
              </w:r>
            </w:ins>
          </w:p>
        </w:tc>
        <w:tc>
          <w:tcPr>
            <w:tcW w:w="607" w:type="dxa"/>
            <w:tcBorders>
              <w:bottom w:val="single" w:sz="8" w:space="0" w:color="4F81BD" w:themeColor="accent1"/>
            </w:tcBorders>
            <w:tcPrChange w:id="9262" w:author="Lavignotte Fabien" w:date="2013-01-15T12:11:00Z">
              <w:tcPr>
                <w:tcW w:w="607" w:type="dxa"/>
              </w:tcPr>
            </w:tcPrChange>
          </w:tcPr>
          <w:p w:rsidR="00655101" w:rsidRDefault="00655101" w:rsidP="00435142">
            <w:pPr>
              <w:cnfStyle w:val="100000000000" w:firstRow="1" w:lastRow="0" w:firstColumn="0" w:lastColumn="0" w:oddVBand="0" w:evenVBand="0" w:oddHBand="0" w:evenHBand="0" w:firstRowFirstColumn="0" w:firstRowLastColumn="0" w:lastRowFirstColumn="0" w:lastRowLastColumn="0"/>
              <w:rPr>
                <w:ins w:id="9263" w:author="Lavignotte Fabien" w:date="2013-01-15T12:09:00Z"/>
              </w:rPr>
            </w:pPr>
            <w:ins w:id="9264" w:author="Lavignotte Fabien" w:date="2013-01-15T12:09:00Z">
              <w:r>
                <w:t>M</w:t>
              </w:r>
            </w:ins>
          </w:p>
        </w:tc>
        <w:tc>
          <w:tcPr>
            <w:tcW w:w="4141" w:type="dxa"/>
            <w:tcBorders>
              <w:bottom w:val="single" w:sz="8" w:space="0" w:color="4F81BD" w:themeColor="accent1"/>
            </w:tcBorders>
            <w:tcPrChange w:id="9265" w:author="Lavignotte Fabien" w:date="2013-01-15T12:11:00Z">
              <w:tcPr>
                <w:tcW w:w="4141" w:type="dxa"/>
              </w:tcPr>
            </w:tcPrChange>
          </w:tcPr>
          <w:p w:rsidR="00655101" w:rsidRDefault="00655101" w:rsidP="00435142">
            <w:pPr>
              <w:cnfStyle w:val="100000000000" w:firstRow="1" w:lastRow="0" w:firstColumn="0" w:lastColumn="0" w:oddVBand="0" w:evenVBand="0" w:oddHBand="0" w:evenHBand="0" w:firstRowFirstColumn="0" w:firstRowLastColumn="0" w:lastRowFirstColumn="0" w:lastRowLastColumn="0"/>
              <w:rPr>
                <w:ins w:id="9266" w:author="Lavignotte Fabien" w:date="2013-01-15T12:09:00Z"/>
              </w:rPr>
            </w:pPr>
            <w:ins w:id="9267" w:author="Lavignotte Fabien" w:date="2013-01-15T12:09:00Z">
              <w:r>
                <w:t>Inspection Activity</w:t>
              </w:r>
            </w:ins>
          </w:p>
        </w:tc>
      </w:tr>
      <w:tr w:rsidR="00655101" w:rsidTr="00655101">
        <w:trPr>
          <w:cnfStyle w:val="000000100000" w:firstRow="0" w:lastRow="0" w:firstColumn="0" w:lastColumn="0" w:oddVBand="0" w:evenVBand="0" w:oddHBand="1" w:evenHBand="0" w:firstRowFirstColumn="0" w:firstRowLastColumn="0" w:lastRowFirstColumn="0" w:lastRowLastColumn="0"/>
          <w:ins w:id="9268"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Change w:id="9269" w:author="Lavignotte Fabien" w:date="2013-01-15T12:11:00Z">
              <w:tcPr>
                <w:tcW w:w="2373" w:type="dxa"/>
                <w:vAlign w:val="center"/>
              </w:tcPr>
            </w:tcPrChange>
          </w:tcPr>
          <w:p w:rsidR="00655101" w:rsidRDefault="00655101">
            <w:pPr>
              <w:cnfStyle w:val="001000100000" w:firstRow="0" w:lastRow="0" w:firstColumn="1" w:lastColumn="0" w:oddVBand="0" w:evenVBand="0" w:oddHBand="1" w:evenHBand="0" w:firstRowFirstColumn="0" w:firstRowLastColumn="0" w:lastRowFirstColumn="0" w:lastRowLastColumn="0"/>
              <w:rPr>
                <w:ins w:id="9270" w:author="Lavignotte Fabien" w:date="2013-01-15T12:09:00Z"/>
                <w:b w:val="0"/>
                <w:bCs w:val="0"/>
              </w:rPr>
              <w:pPrChange w:id="9271" w:author="Lavignotte Fabien" w:date="2013-01-15T12:10:00Z">
                <w:pPr>
                  <w:spacing w:after="200" w:line="276" w:lineRule="auto"/>
                  <w:cnfStyle w:val="001000100000" w:firstRow="0" w:lastRow="0" w:firstColumn="1" w:lastColumn="0" w:oddVBand="0" w:evenVBand="0" w:oddHBand="1" w:evenHBand="0" w:firstRowFirstColumn="0" w:firstRowLastColumn="0" w:lastRowFirstColumn="0" w:lastRowLastColumn="0"/>
                </w:pPr>
              </w:pPrChange>
            </w:pPr>
            <w:ins w:id="9272" w:author="Lavignotte Fabien" w:date="2013-01-15T12:09:00Z">
              <w:r>
                <w:t>ngEO-SUB-0</w:t>
              </w:r>
            </w:ins>
            <w:ins w:id="9273" w:author="Lavignotte Fabien" w:date="2013-01-15T12:10:00Z">
              <w:r>
                <w:t>25</w:t>
              </w:r>
            </w:ins>
            <w:ins w:id="9274" w:author="Lavignotte Fabien" w:date="2013-01-15T12:09:00Z">
              <w:r>
                <w:t>-</w:t>
              </w:r>
            </w:ins>
            <w:ins w:id="9275" w:author="Lavignotte Fabien" w:date="2013-01-15T12:10:00Z">
              <w:r>
                <w:t>WEBC-</w:t>
              </w:r>
            </w:ins>
            <w:ins w:id="9276" w:author="Lavignotte Fabien" w:date="2013-01-15T12:09:00Z">
              <w:r>
                <w:t xml:space="preserve">DES </w:t>
              </w:r>
            </w:ins>
          </w:p>
        </w:tc>
        <w:tc>
          <w:tcPr>
            <w:tcW w:w="2373" w:type="dxa"/>
            <w:tcBorders>
              <w:left w:val="single" w:sz="8" w:space="0" w:color="4F81BD" w:themeColor="accent1"/>
              <w:right w:val="single" w:sz="8" w:space="0" w:color="4F81BD" w:themeColor="accent1"/>
            </w:tcBorders>
            <w:vAlign w:val="center"/>
            <w:tcPrChange w:id="9277" w:author="Lavignotte Fabien" w:date="2013-01-15T12:11:00Z">
              <w:tcPr>
                <w:tcW w:w="2373" w:type="dxa"/>
                <w:vAlign w:val="center"/>
              </w:tcPr>
            </w:tcPrChange>
          </w:tcPr>
          <w:p w:rsidR="00FC2747" w:rsidRPr="00FC2747" w:rsidRDefault="00FC2747" w:rsidP="00FC2747">
            <w:pPr>
              <w:spacing w:after="200" w:line="276" w:lineRule="auto"/>
              <w:cnfStyle w:val="000000100000" w:firstRow="0" w:lastRow="0" w:firstColumn="0" w:lastColumn="0" w:oddVBand="0" w:evenVBand="0" w:oddHBand="1" w:evenHBand="0" w:firstRowFirstColumn="0" w:firstRowLastColumn="0" w:lastRowFirstColumn="0" w:lastRowLastColumn="0"/>
              <w:rPr>
                <w:ins w:id="9278" w:author="Lavignotte Fabien" w:date="2013-01-15T12:12:00Z"/>
                <w:lang w:val="en-GB"/>
                <w:rPrChange w:id="9279" w:author="Lavignotte Fabien" w:date="2013-01-15T12:15:00Z">
                  <w:rPr>
                    <w:ins w:id="9280" w:author="Lavignotte Fabien" w:date="2013-01-15T12:12:00Z"/>
                  </w:rPr>
                </w:rPrChange>
              </w:rPr>
            </w:pPr>
            <w:ins w:id="9281" w:author="Lavignotte Fabien" w:date="2013-01-15T12:12:00Z">
              <w:r w:rsidRPr="00FC2747">
                <w:rPr>
                  <w:lang w:val="en-GB"/>
                  <w:rPrChange w:id="9282" w:author="Lavignotte Fabien" w:date="2013-01-15T12:15:00Z">
                    <w:rPr/>
                  </w:rPrChange>
                </w:rPr>
                <w:t>In the prospect of declining the GUI to touch devices’ version, the implementation should avoid mouse’s right click events. Only left click equivalent to touch should be used.</w:t>
              </w:r>
            </w:ins>
          </w:p>
          <w:p w:rsidR="00655101" w:rsidRPr="00FC2747" w:rsidRDefault="00FC2747" w:rsidP="00FC2747">
            <w:pPr>
              <w:spacing w:after="200" w:line="276" w:lineRule="auto"/>
              <w:cnfStyle w:val="000000100000" w:firstRow="0" w:lastRow="0" w:firstColumn="0" w:lastColumn="0" w:oddVBand="0" w:evenVBand="0" w:oddHBand="1" w:evenHBand="0" w:firstRowFirstColumn="0" w:firstRowLastColumn="0" w:lastRowFirstColumn="0" w:lastRowLastColumn="0"/>
              <w:rPr>
                <w:ins w:id="9283" w:author="Lavignotte Fabien" w:date="2013-01-15T12:09:00Z"/>
                <w:lang w:val="en-GB"/>
                <w:rPrChange w:id="9284" w:author="Lavignotte Fabien" w:date="2013-01-15T12:15:00Z">
                  <w:rPr>
                    <w:ins w:id="9285" w:author="Lavignotte Fabien" w:date="2013-01-15T12:09:00Z"/>
                  </w:rPr>
                </w:rPrChange>
              </w:rPr>
            </w:pPr>
            <w:ins w:id="9286" w:author="Lavignotte Fabien" w:date="2013-01-15T12:12:00Z">
              <w:r w:rsidRPr="00FC2747">
                <w:rPr>
                  <w:lang w:val="en-GB"/>
                  <w:rPrChange w:id="9287" w:author="Lavignotte Fabien" w:date="2013-01-15T12:15:00Z">
                    <w:rPr/>
                  </w:rPrChange>
                </w:rPr>
                <w:t>Other means should be privileged to mouseover events as there is no equivalent for them in touch devices.</w:t>
              </w:r>
            </w:ins>
          </w:p>
        </w:tc>
        <w:tc>
          <w:tcPr>
            <w:tcW w:w="607" w:type="dxa"/>
            <w:tcBorders>
              <w:left w:val="single" w:sz="8" w:space="0" w:color="4F81BD" w:themeColor="accent1"/>
              <w:right w:val="single" w:sz="8" w:space="0" w:color="4F81BD" w:themeColor="accent1"/>
            </w:tcBorders>
            <w:vAlign w:val="center"/>
            <w:tcPrChange w:id="9288" w:author="Lavignotte Fabien" w:date="2013-01-15T12:11:00Z">
              <w:tcPr>
                <w:tcW w:w="607" w:type="dxa"/>
                <w:vAlign w:val="center"/>
              </w:tcPr>
            </w:tcPrChange>
          </w:tcPr>
          <w:p w:rsidR="00655101" w:rsidRPr="00FC2747" w:rsidRDefault="00655101" w:rsidP="00435142">
            <w:pPr>
              <w:spacing w:after="200" w:line="276" w:lineRule="auto"/>
              <w:cnfStyle w:val="000000100000" w:firstRow="0" w:lastRow="0" w:firstColumn="0" w:lastColumn="0" w:oddVBand="0" w:evenVBand="0" w:oddHBand="1" w:evenHBand="0" w:firstRowFirstColumn="0" w:firstRowLastColumn="0" w:lastRowFirstColumn="0" w:lastRowLastColumn="0"/>
              <w:rPr>
                <w:ins w:id="9289" w:author="Lavignotte Fabien" w:date="2013-01-15T12:09:00Z"/>
                <w:lang w:val="en-GB"/>
                <w:rPrChange w:id="9290" w:author="Lavignotte Fabien" w:date="2013-01-15T12:15:00Z">
                  <w:rPr>
                    <w:ins w:id="9291" w:author="Lavignotte Fabien" w:date="2013-01-15T12:09:00Z"/>
                  </w:rPr>
                </w:rPrChange>
              </w:rPr>
            </w:pPr>
            <w:ins w:id="9292" w:author="Lavignotte Fabien" w:date="2013-01-15T12:10:00Z">
              <w:r w:rsidRPr="00FC2747">
                <w:rPr>
                  <w:lang w:val="en-GB"/>
                  <w:rPrChange w:id="9293" w:author="Lavignotte Fabien" w:date="2013-01-15T12:15:00Z">
                    <w:rPr/>
                  </w:rPrChange>
                </w:rPr>
                <w:t>D</w:t>
              </w:r>
            </w:ins>
          </w:p>
        </w:tc>
        <w:tc>
          <w:tcPr>
            <w:tcW w:w="4141" w:type="dxa"/>
            <w:tcBorders>
              <w:left w:val="single" w:sz="8" w:space="0" w:color="4F81BD" w:themeColor="accent1"/>
            </w:tcBorders>
            <w:tcPrChange w:id="9294" w:author="Lavignotte Fabien" w:date="2013-01-15T12:11:00Z">
              <w:tcPr>
                <w:tcW w:w="4141" w:type="dxa"/>
              </w:tcPr>
            </w:tcPrChange>
          </w:tcPr>
          <w:p w:rsidR="00655101" w:rsidRPr="00FC2747" w:rsidRDefault="00FC2747">
            <w:pPr>
              <w:cnfStyle w:val="000000100000" w:firstRow="0" w:lastRow="0" w:firstColumn="0" w:lastColumn="0" w:oddVBand="0" w:evenVBand="0" w:oddHBand="1" w:evenHBand="0" w:firstRowFirstColumn="0" w:firstRowLastColumn="0" w:lastRowFirstColumn="0" w:lastRowLastColumn="0"/>
              <w:rPr>
                <w:ins w:id="9295" w:author="Lavignotte Fabien" w:date="2013-01-15T12:09:00Z"/>
                <w:lang w:val="en-GB"/>
                <w:rPrChange w:id="9296" w:author="Lavignotte Fabien" w:date="2013-01-15T12:15:00Z">
                  <w:rPr>
                    <w:ins w:id="9297" w:author="Lavignotte Fabien" w:date="2013-01-15T12:09:00Z"/>
                  </w:rPr>
                </w:rPrChange>
              </w:rPr>
              <w:pPrChange w:id="9298" w:author="Lavignotte Fabien" w:date="2013-01-15T12:12: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9299" w:author="Lavignotte Fabien" w:date="2013-01-15T12:12:00Z">
              <w:r w:rsidRPr="00FC2747">
                <w:rPr>
                  <w:lang w:val="en-GB"/>
                  <w:rPrChange w:id="9300" w:author="Lavignotte Fabien" w:date="2013-01-15T12:15:00Z">
                    <w:rPr/>
                  </w:rPrChange>
                </w:rPr>
                <w:t>A review of Web Client user interaction should be demonstrated to prove that no right-click events are used.</w:t>
              </w:r>
            </w:ins>
          </w:p>
        </w:tc>
      </w:tr>
      <w:tr w:rsidR="00655101" w:rsidTr="00655101">
        <w:trPr>
          <w:ins w:id="9301"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top w:val="single" w:sz="8" w:space="0" w:color="4F81BD" w:themeColor="accent1"/>
              <w:bottom w:val="single" w:sz="8" w:space="0" w:color="4F81BD" w:themeColor="accent1"/>
              <w:right w:val="single" w:sz="8" w:space="0" w:color="4F81BD" w:themeColor="accent1"/>
            </w:tcBorders>
            <w:vAlign w:val="center"/>
            <w:tcPrChange w:id="9302" w:author="Lavignotte Fabien" w:date="2013-01-15T12:11:00Z">
              <w:tcPr>
                <w:tcW w:w="2373" w:type="dxa"/>
                <w:vAlign w:val="center"/>
              </w:tcPr>
            </w:tcPrChange>
          </w:tcPr>
          <w:p w:rsidR="00655101" w:rsidRDefault="00655101">
            <w:pPr>
              <w:rPr>
                <w:ins w:id="9303" w:author="Lavignotte Fabien" w:date="2013-01-15T12:09:00Z"/>
                <w:b w:val="0"/>
                <w:bCs w:val="0"/>
              </w:rPr>
              <w:pPrChange w:id="9304" w:author="Lavignotte Fabien" w:date="2013-01-15T12:10:00Z">
                <w:pPr>
                  <w:spacing w:after="200" w:line="276" w:lineRule="auto"/>
                </w:pPr>
              </w:pPrChange>
            </w:pPr>
            <w:ins w:id="9305" w:author="Lavignotte Fabien" w:date="2013-01-15T12:09:00Z">
              <w:r>
                <w:t>ngEO-SUB-40</w:t>
              </w:r>
            </w:ins>
            <w:ins w:id="9306" w:author="Lavignotte Fabien" w:date="2013-01-15T12:10:00Z">
              <w:r>
                <w:t>1</w:t>
              </w:r>
            </w:ins>
            <w:ins w:id="9307" w:author="Lavignotte Fabien" w:date="2013-01-15T12:09:00Z">
              <w:r>
                <w:t>-</w:t>
              </w:r>
            </w:ins>
            <w:ins w:id="9308" w:author="Lavignotte Fabien" w:date="2013-01-15T12:10:00Z">
              <w:r>
                <w:t>WEBC</w:t>
              </w:r>
            </w:ins>
            <w:ins w:id="9309" w:author="Lavignotte Fabien" w:date="2013-01-15T12:09:00Z">
              <w:r>
                <w:t xml:space="preserve">-RAM </w:t>
              </w:r>
            </w:ins>
          </w:p>
        </w:tc>
        <w:tc>
          <w:tcPr>
            <w:tcW w:w="2373"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Change w:id="9310" w:author="Lavignotte Fabien" w:date="2013-01-15T12:11:00Z">
              <w:tcPr>
                <w:tcW w:w="2373" w:type="dxa"/>
                <w:vAlign w:val="center"/>
              </w:tcPr>
            </w:tcPrChange>
          </w:tcPr>
          <w:p w:rsidR="00655101" w:rsidRPr="00FC2747" w:rsidRDefault="00655101" w:rsidP="00435142">
            <w:pPr>
              <w:spacing w:after="200" w:line="276" w:lineRule="auto"/>
              <w:cnfStyle w:val="000000000000" w:firstRow="0" w:lastRow="0" w:firstColumn="0" w:lastColumn="0" w:oddVBand="0" w:evenVBand="0" w:oddHBand="0" w:evenHBand="0" w:firstRowFirstColumn="0" w:firstRowLastColumn="0" w:lastRowFirstColumn="0" w:lastRowLastColumn="0"/>
              <w:rPr>
                <w:ins w:id="9311" w:author="Lavignotte Fabien" w:date="2013-01-15T12:09:00Z"/>
                <w:lang w:val="en-GB"/>
                <w:rPrChange w:id="9312" w:author="Lavignotte Fabien" w:date="2013-01-15T12:15:00Z">
                  <w:rPr>
                    <w:ins w:id="9313" w:author="Lavignotte Fabien" w:date="2013-01-15T12:09:00Z"/>
                  </w:rPr>
                </w:rPrChange>
              </w:rPr>
            </w:pPr>
            <w:ins w:id="9314" w:author="Lavignotte Fabien" w:date="2013-01-15T12:11:00Z">
              <w:r w:rsidRPr="00FC2747">
                <w:rPr>
                  <w:lang w:val="en-GB"/>
                  <w:rPrChange w:id="9315" w:author="Lavignotte Fabien" w:date="2013-01-15T12:15:00Z">
                    <w:rPr>
                      <w:sz w:val="16"/>
                      <w:szCs w:val="16"/>
                      <w:lang w:val="en-GB"/>
                    </w:rPr>
                  </w:rPrChange>
                </w:rPr>
                <w:t>The Web client shall be designed for an operational life of at least 20 years.</w:t>
              </w:r>
            </w:ins>
          </w:p>
        </w:tc>
        <w:tc>
          <w:tcPr>
            <w:tcW w:w="607"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vAlign w:val="center"/>
            <w:tcPrChange w:id="9316" w:author="Lavignotte Fabien" w:date="2013-01-15T12:11:00Z">
              <w:tcPr>
                <w:tcW w:w="607" w:type="dxa"/>
                <w:vAlign w:val="center"/>
              </w:tcPr>
            </w:tcPrChange>
          </w:tcPr>
          <w:p w:rsidR="00655101" w:rsidRPr="00FC2747" w:rsidRDefault="00655101" w:rsidP="00435142">
            <w:pPr>
              <w:spacing w:after="200" w:line="276" w:lineRule="auto"/>
              <w:cnfStyle w:val="000000000000" w:firstRow="0" w:lastRow="0" w:firstColumn="0" w:lastColumn="0" w:oddVBand="0" w:evenVBand="0" w:oddHBand="0" w:evenHBand="0" w:firstRowFirstColumn="0" w:firstRowLastColumn="0" w:lastRowFirstColumn="0" w:lastRowLastColumn="0"/>
              <w:rPr>
                <w:ins w:id="9317" w:author="Lavignotte Fabien" w:date="2013-01-15T12:09:00Z"/>
                <w:lang w:val="en-GB"/>
                <w:rPrChange w:id="9318" w:author="Lavignotte Fabien" w:date="2013-01-15T12:15:00Z">
                  <w:rPr>
                    <w:ins w:id="9319" w:author="Lavignotte Fabien" w:date="2013-01-15T12:09:00Z"/>
                  </w:rPr>
                </w:rPrChange>
              </w:rPr>
            </w:pPr>
            <w:ins w:id="9320" w:author="Lavignotte Fabien" w:date="2013-01-15T12:11:00Z">
              <w:r w:rsidRPr="00FC2747">
                <w:rPr>
                  <w:lang w:val="en-GB"/>
                  <w:rPrChange w:id="9321" w:author="Lavignotte Fabien" w:date="2013-01-15T12:15:00Z">
                    <w:rPr/>
                  </w:rPrChange>
                </w:rPr>
                <w:t>R</w:t>
              </w:r>
            </w:ins>
          </w:p>
        </w:tc>
        <w:tc>
          <w:tcPr>
            <w:tcW w:w="4141" w:type="dxa"/>
            <w:tcBorders>
              <w:top w:val="single" w:sz="8" w:space="0" w:color="4F81BD" w:themeColor="accent1"/>
              <w:left w:val="single" w:sz="8" w:space="0" w:color="4F81BD" w:themeColor="accent1"/>
              <w:bottom w:val="single" w:sz="8" w:space="0" w:color="4F81BD" w:themeColor="accent1"/>
            </w:tcBorders>
            <w:tcPrChange w:id="9322" w:author="Lavignotte Fabien" w:date="2013-01-15T12:11:00Z">
              <w:tcPr>
                <w:tcW w:w="4141" w:type="dxa"/>
              </w:tcPr>
            </w:tcPrChange>
          </w:tcPr>
          <w:p w:rsidR="00655101" w:rsidRPr="00FC2747" w:rsidRDefault="00FC2747" w:rsidP="00435142">
            <w:pPr>
              <w:spacing w:after="200" w:line="276" w:lineRule="auto"/>
              <w:cnfStyle w:val="000000000000" w:firstRow="0" w:lastRow="0" w:firstColumn="0" w:lastColumn="0" w:oddVBand="0" w:evenVBand="0" w:oddHBand="0" w:evenHBand="0" w:firstRowFirstColumn="0" w:firstRowLastColumn="0" w:lastRowFirstColumn="0" w:lastRowLastColumn="0"/>
              <w:rPr>
                <w:ins w:id="9323" w:author="Lavignotte Fabien" w:date="2013-01-15T12:09:00Z"/>
                <w:lang w:val="en-GB"/>
                <w:rPrChange w:id="9324" w:author="Lavignotte Fabien" w:date="2013-01-15T12:15:00Z">
                  <w:rPr>
                    <w:ins w:id="9325" w:author="Lavignotte Fabien" w:date="2013-01-15T12:09:00Z"/>
                  </w:rPr>
                </w:rPrChange>
              </w:rPr>
            </w:pPr>
            <w:ins w:id="9326" w:author="Lavignotte Fabien" w:date="2013-01-15T12:13:00Z">
              <w:r w:rsidRPr="00FC2747">
                <w:rPr>
                  <w:lang w:val="en-GB"/>
                  <w:rPrChange w:id="9327" w:author="Lavignotte Fabien" w:date="2013-01-15T12:15:00Z">
                    <w:rPr/>
                  </w:rPrChange>
                </w:rPr>
                <w:t>The Web</w:t>
              </w:r>
            </w:ins>
            <w:ins w:id="9328" w:author="Lavignotte Fabien" w:date="2013-01-15T12:15:00Z">
              <w:r w:rsidR="00E211DE">
                <w:rPr>
                  <w:lang w:val="en-GB"/>
                </w:rPr>
                <w:t xml:space="preserve"> </w:t>
              </w:r>
            </w:ins>
            <w:ins w:id="9329" w:author="Lavignotte Fabien" w:date="2013-01-15T12:13:00Z">
              <w:r w:rsidRPr="00FC2747">
                <w:rPr>
                  <w:lang w:val="en-GB"/>
                  <w:rPrChange w:id="9330" w:author="Lavignotte Fabien" w:date="2013-01-15T12:15:00Z">
                    <w:rPr/>
                  </w:rPrChange>
                </w:rPr>
                <w:t>Client is developed following the HTML5 standard. A demonstration on different browsers should prove the correctness of the implementation.</w:t>
              </w:r>
            </w:ins>
          </w:p>
        </w:tc>
      </w:tr>
      <w:tr w:rsidR="00655101" w:rsidTr="00655101">
        <w:trPr>
          <w:cnfStyle w:val="000000100000" w:firstRow="0" w:lastRow="0" w:firstColumn="0" w:lastColumn="0" w:oddVBand="0" w:evenVBand="0" w:oddHBand="1" w:evenHBand="0" w:firstRowFirstColumn="0" w:firstRowLastColumn="0" w:lastRowFirstColumn="0" w:lastRowLastColumn="0"/>
          <w:ins w:id="9331" w:author="Lavignotte Fabien" w:date="2013-01-15T12:09: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Change w:id="9332" w:author="Lavignotte Fabien" w:date="2013-01-15T12:11:00Z">
              <w:tcPr>
                <w:tcW w:w="2373" w:type="dxa"/>
                <w:vAlign w:val="center"/>
              </w:tcPr>
            </w:tcPrChange>
          </w:tcPr>
          <w:p w:rsidR="00655101" w:rsidRDefault="00655101" w:rsidP="00435142">
            <w:pPr>
              <w:cnfStyle w:val="001000100000" w:firstRow="0" w:lastRow="0" w:firstColumn="1" w:lastColumn="0" w:oddVBand="0" w:evenVBand="0" w:oddHBand="1" w:evenHBand="0" w:firstRowFirstColumn="0" w:firstRowLastColumn="0" w:lastRowFirstColumn="0" w:lastRowLastColumn="0"/>
              <w:rPr>
                <w:ins w:id="9333" w:author="Lavignotte Fabien" w:date="2013-01-15T12:09:00Z"/>
              </w:rPr>
            </w:pPr>
            <w:ins w:id="9334" w:author="Lavignotte Fabien" w:date="2013-01-15T12:09:00Z">
              <w:r>
                <w:t>ngEO-SUB-402-</w:t>
              </w:r>
            </w:ins>
            <w:ins w:id="9335" w:author="Lavignotte Fabien" w:date="2013-01-15T12:10:00Z">
              <w:r>
                <w:t xml:space="preserve"> WEBC </w:t>
              </w:r>
            </w:ins>
            <w:ins w:id="9336" w:author="Lavignotte Fabien" w:date="2013-01-15T12:09:00Z">
              <w:r>
                <w:t xml:space="preserve">-RAM </w:t>
              </w:r>
            </w:ins>
          </w:p>
        </w:tc>
        <w:tc>
          <w:tcPr>
            <w:tcW w:w="2373" w:type="dxa"/>
            <w:tcBorders>
              <w:left w:val="single" w:sz="8" w:space="0" w:color="4F81BD" w:themeColor="accent1"/>
              <w:right w:val="single" w:sz="8" w:space="0" w:color="4F81BD" w:themeColor="accent1"/>
            </w:tcBorders>
            <w:vAlign w:val="center"/>
            <w:tcPrChange w:id="9337" w:author="Lavignotte Fabien" w:date="2013-01-15T12:11:00Z">
              <w:tcPr>
                <w:tcW w:w="2373" w:type="dxa"/>
                <w:vAlign w:val="center"/>
              </w:tcPr>
            </w:tcPrChange>
          </w:tcPr>
          <w:p w:rsidR="00655101" w:rsidRPr="00FC2747" w:rsidRDefault="00FC2747" w:rsidP="00435142">
            <w:pPr>
              <w:spacing w:after="200" w:line="276" w:lineRule="auto"/>
              <w:cnfStyle w:val="000000100000" w:firstRow="0" w:lastRow="0" w:firstColumn="0" w:lastColumn="0" w:oddVBand="0" w:evenVBand="0" w:oddHBand="1" w:evenHBand="0" w:firstRowFirstColumn="0" w:firstRowLastColumn="0" w:lastRowFirstColumn="0" w:lastRowLastColumn="0"/>
              <w:rPr>
                <w:ins w:id="9338" w:author="Lavignotte Fabien" w:date="2013-01-15T12:09:00Z"/>
                <w:lang w:val="en-GB"/>
                <w:rPrChange w:id="9339" w:author="Lavignotte Fabien" w:date="2013-01-15T12:15:00Z">
                  <w:rPr>
                    <w:ins w:id="9340" w:author="Lavignotte Fabien" w:date="2013-01-15T12:09:00Z"/>
                  </w:rPr>
                </w:rPrChange>
              </w:rPr>
            </w:pPr>
            <w:ins w:id="9341" w:author="Lavignotte Fabien" w:date="2013-01-15T12:11:00Z">
              <w:r w:rsidRPr="00FC2747">
                <w:rPr>
                  <w:lang w:val="en-GB"/>
                  <w:rPrChange w:id="9342" w:author="Lavignotte Fabien" w:date="2013-01-15T12:15:00Z">
                    <w:rPr>
                      <w:sz w:val="16"/>
                      <w:szCs w:val="16"/>
                      <w:lang w:val="en-GB"/>
                    </w:rPr>
                  </w:rPrChange>
                </w:rPr>
                <w:t xml:space="preserve">The Web client services availability shall be the same as the Web server’s availability, that is to say 99.5% </w:t>
              </w:r>
              <w:r w:rsidRPr="00FC2747">
                <w:rPr>
                  <w:lang w:val="en-GB"/>
                  <w:rPrChange w:id="9343" w:author="Lavignotte Fabien" w:date="2013-01-15T12:15:00Z">
                    <w:rPr>
                      <w:sz w:val="16"/>
                      <w:szCs w:val="16"/>
                      <w:lang w:val="en-GB"/>
                    </w:rPr>
                  </w:rPrChange>
                </w:rPr>
                <w:lastRenderedPageBreak/>
                <w:t>computed over any one month time window.</w:t>
              </w:r>
            </w:ins>
          </w:p>
        </w:tc>
        <w:tc>
          <w:tcPr>
            <w:tcW w:w="607" w:type="dxa"/>
            <w:tcBorders>
              <w:left w:val="single" w:sz="8" w:space="0" w:color="4F81BD" w:themeColor="accent1"/>
              <w:right w:val="single" w:sz="8" w:space="0" w:color="4F81BD" w:themeColor="accent1"/>
            </w:tcBorders>
            <w:vAlign w:val="center"/>
            <w:tcPrChange w:id="9344" w:author="Lavignotte Fabien" w:date="2013-01-15T12:11:00Z">
              <w:tcPr>
                <w:tcW w:w="607" w:type="dxa"/>
                <w:vAlign w:val="center"/>
              </w:tcPr>
            </w:tcPrChange>
          </w:tcPr>
          <w:p w:rsidR="00655101" w:rsidRPr="00FC2747" w:rsidRDefault="00655101" w:rsidP="00435142">
            <w:pPr>
              <w:spacing w:after="200" w:line="276" w:lineRule="auto"/>
              <w:cnfStyle w:val="000000100000" w:firstRow="0" w:lastRow="0" w:firstColumn="0" w:lastColumn="0" w:oddVBand="0" w:evenVBand="0" w:oddHBand="1" w:evenHBand="0" w:firstRowFirstColumn="0" w:firstRowLastColumn="0" w:lastRowFirstColumn="0" w:lastRowLastColumn="0"/>
              <w:rPr>
                <w:ins w:id="9345" w:author="Lavignotte Fabien" w:date="2013-01-15T12:09:00Z"/>
                <w:lang w:val="en-GB"/>
                <w:rPrChange w:id="9346" w:author="Lavignotte Fabien" w:date="2013-01-15T12:15:00Z">
                  <w:rPr>
                    <w:ins w:id="9347" w:author="Lavignotte Fabien" w:date="2013-01-15T12:09:00Z"/>
                  </w:rPr>
                </w:rPrChange>
              </w:rPr>
            </w:pPr>
            <w:ins w:id="9348" w:author="Lavignotte Fabien" w:date="2013-01-15T12:11:00Z">
              <w:r w:rsidRPr="00FC2747">
                <w:rPr>
                  <w:lang w:val="en-GB"/>
                  <w:rPrChange w:id="9349" w:author="Lavignotte Fabien" w:date="2013-01-15T12:15:00Z">
                    <w:rPr/>
                  </w:rPrChange>
                </w:rPr>
                <w:lastRenderedPageBreak/>
                <w:t>R</w:t>
              </w:r>
            </w:ins>
          </w:p>
        </w:tc>
        <w:tc>
          <w:tcPr>
            <w:tcW w:w="4141" w:type="dxa"/>
            <w:tcBorders>
              <w:left w:val="single" w:sz="8" w:space="0" w:color="4F81BD" w:themeColor="accent1"/>
            </w:tcBorders>
            <w:tcPrChange w:id="9350" w:author="Lavignotte Fabien" w:date="2013-01-15T12:11:00Z">
              <w:tcPr>
                <w:tcW w:w="4141" w:type="dxa"/>
              </w:tcPr>
            </w:tcPrChange>
          </w:tcPr>
          <w:p w:rsidR="00655101" w:rsidRPr="00FC2747" w:rsidRDefault="00FC2747">
            <w:pPr>
              <w:cnfStyle w:val="000000100000" w:firstRow="0" w:lastRow="0" w:firstColumn="0" w:lastColumn="0" w:oddVBand="0" w:evenVBand="0" w:oddHBand="1" w:evenHBand="0" w:firstRowFirstColumn="0" w:firstRowLastColumn="0" w:lastRowFirstColumn="0" w:lastRowLastColumn="0"/>
              <w:rPr>
                <w:ins w:id="9351" w:author="Lavignotte Fabien" w:date="2013-01-15T12:09:00Z"/>
                <w:lang w:val="en-GB"/>
                <w:rPrChange w:id="9352" w:author="Lavignotte Fabien" w:date="2013-01-15T12:15:00Z">
                  <w:rPr>
                    <w:ins w:id="9353" w:author="Lavignotte Fabien" w:date="2013-01-15T12:09:00Z"/>
                  </w:rPr>
                </w:rPrChange>
              </w:rPr>
              <w:pPrChange w:id="9354" w:author="Lavignotte Fabien" w:date="2013-01-15T12:15:00Z">
                <w:pPr>
                  <w:spacing w:after="200" w:line="276" w:lineRule="auto"/>
                  <w:cnfStyle w:val="000000100000" w:firstRow="0" w:lastRow="0" w:firstColumn="0" w:lastColumn="0" w:oddVBand="0" w:evenVBand="0" w:oddHBand="1" w:evenHBand="0" w:firstRowFirstColumn="0" w:firstRowLastColumn="0" w:lastRowFirstColumn="0" w:lastRowLastColumn="0"/>
                </w:pPr>
              </w:pPrChange>
            </w:pPr>
            <w:ins w:id="9355" w:author="Lavignotte Fabien" w:date="2013-01-15T12:14:00Z">
              <w:r w:rsidRPr="00FC2747">
                <w:rPr>
                  <w:lang w:val="en-GB"/>
                  <w:rPrChange w:id="9356" w:author="Lavignotte Fabien" w:date="2013-01-15T12:15:00Z">
                    <w:rPr/>
                  </w:rPrChange>
                </w:rPr>
                <w:t>Web Client is delivered through the Web Server HTTP server (Apache).</w:t>
              </w:r>
            </w:ins>
            <w:ins w:id="9357" w:author="Lavignotte Fabien" w:date="2013-01-15T12:15:00Z">
              <w:r w:rsidRPr="00FC2747">
                <w:rPr>
                  <w:lang w:val="en-GB"/>
                  <w:rPrChange w:id="9358" w:author="Lavignotte Fabien" w:date="2013-01-15T12:15:00Z">
                    <w:rPr/>
                  </w:rPrChange>
                </w:rPr>
                <w:t xml:space="preserve"> A</w:t>
              </w:r>
              <w:r>
                <w:rPr>
                  <w:lang w:val="en-GB"/>
                </w:rPr>
                <w:t>vaila</w:t>
              </w:r>
              <w:r w:rsidRPr="00FC2747">
                <w:rPr>
                  <w:lang w:val="en-GB"/>
                  <w:rPrChange w:id="9359" w:author="Lavignotte Fabien" w:date="2013-01-15T12:15:00Z">
                    <w:rPr/>
                  </w:rPrChange>
                </w:rPr>
                <w:t>bi</w:t>
              </w:r>
              <w:r>
                <w:rPr>
                  <w:lang w:val="en-GB"/>
                </w:rPr>
                <w:t>li</w:t>
              </w:r>
              <w:r w:rsidRPr="00FC2747">
                <w:rPr>
                  <w:lang w:val="en-GB"/>
                  <w:rPrChange w:id="9360" w:author="Lavignotte Fabien" w:date="2013-01-15T12:15:00Z">
                    <w:rPr/>
                  </w:rPrChange>
                </w:rPr>
                <w:t>ty depends entirely on the Web Server configuration.</w:t>
              </w:r>
            </w:ins>
          </w:p>
        </w:tc>
      </w:tr>
      <w:tr w:rsidR="00A773BF" w:rsidTr="00655101">
        <w:trPr>
          <w:ins w:id="9361" w:author="Lavignotte Fabien" w:date="2013-01-30T18:34: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A773BF" w:rsidRDefault="00A773BF" w:rsidP="00A773BF">
            <w:pPr>
              <w:rPr>
                <w:ins w:id="9362" w:author="Lavignotte Fabien" w:date="2013-01-30T18:34:00Z"/>
              </w:rPr>
            </w:pPr>
            <w:ins w:id="9363" w:author="Lavignotte Fabien" w:date="2013-01-30T18:35:00Z">
              <w:r>
                <w:lastRenderedPageBreak/>
                <w:t>ngEO-SYS-1300-WEBC-INT</w:t>
              </w:r>
            </w:ins>
          </w:p>
        </w:tc>
        <w:tc>
          <w:tcPr>
            <w:tcW w:w="2373" w:type="dxa"/>
            <w:tcBorders>
              <w:left w:val="single" w:sz="8" w:space="0" w:color="4F81BD" w:themeColor="accent1"/>
              <w:right w:val="single" w:sz="8" w:space="0" w:color="4F81BD" w:themeColor="accent1"/>
            </w:tcBorders>
            <w:vAlign w:val="center"/>
          </w:tcPr>
          <w:p w:rsidR="00A773BF" w:rsidRPr="00A773BF" w:rsidRDefault="00196BFA" w:rsidP="00435142">
            <w:pPr>
              <w:cnfStyle w:val="000000000000" w:firstRow="0" w:lastRow="0" w:firstColumn="0" w:lastColumn="0" w:oddVBand="0" w:evenVBand="0" w:oddHBand="0" w:evenHBand="0" w:firstRowFirstColumn="0" w:firstRowLastColumn="0" w:lastRowFirstColumn="0" w:lastRowLastColumn="0"/>
              <w:rPr>
                <w:ins w:id="9364" w:author="Lavignotte Fabien" w:date="2013-01-30T18:34:00Z"/>
                <w:lang w:val="en-GB"/>
              </w:rPr>
            </w:pPr>
            <w:ins w:id="9365" w:author="Lavignotte Fabien" w:date="2013-01-30T18:35:00Z">
              <w:r w:rsidRPr="00196BFA">
                <w:rPr>
                  <w:lang w:val="en-GB"/>
                </w:rPr>
                <w:t xml:space="preserve">The web client shall use services defined in [ngEO-IICD-WC-WS]  </w:t>
              </w:r>
            </w:ins>
          </w:p>
        </w:tc>
        <w:tc>
          <w:tcPr>
            <w:tcW w:w="607" w:type="dxa"/>
            <w:tcBorders>
              <w:left w:val="single" w:sz="8" w:space="0" w:color="4F81BD" w:themeColor="accent1"/>
              <w:right w:val="single" w:sz="8" w:space="0" w:color="4F81BD" w:themeColor="accent1"/>
            </w:tcBorders>
            <w:vAlign w:val="center"/>
          </w:tcPr>
          <w:p w:rsidR="00A773BF" w:rsidRPr="00A773BF" w:rsidRDefault="00A773BF" w:rsidP="00435142">
            <w:pPr>
              <w:cnfStyle w:val="000000000000" w:firstRow="0" w:lastRow="0" w:firstColumn="0" w:lastColumn="0" w:oddVBand="0" w:evenVBand="0" w:oddHBand="0" w:evenHBand="0" w:firstRowFirstColumn="0" w:firstRowLastColumn="0" w:lastRowFirstColumn="0" w:lastRowLastColumn="0"/>
              <w:rPr>
                <w:ins w:id="9366" w:author="Lavignotte Fabien" w:date="2013-01-30T18:34:00Z"/>
                <w:lang w:val="en-GB"/>
              </w:rPr>
            </w:pPr>
            <w:ins w:id="9367" w:author="Lavignotte Fabien" w:date="2013-01-30T18:35:00Z">
              <w:r>
                <w:rPr>
                  <w:lang w:val="en-GB"/>
                </w:rPr>
                <w:t>R</w:t>
              </w:r>
            </w:ins>
          </w:p>
        </w:tc>
        <w:tc>
          <w:tcPr>
            <w:tcW w:w="4141" w:type="dxa"/>
            <w:tcBorders>
              <w:left w:val="single" w:sz="8" w:space="0" w:color="4F81BD" w:themeColor="accent1"/>
            </w:tcBorders>
          </w:tcPr>
          <w:p w:rsidR="00A773BF" w:rsidRPr="00196BFA" w:rsidRDefault="00196BFA">
            <w:pPr>
              <w:cnfStyle w:val="000000000000" w:firstRow="0" w:lastRow="0" w:firstColumn="0" w:lastColumn="0" w:oddVBand="0" w:evenVBand="0" w:oddHBand="0" w:evenHBand="0" w:firstRowFirstColumn="0" w:firstRowLastColumn="0" w:lastRowFirstColumn="0" w:lastRowLastColumn="0"/>
              <w:rPr>
                <w:ins w:id="9368" w:author="Lavignotte Fabien" w:date="2013-01-30T18:34:00Z"/>
                <w:lang w:val="en-GB"/>
              </w:rPr>
            </w:pPr>
            <w:ins w:id="9369" w:author="Lavignotte Fabien" w:date="2013-01-30T18:35:00Z">
              <w:r>
                <w:rPr>
                  <w:lang w:val="en-GB"/>
                </w:rPr>
                <w:t>Using browser console, review the interfaces used by the WebClient</w:t>
              </w:r>
            </w:ins>
          </w:p>
        </w:tc>
      </w:tr>
      <w:tr w:rsidR="00B475F9" w:rsidTr="00655101">
        <w:trPr>
          <w:cnfStyle w:val="000000100000" w:firstRow="0" w:lastRow="0" w:firstColumn="0" w:lastColumn="0" w:oddVBand="0" w:evenVBand="0" w:oddHBand="1" w:evenHBand="0" w:firstRowFirstColumn="0" w:firstRowLastColumn="0" w:lastRowFirstColumn="0" w:lastRowLastColumn="0"/>
          <w:ins w:id="9370" w:author="Lavignotte Fabien" w:date="2013-01-30T18:36:00Z"/>
        </w:trPr>
        <w:tc>
          <w:tcPr>
            <w:cnfStyle w:val="001000000000" w:firstRow="0" w:lastRow="0" w:firstColumn="1" w:lastColumn="0" w:oddVBand="0" w:evenVBand="0" w:oddHBand="0" w:evenHBand="0" w:firstRowFirstColumn="0" w:firstRowLastColumn="0" w:lastRowFirstColumn="0" w:lastRowLastColumn="0"/>
            <w:tcW w:w="2373" w:type="dxa"/>
            <w:tcBorders>
              <w:right w:val="single" w:sz="8" w:space="0" w:color="4F81BD" w:themeColor="accent1"/>
            </w:tcBorders>
            <w:vAlign w:val="center"/>
          </w:tcPr>
          <w:p w:rsidR="00B475F9" w:rsidRDefault="00B475F9" w:rsidP="00A773BF">
            <w:pPr>
              <w:rPr>
                <w:ins w:id="9371" w:author="Lavignotte Fabien" w:date="2013-01-30T18:36:00Z"/>
              </w:rPr>
            </w:pPr>
            <w:ins w:id="9372" w:author="Lavignotte Fabien" w:date="2013-01-30T18:36:00Z">
              <w:r w:rsidRPr="00B475F9">
                <w:t>ngEO-SYS-1200-WEBC-OPE</w:t>
              </w:r>
            </w:ins>
          </w:p>
        </w:tc>
        <w:tc>
          <w:tcPr>
            <w:tcW w:w="2373" w:type="dxa"/>
            <w:tcBorders>
              <w:left w:val="single" w:sz="8" w:space="0" w:color="4F81BD" w:themeColor="accent1"/>
              <w:right w:val="single" w:sz="8" w:space="0" w:color="4F81BD" w:themeColor="accent1"/>
            </w:tcBorders>
            <w:vAlign w:val="center"/>
          </w:tcPr>
          <w:p w:rsidR="00B475F9" w:rsidRPr="00196BFA" w:rsidRDefault="00B475F9" w:rsidP="00435142">
            <w:pPr>
              <w:cnfStyle w:val="000000100000" w:firstRow="0" w:lastRow="0" w:firstColumn="0" w:lastColumn="0" w:oddVBand="0" w:evenVBand="0" w:oddHBand="1" w:evenHBand="0" w:firstRowFirstColumn="0" w:firstRowLastColumn="0" w:lastRowFirstColumn="0" w:lastRowLastColumn="0"/>
              <w:rPr>
                <w:ins w:id="9373" w:author="Lavignotte Fabien" w:date="2013-01-30T18:36:00Z"/>
                <w:lang w:val="en-GB"/>
              </w:rPr>
            </w:pPr>
            <w:ins w:id="9374" w:author="Lavignotte Fabien" w:date="2013-01-30T18:37:00Z">
              <w:r w:rsidRPr="00B475F9">
                <w:rPr>
                  <w:lang w:val="en-GB"/>
                </w:rPr>
                <w:t>The widgets making up the interface shall behave intelligently and shall appear or disappear when the context set by the user implies it.</w:t>
              </w:r>
            </w:ins>
          </w:p>
        </w:tc>
        <w:tc>
          <w:tcPr>
            <w:tcW w:w="607" w:type="dxa"/>
            <w:tcBorders>
              <w:left w:val="single" w:sz="8" w:space="0" w:color="4F81BD" w:themeColor="accent1"/>
              <w:right w:val="single" w:sz="8" w:space="0" w:color="4F81BD" w:themeColor="accent1"/>
            </w:tcBorders>
            <w:vAlign w:val="center"/>
          </w:tcPr>
          <w:p w:rsidR="00B475F9" w:rsidRDefault="00B475F9" w:rsidP="00435142">
            <w:pPr>
              <w:cnfStyle w:val="000000100000" w:firstRow="0" w:lastRow="0" w:firstColumn="0" w:lastColumn="0" w:oddVBand="0" w:evenVBand="0" w:oddHBand="1" w:evenHBand="0" w:firstRowFirstColumn="0" w:firstRowLastColumn="0" w:lastRowFirstColumn="0" w:lastRowLastColumn="0"/>
              <w:rPr>
                <w:ins w:id="9375" w:author="Lavignotte Fabien" w:date="2013-01-30T18:36:00Z"/>
                <w:lang w:val="en-GB"/>
              </w:rPr>
            </w:pPr>
            <w:ins w:id="9376" w:author="Lavignotte Fabien" w:date="2013-01-30T18:37:00Z">
              <w:r>
                <w:rPr>
                  <w:lang w:val="en-GB"/>
                </w:rPr>
                <w:t>D</w:t>
              </w:r>
            </w:ins>
          </w:p>
        </w:tc>
        <w:tc>
          <w:tcPr>
            <w:tcW w:w="4141" w:type="dxa"/>
            <w:tcBorders>
              <w:left w:val="single" w:sz="8" w:space="0" w:color="4F81BD" w:themeColor="accent1"/>
            </w:tcBorders>
          </w:tcPr>
          <w:p w:rsidR="00B475F9" w:rsidRDefault="00B475F9" w:rsidP="00B475F9">
            <w:pPr>
              <w:cnfStyle w:val="000000100000" w:firstRow="0" w:lastRow="0" w:firstColumn="0" w:lastColumn="0" w:oddVBand="0" w:evenVBand="0" w:oddHBand="1" w:evenHBand="0" w:firstRowFirstColumn="0" w:firstRowLastColumn="0" w:lastRowFirstColumn="0" w:lastRowLastColumn="0"/>
              <w:rPr>
                <w:ins w:id="9377" w:author="Lavignotte Fabien" w:date="2013-01-30T18:36:00Z"/>
                <w:lang w:val="en-GB"/>
              </w:rPr>
            </w:pPr>
            <w:ins w:id="9378" w:author="Lavignotte Fabien" w:date="2013-01-30T18:37:00Z">
              <w:r w:rsidRPr="00E16357">
                <w:rPr>
                  <w:lang w:val="en-GB"/>
                </w:rPr>
                <w:t xml:space="preserve">A review of Web Client user interaction should be </w:t>
              </w:r>
              <w:proofErr w:type="gramStart"/>
              <w:r>
                <w:rPr>
                  <w:lang w:val="en-GB"/>
                </w:rPr>
                <w:t>demonstrate</w:t>
              </w:r>
              <w:proofErr w:type="gramEnd"/>
              <w:r>
                <w:rPr>
                  <w:lang w:val="en-GB"/>
                </w:rPr>
                <w:t xml:space="preserve"> it</w:t>
              </w:r>
              <w:r w:rsidRPr="00E16357">
                <w:rPr>
                  <w:lang w:val="en-GB"/>
                </w:rPr>
                <w:t>.</w:t>
              </w:r>
            </w:ins>
          </w:p>
        </w:tc>
      </w:tr>
    </w:tbl>
    <w:p w:rsidR="00655101" w:rsidRPr="00691B7C" w:rsidRDefault="00655101">
      <w:pPr>
        <w:rPr>
          <w:ins w:id="9379" w:author="Lavignotte Fabien" w:date="2013-01-15T11:58:00Z"/>
        </w:rPr>
        <w:pPrChange w:id="9380" w:author="Lavignotte Fabien" w:date="2013-01-15T12:09:00Z">
          <w:pPr>
            <w:pStyle w:val="Titre2"/>
          </w:pPr>
        </w:pPrChange>
      </w:pPr>
    </w:p>
    <w:p w:rsidR="004B1236" w:rsidRPr="009474B4" w:rsidDel="00E211DE" w:rsidRDefault="004B1236">
      <w:pPr>
        <w:rPr>
          <w:del w:id="9381" w:author="Lavignotte Fabien" w:date="2013-01-15T12:16:00Z"/>
        </w:rPr>
        <w:pPrChange w:id="9382" w:author="Lavignotte Fabien" w:date="2013-01-15T12:05:00Z">
          <w:pPr>
            <w:pStyle w:val="Titre2"/>
          </w:pPr>
        </w:pPrChange>
      </w:pPr>
    </w:p>
    <w:p w:rsidR="00AA66AA" w:rsidRPr="0056181B" w:rsidDel="004B1236" w:rsidRDefault="00AA66AA" w:rsidP="00AA66AA">
      <w:pPr>
        <w:rPr>
          <w:del w:id="9383" w:author="Lavignotte Fabien" w:date="2013-01-15T12:00:00Z"/>
          <w:rFonts w:ascii="Verdana" w:hAnsi="Verdana"/>
          <w:sz w:val="18"/>
          <w:szCs w:val="18"/>
          <w:highlight w:val="yellow"/>
          <w:lang w:val="en-GB"/>
        </w:rPr>
      </w:pPr>
      <w:del w:id="9384" w:author="Lavignotte Fabien" w:date="2013-01-15T12:00:00Z">
        <w:r w:rsidDel="004B1236">
          <w:rPr>
            <w:rFonts w:ascii="Verdana" w:hAnsi="Verdana"/>
            <w:sz w:val="18"/>
            <w:szCs w:val="18"/>
            <w:highlight w:val="yellow"/>
            <w:lang w:val="en-GB"/>
          </w:rPr>
          <w:delText>TBC IN SPRINTS 3 AND 4</w:delText>
        </w:r>
      </w:del>
    </w:p>
    <w:p w:rsidR="00E97960" w:rsidRPr="00697610" w:rsidDel="004B1236" w:rsidRDefault="00E97960" w:rsidP="00E97960">
      <w:pPr>
        <w:ind w:left="705" w:hanging="705"/>
        <w:rPr>
          <w:del w:id="9385" w:author="Lavignotte Fabien" w:date="2013-01-15T12:00:00Z"/>
          <w:rFonts w:ascii="Verdana" w:eastAsia="Times New Roman" w:hAnsi="Verdana" w:cs="Times New Roman"/>
          <w:sz w:val="18"/>
          <w:szCs w:val="24"/>
          <w:lang w:val="en-US"/>
        </w:rPr>
      </w:pPr>
      <w:del w:id="9386" w:author="Lavignotte Fabien" w:date="2013-01-15T12:00:00Z">
        <w:r w:rsidRPr="00697610" w:rsidDel="004B1236">
          <w:rPr>
            <w:rFonts w:ascii="Verdana" w:eastAsia="Times New Roman" w:hAnsi="Verdana" w:cs="Times New Roman"/>
            <w:sz w:val="18"/>
            <w:szCs w:val="24"/>
            <w:lang w:val="en-US"/>
          </w:rPr>
          <w:delText>a.</w:delText>
        </w:r>
        <w:r w:rsidRPr="00697610" w:rsidDel="004B1236">
          <w:rPr>
            <w:rFonts w:ascii="Verdana" w:eastAsia="Times New Roman" w:hAnsi="Verdana" w:cs="Times New Roman"/>
            <w:sz w:val="18"/>
            <w:szCs w:val="24"/>
            <w:lang w:val="en-US"/>
          </w:rPr>
          <w:tab/>
        </w:r>
        <w:r w:rsidR="00697610" w:rsidDel="004B1236">
          <w:rPr>
            <w:rFonts w:ascii="Verdana" w:eastAsia="Times New Roman" w:hAnsi="Verdana" w:cs="Times New Roman"/>
            <w:sz w:val="18"/>
            <w:szCs w:val="24"/>
            <w:lang w:val="en-US"/>
          </w:rPr>
          <w:delText>This section</w:delText>
        </w:r>
        <w:r w:rsidRPr="00697610" w:rsidDel="004B1236">
          <w:rPr>
            <w:rFonts w:ascii="Verdana" w:eastAsia="Times New Roman" w:hAnsi="Verdana" w:cs="Times New Roman"/>
            <w:sz w:val="18"/>
            <w:szCs w:val="24"/>
            <w:lang w:val="en-US"/>
          </w:rPr>
          <w:delText xml:space="preserve"> shall include, for each items where it can be justified that a test is not possible, another validation method based on analysis, inspection, review of design.</w:delText>
        </w:r>
      </w:del>
    </w:p>
    <w:p w:rsidR="00746089" w:rsidRDefault="00746089">
      <w:pPr>
        <w:rPr>
          <w:rFonts w:ascii="Verdana" w:eastAsia="Times New Roman" w:hAnsi="Verdana" w:cs="Times New Roman"/>
          <w:caps/>
          <w:sz w:val="26"/>
          <w:szCs w:val="20"/>
          <w:lang w:val="en-US"/>
        </w:rPr>
      </w:pPr>
      <w:r w:rsidRPr="009045C7">
        <w:rPr>
          <w:lang w:val="en-US"/>
        </w:rPr>
        <w:br w:type="page"/>
      </w:r>
    </w:p>
    <w:p w:rsidR="00E97960" w:rsidRDefault="00E97960" w:rsidP="00E97960">
      <w:pPr>
        <w:pStyle w:val="Titre2"/>
      </w:pPr>
      <w:bookmarkStart w:id="9387" w:name="_Toc348082262"/>
      <w:r>
        <w:lastRenderedPageBreak/>
        <w:t>Validation Test Platform Requirements</w:t>
      </w:r>
      <w:bookmarkEnd w:id="9387"/>
    </w:p>
    <w:p w:rsidR="006F2A3A" w:rsidRPr="001756C5" w:rsidDel="001756C5" w:rsidRDefault="001F7756" w:rsidP="0056181B">
      <w:pPr>
        <w:rPr>
          <w:del w:id="9388" w:author="Lavignotte Fabien" w:date="2013-01-09T18:19:00Z"/>
          <w:rFonts w:ascii="Verdana" w:hAnsi="Verdana"/>
          <w:sz w:val="18"/>
          <w:szCs w:val="18"/>
          <w:highlight w:val="yellow"/>
          <w:lang w:val="en-GB"/>
        </w:rPr>
      </w:pPr>
      <w:del w:id="9389" w:author="Lavignotte Fabien" w:date="2013-01-09T18:19:00Z">
        <w:r w:rsidRPr="001756C5" w:rsidDel="001756C5">
          <w:rPr>
            <w:rFonts w:ascii="Verdana" w:hAnsi="Verdana"/>
            <w:sz w:val="18"/>
            <w:szCs w:val="18"/>
            <w:highlight w:val="yellow"/>
            <w:lang w:val="en-GB"/>
          </w:rPr>
          <w:delText>TBC</w:delText>
        </w:r>
        <w:r w:rsidR="006F2A3A" w:rsidRPr="001756C5" w:rsidDel="001756C5">
          <w:rPr>
            <w:rFonts w:ascii="Verdana" w:hAnsi="Verdana"/>
            <w:sz w:val="18"/>
            <w:szCs w:val="18"/>
            <w:highlight w:val="yellow"/>
            <w:lang w:val="en-GB"/>
          </w:rPr>
          <w:delText xml:space="preserve"> for CDR</w:delText>
        </w:r>
      </w:del>
    </w:p>
    <w:p w:rsidR="001756C5" w:rsidRDefault="00697610">
      <w:pPr>
        <w:rPr>
          <w:ins w:id="9390" w:author="Lavignotte Fabien" w:date="2013-01-14T12:23:00Z"/>
          <w:lang w:val="en-GB"/>
        </w:rPr>
        <w:pPrChange w:id="9391" w:author="Lavignotte Fabien" w:date="2013-01-09T18:17:00Z">
          <w:pPr>
            <w:pStyle w:val="Paragraphedeliste"/>
            <w:numPr>
              <w:numId w:val="9"/>
            </w:numPr>
            <w:ind w:hanging="360"/>
          </w:pPr>
        </w:pPrChange>
      </w:pPr>
      <w:del w:id="9392" w:author="Lavignotte Fabien" w:date="2013-01-09T18:19:00Z">
        <w:r w:rsidRPr="001756C5" w:rsidDel="001756C5">
          <w:rPr>
            <w:lang w:val="en-GB"/>
            <w:rPrChange w:id="9393" w:author="Lavignotte Fabien" w:date="2013-01-09T18:21:00Z">
              <w:rPr/>
            </w:rPrChange>
          </w:rPr>
          <w:delText>This section</w:delText>
        </w:r>
        <w:r w:rsidR="00E97960" w:rsidRPr="001756C5" w:rsidDel="001756C5">
          <w:rPr>
            <w:lang w:val="en-GB"/>
            <w:rPrChange w:id="9394" w:author="Lavignotte Fabien" w:date="2013-01-09T18:21:00Z">
              <w:rPr/>
            </w:rPrChange>
          </w:rPr>
          <w:delText xml:space="preserve"> shall list the validation requirements related to the validation test platform to be used (for example, benches or simulators capabilities and their </w:delText>
        </w:r>
        <w:r w:rsidR="00E3371E" w:rsidRPr="001756C5" w:rsidDel="001756C5">
          <w:rPr>
            <w:lang w:val="en-GB"/>
            <w:rPrChange w:id="9395" w:author="Lavignotte Fabien" w:date="2013-01-09T18:21:00Z">
              <w:rPr/>
            </w:rPrChange>
          </w:rPr>
          <w:delText>representatively</w:delText>
        </w:r>
        <w:r w:rsidR="00E97960" w:rsidRPr="001756C5" w:rsidDel="001756C5">
          <w:rPr>
            <w:lang w:val="en-GB"/>
            <w:rPrChange w:id="9396" w:author="Lavignotte Fabien" w:date="2013-01-09T18:21:00Z">
              <w:rPr/>
            </w:rPrChange>
          </w:rPr>
          <w:delText xml:space="preserve"> with respect to e.g. real time constraints, target or real hardware equipments on which the </w:delText>
        </w:r>
        <w:r w:rsidRPr="001756C5" w:rsidDel="001756C5">
          <w:rPr>
            <w:lang w:val="en-GB"/>
            <w:rPrChange w:id="9397" w:author="Lavignotte Fabien" w:date="2013-01-09T18:21:00Z">
              <w:rPr/>
            </w:rPrChange>
          </w:rPr>
          <w:delText>software is specified to operate).</w:delText>
        </w:r>
      </w:del>
      <w:ins w:id="9398" w:author="Lavignotte Fabien" w:date="2013-01-09T18:18:00Z">
        <w:r w:rsidR="001756C5" w:rsidRPr="001756C5">
          <w:rPr>
            <w:lang w:val="en-GB"/>
            <w:rPrChange w:id="9399" w:author="Lavignotte Fabien" w:date="2013-01-09T18:21:00Z">
              <w:rPr/>
            </w:rPrChange>
          </w:rPr>
          <w:t xml:space="preserve">A </w:t>
        </w:r>
      </w:ins>
      <w:ins w:id="9400" w:author="Lavignotte Fabien" w:date="2013-01-09T18:19:00Z">
        <w:r w:rsidR="001756C5" w:rsidRPr="001756C5">
          <w:rPr>
            <w:lang w:val="en-GB"/>
            <w:rPrChange w:id="9401" w:author="Lavignotte Fabien" w:date="2013-01-09T18:21:00Z">
              <w:rPr/>
            </w:rPrChange>
          </w:rPr>
          <w:t xml:space="preserve">standard PC with a compliant OpenGL </w:t>
        </w:r>
      </w:ins>
      <w:ins w:id="9402" w:author="Lavignotte Fabien" w:date="2013-01-09T18:18:00Z">
        <w:r w:rsidR="001756C5" w:rsidRPr="001756C5">
          <w:rPr>
            <w:lang w:val="en-GB"/>
            <w:rPrChange w:id="9403" w:author="Lavignotte Fabien" w:date="2013-01-09T18:21:00Z">
              <w:rPr/>
            </w:rPrChange>
          </w:rPr>
          <w:t xml:space="preserve">graphics card is needed to </w:t>
        </w:r>
      </w:ins>
      <w:ins w:id="9404" w:author="Lavignotte Fabien" w:date="2013-01-09T18:19:00Z">
        <w:r w:rsidR="001756C5" w:rsidRPr="001756C5">
          <w:rPr>
            <w:lang w:val="en-GB"/>
            <w:rPrChange w:id="9405" w:author="Lavignotte Fabien" w:date="2013-01-09T18:21:00Z">
              <w:rPr/>
            </w:rPrChange>
          </w:rPr>
          <w:t>run all the tests.</w:t>
        </w:r>
      </w:ins>
      <w:ins w:id="9406" w:author="Lavignotte Fabien" w:date="2013-01-14T12:17:00Z">
        <w:r w:rsidR="00297F59">
          <w:rPr>
            <w:lang w:val="en-GB"/>
          </w:rPr>
          <w:t xml:space="preserve"> </w:t>
        </w:r>
      </w:ins>
      <w:ins w:id="9407" w:author="Lavignotte Fabien" w:date="2013-01-09T18:19:00Z">
        <w:r w:rsidR="001756C5" w:rsidRPr="001756C5">
          <w:rPr>
            <w:lang w:val="en-GB"/>
            <w:rPrChange w:id="9408" w:author="Lavignotte Fabien" w:date="2013-01-09T18:21:00Z">
              <w:rPr/>
            </w:rPrChange>
          </w:rPr>
          <w:t>The graphics card is needed for map in 3D mode.</w:t>
        </w:r>
      </w:ins>
    </w:p>
    <w:p w:rsidR="002966FB" w:rsidRDefault="002966FB">
      <w:pPr>
        <w:rPr>
          <w:ins w:id="9409" w:author="Lavignotte Fabien" w:date="2013-01-14T12:21:00Z"/>
          <w:lang w:val="en-GB"/>
        </w:rPr>
        <w:pPrChange w:id="9410" w:author="Lavignotte Fabien" w:date="2013-01-09T18:17:00Z">
          <w:pPr>
            <w:pStyle w:val="Paragraphedeliste"/>
            <w:numPr>
              <w:numId w:val="9"/>
            </w:numPr>
            <w:ind w:hanging="360"/>
          </w:pPr>
        </w:pPrChange>
      </w:pPr>
      <w:ins w:id="9411" w:author="Lavignotte Fabien" w:date="2013-01-14T12:23:00Z">
        <w:r>
          <w:rPr>
            <w:lang w:val="en-GB"/>
          </w:rPr>
          <w:t xml:space="preserve">The OS and its configuration </w:t>
        </w:r>
        <w:proofErr w:type="gramStart"/>
        <w:r>
          <w:rPr>
            <w:lang w:val="en-GB"/>
          </w:rPr>
          <w:t>is</w:t>
        </w:r>
        <w:proofErr w:type="gramEnd"/>
        <w:r>
          <w:rPr>
            <w:lang w:val="en-GB"/>
          </w:rPr>
          <w:t xml:space="preserve"> described in [AD.3].</w:t>
        </w:r>
      </w:ins>
    </w:p>
    <w:p w:rsidR="00656E75" w:rsidRDefault="002966FB">
      <w:pPr>
        <w:rPr>
          <w:ins w:id="9412" w:author="Lavignotte Fabien" w:date="2013-01-14T12:18:00Z"/>
          <w:lang w:val="en-GB"/>
        </w:rPr>
        <w:pPrChange w:id="9413" w:author="Lavignotte Fabien" w:date="2013-01-09T18:17:00Z">
          <w:pPr>
            <w:pStyle w:val="Paragraphedeliste"/>
            <w:numPr>
              <w:numId w:val="9"/>
            </w:numPr>
            <w:ind w:hanging="360"/>
          </w:pPr>
        </w:pPrChange>
      </w:pPr>
      <w:ins w:id="9414" w:author="Lavignotte Fabien" w:date="2013-01-14T12:23:00Z">
        <w:r>
          <w:rPr>
            <w:lang w:val="en-GB"/>
          </w:rPr>
          <w:t xml:space="preserve">Also, </w:t>
        </w:r>
      </w:ins>
      <w:ins w:id="9415" w:author="Lavignotte Fabien" w:date="2013-01-14T12:18:00Z">
        <w:r w:rsidR="00656E75">
          <w:rPr>
            <w:lang w:val="en-GB"/>
          </w:rPr>
          <w:t>a compatible</w:t>
        </w:r>
      </w:ins>
      <w:ins w:id="9416" w:author="Lavignotte Fabien" w:date="2013-01-14T12:21:00Z">
        <w:r w:rsidR="00656E75">
          <w:rPr>
            <w:lang w:val="en-GB"/>
          </w:rPr>
          <w:t xml:space="preserve"> HTML5</w:t>
        </w:r>
      </w:ins>
      <w:ins w:id="9417" w:author="Lavignotte Fabien" w:date="2013-01-14T12:18:00Z">
        <w:r w:rsidR="00656E75">
          <w:rPr>
            <w:lang w:val="en-GB"/>
          </w:rPr>
          <w:t xml:space="preserve"> browser</w:t>
        </w:r>
      </w:ins>
      <w:ins w:id="9418" w:author="Lavignotte Fabien" w:date="2013-01-14T12:23:00Z">
        <w:r>
          <w:rPr>
            <w:lang w:val="en-GB"/>
          </w:rPr>
          <w:t xml:space="preserve"> must be</w:t>
        </w:r>
      </w:ins>
      <w:ins w:id="9419" w:author="Lavignotte Fabien" w:date="2013-01-14T12:18:00Z">
        <w:r w:rsidR="00656E75">
          <w:rPr>
            <w:lang w:val="en-GB"/>
          </w:rPr>
          <w:t xml:space="preserve"> installed</w:t>
        </w:r>
      </w:ins>
      <w:ins w:id="9420" w:author="Lavignotte Fabien" w:date="2013-01-14T12:20:00Z">
        <w:r w:rsidR="00656E75">
          <w:rPr>
            <w:lang w:val="en-GB"/>
          </w:rPr>
          <w:t xml:space="preserve"> (see </w:t>
        </w:r>
        <w:r w:rsidR="00656E75" w:rsidRPr="00656E75">
          <w:rPr>
            <w:lang w:val="en-GB"/>
          </w:rPr>
          <w:t>ngEO-SUB-201-WEBC-OPE</w:t>
        </w:r>
        <w:r w:rsidR="00656E75">
          <w:rPr>
            <w:lang w:val="en-GB"/>
          </w:rPr>
          <w:t xml:space="preserve"> requirements in [AD.2])</w:t>
        </w:r>
      </w:ins>
      <w:ins w:id="9421" w:author="Lavignotte Fabien" w:date="2013-01-14T12:18:00Z">
        <w:r w:rsidR="00656E75">
          <w:rPr>
            <w:lang w:val="en-GB"/>
          </w:rPr>
          <w:t>:</w:t>
        </w:r>
      </w:ins>
    </w:p>
    <w:p w:rsidR="00656E75" w:rsidRDefault="00656E75">
      <w:pPr>
        <w:pStyle w:val="Paragraphedeliste"/>
        <w:numPr>
          <w:ilvl w:val="0"/>
          <w:numId w:val="22"/>
        </w:numPr>
        <w:rPr>
          <w:ins w:id="9422" w:author="Lavignotte Fabien" w:date="2013-01-14T12:18:00Z"/>
          <w:rFonts w:eastAsiaTheme="minorHAnsi"/>
          <w:lang w:val="en-GB"/>
        </w:rPr>
        <w:pPrChange w:id="9423" w:author="Lavignotte Fabien" w:date="2013-01-14T12:18:00Z">
          <w:pPr>
            <w:pStyle w:val="Paragraphedeliste"/>
            <w:numPr>
              <w:numId w:val="9"/>
            </w:numPr>
            <w:ind w:hanging="360"/>
          </w:pPr>
        </w:pPrChange>
      </w:pPr>
      <w:ins w:id="9424" w:author="Lavignotte Fabien" w:date="2013-01-14T12:18:00Z">
        <w:r>
          <w:rPr>
            <w:rFonts w:eastAsiaTheme="minorHAnsi"/>
            <w:lang w:val="en-GB"/>
          </w:rPr>
          <w:t>Internet explorer &gt;= 9</w:t>
        </w:r>
      </w:ins>
    </w:p>
    <w:p w:rsidR="00656E75" w:rsidRDefault="00656E75">
      <w:pPr>
        <w:pStyle w:val="Paragraphedeliste"/>
        <w:numPr>
          <w:ilvl w:val="0"/>
          <w:numId w:val="22"/>
        </w:numPr>
        <w:rPr>
          <w:ins w:id="9425" w:author="Lavignotte Fabien" w:date="2013-01-14T12:18:00Z"/>
          <w:rFonts w:eastAsiaTheme="minorHAnsi"/>
          <w:lang w:val="en-GB"/>
        </w:rPr>
        <w:pPrChange w:id="9426" w:author="Lavignotte Fabien" w:date="2013-01-14T12:18:00Z">
          <w:pPr>
            <w:pStyle w:val="Paragraphedeliste"/>
            <w:numPr>
              <w:numId w:val="9"/>
            </w:numPr>
            <w:ind w:hanging="360"/>
          </w:pPr>
        </w:pPrChange>
      </w:pPr>
      <w:ins w:id="9427" w:author="Lavignotte Fabien" w:date="2013-01-14T12:18:00Z">
        <w:r>
          <w:rPr>
            <w:rFonts w:eastAsiaTheme="minorHAnsi"/>
            <w:lang w:val="en-GB"/>
          </w:rPr>
          <w:t xml:space="preserve">Firefox </w:t>
        </w:r>
      </w:ins>
      <w:ins w:id="9428" w:author="Lavignotte Fabien" w:date="2013-01-14T12:20:00Z">
        <w:r>
          <w:rPr>
            <w:rFonts w:eastAsiaTheme="minorHAnsi"/>
            <w:lang w:val="en-GB"/>
          </w:rPr>
          <w:t xml:space="preserve"> &gt;= 4</w:t>
        </w:r>
      </w:ins>
    </w:p>
    <w:p w:rsidR="00656E75" w:rsidRDefault="00656E75">
      <w:pPr>
        <w:pStyle w:val="Paragraphedeliste"/>
        <w:numPr>
          <w:ilvl w:val="0"/>
          <w:numId w:val="22"/>
        </w:numPr>
        <w:rPr>
          <w:ins w:id="9429" w:author="Lavignotte Fabien" w:date="2013-01-14T12:18:00Z"/>
          <w:rFonts w:eastAsiaTheme="minorHAnsi"/>
          <w:lang w:val="en-GB"/>
        </w:rPr>
        <w:pPrChange w:id="9430" w:author="Lavignotte Fabien" w:date="2013-01-14T12:18:00Z">
          <w:pPr>
            <w:pStyle w:val="Paragraphedeliste"/>
            <w:numPr>
              <w:numId w:val="9"/>
            </w:numPr>
            <w:ind w:hanging="360"/>
          </w:pPr>
        </w:pPrChange>
      </w:pPr>
      <w:ins w:id="9431" w:author="Lavignotte Fabien" w:date="2013-01-14T12:18:00Z">
        <w:r>
          <w:rPr>
            <w:rFonts w:eastAsiaTheme="minorHAnsi"/>
            <w:lang w:val="en-GB"/>
          </w:rPr>
          <w:t>Chrome</w:t>
        </w:r>
      </w:ins>
      <w:ins w:id="9432" w:author="Lavignotte Fabien" w:date="2013-01-14T12:20:00Z">
        <w:r>
          <w:rPr>
            <w:rFonts w:eastAsiaTheme="minorHAnsi"/>
            <w:lang w:val="en-GB"/>
          </w:rPr>
          <w:t xml:space="preserve"> &gt;= 12</w:t>
        </w:r>
      </w:ins>
    </w:p>
    <w:p w:rsidR="00656E75" w:rsidRDefault="00656E75">
      <w:pPr>
        <w:pStyle w:val="Paragraphedeliste"/>
        <w:numPr>
          <w:ilvl w:val="0"/>
          <w:numId w:val="22"/>
        </w:numPr>
        <w:rPr>
          <w:ins w:id="9433" w:author="Lavignotte Fabien" w:date="2013-01-14T12:19:00Z"/>
          <w:rFonts w:eastAsiaTheme="minorHAnsi"/>
          <w:lang w:val="en-GB"/>
        </w:rPr>
        <w:pPrChange w:id="9434" w:author="Lavignotte Fabien" w:date="2013-01-14T12:18:00Z">
          <w:pPr>
            <w:pStyle w:val="Paragraphedeliste"/>
            <w:numPr>
              <w:numId w:val="9"/>
            </w:numPr>
            <w:ind w:hanging="360"/>
          </w:pPr>
        </w:pPrChange>
      </w:pPr>
      <w:ins w:id="9435" w:author="Lavignotte Fabien" w:date="2013-01-14T12:19:00Z">
        <w:r>
          <w:rPr>
            <w:rFonts w:eastAsiaTheme="minorHAnsi"/>
            <w:lang w:val="en-GB"/>
          </w:rPr>
          <w:t>Safari</w:t>
        </w:r>
      </w:ins>
      <w:ins w:id="9436" w:author="Lavignotte Fabien" w:date="2013-01-14T12:20:00Z">
        <w:r>
          <w:rPr>
            <w:rFonts w:eastAsiaTheme="minorHAnsi"/>
            <w:lang w:val="en-GB"/>
          </w:rPr>
          <w:t xml:space="preserve"> &gt;= 5</w:t>
        </w:r>
      </w:ins>
    </w:p>
    <w:p w:rsidR="00656E75" w:rsidRPr="00656E75" w:rsidRDefault="00656E75">
      <w:pPr>
        <w:pStyle w:val="Paragraphedeliste"/>
        <w:rPr>
          <w:ins w:id="9437" w:author="Lavignotte Fabien" w:date="2013-01-09T18:17:00Z"/>
          <w:rFonts w:eastAsiaTheme="minorHAnsi"/>
          <w:lang w:val="en-GB"/>
          <w:rPrChange w:id="9438" w:author="Lavignotte Fabien" w:date="2013-01-14T12:18:00Z">
            <w:rPr>
              <w:ins w:id="9439" w:author="Lavignotte Fabien" w:date="2013-01-09T18:17:00Z"/>
            </w:rPr>
          </w:rPrChange>
        </w:rPr>
        <w:pPrChange w:id="9440" w:author="Lavignotte Fabien" w:date="2013-01-14T12:19:00Z">
          <w:pPr>
            <w:pStyle w:val="Paragraphedeliste"/>
            <w:numPr>
              <w:numId w:val="9"/>
            </w:numPr>
            <w:ind w:hanging="360"/>
          </w:pPr>
        </w:pPrChange>
      </w:pPr>
    </w:p>
    <w:p w:rsidR="001756C5" w:rsidRPr="009474B4" w:rsidDel="001756C5" w:rsidRDefault="001756C5">
      <w:pPr>
        <w:ind w:left="432"/>
        <w:rPr>
          <w:del w:id="9441" w:author="Lavignotte Fabien" w:date="2013-01-09T18:20:00Z"/>
        </w:rPr>
        <w:pPrChange w:id="9442" w:author="Lavignotte Fabien" w:date="2013-01-09T18:20:00Z">
          <w:pPr>
            <w:pStyle w:val="Paragraphedeliste"/>
            <w:numPr>
              <w:numId w:val="9"/>
            </w:numPr>
            <w:ind w:hanging="360"/>
          </w:pPr>
        </w:pPrChange>
      </w:pPr>
      <w:bookmarkStart w:id="9443" w:name="_Toc347334766"/>
      <w:bookmarkEnd w:id="9443"/>
    </w:p>
    <w:p w:rsidR="008D54D4" w:rsidRDefault="008D54D4">
      <w:pPr>
        <w:pStyle w:val="Titre1"/>
      </w:pPr>
      <w:bookmarkStart w:id="9444" w:name="_Toc348082263"/>
      <w:r w:rsidRPr="00BF75DC">
        <w:lastRenderedPageBreak/>
        <w:t>Software</w:t>
      </w:r>
      <w:r>
        <w:t xml:space="preserve"> Test plan Additional information</w:t>
      </w:r>
      <w:bookmarkEnd w:id="9444"/>
    </w:p>
    <w:p w:rsidR="00824AD1" w:rsidRPr="00824AD1" w:rsidRDefault="00AC0DBA">
      <w:pPr>
        <w:pStyle w:val="Titre2"/>
      </w:pPr>
      <w:bookmarkStart w:id="9445" w:name="_Toc348082264"/>
      <w:r>
        <w:t>Requirements to Test/Analysis/Inspection/Review</w:t>
      </w:r>
      <w:bookmarkEnd w:id="9445"/>
    </w:p>
    <w:tbl>
      <w:tblPr>
        <w:tblW w:w="9087" w:type="dxa"/>
        <w:tblInd w:w="55" w:type="dxa"/>
        <w:tblLayout w:type="fixed"/>
        <w:tblCellMar>
          <w:left w:w="70" w:type="dxa"/>
          <w:right w:w="70" w:type="dxa"/>
        </w:tblCellMar>
        <w:tblLook w:val="04A0" w:firstRow="1" w:lastRow="0" w:firstColumn="1" w:lastColumn="0" w:noHBand="0" w:noVBand="1"/>
        <w:tblPrChange w:id="9446" w:author="Mokaddem Emna" w:date="2013-02-08T12:09:00Z">
          <w:tblPr>
            <w:tblW w:w="9087" w:type="dxa"/>
            <w:tblInd w:w="55" w:type="dxa"/>
            <w:tblLayout w:type="fixed"/>
            <w:tblCellMar>
              <w:left w:w="70" w:type="dxa"/>
              <w:right w:w="70" w:type="dxa"/>
            </w:tblCellMar>
            <w:tblLook w:val="04A0" w:firstRow="1" w:lastRow="0" w:firstColumn="1" w:lastColumn="0" w:noHBand="0" w:noVBand="1"/>
          </w:tblPr>
        </w:tblPrChange>
      </w:tblPr>
      <w:tblGrid>
        <w:gridCol w:w="2567"/>
        <w:gridCol w:w="2268"/>
        <w:gridCol w:w="850"/>
        <w:gridCol w:w="2127"/>
        <w:gridCol w:w="1275"/>
        <w:tblGridChange w:id="9447">
          <w:tblGrid>
            <w:gridCol w:w="2142"/>
            <w:gridCol w:w="1134"/>
            <w:gridCol w:w="567"/>
            <w:gridCol w:w="1984"/>
            <w:gridCol w:w="992"/>
          </w:tblGrid>
        </w:tblGridChange>
      </w:tblGrid>
      <w:tr w:rsidR="002D4D70" w:rsidRPr="00466294" w:rsidTr="00115F09">
        <w:trPr>
          <w:trHeight w:val="315"/>
          <w:trPrChange w:id="9448" w:author="Mokaddem Emna" w:date="2013-02-08T12:09:00Z">
            <w:trPr>
              <w:trHeight w:val="315"/>
            </w:trPr>
          </w:trPrChange>
        </w:trPr>
        <w:tc>
          <w:tcPr>
            <w:tcW w:w="2567" w:type="dxa"/>
            <w:tcBorders>
              <w:top w:val="single" w:sz="8" w:space="0" w:color="808080"/>
              <w:left w:val="single" w:sz="8" w:space="0" w:color="808080"/>
              <w:bottom w:val="single" w:sz="8" w:space="0" w:color="808080"/>
              <w:right w:val="single" w:sz="8" w:space="0" w:color="808080"/>
            </w:tcBorders>
            <w:shd w:val="pct15" w:color="auto" w:fill="auto"/>
            <w:tcPrChange w:id="9449" w:author="Mokaddem Emna" w:date="2013-02-08T12:09:00Z">
              <w:tcPr>
                <w:tcW w:w="2142" w:type="dxa"/>
                <w:tcBorders>
                  <w:top w:val="single" w:sz="8" w:space="0" w:color="808080"/>
                  <w:left w:val="single" w:sz="8" w:space="0" w:color="808080"/>
                  <w:bottom w:val="single" w:sz="8" w:space="0" w:color="808080"/>
                  <w:right w:val="single" w:sz="8" w:space="0" w:color="808080"/>
                </w:tcBorders>
                <w:shd w:val="pct15" w:color="auto" w:fill="auto"/>
              </w:tcPr>
            </w:tcPrChange>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SSRD-WC Requirement ID</w:t>
            </w:r>
          </w:p>
        </w:tc>
        <w:tc>
          <w:tcPr>
            <w:tcW w:w="2268" w:type="dxa"/>
            <w:tcBorders>
              <w:top w:val="single" w:sz="8" w:space="0" w:color="808080"/>
              <w:left w:val="nil"/>
              <w:bottom w:val="single" w:sz="8" w:space="0" w:color="808080"/>
              <w:right w:val="single" w:sz="8" w:space="0" w:color="808080"/>
            </w:tcBorders>
            <w:shd w:val="pct15" w:color="auto" w:fill="auto"/>
            <w:tcPrChange w:id="9450" w:author="Mokaddem Emna" w:date="2013-02-08T12:09:00Z">
              <w:tcPr>
                <w:tcW w:w="1134" w:type="dxa"/>
                <w:tcBorders>
                  <w:top w:val="single" w:sz="8" w:space="0" w:color="808080"/>
                  <w:left w:val="nil"/>
                  <w:bottom w:val="single" w:sz="8" w:space="0" w:color="808080"/>
                  <w:right w:val="single" w:sz="8" w:space="0" w:color="808080"/>
                </w:tcBorders>
                <w:shd w:val="pct15" w:color="auto" w:fill="auto"/>
              </w:tcPr>
            </w:tcPrChange>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Requirement Title</w:t>
            </w:r>
          </w:p>
        </w:tc>
        <w:tc>
          <w:tcPr>
            <w:tcW w:w="850" w:type="dxa"/>
            <w:tcBorders>
              <w:top w:val="single" w:sz="8" w:space="0" w:color="808080"/>
              <w:left w:val="nil"/>
              <w:bottom w:val="single" w:sz="8" w:space="0" w:color="808080"/>
              <w:right w:val="single" w:sz="8" w:space="0" w:color="808080"/>
            </w:tcBorders>
            <w:shd w:val="pct15" w:color="auto" w:fill="auto"/>
            <w:tcPrChange w:id="9451" w:author="Mokaddem Emna" w:date="2013-02-08T12:09:00Z">
              <w:tcPr>
                <w:tcW w:w="567" w:type="dxa"/>
                <w:tcBorders>
                  <w:top w:val="single" w:sz="8" w:space="0" w:color="808080"/>
                  <w:left w:val="nil"/>
                  <w:bottom w:val="single" w:sz="8" w:space="0" w:color="808080"/>
                  <w:right w:val="single" w:sz="8" w:space="0" w:color="808080"/>
                </w:tcBorders>
                <w:shd w:val="pct15" w:color="auto" w:fill="auto"/>
              </w:tcPr>
            </w:tcPrChange>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Test</w:t>
            </w:r>
          </w:p>
        </w:tc>
        <w:tc>
          <w:tcPr>
            <w:tcW w:w="2127" w:type="dxa"/>
            <w:tcBorders>
              <w:top w:val="single" w:sz="8" w:space="0" w:color="808080"/>
              <w:left w:val="nil"/>
              <w:bottom w:val="single" w:sz="8" w:space="0" w:color="808080"/>
              <w:right w:val="single" w:sz="8" w:space="0" w:color="808080"/>
            </w:tcBorders>
            <w:shd w:val="pct15" w:color="auto" w:fill="auto"/>
            <w:tcPrChange w:id="9452" w:author="Mokaddem Emna" w:date="2013-02-08T12:09:00Z">
              <w:tcPr>
                <w:tcW w:w="1984" w:type="dxa"/>
                <w:tcBorders>
                  <w:top w:val="single" w:sz="8" w:space="0" w:color="808080"/>
                  <w:left w:val="nil"/>
                  <w:bottom w:val="single" w:sz="8" w:space="0" w:color="808080"/>
                  <w:right w:val="single" w:sz="8" w:space="0" w:color="808080"/>
                </w:tcBorders>
                <w:shd w:val="pct15" w:color="auto" w:fill="auto"/>
              </w:tcPr>
            </w:tcPrChange>
          </w:tcPr>
          <w:p w:rsidR="002D4D70" w:rsidRPr="008C18FD" w:rsidRDefault="002D4D70" w:rsidP="006D6E89">
            <w:pPr>
              <w:spacing w:after="0" w:line="240" w:lineRule="auto"/>
              <w:rPr>
                <w:rFonts w:ascii="Times New Roman" w:eastAsia="Times New Roman" w:hAnsi="Times New Roman" w:cs="Times New Roman"/>
                <w:b/>
                <w:color w:val="000000"/>
                <w:sz w:val="16"/>
                <w:szCs w:val="16"/>
                <w:lang w:val="en-US" w:eastAsia="fr-FR"/>
              </w:rPr>
            </w:pPr>
            <w:r w:rsidRPr="008C18FD">
              <w:rPr>
                <w:rFonts w:ascii="Times New Roman" w:eastAsia="Times New Roman" w:hAnsi="Times New Roman" w:cs="Times New Roman"/>
                <w:b/>
                <w:color w:val="000000"/>
                <w:sz w:val="16"/>
                <w:szCs w:val="16"/>
                <w:lang w:val="en-US" w:eastAsia="fr-FR"/>
              </w:rPr>
              <w:t xml:space="preserve">Test </w:t>
            </w:r>
            <w:del w:id="9453" w:author="Lavignotte Fabien" w:date="2013-02-07T11:25:00Z">
              <w:r w:rsidRPr="008C18FD" w:rsidDel="006D6E89">
                <w:rPr>
                  <w:rFonts w:ascii="Times New Roman" w:eastAsia="Times New Roman" w:hAnsi="Times New Roman" w:cs="Times New Roman"/>
                  <w:b/>
                  <w:color w:val="000000"/>
                  <w:sz w:val="16"/>
                  <w:szCs w:val="16"/>
                  <w:lang w:val="en-US" w:eastAsia="fr-FR"/>
                </w:rPr>
                <w:delText>Design</w:delText>
              </w:r>
            </w:del>
            <w:ins w:id="9454" w:author="Lavignotte Fabien" w:date="2013-02-07T11:25:00Z">
              <w:r>
                <w:rPr>
                  <w:rFonts w:ascii="Times New Roman" w:eastAsia="Times New Roman" w:hAnsi="Times New Roman" w:cs="Times New Roman"/>
                  <w:b/>
                  <w:color w:val="000000"/>
                  <w:sz w:val="16"/>
                  <w:szCs w:val="16"/>
                  <w:lang w:val="en-US" w:eastAsia="fr-FR"/>
                </w:rPr>
                <w:t>Cases</w:t>
              </w:r>
            </w:ins>
          </w:p>
        </w:tc>
        <w:tc>
          <w:tcPr>
            <w:tcW w:w="1275" w:type="dxa"/>
            <w:tcBorders>
              <w:top w:val="single" w:sz="8" w:space="0" w:color="808080"/>
              <w:left w:val="nil"/>
              <w:bottom w:val="single" w:sz="8" w:space="0" w:color="808080"/>
              <w:right w:val="single" w:sz="8" w:space="0" w:color="808080"/>
            </w:tcBorders>
            <w:shd w:val="pct15" w:color="auto" w:fill="auto"/>
            <w:tcPrChange w:id="9455" w:author="Mokaddem Emna" w:date="2013-02-08T12:09:00Z">
              <w:tcPr>
                <w:tcW w:w="992" w:type="dxa"/>
                <w:tcBorders>
                  <w:top w:val="single" w:sz="8" w:space="0" w:color="808080"/>
                  <w:left w:val="nil"/>
                  <w:bottom w:val="single" w:sz="8" w:space="0" w:color="808080"/>
                  <w:right w:val="single" w:sz="8" w:space="0" w:color="808080"/>
                </w:tcBorders>
                <w:shd w:val="pct15" w:color="auto" w:fill="auto"/>
              </w:tcPr>
            </w:tcPrChange>
          </w:tcPr>
          <w:p w:rsidR="002D4D70" w:rsidRPr="008C18FD" w:rsidRDefault="002D4D70" w:rsidP="008C18FD">
            <w:pPr>
              <w:spacing w:after="0" w:line="240" w:lineRule="auto"/>
              <w:rPr>
                <w:rFonts w:ascii="Times New Roman" w:eastAsia="Times New Roman" w:hAnsi="Times New Roman" w:cs="Times New Roman"/>
                <w:b/>
                <w:color w:val="000000"/>
                <w:sz w:val="16"/>
                <w:szCs w:val="16"/>
                <w:lang w:val="en-US" w:eastAsia="fr-FR"/>
              </w:rPr>
            </w:pPr>
            <w:ins w:id="9456" w:author="Mokaddem Emna" w:date="2013-02-06T12:33:00Z">
              <w:r>
                <w:rPr>
                  <w:rFonts w:ascii="Times New Roman" w:eastAsia="Times New Roman" w:hAnsi="Times New Roman" w:cs="Times New Roman"/>
                  <w:b/>
                  <w:color w:val="000000"/>
                  <w:sz w:val="16"/>
                  <w:szCs w:val="16"/>
                  <w:lang w:val="en-US" w:eastAsia="fr-FR"/>
                </w:rPr>
                <w:t>Version</w:t>
              </w:r>
            </w:ins>
          </w:p>
        </w:tc>
      </w:tr>
      <w:tr w:rsidR="002D4D70" w:rsidRPr="00466294" w:rsidTr="00115F09">
        <w:trPr>
          <w:trHeight w:val="315"/>
          <w:trPrChange w:id="945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45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ngEO-SUB-001-WEBC-DES</w:t>
            </w:r>
          </w:p>
        </w:tc>
        <w:tc>
          <w:tcPr>
            <w:tcW w:w="2268" w:type="dxa"/>
            <w:tcBorders>
              <w:top w:val="nil"/>
              <w:left w:val="nil"/>
              <w:bottom w:val="single" w:sz="8" w:space="0" w:color="808080"/>
              <w:right w:val="single" w:sz="8" w:space="0" w:color="808080"/>
            </w:tcBorders>
            <w:shd w:val="clear" w:color="auto" w:fill="auto"/>
            <w:vAlign w:val="center"/>
            <w:tcPrChange w:id="945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tcBorders>
              <w:top w:val="nil"/>
              <w:left w:val="nil"/>
              <w:bottom w:val="single" w:sz="8" w:space="0" w:color="808080"/>
              <w:right w:val="single" w:sz="8" w:space="0" w:color="808080"/>
            </w:tcBorders>
            <w:shd w:val="clear" w:color="auto" w:fill="auto"/>
            <w:vAlign w:val="bottom"/>
            <w:tcPrChange w:id="946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461" w:author="Lavignotte Fabien" w:date="2013-02-07T11:25:00Z">
              <w:r w:rsidRPr="00C87D7A" w:rsidDel="00421BCA">
                <w:rPr>
                  <w:rFonts w:ascii="Times New Roman" w:hAnsi="Times New Roman" w:cs="Times New Roman"/>
                  <w:sz w:val="16"/>
                  <w:szCs w:val="16"/>
                </w:rPr>
                <w:delText>D</w:delText>
              </w:r>
            </w:del>
            <w:ins w:id="9462" w:author="Lavignotte Fabien" w:date="2013-02-07T11:25: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46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Change w:id="9464"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465" w:author="Mokaddem Emna" w:date="2013-02-06T12:50:00Z">
              <w:r>
                <w:rPr>
                  <w:rFonts w:ascii="Times New Roman" w:eastAsia="Times New Roman" w:hAnsi="Times New Roman" w:cs="Times New Roman"/>
                  <w:color w:val="000000"/>
                  <w:sz w:val="16"/>
                  <w:szCs w:val="16"/>
                  <w:lang w:val="en-US" w:eastAsia="fr-FR"/>
                </w:rPr>
                <w:t>V</w:t>
              </w:r>
            </w:ins>
            <w:ins w:id="9466" w:author="Mokaddem Emna" w:date="2013-02-06T12:3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46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46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ngEO-SUB-002-WEBC-DES</w:t>
            </w:r>
          </w:p>
        </w:tc>
        <w:tc>
          <w:tcPr>
            <w:tcW w:w="2268" w:type="dxa"/>
            <w:tcBorders>
              <w:top w:val="nil"/>
              <w:left w:val="nil"/>
              <w:bottom w:val="single" w:sz="8" w:space="0" w:color="808080"/>
              <w:right w:val="single" w:sz="8" w:space="0" w:color="808080"/>
            </w:tcBorders>
            <w:shd w:val="clear" w:color="auto" w:fill="auto"/>
            <w:vAlign w:val="center"/>
            <w:tcPrChange w:id="946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user interface                                                   </w:t>
            </w:r>
          </w:p>
        </w:tc>
        <w:tc>
          <w:tcPr>
            <w:tcW w:w="850" w:type="dxa"/>
            <w:tcBorders>
              <w:top w:val="nil"/>
              <w:left w:val="nil"/>
              <w:bottom w:val="single" w:sz="8" w:space="0" w:color="808080"/>
              <w:right w:val="single" w:sz="8" w:space="0" w:color="808080"/>
            </w:tcBorders>
            <w:shd w:val="clear" w:color="auto" w:fill="auto"/>
            <w:vAlign w:val="bottom"/>
            <w:tcPrChange w:id="947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471" w:author="Lavignotte Fabien" w:date="2013-02-07T11:25:00Z">
              <w:r w:rsidRPr="00C87D7A" w:rsidDel="00421BCA">
                <w:rPr>
                  <w:rFonts w:ascii="Times New Roman" w:hAnsi="Times New Roman" w:cs="Times New Roman"/>
                  <w:sz w:val="16"/>
                  <w:szCs w:val="16"/>
                </w:rPr>
                <w:delText>D</w:delText>
              </w:r>
            </w:del>
            <w:ins w:id="9472" w:author="Lavignotte Fabien" w:date="2013-02-07T11:25: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47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Change w:id="9474"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475" w:author="Mokaddem Emna" w:date="2013-02-06T12:50:00Z">
              <w:r>
                <w:rPr>
                  <w:rFonts w:ascii="Times New Roman" w:eastAsia="Times New Roman" w:hAnsi="Times New Roman" w:cs="Times New Roman"/>
                  <w:color w:val="000000"/>
                  <w:sz w:val="16"/>
                  <w:szCs w:val="16"/>
                  <w:lang w:val="en-US" w:eastAsia="fr-FR"/>
                </w:rPr>
                <w:t>V</w:t>
              </w:r>
            </w:ins>
            <w:ins w:id="9476" w:author="Mokaddem Emna" w:date="2013-02-06T12:3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47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47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ngEO-SUB-004-WEBC-DES</w:t>
            </w:r>
          </w:p>
        </w:tc>
        <w:tc>
          <w:tcPr>
            <w:tcW w:w="2268" w:type="dxa"/>
            <w:tcBorders>
              <w:top w:val="nil"/>
              <w:left w:val="nil"/>
              <w:bottom w:val="single" w:sz="8" w:space="0" w:color="808080"/>
              <w:right w:val="single" w:sz="8" w:space="0" w:color="808080"/>
            </w:tcBorders>
            <w:shd w:val="clear" w:color="auto" w:fill="auto"/>
            <w:vAlign w:val="center"/>
            <w:tcPrChange w:id="947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Web Client Layout                                                                </w:t>
            </w:r>
          </w:p>
        </w:tc>
        <w:tc>
          <w:tcPr>
            <w:tcW w:w="850" w:type="dxa"/>
            <w:tcBorders>
              <w:top w:val="nil"/>
              <w:left w:val="nil"/>
              <w:bottom w:val="single" w:sz="8" w:space="0" w:color="808080"/>
              <w:right w:val="single" w:sz="8" w:space="0" w:color="808080"/>
            </w:tcBorders>
            <w:shd w:val="clear" w:color="auto" w:fill="auto"/>
            <w:vAlign w:val="bottom"/>
            <w:tcPrChange w:id="948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948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w:t>
            </w:r>
            <w:ins w:id="9482" w:author="Lavignotte Fabien" w:date="2013-02-07T11:25: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483" w:author="Mokaddem Emna" w:date="2013-02-08T12:09:00Z">
              <w:tcPr>
                <w:tcW w:w="992" w:type="dxa"/>
                <w:tcBorders>
                  <w:top w:val="nil"/>
                  <w:left w:val="nil"/>
                  <w:bottom w:val="single" w:sz="8" w:space="0" w:color="808080"/>
                  <w:right w:val="single" w:sz="8" w:space="0" w:color="808080"/>
                </w:tcBorders>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484" w:author="Mokaddem Emna" w:date="2013-02-06T12:50:00Z">
              <w:r w:rsidRPr="00AC3860">
                <w:rPr>
                  <w:rFonts w:ascii="Times New Roman" w:eastAsia="Times New Roman" w:hAnsi="Times New Roman" w:cs="Times New Roman"/>
                  <w:color w:val="000000"/>
                  <w:sz w:val="16"/>
                  <w:szCs w:val="16"/>
                  <w:lang w:val="en-US" w:eastAsia="fr-FR"/>
                  <w:rPrChange w:id="9485" w:author="Mokaddem Emna" w:date="2013-02-06T13:16:00Z">
                    <w:rPr>
                      <w:rFonts w:ascii="Times New Roman" w:eastAsia="Times New Roman" w:hAnsi="Times New Roman" w:cs="Times New Roman"/>
                      <w:color w:val="000000"/>
                      <w:sz w:val="16"/>
                      <w:szCs w:val="16"/>
                      <w:highlight w:val="yellow"/>
                      <w:lang w:val="en-US" w:eastAsia="fr-FR"/>
                    </w:rPr>
                  </w:rPrChange>
                </w:rPr>
                <w:t>V</w:t>
              </w:r>
            </w:ins>
            <w:ins w:id="9486" w:author="Mokaddem Emna" w:date="2013-02-06T12:34:00Z">
              <w:r w:rsidRPr="00AC3860">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48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48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ngEO-SUB-005-WEBC-DES</w:t>
            </w:r>
          </w:p>
        </w:tc>
        <w:tc>
          <w:tcPr>
            <w:tcW w:w="2268" w:type="dxa"/>
            <w:tcBorders>
              <w:top w:val="nil"/>
              <w:left w:val="nil"/>
              <w:bottom w:val="single" w:sz="8" w:space="0" w:color="808080"/>
              <w:right w:val="single" w:sz="8" w:space="0" w:color="808080"/>
            </w:tcBorders>
            <w:shd w:val="clear" w:color="auto" w:fill="auto"/>
            <w:vAlign w:val="center"/>
            <w:tcPrChange w:id="948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Visibility                                                                </w:t>
            </w:r>
          </w:p>
        </w:tc>
        <w:tc>
          <w:tcPr>
            <w:tcW w:w="850" w:type="dxa"/>
            <w:tcBorders>
              <w:top w:val="nil"/>
              <w:left w:val="nil"/>
              <w:bottom w:val="single" w:sz="8" w:space="0" w:color="808080"/>
              <w:right w:val="single" w:sz="8" w:space="0" w:color="808080"/>
            </w:tcBorders>
            <w:shd w:val="clear" w:color="auto" w:fill="auto"/>
            <w:vAlign w:val="bottom"/>
            <w:tcPrChange w:id="949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949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492" w:author="Lavignotte Fabien" w:date="2013-02-07T11:25:00Z">
              <w:r w:rsidRPr="00AC3860">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493"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494" w:author="Mokaddem Emna" w:date="2013-02-06T12:50:00Z">
              <w:r>
                <w:rPr>
                  <w:rFonts w:ascii="Times New Roman" w:eastAsia="Times New Roman" w:hAnsi="Times New Roman" w:cs="Times New Roman"/>
                  <w:color w:val="000000"/>
                  <w:sz w:val="16"/>
                  <w:szCs w:val="16"/>
                  <w:lang w:val="en-US" w:eastAsia="fr-FR"/>
                </w:rPr>
                <w:t>V</w:t>
              </w:r>
            </w:ins>
            <w:ins w:id="9495" w:author="Mokaddem Emna" w:date="2013-02-06T12:3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49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49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ngEO-SUB-008-WEBC-DES</w:t>
            </w:r>
          </w:p>
        </w:tc>
        <w:tc>
          <w:tcPr>
            <w:tcW w:w="2268" w:type="dxa"/>
            <w:tcBorders>
              <w:top w:val="nil"/>
              <w:left w:val="nil"/>
              <w:bottom w:val="single" w:sz="8" w:space="0" w:color="808080"/>
              <w:right w:val="single" w:sz="8" w:space="0" w:color="808080"/>
            </w:tcBorders>
            <w:shd w:val="clear" w:color="auto" w:fill="auto"/>
            <w:vAlign w:val="center"/>
            <w:tcPrChange w:id="949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Widget reset                                                                  </w:t>
            </w:r>
          </w:p>
        </w:tc>
        <w:tc>
          <w:tcPr>
            <w:tcW w:w="850" w:type="dxa"/>
            <w:tcBorders>
              <w:top w:val="nil"/>
              <w:left w:val="nil"/>
              <w:bottom w:val="single" w:sz="8" w:space="0" w:color="808080"/>
              <w:right w:val="single" w:sz="8" w:space="0" w:color="808080"/>
            </w:tcBorders>
            <w:shd w:val="clear" w:color="auto" w:fill="auto"/>
            <w:vAlign w:val="bottom"/>
            <w:tcPrChange w:id="949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950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w:t>
            </w:r>
            <w:ins w:id="9501" w:author="Lavignotte Fabien" w:date="2013-02-07T11:25:00Z">
              <w:r w:rsidRPr="00AC3860">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502" w:author="Mokaddem Emna" w:date="2013-02-08T12:09:00Z">
              <w:tcPr>
                <w:tcW w:w="992" w:type="dxa"/>
                <w:tcBorders>
                  <w:top w:val="nil"/>
                  <w:left w:val="nil"/>
                  <w:bottom w:val="single" w:sz="8" w:space="0" w:color="808080"/>
                  <w:right w:val="single" w:sz="8" w:space="0" w:color="808080"/>
                </w:tcBorders>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503" w:author="Mokaddem Emna" w:date="2013-02-06T12:50:00Z">
              <w:r w:rsidRPr="00AC3860">
                <w:rPr>
                  <w:rFonts w:ascii="Times New Roman" w:eastAsia="Times New Roman" w:hAnsi="Times New Roman" w:cs="Times New Roman"/>
                  <w:color w:val="000000"/>
                  <w:sz w:val="16"/>
                  <w:szCs w:val="16"/>
                  <w:lang w:val="en-US" w:eastAsia="fr-FR"/>
                  <w:rPrChange w:id="9504" w:author="Mokaddem Emna" w:date="2013-02-06T13:16:00Z">
                    <w:rPr>
                      <w:rFonts w:ascii="Times New Roman" w:eastAsia="Times New Roman" w:hAnsi="Times New Roman" w:cs="Times New Roman"/>
                      <w:color w:val="000000"/>
                      <w:sz w:val="16"/>
                      <w:szCs w:val="16"/>
                      <w:highlight w:val="yellow"/>
                      <w:lang w:val="en-US" w:eastAsia="fr-FR"/>
                    </w:rPr>
                  </w:rPrChange>
                </w:rPr>
                <w:t>V</w:t>
              </w:r>
            </w:ins>
            <w:ins w:id="9505" w:author="Mokaddem Emna" w:date="2013-02-06T12:37:00Z">
              <w:r w:rsidRPr="00AC3860">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50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50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ngEO-SUB-009-WEBC-DES</w:t>
            </w:r>
          </w:p>
        </w:tc>
        <w:tc>
          <w:tcPr>
            <w:tcW w:w="2268" w:type="dxa"/>
            <w:tcBorders>
              <w:top w:val="nil"/>
              <w:left w:val="nil"/>
              <w:bottom w:val="single" w:sz="8" w:space="0" w:color="808080"/>
              <w:right w:val="single" w:sz="8" w:space="0" w:color="808080"/>
            </w:tcBorders>
            <w:shd w:val="clear" w:color="auto" w:fill="auto"/>
            <w:vAlign w:val="center"/>
            <w:tcPrChange w:id="950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Widget  communication                                                         </w:t>
            </w:r>
          </w:p>
        </w:tc>
        <w:tc>
          <w:tcPr>
            <w:tcW w:w="850" w:type="dxa"/>
            <w:tcBorders>
              <w:top w:val="nil"/>
              <w:left w:val="nil"/>
              <w:bottom w:val="single" w:sz="8" w:space="0" w:color="808080"/>
              <w:right w:val="single" w:sz="8" w:space="0" w:color="808080"/>
            </w:tcBorders>
            <w:shd w:val="clear" w:color="auto" w:fill="auto"/>
            <w:vAlign w:val="bottom"/>
            <w:tcPrChange w:id="950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951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511" w:author="Lavignotte Fabien" w:date="2013-02-07T11:25:00Z">
              <w:r w:rsidRPr="00AC3860">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512"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513" w:author="Mokaddem Emna" w:date="2013-02-06T12:50:00Z">
              <w:r>
                <w:rPr>
                  <w:rFonts w:ascii="Times New Roman" w:eastAsia="Times New Roman" w:hAnsi="Times New Roman" w:cs="Times New Roman"/>
                  <w:color w:val="000000"/>
                  <w:sz w:val="16"/>
                  <w:szCs w:val="16"/>
                  <w:lang w:val="en-US" w:eastAsia="fr-FR"/>
                </w:rPr>
                <w:t>V</w:t>
              </w:r>
            </w:ins>
            <w:ins w:id="9514" w:author="Mokaddem Emna" w:date="2013-02-06T12:38: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51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51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ngEO-SUB-013-WEBC-DES</w:t>
            </w:r>
          </w:p>
        </w:tc>
        <w:tc>
          <w:tcPr>
            <w:tcW w:w="2268" w:type="dxa"/>
            <w:tcBorders>
              <w:top w:val="nil"/>
              <w:left w:val="nil"/>
              <w:bottom w:val="single" w:sz="8" w:space="0" w:color="808080"/>
              <w:right w:val="single" w:sz="8" w:space="0" w:color="808080"/>
            </w:tcBorders>
            <w:shd w:val="clear" w:color="auto" w:fill="auto"/>
            <w:vAlign w:val="center"/>
            <w:tcPrChange w:id="951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Web interface context                                                </w:t>
            </w:r>
          </w:p>
        </w:tc>
        <w:tc>
          <w:tcPr>
            <w:tcW w:w="850" w:type="dxa"/>
            <w:tcBorders>
              <w:top w:val="nil"/>
              <w:left w:val="nil"/>
              <w:bottom w:val="single" w:sz="8" w:space="0" w:color="808080"/>
              <w:right w:val="single" w:sz="8" w:space="0" w:color="808080"/>
            </w:tcBorders>
            <w:shd w:val="clear" w:color="auto" w:fill="auto"/>
            <w:vAlign w:val="bottom"/>
            <w:tcPrChange w:id="951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519" w:author="Lavignotte Fabien" w:date="2013-02-07T11:25:00Z">
              <w:r w:rsidRPr="00C87D7A" w:rsidDel="006D6E89">
                <w:rPr>
                  <w:rFonts w:ascii="Times New Roman" w:hAnsi="Times New Roman" w:cs="Times New Roman"/>
                  <w:sz w:val="16"/>
                  <w:szCs w:val="16"/>
                </w:rPr>
                <w:delText>D</w:delText>
              </w:r>
            </w:del>
            <w:ins w:id="9520" w:author="Lavignotte Fabien" w:date="2013-02-07T11:25: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52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D5189E" w:rsidRDefault="002D4D70" w:rsidP="007A4623">
            <w:pPr>
              <w:spacing w:after="0" w:line="240" w:lineRule="auto"/>
              <w:jc w:val="both"/>
              <w:rPr>
                <w:ins w:id="9522" w:author="Mokaddem Emna" w:date="2013-01-24T15:39:00Z"/>
                <w:rFonts w:ascii="Times New Roman" w:eastAsia="Times New Roman" w:hAnsi="Times New Roman" w:cs="Times New Roman"/>
                <w:color w:val="000000"/>
                <w:sz w:val="16"/>
                <w:szCs w:val="16"/>
                <w:lang w:eastAsia="fr-FR"/>
              </w:rPr>
            </w:pPr>
            <w:del w:id="9523" w:author="Lavignotte Fabien" w:date="2013-01-30T15:09:00Z">
              <w:r w:rsidRPr="00435142" w:rsidDel="0034663D">
                <w:rPr>
                  <w:rFonts w:ascii="Times New Roman" w:eastAsia="Times New Roman" w:hAnsi="Times New Roman" w:cs="Times New Roman"/>
                  <w:color w:val="000000"/>
                  <w:sz w:val="16"/>
                  <w:szCs w:val="16"/>
                  <w:lang w:eastAsia="fr-FR"/>
                  <w:rPrChange w:id="9524" w:author="Lavignotte Fabien" w:date="2013-01-25T17:24:00Z">
                    <w:rPr>
                      <w:rFonts w:ascii="Times New Roman" w:eastAsia="Times New Roman" w:hAnsi="Times New Roman" w:cs="Times New Roman"/>
                      <w:b/>
                      <w:bCs/>
                      <w:caps/>
                      <w:color w:val="000000"/>
                      <w:sz w:val="16"/>
                      <w:szCs w:val="16"/>
                      <w:lang w:val="en-US" w:eastAsia="fr-FR"/>
                    </w:rPr>
                  </w:rPrChange>
                </w:rPr>
                <w:delText> </w:delText>
              </w:r>
            </w:del>
            <w:ins w:id="9525" w:author="Mokaddem Emna" w:date="2013-01-24T15:39:00Z">
              <w:r w:rsidRPr="00D5189E">
                <w:rPr>
                  <w:rFonts w:ascii="Times New Roman" w:eastAsia="Times New Roman" w:hAnsi="Times New Roman" w:cs="Times New Roman"/>
                  <w:color w:val="000000"/>
                  <w:sz w:val="16"/>
                  <w:szCs w:val="16"/>
                  <w:lang w:eastAsia="fr-FR"/>
                </w:rPr>
                <w:t>NGEO-WEBC-VTC-0200</w:t>
              </w:r>
            </w:ins>
          </w:p>
          <w:p w:rsidR="002D4D70" w:rsidRPr="00D5189E" w:rsidRDefault="002D4D70" w:rsidP="007A4623">
            <w:pPr>
              <w:spacing w:after="0" w:line="240" w:lineRule="auto"/>
              <w:jc w:val="both"/>
              <w:rPr>
                <w:ins w:id="9526" w:author="Mokaddem Emna" w:date="2013-01-24T15:39:00Z"/>
                <w:rFonts w:ascii="Times New Roman" w:eastAsia="Times New Roman" w:hAnsi="Times New Roman" w:cs="Times New Roman"/>
                <w:color w:val="000000"/>
                <w:sz w:val="16"/>
                <w:szCs w:val="16"/>
                <w:lang w:eastAsia="fr-FR"/>
              </w:rPr>
            </w:pPr>
            <w:ins w:id="9527" w:author="Mokaddem Emna" w:date="2013-01-24T15:39:00Z">
              <w:r w:rsidRPr="00D5189E">
                <w:rPr>
                  <w:rFonts w:ascii="Times New Roman" w:eastAsia="Times New Roman" w:hAnsi="Times New Roman" w:cs="Times New Roman"/>
                  <w:color w:val="000000"/>
                  <w:sz w:val="16"/>
                  <w:szCs w:val="16"/>
                  <w:lang w:eastAsia="fr-FR"/>
                </w:rPr>
                <w:t>NGEO-WEBC-VTC-0210</w:t>
              </w:r>
            </w:ins>
          </w:p>
          <w:p w:rsidR="002D4D70" w:rsidRPr="00C87D7A" w:rsidRDefault="002D4D70" w:rsidP="007A4623">
            <w:pPr>
              <w:spacing w:after="0" w:line="240" w:lineRule="auto"/>
              <w:jc w:val="both"/>
              <w:rPr>
                <w:rFonts w:ascii="Times New Roman" w:eastAsia="Times New Roman" w:hAnsi="Times New Roman" w:cs="Times New Roman"/>
                <w:color w:val="000000"/>
                <w:sz w:val="16"/>
                <w:szCs w:val="16"/>
                <w:lang w:val="en-US" w:eastAsia="fr-FR"/>
              </w:rPr>
            </w:pPr>
            <w:ins w:id="9528" w:author="Mokaddem Emna" w:date="2013-01-24T15:39:00Z">
              <w:r>
                <w:rPr>
                  <w:rFonts w:ascii="Times New Roman" w:eastAsia="Times New Roman" w:hAnsi="Times New Roman" w:cs="Times New Roman"/>
                  <w:color w:val="000000"/>
                  <w:sz w:val="16"/>
                  <w:szCs w:val="16"/>
                  <w:lang w:val="en-US" w:eastAsia="fr-FR"/>
                </w:rPr>
                <w:t>NGEO-WEBC-VTC-0215</w:t>
              </w:r>
            </w:ins>
          </w:p>
        </w:tc>
        <w:tc>
          <w:tcPr>
            <w:tcW w:w="1275" w:type="dxa"/>
            <w:tcBorders>
              <w:top w:val="nil"/>
              <w:left w:val="nil"/>
              <w:bottom w:val="single" w:sz="8" w:space="0" w:color="808080"/>
              <w:right w:val="single" w:sz="8" w:space="0" w:color="808080"/>
            </w:tcBorders>
            <w:tcPrChange w:id="9529" w:author="Mokaddem Emna" w:date="2013-02-08T12:09:00Z">
              <w:tcPr>
                <w:tcW w:w="992" w:type="dxa"/>
                <w:tcBorders>
                  <w:top w:val="nil"/>
                  <w:left w:val="nil"/>
                  <w:bottom w:val="single" w:sz="8" w:space="0" w:color="808080"/>
                  <w:right w:val="single" w:sz="8" w:space="0" w:color="808080"/>
                </w:tcBorders>
              </w:tcPr>
            </w:tcPrChange>
          </w:tcPr>
          <w:p w:rsidR="002D4D70" w:rsidRPr="00880D11" w:rsidDel="0034663D" w:rsidRDefault="002D4D70" w:rsidP="007A4623">
            <w:pPr>
              <w:spacing w:after="0" w:line="240" w:lineRule="auto"/>
              <w:jc w:val="both"/>
              <w:rPr>
                <w:rFonts w:ascii="Times New Roman" w:eastAsia="Times New Roman" w:hAnsi="Times New Roman" w:cs="Times New Roman"/>
                <w:color w:val="000000"/>
                <w:sz w:val="16"/>
                <w:szCs w:val="16"/>
                <w:lang w:eastAsia="fr-FR"/>
              </w:rPr>
            </w:pPr>
            <w:ins w:id="9530" w:author="Mokaddem Emna" w:date="2013-02-06T12:50:00Z">
              <w:r>
                <w:rPr>
                  <w:rFonts w:ascii="Times New Roman" w:eastAsia="Times New Roman" w:hAnsi="Times New Roman" w:cs="Times New Roman"/>
                  <w:color w:val="000000"/>
                  <w:sz w:val="16"/>
                  <w:szCs w:val="16"/>
                  <w:lang w:eastAsia="fr-FR"/>
                </w:rPr>
                <w:t>V</w:t>
              </w:r>
            </w:ins>
            <w:ins w:id="9531" w:author="Mokaddem Emna" w:date="2013-02-06T12:39:00Z">
              <w:r>
                <w:rPr>
                  <w:rFonts w:ascii="Times New Roman" w:eastAsia="Times New Roman" w:hAnsi="Times New Roman" w:cs="Times New Roman"/>
                  <w:color w:val="000000"/>
                  <w:sz w:val="16"/>
                  <w:szCs w:val="16"/>
                  <w:lang w:eastAsia="fr-FR"/>
                </w:rPr>
                <w:t>1</w:t>
              </w:r>
            </w:ins>
          </w:p>
        </w:tc>
      </w:tr>
      <w:tr w:rsidR="002D4D70" w:rsidRPr="00466294" w:rsidTr="00115F09">
        <w:trPr>
          <w:trHeight w:val="315"/>
          <w:trPrChange w:id="953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53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ngEO-SUB-014-WEBC-DES</w:t>
            </w:r>
          </w:p>
        </w:tc>
        <w:tc>
          <w:tcPr>
            <w:tcW w:w="2268" w:type="dxa"/>
            <w:tcBorders>
              <w:top w:val="nil"/>
              <w:left w:val="nil"/>
              <w:bottom w:val="single" w:sz="8" w:space="0" w:color="808080"/>
              <w:right w:val="single" w:sz="8" w:space="0" w:color="808080"/>
            </w:tcBorders>
            <w:shd w:val="clear" w:color="auto" w:fill="auto"/>
            <w:vAlign w:val="center"/>
            <w:tcPrChange w:id="953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w:t>
            </w:r>
          </w:p>
        </w:tc>
        <w:tc>
          <w:tcPr>
            <w:tcW w:w="850" w:type="dxa"/>
            <w:tcBorders>
              <w:top w:val="nil"/>
              <w:left w:val="nil"/>
              <w:bottom w:val="single" w:sz="8" w:space="0" w:color="808080"/>
              <w:right w:val="single" w:sz="8" w:space="0" w:color="808080"/>
            </w:tcBorders>
            <w:shd w:val="clear" w:color="auto" w:fill="auto"/>
            <w:vAlign w:val="bottom"/>
            <w:tcPrChange w:id="953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536" w:author="Lavignotte Fabien" w:date="2013-02-07T11:25:00Z">
              <w:r w:rsidRPr="00C87D7A" w:rsidDel="006D6E89">
                <w:rPr>
                  <w:rFonts w:ascii="Times New Roman" w:hAnsi="Times New Roman" w:cs="Times New Roman"/>
                  <w:sz w:val="16"/>
                  <w:szCs w:val="16"/>
                </w:rPr>
                <w:delText>D</w:delText>
              </w:r>
            </w:del>
            <w:ins w:id="9537" w:author="Lavignotte Fabien" w:date="2013-02-07T11:25: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53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NGEO-WEBC-VTC-0080</w:t>
            </w:r>
          </w:p>
        </w:tc>
        <w:tc>
          <w:tcPr>
            <w:tcW w:w="1275" w:type="dxa"/>
            <w:tcBorders>
              <w:top w:val="nil"/>
              <w:left w:val="nil"/>
              <w:bottom w:val="single" w:sz="8" w:space="0" w:color="808080"/>
              <w:right w:val="single" w:sz="8" w:space="0" w:color="808080"/>
            </w:tcBorders>
            <w:tcPrChange w:id="953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540" w:author="Mokaddem Emna" w:date="2013-02-06T12:50:00Z">
              <w:r>
                <w:rPr>
                  <w:rFonts w:ascii="Times New Roman" w:eastAsia="Times New Roman" w:hAnsi="Times New Roman" w:cs="Times New Roman"/>
                  <w:color w:val="000000"/>
                  <w:sz w:val="16"/>
                  <w:szCs w:val="16"/>
                  <w:lang w:val="en-US" w:eastAsia="fr-FR"/>
                </w:rPr>
                <w:t>V</w:t>
              </w:r>
            </w:ins>
            <w:ins w:id="9541" w:author="Mokaddem Emna" w:date="2013-02-06T12:3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54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54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ngEO-SUB-015-WEBC-DES</w:t>
            </w:r>
          </w:p>
        </w:tc>
        <w:tc>
          <w:tcPr>
            <w:tcW w:w="2268" w:type="dxa"/>
            <w:tcBorders>
              <w:top w:val="nil"/>
              <w:left w:val="nil"/>
              <w:bottom w:val="single" w:sz="8" w:space="0" w:color="808080"/>
              <w:right w:val="single" w:sz="8" w:space="0" w:color="808080"/>
            </w:tcBorders>
            <w:shd w:val="clear" w:color="auto" w:fill="auto"/>
            <w:vAlign w:val="center"/>
            <w:tcPrChange w:id="954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850" w:type="dxa"/>
            <w:tcBorders>
              <w:top w:val="nil"/>
              <w:left w:val="nil"/>
              <w:bottom w:val="single" w:sz="8" w:space="0" w:color="808080"/>
              <w:right w:val="single" w:sz="8" w:space="0" w:color="808080"/>
            </w:tcBorders>
            <w:shd w:val="clear" w:color="auto" w:fill="auto"/>
            <w:vAlign w:val="bottom"/>
            <w:tcPrChange w:id="954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954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547" w:author="Lavignotte Fabien" w:date="2013-02-07T11:27: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54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549" w:author="Mokaddem Emna" w:date="2013-02-06T12:50:00Z">
              <w:r>
                <w:rPr>
                  <w:rFonts w:ascii="Times New Roman" w:eastAsia="Times New Roman" w:hAnsi="Times New Roman" w:cs="Times New Roman"/>
                  <w:color w:val="000000"/>
                  <w:sz w:val="16"/>
                  <w:szCs w:val="16"/>
                  <w:lang w:val="en-US" w:eastAsia="fr-FR"/>
                </w:rPr>
                <w:t>V</w:t>
              </w:r>
            </w:ins>
            <w:ins w:id="9550" w:author="Mokaddem Emna" w:date="2013-02-06T12:3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55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55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ngEO-SUB-016-WEBC-DES</w:t>
            </w:r>
          </w:p>
        </w:tc>
        <w:tc>
          <w:tcPr>
            <w:tcW w:w="2268" w:type="dxa"/>
            <w:tcBorders>
              <w:top w:val="nil"/>
              <w:left w:val="nil"/>
              <w:bottom w:val="single" w:sz="8" w:space="0" w:color="808080"/>
              <w:right w:val="single" w:sz="8" w:space="0" w:color="808080"/>
            </w:tcBorders>
            <w:shd w:val="clear" w:color="auto" w:fill="auto"/>
            <w:vAlign w:val="center"/>
            <w:tcPrChange w:id="955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Technology                                                                  </w:t>
            </w:r>
          </w:p>
        </w:tc>
        <w:tc>
          <w:tcPr>
            <w:tcW w:w="850" w:type="dxa"/>
            <w:tcBorders>
              <w:top w:val="nil"/>
              <w:left w:val="nil"/>
              <w:bottom w:val="single" w:sz="8" w:space="0" w:color="808080"/>
              <w:right w:val="single" w:sz="8" w:space="0" w:color="808080"/>
            </w:tcBorders>
            <w:shd w:val="clear" w:color="auto" w:fill="auto"/>
            <w:vAlign w:val="bottom"/>
            <w:tcPrChange w:id="955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55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556" w:author="Lavignotte Fabien" w:date="2013-02-07T11:27: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55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558" w:author="Mokaddem Emna" w:date="2013-02-06T12:50:00Z">
              <w:r>
                <w:rPr>
                  <w:rFonts w:ascii="Times New Roman" w:eastAsia="Times New Roman" w:hAnsi="Times New Roman" w:cs="Times New Roman"/>
                  <w:color w:val="000000"/>
                  <w:sz w:val="16"/>
                  <w:szCs w:val="16"/>
                  <w:lang w:val="en-US" w:eastAsia="fr-FR"/>
                </w:rPr>
                <w:t>V</w:t>
              </w:r>
            </w:ins>
            <w:ins w:id="9559" w:author="Mokaddem Emna" w:date="2013-02-06T12:3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56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56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AC3860">
              <w:rPr>
                <w:rFonts w:ascii="Times New Roman" w:eastAsia="Times New Roman" w:hAnsi="Times New Roman" w:cs="Times New Roman"/>
                <w:color w:val="000000"/>
                <w:sz w:val="16"/>
                <w:szCs w:val="16"/>
                <w:lang w:val="fr-FR" w:eastAsia="fr-FR"/>
              </w:rPr>
              <w:t>ngEO-SUB-021-WEBC-DES</w:t>
            </w:r>
          </w:p>
        </w:tc>
        <w:tc>
          <w:tcPr>
            <w:tcW w:w="2268" w:type="dxa"/>
            <w:tcBorders>
              <w:top w:val="nil"/>
              <w:left w:val="nil"/>
              <w:bottom w:val="single" w:sz="8" w:space="0" w:color="808080"/>
              <w:right w:val="single" w:sz="8" w:space="0" w:color="808080"/>
            </w:tcBorders>
            <w:shd w:val="clear" w:color="auto" w:fill="auto"/>
            <w:vAlign w:val="center"/>
            <w:tcPrChange w:id="956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xml:space="preserve">HTML5 Caching                                                               </w:t>
            </w:r>
          </w:p>
        </w:tc>
        <w:tc>
          <w:tcPr>
            <w:tcW w:w="850" w:type="dxa"/>
            <w:tcBorders>
              <w:top w:val="nil"/>
              <w:left w:val="nil"/>
              <w:bottom w:val="single" w:sz="8" w:space="0" w:color="808080"/>
              <w:right w:val="single" w:sz="8" w:space="0" w:color="808080"/>
            </w:tcBorders>
            <w:shd w:val="clear" w:color="auto" w:fill="auto"/>
            <w:vAlign w:val="bottom"/>
            <w:tcPrChange w:id="956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AC3860" w:rsidRDefault="002D4D70" w:rsidP="00C87D7A">
            <w:pPr>
              <w:spacing w:after="0" w:line="240" w:lineRule="auto"/>
              <w:jc w:val="both"/>
              <w:rPr>
                <w:rFonts w:ascii="Times New Roman" w:hAnsi="Times New Roman" w:cs="Times New Roman"/>
                <w:sz w:val="16"/>
                <w:szCs w:val="16"/>
              </w:rPr>
            </w:pPr>
            <w:r w:rsidRPr="00AC3860">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56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AC3860">
              <w:rPr>
                <w:rFonts w:ascii="Times New Roman" w:eastAsia="Times New Roman" w:hAnsi="Times New Roman" w:cs="Times New Roman"/>
                <w:color w:val="000000"/>
                <w:sz w:val="16"/>
                <w:szCs w:val="16"/>
                <w:lang w:val="en-US" w:eastAsia="fr-FR"/>
              </w:rPr>
              <w:t> </w:t>
            </w:r>
            <w:ins w:id="9565" w:author="Lavignotte Fabien" w:date="2013-02-07T11:27: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566" w:author="Mokaddem Emna" w:date="2013-02-08T12:09:00Z">
              <w:tcPr>
                <w:tcW w:w="992" w:type="dxa"/>
                <w:tcBorders>
                  <w:top w:val="nil"/>
                  <w:left w:val="nil"/>
                  <w:bottom w:val="single" w:sz="8" w:space="0" w:color="808080"/>
                  <w:right w:val="single" w:sz="8" w:space="0" w:color="808080"/>
                </w:tcBorders>
              </w:tcPr>
            </w:tcPrChange>
          </w:tcPr>
          <w:p w:rsidR="002D4D70" w:rsidRPr="00AC386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567" w:author="Mokaddem Emna" w:date="2013-02-06T12:50:00Z">
              <w:r w:rsidRPr="00AC3860">
                <w:rPr>
                  <w:rFonts w:ascii="Times New Roman" w:eastAsia="Times New Roman" w:hAnsi="Times New Roman" w:cs="Times New Roman"/>
                  <w:color w:val="000000"/>
                  <w:sz w:val="16"/>
                  <w:szCs w:val="16"/>
                  <w:lang w:val="en-US" w:eastAsia="fr-FR"/>
                  <w:rPrChange w:id="9568" w:author="Mokaddem Emna" w:date="2013-02-06T13:16:00Z">
                    <w:rPr>
                      <w:rFonts w:ascii="Times New Roman" w:eastAsia="Times New Roman" w:hAnsi="Times New Roman" w:cs="Times New Roman"/>
                      <w:color w:val="000000"/>
                      <w:sz w:val="16"/>
                      <w:szCs w:val="16"/>
                      <w:highlight w:val="yellow"/>
                      <w:lang w:val="en-US" w:eastAsia="fr-FR"/>
                    </w:rPr>
                  </w:rPrChange>
                </w:rPr>
                <w:t>V</w:t>
              </w:r>
            </w:ins>
            <w:ins w:id="9569" w:author="Mokaddem Emna" w:date="2013-02-06T12:40:00Z">
              <w:r w:rsidRPr="00AC3860">
                <w:rPr>
                  <w:rFonts w:ascii="Times New Roman" w:eastAsia="Times New Roman" w:hAnsi="Times New Roman" w:cs="Times New Roman"/>
                  <w:color w:val="000000"/>
                  <w:sz w:val="16"/>
                  <w:szCs w:val="16"/>
                  <w:lang w:val="en-US" w:eastAsia="fr-FR"/>
                  <w:rPrChange w:id="9570" w:author="Mokaddem Emna" w:date="2013-02-06T13:16:00Z">
                    <w:rPr>
                      <w:rFonts w:ascii="Times New Roman" w:eastAsia="Times New Roman" w:hAnsi="Times New Roman" w:cs="Times New Roman"/>
                      <w:color w:val="000000"/>
                      <w:sz w:val="16"/>
                      <w:szCs w:val="16"/>
                      <w:highlight w:val="yellow"/>
                      <w:lang w:val="en-US" w:eastAsia="fr-FR"/>
                    </w:rPr>
                  </w:rPrChange>
                </w:rPr>
                <w:t>1</w:t>
              </w:r>
            </w:ins>
          </w:p>
        </w:tc>
      </w:tr>
      <w:tr w:rsidR="002D4D70" w:rsidRPr="00466294" w:rsidTr="00115F09">
        <w:trPr>
          <w:trHeight w:val="315"/>
          <w:trPrChange w:id="957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57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ngEO-SUB-022-WEBC-DES</w:t>
            </w:r>
          </w:p>
        </w:tc>
        <w:tc>
          <w:tcPr>
            <w:tcW w:w="2268" w:type="dxa"/>
            <w:tcBorders>
              <w:top w:val="nil"/>
              <w:left w:val="nil"/>
              <w:bottom w:val="single" w:sz="8" w:space="0" w:color="808080"/>
              <w:right w:val="single" w:sz="8" w:space="0" w:color="808080"/>
            </w:tcBorders>
            <w:shd w:val="clear" w:color="auto" w:fill="auto"/>
            <w:vAlign w:val="center"/>
            <w:tcPrChange w:id="957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w:t>
            </w:r>
          </w:p>
        </w:tc>
        <w:tc>
          <w:tcPr>
            <w:tcW w:w="850" w:type="dxa"/>
            <w:tcBorders>
              <w:top w:val="nil"/>
              <w:left w:val="nil"/>
              <w:bottom w:val="single" w:sz="8" w:space="0" w:color="808080"/>
              <w:right w:val="single" w:sz="8" w:space="0" w:color="808080"/>
            </w:tcBorders>
            <w:shd w:val="clear" w:color="auto" w:fill="auto"/>
            <w:vAlign w:val="bottom"/>
            <w:tcPrChange w:id="957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57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957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ins w:id="9577" w:author="Mokaddem Emna" w:date="2013-02-06T12:50:00Z">
              <w:r>
                <w:rPr>
                  <w:rFonts w:ascii="Times New Roman" w:eastAsia="Times New Roman" w:hAnsi="Times New Roman" w:cs="Times New Roman"/>
                  <w:color w:val="000000"/>
                  <w:sz w:val="16"/>
                  <w:szCs w:val="16"/>
                  <w:lang w:val="en-US" w:eastAsia="fr-FR"/>
                </w:rPr>
                <w:t>V</w:t>
              </w:r>
            </w:ins>
            <w:ins w:id="9578" w:author="Mokaddem Emna" w:date="2013-02-06T12:41: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57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58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ngEO-SUB-023-WEBC-DES</w:t>
            </w:r>
          </w:p>
        </w:tc>
        <w:tc>
          <w:tcPr>
            <w:tcW w:w="2268" w:type="dxa"/>
            <w:tcBorders>
              <w:top w:val="nil"/>
              <w:left w:val="nil"/>
              <w:bottom w:val="single" w:sz="8" w:space="0" w:color="808080"/>
              <w:right w:val="single" w:sz="8" w:space="0" w:color="808080"/>
            </w:tcBorders>
            <w:shd w:val="clear" w:color="auto" w:fill="auto"/>
            <w:vAlign w:val="center"/>
            <w:tcPrChange w:id="958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controls                                                                 </w:t>
            </w:r>
          </w:p>
        </w:tc>
        <w:tc>
          <w:tcPr>
            <w:tcW w:w="850" w:type="dxa"/>
            <w:tcBorders>
              <w:top w:val="nil"/>
              <w:left w:val="nil"/>
              <w:bottom w:val="single" w:sz="8" w:space="0" w:color="808080"/>
              <w:right w:val="single" w:sz="8" w:space="0" w:color="808080"/>
            </w:tcBorders>
            <w:shd w:val="clear" w:color="auto" w:fill="auto"/>
            <w:vAlign w:val="bottom"/>
            <w:tcPrChange w:id="958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958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584" w:author="Lavignotte Fabien" w:date="2013-02-07T11:28: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585"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586" w:author="Mokaddem Emna" w:date="2013-02-06T12:50:00Z">
              <w:r>
                <w:rPr>
                  <w:rFonts w:ascii="Times New Roman" w:eastAsia="Times New Roman" w:hAnsi="Times New Roman" w:cs="Times New Roman"/>
                  <w:color w:val="000000"/>
                  <w:sz w:val="16"/>
                  <w:szCs w:val="16"/>
                  <w:lang w:val="en-US" w:eastAsia="fr-FR"/>
                </w:rPr>
                <w:t>V</w:t>
              </w:r>
            </w:ins>
            <w:ins w:id="9587" w:author="Mokaddem Emna" w:date="2013-02-06T12:42: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58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58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735661">
              <w:rPr>
                <w:rFonts w:ascii="Times New Roman" w:eastAsia="Times New Roman" w:hAnsi="Times New Roman" w:cs="Times New Roman"/>
                <w:color w:val="000000"/>
                <w:sz w:val="16"/>
                <w:szCs w:val="16"/>
                <w:lang w:val="fr-FR" w:eastAsia="fr-FR"/>
              </w:rPr>
              <w:t>ngEO-SUB-024-WEBC-DES</w:t>
            </w:r>
          </w:p>
        </w:tc>
        <w:tc>
          <w:tcPr>
            <w:tcW w:w="2268" w:type="dxa"/>
            <w:tcBorders>
              <w:top w:val="nil"/>
              <w:left w:val="nil"/>
              <w:bottom w:val="single" w:sz="8" w:space="0" w:color="808080"/>
              <w:right w:val="single" w:sz="8" w:space="0" w:color="808080"/>
            </w:tcBorders>
            <w:shd w:val="clear" w:color="auto" w:fill="auto"/>
            <w:vAlign w:val="center"/>
            <w:tcPrChange w:id="959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735661">
              <w:rPr>
                <w:rFonts w:ascii="Times New Roman" w:eastAsia="Times New Roman" w:hAnsi="Times New Roman" w:cs="Times New Roman"/>
                <w:color w:val="000000"/>
                <w:sz w:val="16"/>
                <w:szCs w:val="16"/>
                <w:lang w:val="en-US" w:eastAsia="fr-FR"/>
              </w:rPr>
              <w:t xml:space="preserve">Web client implementations                                              </w:t>
            </w:r>
          </w:p>
        </w:tc>
        <w:tc>
          <w:tcPr>
            <w:tcW w:w="850" w:type="dxa"/>
            <w:tcBorders>
              <w:top w:val="nil"/>
              <w:left w:val="nil"/>
              <w:bottom w:val="single" w:sz="8" w:space="0" w:color="808080"/>
              <w:right w:val="single" w:sz="8" w:space="0" w:color="808080"/>
            </w:tcBorders>
            <w:shd w:val="clear" w:color="auto" w:fill="auto"/>
            <w:vAlign w:val="bottom"/>
            <w:tcPrChange w:id="959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735661" w:rsidRDefault="002D4D70" w:rsidP="00C87D7A">
            <w:pPr>
              <w:spacing w:after="0" w:line="240" w:lineRule="auto"/>
              <w:jc w:val="both"/>
              <w:rPr>
                <w:rFonts w:ascii="Times New Roman" w:hAnsi="Times New Roman" w:cs="Times New Roman"/>
                <w:sz w:val="16"/>
                <w:szCs w:val="16"/>
              </w:rPr>
            </w:pPr>
            <w:r w:rsidRPr="00735661">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959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735661">
              <w:rPr>
                <w:rFonts w:ascii="Times New Roman" w:eastAsia="Times New Roman" w:hAnsi="Times New Roman" w:cs="Times New Roman"/>
                <w:color w:val="000000"/>
                <w:sz w:val="16"/>
                <w:szCs w:val="16"/>
                <w:lang w:val="en-US" w:eastAsia="fr-FR"/>
              </w:rPr>
              <w:t> </w:t>
            </w:r>
            <w:ins w:id="9593" w:author="Lavignotte Fabien" w:date="2013-02-07T11:28: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594" w:author="Mokaddem Emna" w:date="2013-02-08T12:09:00Z">
              <w:tcPr>
                <w:tcW w:w="992" w:type="dxa"/>
                <w:tcBorders>
                  <w:top w:val="nil"/>
                  <w:left w:val="nil"/>
                  <w:bottom w:val="single" w:sz="8" w:space="0" w:color="808080"/>
                  <w:right w:val="single" w:sz="8" w:space="0" w:color="808080"/>
                </w:tcBorders>
              </w:tcPr>
            </w:tcPrChange>
          </w:tcPr>
          <w:p w:rsidR="002D4D70" w:rsidRPr="00735661"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595" w:author="Mokaddem Emna" w:date="2013-02-06T12:50:00Z">
              <w:r w:rsidRPr="00735661">
                <w:rPr>
                  <w:rFonts w:ascii="Times New Roman" w:eastAsia="Times New Roman" w:hAnsi="Times New Roman" w:cs="Times New Roman"/>
                  <w:color w:val="000000"/>
                  <w:sz w:val="16"/>
                  <w:szCs w:val="16"/>
                  <w:lang w:val="en-US" w:eastAsia="fr-FR"/>
                  <w:rPrChange w:id="9596" w:author="Mokaddem Emna" w:date="2013-02-06T13:17:00Z">
                    <w:rPr>
                      <w:rFonts w:ascii="Times New Roman" w:eastAsia="Times New Roman" w:hAnsi="Times New Roman" w:cs="Times New Roman"/>
                      <w:color w:val="000000"/>
                      <w:sz w:val="16"/>
                      <w:szCs w:val="16"/>
                      <w:highlight w:val="yellow"/>
                      <w:lang w:val="en-US" w:eastAsia="fr-FR"/>
                    </w:rPr>
                  </w:rPrChange>
                </w:rPr>
                <w:t>V</w:t>
              </w:r>
            </w:ins>
            <w:ins w:id="9597" w:author="Mokaddem Emna" w:date="2013-02-06T12:43:00Z">
              <w:r w:rsidRPr="00735661">
                <w:rPr>
                  <w:rFonts w:ascii="Times New Roman" w:eastAsia="Times New Roman" w:hAnsi="Times New Roman" w:cs="Times New Roman"/>
                  <w:color w:val="000000"/>
                  <w:sz w:val="16"/>
                  <w:szCs w:val="16"/>
                  <w:lang w:val="en-US" w:eastAsia="fr-FR"/>
                  <w:rPrChange w:id="9598" w:author="Mokaddem Emna" w:date="2013-02-06T13:17:00Z">
                    <w:rPr>
                      <w:rFonts w:ascii="Times New Roman" w:eastAsia="Times New Roman" w:hAnsi="Times New Roman" w:cs="Times New Roman"/>
                      <w:color w:val="000000"/>
                      <w:sz w:val="16"/>
                      <w:szCs w:val="16"/>
                      <w:highlight w:val="yellow"/>
                      <w:lang w:val="en-US" w:eastAsia="fr-FR"/>
                    </w:rPr>
                  </w:rPrChange>
                </w:rPr>
                <w:t>1</w:t>
              </w:r>
            </w:ins>
          </w:p>
        </w:tc>
      </w:tr>
      <w:tr w:rsidR="002D4D70" w:rsidRPr="00466294" w:rsidTr="00115F09">
        <w:trPr>
          <w:trHeight w:val="315"/>
          <w:trPrChange w:id="959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60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ngEO-SUB-025-WEBC-DES</w:t>
            </w:r>
          </w:p>
        </w:tc>
        <w:tc>
          <w:tcPr>
            <w:tcW w:w="2268" w:type="dxa"/>
            <w:tcBorders>
              <w:top w:val="nil"/>
              <w:left w:val="nil"/>
              <w:bottom w:val="single" w:sz="8" w:space="0" w:color="808080"/>
              <w:right w:val="single" w:sz="8" w:space="0" w:color="808080"/>
            </w:tcBorders>
            <w:shd w:val="clear" w:color="auto" w:fill="auto"/>
            <w:vAlign w:val="center"/>
            <w:tcPrChange w:id="960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Multi-devices' considerations                                           </w:t>
            </w:r>
          </w:p>
        </w:tc>
        <w:tc>
          <w:tcPr>
            <w:tcW w:w="850" w:type="dxa"/>
            <w:tcBorders>
              <w:top w:val="nil"/>
              <w:left w:val="nil"/>
              <w:bottom w:val="single" w:sz="8" w:space="0" w:color="808080"/>
              <w:right w:val="single" w:sz="8" w:space="0" w:color="808080"/>
            </w:tcBorders>
            <w:shd w:val="clear" w:color="auto" w:fill="auto"/>
            <w:vAlign w:val="bottom"/>
            <w:tcPrChange w:id="960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960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604" w:author="Lavignotte Fabien" w:date="2013-02-07T11:28: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605"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606" w:author="Mokaddem Emna" w:date="2013-02-06T12:50:00Z">
              <w:r>
                <w:rPr>
                  <w:rFonts w:ascii="Times New Roman" w:eastAsia="Times New Roman" w:hAnsi="Times New Roman" w:cs="Times New Roman"/>
                  <w:color w:val="000000"/>
                  <w:sz w:val="16"/>
                  <w:szCs w:val="16"/>
                  <w:lang w:val="en-US" w:eastAsia="fr-FR"/>
                </w:rPr>
                <w:t>V</w:t>
              </w:r>
            </w:ins>
            <w:ins w:id="9607" w:author="Mokaddem Emna" w:date="2013-02-06T12:4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60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60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ngEO-SUB-026-WEBC-DES</w:t>
            </w:r>
          </w:p>
        </w:tc>
        <w:tc>
          <w:tcPr>
            <w:tcW w:w="2268" w:type="dxa"/>
            <w:tcBorders>
              <w:top w:val="nil"/>
              <w:left w:val="nil"/>
              <w:bottom w:val="single" w:sz="8" w:space="0" w:color="808080"/>
              <w:right w:val="single" w:sz="8" w:space="0" w:color="808080"/>
            </w:tcBorders>
            <w:shd w:val="clear" w:color="auto" w:fill="auto"/>
            <w:vAlign w:val="center"/>
            <w:tcPrChange w:id="961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GUI widgets</w:t>
            </w:r>
          </w:p>
        </w:tc>
        <w:tc>
          <w:tcPr>
            <w:tcW w:w="850" w:type="dxa"/>
            <w:tcBorders>
              <w:top w:val="nil"/>
              <w:left w:val="nil"/>
              <w:bottom w:val="single" w:sz="8" w:space="0" w:color="808080"/>
              <w:right w:val="single" w:sz="8" w:space="0" w:color="808080"/>
            </w:tcBorders>
            <w:shd w:val="clear" w:color="auto" w:fill="auto"/>
            <w:vAlign w:val="bottom"/>
            <w:tcPrChange w:id="961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61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8400C4" w:rsidRDefault="002D4D70" w:rsidP="0055112B">
            <w:pPr>
              <w:spacing w:after="0" w:line="240" w:lineRule="auto"/>
              <w:jc w:val="both"/>
              <w:rPr>
                <w:ins w:id="9613" w:author="Emna Mokaddem" w:date="2013-01-04T12:05:00Z"/>
                <w:rFonts w:ascii="Times New Roman" w:eastAsia="Times New Roman" w:hAnsi="Times New Roman" w:cs="Times New Roman"/>
                <w:color w:val="000000"/>
                <w:sz w:val="16"/>
                <w:szCs w:val="16"/>
                <w:lang w:eastAsia="fr-FR"/>
              </w:rPr>
            </w:pPr>
            <w:del w:id="9614" w:author="Emna Mokaddem" w:date="2013-01-04T12:05:00Z">
              <w:r w:rsidRPr="0055112B" w:rsidDel="0055112B">
                <w:rPr>
                  <w:rFonts w:ascii="Times New Roman" w:eastAsia="Times New Roman" w:hAnsi="Times New Roman" w:cs="Times New Roman"/>
                  <w:color w:val="000000"/>
                  <w:sz w:val="16"/>
                  <w:szCs w:val="16"/>
                  <w:lang w:eastAsia="fr-FR"/>
                  <w:rPrChange w:id="9615" w:author="Emna Mokaddem" w:date="2013-01-04T12:05:00Z">
                    <w:rPr>
                      <w:rFonts w:ascii="Times New Roman" w:eastAsia="Times New Roman" w:hAnsi="Times New Roman" w:cs="Times New Roman"/>
                      <w:b/>
                      <w:bCs/>
                      <w:caps/>
                      <w:color w:val="000000"/>
                      <w:sz w:val="16"/>
                      <w:szCs w:val="16"/>
                      <w:lang w:val="en-US" w:eastAsia="fr-FR"/>
                    </w:rPr>
                  </w:rPrChange>
                </w:rPr>
                <w:delText> </w:delText>
              </w:r>
            </w:del>
            <w:ins w:id="9616" w:author="Emna Mokaddem" w:date="2013-01-04T12:05:00Z">
              <w:r w:rsidRPr="008400C4">
                <w:rPr>
                  <w:rFonts w:ascii="Times New Roman" w:eastAsia="Times New Roman" w:hAnsi="Times New Roman" w:cs="Times New Roman"/>
                  <w:color w:val="000000"/>
                  <w:sz w:val="16"/>
                  <w:szCs w:val="16"/>
                  <w:lang w:eastAsia="fr-FR"/>
                </w:rPr>
                <w:t>NGEO-WEBC-VTC-0020</w:t>
              </w:r>
            </w:ins>
          </w:p>
          <w:p w:rsidR="002D4D70" w:rsidRPr="008400C4" w:rsidRDefault="002D4D70" w:rsidP="0055112B">
            <w:pPr>
              <w:spacing w:after="0" w:line="240" w:lineRule="auto"/>
              <w:jc w:val="both"/>
              <w:rPr>
                <w:ins w:id="9617" w:author="Emna Mokaddem" w:date="2013-01-04T12:05:00Z"/>
                <w:rFonts w:ascii="Times New Roman" w:eastAsia="Times New Roman" w:hAnsi="Times New Roman" w:cs="Times New Roman"/>
                <w:color w:val="000000"/>
                <w:sz w:val="16"/>
                <w:szCs w:val="16"/>
                <w:lang w:eastAsia="fr-FR"/>
              </w:rPr>
            </w:pPr>
            <w:ins w:id="9618" w:author="Emna Mokaddem" w:date="2013-01-04T12:05:00Z">
              <w:r w:rsidRPr="008400C4">
                <w:rPr>
                  <w:rFonts w:ascii="Times New Roman" w:eastAsia="Times New Roman" w:hAnsi="Times New Roman" w:cs="Times New Roman"/>
                  <w:color w:val="000000"/>
                  <w:sz w:val="16"/>
                  <w:szCs w:val="16"/>
                  <w:lang w:eastAsia="fr-FR"/>
                </w:rPr>
                <w:t>NGEO-WEBC-VTC-0040</w:t>
              </w:r>
            </w:ins>
          </w:p>
          <w:p w:rsidR="002D4D70" w:rsidRDefault="002D4D70" w:rsidP="0055112B">
            <w:pPr>
              <w:spacing w:after="0" w:line="240" w:lineRule="auto"/>
              <w:jc w:val="both"/>
              <w:rPr>
                <w:ins w:id="9619" w:author="Emna Mokaddem" w:date="2013-01-07T18:14:00Z"/>
                <w:rFonts w:ascii="Times New Roman" w:eastAsia="Times New Roman" w:hAnsi="Times New Roman" w:cs="Times New Roman"/>
                <w:color w:val="000000"/>
                <w:sz w:val="16"/>
                <w:szCs w:val="16"/>
                <w:lang w:eastAsia="fr-FR"/>
              </w:rPr>
            </w:pPr>
            <w:ins w:id="9620" w:author="Emna Mokaddem" w:date="2013-01-04T12:05:00Z">
              <w:r w:rsidRPr="008400C4">
                <w:rPr>
                  <w:rFonts w:ascii="Times New Roman" w:eastAsia="Times New Roman" w:hAnsi="Times New Roman" w:cs="Times New Roman"/>
                  <w:color w:val="000000"/>
                  <w:sz w:val="16"/>
                  <w:szCs w:val="16"/>
                  <w:lang w:eastAsia="fr-FR"/>
                </w:rPr>
                <w:t>NGEO-WEBC-VTC-0160</w:t>
              </w:r>
            </w:ins>
          </w:p>
          <w:p w:rsidR="002D4D70" w:rsidRPr="001163D9" w:rsidRDefault="002D4D70" w:rsidP="0055112B">
            <w:pPr>
              <w:spacing w:after="0" w:line="240" w:lineRule="auto"/>
              <w:jc w:val="both"/>
              <w:rPr>
                <w:rFonts w:ascii="Times New Roman" w:eastAsia="Times New Roman" w:hAnsi="Times New Roman" w:cs="Times New Roman"/>
                <w:color w:val="000000"/>
                <w:sz w:val="16"/>
                <w:szCs w:val="16"/>
                <w:lang w:eastAsia="fr-FR"/>
                <w:rPrChange w:id="9621" w:author="Emna Mokaddem" w:date="2013-01-07T18:17:00Z">
                  <w:rPr>
                    <w:rFonts w:ascii="Times New Roman" w:eastAsia="Times New Roman" w:hAnsi="Times New Roman" w:cs="Times New Roman"/>
                    <w:color w:val="000000"/>
                    <w:sz w:val="16"/>
                    <w:szCs w:val="16"/>
                    <w:lang w:val="en-US" w:eastAsia="fr-FR"/>
                  </w:rPr>
                </w:rPrChange>
              </w:rPr>
            </w:pPr>
            <w:ins w:id="9622" w:author="Emna Mokaddem" w:date="2013-01-07T18:14:00Z">
              <w:r>
                <w:rPr>
                  <w:rFonts w:ascii="Times New Roman" w:eastAsia="Times New Roman" w:hAnsi="Times New Roman" w:cs="Times New Roman"/>
                  <w:color w:val="000000"/>
                  <w:sz w:val="16"/>
                  <w:szCs w:val="16"/>
                  <w:lang w:eastAsia="fr-FR"/>
                </w:rPr>
                <w:t>NGEO-WEBC-VTC-017</w:t>
              </w:r>
              <w:r w:rsidRPr="008400C4">
                <w:rPr>
                  <w:rFonts w:ascii="Times New Roman" w:eastAsia="Times New Roman" w:hAnsi="Times New Roman" w:cs="Times New Roman"/>
                  <w:color w:val="000000"/>
                  <w:sz w:val="16"/>
                  <w:szCs w:val="16"/>
                  <w:lang w:eastAsia="fr-FR"/>
                </w:rPr>
                <w:t>0</w:t>
              </w:r>
            </w:ins>
          </w:p>
        </w:tc>
        <w:tc>
          <w:tcPr>
            <w:tcW w:w="1275" w:type="dxa"/>
            <w:tcBorders>
              <w:top w:val="nil"/>
              <w:left w:val="nil"/>
              <w:bottom w:val="single" w:sz="8" w:space="0" w:color="808080"/>
              <w:right w:val="single" w:sz="8" w:space="0" w:color="808080"/>
            </w:tcBorders>
            <w:tcPrChange w:id="9623" w:author="Mokaddem Emna" w:date="2013-02-08T12:09:00Z">
              <w:tcPr>
                <w:tcW w:w="992" w:type="dxa"/>
                <w:tcBorders>
                  <w:top w:val="nil"/>
                  <w:left w:val="nil"/>
                  <w:bottom w:val="single" w:sz="8" w:space="0" w:color="808080"/>
                  <w:right w:val="single" w:sz="8" w:space="0" w:color="808080"/>
                </w:tcBorders>
              </w:tcPr>
            </w:tcPrChange>
          </w:tcPr>
          <w:p w:rsidR="002D4D70" w:rsidRPr="00880D11" w:rsidDel="0055112B" w:rsidRDefault="002D4D70" w:rsidP="0055112B">
            <w:pPr>
              <w:spacing w:after="0" w:line="240" w:lineRule="auto"/>
              <w:jc w:val="both"/>
              <w:rPr>
                <w:rFonts w:ascii="Times New Roman" w:eastAsia="Times New Roman" w:hAnsi="Times New Roman" w:cs="Times New Roman"/>
                <w:color w:val="000000"/>
                <w:sz w:val="16"/>
                <w:szCs w:val="16"/>
                <w:lang w:eastAsia="fr-FR"/>
              </w:rPr>
            </w:pPr>
            <w:ins w:id="9624" w:author="Mokaddem Emna" w:date="2013-02-06T12:50:00Z">
              <w:r>
                <w:rPr>
                  <w:rFonts w:ascii="Times New Roman" w:eastAsia="Times New Roman" w:hAnsi="Times New Roman" w:cs="Times New Roman"/>
                  <w:color w:val="000000"/>
                  <w:sz w:val="16"/>
                  <w:szCs w:val="16"/>
                  <w:lang w:eastAsia="fr-FR"/>
                </w:rPr>
                <w:t>V</w:t>
              </w:r>
            </w:ins>
            <w:ins w:id="9625" w:author="Mokaddem Emna" w:date="2013-02-06T12:44:00Z">
              <w:r>
                <w:rPr>
                  <w:rFonts w:ascii="Times New Roman" w:eastAsia="Times New Roman" w:hAnsi="Times New Roman" w:cs="Times New Roman"/>
                  <w:color w:val="000000"/>
                  <w:sz w:val="16"/>
                  <w:szCs w:val="16"/>
                  <w:lang w:eastAsia="fr-FR"/>
                </w:rPr>
                <w:t>1</w:t>
              </w:r>
            </w:ins>
            <w:ins w:id="9626" w:author="Mokaddem Emna" w:date="2013-02-06T12:45:00Z">
              <w:r>
                <w:rPr>
                  <w:rFonts w:ascii="Times New Roman" w:eastAsia="Times New Roman" w:hAnsi="Times New Roman" w:cs="Times New Roman"/>
                  <w:color w:val="000000"/>
                  <w:sz w:val="16"/>
                  <w:szCs w:val="16"/>
                  <w:lang w:eastAsia="fr-FR"/>
                </w:rPr>
                <w:t>-</w:t>
              </w:r>
            </w:ins>
            <w:ins w:id="9627" w:author="Mokaddem Emna" w:date="2013-02-06T12:50:00Z">
              <w:r>
                <w:rPr>
                  <w:rFonts w:ascii="Times New Roman" w:eastAsia="Times New Roman" w:hAnsi="Times New Roman" w:cs="Times New Roman"/>
                  <w:color w:val="000000"/>
                  <w:sz w:val="16"/>
                  <w:szCs w:val="16"/>
                  <w:lang w:eastAsia="fr-FR"/>
                </w:rPr>
                <w:t>V</w:t>
              </w:r>
            </w:ins>
            <w:ins w:id="9628" w:author="Mokaddem Emna" w:date="2013-02-06T12:45:00Z">
              <w:r>
                <w:rPr>
                  <w:rFonts w:ascii="Times New Roman" w:eastAsia="Times New Roman" w:hAnsi="Times New Roman" w:cs="Times New Roman"/>
                  <w:color w:val="000000"/>
                  <w:sz w:val="16"/>
                  <w:szCs w:val="16"/>
                  <w:lang w:eastAsia="fr-FR"/>
                </w:rPr>
                <w:t>2</w:t>
              </w:r>
            </w:ins>
          </w:p>
        </w:tc>
      </w:tr>
      <w:tr w:rsidR="002D4D70" w:rsidRPr="00466294" w:rsidTr="00115F09">
        <w:trPr>
          <w:trHeight w:val="315"/>
          <w:trPrChange w:id="962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63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ngEO-SUB-028-WEBC-DES</w:t>
            </w:r>
          </w:p>
        </w:tc>
        <w:tc>
          <w:tcPr>
            <w:tcW w:w="2268" w:type="dxa"/>
            <w:tcBorders>
              <w:top w:val="nil"/>
              <w:left w:val="nil"/>
              <w:bottom w:val="single" w:sz="8" w:space="0" w:color="808080"/>
              <w:right w:val="single" w:sz="8" w:space="0" w:color="808080"/>
            </w:tcBorders>
            <w:shd w:val="clear" w:color="auto" w:fill="auto"/>
            <w:vAlign w:val="center"/>
            <w:tcPrChange w:id="963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meta-data                                                       </w:t>
            </w:r>
          </w:p>
        </w:tc>
        <w:tc>
          <w:tcPr>
            <w:tcW w:w="850" w:type="dxa"/>
            <w:tcBorders>
              <w:top w:val="nil"/>
              <w:left w:val="nil"/>
              <w:bottom w:val="single" w:sz="8" w:space="0" w:color="808080"/>
              <w:right w:val="single" w:sz="8" w:space="0" w:color="808080"/>
            </w:tcBorders>
            <w:shd w:val="clear" w:color="auto" w:fill="auto"/>
            <w:vAlign w:val="bottom"/>
            <w:tcPrChange w:id="963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633" w:author="Lavignotte Fabien" w:date="2013-02-07T11:28:00Z">
              <w:r w:rsidRPr="00C87D7A" w:rsidDel="006D6E89">
                <w:rPr>
                  <w:rFonts w:ascii="Times New Roman" w:hAnsi="Times New Roman" w:cs="Times New Roman"/>
                  <w:sz w:val="16"/>
                  <w:szCs w:val="16"/>
                </w:rPr>
                <w:delText>R</w:delText>
              </w:r>
            </w:del>
            <w:ins w:id="9634" w:author="Lavignotte Fabien" w:date="2013-02-07T11:28: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63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636" w:author="Lavignotte Fabien" w:date="2013-02-07T11:28:00Z">
              <w:r>
                <w:rPr>
                  <w:rFonts w:ascii="Times New Roman" w:eastAsia="Times New Roman" w:hAnsi="Times New Roman" w:cs="Times New Roman"/>
                  <w:color w:val="000000"/>
                  <w:sz w:val="16"/>
                  <w:szCs w:val="16"/>
                  <w:lang w:val="en-US" w:eastAsia="fr-FR"/>
                </w:rPr>
                <w:t>NGEO-WEBC-VTC-004</w:t>
              </w:r>
              <w:r w:rsidRPr="00C87D7A">
                <w:rPr>
                  <w:rFonts w:ascii="Times New Roman" w:eastAsia="Times New Roman" w:hAnsi="Times New Roman" w:cs="Times New Roman"/>
                  <w:color w:val="000000"/>
                  <w:sz w:val="16"/>
                  <w:szCs w:val="16"/>
                  <w:lang w:val="en-US" w:eastAsia="fr-FR"/>
                </w:rPr>
                <w:t>0</w:t>
              </w:r>
            </w:ins>
          </w:p>
        </w:tc>
        <w:tc>
          <w:tcPr>
            <w:tcW w:w="1275" w:type="dxa"/>
            <w:tcBorders>
              <w:top w:val="nil"/>
              <w:left w:val="nil"/>
              <w:bottom w:val="single" w:sz="8" w:space="0" w:color="808080"/>
              <w:right w:val="single" w:sz="8" w:space="0" w:color="808080"/>
            </w:tcBorders>
            <w:tcPrChange w:id="963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638" w:author="Mokaddem Emna" w:date="2013-02-06T12:50:00Z">
              <w:r>
                <w:rPr>
                  <w:rFonts w:ascii="Times New Roman" w:eastAsia="Times New Roman" w:hAnsi="Times New Roman" w:cs="Times New Roman"/>
                  <w:color w:val="000000"/>
                  <w:sz w:val="16"/>
                  <w:szCs w:val="16"/>
                  <w:lang w:val="en-US" w:eastAsia="fr-FR"/>
                </w:rPr>
                <w:t>V</w:t>
              </w:r>
            </w:ins>
            <w:ins w:id="9639" w:author="Mokaddem Emna" w:date="2013-02-06T12:4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64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64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ngEO-SUB-030-WEBC-DES</w:t>
            </w:r>
          </w:p>
        </w:tc>
        <w:tc>
          <w:tcPr>
            <w:tcW w:w="2268" w:type="dxa"/>
            <w:tcBorders>
              <w:top w:val="nil"/>
              <w:left w:val="nil"/>
              <w:bottom w:val="single" w:sz="8" w:space="0" w:color="808080"/>
              <w:right w:val="single" w:sz="8" w:space="0" w:color="808080"/>
            </w:tcBorders>
            <w:shd w:val="clear" w:color="auto" w:fill="auto"/>
            <w:vAlign w:val="center"/>
            <w:tcPrChange w:id="964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w:t>
            </w:r>
          </w:p>
        </w:tc>
        <w:tc>
          <w:tcPr>
            <w:tcW w:w="850" w:type="dxa"/>
            <w:tcBorders>
              <w:top w:val="nil"/>
              <w:left w:val="nil"/>
              <w:bottom w:val="single" w:sz="8" w:space="0" w:color="808080"/>
              <w:right w:val="single" w:sz="8" w:space="0" w:color="808080"/>
            </w:tcBorders>
            <w:shd w:val="clear" w:color="auto" w:fill="auto"/>
            <w:vAlign w:val="bottom"/>
            <w:tcPrChange w:id="964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644" w:author="Lavignotte Fabien" w:date="2013-02-07T11:29:00Z">
              <w:r w:rsidRPr="00C87D7A" w:rsidDel="00181276">
                <w:rPr>
                  <w:rFonts w:ascii="Times New Roman" w:hAnsi="Times New Roman" w:cs="Times New Roman"/>
                  <w:sz w:val="16"/>
                  <w:szCs w:val="16"/>
                </w:rPr>
                <w:delText>R</w:delText>
              </w:r>
            </w:del>
            <w:ins w:id="9645" w:author="Lavignotte Fabien" w:date="2013-02-07T11:29: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64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tcBorders>
              <w:top w:val="nil"/>
              <w:left w:val="nil"/>
              <w:bottom w:val="single" w:sz="8" w:space="0" w:color="808080"/>
              <w:right w:val="single" w:sz="8" w:space="0" w:color="808080"/>
            </w:tcBorders>
            <w:tcPrChange w:id="964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648" w:author="Mokaddem Emna" w:date="2013-02-06T12:50:00Z">
              <w:r>
                <w:rPr>
                  <w:rFonts w:ascii="Times New Roman" w:eastAsia="Times New Roman" w:hAnsi="Times New Roman" w:cs="Times New Roman"/>
                  <w:color w:val="000000"/>
                  <w:sz w:val="16"/>
                  <w:szCs w:val="16"/>
                  <w:lang w:val="en-US" w:eastAsia="fr-FR"/>
                </w:rPr>
                <w:t>V</w:t>
              </w:r>
            </w:ins>
            <w:ins w:id="9649" w:author="Mokaddem Emna" w:date="2013-02-06T12:4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65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65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ngEO-SUB-031-WEBC-DES</w:t>
            </w:r>
          </w:p>
        </w:tc>
        <w:tc>
          <w:tcPr>
            <w:tcW w:w="2268" w:type="dxa"/>
            <w:tcBorders>
              <w:top w:val="nil"/>
              <w:left w:val="nil"/>
              <w:bottom w:val="single" w:sz="8" w:space="0" w:color="808080"/>
              <w:right w:val="single" w:sz="8" w:space="0" w:color="808080"/>
            </w:tcBorders>
            <w:shd w:val="clear" w:color="auto" w:fill="auto"/>
            <w:vAlign w:val="center"/>
            <w:tcPrChange w:id="965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footprints Display                                                       </w:t>
            </w:r>
          </w:p>
        </w:tc>
        <w:tc>
          <w:tcPr>
            <w:tcW w:w="850" w:type="dxa"/>
            <w:tcBorders>
              <w:top w:val="nil"/>
              <w:left w:val="nil"/>
              <w:bottom w:val="single" w:sz="8" w:space="0" w:color="808080"/>
              <w:right w:val="single" w:sz="8" w:space="0" w:color="808080"/>
            </w:tcBorders>
            <w:shd w:val="clear" w:color="auto" w:fill="auto"/>
            <w:vAlign w:val="bottom"/>
            <w:tcPrChange w:id="965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654" w:author="Lavignotte Fabien" w:date="2013-02-07T11:30:00Z">
              <w:r w:rsidRPr="00C87D7A" w:rsidDel="00181276">
                <w:rPr>
                  <w:rFonts w:ascii="Times New Roman" w:hAnsi="Times New Roman" w:cs="Times New Roman"/>
                  <w:sz w:val="16"/>
                  <w:szCs w:val="16"/>
                </w:rPr>
                <w:delText>R</w:delText>
              </w:r>
            </w:del>
            <w:ins w:id="9655" w:author="Lavignotte Fabien" w:date="2013-02-07T11:30: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65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657" w:author="Lavignotte Fabien" w:date="2013-02-08T15:01:00Z">
              <w:r w:rsidR="00E22ED8" w:rsidRPr="00C87D7A">
                <w:rPr>
                  <w:rFonts w:ascii="Times New Roman" w:eastAsia="Times New Roman" w:hAnsi="Times New Roman" w:cs="Times New Roman"/>
                  <w:color w:val="000000"/>
                  <w:sz w:val="16"/>
                  <w:szCs w:val="16"/>
                  <w:lang w:val="en-US" w:eastAsia="fr-FR"/>
                </w:rPr>
                <w:t>NGEO-WEBC-VTC-00</w:t>
              </w:r>
              <w:r w:rsidR="00E22ED8">
                <w:rPr>
                  <w:rFonts w:ascii="Times New Roman" w:eastAsia="Times New Roman" w:hAnsi="Times New Roman" w:cs="Times New Roman"/>
                  <w:color w:val="000000"/>
                  <w:sz w:val="16"/>
                  <w:szCs w:val="16"/>
                  <w:lang w:val="en-US" w:eastAsia="fr-FR"/>
                </w:rPr>
                <w:t>95</w:t>
              </w:r>
            </w:ins>
          </w:p>
        </w:tc>
        <w:tc>
          <w:tcPr>
            <w:tcW w:w="1275" w:type="dxa"/>
            <w:tcBorders>
              <w:top w:val="nil"/>
              <w:left w:val="nil"/>
              <w:bottom w:val="single" w:sz="8" w:space="0" w:color="808080"/>
              <w:right w:val="single" w:sz="8" w:space="0" w:color="808080"/>
            </w:tcBorders>
            <w:tcPrChange w:id="965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659" w:author="Mokaddem Emna" w:date="2013-02-06T12:50:00Z">
              <w:r>
                <w:rPr>
                  <w:rFonts w:ascii="Times New Roman" w:eastAsia="Times New Roman" w:hAnsi="Times New Roman" w:cs="Times New Roman"/>
                  <w:color w:val="000000"/>
                  <w:sz w:val="16"/>
                  <w:szCs w:val="16"/>
                  <w:lang w:val="en-US" w:eastAsia="fr-FR"/>
                </w:rPr>
                <w:t>V</w:t>
              </w:r>
            </w:ins>
            <w:ins w:id="9660" w:author="Mokaddem Emna" w:date="2013-02-06T12:4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66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66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ngEO-SUB-033-WEBC-DES</w:t>
            </w:r>
          </w:p>
        </w:tc>
        <w:tc>
          <w:tcPr>
            <w:tcW w:w="2268" w:type="dxa"/>
            <w:tcBorders>
              <w:top w:val="nil"/>
              <w:left w:val="nil"/>
              <w:bottom w:val="single" w:sz="8" w:space="0" w:color="808080"/>
              <w:right w:val="single" w:sz="8" w:space="0" w:color="808080"/>
            </w:tcBorders>
            <w:shd w:val="clear" w:color="auto" w:fill="auto"/>
            <w:vAlign w:val="center"/>
            <w:tcPrChange w:id="966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display                                                                   </w:t>
            </w:r>
          </w:p>
        </w:tc>
        <w:tc>
          <w:tcPr>
            <w:tcW w:w="850" w:type="dxa"/>
            <w:tcBorders>
              <w:top w:val="nil"/>
              <w:left w:val="nil"/>
              <w:bottom w:val="single" w:sz="8" w:space="0" w:color="808080"/>
              <w:right w:val="single" w:sz="8" w:space="0" w:color="808080"/>
            </w:tcBorders>
            <w:shd w:val="clear" w:color="auto" w:fill="auto"/>
            <w:vAlign w:val="bottom"/>
            <w:tcPrChange w:id="966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665" w:author="Lavignotte Fabien" w:date="2013-02-07T11:30:00Z">
              <w:r w:rsidRPr="00C87D7A" w:rsidDel="00181276">
                <w:rPr>
                  <w:rFonts w:ascii="Times New Roman" w:hAnsi="Times New Roman" w:cs="Times New Roman"/>
                  <w:sz w:val="16"/>
                  <w:szCs w:val="16"/>
                </w:rPr>
                <w:delText>R</w:delText>
              </w:r>
            </w:del>
            <w:ins w:id="9666" w:author="Lavignotte Fabien" w:date="2013-02-07T11:30: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66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Change w:id="966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669" w:author="Mokaddem Emna" w:date="2013-02-06T12:50:00Z">
              <w:r>
                <w:rPr>
                  <w:rFonts w:ascii="Times New Roman" w:eastAsia="Times New Roman" w:hAnsi="Times New Roman" w:cs="Times New Roman"/>
                  <w:color w:val="000000"/>
                  <w:sz w:val="16"/>
                  <w:szCs w:val="16"/>
                  <w:lang w:val="en-US" w:eastAsia="fr-FR"/>
                </w:rPr>
                <w:t>V</w:t>
              </w:r>
            </w:ins>
            <w:ins w:id="9670" w:author="Mokaddem Emna" w:date="2013-02-06T12:4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67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67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ngEO-SUB-034-WEBC-DES</w:t>
            </w:r>
          </w:p>
        </w:tc>
        <w:tc>
          <w:tcPr>
            <w:tcW w:w="2268" w:type="dxa"/>
            <w:tcBorders>
              <w:top w:val="nil"/>
              <w:left w:val="nil"/>
              <w:bottom w:val="single" w:sz="8" w:space="0" w:color="808080"/>
              <w:right w:val="single" w:sz="8" w:space="0" w:color="808080"/>
            </w:tcBorders>
            <w:shd w:val="clear" w:color="auto" w:fill="auto"/>
            <w:vAlign w:val="center"/>
            <w:tcPrChange w:id="967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Footprint and browse selection                                                   </w:t>
            </w:r>
          </w:p>
        </w:tc>
        <w:tc>
          <w:tcPr>
            <w:tcW w:w="850" w:type="dxa"/>
            <w:tcBorders>
              <w:top w:val="nil"/>
              <w:left w:val="nil"/>
              <w:bottom w:val="single" w:sz="8" w:space="0" w:color="808080"/>
              <w:right w:val="single" w:sz="8" w:space="0" w:color="808080"/>
            </w:tcBorders>
            <w:shd w:val="clear" w:color="auto" w:fill="auto"/>
            <w:vAlign w:val="bottom"/>
            <w:tcPrChange w:id="967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67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Default="002D4D70" w:rsidP="00C87D7A">
            <w:pPr>
              <w:spacing w:after="0" w:line="240" w:lineRule="auto"/>
              <w:jc w:val="both"/>
              <w:rPr>
                <w:ins w:id="9676" w:author="Mokaddem Emna" w:date="2013-02-08T12:08: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NGEO-WEBC-VTC-0050 </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NGEO-WEBC-VTC-0060</w:t>
            </w:r>
          </w:p>
        </w:tc>
        <w:tc>
          <w:tcPr>
            <w:tcW w:w="1275" w:type="dxa"/>
            <w:tcBorders>
              <w:top w:val="nil"/>
              <w:left w:val="nil"/>
              <w:bottom w:val="single" w:sz="8" w:space="0" w:color="808080"/>
              <w:right w:val="single" w:sz="8" w:space="0" w:color="808080"/>
            </w:tcBorders>
            <w:tcPrChange w:id="9677"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9678" w:author="Mokaddem Emna" w:date="2013-02-06T12:50:00Z">
              <w:r>
                <w:rPr>
                  <w:rFonts w:ascii="Times New Roman" w:eastAsia="Times New Roman" w:hAnsi="Times New Roman" w:cs="Times New Roman"/>
                  <w:color w:val="000000"/>
                  <w:sz w:val="16"/>
                  <w:szCs w:val="16"/>
                  <w:lang w:eastAsia="fr-FR"/>
                </w:rPr>
                <w:t>V</w:t>
              </w:r>
            </w:ins>
            <w:ins w:id="9679" w:author="Mokaddem Emna" w:date="2013-02-06T12:46:00Z">
              <w:r>
                <w:rPr>
                  <w:rFonts w:ascii="Times New Roman" w:eastAsia="Times New Roman" w:hAnsi="Times New Roman" w:cs="Times New Roman"/>
                  <w:color w:val="000000"/>
                  <w:sz w:val="16"/>
                  <w:szCs w:val="16"/>
                  <w:lang w:eastAsia="fr-FR"/>
                </w:rPr>
                <w:t>1</w:t>
              </w:r>
            </w:ins>
          </w:p>
        </w:tc>
      </w:tr>
      <w:tr w:rsidR="002D4D70" w:rsidRPr="00466294" w:rsidTr="00115F09">
        <w:trPr>
          <w:trHeight w:val="315"/>
          <w:trPrChange w:id="968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68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ngEO-SUB-035-WEBC-DES</w:t>
            </w:r>
          </w:p>
        </w:tc>
        <w:tc>
          <w:tcPr>
            <w:tcW w:w="2268" w:type="dxa"/>
            <w:tcBorders>
              <w:top w:val="nil"/>
              <w:left w:val="nil"/>
              <w:bottom w:val="single" w:sz="8" w:space="0" w:color="808080"/>
              <w:right w:val="single" w:sz="8" w:space="0" w:color="808080"/>
            </w:tcBorders>
            <w:shd w:val="clear" w:color="auto" w:fill="auto"/>
            <w:vAlign w:val="center"/>
            <w:tcPrChange w:id="968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Overlay layers                                                                    </w:t>
            </w:r>
          </w:p>
        </w:tc>
        <w:tc>
          <w:tcPr>
            <w:tcW w:w="850" w:type="dxa"/>
            <w:tcBorders>
              <w:top w:val="nil"/>
              <w:left w:val="nil"/>
              <w:bottom w:val="single" w:sz="8" w:space="0" w:color="808080"/>
              <w:right w:val="single" w:sz="8" w:space="0" w:color="808080"/>
            </w:tcBorders>
            <w:shd w:val="clear" w:color="auto" w:fill="auto"/>
            <w:vAlign w:val="bottom"/>
            <w:tcPrChange w:id="968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68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Change w:id="9685"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ins w:id="9686" w:author="Mokaddem Emna" w:date="2013-02-06T12:50:00Z">
              <w:r>
                <w:rPr>
                  <w:rFonts w:ascii="Times New Roman" w:eastAsia="Times New Roman" w:hAnsi="Times New Roman" w:cs="Times New Roman"/>
                  <w:color w:val="000000"/>
                  <w:sz w:val="16"/>
                  <w:szCs w:val="16"/>
                  <w:lang w:val="en-US" w:eastAsia="fr-FR"/>
                </w:rPr>
                <w:t>V</w:t>
              </w:r>
            </w:ins>
            <w:ins w:id="9687" w:author="Mokaddem Emna" w:date="2013-02-06T12:4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68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68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ngEO-SUB-036-WEBC-DES</w:t>
            </w:r>
          </w:p>
        </w:tc>
        <w:tc>
          <w:tcPr>
            <w:tcW w:w="2268" w:type="dxa"/>
            <w:tcBorders>
              <w:top w:val="nil"/>
              <w:left w:val="nil"/>
              <w:bottom w:val="single" w:sz="8" w:space="0" w:color="808080"/>
              <w:right w:val="single" w:sz="8" w:space="0" w:color="808080"/>
            </w:tcBorders>
            <w:shd w:val="clear" w:color="auto" w:fill="auto"/>
            <w:vAlign w:val="center"/>
            <w:tcPrChange w:id="969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Background maps                                                                   </w:t>
            </w:r>
          </w:p>
        </w:tc>
        <w:tc>
          <w:tcPr>
            <w:tcW w:w="850" w:type="dxa"/>
            <w:tcBorders>
              <w:top w:val="nil"/>
              <w:left w:val="nil"/>
              <w:bottom w:val="single" w:sz="8" w:space="0" w:color="808080"/>
              <w:right w:val="single" w:sz="8" w:space="0" w:color="808080"/>
            </w:tcBorders>
            <w:shd w:val="clear" w:color="auto" w:fill="auto"/>
            <w:vAlign w:val="bottom"/>
            <w:tcPrChange w:id="969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692" w:author="Lavignotte Fabien" w:date="2013-02-07T11:30:00Z">
              <w:r w:rsidRPr="00C87D7A" w:rsidDel="00181276">
                <w:rPr>
                  <w:rFonts w:ascii="Times New Roman" w:hAnsi="Times New Roman" w:cs="Times New Roman"/>
                  <w:sz w:val="16"/>
                  <w:szCs w:val="16"/>
                </w:rPr>
                <w:delText>R</w:delText>
              </w:r>
            </w:del>
            <w:ins w:id="9693" w:author="Lavignotte Fabien" w:date="2013-02-07T11:30: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69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9695"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696" w:author="Mokaddem Emna" w:date="2013-02-06T12:50:00Z">
              <w:r>
                <w:rPr>
                  <w:rFonts w:ascii="Times New Roman" w:eastAsia="Times New Roman" w:hAnsi="Times New Roman" w:cs="Times New Roman"/>
                  <w:color w:val="000000"/>
                  <w:sz w:val="16"/>
                  <w:szCs w:val="16"/>
                  <w:lang w:val="en-US" w:eastAsia="fr-FR"/>
                </w:rPr>
                <w:t>V</w:t>
              </w:r>
            </w:ins>
            <w:ins w:id="9697" w:author="Mokaddem Emna" w:date="2013-02-06T12:4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69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69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ngEO-SUB-037-WEBC-DES</w:t>
            </w:r>
          </w:p>
        </w:tc>
        <w:tc>
          <w:tcPr>
            <w:tcW w:w="2268" w:type="dxa"/>
            <w:tcBorders>
              <w:top w:val="nil"/>
              <w:left w:val="nil"/>
              <w:bottom w:val="single" w:sz="8" w:space="0" w:color="808080"/>
              <w:right w:val="single" w:sz="8" w:space="0" w:color="808080"/>
            </w:tcBorders>
            <w:shd w:val="clear" w:color="auto" w:fill="auto"/>
            <w:vAlign w:val="center"/>
            <w:tcPrChange w:id="970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Gazetteers                                                                        </w:t>
            </w:r>
          </w:p>
        </w:tc>
        <w:tc>
          <w:tcPr>
            <w:tcW w:w="850" w:type="dxa"/>
            <w:tcBorders>
              <w:top w:val="nil"/>
              <w:left w:val="nil"/>
              <w:bottom w:val="single" w:sz="8" w:space="0" w:color="808080"/>
              <w:right w:val="single" w:sz="8" w:space="0" w:color="808080"/>
            </w:tcBorders>
            <w:shd w:val="clear" w:color="auto" w:fill="auto"/>
            <w:vAlign w:val="bottom"/>
            <w:tcPrChange w:id="970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702" w:author="Lavignotte Fabien" w:date="2013-02-07T11:30:00Z">
              <w:r w:rsidRPr="00C87D7A" w:rsidDel="00181276">
                <w:rPr>
                  <w:rFonts w:ascii="Times New Roman" w:hAnsi="Times New Roman" w:cs="Times New Roman"/>
                  <w:sz w:val="16"/>
                  <w:szCs w:val="16"/>
                </w:rPr>
                <w:delText>R</w:delText>
              </w:r>
            </w:del>
            <w:ins w:id="9703" w:author="Lavignotte Fabien" w:date="2013-02-07T11:30: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70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705" w:author="Lavignotte Fabien" w:date="2013-01-30T15:11:00Z">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228</w:t>
              </w:r>
            </w:ins>
          </w:p>
        </w:tc>
        <w:tc>
          <w:tcPr>
            <w:tcW w:w="1275" w:type="dxa"/>
            <w:tcBorders>
              <w:top w:val="nil"/>
              <w:left w:val="nil"/>
              <w:bottom w:val="single" w:sz="8" w:space="0" w:color="808080"/>
              <w:right w:val="single" w:sz="8" w:space="0" w:color="808080"/>
            </w:tcBorders>
            <w:tcPrChange w:id="970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707" w:author="Mokaddem Emna" w:date="2013-02-06T12:50:00Z">
              <w:r>
                <w:rPr>
                  <w:rFonts w:ascii="Times New Roman" w:eastAsia="Times New Roman" w:hAnsi="Times New Roman" w:cs="Times New Roman"/>
                  <w:color w:val="000000"/>
                  <w:sz w:val="16"/>
                  <w:szCs w:val="16"/>
                  <w:lang w:val="en-US" w:eastAsia="fr-FR"/>
                </w:rPr>
                <w:t>V</w:t>
              </w:r>
            </w:ins>
            <w:ins w:id="9708" w:author="Mokaddem Emna" w:date="2013-02-06T12:4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70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71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ngEO-SUB-038-WEBC-DES</w:t>
            </w:r>
          </w:p>
        </w:tc>
        <w:tc>
          <w:tcPr>
            <w:tcW w:w="2268" w:type="dxa"/>
            <w:tcBorders>
              <w:top w:val="nil"/>
              <w:left w:val="nil"/>
              <w:bottom w:val="single" w:sz="8" w:space="0" w:color="808080"/>
              <w:right w:val="single" w:sz="8" w:space="0" w:color="808080"/>
            </w:tcBorders>
            <w:shd w:val="clear" w:color="auto" w:fill="auto"/>
            <w:vAlign w:val="center"/>
            <w:tcPrChange w:id="971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850" w:type="dxa"/>
            <w:tcBorders>
              <w:top w:val="nil"/>
              <w:left w:val="nil"/>
              <w:bottom w:val="single" w:sz="8" w:space="0" w:color="808080"/>
              <w:right w:val="single" w:sz="8" w:space="0" w:color="808080"/>
            </w:tcBorders>
            <w:shd w:val="clear" w:color="auto" w:fill="auto"/>
            <w:vAlign w:val="bottom"/>
            <w:tcPrChange w:id="971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713" w:author="Lavignotte Fabien" w:date="2013-02-07T11:30:00Z">
              <w:r w:rsidRPr="00C87D7A" w:rsidDel="00181276">
                <w:rPr>
                  <w:rFonts w:ascii="Times New Roman" w:hAnsi="Times New Roman" w:cs="Times New Roman"/>
                  <w:sz w:val="16"/>
                  <w:szCs w:val="16"/>
                </w:rPr>
                <w:delText>R</w:delText>
              </w:r>
            </w:del>
            <w:ins w:id="9714" w:author="Lavignotte Fabien" w:date="2013-02-07T11:30: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71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NGEO-WEBC-VTC-0151</w:t>
            </w:r>
          </w:p>
        </w:tc>
        <w:tc>
          <w:tcPr>
            <w:tcW w:w="1275" w:type="dxa"/>
            <w:tcBorders>
              <w:top w:val="nil"/>
              <w:left w:val="nil"/>
              <w:bottom w:val="single" w:sz="8" w:space="0" w:color="808080"/>
              <w:right w:val="single" w:sz="8" w:space="0" w:color="808080"/>
            </w:tcBorders>
            <w:tcPrChange w:id="9716"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9717" w:author="Mokaddem Emna" w:date="2013-02-06T12:50:00Z">
              <w:r>
                <w:rPr>
                  <w:rFonts w:ascii="Times New Roman" w:eastAsia="Times New Roman" w:hAnsi="Times New Roman" w:cs="Times New Roman"/>
                  <w:color w:val="000000"/>
                  <w:sz w:val="16"/>
                  <w:szCs w:val="16"/>
                  <w:lang w:eastAsia="fr-FR"/>
                </w:rPr>
                <w:t>V</w:t>
              </w:r>
            </w:ins>
            <w:ins w:id="9718" w:author="Mokaddem Emna" w:date="2013-02-06T12:47:00Z">
              <w:r>
                <w:rPr>
                  <w:rFonts w:ascii="Times New Roman" w:eastAsia="Times New Roman" w:hAnsi="Times New Roman" w:cs="Times New Roman"/>
                  <w:color w:val="000000"/>
                  <w:sz w:val="16"/>
                  <w:szCs w:val="16"/>
                  <w:lang w:eastAsia="fr-FR"/>
                </w:rPr>
                <w:t>1</w:t>
              </w:r>
            </w:ins>
          </w:p>
        </w:tc>
      </w:tr>
      <w:tr w:rsidR="002D4D70" w:rsidRPr="00466294" w:rsidTr="00115F09">
        <w:trPr>
          <w:trHeight w:val="315"/>
          <w:trPrChange w:id="971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72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ngEO-SUB-039-WEBC-DES</w:t>
            </w:r>
          </w:p>
        </w:tc>
        <w:tc>
          <w:tcPr>
            <w:tcW w:w="2268" w:type="dxa"/>
            <w:tcBorders>
              <w:top w:val="nil"/>
              <w:left w:val="nil"/>
              <w:bottom w:val="single" w:sz="8" w:space="0" w:color="808080"/>
              <w:right w:val="single" w:sz="8" w:space="0" w:color="808080"/>
            </w:tcBorders>
            <w:shd w:val="clear" w:color="auto" w:fill="auto"/>
            <w:vAlign w:val="center"/>
            <w:tcPrChange w:id="972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tcBorders>
              <w:top w:val="nil"/>
              <w:left w:val="nil"/>
              <w:bottom w:val="single" w:sz="8" w:space="0" w:color="808080"/>
              <w:right w:val="single" w:sz="8" w:space="0" w:color="808080"/>
            </w:tcBorders>
            <w:shd w:val="clear" w:color="auto" w:fill="auto"/>
            <w:vAlign w:val="bottom"/>
            <w:tcPrChange w:id="972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72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724" w:author="Lavignotte Fabien" w:date="2013-02-07T11:30: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725"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726" w:author="Mokaddem Emna" w:date="2013-02-06T12:50:00Z">
              <w:r>
                <w:rPr>
                  <w:rFonts w:ascii="Times New Roman" w:eastAsia="Times New Roman" w:hAnsi="Times New Roman" w:cs="Times New Roman"/>
                  <w:color w:val="000000"/>
                  <w:sz w:val="16"/>
                  <w:szCs w:val="16"/>
                  <w:lang w:val="en-US" w:eastAsia="fr-FR"/>
                </w:rPr>
                <w:t>V</w:t>
              </w:r>
            </w:ins>
            <w:ins w:id="9727" w:author="Mokaddem Emna" w:date="2013-02-06T12:47: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72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72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ngEO-SUB-040-WEBC-DES</w:t>
            </w:r>
          </w:p>
        </w:tc>
        <w:tc>
          <w:tcPr>
            <w:tcW w:w="2268" w:type="dxa"/>
            <w:tcBorders>
              <w:top w:val="nil"/>
              <w:left w:val="nil"/>
              <w:bottom w:val="single" w:sz="8" w:space="0" w:color="808080"/>
              <w:right w:val="single" w:sz="8" w:space="0" w:color="808080"/>
            </w:tcBorders>
            <w:shd w:val="clear" w:color="auto" w:fill="auto"/>
            <w:vAlign w:val="center"/>
            <w:tcPrChange w:id="973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URL                                                                  </w:t>
            </w:r>
          </w:p>
        </w:tc>
        <w:tc>
          <w:tcPr>
            <w:tcW w:w="850" w:type="dxa"/>
            <w:tcBorders>
              <w:top w:val="nil"/>
              <w:left w:val="nil"/>
              <w:bottom w:val="single" w:sz="8" w:space="0" w:color="808080"/>
              <w:right w:val="single" w:sz="8" w:space="0" w:color="808080"/>
            </w:tcBorders>
            <w:shd w:val="clear" w:color="auto" w:fill="auto"/>
            <w:vAlign w:val="bottom"/>
            <w:tcPrChange w:id="973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73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733" w:author="Lavignotte Fabien" w:date="2013-02-07T11:31: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734"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735" w:author="Mokaddem Emna" w:date="2013-02-06T12:50:00Z">
              <w:r>
                <w:rPr>
                  <w:rFonts w:ascii="Times New Roman" w:eastAsia="Times New Roman" w:hAnsi="Times New Roman" w:cs="Times New Roman"/>
                  <w:color w:val="000000"/>
                  <w:sz w:val="16"/>
                  <w:szCs w:val="16"/>
                  <w:lang w:val="en-US" w:eastAsia="fr-FR"/>
                </w:rPr>
                <w:t>V</w:t>
              </w:r>
            </w:ins>
            <w:ins w:id="9736" w:author="Mokaddem Emna" w:date="2013-02-06T12:47: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73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73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ngEO-SUB-041-WEBC-DES</w:t>
            </w:r>
          </w:p>
        </w:tc>
        <w:tc>
          <w:tcPr>
            <w:tcW w:w="2268" w:type="dxa"/>
            <w:tcBorders>
              <w:top w:val="nil"/>
              <w:left w:val="nil"/>
              <w:bottom w:val="single" w:sz="8" w:space="0" w:color="808080"/>
              <w:right w:val="single" w:sz="8" w:space="0" w:color="808080"/>
            </w:tcBorders>
            <w:shd w:val="clear" w:color="auto" w:fill="auto"/>
            <w:vAlign w:val="center"/>
            <w:tcPrChange w:id="973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w:t>
            </w:r>
          </w:p>
        </w:tc>
        <w:tc>
          <w:tcPr>
            <w:tcW w:w="850" w:type="dxa"/>
            <w:tcBorders>
              <w:top w:val="nil"/>
              <w:left w:val="nil"/>
              <w:bottom w:val="single" w:sz="8" w:space="0" w:color="808080"/>
              <w:right w:val="single" w:sz="8" w:space="0" w:color="808080"/>
            </w:tcBorders>
            <w:shd w:val="clear" w:color="auto" w:fill="auto"/>
            <w:vAlign w:val="bottom"/>
            <w:tcPrChange w:id="974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74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742" w:author="Lavignotte Fabien" w:date="2013-02-07T11:31: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743"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744" w:author="Mokaddem Emna" w:date="2013-02-06T12:50:00Z">
              <w:r>
                <w:rPr>
                  <w:rFonts w:ascii="Times New Roman" w:eastAsia="Times New Roman" w:hAnsi="Times New Roman" w:cs="Times New Roman"/>
                  <w:color w:val="000000"/>
                  <w:sz w:val="16"/>
                  <w:szCs w:val="16"/>
                  <w:lang w:val="en-US" w:eastAsia="fr-FR"/>
                </w:rPr>
                <w:t>V</w:t>
              </w:r>
            </w:ins>
            <w:ins w:id="9745" w:author="Mokaddem Emna" w:date="2013-02-06T12:47: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74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74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ngEO-SUB-042-WEBC-DES</w:t>
            </w:r>
          </w:p>
        </w:tc>
        <w:tc>
          <w:tcPr>
            <w:tcW w:w="2268" w:type="dxa"/>
            <w:tcBorders>
              <w:top w:val="nil"/>
              <w:left w:val="nil"/>
              <w:bottom w:val="single" w:sz="8" w:space="0" w:color="808080"/>
              <w:right w:val="single" w:sz="8" w:space="0" w:color="808080"/>
            </w:tcBorders>
            <w:shd w:val="clear" w:color="auto" w:fill="auto"/>
            <w:vAlign w:val="center"/>
            <w:tcPrChange w:id="974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Shared shopcarts Loading                                                       </w:t>
            </w:r>
          </w:p>
        </w:tc>
        <w:tc>
          <w:tcPr>
            <w:tcW w:w="850" w:type="dxa"/>
            <w:tcBorders>
              <w:top w:val="nil"/>
              <w:left w:val="nil"/>
              <w:bottom w:val="single" w:sz="8" w:space="0" w:color="808080"/>
              <w:right w:val="single" w:sz="8" w:space="0" w:color="808080"/>
            </w:tcBorders>
            <w:shd w:val="clear" w:color="auto" w:fill="auto"/>
            <w:vAlign w:val="bottom"/>
            <w:tcPrChange w:id="974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75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751" w:author="Lavignotte Fabien" w:date="2013-02-07T11:31: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752"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753" w:author="Mokaddem Emna" w:date="2013-02-06T12:50:00Z">
              <w:r>
                <w:rPr>
                  <w:rFonts w:ascii="Times New Roman" w:eastAsia="Times New Roman" w:hAnsi="Times New Roman" w:cs="Times New Roman"/>
                  <w:color w:val="000000"/>
                  <w:sz w:val="16"/>
                  <w:szCs w:val="16"/>
                  <w:lang w:val="en-US" w:eastAsia="fr-FR"/>
                </w:rPr>
                <w:t>V</w:t>
              </w:r>
            </w:ins>
            <w:ins w:id="9754" w:author="Mokaddem Emna" w:date="2013-02-06T12:47: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75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75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ngEO-SUB-043-WEBC-DES</w:t>
            </w:r>
          </w:p>
        </w:tc>
        <w:tc>
          <w:tcPr>
            <w:tcW w:w="2268" w:type="dxa"/>
            <w:tcBorders>
              <w:top w:val="nil"/>
              <w:left w:val="nil"/>
              <w:bottom w:val="single" w:sz="8" w:space="0" w:color="808080"/>
              <w:right w:val="single" w:sz="8" w:space="0" w:color="808080"/>
            </w:tcBorders>
            <w:shd w:val="clear" w:color="auto" w:fill="auto"/>
            <w:vAlign w:val="center"/>
            <w:tcPrChange w:id="975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w:t>
            </w:r>
          </w:p>
        </w:tc>
        <w:tc>
          <w:tcPr>
            <w:tcW w:w="850" w:type="dxa"/>
            <w:tcBorders>
              <w:top w:val="nil"/>
              <w:left w:val="nil"/>
              <w:bottom w:val="single" w:sz="8" w:space="0" w:color="808080"/>
              <w:right w:val="single" w:sz="8" w:space="0" w:color="808080"/>
            </w:tcBorders>
            <w:shd w:val="clear" w:color="auto" w:fill="auto"/>
            <w:vAlign w:val="bottom"/>
            <w:tcPrChange w:id="975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75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760" w:author="Lavignotte Fabien" w:date="2013-02-07T11:31: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761"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762" w:author="Mokaddem Emna" w:date="2013-02-06T12:50:00Z">
              <w:r>
                <w:rPr>
                  <w:rFonts w:ascii="Times New Roman" w:eastAsia="Times New Roman" w:hAnsi="Times New Roman" w:cs="Times New Roman"/>
                  <w:color w:val="000000"/>
                  <w:sz w:val="16"/>
                  <w:szCs w:val="16"/>
                  <w:lang w:val="en-US" w:eastAsia="fr-FR"/>
                </w:rPr>
                <w:t>V</w:t>
              </w:r>
            </w:ins>
            <w:ins w:id="9763" w:author="Mokaddem Emna" w:date="2013-02-06T12:47: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76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76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ngEO-SUB-045-WEBC-DES</w:t>
            </w:r>
          </w:p>
        </w:tc>
        <w:tc>
          <w:tcPr>
            <w:tcW w:w="2268" w:type="dxa"/>
            <w:tcBorders>
              <w:top w:val="nil"/>
              <w:left w:val="nil"/>
              <w:bottom w:val="single" w:sz="8" w:space="0" w:color="808080"/>
              <w:right w:val="single" w:sz="8" w:space="0" w:color="808080"/>
            </w:tcBorders>
            <w:shd w:val="clear" w:color="auto" w:fill="auto"/>
            <w:vAlign w:val="center"/>
            <w:tcPrChange w:id="976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correlation                                       </w:t>
            </w:r>
          </w:p>
        </w:tc>
        <w:tc>
          <w:tcPr>
            <w:tcW w:w="850" w:type="dxa"/>
            <w:tcBorders>
              <w:top w:val="nil"/>
              <w:left w:val="nil"/>
              <w:bottom w:val="single" w:sz="8" w:space="0" w:color="808080"/>
              <w:right w:val="single" w:sz="8" w:space="0" w:color="808080"/>
            </w:tcBorders>
            <w:shd w:val="clear" w:color="auto" w:fill="auto"/>
            <w:vAlign w:val="bottom"/>
            <w:tcPrChange w:id="976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76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769" w:author="Lavignotte Fabien" w:date="2013-02-07T11:31: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77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771" w:author="Mokaddem Emna" w:date="2013-02-06T12:50:00Z">
              <w:r>
                <w:rPr>
                  <w:rFonts w:ascii="Times New Roman" w:eastAsia="Times New Roman" w:hAnsi="Times New Roman" w:cs="Times New Roman"/>
                  <w:color w:val="000000"/>
                  <w:sz w:val="16"/>
                  <w:szCs w:val="16"/>
                  <w:lang w:val="en-US" w:eastAsia="fr-FR"/>
                </w:rPr>
                <w:t>V</w:t>
              </w:r>
            </w:ins>
            <w:ins w:id="9772" w:author="Mokaddem Emna" w:date="2013-02-06T12:48: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77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77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ngEO-SUB-046-WEBC-DES</w:t>
            </w:r>
          </w:p>
        </w:tc>
        <w:tc>
          <w:tcPr>
            <w:tcW w:w="2268" w:type="dxa"/>
            <w:tcBorders>
              <w:top w:val="nil"/>
              <w:left w:val="nil"/>
              <w:bottom w:val="single" w:sz="8" w:space="0" w:color="808080"/>
              <w:right w:val="single" w:sz="8" w:space="0" w:color="808080"/>
            </w:tcBorders>
            <w:shd w:val="clear" w:color="auto" w:fill="auto"/>
            <w:vAlign w:val="center"/>
            <w:tcPrChange w:id="977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Groups of search results for interferometry                                    </w:t>
            </w:r>
          </w:p>
        </w:tc>
        <w:tc>
          <w:tcPr>
            <w:tcW w:w="850" w:type="dxa"/>
            <w:tcBorders>
              <w:top w:val="nil"/>
              <w:left w:val="nil"/>
              <w:bottom w:val="single" w:sz="8" w:space="0" w:color="808080"/>
              <w:right w:val="single" w:sz="8" w:space="0" w:color="808080"/>
            </w:tcBorders>
            <w:shd w:val="clear" w:color="auto" w:fill="auto"/>
            <w:vAlign w:val="bottom"/>
            <w:tcPrChange w:id="977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77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778" w:author="Lavignotte Fabien" w:date="2013-02-07T11:31: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77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780" w:author="Mokaddem Emna" w:date="2013-02-06T12:50:00Z">
              <w:r>
                <w:rPr>
                  <w:rFonts w:ascii="Times New Roman" w:eastAsia="Times New Roman" w:hAnsi="Times New Roman" w:cs="Times New Roman"/>
                  <w:color w:val="000000"/>
                  <w:sz w:val="16"/>
                  <w:szCs w:val="16"/>
                  <w:lang w:val="en-US" w:eastAsia="fr-FR"/>
                </w:rPr>
                <w:t>V</w:t>
              </w:r>
            </w:ins>
            <w:ins w:id="9781" w:author="Mokaddem Emna" w:date="2013-02-06T12:48: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78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78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ngEO-SUB-048-WEBC-DES</w:t>
            </w:r>
          </w:p>
        </w:tc>
        <w:tc>
          <w:tcPr>
            <w:tcW w:w="2268" w:type="dxa"/>
            <w:tcBorders>
              <w:top w:val="nil"/>
              <w:left w:val="nil"/>
              <w:bottom w:val="single" w:sz="8" w:space="0" w:color="808080"/>
              <w:right w:val="single" w:sz="8" w:space="0" w:color="808080"/>
            </w:tcBorders>
            <w:shd w:val="clear" w:color="auto" w:fill="auto"/>
            <w:vAlign w:val="center"/>
            <w:tcPrChange w:id="978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Opensearch URL                                                                  </w:t>
            </w:r>
          </w:p>
        </w:tc>
        <w:tc>
          <w:tcPr>
            <w:tcW w:w="850" w:type="dxa"/>
            <w:tcBorders>
              <w:top w:val="nil"/>
              <w:left w:val="nil"/>
              <w:bottom w:val="single" w:sz="8" w:space="0" w:color="808080"/>
              <w:right w:val="single" w:sz="8" w:space="0" w:color="808080"/>
            </w:tcBorders>
            <w:shd w:val="clear" w:color="auto" w:fill="auto"/>
            <w:vAlign w:val="bottom"/>
            <w:tcPrChange w:id="978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786" w:author="Lavignotte Fabien" w:date="2013-02-07T11:31:00Z">
              <w:r w:rsidRPr="00C87D7A" w:rsidDel="00181276">
                <w:rPr>
                  <w:rFonts w:ascii="Times New Roman" w:hAnsi="Times New Roman" w:cs="Times New Roman"/>
                  <w:sz w:val="16"/>
                  <w:szCs w:val="16"/>
                </w:rPr>
                <w:delText>R</w:delText>
              </w:r>
            </w:del>
            <w:ins w:id="9787" w:author="Lavignotte Fabien" w:date="2013-02-07T11:31: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978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181276">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789" w:author="Lavignotte Fabien" w:date="2013-02-07T11:31:00Z">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ins>
          </w:p>
        </w:tc>
        <w:tc>
          <w:tcPr>
            <w:tcW w:w="1275" w:type="dxa"/>
            <w:tcBorders>
              <w:top w:val="nil"/>
              <w:left w:val="nil"/>
              <w:bottom w:val="single" w:sz="8" w:space="0" w:color="808080"/>
              <w:right w:val="single" w:sz="8" w:space="0" w:color="808080"/>
            </w:tcBorders>
            <w:tcPrChange w:id="979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791" w:author="Mokaddem Emna" w:date="2013-02-06T12:50:00Z">
              <w:r>
                <w:rPr>
                  <w:rFonts w:ascii="Times New Roman" w:eastAsia="Times New Roman" w:hAnsi="Times New Roman" w:cs="Times New Roman"/>
                  <w:color w:val="000000"/>
                  <w:sz w:val="16"/>
                  <w:szCs w:val="16"/>
                  <w:lang w:val="en-US" w:eastAsia="fr-FR"/>
                </w:rPr>
                <w:t>V</w:t>
              </w:r>
            </w:ins>
            <w:ins w:id="9792" w:author="Mokaddem Emna" w:date="2013-02-06T12:48: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79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79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lastRenderedPageBreak/>
              <w:t>ngEO-SUB-049-WEBC-DES</w:t>
            </w:r>
          </w:p>
        </w:tc>
        <w:tc>
          <w:tcPr>
            <w:tcW w:w="2268" w:type="dxa"/>
            <w:tcBorders>
              <w:top w:val="nil"/>
              <w:left w:val="nil"/>
              <w:bottom w:val="single" w:sz="8" w:space="0" w:color="808080"/>
              <w:right w:val="single" w:sz="8" w:space="0" w:color="808080"/>
            </w:tcBorders>
            <w:shd w:val="clear" w:color="auto" w:fill="auto"/>
            <w:vAlign w:val="center"/>
            <w:tcPrChange w:id="979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D5472B">
              <w:rPr>
                <w:rFonts w:ascii="Times New Roman" w:eastAsia="Times New Roman" w:hAnsi="Times New Roman" w:cs="Times New Roman"/>
                <w:color w:val="000000"/>
                <w:sz w:val="16"/>
                <w:szCs w:val="16"/>
                <w:lang w:val="en-US" w:eastAsia="fr-FR"/>
              </w:rPr>
              <w:t xml:space="preserve">Opensearch URL Submitting                                                       </w:t>
            </w:r>
          </w:p>
        </w:tc>
        <w:tc>
          <w:tcPr>
            <w:tcW w:w="850" w:type="dxa"/>
            <w:tcBorders>
              <w:top w:val="nil"/>
              <w:left w:val="nil"/>
              <w:bottom w:val="single" w:sz="8" w:space="0" w:color="808080"/>
              <w:right w:val="single" w:sz="8" w:space="0" w:color="808080"/>
            </w:tcBorders>
            <w:shd w:val="clear" w:color="auto" w:fill="auto"/>
            <w:vAlign w:val="bottom"/>
            <w:tcPrChange w:id="979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D5472B" w:rsidRDefault="002D4D70" w:rsidP="00C87D7A">
            <w:pPr>
              <w:spacing w:after="0" w:line="240" w:lineRule="auto"/>
              <w:jc w:val="both"/>
              <w:rPr>
                <w:rFonts w:ascii="Times New Roman" w:hAnsi="Times New Roman" w:cs="Times New Roman"/>
                <w:sz w:val="16"/>
                <w:szCs w:val="16"/>
              </w:rPr>
            </w:pPr>
            <w:r w:rsidRPr="00D5472B">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79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798" w:author="Mokaddem Emna" w:date="2013-02-08T10:54:00Z">
              <w:r w:rsidRPr="00C87D7A">
                <w:rPr>
                  <w:rFonts w:ascii="Times New Roman" w:eastAsia="Times New Roman" w:hAnsi="Times New Roman" w:cs="Times New Roman"/>
                  <w:color w:val="000000"/>
                  <w:sz w:val="16"/>
                  <w:szCs w:val="16"/>
                  <w:lang w:val="en-US" w:eastAsia="fr-FR"/>
                </w:rPr>
                <w:t> </w:t>
              </w: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ins>
            <w:del w:id="9799" w:author="Mokaddem Emna" w:date="2013-02-08T10:54:00Z">
              <w:r w:rsidRPr="00D5472B" w:rsidDel="00FD5E06">
                <w:rPr>
                  <w:rFonts w:ascii="Times New Roman" w:eastAsia="Times New Roman" w:hAnsi="Times New Roman" w:cs="Times New Roman"/>
                  <w:color w:val="000000"/>
                  <w:sz w:val="16"/>
                  <w:szCs w:val="16"/>
                  <w:lang w:val="en-US" w:eastAsia="fr-FR"/>
                </w:rPr>
                <w:delText> </w:delText>
              </w:r>
            </w:del>
            <w:ins w:id="9800" w:author="Lavignotte Fabien" w:date="2013-02-07T11:32:00Z">
              <w:del w:id="9801" w:author="Mokaddem Emna" w:date="2013-02-08T10:54:00Z">
                <w:r w:rsidRPr="00C56485" w:rsidDel="00FD5E06">
                  <w:rPr>
                    <w:rFonts w:ascii="Times New Roman" w:eastAsia="Times New Roman" w:hAnsi="Times New Roman" w:cs="Times New Roman"/>
                    <w:color w:val="000000"/>
                    <w:sz w:val="16"/>
                    <w:szCs w:val="16"/>
                    <w:highlight w:val="yellow"/>
                    <w:lang w:val="en-US" w:eastAsia="fr-FR"/>
                    <w:rPrChange w:id="9802" w:author="Lavignotte Fabien" w:date="2013-02-07T11:32:00Z">
                      <w:rPr>
                        <w:rFonts w:ascii="Times New Roman" w:eastAsia="Times New Roman" w:hAnsi="Times New Roman" w:cs="Times New Roman"/>
                        <w:color w:val="000000"/>
                        <w:sz w:val="16"/>
                        <w:szCs w:val="16"/>
                        <w:lang w:val="en-US" w:eastAsia="fr-FR"/>
                      </w:rPr>
                    </w:rPrChange>
                  </w:rPr>
                  <w:delText>TODO</w:delText>
                </w:r>
              </w:del>
            </w:ins>
          </w:p>
        </w:tc>
        <w:tc>
          <w:tcPr>
            <w:tcW w:w="1275" w:type="dxa"/>
            <w:tcBorders>
              <w:top w:val="nil"/>
              <w:left w:val="nil"/>
              <w:bottom w:val="single" w:sz="8" w:space="0" w:color="808080"/>
              <w:right w:val="single" w:sz="8" w:space="0" w:color="808080"/>
            </w:tcBorders>
            <w:tcPrChange w:id="9803" w:author="Mokaddem Emna" w:date="2013-02-08T12:09:00Z">
              <w:tcPr>
                <w:tcW w:w="992" w:type="dxa"/>
                <w:tcBorders>
                  <w:top w:val="nil"/>
                  <w:left w:val="nil"/>
                  <w:bottom w:val="single" w:sz="8" w:space="0" w:color="808080"/>
                  <w:right w:val="single" w:sz="8" w:space="0" w:color="808080"/>
                </w:tcBorders>
              </w:tcPr>
            </w:tcPrChange>
          </w:tcPr>
          <w:p w:rsidR="002D4D70" w:rsidRPr="00D5472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804" w:author="Mokaddem Emna" w:date="2013-02-06T12:50:00Z">
              <w:r w:rsidRPr="00466294">
                <w:rPr>
                  <w:rFonts w:ascii="Times New Roman" w:eastAsia="Times New Roman" w:hAnsi="Times New Roman" w:cs="Times New Roman"/>
                  <w:color w:val="000000"/>
                  <w:sz w:val="16"/>
                  <w:szCs w:val="16"/>
                  <w:lang w:val="en-US" w:eastAsia="fr-FR"/>
                  <w:rPrChange w:id="9805" w:author="Mokaddem Emna" w:date="2013-02-06T13:25:00Z">
                    <w:rPr>
                      <w:rFonts w:ascii="Times New Roman" w:eastAsia="Times New Roman" w:hAnsi="Times New Roman" w:cs="Times New Roman"/>
                      <w:color w:val="000000"/>
                      <w:sz w:val="16"/>
                      <w:szCs w:val="16"/>
                      <w:highlight w:val="yellow"/>
                      <w:lang w:val="en-US" w:eastAsia="fr-FR"/>
                    </w:rPr>
                  </w:rPrChange>
                </w:rPr>
                <w:t>V</w:t>
              </w:r>
            </w:ins>
            <w:ins w:id="9806" w:author="Mokaddem Emna" w:date="2013-02-06T12:48:00Z">
              <w:r w:rsidRPr="00466294">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80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0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ngEO-SUB-050-WEBC-DES</w:t>
            </w:r>
          </w:p>
        </w:tc>
        <w:tc>
          <w:tcPr>
            <w:tcW w:w="2268" w:type="dxa"/>
            <w:tcBorders>
              <w:top w:val="nil"/>
              <w:left w:val="nil"/>
              <w:bottom w:val="single" w:sz="8" w:space="0" w:color="808080"/>
              <w:right w:val="single" w:sz="8" w:space="0" w:color="808080"/>
            </w:tcBorders>
            <w:shd w:val="clear" w:color="auto" w:fill="auto"/>
            <w:vAlign w:val="center"/>
            <w:tcPrChange w:id="980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initialisation                                                   </w:t>
            </w:r>
          </w:p>
        </w:tc>
        <w:tc>
          <w:tcPr>
            <w:tcW w:w="850" w:type="dxa"/>
            <w:tcBorders>
              <w:top w:val="nil"/>
              <w:left w:val="nil"/>
              <w:bottom w:val="single" w:sz="8" w:space="0" w:color="808080"/>
              <w:right w:val="single" w:sz="8" w:space="0" w:color="808080"/>
            </w:tcBorders>
            <w:shd w:val="clear" w:color="auto" w:fill="auto"/>
            <w:vAlign w:val="bottom"/>
            <w:tcPrChange w:id="981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81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 NGEO-WEBC-VTC-0120 </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 NGEO-WEBC-VTC-012</w:t>
            </w:r>
            <w:r>
              <w:rPr>
                <w:rFonts w:ascii="Times New Roman" w:eastAsia="Times New Roman" w:hAnsi="Times New Roman" w:cs="Times New Roman"/>
                <w:color w:val="000000"/>
                <w:sz w:val="16"/>
                <w:szCs w:val="16"/>
                <w:lang w:eastAsia="fr-FR"/>
              </w:rPr>
              <w:t>5</w:t>
            </w:r>
            <w:r w:rsidRPr="008C18FD">
              <w:rPr>
                <w:rFonts w:ascii="Times New Roman" w:eastAsia="Times New Roman" w:hAnsi="Times New Roman" w:cs="Times New Roman"/>
                <w:color w:val="000000"/>
                <w:sz w:val="16"/>
                <w:szCs w:val="16"/>
                <w:lang w:eastAsia="fr-FR"/>
              </w:rPr>
              <w:t xml:space="preserve"> NGEO-WEBC-VTC-012</w:t>
            </w:r>
            <w:r>
              <w:rPr>
                <w:rFonts w:ascii="Times New Roman" w:eastAsia="Times New Roman" w:hAnsi="Times New Roman" w:cs="Times New Roman"/>
                <w:color w:val="000000"/>
                <w:sz w:val="16"/>
                <w:szCs w:val="16"/>
                <w:lang w:eastAsia="fr-FR"/>
              </w:rPr>
              <w:t>6</w:t>
            </w:r>
          </w:p>
        </w:tc>
        <w:tc>
          <w:tcPr>
            <w:tcW w:w="1275" w:type="dxa"/>
            <w:tcBorders>
              <w:top w:val="nil"/>
              <w:left w:val="nil"/>
              <w:bottom w:val="single" w:sz="8" w:space="0" w:color="808080"/>
              <w:right w:val="single" w:sz="8" w:space="0" w:color="808080"/>
            </w:tcBorders>
            <w:tcPrChange w:id="9812"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9813" w:author="Mokaddem Emna" w:date="2013-02-06T12:51:00Z">
              <w:r>
                <w:rPr>
                  <w:rFonts w:ascii="Times New Roman" w:eastAsia="Times New Roman" w:hAnsi="Times New Roman" w:cs="Times New Roman"/>
                  <w:color w:val="000000"/>
                  <w:sz w:val="16"/>
                  <w:szCs w:val="16"/>
                  <w:lang w:eastAsia="fr-FR"/>
                </w:rPr>
                <w:t>V</w:t>
              </w:r>
            </w:ins>
            <w:ins w:id="9814" w:author="Mokaddem Emna" w:date="2013-02-06T12:49:00Z">
              <w:r>
                <w:rPr>
                  <w:rFonts w:ascii="Times New Roman" w:eastAsia="Times New Roman" w:hAnsi="Times New Roman" w:cs="Times New Roman"/>
                  <w:color w:val="000000"/>
                  <w:sz w:val="16"/>
                  <w:szCs w:val="16"/>
                  <w:lang w:eastAsia="fr-FR"/>
                </w:rPr>
                <w:t>1</w:t>
              </w:r>
            </w:ins>
          </w:p>
        </w:tc>
      </w:tr>
      <w:tr w:rsidR="002D4D70" w:rsidRPr="00466294" w:rsidTr="00115F09">
        <w:trPr>
          <w:trHeight w:val="315"/>
          <w:trPrChange w:id="981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1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ngEO-SUB-055-WEBC-DES</w:t>
            </w:r>
          </w:p>
        </w:tc>
        <w:tc>
          <w:tcPr>
            <w:tcW w:w="2268" w:type="dxa"/>
            <w:tcBorders>
              <w:top w:val="nil"/>
              <w:left w:val="nil"/>
              <w:bottom w:val="single" w:sz="8" w:space="0" w:color="808080"/>
              <w:right w:val="single" w:sz="8" w:space="0" w:color="808080"/>
            </w:tcBorders>
            <w:shd w:val="clear" w:color="auto" w:fill="auto"/>
            <w:vAlign w:val="center"/>
            <w:tcPrChange w:id="981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Authentication                                                                  </w:t>
            </w:r>
          </w:p>
        </w:tc>
        <w:tc>
          <w:tcPr>
            <w:tcW w:w="850" w:type="dxa"/>
            <w:tcBorders>
              <w:top w:val="nil"/>
              <w:left w:val="nil"/>
              <w:bottom w:val="single" w:sz="8" w:space="0" w:color="808080"/>
              <w:right w:val="single" w:sz="8" w:space="0" w:color="808080"/>
            </w:tcBorders>
            <w:shd w:val="clear" w:color="auto" w:fill="auto"/>
            <w:vAlign w:val="bottom"/>
            <w:tcPrChange w:id="981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81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820" w:author="Lavignotte Fabien" w:date="2013-02-07T11:32: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821"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56485">
            <w:pPr>
              <w:spacing w:after="0" w:line="240" w:lineRule="auto"/>
              <w:jc w:val="both"/>
              <w:rPr>
                <w:rFonts w:ascii="Times New Roman" w:eastAsia="Times New Roman" w:hAnsi="Times New Roman" w:cs="Times New Roman"/>
                <w:color w:val="000000"/>
                <w:sz w:val="16"/>
                <w:szCs w:val="16"/>
                <w:lang w:val="en-US" w:eastAsia="fr-FR"/>
              </w:rPr>
            </w:pPr>
            <w:ins w:id="9822" w:author="Mokaddem Emna" w:date="2013-02-06T12:51:00Z">
              <w:r>
                <w:rPr>
                  <w:rFonts w:ascii="Times New Roman" w:eastAsia="Times New Roman" w:hAnsi="Times New Roman" w:cs="Times New Roman"/>
                  <w:color w:val="000000"/>
                  <w:sz w:val="16"/>
                  <w:szCs w:val="16"/>
                  <w:lang w:val="en-US" w:eastAsia="fr-FR"/>
                </w:rPr>
                <w:t>V</w:t>
              </w:r>
            </w:ins>
            <w:ins w:id="9823" w:author="Mokaddem Emna" w:date="2013-02-06T12:49:00Z">
              <w:del w:id="9824" w:author="Lavignotte Fabien" w:date="2013-02-07T11:32:00Z">
                <w:r w:rsidDel="00C56485">
                  <w:rPr>
                    <w:rFonts w:ascii="Times New Roman" w:eastAsia="Times New Roman" w:hAnsi="Times New Roman" w:cs="Times New Roman"/>
                    <w:color w:val="000000"/>
                    <w:sz w:val="16"/>
                    <w:szCs w:val="16"/>
                    <w:lang w:val="en-US" w:eastAsia="fr-FR"/>
                  </w:rPr>
                  <w:delText>2</w:delText>
                </w:r>
              </w:del>
            </w:ins>
            <w:ins w:id="9825" w:author="Lavignotte Fabien" w:date="2013-02-07T11:32: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82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2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ngEO-SUB-058-WEBC-DES</w:t>
            </w:r>
          </w:p>
        </w:tc>
        <w:tc>
          <w:tcPr>
            <w:tcW w:w="2268" w:type="dxa"/>
            <w:tcBorders>
              <w:top w:val="nil"/>
              <w:left w:val="nil"/>
              <w:bottom w:val="single" w:sz="8" w:space="0" w:color="808080"/>
              <w:right w:val="single" w:sz="8" w:space="0" w:color="808080"/>
            </w:tcBorders>
            <w:shd w:val="clear" w:color="auto" w:fill="auto"/>
            <w:vAlign w:val="center"/>
            <w:tcPrChange w:id="982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Initialisations                                                                 </w:t>
            </w:r>
          </w:p>
        </w:tc>
        <w:tc>
          <w:tcPr>
            <w:tcW w:w="850" w:type="dxa"/>
            <w:tcBorders>
              <w:top w:val="nil"/>
              <w:left w:val="nil"/>
              <w:bottom w:val="single" w:sz="8" w:space="0" w:color="808080"/>
              <w:right w:val="single" w:sz="8" w:space="0" w:color="808080"/>
            </w:tcBorders>
            <w:shd w:val="clear" w:color="auto" w:fill="auto"/>
            <w:vAlign w:val="bottom"/>
            <w:tcPrChange w:id="982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983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831" w:author="Lavignotte Fabien" w:date="2013-02-07T11:33: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832"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833" w:author="Mokaddem Emna" w:date="2013-02-06T12:51:00Z">
              <w:r>
                <w:rPr>
                  <w:rFonts w:ascii="Times New Roman" w:eastAsia="Times New Roman" w:hAnsi="Times New Roman" w:cs="Times New Roman"/>
                  <w:color w:val="000000"/>
                  <w:sz w:val="16"/>
                  <w:szCs w:val="16"/>
                  <w:lang w:val="en-US" w:eastAsia="fr-FR"/>
                </w:rPr>
                <w:t>V</w:t>
              </w:r>
            </w:ins>
            <w:ins w:id="9834" w:author="Mokaddem Emna" w:date="2013-02-06T12:49:00Z">
              <w:r>
                <w:rPr>
                  <w:rFonts w:ascii="Times New Roman" w:eastAsia="Times New Roman" w:hAnsi="Times New Roman" w:cs="Times New Roman"/>
                  <w:color w:val="000000"/>
                  <w:sz w:val="16"/>
                  <w:szCs w:val="16"/>
                  <w:lang w:val="en-US" w:eastAsia="fr-FR"/>
                </w:rPr>
                <w:t>1/</w:t>
              </w:r>
            </w:ins>
            <w:ins w:id="9835" w:author="Mokaddem Emna" w:date="2013-02-06T12:51:00Z">
              <w:r>
                <w:rPr>
                  <w:rFonts w:ascii="Times New Roman" w:eastAsia="Times New Roman" w:hAnsi="Times New Roman" w:cs="Times New Roman"/>
                  <w:color w:val="000000"/>
                  <w:sz w:val="16"/>
                  <w:szCs w:val="16"/>
                  <w:lang w:val="en-US" w:eastAsia="fr-FR"/>
                </w:rPr>
                <w:t>V</w:t>
              </w:r>
            </w:ins>
            <w:ins w:id="9836" w:author="Mokaddem Emna" w:date="2013-02-06T12:49: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983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3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ngEO-SUB-060-WEBC-DES</w:t>
            </w:r>
          </w:p>
        </w:tc>
        <w:tc>
          <w:tcPr>
            <w:tcW w:w="2268" w:type="dxa"/>
            <w:tcBorders>
              <w:top w:val="nil"/>
              <w:left w:val="nil"/>
              <w:bottom w:val="single" w:sz="8" w:space="0" w:color="808080"/>
              <w:right w:val="single" w:sz="8" w:space="0" w:color="808080"/>
            </w:tcBorders>
            <w:shd w:val="clear" w:color="auto" w:fill="auto"/>
            <w:vAlign w:val="center"/>
            <w:tcPrChange w:id="983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Definition refresh                                                      </w:t>
            </w:r>
          </w:p>
        </w:tc>
        <w:tc>
          <w:tcPr>
            <w:tcW w:w="850" w:type="dxa"/>
            <w:tcBorders>
              <w:top w:val="nil"/>
              <w:left w:val="nil"/>
              <w:bottom w:val="single" w:sz="8" w:space="0" w:color="808080"/>
              <w:right w:val="single" w:sz="8" w:space="0" w:color="808080"/>
            </w:tcBorders>
            <w:shd w:val="clear" w:color="auto" w:fill="auto"/>
            <w:vAlign w:val="bottom"/>
            <w:tcPrChange w:id="984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9841" w:author="Lavignotte Fabien" w:date="2013-02-07T11:33:00Z">
              <w:r w:rsidRPr="00C87D7A" w:rsidDel="00C56485">
                <w:rPr>
                  <w:rFonts w:ascii="Times New Roman" w:hAnsi="Times New Roman" w:cs="Times New Roman"/>
                  <w:sz w:val="16"/>
                  <w:szCs w:val="16"/>
                </w:rPr>
                <w:delText>T</w:delText>
              </w:r>
            </w:del>
            <w:ins w:id="9842" w:author="Lavignotte Fabien" w:date="2013-02-07T11:33:00Z">
              <w:r>
                <w:rPr>
                  <w:rFonts w:ascii="Times New Roman" w:hAnsi="Times New Roman" w:cs="Times New Roman"/>
                  <w:sz w:val="16"/>
                  <w:szCs w:val="16"/>
                </w:rPr>
                <w:t>D</w:t>
              </w:r>
            </w:ins>
          </w:p>
        </w:tc>
        <w:tc>
          <w:tcPr>
            <w:tcW w:w="2127" w:type="dxa"/>
            <w:tcBorders>
              <w:top w:val="nil"/>
              <w:left w:val="nil"/>
              <w:bottom w:val="single" w:sz="8" w:space="0" w:color="808080"/>
              <w:right w:val="single" w:sz="8" w:space="0" w:color="808080"/>
            </w:tcBorders>
            <w:shd w:val="clear" w:color="auto" w:fill="auto"/>
            <w:tcPrChange w:id="984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844" w:author="Lavignotte Fabien" w:date="2013-02-07T11:33: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9845"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846" w:author="Mokaddem Emna" w:date="2013-02-06T12:51:00Z">
              <w:r>
                <w:rPr>
                  <w:rFonts w:ascii="Times New Roman" w:eastAsia="Times New Roman" w:hAnsi="Times New Roman" w:cs="Times New Roman"/>
                  <w:color w:val="000000"/>
                  <w:sz w:val="16"/>
                  <w:szCs w:val="16"/>
                  <w:lang w:val="en-US" w:eastAsia="fr-FR"/>
                </w:rPr>
                <w:t>V1</w:t>
              </w:r>
            </w:ins>
          </w:p>
        </w:tc>
      </w:tr>
      <w:tr w:rsidR="002D4D70" w:rsidRPr="00466294" w:rsidTr="00115F09">
        <w:trPr>
          <w:trHeight w:val="315"/>
          <w:trPrChange w:id="984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4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ngEO-SUB-061-WEBC-DES</w:t>
            </w:r>
          </w:p>
        </w:tc>
        <w:tc>
          <w:tcPr>
            <w:tcW w:w="2268" w:type="dxa"/>
            <w:tcBorders>
              <w:top w:val="nil"/>
              <w:left w:val="nil"/>
              <w:bottom w:val="single" w:sz="8" w:space="0" w:color="808080"/>
              <w:right w:val="single" w:sz="8" w:space="0" w:color="808080"/>
            </w:tcBorders>
            <w:shd w:val="clear" w:color="auto" w:fill="auto"/>
            <w:vAlign w:val="center"/>
            <w:tcPrChange w:id="984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Geographical Extent of the catalogue search                                       </w:t>
            </w:r>
          </w:p>
        </w:tc>
        <w:tc>
          <w:tcPr>
            <w:tcW w:w="850" w:type="dxa"/>
            <w:tcBorders>
              <w:top w:val="nil"/>
              <w:left w:val="nil"/>
              <w:bottom w:val="single" w:sz="8" w:space="0" w:color="808080"/>
              <w:right w:val="single" w:sz="8" w:space="0" w:color="808080"/>
            </w:tcBorders>
            <w:shd w:val="clear" w:color="auto" w:fill="auto"/>
            <w:vAlign w:val="bottom"/>
            <w:tcPrChange w:id="985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85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852" w:author="Lavignotte Fabien" w:date="2013-01-21T15:57:00Z">
              <w:r w:rsidRPr="008C18FD">
                <w:rPr>
                  <w:rFonts w:ascii="Times New Roman" w:eastAsia="Times New Roman" w:hAnsi="Times New Roman" w:cs="Times New Roman"/>
                  <w:color w:val="000000"/>
                  <w:sz w:val="16"/>
                  <w:szCs w:val="16"/>
                  <w:lang w:val="en-US" w:eastAsia="fr-FR"/>
                </w:rPr>
                <w:t>NGEO-WEBC-VTC-01</w:t>
              </w:r>
              <w:r>
                <w:rPr>
                  <w:rFonts w:ascii="Times New Roman" w:eastAsia="Times New Roman" w:hAnsi="Times New Roman" w:cs="Times New Roman"/>
                  <w:color w:val="000000"/>
                  <w:sz w:val="16"/>
                  <w:szCs w:val="16"/>
                  <w:lang w:val="en-US" w:eastAsia="fr-FR"/>
                </w:rPr>
                <w:t>90</w:t>
              </w:r>
            </w:ins>
          </w:p>
        </w:tc>
        <w:tc>
          <w:tcPr>
            <w:tcW w:w="1275" w:type="dxa"/>
            <w:tcBorders>
              <w:top w:val="nil"/>
              <w:left w:val="nil"/>
              <w:bottom w:val="single" w:sz="8" w:space="0" w:color="808080"/>
              <w:right w:val="single" w:sz="8" w:space="0" w:color="808080"/>
            </w:tcBorders>
            <w:tcPrChange w:id="9853"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854" w:author="Mokaddem Emna" w:date="2013-02-06T12:51:00Z">
              <w:r>
                <w:rPr>
                  <w:rFonts w:ascii="Times New Roman" w:eastAsia="Times New Roman" w:hAnsi="Times New Roman" w:cs="Times New Roman"/>
                  <w:color w:val="000000"/>
                  <w:sz w:val="16"/>
                  <w:szCs w:val="16"/>
                  <w:lang w:val="en-US" w:eastAsia="fr-FR"/>
                </w:rPr>
                <w:t>V1</w:t>
              </w:r>
            </w:ins>
          </w:p>
        </w:tc>
      </w:tr>
      <w:tr w:rsidR="002D4D70" w:rsidRPr="00466294" w:rsidTr="00115F09">
        <w:trPr>
          <w:trHeight w:val="315"/>
          <w:trPrChange w:id="985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5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ngEO-SUB-062-WEBC-DES</w:t>
            </w:r>
          </w:p>
        </w:tc>
        <w:tc>
          <w:tcPr>
            <w:tcW w:w="2268" w:type="dxa"/>
            <w:tcBorders>
              <w:top w:val="nil"/>
              <w:left w:val="nil"/>
              <w:bottom w:val="single" w:sz="8" w:space="0" w:color="808080"/>
              <w:right w:val="single" w:sz="8" w:space="0" w:color="808080"/>
            </w:tcBorders>
            <w:shd w:val="clear" w:color="auto" w:fill="auto"/>
            <w:vAlign w:val="center"/>
            <w:tcPrChange w:id="985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for Shopcart                                                 </w:t>
            </w:r>
          </w:p>
        </w:tc>
        <w:tc>
          <w:tcPr>
            <w:tcW w:w="850" w:type="dxa"/>
            <w:tcBorders>
              <w:top w:val="nil"/>
              <w:left w:val="nil"/>
              <w:bottom w:val="single" w:sz="8" w:space="0" w:color="808080"/>
              <w:right w:val="single" w:sz="8" w:space="0" w:color="808080"/>
            </w:tcBorders>
            <w:shd w:val="clear" w:color="auto" w:fill="auto"/>
            <w:vAlign w:val="bottom"/>
            <w:tcPrChange w:id="985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85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860" w:author="Lavignotte Fabien" w:date="2013-02-07T11:33: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9861"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862" w:author="Mokaddem Emna" w:date="2013-02-06T12:51:00Z">
              <w:r>
                <w:rPr>
                  <w:rFonts w:ascii="Times New Roman" w:eastAsia="Times New Roman" w:hAnsi="Times New Roman" w:cs="Times New Roman"/>
                  <w:color w:val="000000"/>
                  <w:sz w:val="16"/>
                  <w:szCs w:val="16"/>
                  <w:lang w:val="en-US" w:eastAsia="fr-FR"/>
                </w:rPr>
                <w:t>V2</w:t>
              </w:r>
            </w:ins>
          </w:p>
        </w:tc>
      </w:tr>
      <w:tr w:rsidR="002D4D70" w:rsidRPr="00466294" w:rsidTr="00115F09">
        <w:trPr>
          <w:trHeight w:val="315"/>
          <w:trPrChange w:id="986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6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ngEO-SUB-063-WEBC-DES</w:t>
            </w:r>
          </w:p>
        </w:tc>
        <w:tc>
          <w:tcPr>
            <w:tcW w:w="2268" w:type="dxa"/>
            <w:tcBorders>
              <w:top w:val="nil"/>
              <w:left w:val="nil"/>
              <w:bottom w:val="single" w:sz="8" w:space="0" w:color="808080"/>
              <w:right w:val="single" w:sz="8" w:space="0" w:color="808080"/>
            </w:tcBorders>
            <w:shd w:val="clear" w:color="auto" w:fill="auto"/>
            <w:vAlign w:val="center"/>
            <w:tcPrChange w:id="986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File exchange                                                              </w:t>
            </w:r>
          </w:p>
        </w:tc>
        <w:tc>
          <w:tcPr>
            <w:tcW w:w="850" w:type="dxa"/>
            <w:tcBorders>
              <w:top w:val="nil"/>
              <w:left w:val="nil"/>
              <w:bottom w:val="single" w:sz="8" w:space="0" w:color="808080"/>
              <w:right w:val="single" w:sz="8" w:space="0" w:color="808080"/>
            </w:tcBorders>
            <w:shd w:val="clear" w:color="auto" w:fill="auto"/>
            <w:vAlign w:val="bottom"/>
            <w:tcPrChange w:id="986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86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8C18FD" w:rsidRDefault="002D4D70" w:rsidP="00AC533E">
            <w:pPr>
              <w:spacing w:after="0" w:line="240" w:lineRule="auto"/>
              <w:jc w:val="both"/>
              <w:rPr>
                <w:ins w:id="9868" w:author="Lavignotte Fabien" w:date="2013-01-30T18:30:00Z"/>
                <w:rFonts w:ascii="Times New Roman" w:eastAsia="Times New Roman" w:hAnsi="Times New Roman" w:cs="Times New Roman"/>
                <w:color w:val="000000"/>
                <w:sz w:val="16"/>
                <w:szCs w:val="16"/>
                <w:lang w:eastAsia="fr-FR"/>
              </w:rPr>
            </w:pPr>
            <w:del w:id="9869" w:author="Lavignotte Fabien" w:date="2013-01-21T15:57:00Z">
              <w:r w:rsidRPr="00C87D7A" w:rsidDel="005F44EA">
                <w:rPr>
                  <w:rFonts w:ascii="Times New Roman" w:eastAsia="Times New Roman" w:hAnsi="Times New Roman" w:cs="Times New Roman"/>
                  <w:color w:val="000000"/>
                  <w:sz w:val="16"/>
                  <w:szCs w:val="16"/>
                  <w:lang w:val="en-US" w:eastAsia="fr-FR"/>
                </w:rPr>
                <w:delText> </w:delText>
              </w:r>
            </w:del>
            <w:ins w:id="9870" w:author="Lavignotte Fabien" w:date="2013-01-30T18:30:00Z">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ins>
          </w:p>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p>
        </w:tc>
        <w:tc>
          <w:tcPr>
            <w:tcW w:w="1275" w:type="dxa"/>
            <w:tcBorders>
              <w:top w:val="nil"/>
              <w:left w:val="nil"/>
              <w:bottom w:val="single" w:sz="8" w:space="0" w:color="808080"/>
              <w:right w:val="single" w:sz="8" w:space="0" w:color="808080"/>
            </w:tcBorders>
            <w:tcPrChange w:id="9871" w:author="Mokaddem Emna" w:date="2013-02-08T12:09:00Z">
              <w:tcPr>
                <w:tcW w:w="992" w:type="dxa"/>
                <w:tcBorders>
                  <w:top w:val="nil"/>
                  <w:left w:val="nil"/>
                  <w:bottom w:val="single" w:sz="8" w:space="0" w:color="808080"/>
                  <w:right w:val="single" w:sz="8" w:space="0" w:color="808080"/>
                </w:tcBorders>
              </w:tcPr>
            </w:tcPrChange>
          </w:tcPr>
          <w:p w:rsidR="002D4D70" w:rsidRPr="00C87D7A" w:rsidDel="005F44EA" w:rsidRDefault="002D4D70" w:rsidP="00AC533E">
            <w:pPr>
              <w:spacing w:after="0" w:line="240" w:lineRule="auto"/>
              <w:jc w:val="both"/>
              <w:rPr>
                <w:rFonts w:ascii="Times New Roman" w:eastAsia="Times New Roman" w:hAnsi="Times New Roman" w:cs="Times New Roman"/>
                <w:color w:val="000000"/>
                <w:sz w:val="16"/>
                <w:szCs w:val="16"/>
                <w:lang w:val="en-US" w:eastAsia="fr-FR"/>
              </w:rPr>
            </w:pPr>
            <w:ins w:id="9872" w:author="Mokaddem Emna" w:date="2013-02-06T12:52:00Z">
              <w:r>
                <w:rPr>
                  <w:rFonts w:ascii="Times New Roman" w:eastAsia="Times New Roman" w:hAnsi="Times New Roman" w:cs="Times New Roman"/>
                  <w:color w:val="000000"/>
                  <w:sz w:val="16"/>
                  <w:szCs w:val="16"/>
                  <w:lang w:val="en-US" w:eastAsia="fr-FR"/>
                </w:rPr>
                <w:t>V1</w:t>
              </w:r>
            </w:ins>
          </w:p>
        </w:tc>
      </w:tr>
      <w:tr w:rsidR="002D4D70" w:rsidRPr="00466294" w:rsidTr="00115F09">
        <w:trPr>
          <w:trHeight w:val="315"/>
          <w:trPrChange w:id="987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7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ngEO-SUB-101-WEBC-FUN</w:t>
            </w:r>
          </w:p>
        </w:tc>
        <w:tc>
          <w:tcPr>
            <w:tcW w:w="2268" w:type="dxa"/>
            <w:tcBorders>
              <w:top w:val="nil"/>
              <w:left w:val="nil"/>
              <w:bottom w:val="single" w:sz="8" w:space="0" w:color="808080"/>
              <w:right w:val="single" w:sz="8" w:space="0" w:color="808080"/>
            </w:tcBorders>
            <w:shd w:val="clear" w:color="auto" w:fill="auto"/>
            <w:vAlign w:val="center"/>
            <w:tcPrChange w:id="987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850" w:type="dxa"/>
            <w:tcBorders>
              <w:top w:val="nil"/>
              <w:left w:val="nil"/>
              <w:bottom w:val="single" w:sz="8" w:space="0" w:color="808080"/>
              <w:right w:val="single" w:sz="8" w:space="0" w:color="808080"/>
            </w:tcBorders>
            <w:shd w:val="clear" w:color="auto" w:fill="auto"/>
            <w:vAlign w:val="bottom"/>
            <w:tcPrChange w:id="987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87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56485">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9878" w:author="Lavignotte Fabien" w:date="2013-02-07T11:33:00Z">
              <w:r w:rsidRPr="00C87D7A">
                <w:rPr>
                  <w:rFonts w:ascii="Times New Roman" w:eastAsia="Times New Roman" w:hAnsi="Times New Roman" w:cs="Times New Roman"/>
                  <w:color w:val="000000"/>
                  <w:sz w:val="16"/>
                  <w:szCs w:val="16"/>
                  <w:lang w:val="en-US" w:eastAsia="fr-FR"/>
                </w:rPr>
                <w:t> </w:t>
              </w: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010</w:t>
              </w:r>
            </w:ins>
          </w:p>
        </w:tc>
        <w:tc>
          <w:tcPr>
            <w:tcW w:w="1275" w:type="dxa"/>
            <w:tcBorders>
              <w:top w:val="nil"/>
              <w:left w:val="nil"/>
              <w:bottom w:val="single" w:sz="8" w:space="0" w:color="808080"/>
              <w:right w:val="single" w:sz="8" w:space="0" w:color="808080"/>
            </w:tcBorders>
            <w:tcPrChange w:id="987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880" w:author="Mokaddem Emna" w:date="2013-02-06T12:52:00Z">
              <w:r>
                <w:rPr>
                  <w:rFonts w:ascii="Times New Roman" w:eastAsia="Times New Roman" w:hAnsi="Times New Roman" w:cs="Times New Roman"/>
                  <w:color w:val="000000"/>
                  <w:sz w:val="16"/>
                  <w:szCs w:val="16"/>
                  <w:lang w:val="en-US" w:eastAsia="fr-FR"/>
                </w:rPr>
                <w:t>V1</w:t>
              </w:r>
            </w:ins>
          </w:p>
        </w:tc>
      </w:tr>
      <w:tr w:rsidR="002D4D70" w:rsidRPr="00466294" w:rsidTr="00115F09">
        <w:trPr>
          <w:trHeight w:val="315"/>
          <w:trPrChange w:id="988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8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ngEO-SUB-102-WEBC-FUN</w:t>
            </w:r>
          </w:p>
        </w:tc>
        <w:tc>
          <w:tcPr>
            <w:tcW w:w="2268" w:type="dxa"/>
            <w:tcBorders>
              <w:top w:val="nil"/>
              <w:left w:val="nil"/>
              <w:bottom w:val="single" w:sz="8" w:space="0" w:color="808080"/>
              <w:right w:val="single" w:sz="8" w:space="0" w:color="808080"/>
            </w:tcBorders>
            <w:shd w:val="clear" w:color="auto" w:fill="auto"/>
            <w:vAlign w:val="center"/>
            <w:tcPrChange w:id="988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w:t>
            </w:r>
          </w:p>
        </w:tc>
        <w:tc>
          <w:tcPr>
            <w:tcW w:w="850" w:type="dxa"/>
            <w:tcBorders>
              <w:top w:val="nil"/>
              <w:left w:val="nil"/>
              <w:bottom w:val="single" w:sz="8" w:space="0" w:color="808080"/>
              <w:right w:val="single" w:sz="8" w:space="0" w:color="808080"/>
            </w:tcBorders>
            <w:shd w:val="clear" w:color="auto" w:fill="auto"/>
            <w:vAlign w:val="bottom"/>
            <w:tcPrChange w:id="988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88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NGEO-WEBC-VTC-0030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 NGEO-WEBC-VTC-0150</w:t>
            </w:r>
          </w:p>
        </w:tc>
        <w:tc>
          <w:tcPr>
            <w:tcW w:w="1275" w:type="dxa"/>
            <w:tcBorders>
              <w:top w:val="nil"/>
              <w:left w:val="nil"/>
              <w:bottom w:val="single" w:sz="8" w:space="0" w:color="808080"/>
              <w:right w:val="single" w:sz="8" w:space="0" w:color="808080"/>
            </w:tcBorders>
            <w:tcPrChange w:id="9886"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9887" w:author="Mokaddem Emna" w:date="2013-02-06T12:52:00Z">
              <w:r>
                <w:rPr>
                  <w:rFonts w:ascii="Times New Roman" w:eastAsia="Times New Roman" w:hAnsi="Times New Roman" w:cs="Times New Roman"/>
                  <w:color w:val="000000"/>
                  <w:sz w:val="16"/>
                  <w:szCs w:val="16"/>
                  <w:lang w:eastAsia="fr-FR"/>
                </w:rPr>
                <w:t>V1</w:t>
              </w:r>
            </w:ins>
          </w:p>
        </w:tc>
      </w:tr>
      <w:tr w:rsidR="002D4D70" w:rsidRPr="00466294" w:rsidTr="00115F09">
        <w:trPr>
          <w:trHeight w:val="315"/>
          <w:trPrChange w:id="988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8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ngEO-SUB-103-WEBC-FUN</w:t>
            </w:r>
          </w:p>
        </w:tc>
        <w:tc>
          <w:tcPr>
            <w:tcW w:w="2268" w:type="dxa"/>
            <w:tcBorders>
              <w:top w:val="nil"/>
              <w:left w:val="nil"/>
              <w:bottom w:val="single" w:sz="8" w:space="0" w:color="808080"/>
              <w:right w:val="single" w:sz="8" w:space="0" w:color="808080"/>
            </w:tcBorders>
            <w:shd w:val="clear" w:color="auto" w:fill="auto"/>
            <w:vAlign w:val="center"/>
            <w:tcPrChange w:id="989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services area                                                </w:t>
            </w:r>
          </w:p>
        </w:tc>
        <w:tc>
          <w:tcPr>
            <w:tcW w:w="850" w:type="dxa"/>
            <w:tcBorders>
              <w:top w:val="nil"/>
              <w:left w:val="nil"/>
              <w:bottom w:val="single" w:sz="8" w:space="0" w:color="808080"/>
              <w:right w:val="single" w:sz="8" w:space="0" w:color="808080"/>
            </w:tcBorders>
            <w:shd w:val="clear" w:color="auto" w:fill="auto"/>
            <w:vAlign w:val="bottom"/>
            <w:tcPrChange w:id="989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89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Change w:id="9893"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894" w:author="Mokaddem Emna" w:date="2013-02-06T12:53:00Z">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89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89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ngEO-SUB-104-WEBC-FUN</w:t>
            </w:r>
          </w:p>
        </w:tc>
        <w:tc>
          <w:tcPr>
            <w:tcW w:w="2268" w:type="dxa"/>
            <w:tcBorders>
              <w:top w:val="nil"/>
              <w:left w:val="nil"/>
              <w:bottom w:val="single" w:sz="8" w:space="0" w:color="808080"/>
              <w:right w:val="single" w:sz="8" w:space="0" w:color="808080"/>
            </w:tcBorders>
            <w:shd w:val="clear" w:color="auto" w:fill="auto"/>
            <w:vAlign w:val="center"/>
            <w:tcPrChange w:id="989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mode                                                                 </w:t>
            </w:r>
          </w:p>
        </w:tc>
        <w:tc>
          <w:tcPr>
            <w:tcW w:w="850" w:type="dxa"/>
            <w:tcBorders>
              <w:top w:val="nil"/>
              <w:left w:val="nil"/>
              <w:bottom w:val="single" w:sz="8" w:space="0" w:color="808080"/>
              <w:right w:val="single" w:sz="8" w:space="0" w:color="808080"/>
            </w:tcBorders>
            <w:shd w:val="clear" w:color="auto" w:fill="auto"/>
            <w:vAlign w:val="bottom"/>
            <w:tcPrChange w:id="989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89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NGEO-WEBC-VTC-00</w:t>
            </w:r>
            <w:r>
              <w:rPr>
                <w:rFonts w:ascii="Times New Roman" w:eastAsia="Times New Roman" w:hAnsi="Times New Roman" w:cs="Times New Roman"/>
                <w:color w:val="000000"/>
                <w:sz w:val="16"/>
                <w:szCs w:val="16"/>
                <w:lang w:val="en-US" w:eastAsia="fr-FR"/>
              </w:rPr>
              <w:t>9</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990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901" w:author="Mokaddem Emna" w:date="2013-02-06T12:53:00Z">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90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90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ngEO-SUB-105-WEBC-FUN</w:t>
            </w:r>
          </w:p>
        </w:tc>
        <w:tc>
          <w:tcPr>
            <w:tcW w:w="2268" w:type="dxa"/>
            <w:tcBorders>
              <w:top w:val="nil"/>
              <w:left w:val="nil"/>
              <w:bottom w:val="single" w:sz="8" w:space="0" w:color="808080"/>
              <w:right w:val="single" w:sz="8" w:space="0" w:color="808080"/>
            </w:tcBorders>
            <w:shd w:val="clear" w:color="auto" w:fill="auto"/>
            <w:vAlign w:val="center"/>
            <w:tcPrChange w:id="990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map mode                                                             </w:t>
            </w:r>
          </w:p>
        </w:tc>
        <w:tc>
          <w:tcPr>
            <w:tcW w:w="850" w:type="dxa"/>
            <w:tcBorders>
              <w:top w:val="nil"/>
              <w:left w:val="nil"/>
              <w:bottom w:val="single" w:sz="8" w:space="0" w:color="808080"/>
              <w:right w:val="single" w:sz="8" w:space="0" w:color="808080"/>
            </w:tcBorders>
            <w:shd w:val="clear" w:color="auto" w:fill="auto"/>
            <w:vAlign w:val="bottom"/>
            <w:tcPrChange w:id="990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90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NGEO-WEBC-VTC-00</w:t>
            </w:r>
            <w:r>
              <w:rPr>
                <w:rFonts w:ascii="Times New Roman" w:eastAsia="Times New Roman" w:hAnsi="Times New Roman" w:cs="Times New Roman"/>
                <w:color w:val="000000"/>
                <w:sz w:val="16"/>
                <w:szCs w:val="16"/>
                <w:lang w:val="en-US" w:eastAsia="fr-FR"/>
              </w:rPr>
              <w:t>10</w:t>
            </w:r>
          </w:p>
        </w:tc>
        <w:tc>
          <w:tcPr>
            <w:tcW w:w="1275" w:type="dxa"/>
            <w:tcBorders>
              <w:top w:val="nil"/>
              <w:left w:val="nil"/>
              <w:bottom w:val="single" w:sz="8" w:space="0" w:color="808080"/>
              <w:right w:val="single" w:sz="8" w:space="0" w:color="808080"/>
            </w:tcBorders>
            <w:tcPrChange w:id="990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ins w:id="9908" w:author="Mokaddem Emna" w:date="2013-02-06T12:53:00Z">
              <w:r w:rsidRPr="00F52563">
                <w:rPr>
                  <w:rFonts w:ascii="Times New Roman" w:eastAsia="Times New Roman" w:hAnsi="Times New Roman" w:cs="Times New Roman"/>
                  <w:color w:val="000000"/>
                  <w:sz w:val="16"/>
                  <w:szCs w:val="16"/>
                  <w:lang w:val="en-US" w:eastAsia="fr-FR"/>
                </w:rPr>
                <w:t>V</w:t>
              </w:r>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90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91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ngEO-SUB-106-WEBC-FUN</w:t>
            </w:r>
          </w:p>
        </w:tc>
        <w:tc>
          <w:tcPr>
            <w:tcW w:w="2268" w:type="dxa"/>
            <w:tcBorders>
              <w:top w:val="nil"/>
              <w:left w:val="nil"/>
              <w:bottom w:val="single" w:sz="8" w:space="0" w:color="808080"/>
              <w:right w:val="single" w:sz="8" w:space="0" w:color="808080"/>
            </w:tcBorders>
            <w:shd w:val="clear" w:color="auto" w:fill="auto"/>
            <w:vAlign w:val="center"/>
            <w:tcPrChange w:id="991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enrichment                                                             </w:t>
            </w:r>
          </w:p>
        </w:tc>
        <w:tc>
          <w:tcPr>
            <w:tcW w:w="850" w:type="dxa"/>
            <w:tcBorders>
              <w:top w:val="nil"/>
              <w:left w:val="nil"/>
              <w:bottom w:val="single" w:sz="8" w:space="0" w:color="808080"/>
              <w:right w:val="single" w:sz="8" w:space="0" w:color="808080"/>
            </w:tcBorders>
            <w:shd w:val="clear" w:color="auto" w:fill="auto"/>
            <w:vAlign w:val="bottom"/>
            <w:tcPrChange w:id="991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91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Change w:id="9914"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180957">
            <w:pPr>
              <w:spacing w:after="0" w:line="240" w:lineRule="auto"/>
              <w:jc w:val="both"/>
              <w:rPr>
                <w:rFonts w:ascii="Times New Roman" w:eastAsia="Times New Roman" w:hAnsi="Times New Roman" w:cs="Times New Roman"/>
                <w:color w:val="000000"/>
                <w:sz w:val="16"/>
                <w:szCs w:val="16"/>
                <w:lang w:val="en-US" w:eastAsia="fr-FR"/>
              </w:rPr>
            </w:pPr>
            <w:ins w:id="9915" w:author="Mokaddem Emna" w:date="2013-02-06T12:53:00Z">
              <w:r w:rsidRPr="00F52563">
                <w:rPr>
                  <w:rFonts w:ascii="Times New Roman" w:eastAsia="Times New Roman" w:hAnsi="Times New Roman" w:cs="Times New Roman"/>
                  <w:color w:val="000000"/>
                  <w:sz w:val="16"/>
                  <w:szCs w:val="16"/>
                  <w:lang w:val="en-US" w:eastAsia="fr-FR"/>
                </w:rPr>
                <w:t>V</w:t>
              </w:r>
            </w:ins>
            <w:ins w:id="9916" w:author="Mokaddem Emna" w:date="2013-02-06T12: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91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91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ngEO-SUB-107-WEBC-FUN</w:t>
            </w:r>
          </w:p>
        </w:tc>
        <w:tc>
          <w:tcPr>
            <w:tcW w:w="2268" w:type="dxa"/>
            <w:tcBorders>
              <w:top w:val="nil"/>
              <w:left w:val="nil"/>
              <w:bottom w:val="single" w:sz="8" w:space="0" w:color="808080"/>
              <w:right w:val="single" w:sz="8" w:space="0" w:color="808080"/>
            </w:tcBorders>
            <w:shd w:val="clear" w:color="auto" w:fill="auto"/>
            <w:vAlign w:val="center"/>
            <w:tcPrChange w:id="991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selection of item on map                                                     </w:t>
            </w:r>
          </w:p>
        </w:tc>
        <w:tc>
          <w:tcPr>
            <w:tcW w:w="850" w:type="dxa"/>
            <w:tcBorders>
              <w:top w:val="nil"/>
              <w:left w:val="nil"/>
              <w:bottom w:val="single" w:sz="8" w:space="0" w:color="808080"/>
              <w:right w:val="single" w:sz="8" w:space="0" w:color="808080"/>
            </w:tcBorders>
            <w:shd w:val="clear" w:color="auto" w:fill="auto"/>
            <w:vAlign w:val="bottom"/>
            <w:tcPrChange w:id="992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92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w:t>
            </w:r>
            <w:r>
              <w:rPr>
                <w:rFonts w:ascii="Times New Roman" w:eastAsia="Times New Roman" w:hAnsi="Times New Roman" w:cs="Times New Roman"/>
                <w:color w:val="000000"/>
                <w:sz w:val="16"/>
                <w:szCs w:val="16"/>
                <w:lang w:val="en-US" w:eastAsia="fr-FR"/>
              </w:rPr>
              <w:t>100</w:t>
            </w:r>
          </w:p>
        </w:tc>
        <w:tc>
          <w:tcPr>
            <w:tcW w:w="1275" w:type="dxa"/>
            <w:tcBorders>
              <w:top w:val="nil"/>
              <w:left w:val="nil"/>
              <w:bottom w:val="single" w:sz="8" w:space="0" w:color="808080"/>
              <w:right w:val="single" w:sz="8" w:space="0" w:color="808080"/>
            </w:tcBorders>
            <w:tcPrChange w:id="9922"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ins w:id="9923" w:author="Mokaddem Emna" w:date="2013-02-06T12:53:00Z">
              <w:r w:rsidRPr="00F52563">
                <w:rPr>
                  <w:rFonts w:ascii="Times New Roman" w:eastAsia="Times New Roman" w:hAnsi="Times New Roman" w:cs="Times New Roman"/>
                  <w:color w:val="000000"/>
                  <w:sz w:val="16"/>
                  <w:szCs w:val="16"/>
                  <w:lang w:val="en-US" w:eastAsia="fr-FR"/>
                </w:rPr>
                <w:t>V</w:t>
              </w:r>
            </w:ins>
            <w:ins w:id="9924" w:author="Mokaddem Emna" w:date="2013-02-06T12: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92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92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ngEO-SUB-108-WEBC-FUN</w:t>
            </w:r>
          </w:p>
        </w:tc>
        <w:tc>
          <w:tcPr>
            <w:tcW w:w="2268" w:type="dxa"/>
            <w:tcBorders>
              <w:top w:val="nil"/>
              <w:left w:val="nil"/>
              <w:bottom w:val="single" w:sz="8" w:space="0" w:color="808080"/>
              <w:right w:val="single" w:sz="8" w:space="0" w:color="808080"/>
            </w:tcBorders>
            <w:shd w:val="clear" w:color="auto" w:fill="auto"/>
            <w:vAlign w:val="center"/>
            <w:tcPrChange w:id="992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zone of interest definition                                                  </w:t>
            </w:r>
          </w:p>
        </w:tc>
        <w:tc>
          <w:tcPr>
            <w:tcW w:w="850" w:type="dxa"/>
            <w:tcBorders>
              <w:top w:val="nil"/>
              <w:left w:val="nil"/>
              <w:bottom w:val="single" w:sz="8" w:space="0" w:color="808080"/>
              <w:right w:val="single" w:sz="8" w:space="0" w:color="808080"/>
            </w:tcBorders>
            <w:shd w:val="clear" w:color="auto" w:fill="auto"/>
            <w:vAlign w:val="bottom"/>
            <w:tcPrChange w:id="992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92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D60F44" w:rsidRDefault="002D4D70" w:rsidP="00C87D7A">
            <w:pPr>
              <w:spacing w:after="0" w:line="240" w:lineRule="auto"/>
              <w:jc w:val="both"/>
              <w:rPr>
                <w:ins w:id="9930" w:author="Lavignotte Fabien" w:date="2013-01-30T15:10:00Z"/>
                <w:rFonts w:ascii="Times New Roman" w:eastAsia="Times New Roman" w:hAnsi="Times New Roman" w:cs="Times New Roman"/>
                <w:color w:val="000000"/>
                <w:sz w:val="16"/>
                <w:szCs w:val="16"/>
                <w:lang w:eastAsia="fr-FR"/>
                <w:rPrChange w:id="9931" w:author="Lavignotte Fabien" w:date="2013-01-30T18:23:00Z">
                  <w:rPr>
                    <w:ins w:id="9932" w:author="Lavignotte Fabien" w:date="2013-01-30T15:10:00Z"/>
                    <w:rFonts w:ascii="Times New Roman" w:eastAsia="Times New Roman" w:hAnsi="Times New Roman" w:cs="Times New Roman"/>
                    <w:color w:val="000000"/>
                    <w:sz w:val="16"/>
                    <w:szCs w:val="16"/>
                    <w:lang w:val="en-US" w:eastAsia="fr-FR"/>
                  </w:rPr>
                </w:rPrChange>
              </w:rPr>
            </w:pPr>
            <w:del w:id="9933" w:author="Lavignotte Fabien" w:date="2013-01-30T15:10:00Z">
              <w:r w:rsidRPr="00D60F44" w:rsidDel="000E7A93">
                <w:rPr>
                  <w:rFonts w:ascii="Times New Roman" w:eastAsia="Times New Roman" w:hAnsi="Times New Roman" w:cs="Times New Roman"/>
                  <w:color w:val="000000"/>
                  <w:sz w:val="16"/>
                  <w:szCs w:val="16"/>
                  <w:lang w:eastAsia="fr-FR"/>
                  <w:rPrChange w:id="9934" w:author="Lavignotte Fabien" w:date="2013-01-30T18:23:00Z">
                    <w:rPr>
                      <w:rFonts w:ascii="Times New Roman" w:eastAsia="Times New Roman" w:hAnsi="Times New Roman" w:cs="Times New Roman"/>
                      <w:b/>
                      <w:bCs/>
                      <w:caps/>
                      <w:color w:val="000000"/>
                      <w:sz w:val="16"/>
                      <w:szCs w:val="16"/>
                      <w:lang w:val="en-US" w:eastAsia="fr-FR"/>
                    </w:rPr>
                  </w:rPrChange>
                </w:rPr>
                <w:delText> </w:delText>
              </w:r>
            </w:del>
            <w:ins w:id="9935" w:author="Lavignotte Fabien" w:date="2013-01-21T15:58:00Z">
              <w:r w:rsidRPr="00D60F44">
                <w:rPr>
                  <w:rFonts w:ascii="Times New Roman" w:eastAsia="Times New Roman" w:hAnsi="Times New Roman" w:cs="Times New Roman"/>
                  <w:color w:val="000000"/>
                  <w:sz w:val="16"/>
                  <w:szCs w:val="16"/>
                  <w:lang w:eastAsia="fr-FR"/>
                  <w:rPrChange w:id="9936" w:author="Lavignotte Fabien" w:date="2013-01-30T18:23:00Z">
                    <w:rPr>
                      <w:rFonts w:ascii="Times New Roman" w:eastAsia="Times New Roman" w:hAnsi="Times New Roman" w:cs="Times New Roman"/>
                      <w:b/>
                      <w:bCs/>
                      <w:caps/>
                      <w:color w:val="000000"/>
                      <w:sz w:val="16"/>
                      <w:szCs w:val="16"/>
                      <w:lang w:val="en-US" w:eastAsia="fr-FR"/>
                    </w:rPr>
                  </w:rPrChange>
                </w:rPr>
                <w:t>NGEO-WEBC-VTC-0190</w:t>
              </w:r>
            </w:ins>
          </w:p>
          <w:p w:rsidR="002D4D70" w:rsidRPr="00D60F44" w:rsidRDefault="002D4D70" w:rsidP="00C87D7A">
            <w:pPr>
              <w:spacing w:after="0" w:line="240" w:lineRule="auto"/>
              <w:jc w:val="both"/>
              <w:rPr>
                <w:ins w:id="9937" w:author="Lavignotte Fabien" w:date="2013-01-30T15:10:00Z"/>
                <w:rFonts w:ascii="Times New Roman" w:eastAsia="Times New Roman" w:hAnsi="Times New Roman" w:cs="Times New Roman"/>
                <w:color w:val="000000"/>
                <w:sz w:val="16"/>
                <w:szCs w:val="16"/>
                <w:lang w:eastAsia="fr-FR"/>
                <w:rPrChange w:id="9938" w:author="Lavignotte Fabien" w:date="2013-01-30T18:23:00Z">
                  <w:rPr>
                    <w:ins w:id="9939" w:author="Lavignotte Fabien" w:date="2013-01-30T15:10:00Z"/>
                    <w:rFonts w:ascii="Times New Roman" w:eastAsia="Times New Roman" w:hAnsi="Times New Roman" w:cs="Times New Roman"/>
                    <w:color w:val="000000"/>
                    <w:sz w:val="16"/>
                    <w:szCs w:val="16"/>
                    <w:lang w:val="en-US" w:eastAsia="fr-FR"/>
                  </w:rPr>
                </w:rPrChange>
              </w:rPr>
            </w:pPr>
            <w:ins w:id="9940" w:author="Lavignotte Fabien" w:date="2013-01-30T15:10:00Z">
              <w:r w:rsidRPr="00D60F44">
                <w:rPr>
                  <w:rFonts w:ascii="Times New Roman" w:eastAsia="Times New Roman" w:hAnsi="Times New Roman" w:cs="Times New Roman"/>
                  <w:color w:val="000000"/>
                  <w:sz w:val="16"/>
                  <w:szCs w:val="16"/>
                  <w:lang w:eastAsia="fr-FR"/>
                  <w:rPrChange w:id="9941" w:author="Lavignotte Fabien" w:date="2013-01-30T18:23:00Z">
                    <w:rPr>
                      <w:rFonts w:ascii="Times New Roman" w:eastAsia="Times New Roman" w:hAnsi="Times New Roman" w:cs="Times New Roman"/>
                      <w:b/>
                      <w:bCs/>
                      <w:caps/>
                      <w:color w:val="000000"/>
                      <w:sz w:val="16"/>
                      <w:szCs w:val="16"/>
                      <w:lang w:val="en-US" w:eastAsia="fr-FR"/>
                    </w:rPr>
                  </w:rPrChange>
                </w:rPr>
                <w:t>NGEO-WEBC-VTC-0220</w:t>
              </w:r>
            </w:ins>
          </w:p>
          <w:p w:rsidR="002D4D70" w:rsidRPr="00D60F44" w:rsidRDefault="002D4D70" w:rsidP="00C87D7A">
            <w:pPr>
              <w:spacing w:after="0" w:line="240" w:lineRule="auto"/>
              <w:jc w:val="both"/>
              <w:rPr>
                <w:ins w:id="9942" w:author="Lavignotte Fabien" w:date="2013-01-30T15:10:00Z"/>
                <w:rFonts w:ascii="Times New Roman" w:eastAsia="Times New Roman" w:hAnsi="Times New Roman" w:cs="Times New Roman"/>
                <w:color w:val="000000"/>
                <w:sz w:val="16"/>
                <w:szCs w:val="16"/>
                <w:lang w:eastAsia="fr-FR"/>
                <w:rPrChange w:id="9943" w:author="Lavignotte Fabien" w:date="2013-01-30T18:23:00Z">
                  <w:rPr>
                    <w:ins w:id="9944" w:author="Lavignotte Fabien" w:date="2013-01-30T15:10:00Z"/>
                    <w:rFonts w:ascii="Times New Roman" w:eastAsia="Times New Roman" w:hAnsi="Times New Roman" w:cs="Times New Roman"/>
                    <w:color w:val="000000"/>
                    <w:sz w:val="16"/>
                    <w:szCs w:val="16"/>
                    <w:lang w:val="en-US" w:eastAsia="fr-FR"/>
                  </w:rPr>
                </w:rPrChange>
              </w:rPr>
            </w:pPr>
            <w:ins w:id="9945" w:author="Lavignotte Fabien" w:date="2013-01-30T15:10:00Z">
              <w:r w:rsidRPr="00D60F44">
                <w:rPr>
                  <w:rFonts w:ascii="Times New Roman" w:eastAsia="Times New Roman" w:hAnsi="Times New Roman" w:cs="Times New Roman"/>
                  <w:color w:val="000000"/>
                  <w:sz w:val="16"/>
                  <w:szCs w:val="16"/>
                  <w:lang w:eastAsia="fr-FR"/>
                  <w:rPrChange w:id="9946" w:author="Lavignotte Fabien" w:date="2013-01-30T18:23:00Z">
                    <w:rPr>
                      <w:rFonts w:ascii="Times New Roman" w:eastAsia="Times New Roman" w:hAnsi="Times New Roman" w:cs="Times New Roman"/>
                      <w:b/>
                      <w:bCs/>
                      <w:caps/>
                      <w:color w:val="000000"/>
                      <w:sz w:val="16"/>
                      <w:szCs w:val="16"/>
                      <w:lang w:val="en-US" w:eastAsia="fr-FR"/>
                    </w:rPr>
                  </w:rPrChange>
                </w:rPr>
                <w:t>NGEO-WEBC-VTC-0224</w:t>
              </w:r>
            </w:ins>
          </w:p>
          <w:p w:rsidR="002D4D70" w:rsidRPr="00D60F44" w:rsidRDefault="002D4D70" w:rsidP="00C87D7A">
            <w:pPr>
              <w:spacing w:after="0" w:line="240" w:lineRule="auto"/>
              <w:jc w:val="both"/>
              <w:rPr>
                <w:rFonts w:ascii="Times New Roman" w:eastAsia="Times New Roman" w:hAnsi="Times New Roman" w:cs="Times New Roman"/>
                <w:color w:val="000000"/>
                <w:sz w:val="16"/>
                <w:szCs w:val="16"/>
                <w:lang w:eastAsia="fr-FR"/>
                <w:rPrChange w:id="9947" w:author="Lavignotte Fabien" w:date="2013-01-30T18:23:00Z">
                  <w:rPr>
                    <w:rFonts w:ascii="Times New Roman" w:eastAsia="Times New Roman" w:hAnsi="Times New Roman" w:cs="Times New Roman"/>
                    <w:color w:val="000000"/>
                    <w:sz w:val="16"/>
                    <w:szCs w:val="16"/>
                    <w:lang w:val="en-US" w:eastAsia="fr-FR"/>
                  </w:rPr>
                </w:rPrChange>
              </w:rPr>
            </w:pPr>
            <w:ins w:id="9948" w:author="Lavignotte Fabien" w:date="2013-01-30T15:10:00Z">
              <w:r w:rsidRPr="00D60F44">
                <w:rPr>
                  <w:rFonts w:ascii="Times New Roman" w:eastAsia="Times New Roman" w:hAnsi="Times New Roman" w:cs="Times New Roman"/>
                  <w:color w:val="000000"/>
                  <w:sz w:val="16"/>
                  <w:szCs w:val="16"/>
                  <w:lang w:eastAsia="fr-FR"/>
                  <w:rPrChange w:id="9949" w:author="Lavignotte Fabien" w:date="2013-01-30T18:23:00Z">
                    <w:rPr>
                      <w:rFonts w:ascii="Times New Roman" w:eastAsia="Times New Roman" w:hAnsi="Times New Roman" w:cs="Times New Roman"/>
                      <w:b/>
                      <w:bCs/>
                      <w:caps/>
                      <w:color w:val="000000"/>
                      <w:sz w:val="16"/>
                      <w:szCs w:val="16"/>
                      <w:lang w:val="en-US" w:eastAsia="fr-FR"/>
                    </w:rPr>
                  </w:rPrChange>
                </w:rPr>
                <w:t>NGEO-WEBC-VTC-0228</w:t>
              </w:r>
            </w:ins>
          </w:p>
        </w:tc>
        <w:tc>
          <w:tcPr>
            <w:tcW w:w="1275" w:type="dxa"/>
            <w:tcBorders>
              <w:top w:val="nil"/>
              <w:left w:val="nil"/>
              <w:bottom w:val="single" w:sz="8" w:space="0" w:color="808080"/>
              <w:right w:val="single" w:sz="8" w:space="0" w:color="808080"/>
            </w:tcBorders>
            <w:tcPrChange w:id="9950" w:author="Mokaddem Emna" w:date="2013-02-08T12:09:00Z">
              <w:tcPr>
                <w:tcW w:w="992" w:type="dxa"/>
                <w:tcBorders>
                  <w:top w:val="nil"/>
                  <w:left w:val="nil"/>
                  <w:bottom w:val="single" w:sz="8" w:space="0" w:color="808080"/>
                  <w:right w:val="single" w:sz="8" w:space="0" w:color="808080"/>
                </w:tcBorders>
              </w:tcPr>
            </w:tcPrChange>
          </w:tcPr>
          <w:p w:rsidR="002D4D70" w:rsidRPr="00880D11" w:rsidDel="000E7A93" w:rsidRDefault="002D4D70" w:rsidP="00C87D7A">
            <w:pPr>
              <w:spacing w:after="0" w:line="240" w:lineRule="auto"/>
              <w:jc w:val="both"/>
              <w:rPr>
                <w:rFonts w:ascii="Times New Roman" w:eastAsia="Times New Roman" w:hAnsi="Times New Roman" w:cs="Times New Roman"/>
                <w:color w:val="000000"/>
                <w:sz w:val="16"/>
                <w:szCs w:val="16"/>
                <w:lang w:eastAsia="fr-FR"/>
              </w:rPr>
            </w:pPr>
            <w:ins w:id="9951" w:author="Mokaddem Emna" w:date="2013-02-06T12:53:00Z">
              <w:r w:rsidRPr="00F52563">
                <w:rPr>
                  <w:rFonts w:ascii="Times New Roman" w:eastAsia="Times New Roman" w:hAnsi="Times New Roman" w:cs="Times New Roman"/>
                  <w:color w:val="000000"/>
                  <w:sz w:val="16"/>
                  <w:szCs w:val="16"/>
                  <w:lang w:val="en-US" w:eastAsia="fr-FR"/>
                </w:rPr>
                <w:t>V</w:t>
              </w:r>
            </w:ins>
            <w:ins w:id="9952" w:author="Mokaddem Emna" w:date="2013-02-06T12: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95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95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ngEO-SUB-109-WEBC-FUN</w:t>
            </w:r>
          </w:p>
        </w:tc>
        <w:tc>
          <w:tcPr>
            <w:tcW w:w="2268" w:type="dxa"/>
            <w:tcBorders>
              <w:top w:val="nil"/>
              <w:left w:val="nil"/>
              <w:bottom w:val="single" w:sz="8" w:space="0" w:color="808080"/>
              <w:right w:val="single" w:sz="8" w:space="0" w:color="808080"/>
            </w:tcBorders>
            <w:shd w:val="clear" w:color="auto" w:fill="auto"/>
            <w:vAlign w:val="center"/>
            <w:tcPrChange w:id="995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navigation and zooming                                                 </w:t>
            </w:r>
          </w:p>
        </w:tc>
        <w:tc>
          <w:tcPr>
            <w:tcW w:w="850" w:type="dxa"/>
            <w:tcBorders>
              <w:top w:val="nil"/>
              <w:left w:val="nil"/>
              <w:bottom w:val="single" w:sz="8" w:space="0" w:color="808080"/>
              <w:right w:val="single" w:sz="8" w:space="0" w:color="808080"/>
            </w:tcBorders>
            <w:shd w:val="clear" w:color="auto" w:fill="auto"/>
            <w:vAlign w:val="bottom"/>
            <w:tcPrChange w:id="995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95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w:t>
            </w:r>
            <w:r>
              <w:rPr>
                <w:rFonts w:ascii="Times New Roman" w:eastAsia="Times New Roman" w:hAnsi="Times New Roman" w:cs="Times New Roman"/>
                <w:color w:val="000000"/>
                <w:sz w:val="16"/>
                <w:szCs w:val="16"/>
                <w:lang w:val="en-US" w:eastAsia="fr-FR"/>
              </w:rPr>
              <w:t>100</w:t>
            </w:r>
          </w:p>
        </w:tc>
        <w:tc>
          <w:tcPr>
            <w:tcW w:w="1275" w:type="dxa"/>
            <w:tcBorders>
              <w:top w:val="nil"/>
              <w:left w:val="nil"/>
              <w:bottom w:val="single" w:sz="8" w:space="0" w:color="808080"/>
              <w:right w:val="single" w:sz="8" w:space="0" w:color="808080"/>
            </w:tcBorders>
            <w:tcPrChange w:id="995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959" w:author="Mokaddem Emna" w:date="2013-02-06T12:53:00Z">
              <w:r w:rsidRPr="00F52563">
                <w:rPr>
                  <w:rFonts w:ascii="Times New Roman" w:eastAsia="Times New Roman" w:hAnsi="Times New Roman" w:cs="Times New Roman"/>
                  <w:color w:val="000000"/>
                  <w:sz w:val="16"/>
                  <w:szCs w:val="16"/>
                  <w:lang w:val="en-US" w:eastAsia="fr-FR"/>
                </w:rPr>
                <w:t>V</w:t>
              </w:r>
            </w:ins>
            <w:ins w:id="9960" w:author="Mokaddem Emna" w:date="2013-02-06T12: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96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96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ngEO-SUB-110-WEBC-FUN</w:t>
            </w:r>
          </w:p>
        </w:tc>
        <w:tc>
          <w:tcPr>
            <w:tcW w:w="2268" w:type="dxa"/>
            <w:tcBorders>
              <w:top w:val="nil"/>
              <w:left w:val="nil"/>
              <w:bottom w:val="single" w:sz="8" w:space="0" w:color="808080"/>
              <w:right w:val="single" w:sz="8" w:space="0" w:color="808080"/>
            </w:tcBorders>
            <w:shd w:val="clear" w:color="auto" w:fill="auto"/>
            <w:vAlign w:val="center"/>
            <w:tcPrChange w:id="996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Map's layers management                                                       </w:t>
            </w:r>
          </w:p>
        </w:tc>
        <w:tc>
          <w:tcPr>
            <w:tcW w:w="850" w:type="dxa"/>
            <w:tcBorders>
              <w:top w:val="nil"/>
              <w:left w:val="nil"/>
              <w:bottom w:val="single" w:sz="8" w:space="0" w:color="808080"/>
              <w:right w:val="single" w:sz="8" w:space="0" w:color="808080"/>
            </w:tcBorders>
            <w:shd w:val="clear" w:color="auto" w:fill="auto"/>
            <w:vAlign w:val="bottom"/>
            <w:tcPrChange w:id="996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96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Change w:id="996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967" w:author="Mokaddem Emna" w:date="2013-02-06T12:53:00Z">
              <w:r w:rsidRPr="00F52563">
                <w:rPr>
                  <w:rFonts w:ascii="Times New Roman" w:eastAsia="Times New Roman" w:hAnsi="Times New Roman" w:cs="Times New Roman"/>
                  <w:color w:val="000000"/>
                  <w:sz w:val="16"/>
                  <w:szCs w:val="16"/>
                  <w:lang w:val="en-US" w:eastAsia="fr-FR"/>
                </w:rPr>
                <w:t>V</w:t>
              </w:r>
            </w:ins>
            <w:ins w:id="9968" w:author="Mokaddem Emna" w:date="2013-02-06T12: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96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97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ngEO-SUB-111-WEBC-FUN</w:t>
            </w:r>
          </w:p>
        </w:tc>
        <w:tc>
          <w:tcPr>
            <w:tcW w:w="2268" w:type="dxa"/>
            <w:tcBorders>
              <w:top w:val="nil"/>
              <w:left w:val="nil"/>
              <w:bottom w:val="single" w:sz="8" w:space="0" w:color="808080"/>
              <w:right w:val="single" w:sz="8" w:space="0" w:color="808080"/>
            </w:tcBorders>
            <w:shd w:val="clear" w:color="auto" w:fill="auto"/>
            <w:vAlign w:val="center"/>
            <w:tcPrChange w:id="997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tcBorders>
              <w:top w:val="nil"/>
              <w:left w:val="nil"/>
              <w:bottom w:val="single" w:sz="8" w:space="0" w:color="808080"/>
              <w:right w:val="single" w:sz="8" w:space="0" w:color="808080"/>
            </w:tcBorders>
            <w:shd w:val="clear" w:color="auto" w:fill="auto"/>
            <w:vAlign w:val="bottom"/>
            <w:tcPrChange w:id="997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97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Change w:id="9974"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975" w:author="Mokaddem Emna" w:date="2013-02-06T12:53:00Z">
              <w:r w:rsidRPr="00F52563">
                <w:rPr>
                  <w:rFonts w:ascii="Times New Roman" w:eastAsia="Times New Roman" w:hAnsi="Times New Roman" w:cs="Times New Roman"/>
                  <w:color w:val="000000"/>
                  <w:sz w:val="16"/>
                  <w:szCs w:val="16"/>
                  <w:lang w:val="en-US" w:eastAsia="fr-FR"/>
                </w:rPr>
                <w:t>V</w:t>
              </w:r>
            </w:ins>
            <w:ins w:id="9976" w:author="Mokaddem Emna" w:date="2013-02-06T12: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97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97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ngEO-SUB-112-WEBC-FUN</w:t>
            </w:r>
          </w:p>
        </w:tc>
        <w:tc>
          <w:tcPr>
            <w:tcW w:w="2268" w:type="dxa"/>
            <w:tcBorders>
              <w:top w:val="nil"/>
              <w:left w:val="nil"/>
              <w:bottom w:val="single" w:sz="8" w:space="0" w:color="808080"/>
              <w:right w:val="single" w:sz="8" w:space="0" w:color="808080"/>
            </w:tcBorders>
            <w:shd w:val="clear" w:color="auto" w:fill="auto"/>
            <w:vAlign w:val="center"/>
            <w:tcPrChange w:id="997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w:t>
            </w:r>
          </w:p>
        </w:tc>
        <w:tc>
          <w:tcPr>
            <w:tcW w:w="850" w:type="dxa"/>
            <w:tcBorders>
              <w:top w:val="nil"/>
              <w:left w:val="nil"/>
              <w:bottom w:val="single" w:sz="8" w:space="0" w:color="808080"/>
              <w:right w:val="single" w:sz="8" w:space="0" w:color="808080"/>
            </w:tcBorders>
            <w:shd w:val="clear" w:color="auto" w:fill="auto"/>
            <w:vAlign w:val="bottom"/>
            <w:tcPrChange w:id="998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98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NGEO-WEBC-VTC-0070</w:t>
            </w:r>
          </w:p>
        </w:tc>
        <w:tc>
          <w:tcPr>
            <w:tcW w:w="1275" w:type="dxa"/>
            <w:tcBorders>
              <w:top w:val="nil"/>
              <w:left w:val="nil"/>
              <w:bottom w:val="single" w:sz="8" w:space="0" w:color="808080"/>
              <w:right w:val="single" w:sz="8" w:space="0" w:color="808080"/>
            </w:tcBorders>
            <w:tcPrChange w:id="9982"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983" w:author="Mokaddem Emna" w:date="2013-02-06T12:53:00Z">
              <w:r w:rsidRPr="00F52563">
                <w:rPr>
                  <w:rFonts w:ascii="Times New Roman" w:eastAsia="Times New Roman" w:hAnsi="Times New Roman" w:cs="Times New Roman"/>
                  <w:color w:val="000000"/>
                  <w:sz w:val="16"/>
                  <w:szCs w:val="16"/>
                  <w:lang w:val="en-US" w:eastAsia="fr-FR"/>
                </w:rPr>
                <w:t>V</w:t>
              </w:r>
            </w:ins>
            <w:ins w:id="9984" w:author="Mokaddem Emna" w:date="2013-02-06T12: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98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98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ngEO-SUB-113-WEBC-FUN</w:t>
            </w:r>
          </w:p>
        </w:tc>
        <w:tc>
          <w:tcPr>
            <w:tcW w:w="2268" w:type="dxa"/>
            <w:tcBorders>
              <w:top w:val="nil"/>
              <w:left w:val="nil"/>
              <w:bottom w:val="single" w:sz="8" w:space="0" w:color="808080"/>
              <w:right w:val="single" w:sz="8" w:space="0" w:color="808080"/>
            </w:tcBorders>
            <w:shd w:val="clear" w:color="auto" w:fill="auto"/>
            <w:vAlign w:val="center"/>
            <w:tcPrChange w:id="998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w:t>
            </w:r>
          </w:p>
        </w:tc>
        <w:tc>
          <w:tcPr>
            <w:tcW w:w="850" w:type="dxa"/>
            <w:tcBorders>
              <w:top w:val="nil"/>
              <w:left w:val="nil"/>
              <w:bottom w:val="single" w:sz="8" w:space="0" w:color="808080"/>
              <w:right w:val="single" w:sz="8" w:space="0" w:color="808080"/>
            </w:tcBorders>
            <w:shd w:val="clear" w:color="auto" w:fill="auto"/>
            <w:vAlign w:val="bottom"/>
            <w:tcPrChange w:id="998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98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Change w:id="999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991" w:author="Mokaddem Emna" w:date="2013-02-06T12:53:00Z">
              <w:r w:rsidRPr="00F52563">
                <w:rPr>
                  <w:rFonts w:ascii="Times New Roman" w:eastAsia="Times New Roman" w:hAnsi="Times New Roman" w:cs="Times New Roman"/>
                  <w:color w:val="000000"/>
                  <w:sz w:val="16"/>
                  <w:szCs w:val="16"/>
                  <w:lang w:val="en-US" w:eastAsia="fr-FR"/>
                </w:rPr>
                <w:t>V</w:t>
              </w:r>
            </w:ins>
            <w:ins w:id="9992" w:author="Mokaddem Emna" w:date="2013-02-06T12: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999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999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ngEO-SUB-114-WEBC-FUN</w:t>
            </w:r>
          </w:p>
        </w:tc>
        <w:tc>
          <w:tcPr>
            <w:tcW w:w="2268" w:type="dxa"/>
            <w:tcBorders>
              <w:top w:val="nil"/>
              <w:left w:val="nil"/>
              <w:bottom w:val="single" w:sz="8" w:space="0" w:color="808080"/>
              <w:right w:val="single" w:sz="8" w:space="0" w:color="808080"/>
            </w:tcBorders>
            <w:shd w:val="clear" w:color="auto" w:fill="auto"/>
            <w:vAlign w:val="center"/>
            <w:tcPrChange w:id="999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service                                                    </w:t>
            </w:r>
          </w:p>
        </w:tc>
        <w:tc>
          <w:tcPr>
            <w:tcW w:w="850" w:type="dxa"/>
            <w:tcBorders>
              <w:top w:val="nil"/>
              <w:left w:val="nil"/>
              <w:bottom w:val="single" w:sz="8" w:space="0" w:color="808080"/>
              <w:right w:val="single" w:sz="8" w:space="0" w:color="808080"/>
            </w:tcBorders>
            <w:shd w:val="clear" w:color="auto" w:fill="auto"/>
            <w:vAlign w:val="bottom"/>
            <w:tcPrChange w:id="999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999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Change w:id="999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9999" w:author="Mokaddem Emna" w:date="2013-02-06T12:53:00Z">
              <w:r w:rsidRPr="00F52563">
                <w:rPr>
                  <w:rFonts w:ascii="Times New Roman" w:eastAsia="Times New Roman" w:hAnsi="Times New Roman" w:cs="Times New Roman"/>
                  <w:color w:val="000000"/>
                  <w:sz w:val="16"/>
                  <w:szCs w:val="16"/>
                  <w:lang w:val="en-US" w:eastAsia="fr-FR"/>
                </w:rPr>
                <w:t>V</w:t>
              </w:r>
            </w:ins>
            <w:ins w:id="10000" w:author="Mokaddem Emna" w:date="2013-02-06T12:54:00Z">
              <w:r>
                <w:rPr>
                  <w:rFonts w:ascii="Times New Roman" w:eastAsia="Times New Roman" w:hAnsi="Times New Roman" w:cs="Times New Roman"/>
                  <w:color w:val="000000"/>
                  <w:sz w:val="16"/>
                  <w:szCs w:val="16"/>
                  <w:lang w:val="en-US" w:eastAsia="fr-FR"/>
                </w:rPr>
                <w:t>1</w:t>
              </w:r>
            </w:ins>
            <w:ins w:id="10001" w:author="Mokaddem Emna" w:date="2013-02-06T12:57:00Z">
              <w:r>
                <w:rPr>
                  <w:rFonts w:ascii="Times New Roman" w:eastAsia="Times New Roman" w:hAnsi="Times New Roman" w:cs="Times New Roman"/>
                  <w:color w:val="000000"/>
                  <w:sz w:val="16"/>
                  <w:szCs w:val="16"/>
                  <w:lang w:val="en-US" w:eastAsia="fr-FR"/>
                </w:rPr>
                <w:t>/V2</w:t>
              </w:r>
            </w:ins>
          </w:p>
        </w:tc>
      </w:tr>
      <w:tr w:rsidR="002D4D70" w:rsidRPr="00466294" w:rsidTr="00115F09">
        <w:trPr>
          <w:trHeight w:val="315"/>
          <w:trPrChange w:id="1000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00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ngEO-SUB-115-WEBC-FUN</w:t>
            </w:r>
          </w:p>
        </w:tc>
        <w:tc>
          <w:tcPr>
            <w:tcW w:w="2268" w:type="dxa"/>
            <w:tcBorders>
              <w:top w:val="nil"/>
              <w:left w:val="nil"/>
              <w:bottom w:val="single" w:sz="8" w:space="0" w:color="808080"/>
              <w:right w:val="single" w:sz="8" w:space="0" w:color="808080"/>
            </w:tcBorders>
            <w:shd w:val="clear" w:color="auto" w:fill="auto"/>
            <w:vAlign w:val="center"/>
            <w:tcPrChange w:id="1000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850" w:type="dxa"/>
            <w:tcBorders>
              <w:top w:val="nil"/>
              <w:left w:val="nil"/>
              <w:bottom w:val="single" w:sz="8" w:space="0" w:color="808080"/>
              <w:right w:val="single" w:sz="8" w:space="0" w:color="808080"/>
            </w:tcBorders>
            <w:shd w:val="clear" w:color="auto" w:fill="auto"/>
            <w:vAlign w:val="bottom"/>
            <w:tcPrChange w:id="1000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00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90</w:t>
            </w:r>
          </w:p>
        </w:tc>
        <w:tc>
          <w:tcPr>
            <w:tcW w:w="1275" w:type="dxa"/>
            <w:tcBorders>
              <w:top w:val="nil"/>
              <w:left w:val="nil"/>
              <w:bottom w:val="single" w:sz="8" w:space="0" w:color="808080"/>
              <w:right w:val="single" w:sz="8" w:space="0" w:color="808080"/>
            </w:tcBorders>
            <w:tcPrChange w:id="1000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008" w:author="Mokaddem Emna" w:date="2013-02-06T12:53:00Z">
              <w:r w:rsidRPr="00F52563">
                <w:rPr>
                  <w:rFonts w:ascii="Times New Roman" w:eastAsia="Times New Roman" w:hAnsi="Times New Roman" w:cs="Times New Roman"/>
                  <w:color w:val="000000"/>
                  <w:sz w:val="16"/>
                  <w:szCs w:val="16"/>
                  <w:lang w:val="en-US" w:eastAsia="fr-FR"/>
                </w:rPr>
                <w:t>V</w:t>
              </w:r>
            </w:ins>
            <w:ins w:id="10009" w:author="Mokaddem Emna" w:date="2013-02-06T12: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01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01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ngEO-SUB-116-WEBC-FUN</w:t>
            </w:r>
          </w:p>
        </w:tc>
        <w:tc>
          <w:tcPr>
            <w:tcW w:w="2268" w:type="dxa"/>
            <w:tcBorders>
              <w:top w:val="nil"/>
              <w:left w:val="nil"/>
              <w:bottom w:val="single" w:sz="8" w:space="0" w:color="808080"/>
              <w:right w:val="single" w:sz="8" w:space="0" w:color="808080"/>
            </w:tcBorders>
            <w:shd w:val="clear" w:color="auto" w:fill="auto"/>
            <w:vAlign w:val="center"/>
            <w:tcPrChange w:id="1001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dynamic                                                    </w:t>
            </w:r>
          </w:p>
        </w:tc>
        <w:tc>
          <w:tcPr>
            <w:tcW w:w="850" w:type="dxa"/>
            <w:tcBorders>
              <w:top w:val="nil"/>
              <w:left w:val="nil"/>
              <w:bottom w:val="single" w:sz="8" w:space="0" w:color="808080"/>
              <w:right w:val="single" w:sz="8" w:space="0" w:color="808080"/>
            </w:tcBorders>
            <w:shd w:val="clear" w:color="auto" w:fill="auto"/>
            <w:vAlign w:val="bottom"/>
            <w:tcPrChange w:id="1001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01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17668F" w:rsidRDefault="002D4D70" w:rsidP="00C87D7A">
            <w:pPr>
              <w:spacing w:after="0" w:line="240" w:lineRule="auto"/>
              <w:jc w:val="both"/>
              <w:rPr>
                <w:ins w:id="10015" w:author="Mokaddem Emna" w:date="2013-02-06T12:57:00Z"/>
                <w:rFonts w:ascii="Times New Roman" w:eastAsia="Times New Roman" w:hAnsi="Times New Roman" w:cs="Times New Roman"/>
                <w:color w:val="000000"/>
                <w:sz w:val="16"/>
                <w:szCs w:val="16"/>
                <w:lang w:eastAsia="fr-FR"/>
                <w:rPrChange w:id="10016" w:author="Mokaddem Emna" w:date="2013-02-06T13:13:00Z">
                  <w:rPr>
                    <w:ins w:id="10017" w:author="Mokaddem Emna" w:date="2013-02-06T12:57:00Z"/>
                    <w:rFonts w:ascii="Times New Roman" w:eastAsia="Times New Roman" w:hAnsi="Times New Roman" w:cs="Times New Roman"/>
                    <w:color w:val="000000"/>
                    <w:sz w:val="16"/>
                    <w:szCs w:val="16"/>
                    <w:lang w:val="en-US" w:eastAsia="fr-FR"/>
                  </w:rPr>
                </w:rPrChange>
              </w:rPr>
            </w:pPr>
            <w:r w:rsidRPr="0017668F">
              <w:rPr>
                <w:rFonts w:ascii="Times New Roman" w:eastAsia="Times New Roman" w:hAnsi="Times New Roman" w:cs="Times New Roman"/>
                <w:color w:val="000000"/>
                <w:sz w:val="16"/>
                <w:szCs w:val="16"/>
                <w:lang w:eastAsia="fr-FR"/>
                <w:rPrChange w:id="10018" w:author="Mokaddem Emna" w:date="2013-02-06T13:13:00Z">
                  <w:rPr>
                    <w:rFonts w:ascii="Times New Roman" w:eastAsia="Times New Roman" w:hAnsi="Times New Roman" w:cs="Times New Roman"/>
                    <w:color w:val="000000"/>
                    <w:sz w:val="16"/>
                    <w:szCs w:val="16"/>
                    <w:lang w:val="en-US" w:eastAsia="fr-FR"/>
                  </w:rPr>
                </w:rPrChange>
              </w:rPr>
              <w:t> </w:t>
            </w:r>
            <w:ins w:id="10019" w:author="Mokaddem Emna" w:date="2013-02-06T12:57:00Z">
              <w:r w:rsidRPr="0017668F">
                <w:rPr>
                  <w:rFonts w:ascii="Times New Roman" w:eastAsia="Times New Roman" w:hAnsi="Times New Roman" w:cs="Times New Roman"/>
                  <w:color w:val="000000"/>
                  <w:sz w:val="16"/>
                  <w:szCs w:val="16"/>
                  <w:lang w:eastAsia="fr-FR"/>
                  <w:rPrChange w:id="10020" w:author="Mokaddem Emna" w:date="2013-02-06T13:13:00Z">
                    <w:rPr>
                      <w:rFonts w:ascii="Times New Roman" w:eastAsia="Times New Roman" w:hAnsi="Times New Roman" w:cs="Times New Roman"/>
                      <w:color w:val="000000"/>
                      <w:sz w:val="16"/>
                      <w:szCs w:val="16"/>
                      <w:lang w:val="en-US" w:eastAsia="fr-FR"/>
                    </w:rPr>
                  </w:rPrChange>
                </w:rPr>
                <w:t>NGEO-WEBC-VTC-0020</w:t>
              </w:r>
            </w:ins>
          </w:p>
          <w:p w:rsidR="002D4D70" w:rsidRPr="0017668F" w:rsidRDefault="002D4D70" w:rsidP="00C87D7A">
            <w:pPr>
              <w:spacing w:after="0" w:line="240" w:lineRule="auto"/>
              <w:jc w:val="both"/>
              <w:rPr>
                <w:rFonts w:ascii="Times New Roman" w:eastAsia="Times New Roman" w:hAnsi="Times New Roman" w:cs="Times New Roman"/>
                <w:color w:val="000000"/>
                <w:sz w:val="16"/>
                <w:szCs w:val="16"/>
                <w:lang w:eastAsia="fr-FR"/>
                <w:rPrChange w:id="10021" w:author="Mokaddem Emna" w:date="2013-02-06T13:13:00Z">
                  <w:rPr>
                    <w:rFonts w:ascii="Times New Roman" w:eastAsia="Times New Roman" w:hAnsi="Times New Roman" w:cs="Times New Roman"/>
                    <w:color w:val="000000"/>
                    <w:sz w:val="16"/>
                    <w:szCs w:val="16"/>
                    <w:lang w:val="en-US" w:eastAsia="fr-FR"/>
                  </w:rPr>
                </w:rPrChange>
              </w:rPr>
            </w:pPr>
            <w:ins w:id="10022" w:author="Mokaddem Emna" w:date="2013-02-06T12:57:00Z">
              <w:r w:rsidRPr="0017668F">
                <w:rPr>
                  <w:rFonts w:ascii="Times New Roman" w:eastAsia="Times New Roman" w:hAnsi="Times New Roman" w:cs="Times New Roman"/>
                  <w:color w:val="000000"/>
                  <w:sz w:val="16"/>
                  <w:szCs w:val="16"/>
                  <w:lang w:eastAsia="fr-FR"/>
                  <w:rPrChange w:id="10023" w:author="Mokaddem Emna" w:date="2013-02-06T13:13:00Z">
                    <w:rPr>
                      <w:rFonts w:ascii="Times New Roman" w:eastAsia="Times New Roman" w:hAnsi="Times New Roman" w:cs="Times New Roman"/>
                      <w:color w:val="000000"/>
                      <w:sz w:val="16"/>
                      <w:szCs w:val="16"/>
                      <w:lang w:val="en-US" w:eastAsia="fr-FR"/>
                    </w:rPr>
                  </w:rPrChange>
                </w:rPr>
                <w:t>NGEO-WEBC-VTC-0</w:t>
              </w:r>
            </w:ins>
            <w:ins w:id="10024" w:author="Mokaddem Emna" w:date="2013-02-06T12:58:00Z">
              <w:r w:rsidRPr="0017668F">
                <w:rPr>
                  <w:rFonts w:ascii="Times New Roman" w:eastAsia="Times New Roman" w:hAnsi="Times New Roman" w:cs="Times New Roman"/>
                  <w:color w:val="000000"/>
                  <w:sz w:val="16"/>
                  <w:szCs w:val="16"/>
                  <w:lang w:eastAsia="fr-FR"/>
                  <w:rPrChange w:id="10025" w:author="Mokaddem Emna" w:date="2013-02-06T13:13:00Z">
                    <w:rPr>
                      <w:rFonts w:ascii="Times New Roman" w:eastAsia="Times New Roman" w:hAnsi="Times New Roman" w:cs="Times New Roman"/>
                      <w:color w:val="000000"/>
                      <w:sz w:val="16"/>
                      <w:szCs w:val="16"/>
                      <w:lang w:val="en-US" w:eastAsia="fr-FR"/>
                    </w:rPr>
                  </w:rPrChange>
                </w:rPr>
                <w:t>165</w:t>
              </w:r>
            </w:ins>
          </w:p>
        </w:tc>
        <w:tc>
          <w:tcPr>
            <w:tcW w:w="1275" w:type="dxa"/>
            <w:tcBorders>
              <w:top w:val="nil"/>
              <w:left w:val="nil"/>
              <w:bottom w:val="single" w:sz="8" w:space="0" w:color="808080"/>
              <w:right w:val="single" w:sz="8" w:space="0" w:color="808080"/>
            </w:tcBorders>
            <w:tcPrChange w:id="1002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027" w:author="Mokaddem Emna" w:date="2013-02-06T12:53:00Z">
              <w:r w:rsidRPr="00F52563">
                <w:rPr>
                  <w:rFonts w:ascii="Times New Roman" w:eastAsia="Times New Roman" w:hAnsi="Times New Roman" w:cs="Times New Roman"/>
                  <w:color w:val="000000"/>
                  <w:sz w:val="16"/>
                  <w:szCs w:val="16"/>
                  <w:lang w:val="en-US" w:eastAsia="fr-FR"/>
                </w:rPr>
                <w:t>V</w:t>
              </w:r>
            </w:ins>
            <w:ins w:id="10028" w:author="Mokaddem Emna" w:date="2013-02-06T12:5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02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03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ngEO-SUB-117-WEBC-FUN</w:t>
            </w:r>
          </w:p>
        </w:tc>
        <w:tc>
          <w:tcPr>
            <w:tcW w:w="2268" w:type="dxa"/>
            <w:tcBorders>
              <w:top w:val="nil"/>
              <w:left w:val="nil"/>
              <w:bottom w:val="single" w:sz="8" w:space="0" w:color="808080"/>
              <w:right w:val="single" w:sz="8" w:space="0" w:color="808080"/>
            </w:tcBorders>
            <w:shd w:val="clear" w:color="auto" w:fill="auto"/>
            <w:vAlign w:val="center"/>
            <w:tcPrChange w:id="1003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searches                                                            </w:t>
            </w:r>
          </w:p>
        </w:tc>
        <w:tc>
          <w:tcPr>
            <w:tcW w:w="850" w:type="dxa"/>
            <w:tcBorders>
              <w:top w:val="nil"/>
              <w:left w:val="nil"/>
              <w:bottom w:val="single" w:sz="8" w:space="0" w:color="808080"/>
              <w:right w:val="single" w:sz="8" w:space="0" w:color="808080"/>
            </w:tcBorders>
            <w:shd w:val="clear" w:color="auto" w:fill="auto"/>
            <w:vAlign w:val="bottom"/>
            <w:tcPrChange w:id="1003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03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w:t>
            </w:r>
            <w:ins w:id="10034" w:author="Lavignotte Fabien" w:date="2013-02-07T11:34: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035" w:author="Mokaddem Emna" w:date="2013-02-08T12:09:00Z">
              <w:tcPr>
                <w:tcW w:w="992" w:type="dxa"/>
                <w:tcBorders>
                  <w:top w:val="nil"/>
                  <w:left w:val="nil"/>
                  <w:bottom w:val="single" w:sz="8" w:space="0" w:color="808080"/>
                  <w:right w:val="single" w:sz="8" w:space="0" w:color="808080"/>
                </w:tcBorders>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036" w:author="Mokaddem Emna" w:date="2013-02-06T12:53:00Z">
              <w:r w:rsidRPr="00466294">
                <w:rPr>
                  <w:rFonts w:ascii="Times New Roman" w:eastAsia="Times New Roman" w:hAnsi="Times New Roman" w:cs="Times New Roman"/>
                  <w:color w:val="000000"/>
                  <w:sz w:val="16"/>
                  <w:szCs w:val="16"/>
                  <w:lang w:val="en-US" w:eastAsia="fr-FR"/>
                </w:rPr>
                <w:t>V</w:t>
              </w:r>
            </w:ins>
            <w:ins w:id="10037" w:author="Mokaddem Emna" w:date="2013-02-06T12:58:00Z">
              <w:r w:rsidRPr="00466294">
                <w:rPr>
                  <w:rFonts w:ascii="Times New Roman" w:eastAsia="Times New Roman" w:hAnsi="Times New Roman" w:cs="Times New Roman"/>
                  <w:color w:val="000000"/>
                  <w:sz w:val="16"/>
                  <w:szCs w:val="16"/>
                  <w:lang w:val="en-US" w:eastAsia="fr-FR"/>
                  <w:rPrChange w:id="10038" w:author="Mokaddem Emna" w:date="2013-02-06T13:23:00Z">
                    <w:rPr>
                      <w:rFonts w:ascii="Times New Roman" w:eastAsia="Times New Roman" w:hAnsi="Times New Roman" w:cs="Times New Roman"/>
                      <w:color w:val="000000"/>
                      <w:sz w:val="16"/>
                      <w:szCs w:val="16"/>
                      <w:highlight w:val="yellow"/>
                      <w:lang w:val="en-US" w:eastAsia="fr-FR"/>
                    </w:rPr>
                  </w:rPrChange>
                </w:rPr>
                <w:t>2</w:t>
              </w:r>
            </w:ins>
          </w:p>
        </w:tc>
      </w:tr>
      <w:tr w:rsidR="002D4D70" w:rsidRPr="00466294" w:rsidTr="00115F09">
        <w:trPr>
          <w:trHeight w:val="315"/>
          <w:trPrChange w:id="1003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04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ngEO-SUB-118-WEBC-FUN</w:t>
            </w:r>
          </w:p>
        </w:tc>
        <w:tc>
          <w:tcPr>
            <w:tcW w:w="2268" w:type="dxa"/>
            <w:tcBorders>
              <w:top w:val="nil"/>
              <w:left w:val="nil"/>
              <w:bottom w:val="single" w:sz="8" w:space="0" w:color="808080"/>
              <w:right w:val="single" w:sz="8" w:space="0" w:color="808080"/>
            </w:tcBorders>
            <w:shd w:val="clear" w:color="auto" w:fill="auto"/>
            <w:vAlign w:val="center"/>
            <w:tcPrChange w:id="1004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Multiple Dataset selection service                                           </w:t>
            </w:r>
          </w:p>
        </w:tc>
        <w:tc>
          <w:tcPr>
            <w:tcW w:w="850" w:type="dxa"/>
            <w:tcBorders>
              <w:top w:val="nil"/>
              <w:left w:val="nil"/>
              <w:bottom w:val="single" w:sz="8" w:space="0" w:color="808080"/>
              <w:right w:val="single" w:sz="8" w:space="0" w:color="808080"/>
            </w:tcBorders>
            <w:shd w:val="clear" w:color="auto" w:fill="auto"/>
            <w:vAlign w:val="bottom"/>
            <w:tcPrChange w:id="1004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04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w:t>
            </w:r>
            <w:ins w:id="10044" w:author="Lavignotte Fabien" w:date="2013-02-07T11:34:00Z">
              <w:r w:rsidRPr="00466294">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045" w:author="Mokaddem Emna" w:date="2013-02-08T12:09:00Z">
              <w:tcPr>
                <w:tcW w:w="992" w:type="dxa"/>
                <w:tcBorders>
                  <w:top w:val="nil"/>
                  <w:left w:val="nil"/>
                  <w:bottom w:val="single" w:sz="8" w:space="0" w:color="808080"/>
                  <w:right w:val="single" w:sz="8" w:space="0" w:color="808080"/>
                </w:tcBorders>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046" w:author="Mokaddem Emna" w:date="2013-02-06T12:53:00Z">
              <w:r w:rsidRPr="00466294">
                <w:rPr>
                  <w:rFonts w:ascii="Times New Roman" w:eastAsia="Times New Roman" w:hAnsi="Times New Roman" w:cs="Times New Roman"/>
                  <w:color w:val="000000"/>
                  <w:sz w:val="16"/>
                  <w:szCs w:val="16"/>
                  <w:lang w:val="en-US" w:eastAsia="fr-FR"/>
                </w:rPr>
                <w:t>V</w:t>
              </w:r>
            </w:ins>
            <w:ins w:id="10047" w:author="Mokaddem Emna" w:date="2013-02-06T12:59:00Z">
              <w:r w:rsidRPr="00466294">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04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04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ngEO-SUB-119-WEBC-FUN</w:t>
            </w:r>
          </w:p>
        </w:tc>
        <w:tc>
          <w:tcPr>
            <w:tcW w:w="2268" w:type="dxa"/>
            <w:tcBorders>
              <w:top w:val="nil"/>
              <w:left w:val="nil"/>
              <w:bottom w:val="single" w:sz="8" w:space="0" w:color="808080"/>
              <w:right w:val="single" w:sz="8" w:space="0" w:color="808080"/>
            </w:tcBorders>
            <w:shd w:val="clear" w:color="auto" w:fill="auto"/>
            <w:vAlign w:val="center"/>
            <w:tcPrChange w:id="1005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Interferometric search                                                       </w:t>
            </w:r>
          </w:p>
        </w:tc>
        <w:tc>
          <w:tcPr>
            <w:tcW w:w="850" w:type="dxa"/>
            <w:tcBorders>
              <w:top w:val="nil"/>
              <w:left w:val="nil"/>
              <w:bottom w:val="single" w:sz="8" w:space="0" w:color="808080"/>
              <w:right w:val="single" w:sz="8" w:space="0" w:color="808080"/>
            </w:tcBorders>
            <w:shd w:val="clear" w:color="auto" w:fill="auto"/>
            <w:vAlign w:val="bottom"/>
            <w:tcPrChange w:id="1005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05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053" w:author="Lavignotte Fabien" w:date="2013-02-07T11:34:00Z">
              <w:r w:rsidRPr="00466294">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054"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055" w:author="Mokaddem Emna" w:date="2013-02-06T12:53:00Z">
              <w:r w:rsidRPr="00F52563">
                <w:rPr>
                  <w:rFonts w:ascii="Times New Roman" w:eastAsia="Times New Roman" w:hAnsi="Times New Roman" w:cs="Times New Roman"/>
                  <w:color w:val="000000"/>
                  <w:sz w:val="16"/>
                  <w:szCs w:val="16"/>
                  <w:lang w:val="en-US" w:eastAsia="fr-FR"/>
                </w:rPr>
                <w:t>V</w:t>
              </w:r>
            </w:ins>
            <w:ins w:id="10056" w:author="Mokaddem Emna" w:date="2013-02-06T12:59: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05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05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ngEO-SUB-121-WEBC-FUN</w:t>
            </w:r>
          </w:p>
        </w:tc>
        <w:tc>
          <w:tcPr>
            <w:tcW w:w="2268" w:type="dxa"/>
            <w:tcBorders>
              <w:top w:val="nil"/>
              <w:left w:val="nil"/>
              <w:bottom w:val="single" w:sz="8" w:space="0" w:color="808080"/>
              <w:right w:val="single" w:sz="8" w:space="0" w:color="808080"/>
            </w:tcBorders>
            <w:shd w:val="clear" w:color="auto" w:fill="auto"/>
            <w:vAlign w:val="center"/>
            <w:tcPrChange w:id="1005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w:t>
            </w:r>
          </w:p>
        </w:tc>
        <w:tc>
          <w:tcPr>
            <w:tcW w:w="850" w:type="dxa"/>
            <w:tcBorders>
              <w:top w:val="nil"/>
              <w:left w:val="nil"/>
              <w:bottom w:val="single" w:sz="8" w:space="0" w:color="808080"/>
              <w:right w:val="single" w:sz="8" w:space="0" w:color="808080"/>
            </w:tcBorders>
            <w:shd w:val="clear" w:color="auto" w:fill="auto"/>
            <w:vAlign w:val="bottom"/>
            <w:tcPrChange w:id="1006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06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466294" w:rsidRDefault="002D4D70" w:rsidP="00C87D7A">
            <w:pPr>
              <w:spacing w:after="0" w:line="240" w:lineRule="auto"/>
              <w:jc w:val="both"/>
              <w:rPr>
                <w:ins w:id="10062" w:author="Emna Mokaddem" w:date="2013-01-07T18:14:00Z"/>
                <w:rFonts w:ascii="Times New Roman" w:eastAsia="Times New Roman" w:hAnsi="Times New Roman" w:cs="Times New Roman"/>
                <w:color w:val="000000"/>
                <w:sz w:val="16"/>
                <w:szCs w:val="16"/>
                <w:lang w:eastAsia="fr-FR"/>
                <w:rPrChange w:id="10063" w:author="Mokaddem Emna" w:date="2013-02-06T13:23:00Z">
                  <w:rPr>
                    <w:ins w:id="10064" w:author="Emna Mokaddem" w:date="2013-01-07T18:14:00Z"/>
                    <w:rFonts w:ascii="Times New Roman" w:eastAsia="Times New Roman" w:hAnsi="Times New Roman" w:cs="Times New Roman"/>
                    <w:color w:val="000000"/>
                    <w:sz w:val="16"/>
                    <w:szCs w:val="16"/>
                    <w:lang w:val="en-US" w:eastAsia="fr-FR"/>
                  </w:rPr>
                </w:rPrChange>
              </w:rPr>
            </w:pPr>
            <w:ins w:id="10065" w:author="Emna Mokaddem" w:date="2013-01-04T12:05:00Z">
              <w:r w:rsidRPr="00466294">
                <w:rPr>
                  <w:rFonts w:ascii="Times New Roman" w:eastAsia="Times New Roman" w:hAnsi="Times New Roman" w:cs="Times New Roman"/>
                  <w:color w:val="000000"/>
                  <w:sz w:val="16"/>
                  <w:szCs w:val="16"/>
                  <w:lang w:eastAsia="fr-FR"/>
                  <w:rPrChange w:id="10066" w:author="Mokaddem Emna" w:date="2013-02-06T13:23:00Z">
                    <w:rPr>
                      <w:rFonts w:ascii="Times New Roman" w:eastAsia="Times New Roman" w:hAnsi="Times New Roman" w:cs="Times New Roman"/>
                      <w:b/>
                      <w:bCs/>
                      <w:caps/>
                      <w:color w:val="000000"/>
                      <w:sz w:val="16"/>
                      <w:szCs w:val="16"/>
                      <w:lang w:val="en-US" w:eastAsia="fr-FR"/>
                    </w:rPr>
                  </w:rPrChange>
                </w:rPr>
                <w:t>NGEO-WEBC-VTC-0165</w:t>
              </w:r>
            </w:ins>
            <w:del w:id="10067" w:author="Emna Mokaddem" w:date="2013-01-04T12:05:00Z">
              <w:r w:rsidRPr="00466294" w:rsidDel="00005D32">
                <w:rPr>
                  <w:rFonts w:ascii="Times New Roman" w:eastAsia="Times New Roman" w:hAnsi="Times New Roman" w:cs="Times New Roman"/>
                  <w:color w:val="000000"/>
                  <w:sz w:val="16"/>
                  <w:szCs w:val="16"/>
                  <w:lang w:eastAsia="fr-FR"/>
                  <w:rPrChange w:id="10068" w:author="Mokaddem Emna" w:date="2013-02-06T13:23:00Z">
                    <w:rPr>
                      <w:rFonts w:ascii="Times New Roman" w:eastAsia="Times New Roman" w:hAnsi="Times New Roman" w:cs="Times New Roman"/>
                      <w:b/>
                      <w:bCs/>
                      <w:caps/>
                      <w:color w:val="000000"/>
                      <w:sz w:val="16"/>
                      <w:szCs w:val="16"/>
                      <w:lang w:val="en-US" w:eastAsia="fr-FR"/>
                    </w:rPr>
                  </w:rPrChange>
                </w:rPr>
                <w:delText> </w:delText>
              </w:r>
            </w:del>
          </w:p>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eastAsia="fr-FR"/>
                <w:rPrChange w:id="10069" w:author="Mokaddem Emna" w:date="2013-02-06T13:23:00Z">
                  <w:rPr>
                    <w:rFonts w:ascii="Times New Roman" w:eastAsia="Times New Roman" w:hAnsi="Times New Roman" w:cs="Times New Roman"/>
                    <w:color w:val="000000"/>
                    <w:sz w:val="16"/>
                    <w:szCs w:val="16"/>
                    <w:lang w:val="en-US" w:eastAsia="fr-FR"/>
                  </w:rPr>
                </w:rPrChange>
              </w:rPr>
            </w:pPr>
            <w:ins w:id="10070" w:author="Emna Mokaddem" w:date="2013-01-07T18:14:00Z">
              <w:r w:rsidRPr="00466294">
                <w:rPr>
                  <w:rFonts w:ascii="Times New Roman" w:eastAsia="Times New Roman" w:hAnsi="Times New Roman" w:cs="Times New Roman"/>
                  <w:color w:val="000000"/>
                  <w:sz w:val="16"/>
                  <w:szCs w:val="16"/>
                  <w:lang w:eastAsia="fr-FR"/>
                </w:rPr>
                <w:t>NGEO-WEBC-VTC-0175</w:t>
              </w:r>
            </w:ins>
          </w:p>
        </w:tc>
        <w:tc>
          <w:tcPr>
            <w:tcW w:w="1275" w:type="dxa"/>
            <w:tcBorders>
              <w:top w:val="nil"/>
              <w:left w:val="nil"/>
              <w:bottom w:val="single" w:sz="8" w:space="0" w:color="808080"/>
              <w:right w:val="single" w:sz="8" w:space="0" w:color="808080"/>
            </w:tcBorders>
            <w:tcPrChange w:id="10071" w:author="Mokaddem Emna" w:date="2013-02-08T12:09:00Z">
              <w:tcPr>
                <w:tcW w:w="992" w:type="dxa"/>
                <w:tcBorders>
                  <w:top w:val="nil"/>
                  <w:left w:val="nil"/>
                  <w:bottom w:val="single" w:sz="8" w:space="0" w:color="808080"/>
                  <w:right w:val="single" w:sz="8" w:space="0" w:color="808080"/>
                </w:tcBorders>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eastAsia="fr-FR"/>
              </w:rPr>
            </w:pPr>
            <w:ins w:id="10072" w:author="Mokaddem Emna" w:date="2013-02-06T12:53:00Z">
              <w:r w:rsidRPr="00466294">
                <w:rPr>
                  <w:rFonts w:ascii="Times New Roman" w:eastAsia="Times New Roman" w:hAnsi="Times New Roman" w:cs="Times New Roman"/>
                  <w:color w:val="000000"/>
                  <w:sz w:val="16"/>
                  <w:szCs w:val="16"/>
                  <w:lang w:val="en-US" w:eastAsia="fr-FR"/>
                </w:rPr>
                <w:t>V</w:t>
              </w:r>
            </w:ins>
            <w:ins w:id="10073" w:author="Mokaddem Emna" w:date="2013-02-06T12:59:00Z">
              <w:r w:rsidRPr="00466294">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07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07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ngEO-SUB-122-WEBC-FUN</w:t>
            </w:r>
          </w:p>
        </w:tc>
        <w:tc>
          <w:tcPr>
            <w:tcW w:w="2268" w:type="dxa"/>
            <w:tcBorders>
              <w:top w:val="nil"/>
              <w:left w:val="nil"/>
              <w:bottom w:val="single" w:sz="8" w:space="0" w:color="808080"/>
              <w:right w:val="single" w:sz="8" w:space="0" w:color="808080"/>
            </w:tcBorders>
            <w:shd w:val="clear" w:color="auto" w:fill="auto"/>
            <w:vAlign w:val="center"/>
            <w:tcPrChange w:id="1007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tcBorders>
              <w:top w:val="nil"/>
              <w:left w:val="nil"/>
              <w:bottom w:val="single" w:sz="8" w:space="0" w:color="808080"/>
              <w:right w:val="single" w:sz="8" w:space="0" w:color="808080"/>
            </w:tcBorders>
            <w:shd w:val="clear" w:color="auto" w:fill="auto"/>
            <w:vAlign w:val="bottom"/>
            <w:tcPrChange w:id="1007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07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079" w:author="Emna Mokaddem" w:date="2013-01-04T12:05:00Z">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160</w:t>
              </w:r>
            </w:ins>
            <w:del w:id="10080" w:author="Emna Mokaddem" w:date="2013-01-04T12:05:00Z">
              <w:r w:rsidRPr="00C87D7A" w:rsidDel="00005D32">
                <w:rPr>
                  <w:rFonts w:ascii="Times New Roman" w:eastAsia="Times New Roman" w:hAnsi="Times New Roman" w:cs="Times New Roman"/>
                  <w:color w:val="000000"/>
                  <w:sz w:val="16"/>
                  <w:szCs w:val="16"/>
                  <w:lang w:val="en-US" w:eastAsia="fr-FR"/>
                </w:rPr>
                <w:delText> </w:delText>
              </w:r>
            </w:del>
          </w:p>
        </w:tc>
        <w:tc>
          <w:tcPr>
            <w:tcW w:w="1275" w:type="dxa"/>
            <w:tcBorders>
              <w:top w:val="nil"/>
              <w:left w:val="nil"/>
              <w:bottom w:val="single" w:sz="8" w:space="0" w:color="808080"/>
              <w:right w:val="single" w:sz="8" w:space="0" w:color="808080"/>
            </w:tcBorders>
            <w:tcPrChange w:id="10081"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082" w:author="Mokaddem Emna" w:date="2013-02-06T12:53:00Z">
              <w:r w:rsidRPr="00F52563">
                <w:rPr>
                  <w:rFonts w:ascii="Times New Roman" w:eastAsia="Times New Roman" w:hAnsi="Times New Roman" w:cs="Times New Roman"/>
                  <w:color w:val="000000"/>
                  <w:sz w:val="16"/>
                  <w:szCs w:val="16"/>
                  <w:lang w:val="en-US" w:eastAsia="fr-FR"/>
                </w:rPr>
                <w:t>V</w:t>
              </w:r>
            </w:ins>
            <w:ins w:id="10083" w:author="Mokaddem Emna" w:date="2013-02-06T12:5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08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08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ngEO-SUB-123-WEBC-FUN</w:t>
            </w:r>
          </w:p>
        </w:tc>
        <w:tc>
          <w:tcPr>
            <w:tcW w:w="2268" w:type="dxa"/>
            <w:tcBorders>
              <w:top w:val="nil"/>
              <w:left w:val="nil"/>
              <w:bottom w:val="single" w:sz="8" w:space="0" w:color="808080"/>
              <w:right w:val="single" w:sz="8" w:space="0" w:color="808080"/>
            </w:tcBorders>
            <w:shd w:val="clear" w:color="auto" w:fill="auto"/>
            <w:vAlign w:val="center"/>
            <w:tcPrChange w:id="1008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parameters                                                             </w:t>
            </w:r>
          </w:p>
        </w:tc>
        <w:tc>
          <w:tcPr>
            <w:tcW w:w="850" w:type="dxa"/>
            <w:tcBorders>
              <w:top w:val="nil"/>
              <w:left w:val="nil"/>
              <w:bottom w:val="single" w:sz="8" w:space="0" w:color="808080"/>
              <w:right w:val="single" w:sz="8" w:space="0" w:color="808080"/>
            </w:tcBorders>
            <w:shd w:val="clear" w:color="auto" w:fill="auto"/>
            <w:vAlign w:val="bottom"/>
            <w:tcPrChange w:id="1008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08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089" w:author="Emna Mokaddem" w:date="2013-01-04T12:05:00Z">
              <w:r w:rsidRPr="00C87D7A">
                <w:rPr>
                  <w:rFonts w:ascii="Times New Roman" w:eastAsia="Times New Roman" w:hAnsi="Times New Roman" w:cs="Times New Roman"/>
                  <w:color w:val="000000"/>
                  <w:sz w:val="16"/>
                  <w:szCs w:val="16"/>
                  <w:lang w:val="en-US" w:eastAsia="fr-FR"/>
                </w:rPr>
                <w:t> NGEO-WEBC-VTC-0</w:t>
              </w:r>
              <w:r>
                <w:rPr>
                  <w:rFonts w:ascii="Times New Roman" w:eastAsia="Times New Roman" w:hAnsi="Times New Roman" w:cs="Times New Roman"/>
                  <w:color w:val="000000"/>
                  <w:sz w:val="16"/>
                  <w:szCs w:val="16"/>
                  <w:lang w:val="en-US" w:eastAsia="fr-FR"/>
                </w:rPr>
                <w:t>160</w:t>
              </w:r>
            </w:ins>
            <w:del w:id="10090" w:author="Emna Mokaddem" w:date="2013-01-04T12:05:00Z">
              <w:r w:rsidRPr="00C87D7A" w:rsidDel="00005D32">
                <w:rPr>
                  <w:rFonts w:ascii="Times New Roman" w:eastAsia="Times New Roman" w:hAnsi="Times New Roman" w:cs="Times New Roman"/>
                  <w:color w:val="000000"/>
                  <w:sz w:val="16"/>
                  <w:szCs w:val="16"/>
                  <w:lang w:val="en-US" w:eastAsia="fr-FR"/>
                </w:rPr>
                <w:delText> </w:delText>
              </w:r>
            </w:del>
          </w:p>
        </w:tc>
        <w:tc>
          <w:tcPr>
            <w:tcW w:w="1275" w:type="dxa"/>
            <w:tcBorders>
              <w:top w:val="nil"/>
              <w:left w:val="nil"/>
              <w:bottom w:val="single" w:sz="8" w:space="0" w:color="808080"/>
              <w:right w:val="single" w:sz="8" w:space="0" w:color="808080"/>
            </w:tcBorders>
            <w:tcPrChange w:id="10091"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092" w:author="Mokaddem Emna" w:date="2013-02-06T12:53:00Z">
              <w:r w:rsidRPr="00F52563">
                <w:rPr>
                  <w:rFonts w:ascii="Times New Roman" w:eastAsia="Times New Roman" w:hAnsi="Times New Roman" w:cs="Times New Roman"/>
                  <w:color w:val="000000"/>
                  <w:sz w:val="16"/>
                  <w:szCs w:val="16"/>
                  <w:lang w:val="en-US" w:eastAsia="fr-FR"/>
                </w:rPr>
                <w:t>V</w:t>
              </w:r>
            </w:ins>
            <w:ins w:id="10093" w:author="Mokaddem Emna" w:date="2013-02-06T12:5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09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09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ngEO-SUB-124-WEBC-FUN</w:t>
            </w:r>
          </w:p>
        </w:tc>
        <w:tc>
          <w:tcPr>
            <w:tcW w:w="2268" w:type="dxa"/>
            <w:tcBorders>
              <w:top w:val="nil"/>
              <w:left w:val="nil"/>
              <w:bottom w:val="single" w:sz="8" w:space="0" w:color="808080"/>
              <w:right w:val="single" w:sz="8" w:space="0" w:color="808080"/>
            </w:tcBorders>
            <w:shd w:val="clear" w:color="auto" w:fill="auto"/>
            <w:vAlign w:val="center"/>
            <w:tcPrChange w:id="1009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settings                                                     </w:t>
            </w:r>
          </w:p>
        </w:tc>
        <w:tc>
          <w:tcPr>
            <w:tcW w:w="850" w:type="dxa"/>
            <w:tcBorders>
              <w:top w:val="nil"/>
              <w:left w:val="nil"/>
              <w:bottom w:val="single" w:sz="8" w:space="0" w:color="808080"/>
              <w:right w:val="single" w:sz="8" w:space="0" w:color="808080"/>
            </w:tcBorders>
            <w:shd w:val="clear" w:color="auto" w:fill="auto"/>
            <w:vAlign w:val="bottom"/>
            <w:tcPrChange w:id="1009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09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371048" w:rsidRDefault="002D4D70" w:rsidP="00C87D7A">
            <w:pPr>
              <w:spacing w:after="0" w:line="240" w:lineRule="auto"/>
              <w:jc w:val="both"/>
              <w:rPr>
                <w:ins w:id="10099" w:author="Emna Mokaddem" w:date="2013-01-04T12:06:00Z"/>
                <w:rFonts w:ascii="Times New Roman" w:eastAsia="Times New Roman" w:hAnsi="Times New Roman" w:cs="Times New Roman"/>
                <w:color w:val="000000"/>
                <w:sz w:val="16"/>
                <w:szCs w:val="16"/>
                <w:lang w:eastAsia="fr-FR"/>
                <w:rPrChange w:id="10100" w:author="Emna Mokaddem" w:date="2013-01-07T18:07:00Z">
                  <w:rPr>
                    <w:ins w:id="10101" w:author="Emna Mokaddem" w:date="2013-01-04T12:06:00Z"/>
                    <w:rFonts w:ascii="Times New Roman" w:eastAsia="Times New Roman" w:hAnsi="Times New Roman" w:cs="Times New Roman"/>
                    <w:color w:val="000000"/>
                    <w:sz w:val="16"/>
                    <w:szCs w:val="16"/>
                    <w:lang w:val="en-US" w:eastAsia="fr-FR"/>
                  </w:rPr>
                </w:rPrChange>
              </w:rPr>
            </w:pPr>
            <w:r w:rsidRPr="00371048">
              <w:rPr>
                <w:rFonts w:ascii="Times New Roman" w:eastAsia="Times New Roman" w:hAnsi="Times New Roman" w:cs="Times New Roman"/>
                <w:color w:val="000000"/>
                <w:sz w:val="16"/>
                <w:szCs w:val="16"/>
                <w:lang w:eastAsia="fr-FR"/>
                <w:rPrChange w:id="10102" w:author="Emna Mokaddem" w:date="2013-01-07T18:07:00Z">
                  <w:rPr>
                    <w:rFonts w:ascii="Times New Roman" w:eastAsia="Times New Roman" w:hAnsi="Times New Roman" w:cs="Times New Roman"/>
                    <w:b/>
                    <w:bCs/>
                    <w:caps/>
                    <w:color w:val="000000"/>
                    <w:sz w:val="16"/>
                    <w:szCs w:val="16"/>
                    <w:lang w:val="en-US" w:eastAsia="fr-FR"/>
                  </w:rPr>
                </w:rPrChange>
              </w:rPr>
              <w:t>NGEO-WEBC-VTC-0030</w:t>
            </w:r>
          </w:p>
          <w:p w:rsidR="002D4D70" w:rsidRPr="00371048" w:rsidRDefault="002D4D70" w:rsidP="00C87D7A">
            <w:pPr>
              <w:spacing w:after="0" w:line="240" w:lineRule="auto"/>
              <w:jc w:val="both"/>
              <w:rPr>
                <w:rFonts w:ascii="Times New Roman" w:eastAsia="Times New Roman" w:hAnsi="Times New Roman" w:cs="Times New Roman"/>
                <w:color w:val="000000"/>
                <w:sz w:val="16"/>
                <w:szCs w:val="16"/>
                <w:lang w:eastAsia="fr-FR"/>
                <w:rPrChange w:id="10103" w:author="Emna Mokaddem" w:date="2013-01-07T18:07:00Z">
                  <w:rPr>
                    <w:rFonts w:ascii="Times New Roman" w:eastAsia="Times New Roman" w:hAnsi="Times New Roman" w:cs="Times New Roman"/>
                    <w:color w:val="000000"/>
                    <w:sz w:val="16"/>
                    <w:szCs w:val="16"/>
                    <w:lang w:val="en-US" w:eastAsia="fr-FR"/>
                  </w:rPr>
                </w:rPrChange>
              </w:rPr>
            </w:pPr>
            <w:ins w:id="10104" w:author="Emna Mokaddem" w:date="2013-01-04T12:06:00Z">
              <w:r w:rsidRPr="008400C4">
                <w:rPr>
                  <w:rFonts w:ascii="Times New Roman" w:eastAsia="Times New Roman" w:hAnsi="Times New Roman" w:cs="Times New Roman"/>
                  <w:color w:val="000000"/>
                  <w:sz w:val="16"/>
                  <w:szCs w:val="16"/>
                  <w:lang w:eastAsia="fr-FR"/>
                </w:rPr>
                <w:t>NGEO-WEBC-VTC-0160</w:t>
              </w:r>
            </w:ins>
          </w:p>
        </w:tc>
        <w:tc>
          <w:tcPr>
            <w:tcW w:w="1275" w:type="dxa"/>
            <w:tcBorders>
              <w:top w:val="nil"/>
              <w:left w:val="nil"/>
              <w:bottom w:val="single" w:sz="8" w:space="0" w:color="808080"/>
              <w:right w:val="single" w:sz="8" w:space="0" w:color="808080"/>
            </w:tcBorders>
            <w:tcPrChange w:id="10105" w:author="Mokaddem Emna" w:date="2013-02-08T12:09:00Z">
              <w:tcPr>
                <w:tcW w:w="992" w:type="dxa"/>
                <w:tcBorders>
                  <w:top w:val="nil"/>
                  <w:left w:val="nil"/>
                  <w:bottom w:val="single" w:sz="8" w:space="0" w:color="808080"/>
                  <w:right w:val="single" w:sz="8" w:space="0" w:color="808080"/>
                </w:tcBorders>
              </w:tcPr>
            </w:tcPrChange>
          </w:tcPr>
          <w:p w:rsidR="002D4D70" w:rsidRPr="00880D11" w:rsidRDefault="002D4D70" w:rsidP="00C87D7A">
            <w:pPr>
              <w:spacing w:after="0" w:line="240" w:lineRule="auto"/>
              <w:jc w:val="both"/>
              <w:rPr>
                <w:rFonts w:ascii="Times New Roman" w:eastAsia="Times New Roman" w:hAnsi="Times New Roman" w:cs="Times New Roman"/>
                <w:color w:val="000000"/>
                <w:sz w:val="16"/>
                <w:szCs w:val="16"/>
                <w:lang w:eastAsia="fr-FR"/>
              </w:rPr>
            </w:pPr>
            <w:ins w:id="10106" w:author="Mokaddem Emna" w:date="2013-02-06T12:53:00Z">
              <w:r w:rsidRPr="00F52563">
                <w:rPr>
                  <w:rFonts w:ascii="Times New Roman" w:eastAsia="Times New Roman" w:hAnsi="Times New Roman" w:cs="Times New Roman"/>
                  <w:color w:val="000000"/>
                  <w:sz w:val="16"/>
                  <w:szCs w:val="16"/>
                  <w:lang w:val="en-US" w:eastAsia="fr-FR"/>
                </w:rPr>
                <w:t>V</w:t>
              </w:r>
            </w:ins>
            <w:ins w:id="10107" w:author="Mokaddem Emna" w:date="2013-02-06T12:5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10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0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ngEO-SUB-126-WEBC-FUN</w:t>
            </w:r>
          </w:p>
        </w:tc>
        <w:tc>
          <w:tcPr>
            <w:tcW w:w="2268" w:type="dxa"/>
            <w:tcBorders>
              <w:top w:val="nil"/>
              <w:left w:val="nil"/>
              <w:bottom w:val="single" w:sz="8" w:space="0" w:color="808080"/>
              <w:right w:val="single" w:sz="8" w:space="0" w:color="808080"/>
            </w:tcBorders>
            <w:shd w:val="clear" w:color="auto" w:fill="auto"/>
            <w:vAlign w:val="center"/>
            <w:tcPrChange w:id="1011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spatial criteria                                         </w:t>
            </w:r>
          </w:p>
        </w:tc>
        <w:tc>
          <w:tcPr>
            <w:tcW w:w="850" w:type="dxa"/>
            <w:tcBorders>
              <w:top w:val="nil"/>
              <w:left w:val="nil"/>
              <w:bottom w:val="single" w:sz="8" w:space="0" w:color="808080"/>
              <w:right w:val="single" w:sz="8" w:space="0" w:color="808080"/>
            </w:tcBorders>
            <w:shd w:val="clear" w:color="auto" w:fill="auto"/>
            <w:vAlign w:val="bottom"/>
            <w:tcPrChange w:id="1011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11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A54173">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113" w:author="Lavignotte Fabien" w:date="2013-01-30T18:38:00Z">
              <w:r w:rsidRPr="008400C4">
                <w:rPr>
                  <w:rFonts w:ascii="Times New Roman" w:eastAsia="Times New Roman" w:hAnsi="Times New Roman" w:cs="Times New Roman"/>
                  <w:color w:val="000000"/>
                  <w:sz w:val="16"/>
                  <w:szCs w:val="16"/>
                  <w:lang w:eastAsia="fr-FR"/>
                </w:rPr>
                <w:t>NGEO-WEBC-VTC-</w:t>
              </w:r>
              <w:r>
                <w:rPr>
                  <w:rFonts w:ascii="Times New Roman" w:eastAsia="Times New Roman" w:hAnsi="Times New Roman" w:cs="Times New Roman"/>
                  <w:color w:val="000000"/>
                  <w:sz w:val="16"/>
                  <w:szCs w:val="16"/>
                  <w:lang w:eastAsia="fr-FR"/>
                </w:rPr>
                <w:t>023</w:t>
              </w:r>
              <w:r w:rsidRPr="008400C4">
                <w:rPr>
                  <w:rFonts w:ascii="Times New Roman" w:eastAsia="Times New Roman" w:hAnsi="Times New Roman" w:cs="Times New Roman"/>
                  <w:color w:val="000000"/>
                  <w:sz w:val="16"/>
                  <w:szCs w:val="16"/>
                  <w:lang w:eastAsia="fr-FR"/>
                </w:rPr>
                <w:t>0</w:t>
              </w:r>
            </w:ins>
          </w:p>
        </w:tc>
        <w:tc>
          <w:tcPr>
            <w:tcW w:w="1275" w:type="dxa"/>
            <w:tcBorders>
              <w:top w:val="nil"/>
              <w:left w:val="nil"/>
              <w:bottom w:val="single" w:sz="8" w:space="0" w:color="808080"/>
              <w:right w:val="single" w:sz="8" w:space="0" w:color="808080"/>
            </w:tcBorders>
            <w:tcPrChange w:id="10114"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A54173">
            <w:pPr>
              <w:spacing w:after="0" w:line="240" w:lineRule="auto"/>
              <w:jc w:val="both"/>
              <w:rPr>
                <w:rFonts w:ascii="Times New Roman" w:eastAsia="Times New Roman" w:hAnsi="Times New Roman" w:cs="Times New Roman"/>
                <w:color w:val="000000"/>
                <w:sz w:val="16"/>
                <w:szCs w:val="16"/>
                <w:lang w:val="en-US" w:eastAsia="fr-FR"/>
              </w:rPr>
            </w:pPr>
            <w:ins w:id="10115" w:author="Mokaddem Emna" w:date="2013-02-06T12:53:00Z">
              <w:r w:rsidRPr="00F52563">
                <w:rPr>
                  <w:rFonts w:ascii="Times New Roman" w:eastAsia="Times New Roman" w:hAnsi="Times New Roman" w:cs="Times New Roman"/>
                  <w:color w:val="000000"/>
                  <w:sz w:val="16"/>
                  <w:szCs w:val="16"/>
                  <w:lang w:val="en-US" w:eastAsia="fr-FR"/>
                </w:rPr>
                <w:t>V</w:t>
              </w:r>
            </w:ins>
            <w:ins w:id="10116" w:author="Mokaddem Emna" w:date="2013-02-06T12:5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11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1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t>ngEO-SUB-128-WEBC-FUN</w:t>
            </w:r>
          </w:p>
        </w:tc>
        <w:tc>
          <w:tcPr>
            <w:tcW w:w="2268" w:type="dxa"/>
            <w:tcBorders>
              <w:top w:val="nil"/>
              <w:left w:val="nil"/>
              <w:bottom w:val="single" w:sz="8" w:space="0" w:color="808080"/>
              <w:right w:val="single" w:sz="8" w:space="0" w:color="808080"/>
            </w:tcBorders>
            <w:shd w:val="clear" w:color="auto" w:fill="auto"/>
            <w:vAlign w:val="center"/>
            <w:tcPrChange w:id="1011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time extent                                              </w:t>
            </w:r>
          </w:p>
        </w:tc>
        <w:tc>
          <w:tcPr>
            <w:tcW w:w="850" w:type="dxa"/>
            <w:tcBorders>
              <w:top w:val="nil"/>
              <w:left w:val="nil"/>
              <w:bottom w:val="single" w:sz="8" w:space="0" w:color="808080"/>
              <w:right w:val="single" w:sz="8" w:space="0" w:color="808080"/>
            </w:tcBorders>
            <w:shd w:val="clear" w:color="auto" w:fill="auto"/>
            <w:vAlign w:val="bottom"/>
            <w:tcPrChange w:id="1012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12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NGEO-WEBC-VTC-0030</w:t>
            </w:r>
          </w:p>
        </w:tc>
        <w:tc>
          <w:tcPr>
            <w:tcW w:w="1275" w:type="dxa"/>
            <w:tcBorders>
              <w:top w:val="nil"/>
              <w:left w:val="nil"/>
              <w:bottom w:val="single" w:sz="8" w:space="0" w:color="808080"/>
              <w:right w:val="single" w:sz="8" w:space="0" w:color="808080"/>
            </w:tcBorders>
            <w:tcPrChange w:id="10122" w:author="Mokaddem Emna" w:date="2013-02-08T12:09:00Z">
              <w:tcPr>
                <w:tcW w:w="992" w:type="dxa"/>
                <w:tcBorders>
                  <w:top w:val="nil"/>
                  <w:left w:val="nil"/>
                  <w:bottom w:val="single" w:sz="8" w:space="0" w:color="808080"/>
                  <w:right w:val="single" w:sz="8" w:space="0" w:color="808080"/>
                </w:tcBorders>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123" w:author="Mokaddem Emna" w:date="2013-02-06T12:53:00Z">
              <w:r w:rsidRPr="00466294">
                <w:rPr>
                  <w:rFonts w:ascii="Times New Roman" w:eastAsia="Times New Roman" w:hAnsi="Times New Roman" w:cs="Times New Roman"/>
                  <w:color w:val="000000"/>
                  <w:sz w:val="16"/>
                  <w:szCs w:val="16"/>
                  <w:lang w:val="en-US" w:eastAsia="fr-FR"/>
                </w:rPr>
                <w:t>V</w:t>
              </w:r>
            </w:ins>
            <w:ins w:id="10124" w:author="Mokaddem Emna" w:date="2013-02-06T12:59:00Z">
              <w:r w:rsidRPr="00466294">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12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2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ngEO-SUB-129-WEBC-FUN</w:t>
            </w:r>
          </w:p>
        </w:tc>
        <w:tc>
          <w:tcPr>
            <w:tcW w:w="2268" w:type="dxa"/>
            <w:tcBorders>
              <w:top w:val="nil"/>
              <w:left w:val="nil"/>
              <w:bottom w:val="single" w:sz="8" w:space="0" w:color="808080"/>
              <w:right w:val="single" w:sz="8" w:space="0" w:color="808080"/>
            </w:tcBorders>
            <w:shd w:val="clear" w:color="auto" w:fill="auto"/>
            <w:vAlign w:val="center"/>
            <w:tcPrChange w:id="1012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time slider                                              </w:t>
            </w:r>
          </w:p>
        </w:tc>
        <w:tc>
          <w:tcPr>
            <w:tcW w:w="850" w:type="dxa"/>
            <w:tcBorders>
              <w:top w:val="nil"/>
              <w:left w:val="nil"/>
              <w:bottom w:val="single" w:sz="8" w:space="0" w:color="808080"/>
              <w:right w:val="single" w:sz="8" w:space="0" w:color="808080"/>
            </w:tcBorders>
            <w:shd w:val="clear" w:color="auto" w:fill="auto"/>
            <w:vAlign w:val="bottom"/>
            <w:tcPrChange w:id="1012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12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52026E" w:rsidRDefault="002D4D70" w:rsidP="00AC20C6">
            <w:pPr>
              <w:spacing w:after="0" w:line="240" w:lineRule="auto"/>
              <w:jc w:val="both"/>
              <w:rPr>
                <w:ins w:id="10130" w:author="Mokaddem Emna" w:date="2013-01-31T10:39:00Z"/>
                <w:rFonts w:ascii="Times New Roman" w:eastAsia="Times New Roman" w:hAnsi="Times New Roman" w:cs="Times New Roman"/>
                <w:color w:val="000000"/>
                <w:sz w:val="16"/>
                <w:szCs w:val="16"/>
                <w:lang w:val="en-US" w:eastAsia="fr-FR"/>
              </w:rPr>
            </w:pPr>
            <w:del w:id="10131" w:author="Mokaddem Emna" w:date="2013-01-31T10:39:00Z">
              <w:r w:rsidRPr="00C87D7A" w:rsidDel="00AC20C6">
                <w:rPr>
                  <w:rFonts w:ascii="Times New Roman" w:eastAsia="Times New Roman" w:hAnsi="Times New Roman" w:cs="Times New Roman"/>
                  <w:color w:val="000000"/>
                  <w:sz w:val="16"/>
                  <w:szCs w:val="16"/>
                  <w:lang w:val="en-US" w:eastAsia="fr-FR"/>
                </w:rPr>
                <w:delText> </w:delText>
              </w:r>
            </w:del>
            <w:ins w:id="10132" w:author="Mokaddem Emna" w:date="2013-01-31T10:39:00Z">
              <w:r w:rsidRPr="0052026E">
                <w:rPr>
                  <w:rFonts w:ascii="Times New Roman" w:eastAsia="Times New Roman" w:hAnsi="Times New Roman" w:cs="Times New Roman"/>
                  <w:color w:val="000000"/>
                  <w:sz w:val="16"/>
                  <w:szCs w:val="16"/>
                  <w:lang w:val="en-US" w:eastAsia="fr-FR"/>
                </w:rPr>
                <w:t>NGEO-WEBC-VTD-0220</w:t>
              </w:r>
            </w:ins>
          </w:p>
          <w:p w:rsidR="002D4D70" w:rsidRPr="0052026E" w:rsidRDefault="002D4D70" w:rsidP="00AC20C6">
            <w:pPr>
              <w:spacing w:after="0" w:line="240" w:lineRule="auto"/>
              <w:jc w:val="both"/>
              <w:rPr>
                <w:ins w:id="10133" w:author="Mokaddem Emna" w:date="2013-01-31T10:39:00Z"/>
                <w:rFonts w:ascii="Times New Roman" w:eastAsia="Times New Roman" w:hAnsi="Times New Roman" w:cs="Times New Roman"/>
                <w:color w:val="000000"/>
                <w:sz w:val="16"/>
                <w:szCs w:val="16"/>
                <w:lang w:val="en-US" w:eastAsia="fr-FR"/>
              </w:rPr>
            </w:pPr>
            <w:ins w:id="10134" w:author="Mokaddem Emna" w:date="2013-01-31T10:39:00Z">
              <w:r w:rsidRPr="0052026E">
                <w:rPr>
                  <w:rFonts w:ascii="Times New Roman" w:eastAsia="Times New Roman" w:hAnsi="Times New Roman" w:cs="Times New Roman"/>
                  <w:color w:val="000000"/>
                  <w:sz w:val="16"/>
                  <w:szCs w:val="16"/>
                  <w:lang w:val="en-US" w:eastAsia="fr-FR"/>
                </w:rPr>
                <w:t>NGEO-WEBC-VTD-0223</w:t>
              </w:r>
            </w:ins>
          </w:p>
          <w:p w:rsidR="002D4D70" w:rsidRPr="00C87D7A" w:rsidRDefault="002D4D70" w:rsidP="00AC20C6">
            <w:pPr>
              <w:spacing w:after="0" w:line="240" w:lineRule="auto"/>
              <w:jc w:val="both"/>
              <w:rPr>
                <w:rFonts w:ascii="Times New Roman" w:eastAsia="Times New Roman" w:hAnsi="Times New Roman" w:cs="Times New Roman"/>
                <w:color w:val="000000"/>
                <w:sz w:val="16"/>
                <w:szCs w:val="16"/>
                <w:lang w:val="en-US" w:eastAsia="fr-FR"/>
              </w:rPr>
            </w:pPr>
            <w:ins w:id="10135" w:author="Mokaddem Emna" w:date="2013-01-31T10:39:00Z">
              <w:r>
                <w:rPr>
                  <w:rFonts w:ascii="Times New Roman" w:eastAsia="Times New Roman" w:hAnsi="Times New Roman" w:cs="Times New Roman"/>
                  <w:color w:val="000000"/>
                  <w:sz w:val="16"/>
                  <w:szCs w:val="16"/>
                  <w:lang w:val="fr-FR" w:eastAsia="fr-FR"/>
                </w:rPr>
                <w:t>NGEO-WEBC-VTD-0225</w:t>
              </w:r>
            </w:ins>
          </w:p>
        </w:tc>
        <w:tc>
          <w:tcPr>
            <w:tcW w:w="1275" w:type="dxa"/>
            <w:tcBorders>
              <w:top w:val="nil"/>
              <w:left w:val="nil"/>
              <w:bottom w:val="single" w:sz="8" w:space="0" w:color="808080"/>
              <w:right w:val="single" w:sz="8" w:space="0" w:color="808080"/>
            </w:tcBorders>
            <w:tcPrChange w:id="10136" w:author="Mokaddem Emna" w:date="2013-02-08T12:09:00Z">
              <w:tcPr>
                <w:tcW w:w="992" w:type="dxa"/>
                <w:tcBorders>
                  <w:top w:val="nil"/>
                  <w:left w:val="nil"/>
                  <w:bottom w:val="single" w:sz="8" w:space="0" w:color="808080"/>
                  <w:right w:val="single" w:sz="8" w:space="0" w:color="808080"/>
                </w:tcBorders>
              </w:tcPr>
            </w:tcPrChange>
          </w:tcPr>
          <w:p w:rsidR="002D4D70" w:rsidRPr="00C87D7A" w:rsidDel="00AC20C6" w:rsidRDefault="002D4D70" w:rsidP="00AC20C6">
            <w:pPr>
              <w:spacing w:after="0" w:line="240" w:lineRule="auto"/>
              <w:jc w:val="both"/>
              <w:rPr>
                <w:rFonts w:ascii="Times New Roman" w:eastAsia="Times New Roman" w:hAnsi="Times New Roman" w:cs="Times New Roman"/>
                <w:color w:val="000000"/>
                <w:sz w:val="16"/>
                <w:szCs w:val="16"/>
                <w:lang w:val="en-US" w:eastAsia="fr-FR"/>
              </w:rPr>
            </w:pPr>
            <w:ins w:id="10137" w:author="Mokaddem Emna" w:date="2013-02-06T12:53:00Z">
              <w:r w:rsidRPr="00F52563">
                <w:rPr>
                  <w:rFonts w:ascii="Times New Roman" w:eastAsia="Times New Roman" w:hAnsi="Times New Roman" w:cs="Times New Roman"/>
                  <w:color w:val="000000"/>
                  <w:sz w:val="16"/>
                  <w:szCs w:val="16"/>
                  <w:lang w:val="en-US" w:eastAsia="fr-FR"/>
                </w:rPr>
                <w:t>V</w:t>
              </w:r>
            </w:ins>
            <w:ins w:id="10138" w:author="Mokaddem Emna" w:date="2013-02-06T12:5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13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4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ngEO-SUB-130-WEBC-FUN</w:t>
            </w:r>
          </w:p>
        </w:tc>
        <w:tc>
          <w:tcPr>
            <w:tcW w:w="2268" w:type="dxa"/>
            <w:tcBorders>
              <w:top w:val="nil"/>
              <w:left w:val="nil"/>
              <w:bottom w:val="single" w:sz="8" w:space="0" w:color="808080"/>
              <w:right w:val="single" w:sz="8" w:space="0" w:color="808080"/>
            </w:tcBorders>
            <w:shd w:val="clear" w:color="auto" w:fill="auto"/>
            <w:vAlign w:val="center"/>
            <w:tcPrChange w:id="1014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download options                                         </w:t>
            </w:r>
          </w:p>
        </w:tc>
        <w:tc>
          <w:tcPr>
            <w:tcW w:w="850" w:type="dxa"/>
            <w:tcBorders>
              <w:top w:val="nil"/>
              <w:left w:val="nil"/>
              <w:bottom w:val="single" w:sz="8" w:space="0" w:color="808080"/>
              <w:right w:val="single" w:sz="8" w:space="0" w:color="808080"/>
            </w:tcBorders>
            <w:shd w:val="clear" w:color="auto" w:fill="auto"/>
            <w:vAlign w:val="bottom"/>
            <w:tcPrChange w:id="1014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14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144" w:author="Emna Mokaddem" w:date="2013-01-07T18:16:00Z">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70</w:t>
              </w:r>
            </w:ins>
          </w:p>
        </w:tc>
        <w:tc>
          <w:tcPr>
            <w:tcW w:w="1275" w:type="dxa"/>
            <w:tcBorders>
              <w:top w:val="nil"/>
              <w:left w:val="nil"/>
              <w:bottom w:val="single" w:sz="8" w:space="0" w:color="808080"/>
              <w:right w:val="single" w:sz="8" w:space="0" w:color="808080"/>
            </w:tcBorders>
            <w:tcPrChange w:id="10145"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146" w:author="Mokaddem Emna" w:date="2013-02-06T12:53:00Z">
              <w:r w:rsidRPr="00F52563">
                <w:rPr>
                  <w:rFonts w:ascii="Times New Roman" w:eastAsia="Times New Roman" w:hAnsi="Times New Roman" w:cs="Times New Roman"/>
                  <w:color w:val="000000"/>
                  <w:sz w:val="16"/>
                  <w:szCs w:val="16"/>
                  <w:lang w:val="en-US" w:eastAsia="fr-FR"/>
                </w:rPr>
                <w:t>V</w:t>
              </w:r>
            </w:ins>
            <w:ins w:id="10147" w:author="Mokaddem Emna" w:date="2013-02-06T12:5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45"/>
          <w:trPrChange w:id="10148" w:author="Mokaddem Emna" w:date="2013-02-08T12:09:00Z">
            <w:trPr>
              <w:trHeight w:val="34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4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466294">
              <w:rPr>
                <w:rFonts w:ascii="Times New Roman" w:eastAsia="Times New Roman" w:hAnsi="Times New Roman" w:cs="Times New Roman"/>
                <w:color w:val="000000"/>
                <w:sz w:val="16"/>
                <w:szCs w:val="16"/>
                <w:lang w:val="fr-FR" w:eastAsia="fr-FR"/>
              </w:rPr>
              <w:lastRenderedPageBreak/>
              <w:t>ngEO-SUB-131-WEBC-FUN</w:t>
            </w:r>
          </w:p>
        </w:tc>
        <w:tc>
          <w:tcPr>
            <w:tcW w:w="2268" w:type="dxa"/>
            <w:tcBorders>
              <w:top w:val="nil"/>
              <w:left w:val="nil"/>
              <w:bottom w:val="single" w:sz="8" w:space="0" w:color="808080"/>
              <w:right w:val="single" w:sz="8" w:space="0" w:color="808080"/>
            </w:tcBorders>
            <w:shd w:val="clear" w:color="auto" w:fill="auto"/>
            <w:vAlign w:val="center"/>
            <w:tcPrChange w:id="1015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466294">
              <w:rPr>
                <w:rFonts w:ascii="Times New Roman" w:eastAsia="Times New Roman" w:hAnsi="Times New Roman" w:cs="Times New Roman"/>
                <w:color w:val="000000"/>
                <w:sz w:val="16"/>
                <w:szCs w:val="16"/>
                <w:lang w:val="en-US" w:eastAsia="fr-FR"/>
              </w:rPr>
              <w:t xml:space="preserve">Catalogue search: Opensearch query                                         </w:t>
            </w:r>
          </w:p>
        </w:tc>
        <w:tc>
          <w:tcPr>
            <w:tcW w:w="850" w:type="dxa"/>
            <w:tcBorders>
              <w:top w:val="nil"/>
              <w:left w:val="nil"/>
              <w:bottom w:val="single" w:sz="8" w:space="0" w:color="808080"/>
              <w:right w:val="single" w:sz="8" w:space="0" w:color="808080"/>
            </w:tcBorders>
            <w:shd w:val="clear" w:color="auto" w:fill="auto"/>
            <w:vAlign w:val="bottom"/>
            <w:tcPrChange w:id="1015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466294" w:rsidRDefault="002D4D70" w:rsidP="00C87D7A">
            <w:pPr>
              <w:spacing w:after="0" w:line="240" w:lineRule="auto"/>
              <w:jc w:val="both"/>
              <w:rPr>
                <w:rFonts w:ascii="Times New Roman" w:hAnsi="Times New Roman" w:cs="Times New Roman"/>
                <w:sz w:val="16"/>
                <w:szCs w:val="16"/>
              </w:rPr>
            </w:pPr>
            <w:r w:rsidRPr="00466294">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15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153" w:author="Mokaddem Emna" w:date="2013-02-08T10:55:00Z">
              <w:r w:rsidRPr="00C87D7A">
                <w:rPr>
                  <w:rFonts w:ascii="Times New Roman" w:eastAsia="Times New Roman" w:hAnsi="Times New Roman" w:cs="Times New Roman"/>
                  <w:color w:val="000000"/>
                  <w:sz w:val="16"/>
                  <w:szCs w:val="16"/>
                  <w:lang w:val="en-US" w:eastAsia="fr-FR"/>
                </w:rPr>
                <w:t> </w:t>
              </w: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ins>
            <w:del w:id="10154" w:author="Mokaddem Emna" w:date="2013-02-08T10:55:00Z">
              <w:r w:rsidRPr="00466294" w:rsidDel="00CF2610">
                <w:rPr>
                  <w:rFonts w:ascii="Times New Roman" w:eastAsia="Times New Roman" w:hAnsi="Times New Roman" w:cs="Times New Roman"/>
                  <w:color w:val="000000"/>
                  <w:sz w:val="16"/>
                  <w:szCs w:val="16"/>
                  <w:lang w:val="en-US" w:eastAsia="fr-FR"/>
                </w:rPr>
                <w:delText> </w:delText>
              </w:r>
            </w:del>
            <w:ins w:id="10155" w:author="Lavignotte Fabien" w:date="2013-02-07T11:35:00Z">
              <w:del w:id="10156" w:author="Mokaddem Emna" w:date="2013-02-08T10:55:00Z">
                <w:r w:rsidRPr="000A1A0D" w:rsidDel="00CF2610">
                  <w:rPr>
                    <w:rFonts w:ascii="Times New Roman" w:eastAsia="Times New Roman" w:hAnsi="Times New Roman" w:cs="Times New Roman"/>
                    <w:color w:val="000000"/>
                    <w:sz w:val="16"/>
                    <w:szCs w:val="16"/>
                    <w:highlight w:val="yellow"/>
                    <w:lang w:val="en-US" w:eastAsia="fr-FR"/>
                    <w:rPrChange w:id="10157" w:author="Lavignotte Fabien" w:date="2013-02-07T11:35:00Z">
                      <w:rPr>
                        <w:rFonts w:ascii="Times New Roman" w:eastAsia="Times New Roman" w:hAnsi="Times New Roman" w:cs="Times New Roman"/>
                        <w:color w:val="000000"/>
                        <w:sz w:val="16"/>
                        <w:szCs w:val="16"/>
                        <w:lang w:val="en-US" w:eastAsia="fr-FR"/>
                      </w:rPr>
                    </w:rPrChange>
                  </w:rPr>
                  <w:delText>TODO</w:delText>
                </w:r>
              </w:del>
            </w:ins>
          </w:p>
        </w:tc>
        <w:tc>
          <w:tcPr>
            <w:tcW w:w="1275" w:type="dxa"/>
            <w:tcBorders>
              <w:top w:val="nil"/>
              <w:left w:val="nil"/>
              <w:bottom w:val="single" w:sz="8" w:space="0" w:color="808080"/>
              <w:right w:val="single" w:sz="8" w:space="0" w:color="808080"/>
            </w:tcBorders>
            <w:tcPrChange w:id="10158" w:author="Mokaddem Emna" w:date="2013-02-08T12:09:00Z">
              <w:tcPr>
                <w:tcW w:w="992" w:type="dxa"/>
                <w:tcBorders>
                  <w:top w:val="nil"/>
                  <w:left w:val="nil"/>
                  <w:bottom w:val="single" w:sz="8" w:space="0" w:color="808080"/>
                  <w:right w:val="single" w:sz="8" w:space="0" w:color="808080"/>
                </w:tcBorders>
              </w:tcPr>
            </w:tcPrChange>
          </w:tcPr>
          <w:p w:rsidR="002D4D70" w:rsidRPr="00466294"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159" w:author="Mokaddem Emna" w:date="2013-02-06T12:53:00Z">
              <w:r w:rsidRPr="00466294">
                <w:rPr>
                  <w:rFonts w:ascii="Times New Roman" w:eastAsia="Times New Roman" w:hAnsi="Times New Roman" w:cs="Times New Roman"/>
                  <w:color w:val="000000"/>
                  <w:sz w:val="16"/>
                  <w:szCs w:val="16"/>
                  <w:lang w:val="en-US" w:eastAsia="fr-FR"/>
                </w:rPr>
                <w:t>V</w:t>
              </w:r>
            </w:ins>
            <w:ins w:id="10160" w:author="Mokaddem Emna" w:date="2013-02-06T13:00:00Z">
              <w:r w:rsidRPr="00466294">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16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6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ngEO-SUB-132-WEBC-FUN</w:t>
            </w:r>
          </w:p>
        </w:tc>
        <w:tc>
          <w:tcPr>
            <w:tcW w:w="2268" w:type="dxa"/>
            <w:tcBorders>
              <w:top w:val="nil"/>
              <w:left w:val="nil"/>
              <w:bottom w:val="single" w:sz="8" w:space="0" w:color="808080"/>
              <w:right w:val="single" w:sz="8" w:space="0" w:color="808080"/>
            </w:tcBorders>
            <w:shd w:val="clear" w:color="auto" w:fill="auto"/>
            <w:vAlign w:val="center"/>
            <w:tcPrChange w:id="1016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Opensearch query                                           </w:t>
            </w:r>
          </w:p>
        </w:tc>
        <w:tc>
          <w:tcPr>
            <w:tcW w:w="850" w:type="dxa"/>
            <w:tcBorders>
              <w:top w:val="nil"/>
              <w:left w:val="nil"/>
              <w:bottom w:val="single" w:sz="8" w:space="0" w:color="808080"/>
              <w:right w:val="single" w:sz="8" w:space="0" w:color="808080"/>
            </w:tcBorders>
            <w:shd w:val="clear" w:color="auto" w:fill="auto"/>
            <w:vAlign w:val="bottom"/>
            <w:tcPrChange w:id="1016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16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371048" w:rsidRDefault="002D4D70" w:rsidP="00C87D7A">
            <w:pPr>
              <w:spacing w:after="0" w:line="240" w:lineRule="auto"/>
              <w:jc w:val="both"/>
              <w:rPr>
                <w:ins w:id="10166" w:author="Emna Mokaddem" w:date="2013-01-04T12:06:00Z"/>
                <w:rFonts w:ascii="Times New Roman" w:eastAsia="Times New Roman" w:hAnsi="Times New Roman" w:cs="Times New Roman"/>
                <w:color w:val="000000"/>
                <w:sz w:val="16"/>
                <w:szCs w:val="16"/>
                <w:lang w:eastAsia="fr-FR"/>
                <w:rPrChange w:id="10167" w:author="Emna Mokaddem" w:date="2013-01-07T18:07:00Z">
                  <w:rPr>
                    <w:ins w:id="10168" w:author="Emna Mokaddem" w:date="2013-01-04T12:06:00Z"/>
                    <w:rFonts w:ascii="Times New Roman" w:eastAsia="Times New Roman" w:hAnsi="Times New Roman" w:cs="Times New Roman"/>
                    <w:color w:val="000000"/>
                    <w:sz w:val="16"/>
                    <w:szCs w:val="16"/>
                    <w:lang w:val="en-US" w:eastAsia="fr-FR"/>
                  </w:rPr>
                </w:rPrChange>
              </w:rPr>
            </w:pPr>
            <w:r w:rsidRPr="00371048">
              <w:rPr>
                <w:rFonts w:ascii="Times New Roman" w:eastAsia="Times New Roman" w:hAnsi="Times New Roman" w:cs="Times New Roman"/>
                <w:color w:val="000000"/>
                <w:sz w:val="16"/>
                <w:szCs w:val="16"/>
                <w:lang w:eastAsia="fr-FR"/>
                <w:rPrChange w:id="10169" w:author="Emna Mokaddem" w:date="2013-01-07T18:07:00Z">
                  <w:rPr>
                    <w:rFonts w:ascii="Times New Roman" w:eastAsia="Times New Roman" w:hAnsi="Times New Roman" w:cs="Times New Roman"/>
                    <w:b/>
                    <w:bCs/>
                    <w:caps/>
                    <w:color w:val="000000"/>
                    <w:sz w:val="16"/>
                    <w:szCs w:val="16"/>
                    <w:lang w:val="en-US" w:eastAsia="fr-FR"/>
                  </w:rPr>
                </w:rPrChange>
              </w:rPr>
              <w:t>NGEO-WEBC-VTC-0080</w:t>
            </w:r>
          </w:p>
          <w:p w:rsidR="002D4D70" w:rsidRPr="00371048" w:rsidRDefault="002D4D70" w:rsidP="00C87D7A">
            <w:pPr>
              <w:spacing w:after="0" w:line="240" w:lineRule="auto"/>
              <w:jc w:val="both"/>
              <w:rPr>
                <w:rFonts w:ascii="Times New Roman" w:eastAsia="Times New Roman" w:hAnsi="Times New Roman" w:cs="Times New Roman"/>
                <w:color w:val="000000"/>
                <w:sz w:val="16"/>
                <w:szCs w:val="16"/>
                <w:lang w:eastAsia="fr-FR"/>
                <w:rPrChange w:id="10170" w:author="Emna Mokaddem" w:date="2013-01-07T18:07:00Z">
                  <w:rPr>
                    <w:rFonts w:ascii="Times New Roman" w:eastAsia="Times New Roman" w:hAnsi="Times New Roman" w:cs="Times New Roman"/>
                    <w:color w:val="000000"/>
                    <w:sz w:val="16"/>
                    <w:szCs w:val="16"/>
                    <w:lang w:val="en-US" w:eastAsia="fr-FR"/>
                  </w:rPr>
                </w:rPrChange>
              </w:rPr>
            </w:pPr>
            <w:ins w:id="10171" w:author="Emna Mokaddem" w:date="2013-01-04T12:06:00Z">
              <w:r w:rsidRPr="008400C4">
                <w:rPr>
                  <w:rFonts w:ascii="Times New Roman" w:eastAsia="Times New Roman" w:hAnsi="Times New Roman" w:cs="Times New Roman"/>
                  <w:color w:val="000000"/>
                  <w:sz w:val="16"/>
                  <w:szCs w:val="16"/>
                  <w:lang w:eastAsia="fr-FR"/>
                </w:rPr>
                <w:t>NGEO-WEBC-VTC-0165</w:t>
              </w:r>
            </w:ins>
          </w:p>
        </w:tc>
        <w:tc>
          <w:tcPr>
            <w:tcW w:w="1275" w:type="dxa"/>
            <w:tcBorders>
              <w:top w:val="nil"/>
              <w:left w:val="nil"/>
              <w:bottom w:val="single" w:sz="8" w:space="0" w:color="808080"/>
              <w:right w:val="single" w:sz="8" w:space="0" w:color="808080"/>
            </w:tcBorders>
            <w:tcPrChange w:id="10172" w:author="Mokaddem Emna" w:date="2013-02-08T12:09:00Z">
              <w:tcPr>
                <w:tcW w:w="992" w:type="dxa"/>
                <w:tcBorders>
                  <w:top w:val="nil"/>
                  <w:left w:val="nil"/>
                  <w:bottom w:val="single" w:sz="8" w:space="0" w:color="808080"/>
                  <w:right w:val="single" w:sz="8" w:space="0" w:color="808080"/>
                </w:tcBorders>
              </w:tcPr>
            </w:tcPrChange>
          </w:tcPr>
          <w:p w:rsidR="002D4D70" w:rsidRPr="00880D11" w:rsidRDefault="002D4D70" w:rsidP="00C87D7A">
            <w:pPr>
              <w:spacing w:after="0" w:line="240" w:lineRule="auto"/>
              <w:jc w:val="both"/>
              <w:rPr>
                <w:rFonts w:ascii="Times New Roman" w:eastAsia="Times New Roman" w:hAnsi="Times New Roman" w:cs="Times New Roman"/>
                <w:color w:val="000000"/>
                <w:sz w:val="16"/>
                <w:szCs w:val="16"/>
                <w:lang w:eastAsia="fr-FR"/>
              </w:rPr>
            </w:pPr>
            <w:ins w:id="10173" w:author="Mokaddem Emna" w:date="2013-02-06T12:53:00Z">
              <w:r w:rsidRPr="00F52563">
                <w:rPr>
                  <w:rFonts w:ascii="Times New Roman" w:eastAsia="Times New Roman" w:hAnsi="Times New Roman" w:cs="Times New Roman"/>
                  <w:color w:val="000000"/>
                  <w:sz w:val="16"/>
                  <w:szCs w:val="16"/>
                  <w:lang w:val="en-US" w:eastAsia="fr-FR"/>
                </w:rPr>
                <w:t>V</w:t>
              </w:r>
            </w:ins>
            <w:ins w:id="10174" w:author="Mokaddem Emna" w:date="2013-02-06T13:00:00Z">
              <w:r>
                <w:rPr>
                  <w:rFonts w:ascii="Times New Roman" w:eastAsia="Times New Roman" w:hAnsi="Times New Roman" w:cs="Times New Roman"/>
                  <w:color w:val="000000"/>
                  <w:sz w:val="16"/>
                  <w:szCs w:val="16"/>
                  <w:lang w:val="en-US" w:eastAsia="fr-FR"/>
                </w:rPr>
                <w:t>1</w:t>
              </w:r>
            </w:ins>
          </w:p>
        </w:tc>
      </w:tr>
      <w:tr w:rsidR="002D4D70" w:rsidRPr="00494945" w:rsidTr="00115F09">
        <w:trPr>
          <w:trHeight w:val="315"/>
          <w:trPrChange w:id="1017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7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ngEO-SUB-133-WEBC-FUN</w:t>
            </w:r>
          </w:p>
        </w:tc>
        <w:tc>
          <w:tcPr>
            <w:tcW w:w="2268" w:type="dxa"/>
            <w:tcBorders>
              <w:top w:val="nil"/>
              <w:left w:val="nil"/>
              <w:bottom w:val="single" w:sz="8" w:space="0" w:color="808080"/>
              <w:right w:val="single" w:sz="8" w:space="0" w:color="808080"/>
            </w:tcBorders>
            <w:shd w:val="clear" w:color="auto" w:fill="auto"/>
            <w:vAlign w:val="center"/>
            <w:tcPrChange w:id="1017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Catalogue search: Use a pre-built Opensearch query                           </w:t>
            </w:r>
          </w:p>
        </w:tc>
        <w:tc>
          <w:tcPr>
            <w:tcW w:w="850" w:type="dxa"/>
            <w:tcBorders>
              <w:top w:val="nil"/>
              <w:left w:val="nil"/>
              <w:bottom w:val="single" w:sz="8" w:space="0" w:color="808080"/>
              <w:right w:val="single" w:sz="8" w:space="0" w:color="808080"/>
            </w:tcBorders>
            <w:shd w:val="clear" w:color="auto" w:fill="auto"/>
            <w:vAlign w:val="bottom"/>
            <w:tcPrChange w:id="1017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17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180" w:author="Mokaddem Emna" w:date="2013-02-08T10:55:00Z">
              <w:r w:rsidRPr="00C87D7A">
                <w:rPr>
                  <w:rFonts w:ascii="Times New Roman" w:eastAsia="Times New Roman" w:hAnsi="Times New Roman" w:cs="Times New Roman"/>
                  <w:color w:val="000000"/>
                  <w:sz w:val="16"/>
                  <w:szCs w:val="16"/>
                  <w:lang w:val="en-US" w:eastAsia="fr-FR"/>
                </w:rPr>
                <w:t> </w:t>
              </w: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080</w:t>
              </w:r>
            </w:ins>
            <w:del w:id="10181" w:author="Mokaddem Emna" w:date="2013-02-08T10:55:00Z">
              <w:r w:rsidRPr="00C87D7A" w:rsidDel="00CF2610">
                <w:rPr>
                  <w:rFonts w:ascii="Times New Roman" w:eastAsia="Times New Roman" w:hAnsi="Times New Roman" w:cs="Times New Roman"/>
                  <w:color w:val="000000"/>
                  <w:sz w:val="16"/>
                  <w:szCs w:val="16"/>
                  <w:lang w:val="en-US" w:eastAsia="fr-FR"/>
                </w:rPr>
                <w:delText> </w:delText>
              </w:r>
            </w:del>
            <w:ins w:id="10182" w:author="Lavignotte Fabien" w:date="2013-02-07T11:35:00Z">
              <w:del w:id="10183" w:author="Mokaddem Emna" w:date="2013-02-08T10:55:00Z">
                <w:r w:rsidRPr="007B4451" w:rsidDel="00CF2610">
                  <w:rPr>
                    <w:rFonts w:ascii="Times New Roman" w:eastAsia="Times New Roman" w:hAnsi="Times New Roman" w:cs="Times New Roman"/>
                    <w:color w:val="000000"/>
                    <w:sz w:val="16"/>
                    <w:szCs w:val="16"/>
                    <w:highlight w:val="yellow"/>
                    <w:lang w:val="en-US" w:eastAsia="fr-FR"/>
                  </w:rPr>
                  <w:delText>TODO</w:delText>
                </w:r>
              </w:del>
            </w:ins>
          </w:p>
        </w:tc>
        <w:tc>
          <w:tcPr>
            <w:tcW w:w="1275" w:type="dxa"/>
            <w:tcBorders>
              <w:top w:val="nil"/>
              <w:left w:val="nil"/>
              <w:bottom w:val="single" w:sz="8" w:space="0" w:color="808080"/>
              <w:right w:val="single" w:sz="8" w:space="0" w:color="808080"/>
            </w:tcBorders>
            <w:tcPrChange w:id="10184"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185" w:author="Mokaddem Emna" w:date="2013-02-06T12:53:00Z">
              <w:r w:rsidRPr="00F52563">
                <w:rPr>
                  <w:rFonts w:ascii="Times New Roman" w:eastAsia="Times New Roman" w:hAnsi="Times New Roman" w:cs="Times New Roman"/>
                  <w:color w:val="000000"/>
                  <w:sz w:val="16"/>
                  <w:szCs w:val="16"/>
                  <w:lang w:val="en-US" w:eastAsia="fr-FR"/>
                </w:rPr>
                <w:t>V</w:t>
              </w:r>
            </w:ins>
            <w:ins w:id="10186" w:author="Mokaddem Emna" w:date="2013-02-06T13:28: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18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8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ngEO-SUB-134-WEBC-FUN</w:t>
            </w:r>
          </w:p>
        </w:tc>
        <w:tc>
          <w:tcPr>
            <w:tcW w:w="2268" w:type="dxa"/>
            <w:tcBorders>
              <w:top w:val="nil"/>
              <w:left w:val="nil"/>
              <w:bottom w:val="single" w:sz="8" w:space="0" w:color="808080"/>
              <w:right w:val="single" w:sz="8" w:space="0" w:color="808080"/>
            </w:tcBorders>
            <w:shd w:val="clear" w:color="auto" w:fill="auto"/>
            <w:vAlign w:val="center"/>
            <w:tcPrChange w:id="1018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850" w:type="dxa"/>
            <w:tcBorders>
              <w:top w:val="nil"/>
              <w:left w:val="nil"/>
              <w:bottom w:val="single" w:sz="8" w:space="0" w:color="808080"/>
              <w:right w:val="single" w:sz="8" w:space="0" w:color="808080"/>
            </w:tcBorders>
            <w:shd w:val="clear" w:color="auto" w:fill="auto"/>
            <w:vAlign w:val="bottom"/>
            <w:tcPrChange w:id="1019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19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192" w:author="Lavignotte Fabien" w:date="2013-02-07T11:36: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193"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194" w:author="Mokaddem Emna" w:date="2013-02-06T12:53:00Z">
              <w:r w:rsidRPr="00F52563">
                <w:rPr>
                  <w:rFonts w:ascii="Times New Roman" w:eastAsia="Times New Roman" w:hAnsi="Times New Roman" w:cs="Times New Roman"/>
                  <w:color w:val="000000"/>
                  <w:sz w:val="16"/>
                  <w:szCs w:val="16"/>
                  <w:lang w:val="en-US" w:eastAsia="fr-FR"/>
                </w:rPr>
                <w:t>V</w:t>
              </w:r>
            </w:ins>
            <w:ins w:id="10195" w:author="Mokaddem Emna" w:date="2013-02-06T13:00: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19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19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ngEO-SUB-135-WEBC-FUN</w:t>
            </w:r>
          </w:p>
        </w:tc>
        <w:tc>
          <w:tcPr>
            <w:tcW w:w="2268" w:type="dxa"/>
            <w:tcBorders>
              <w:top w:val="nil"/>
              <w:left w:val="nil"/>
              <w:bottom w:val="single" w:sz="8" w:space="0" w:color="808080"/>
              <w:right w:val="single" w:sz="8" w:space="0" w:color="808080"/>
            </w:tcBorders>
            <w:shd w:val="clear" w:color="auto" w:fill="auto"/>
            <w:vAlign w:val="center"/>
            <w:tcPrChange w:id="1019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850" w:type="dxa"/>
            <w:tcBorders>
              <w:top w:val="nil"/>
              <w:left w:val="nil"/>
              <w:bottom w:val="single" w:sz="8" w:space="0" w:color="808080"/>
              <w:right w:val="single" w:sz="8" w:space="0" w:color="808080"/>
            </w:tcBorders>
            <w:shd w:val="clear" w:color="auto" w:fill="auto"/>
            <w:vAlign w:val="bottom"/>
            <w:tcPrChange w:id="1019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20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201" w:author="Lavignotte Fabien" w:date="2013-02-07T11:36: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202"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03" w:author="Mokaddem Emna" w:date="2013-02-06T12:53:00Z">
              <w:r w:rsidRPr="00F52563">
                <w:rPr>
                  <w:rFonts w:ascii="Times New Roman" w:eastAsia="Times New Roman" w:hAnsi="Times New Roman" w:cs="Times New Roman"/>
                  <w:color w:val="000000"/>
                  <w:sz w:val="16"/>
                  <w:szCs w:val="16"/>
                  <w:lang w:val="en-US" w:eastAsia="fr-FR"/>
                </w:rPr>
                <w:t>V</w:t>
              </w:r>
            </w:ins>
            <w:ins w:id="10204" w:author="Mokaddem Emna" w:date="2013-02-06T13:00: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20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0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ngEO-SUB-137-WEBC-FUN</w:t>
            </w:r>
          </w:p>
        </w:tc>
        <w:tc>
          <w:tcPr>
            <w:tcW w:w="2268" w:type="dxa"/>
            <w:tcBorders>
              <w:top w:val="nil"/>
              <w:left w:val="nil"/>
              <w:bottom w:val="single" w:sz="8" w:space="0" w:color="808080"/>
              <w:right w:val="single" w:sz="8" w:space="0" w:color="808080"/>
            </w:tcBorders>
            <w:shd w:val="clear" w:color="auto" w:fill="auto"/>
            <w:vAlign w:val="center"/>
            <w:tcPrChange w:id="1020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tcBorders>
              <w:top w:val="nil"/>
              <w:left w:val="nil"/>
              <w:bottom w:val="single" w:sz="8" w:space="0" w:color="808080"/>
              <w:right w:val="single" w:sz="8" w:space="0" w:color="808080"/>
            </w:tcBorders>
            <w:shd w:val="clear" w:color="auto" w:fill="auto"/>
            <w:vAlign w:val="bottom"/>
            <w:tcPrChange w:id="1020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20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210" w:author="Lavignotte Fabien" w:date="2013-02-07T11:36:00Z">
              <w:r w:rsidRPr="00C87D7A">
                <w:rPr>
                  <w:rFonts w:ascii="Times New Roman" w:eastAsia="Times New Roman" w:hAnsi="Times New Roman" w:cs="Times New Roman"/>
                  <w:color w:val="000000"/>
                  <w:sz w:val="16"/>
                  <w:szCs w:val="16"/>
                  <w:lang w:val="en-US" w:eastAsia="fr-FR"/>
                </w:rPr>
                <w:t>NGEO-WEBC-VTC-0040</w:t>
              </w:r>
            </w:ins>
          </w:p>
        </w:tc>
        <w:tc>
          <w:tcPr>
            <w:tcW w:w="1275" w:type="dxa"/>
            <w:tcBorders>
              <w:top w:val="nil"/>
              <w:left w:val="nil"/>
              <w:bottom w:val="single" w:sz="8" w:space="0" w:color="808080"/>
              <w:right w:val="single" w:sz="8" w:space="0" w:color="808080"/>
            </w:tcBorders>
            <w:tcPrChange w:id="10211"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12" w:author="Mokaddem Emna" w:date="2013-02-06T12:53:00Z">
              <w:r w:rsidRPr="00F52563">
                <w:rPr>
                  <w:rFonts w:ascii="Times New Roman" w:eastAsia="Times New Roman" w:hAnsi="Times New Roman" w:cs="Times New Roman"/>
                  <w:color w:val="000000"/>
                  <w:sz w:val="16"/>
                  <w:szCs w:val="16"/>
                  <w:lang w:val="en-US" w:eastAsia="fr-FR"/>
                </w:rPr>
                <w:t>V</w:t>
              </w:r>
            </w:ins>
            <w:ins w:id="10213" w:author="Mokaddem Emna" w:date="2013-02-06T13:00: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21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1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ngEO-SUB-138-WEBC-FUN</w:t>
            </w:r>
          </w:p>
        </w:tc>
        <w:tc>
          <w:tcPr>
            <w:tcW w:w="2268" w:type="dxa"/>
            <w:tcBorders>
              <w:top w:val="nil"/>
              <w:left w:val="nil"/>
              <w:bottom w:val="single" w:sz="8" w:space="0" w:color="808080"/>
              <w:right w:val="single" w:sz="8" w:space="0" w:color="808080"/>
            </w:tcBorders>
            <w:shd w:val="clear" w:color="auto" w:fill="auto"/>
            <w:vAlign w:val="center"/>
            <w:tcPrChange w:id="1021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pagination                                                         </w:t>
            </w:r>
          </w:p>
        </w:tc>
        <w:tc>
          <w:tcPr>
            <w:tcW w:w="850" w:type="dxa"/>
            <w:tcBorders>
              <w:top w:val="nil"/>
              <w:left w:val="nil"/>
              <w:bottom w:val="single" w:sz="8" w:space="0" w:color="808080"/>
              <w:right w:val="single" w:sz="8" w:space="0" w:color="808080"/>
            </w:tcBorders>
            <w:shd w:val="clear" w:color="auto" w:fill="auto"/>
            <w:vAlign w:val="bottom"/>
            <w:tcPrChange w:id="1021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21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Change w:id="1021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20" w:author="Mokaddem Emna" w:date="2013-02-06T12:53:00Z">
              <w:r w:rsidRPr="00F52563">
                <w:rPr>
                  <w:rFonts w:ascii="Times New Roman" w:eastAsia="Times New Roman" w:hAnsi="Times New Roman" w:cs="Times New Roman"/>
                  <w:color w:val="000000"/>
                  <w:sz w:val="16"/>
                  <w:szCs w:val="16"/>
                  <w:lang w:val="en-US" w:eastAsia="fr-FR"/>
                </w:rPr>
                <w:t>V</w:t>
              </w:r>
            </w:ins>
            <w:ins w:id="10221" w:author="Mokaddem Emna" w:date="2013-02-06T13:00: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22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2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ngEO-SUB-139-WEBC-FUN</w:t>
            </w:r>
          </w:p>
        </w:tc>
        <w:tc>
          <w:tcPr>
            <w:tcW w:w="2268" w:type="dxa"/>
            <w:tcBorders>
              <w:top w:val="nil"/>
              <w:left w:val="nil"/>
              <w:bottom w:val="single" w:sz="8" w:space="0" w:color="808080"/>
              <w:right w:val="single" w:sz="8" w:space="0" w:color="808080"/>
            </w:tcBorders>
            <w:shd w:val="clear" w:color="auto" w:fill="auto"/>
            <w:vAlign w:val="center"/>
            <w:tcPrChange w:id="1022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tcBorders>
              <w:top w:val="nil"/>
              <w:left w:val="nil"/>
              <w:bottom w:val="single" w:sz="8" w:space="0" w:color="808080"/>
              <w:right w:val="single" w:sz="8" w:space="0" w:color="808080"/>
            </w:tcBorders>
            <w:shd w:val="clear" w:color="auto" w:fill="auto"/>
            <w:vAlign w:val="bottom"/>
            <w:tcPrChange w:id="1022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22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227" w:author="Lavignotte Fabien" w:date="2013-02-07T11:36:00Z">
              <w:r w:rsidRPr="00C87D7A">
                <w:rPr>
                  <w:rFonts w:ascii="Times New Roman" w:eastAsia="Times New Roman" w:hAnsi="Times New Roman" w:cs="Times New Roman"/>
                  <w:color w:val="000000"/>
                  <w:sz w:val="16"/>
                  <w:szCs w:val="16"/>
                  <w:lang w:val="en-US" w:eastAsia="fr-FR"/>
                </w:rPr>
                <w:t>NGEO-WEBC-VTC-0040</w:t>
              </w:r>
            </w:ins>
          </w:p>
        </w:tc>
        <w:tc>
          <w:tcPr>
            <w:tcW w:w="1275" w:type="dxa"/>
            <w:tcBorders>
              <w:top w:val="nil"/>
              <w:left w:val="nil"/>
              <w:bottom w:val="single" w:sz="8" w:space="0" w:color="808080"/>
              <w:right w:val="single" w:sz="8" w:space="0" w:color="808080"/>
            </w:tcBorders>
            <w:tcPrChange w:id="1022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29" w:author="Mokaddem Emna" w:date="2013-02-06T12:53:00Z">
              <w:r w:rsidRPr="00F52563">
                <w:rPr>
                  <w:rFonts w:ascii="Times New Roman" w:eastAsia="Times New Roman" w:hAnsi="Times New Roman" w:cs="Times New Roman"/>
                  <w:color w:val="000000"/>
                  <w:sz w:val="16"/>
                  <w:szCs w:val="16"/>
                  <w:lang w:val="en-US" w:eastAsia="fr-FR"/>
                </w:rPr>
                <w:t>V</w:t>
              </w:r>
            </w:ins>
            <w:ins w:id="10230" w:author="Mokaddem Emna" w:date="2013-02-06T13:2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23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3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ngEO-SUB-140-WEBC-FUN</w:t>
            </w:r>
          </w:p>
        </w:tc>
        <w:tc>
          <w:tcPr>
            <w:tcW w:w="2268" w:type="dxa"/>
            <w:tcBorders>
              <w:top w:val="nil"/>
              <w:left w:val="nil"/>
              <w:bottom w:val="single" w:sz="8" w:space="0" w:color="808080"/>
              <w:right w:val="single" w:sz="8" w:space="0" w:color="808080"/>
            </w:tcBorders>
            <w:shd w:val="clear" w:color="auto" w:fill="auto"/>
            <w:vAlign w:val="center"/>
            <w:tcPrChange w:id="1023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table                                                       </w:t>
            </w:r>
          </w:p>
        </w:tc>
        <w:tc>
          <w:tcPr>
            <w:tcW w:w="850" w:type="dxa"/>
            <w:tcBorders>
              <w:top w:val="nil"/>
              <w:left w:val="nil"/>
              <w:bottom w:val="single" w:sz="8" w:space="0" w:color="808080"/>
              <w:right w:val="single" w:sz="8" w:space="0" w:color="808080"/>
            </w:tcBorders>
            <w:shd w:val="clear" w:color="auto" w:fill="auto"/>
            <w:vAlign w:val="bottom"/>
            <w:tcPrChange w:id="1023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23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Change w:id="1023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37" w:author="Mokaddem Emna" w:date="2013-02-06T12:53:00Z">
              <w:r w:rsidRPr="00F52563">
                <w:rPr>
                  <w:rFonts w:ascii="Times New Roman" w:eastAsia="Times New Roman" w:hAnsi="Times New Roman" w:cs="Times New Roman"/>
                  <w:color w:val="000000"/>
                  <w:sz w:val="16"/>
                  <w:szCs w:val="16"/>
                  <w:lang w:val="en-US" w:eastAsia="fr-FR"/>
                </w:rPr>
                <w:t>V</w:t>
              </w:r>
            </w:ins>
            <w:ins w:id="10238" w:author="Mokaddem Emna" w:date="2013-02-06T13:0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23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4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ngEO-SUB-141-WEBC-FUN</w:t>
            </w:r>
          </w:p>
        </w:tc>
        <w:tc>
          <w:tcPr>
            <w:tcW w:w="2268" w:type="dxa"/>
            <w:tcBorders>
              <w:top w:val="nil"/>
              <w:left w:val="nil"/>
              <w:bottom w:val="single" w:sz="8" w:space="0" w:color="808080"/>
              <w:right w:val="single" w:sz="8" w:space="0" w:color="808080"/>
            </w:tcBorders>
            <w:shd w:val="clear" w:color="auto" w:fill="auto"/>
            <w:vAlign w:val="center"/>
            <w:tcPrChange w:id="1024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result footprints                                                  </w:t>
            </w:r>
          </w:p>
        </w:tc>
        <w:tc>
          <w:tcPr>
            <w:tcW w:w="850" w:type="dxa"/>
            <w:tcBorders>
              <w:top w:val="nil"/>
              <w:left w:val="nil"/>
              <w:bottom w:val="single" w:sz="8" w:space="0" w:color="808080"/>
              <w:right w:val="single" w:sz="8" w:space="0" w:color="808080"/>
            </w:tcBorders>
            <w:shd w:val="clear" w:color="auto" w:fill="auto"/>
            <w:vAlign w:val="bottom"/>
            <w:tcPrChange w:id="1024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24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NGEO-WEBC-VTC-0050</w:t>
            </w:r>
          </w:p>
        </w:tc>
        <w:tc>
          <w:tcPr>
            <w:tcW w:w="1275" w:type="dxa"/>
            <w:tcBorders>
              <w:top w:val="nil"/>
              <w:left w:val="nil"/>
              <w:bottom w:val="single" w:sz="8" w:space="0" w:color="808080"/>
              <w:right w:val="single" w:sz="8" w:space="0" w:color="808080"/>
            </w:tcBorders>
            <w:tcPrChange w:id="10244"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45" w:author="Mokaddem Emna" w:date="2013-02-06T12:53:00Z">
              <w:r w:rsidRPr="00F52563">
                <w:rPr>
                  <w:rFonts w:ascii="Times New Roman" w:eastAsia="Times New Roman" w:hAnsi="Times New Roman" w:cs="Times New Roman"/>
                  <w:color w:val="000000"/>
                  <w:sz w:val="16"/>
                  <w:szCs w:val="16"/>
                  <w:lang w:val="en-US" w:eastAsia="fr-FR"/>
                </w:rPr>
                <w:t>V</w:t>
              </w:r>
            </w:ins>
            <w:ins w:id="10246" w:author="Mokaddem Emna" w:date="2013-02-06T13:0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24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4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ngEO-SUB-142-WEBC-FUN</w:t>
            </w:r>
          </w:p>
        </w:tc>
        <w:tc>
          <w:tcPr>
            <w:tcW w:w="2268" w:type="dxa"/>
            <w:tcBorders>
              <w:top w:val="nil"/>
              <w:left w:val="nil"/>
              <w:bottom w:val="single" w:sz="8" w:space="0" w:color="808080"/>
              <w:right w:val="single" w:sz="8" w:space="0" w:color="808080"/>
            </w:tcBorders>
            <w:shd w:val="clear" w:color="auto" w:fill="auto"/>
            <w:vAlign w:val="center"/>
            <w:tcPrChange w:id="1024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products group in search result                                    </w:t>
            </w:r>
          </w:p>
        </w:tc>
        <w:tc>
          <w:tcPr>
            <w:tcW w:w="850" w:type="dxa"/>
            <w:tcBorders>
              <w:top w:val="nil"/>
              <w:left w:val="nil"/>
              <w:bottom w:val="single" w:sz="8" w:space="0" w:color="808080"/>
              <w:right w:val="single" w:sz="8" w:space="0" w:color="808080"/>
            </w:tcBorders>
            <w:shd w:val="clear" w:color="auto" w:fill="auto"/>
            <w:vAlign w:val="bottom"/>
            <w:tcPrChange w:id="1025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25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252" w:author="Lavignotte Fabien" w:date="2013-02-07T11:37: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253"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54" w:author="Mokaddem Emna" w:date="2013-02-06T12:53:00Z">
              <w:r w:rsidRPr="00F52563">
                <w:rPr>
                  <w:rFonts w:ascii="Times New Roman" w:eastAsia="Times New Roman" w:hAnsi="Times New Roman" w:cs="Times New Roman"/>
                  <w:color w:val="000000"/>
                  <w:sz w:val="16"/>
                  <w:szCs w:val="16"/>
                  <w:lang w:val="en-US" w:eastAsia="fr-FR"/>
                </w:rPr>
                <w:t>V</w:t>
              </w:r>
            </w:ins>
            <w:ins w:id="10255" w:author="Mokaddem Emna" w:date="2013-02-06T13:30: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25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5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ngEO-SUB-143-WEBC-FUN</w:t>
            </w:r>
          </w:p>
        </w:tc>
        <w:tc>
          <w:tcPr>
            <w:tcW w:w="2268" w:type="dxa"/>
            <w:tcBorders>
              <w:top w:val="nil"/>
              <w:left w:val="nil"/>
              <w:bottom w:val="single" w:sz="8" w:space="0" w:color="808080"/>
              <w:right w:val="single" w:sz="8" w:space="0" w:color="808080"/>
            </w:tcBorders>
            <w:shd w:val="clear" w:color="auto" w:fill="auto"/>
            <w:vAlign w:val="center"/>
            <w:tcPrChange w:id="1025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tcBorders>
              <w:top w:val="nil"/>
              <w:left w:val="nil"/>
              <w:bottom w:val="single" w:sz="8" w:space="0" w:color="808080"/>
              <w:right w:val="single" w:sz="8" w:space="0" w:color="808080"/>
            </w:tcBorders>
            <w:shd w:val="clear" w:color="auto" w:fill="auto"/>
            <w:vAlign w:val="bottom"/>
            <w:tcPrChange w:id="1025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26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Change w:id="10261"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62" w:author="Mokaddem Emna" w:date="2013-02-06T12:53:00Z">
              <w:r w:rsidRPr="00F52563">
                <w:rPr>
                  <w:rFonts w:ascii="Times New Roman" w:eastAsia="Times New Roman" w:hAnsi="Times New Roman" w:cs="Times New Roman"/>
                  <w:color w:val="000000"/>
                  <w:sz w:val="16"/>
                  <w:szCs w:val="16"/>
                  <w:lang w:val="en-US" w:eastAsia="fr-FR"/>
                </w:rPr>
                <w:t>V</w:t>
              </w:r>
            </w:ins>
            <w:ins w:id="10263" w:author="Mokaddem Emna" w:date="2013-02-06T13:0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26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6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ngEO-SUB-144-WEBC-FUN</w:t>
            </w:r>
          </w:p>
        </w:tc>
        <w:tc>
          <w:tcPr>
            <w:tcW w:w="2268" w:type="dxa"/>
            <w:tcBorders>
              <w:top w:val="nil"/>
              <w:left w:val="nil"/>
              <w:bottom w:val="single" w:sz="8" w:space="0" w:color="808080"/>
              <w:right w:val="single" w:sz="8" w:space="0" w:color="808080"/>
            </w:tcBorders>
            <w:shd w:val="clear" w:color="auto" w:fill="auto"/>
            <w:vAlign w:val="center"/>
            <w:tcPrChange w:id="1026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Browse images                                            </w:t>
            </w:r>
          </w:p>
        </w:tc>
        <w:tc>
          <w:tcPr>
            <w:tcW w:w="850" w:type="dxa"/>
            <w:tcBorders>
              <w:top w:val="nil"/>
              <w:left w:val="nil"/>
              <w:bottom w:val="single" w:sz="8" w:space="0" w:color="808080"/>
              <w:right w:val="single" w:sz="8" w:space="0" w:color="808080"/>
            </w:tcBorders>
            <w:shd w:val="clear" w:color="auto" w:fill="auto"/>
            <w:vAlign w:val="bottom"/>
            <w:tcPrChange w:id="1026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26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269" w:author="Lavignotte Fabien" w:date="2013-02-07T11:38: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27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71" w:author="Mokaddem Emna" w:date="2013-02-06T12:53:00Z">
              <w:r w:rsidRPr="00F52563">
                <w:rPr>
                  <w:rFonts w:ascii="Times New Roman" w:eastAsia="Times New Roman" w:hAnsi="Times New Roman" w:cs="Times New Roman"/>
                  <w:color w:val="000000"/>
                  <w:sz w:val="16"/>
                  <w:szCs w:val="16"/>
                  <w:lang w:val="en-US" w:eastAsia="fr-FR"/>
                </w:rPr>
                <w:t>V</w:t>
              </w:r>
            </w:ins>
            <w:ins w:id="10272" w:author="Mokaddem Emna" w:date="2013-02-06T13:30: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27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7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ngEO-SUB-145-WEBC-FUN</w:t>
            </w:r>
          </w:p>
        </w:tc>
        <w:tc>
          <w:tcPr>
            <w:tcW w:w="2268" w:type="dxa"/>
            <w:tcBorders>
              <w:top w:val="nil"/>
              <w:left w:val="nil"/>
              <w:bottom w:val="single" w:sz="8" w:space="0" w:color="808080"/>
              <w:right w:val="single" w:sz="8" w:space="0" w:color="808080"/>
            </w:tcBorders>
            <w:shd w:val="clear" w:color="auto" w:fill="auto"/>
            <w:vAlign w:val="center"/>
            <w:tcPrChange w:id="1027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Change w:id="1027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27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278" w:author="Lavignotte Fabien" w:date="2013-02-07T11:38: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27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80" w:author="Mokaddem Emna" w:date="2013-02-06T12:53:00Z">
              <w:r w:rsidRPr="00F52563">
                <w:rPr>
                  <w:rFonts w:ascii="Times New Roman" w:eastAsia="Times New Roman" w:hAnsi="Times New Roman" w:cs="Times New Roman"/>
                  <w:color w:val="000000"/>
                  <w:sz w:val="16"/>
                  <w:szCs w:val="16"/>
                  <w:lang w:val="en-US" w:eastAsia="fr-FR"/>
                </w:rPr>
                <w:t>V</w:t>
              </w:r>
            </w:ins>
            <w:ins w:id="10281" w:author="Mokaddem Emna" w:date="2013-02-06T13:03: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28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8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ngEO-SUB-146-WEBC-FUN</w:t>
            </w:r>
          </w:p>
        </w:tc>
        <w:tc>
          <w:tcPr>
            <w:tcW w:w="2268" w:type="dxa"/>
            <w:tcBorders>
              <w:top w:val="nil"/>
              <w:left w:val="nil"/>
              <w:bottom w:val="single" w:sz="8" w:space="0" w:color="808080"/>
              <w:right w:val="single" w:sz="8" w:space="0" w:color="808080"/>
            </w:tcBorders>
            <w:shd w:val="clear" w:color="auto" w:fill="auto"/>
            <w:vAlign w:val="center"/>
            <w:tcPrChange w:id="1028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Change w:id="1028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28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287" w:author="Lavignotte Fabien" w:date="2013-02-07T11:38: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28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89" w:author="Mokaddem Emna" w:date="2013-02-06T12:53:00Z">
              <w:r w:rsidRPr="00F52563">
                <w:rPr>
                  <w:rFonts w:ascii="Times New Roman" w:eastAsia="Times New Roman" w:hAnsi="Times New Roman" w:cs="Times New Roman"/>
                  <w:color w:val="000000"/>
                  <w:sz w:val="16"/>
                  <w:szCs w:val="16"/>
                  <w:lang w:val="en-US" w:eastAsia="fr-FR"/>
                </w:rPr>
                <w:t>V</w:t>
              </w:r>
            </w:ins>
            <w:ins w:id="10290" w:author="Mokaddem Emna" w:date="2013-02-06T13:03: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29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29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ngEO-SUB-147-WEBC-FUN</w:t>
            </w:r>
          </w:p>
        </w:tc>
        <w:tc>
          <w:tcPr>
            <w:tcW w:w="2268" w:type="dxa"/>
            <w:tcBorders>
              <w:top w:val="nil"/>
              <w:left w:val="nil"/>
              <w:bottom w:val="single" w:sz="8" w:space="0" w:color="808080"/>
              <w:right w:val="single" w:sz="8" w:space="0" w:color="808080"/>
            </w:tcBorders>
            <w:shd w:val="clear" w:color="auto" w:fill="auto"/>
            <w:vAlign w:val="center"/>
            <w:tcPrChange w:id="1029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chart                                                              </w:t>
            </w:r>
          </w:p>
        </w:tc>
        <w:tc>
          <w:tcPr>
            <w:tcW w:w="850" w:type="dxa"/>
            <w:tcBorders>
              <w:top w:val="nil"/>
              <w:left w:val="nil"/>
              <w:bottom w:val="single" w:sz="8" w:space="0" w:color="808080"/>
              <w:right w:val="single" w:sz="8" w:space="0" w:color="808080"/>
            </w:tcBorders>
            <w:shd w:val="clear" w:color="auto" w:fill="auto"/>
            <w:vAlign w:val="bottom"/>
            <w:tcPrChange w:id="1029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29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296" w:author="Lavignotte Fabien" w:date="2013-02-07T11:38: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29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298" w:author="Mokaddem Emna" w:date="2013-02-06T12:53:00Z">
              <w:r w:rsidRPr="00F52563">
                <w:rPr>
                  <w:rFonts w:ascii="Times New Roman" w:eastAsia="Times New Roman" w:hAnsi="Times New Roman" w:cs="Times New Roman"/>
                  <w:color w:val="000000"/>
                  <w:sz w:val="16"/>
                  <w:szCs w:val="16"/>
                  <w:lang w:val="en-US" w:eastAsia="fr-FR"/>
                </w:rPr>
                <w:t>V</w:t>
              </w:r>
            </w:ins>
            <w:ins w:id="10299" w:author="Mokaddem Emna" w:date="2013-02-06T13:03: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30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0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ngEO-SUB-148-WEBC-FUN</w:t>
            </w:r>
          </w:p>
        </w:tc>
        <w:tc>
          <w:tcPr>
            <w:tcW w:w="2268" w:type="dxa"/>
            <w:tcBorders>
              <w:top w:val="nil"/>
              <w:left w:val="nil"/>
              <w:bottom w:val="single" w:sz="8" w:space="0" w:color="808080"/>
              <w:right w:val="single" w:sz="8" w:space="0" w:color="808080"/>
            </w:tcBorders>
            <w:shd w:val="clear" w:color="auto" w:fill="auto"/>
            <w:vAlign w:val="center"/>
            <w:tcPrChange w:id="1030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options edition                                                 </w:t>
            </w:r>
          </w:p>
        </w:tc>
        <w:tc>
          <w:tcPr>
            <w:tcW w:w="850" w:type="dxa"/>
            <w:tcBorders>
              <w:top w:val="nil"/>
              <w:left w:val="nil"/>
              <w:bottom w:val="single" w:sz="8" w:space="0" w:color="808080"/>
              <w:right w:val="single" w:sz="8" w:space="0" w:color="808080"/>
            </w:tcBorders>
            <w:shd w:val="clear" w:color="auto" w:fill="auto"/>
            <w:vAlign w:val="bottom"/>
            <w:tcPrChange w:id="1030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30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305" w:author="Emna Mokaddem" w:date="2013-01-07T18:16:00Z">
              <w:r w:rsidRPr="008400C4">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73</w:t>
              </w:r>
            </w:ins>
          </w:p>
        </w:tc>
        <w:tc>
          <w:tcPr>
            <w:tcW w:w="1275" w:type="dxa"/>
            <w:tcBorders>
              <w:top w:val="nil"/>
              <w:left w:val="nil"/>
              <w:bottom w:val="single" w:sz="8" w:space="0" w:color="808080"/>
              <w:right w:val="single" w:sz="8" w:space="0" w:color="808080"/>
            </w:tcBorders>
            <w:tcPrChange w:id="1030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307" w:author="Mokaddem Emna" w:date="2013-02-06T12:53:00Z">
              <w:r w:rsidRPr="00F52563">
                <w:rPr>
                  <w:rFonts w:ascii="Times New Roman" w:eastAsia="Times New Roman" w:hAnsi="Times New Roman" w:cs="Times New Roman"/>
                  <w:color w:val="000000"/>
                  <w:sz w:val="16"/>
                  <w:szCs w:val="16"/>
                  <w:lang w:val="en-US" w:eastAsia="fr-FR"/>
                </w:rPr>
                <w:t>V</w:t>
              </w:r>
            </w:ins>
            <w:ins w:id="10308" w:author="Mokaddem Emna" w:date="2013-02-06T13:0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30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1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ngEO-SUB-149-WEBC-FUN</w:t>
            </w:r>
          </w:p>
        </w:tc>
        <w:tc>
          <w:tcPr>
            <w:tcW w:w="2268" w:type="dxa"/>
            <w:tcBorders>
              <w:top w:val="nil"/>
              <w:left w:val="nil"/>
              <w:bottom w:val="single" w:sz="8" w:space="0" w:color="808080"/>
              <w:right w:val="single" w:sz="8" w:space="0" w:color="808080"/>
            </w:tcBorders>
            <w:shd w:val="clear" w:color="auto" w:fill="auto"/>
            <w:vAlign w:val="center"/>
            <w:tcPrChange w:id="1031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 of the search results                                                </w:t>
            </w:r>
          </w:p>
        </w:tc>
        <w:tc>
          <w:tcPr>
            <w:tcW w:w="850" w:type="dxa"/>
            <w:tcBorders>
              <w:top w:val="nil"/>
              <w:left w:val="nil"/>
              <w:bottom w:val="single" w:sz="8" w:space="0" w:color="808080"/>
              <w:right w:val="single" w:sz="8" w:space="0" w:color="808080"/>
            </w:tcBorders>
            <w:shd w:val="clear" w:color="auto" w:fill="auto"/>
            <w:vAlign w:val="bottom"/>
            <w:tcPrChange w:id="1031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31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314" w:author="Lavignotte Fabien" w:date="2013-02-07T11:38:00Z">
              <w:r w:rsidRPr="009D1EFC">
                <w:rPr>
                  <w:rFonts w:ascii="Times New Roman" w:eastAsia="Times New Roman" w:hAnsi="Times New Roman" w:cs="Times New Roman"/>
                  <w:color w:val="000000"/>
                  <w:sz w:val="16"/>
                  <w:szCs w:val="16"/>
                  <w:lang w:val="en-US" w:eastAsia="fr-FR"/>
                </w:rPr>
                <w:t>NGEO-WEBC-VTC-0110</w:t>
              </w:r>
            </w:ins>
          </w:p>
        </w:tc>
        <w:tc>
          <w:tcPr>
            <w:tcW w:w="1275" w:type="dxa"/>
            <w:tcBorders>
              <w:top w:val="nil"/>
              <w:left w:val="nil"/>
              <w:bottom w:val="single" w:sz="8" w:space="0" w:color="808080"/>
              <w:right w:val="single" w:sz="8" w:space="0" w:color="808080"/>
            </w:tcBorders>
            <w:tcPrChange w:id="10315"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316" w:author="Mokaddem Emna" w:date="2013-02-06T12:53:00Z">
              <w:r w:rsidRPr="00F52563">
                <w:rPr>
                  <w:rFonts w:ascii="Times New Roman" w:eastAsia="Times New Roman" w:hAnsi="Times New Roman" w:cs="Times New Roman"/>
                  <w:color w:val="000000"/>
                  <w:sz w:val="16"/>
                  <w:szCs w:val="16"/>
                  <w:lang w:val="en-US" w:eastAsia="fr-FR"/>
                </w:rPr>
                <w:t>V</w:t>
              </w:r>
            </w:ins>
            <w:ins w:id="10317" w:author="Mokaddem Emna" w:date="2013-02-06T13:31:00Z">
              <w:r>
                <w:rPr>
                  <w:rFonts w:ascii="Times New Roman" w:eastAsia="Times New Roman" w:hAnsi="Times New Roman" w:cs="Times New Roman"/>
                  <w:color w:val="000000"/>
                  <w:sz w:val="16"/>
                  <w:szCs w:val="16"/>
                  <w:lang w:val="en-US" w:eastAsia="fr-FR"/>
                </w:rPr>
                <w:t>1-V2</w:t>
              </w:r>
            </w:ins>
          </w:p>
        </w:tc>
      </w:tr>
      <w:tr w:rsidR="002D4D70" w:rsidRPr="00466294" w:rsidTr="00115F09">
        <w:trPr>
          <w:trHeight w:val="315"/>
          <w:trPrChange w:id="1031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1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ngEO-SUB-150-WEBC-FUN</w:t>
            </w:r>
          </w:p>
        </w:tc>
        <w:tc>
          <w:tcPr>
            <w:tcW w:w="2268" w:type="dxa"/>
            <w:tcBorders>
              <w:top w:val="nil"/>
              <w:left w:val="nil"/>
              <w:bottom w:val="single" w:sz="8" w:space="0" w:color="808080"/>
              <w:right w:val="single" w:sz="8" w:space="0" w:color="808080"/>
            </w:tcBorders>
            <w:shd w:val="clear" w:color="auto" w:fill="auto"/>
            <w:vAlign w:val="center"/>
            <w:tcPrChange w:id="1032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Transfer to shopcart                                      </w:t>
            </w:r>
          </w:p>
        </w:tc>
        <w:tc>
          <w:tcPr>
            <w:tcW w:w="850" w:type="dxa"/>
            <w:tcBorders>
              <w:top w:val="nil"/>
              <w:left w:val="nil"/>
              <w:bottom w:val="single" w:sz="8" w:space="0" w:color="808080"/>
              <w:right w:val="single" w:sz="8" w:space="0" w:color="808080"/>
            </w:tcBorders>
            <w:shd w:val="clear" w:color="auto" w:fill="auto"/>
            <w:vAlign w:val="bottom"/>
            <w:tcPrChange w:id="1032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32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323" w:author="Lavignotte Fabien" w:date="2013-02-07T11:38: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324"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325" w:author="Mokaddem Emna" w:date="2013-02-06T12:53:00Z">
              <w:r w:rsidRPr="00F52563">
                <w:rPr>
                  <w:rFonts w:ascii="Times New Roman" w:eastAsia="Times New Roman" w:hAnsi="Times New Roman" w:cs="Times New Roman"/>
                  <w:color w:val="000000"/>
                  <w:sz w:val="16"/>
                  <w:szCs w:val="16"/>
                  <w:lang w:val="en-US" w:eastAsia="fr-FR"/>
                </w:rPr>
                <w:t>V</w:t>
              </w:r>
            </w:ins>
            <w:ins w:id="10326" w:author="Mokaddem Emna" w:date="2013-02-06T13:31: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32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2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ngEO-SUB-152-WEBC-FUN</w:t>
            </w:r>
          </w:p>
        </w:tc>
        <w:tc>
          <w:tcPr>
            <w:tcW w:w="2268" w:type="dxa"/>
            <w:tcBorders>
              <w:top w:val="nil"/>
              <w:left w:val="nil"/>
              <w:bottom w:val="single" w:sz="8" w:space="0" w:color="808080"/>
              <w:right w:val="single" w:sz="8" w:space="0" w:color="808080"/>
            </w:tcBorders>
            <w:shd w:val="clear" w:color="auto" w:fill="auto"/>
            <w:vAlign w:val="center"/>
            <w:tcPrChange w:id="1032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tcBorders>
              <w:top w:val="nil"/>
              <w:left w:val="nil"/>
              <w:bottom w:val="single" w:sz="8" w:space="0" w:color="808080"/>
              <w:right w:val="single" w:sz="8" w:space="0" w:color="808080"/>
            </w:tcBorders>
            <w:shd w:val="clear" w:color="auto" w:fill="auto"/>
            <w:vAlign w:val="bottom"/>
            <w:tcPrChange w:id="1033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33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9D1EFC">
              <w:rPr>
                <w:rFonts w:ascii="Times New Roman" w:eastAsia="Times New Roman" w:hAnsi="Times New Roman" w:cs="Times New Roman"/>
                <w:color w:val="000000"/>
                <w:sz w:val="16"/>
                <w:szCs w:val="16"/>
                <w:lang w:val="en-US" w:eastAsia="fr-FR"/>
              </w:rPr>
              <w:t>NGEO-WEBC-VTC-0110</w:t>
            </w:r>
          </w:p>
        </w:tc>
        <w:tc>
          <w:tcPr>
            <w:tcW w:w="1275" w:type="dxa"/>
            <w:tcBorders>
              <w:top w:val="nil"/>
              <w:left w:val="nil"/>
              <w:bottom w:val="single" w:sz="8" w:space="0" w:color="808080"/>
              <w:right w:val="single" w:sz="8" w:space="0" w:color="808080"/>
            </w:tcBorders>
            <w:tcPrChange w:id="10332" w:author="Mokaddem Emna" w:date="2013-02-08T12:09:00Z">
              <w:tcPr>
                <w:tcW w:w="992" w:type="dxa"/>
                <w:tcBorders>
                  <w:top w:val="nil"/>
                  <w:left w:val="nil"/>
                  <w:bottom w:val="single" w:sz="8" w:space="0" w:color="808080"/>
                  <w:right w:val="single" w:sz="8" w:space="0" w:color="808080"/>
                </w:tcBorders>
              </w:tcPr>
            </w:tcPrChange>
          </w:tcPr>
          <w:p w:rsidR="002D4D70" w:rsidRPr="009D1EFC"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333" w:author="Mokaddem Emna" w:date="2013-02-06T12:53:00Z">
              <w:r w:rsidRPr="00F52563">
                <w:rPr>
                  <w:rFonts w:ascii="Times New Roman" w:eastAsia="Times New Roman" w:hAnsi="Times New Roman" w:cs="Times New Roman"/>
                  <w:color w:val="000000"/>
                  <w:sz w:val="16"/>
                  <w:szCs w:val="16"/>
                  <w:lang w:val="en-US" w:eastAsia="fr-FR"/>
                </w:rPr>
                <w:t>V</w:t>
              </w:r>
            </w:ins>
            <w:ins w:id="10334" w:author="Mokaddem Emna" w:date="2013-02-06T13:0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33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3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ngEO-SUB-153-WEBC-FUN</w:t>
            </w:r>
          </w:p>
        </w:tc>
        <w:tc>
          <w:tcPr>
            <w:tcW w:w="2268" w:type="dxa"/>
            <w:tcBorders>
              <w:top w:val="nil"/>
              <w:left w:val="nil"/>
              <w:bottom w:val="single" w:sz="8" w:space="0" w:color="808080"/>
              <w:right w:val="single" w:sz="8" w:space="0" w:color="808080"/>
            </w:tcBorders>
            <w:shd w:val="clear" w:color="auto" w:fill="auto"/>
            <w:vAlign w:val="center"/>
            <w:tcPrChange w:id="1033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Data access request                                       </w:t>
            </w:r>
          </w:p>
        </w:tc>
        <w:tc>
          <w:tcPr>
            <w:tcW w:w="850" w:type="dxa"/>
            <w:tcBorders>
              <w:top w:val="nil"/>
              <w:left w:val="nil"/>
              <w:bottom w:val="single" w:sz="8" w:space="0" w:color="808080"/>
              <w:right w:val="single" w:sz="8" w:space="0" w:color="808080"/>
            </w:tcBorders>
            <w:shd w:val="clear" w:color="auto" w:fill="auto"/>
            <w:vAlign w:val="bottom"/>
            <w:tcPrChange w:id="1033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33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340" w:author="Lavignotte Fabien" w:date="2013-02-07T11:38: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341"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342" w:author="Mokaddem Emna" w:date="2013-02-06T12:53:00Z">
              <w:r w:rsidRPr="00F52563">
                <w:rPr>
                  <w:rFonts w:ascii="Times New Roman" w:eastAsia="Times New Roman" w:hAnsi="Times New Roman" w:cs="Times New Roman"/>
                  <w:color w:val="000000"/>
                  <w:sz w:val="16"/>
                  <w:szCs w:val="16"/>
                  <w:lang w:val="en-US" w:eastAsia="fr-FR"/>
                </w:rPr>
                <w:t>V</w:t>
              </w:r>
            </w:ins>
            <w:ins w:id="10343" w:author="Mokaddem Emna" w:date="2013-02-06T13:32: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34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4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ngEO-SUB-155-WEBC-FUN</w:t>
            </w:r>
          </w:p>
        </w:tc>
        <w:tc>
          <w:tcPr>
            <w:tcW w:w="2268" w:type="dxa"/>
            <w:tcBorders>
              <w:top w:val="nil"/>
              <w:left w:val="nil"/>
              <w:bottom w:val="single" w:sz="8" w:space="0" w:color="808080"/>
              <w:right w:val="single" w:sz="8" w:space="0" w:color="808080"/>
            </w:tcBorders>
            <w:shd w:val="clear" w:color="auto" w:fill="auto"/>
            <w:vAlign w:val="center"/>
            <w:tcPrChange w:id="1034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results: Planned products' exception                               </w:t>
            </w:r>
          </w:p>
        </w:tc>
        <w:tc>
          <w:tcPr>
            <w:tcW w:w="850" w:type="dxa"/>
            <w:tcBorders>
              <w:top w:val="nil"/>
              <w:left w:val="nil"/>
              <w:bottom w:val="single" w:sz="8" w:space="0" w:color="808080"/>
              <w:right w:val="single" w:sz="8" w:space="0" w:color="808080"/>
            </w:tcBorders>
            <w:shd w:val="clear" w:color="auto" w:fill="auto"/>
            <w:vAlign w:val="bottom"/>
            <w:tcPrChange w:id="1034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34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349" w:author="Lavignotte Fabien" w:date="2013-02-07T11:39:00Z">
              <w:r w:rsidRPr="009D1EFC">
                <w:rPr>
                  <w:rFonts w:ascii="Times New Roman" w:eastAsia="Times New Roman" w:hAnsi="Times New Roman" w:cs="Times New Roman"/>
                  <w:color w:val="000000"/>
                  <w:sz w:val="16"/>
                  <w:szCs w:val="16"/>
                  <w:lang w:val="en-US" w:eastAsia="fr-FR"/>
                </w:rPr>
                <w:t>NGEO-WEBC-VTC-0110</w:t>
              </w:r>
            </w:ins>
          </w:p>
        </w:tc>
        <w:tc>
          <w:tcPr>
            <w:tcW w:w="1275" w:type="dxa"/>
            <w:tcBorders>
              <w:top w:val="nil"/>
              <w:left w:val="nil"/>
              <w:bottom w:val="single" w:sz="8" w:space="0" w:color="808080"/>
              <w:right w:val="single" w:sz="8" w:space="0" w:color="808080"/>
            </w:tcBorders>
            <w:tcPrChange w:id="1035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351" w:author="Mokaddem Emna" w:date="2013-02-06T12:53:00Z">
              <w:r w:rsidRPr="00F52563">
                <w:rPr>
                  <w:rFonts w:ascii="Times New Roman" w:eastAsia="Times New Roman" w:hAnsi="Times New Roman" w:cs="Times New Roman"/>
                  <w:color w:val="000000"/>
                  <w:sz w:val="16"/>
                  <w:szCs w:val="16"/>
                  <w:lang w:val="en-US" w:eastAsia="fr-FR"/>
                </w:rPr>
                <w:t>V</w:t>
              </w:r>
            </w:ins>
            <w:ins w:id="10352" w:author="Mokaddem Emna" w:date="2013-02-06T13:3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35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5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ngEO-SUB-156-WEBC-FUN</w:t>
            </w:r>
          </w:p>
        </w:tc>
        <w:tc>
          <w:tcPr>
            <w:tcW w:w="2268" w:type="dxa"/>
            <w:tcBorders>
              <w:top w:val="nil"/>
              <w:left w:val="nil"/>
              <w:bottom w:val="single" w:sz="8" w:space="0" w:color="808080"/>
              <w:right w:val="single" w:sz="8" w:space="0" w:color="808080"/>
            </w:tcBorders>
            <w:shd w:val="clear" w:color="auto" w:fill="auto"/>
            <w:vAlign w:val="center"/>
            <w:tcPrChange w:id="1035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Shopcarts management                                          </w:t>
            </w:r>
          </w:p>
        </w:tc>
        <w:tc>
          <w:tcPr>
            <w:tcW w:w="850" w:type="dxa"/>
            <w:tcBorders>
              <w:top w:val="nil"/>
              <w:left w:val="nil"/>
              <w:bottom w:val="single" w:sz="8" w:space="0" w:color="808080"/>
              <w:right w:val="single" w:sz="8" w:space="0" w:color="808080"/>
            </w:tcBorders>
            <w:shd w:val="clear" w:color="auto" w:fill="auto"/>
            <w:vAlign w:val="bottom"/>
            <w:tcPrChange w:id="1035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35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358" w:author="Lavignotte Fabien" w:date="2013-02-07T11:39: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35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360" w:author="Mokaddem Emna" w:date="2013-02-06T12:53:00Z">
              <w:r w:rsidRPr="00F52563">
                <w:rPr>
                  <w:rFonts w:ascii="Times New Roman" w:eastAsia="Times New Roman" w:hAnsi="Times New Roman" w:cs="Times New Roman"/>
                  <w:color w:val="000000"/>
                  <w:sz w:val="16"/>
                  <w:szCs w:val="16"/>
                  <w:lang w:val="en-US" w:eastAsia="fr-FR"/>
                </w:rPr>
                <w:t>V</w:t>
              </w:r>
            </w:ins>
            <w:ins w:id="10361" w:author="Mokaddem Emna" w:date="2013-02-06T13:34: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36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6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ngEO-SUB-157-WEBC-FUN</w:t>
            </w:r>
          </w:p>
        </w:tc>
        <w:tc>
          <w:tcPr>
            <w:tcW w:w="2268" w:type="dxa"/>
            <w:tcBorders>
              <w:top w:val="nil"/>
              <w:left w:val="nil"/>
              <w:bottom w:val="single" w:sz="8" w:space="0" w:color="808080"/>
              <w:right w:val="single" w:sz="8" w:space="0" w:color="808080"/>
            </w:tcBorders>
            <w:shd w:val="clear" w:color="auto" w:fill="auto"/>
            <w:vAlign w:val="center"/>
            <w:tcPrChange w:id="1036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Data access requests management                               </w:t>
            </w:r>
          </w:p>
        </w:tc>
        <w:tc>
          <w:tcPr>
            <w:tcW w:w="850" w:type="dxa"/>
            <w:tcBorders>
              <w:top w:val="nil"/>
              <w:left w:val="nil"/>
              <w:bottom w:val="single" w:sz="8" w:space="0" w:color="808080"/>
              <w:right w:val="single" w:sz="8" w:space="0" w:color="808080"/>
            </w:tcBorders>
            <w:shd w:val="clear" w:color="auto" w:fill="auto"/>
            <w:vAlign w:val="bottom"/>
            <w:tcPrChange w:id="1036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36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264259">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10367" w:author="Mokaddem Emna" w:date="2013-02-08T12:09:00Z">
              <w:tcPr>
                <w:tcW w:w="992" w:type="dxa"/>
                <w:tcBorders>
                  <w:top w:val="nil"/>
                  <w:left w:val="nil"/>
                  <w:bottom w:val="single" w:sz="8" w:space="0" w:color="808080"/>
                  <w:right w:val="single" w:sz="8" w:space="0" w:color="808080"/>
                </w:tcBorders>
              </w:tcPr>
            </w:tcPrChange>
          </w:tcPr>
          <w:p w:rsidR="002D4D7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368" w:author="Mokaddem Emna" w:date="2013-02-06T12:53:00Z">
              <w:r w:rsidRPr="00F52563">
                <w:rPr>
                  <w:rFonts w:ascii="Times New Roman" w:eastAsia="Times New Roman" w:hAnsi="Times New Roman" w:cs="Times New Roman"/>
                  <w:color w:val="000000"/>
                  <w:sz w:val="16"/>
                  <w:szCs w:val="16"/>
                  <w:lang w:val="en-US" w:eastAsia="fr-FR"/>
                </w:rPr>
                <w:t>V</w:t>
              </w:r>
            </w:ins>
            <w:ins w:id="10369" w:author="Mokaddem Emna" w:date="2013-02-06T13:3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37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7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ngEO-SUB-158-WEBC-FUN</w:t>
            </w:r>
          </w:p>
        </w:tc>
        <w:tc>
          <w:tcPr>
            <w:tcW w:w="2268" w:type="dxa"/>
            <w:tcBorders>
              <w:top w:val="nil"/>
              <w:left w:val="nil"/>
              <w:bottom w:val="single" w:sz="8" w:space="0" w:color="808080"/>
              <w:right w:val="single" w:sz="8" w:space="0" w:color="808080"/>
            </w:tcBorders>
            <w:shd w:val="clear" w:color="auto" w:fill="auto"/>
            <w:vAlign w:val="center"/>
            <w:tcPrChange w:id="1037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direct download                                                    </w:t>
            </w:r>
          </w:p>
        </w:tc>
        <w:tc>
          <w:tcPr>
            <w:tcW w:w="850" w:type="dxa"/>
            <w:tcBorders>
              <w:top w:val="nil"/>
              <w:left w:val="nil"/>
              <w:bottom w:val="single" w:sz="8" w:space="0" w:color="808080"/>
              <w:right w:val="single" w:sz="8" w:space="0" w:color="808080"/>
            </w:tcBorders>
            <w:shd w:val="clear" w:color="auto" w:fill="auto"/>
            <w:vAlign w:val="bottom"/>
            <w:tcPrChange w:id="1037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37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NGEO-WEBC-VTC-0150 NGEO-WEBC-VTC-0151</w:t>
            </w:r>
          </w:p>
        </w:tc>
        <w:tc>
          <w:tcPr>
            <w:tcW w:w="1275" w:type="dxa"/>
            <w:tcBorders>
              <w:top w:val="nil"/>
              <w:left w:val="nil"/>
              <w:bottom w:val="single" w:sz="8" w:space="0" w:color="808080"/>
              <w:right w:val="single" w:sz="8" w:space="0" w:color="808080"/>
            </w:tcBorders>
            <w:tcPrChange w:id="10375"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10376" w:author="Mokaddem Emna" w:date="2013-02-06T12:53:00Z">
              <w:r w:rsidRPr="00F52563">
                <w:rPr>
                  <w:rFonts w:ascii="Times New Roman" w:eastAsia="Times New Roman" w:hAnsi="Times New Roman" w:cs="Times New Roman"/>
                  <w:color w:val="000000"/>
                  <w:sz w:val="16"/>
                  <w:szCs w:val="16"/>
                  <w:lang w:val="en-US" w:eastAsia="fr-FR"/>
                </w:rPr>
                <w:t>V</w:t>
              </w:r>
            </w:ins>
            <w:ins w:id="10377" w:author="Mokaddem Emna" w:date="2013-02-06T13:3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37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7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ngEO-SUB-159-WEBC-FUN</w:t>
            </w:r>
          </w:p>
        </w:tc>
        <w:tc>
          <w:tcPr>
            <w:tcW w:w="2268" w:type="dxa"/>
            <w:tcBorders>
              <w:top w:val="nil"/>
              <w:left w:val="nil"/>
              <w:bottom w:val="single" w:sz="8" w:space="0" w:color="808080"/>
              <w:right w:val="single" w:sz="8" w:space="0" w:color="808080"/>
            </w:tcBorders>
            <w:shd w:val="clear" w:color="auto" w:fill="auto"/>
            <w:vAlign w:val="center"/>
            <w:tcPrChange w:id="1038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 types                                                  </w:t>
            </w:r>
          </w:p>
        </w:tc>
        <w:tc>
          <w:tcPr>
            <w:tcW w:w="850" w:type="dxa"/>
            <w:tcBorders>
              <w:top w:val="nil"/>
              <w:left w:val="nil"/>
              <w:bottom w:val="single" w:sz="8" w:space="0" w:color="808080"/>
              <w:right w:val="single" w:sz="8" w:space="0" w:color="808080"/>
            </w:tcBorders>
            <w:shd w:val="clear" w:color="auto" w:fill="auto"/>
            <w:vAlign w:val="bottom"/>
            <w:tcPrChange w:id="1038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38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tc>
        <w:tc>
          <w:tcPr>
            <w:tcW w:w="1275" w:type="dxa"/>
            <w:tcBorders>
              <w:top w:val="nil"/>
              <w:left w:val="nil"/>
              <w:bottom w:val="single" w:sz="8" w:space="0" w:color="808080"/>
              <w:right w:val="single" w:sz="8" w:space="0" w:color="808080"/>
            </w:tcBorders>
            <w:tcPrChange w:id="10383"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10384" w:author="Mokaddem Emna" w:date="2013-02-06T12:53:00Z">
              <w:r w:rsidRPr="00F52563">
                <w:rPr>
                  <w:rFonts w:ascii="Times New Roman" w:eastAsia="Times New Roman" w:hAnsi="Times New Roman" w:cs="Times New Roman"/>
                  <w:color w:val="000000"/>
                  <w:sz w:val="16"/>
                  <w:szCs w:val="16"/>
                  <w:lang w:val="en-US" w:eastAsia="fr-FR"/>
                </w:rPr>
                <w:t>V</w:t>
              </w:r>
            </w:ins>
            <w:ins w:id="10385" w:author="Mokaddem Emna" w:date="2013-02-06T13:34:00Z">
              <w:r>
                <w:rPr>
                  <w:rFonts w:ascii="Times New Roman" w:eastAsia="Times New Roman" w:hAnsi="Times New Roman" w:cs="Times New Roman"/>
                  <w:color w:val="000000"/>
                  <w:sz w:val="16"/>
                  <w:szCs w:val="16"/>
                  <w:lang w:val="en-US" w:eastAsia="fr-FR"/>
                </w:rPr>
                <w:t>1</w:t>
              </w:r>
            </w:ins>
            <w:ins w:id="10386" w:author="Mokaddem Emna" w:date="2013-02-06T13:35:00Z">
              <w:r>
                <w:rPr>
                  <w:rFonts w:ascii="Times New Roman" w:eastAsia="Times New Roman" w:hAnsi="Times New Roman" w:cs="Times New Roman"/>
                  <w:color w:val="000000"/>
                  <w:sz w:val="16"/>
                  <w:szCs w:val="16"/>
                  <w:lang w:val="en-US" w:eastAsia="fr-FR"/>
                </w:rPr>
                <w:t>-V2</w:t>
              </w:r>
            </w:ins>
          </w:p>
        </w:tc>
      </w:tr>
      <w:tr w:rsidR="002D4D70" w:rsidRPr="00466294" w:rsidTr="00115F09">
        <w:trPr>
          <w:trHeight w:val="315"/>
          <w:trPrChange w:id="1038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8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ngEO-SUB-160-WEBC-FUN</w:t>
            </w:r>
          </w:p>
        </w:tc>
        <w:tc>
          <w:tcPr>
            <w:tcW w:w="2268" w:type="dxa"/>
            <w:tcBorders>
              <w:top w:val="nil"/>
              <w:left w:val="nil"/>
              <w:bottom w:val="single" w:sz="8" w:space="0" w:color="808080"/>
              <w:right w:val="single" w:sz="8" w:space="0" w:color="808080"/>
            </w:tcBorders>
            <w:shd w:val="clear" w:color="auto" w:fill="auto"/>
            <w:vAlign w:val="center"/>
            <w:tcPrChange w:id="1038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Simple data access                                                         </w:t>
            </w:r>
          </w:p>
        </w:tc>
        <w:tc>
          <w:tcPr>
            <w:tcW w:w="850" w:type="dxa"/>
            <w:tcBorders>
              <w:top w:val="nil"/>
              <w:left w:val="nil"/>
              <w:bottom w:val="single" w:sz="8" w:space="0" w:color="808080"/>
              <w:right w:val="single" w:sz="8" w:space="0" w:color="808080"/>
            </w:tcBorders>
            <w:shd w:val="clear" w:color="auto" w:fill="auto"/>
            <w:vAlign w:val="bottom"/>
            <w:tcPrChange w:id="1039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391"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10392"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393" w:author="Mokaddem Emna" w:date="2013-02-06T12:53:00Z">
              <w:r w:rsidRPr="00F52563">
                <w:rPr>
                  <w:rFonts w:ascii="Times New Roman" w:eastAsia="Times New Roman" w:hAnsi="Times New Roman" w:cs="Times New Roman"/>
                  <w:color w:val="000000"/>
                  <w:sz w:val="16"/>
                  <w:szCs w:val="16"/>
                  <w:lang w:val="en-US" w:eastAsia="fr-FR"/>
                </w:rPr>
                <w:t>V</w:t>
              </w:r>
            </w:ins>
            <w:ins w:id="10394" w:author="Mokaddem Emna" w:date="2013-02-06T13:3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39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39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ngEO-SUB-161-WEBC-FUN</w:t>
            </w:r>
          </w:p>
        </w:tc>
        <w:tc>
          <w:tcPr>
            <w:tcW w:w="2268" w:type="dxa"/>
            <w:tcBorders>
              <w:top w:val="nil"/>
              <w:left w:val="nil"/>
              <w:bottom w:val="single" w:sz="8" w:space="0" w:color="808080"/>
              <w:right w:val="single" w:sz="8" w:space="0" w:color="808080"/>
            </w:tcBorders>
            <w:shd w:val="clear" w:color="auto" w:fill="auto"/>
            <w:vAlign w:val="center"/>
            <w:tcPrChange w:id="1039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Enhanced data access                                                       </w:t>
            </w:r>
          </w:p>
        </w:tc>
        <w:tc>
          <w:tcPr>
            <w:tcW w:w="850" w:type="dxa"/>
            <w:tcBorders>
              <w:top w:val="nil"/>
              <w:left w:val="nil"/>
              <w:bottom w:val="single" w:sz="8" w:space="0" w:color="808080"/>
              <w:right w:val="single" w:sz="8" w:space="0" w:color="808080"/>
            </w:tcBorders>
            <w:shd w:val="clear" w:color="auto" w:fill="auto"/>
            <w:vAlign w:val="bottom"/>
            <w:tcPrChange w:id="1039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39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400" w:author="Lavignotte Fabien" w:date="2013-02-07T11:40: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401"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402" w:author="Mokaddem Emna" w:date="2013-02-06T12:53:00Z">
              <w:r w:rsidRPr="00F52563">
                <w:rPr>
                  <w:rFonts w:ascii="Times New Roman" w:eastAsia="Times New Roman" w:hAnsi="Times New Roman" w:cs="Times New Roman"/>
                  <w:color w:val="000000"/>
                  <w:sz w:val="16"/>
                  <w:szCs w:val="16"/>
                  <w:lang w:val="en-US" w:eastAsia="fr-FR"/>
                </w:rPr>
                <w:t>V</w:t>
              </w:r>
            </w:ins>
            <w:ins w:id="10403" w:author="Mokaddem Emna" w:date="2013-02-06T13:03: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40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40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ngEO-SUB-162-WEBC-FUN</w:t>
            </w:r>
          </w:p>
        </w:tc>
        <w:tc>
          <w:tcPr>
            <w:tcW w:w="2268" w:type="dxa"/>
            <w:tcBorders>
              <w:top w:val="nil"/>
              <w:left w:val="nil"/>
              <w:bottom w:val="single" w:sz="8" w:space="0" w:color="808080"/>
              <w:right w:val="single" w:sz="8" w:space="0" w:color="808080"/>
            </w:tcBorders>
            <w:shd w:val="clear" w:color="auto" w:fill="auto"/>
            <w:vAlign w:val="center"/>
            <w:tcPrChange w:id="1040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850" w:type="dxa"/>
            <w:tcBorders>
              <w:top w:val="nil"/>
              <w:left w:val="nil"/>
              <w:bottom w:val="single" w:sz="8" w:space="0" w:color="808080"/>
              <w:right w:val="single" w:sz="8" w:space="0" w:color="808080"/>
            </w:tcBorders>
            <w:shd w:val="clear" w:color="auto" w:fill="auto"/>
            <w:vAlign w:val="bottom"/>
            <w:tcPrChange w:id="1040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40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Default="002D4D70" w:rsidP="00C87D7A">
            <w:pPr>
              <w:spacing w:after="0" w:line="240" w:lineRule="auto"/>
              <w:jc w:val="both"/>
              <w:rPr>
                <w:ins w:id="10409" w:author="Lavignotte Fabien" w:date="2013-02-07T16:06:00Z"/>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410" w:author="Lavignotte Fabien" w:date="2013-02-07T11:40:00Z">
              <w:r w:rsidRPr="00D862DF">
                <w:rPr>
                  <w:rFonts w:ascii="Times New Roman" w:eastAsia="Times New Roman" w:hAnsi="Times New Roman" w:cs="Times New Roman"/>
                  <w:color w:val="000000"/>
                  <w:sz w:val="16"/>
                  <w:szCs w:val="16"/>
                  <w:highlight w:val="yellow"/>
                  <w:lang w:val="en-US" w:eastAsia="fr-FR"/>
                  <w:rPrChange w:id="10411" w:author="Lavignotte Fabien" w:date="2013-02-07T11:40:00Z">
                    <w:rPr>
                      <w:rFonts w:ascii="Times New Roman" w:eastAsia="Times New Roman" w:hAnsi="Times New Roman" w:cs="Times New Roman"/>
                      <w:color w:val="000000"/>
                      <w:sz w:val="16"/>
                      <w:szCs w:val="16"/>
                      <w:lang w:val="en-US" w:eastAsia="fr-FR"/>
                    </w:rPr>
                  </w:rPrChange>
                </w:rPr>
                <w:t>TODO</w:t>
              </w:r>
            </w:ins>
          </w:p>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412" w:author="Lavignotte Fabien" w:date="2013-02-07T16:06:00Z">
              <w:r>
                <w:rPr>
                  <w:rFonts w:ascii="Times New Roman" w:eastAsia="Times New Roman" w:hAnsi="Times New Roman" w:cs="Times New Roman"/>
                  <w:color w:val="000000"/>
                  <w:sz w:val="16"/>
                  <w:szCs w:val="16"/>
                  <w:lang w:val="en-US" w:eastAsia="fr-FR"/>
                </w:rPr>
                <w:t>See jira issue 483</w:t>
              </w:r>
            </w:ins>
          </w:p>
        </w:tc>
        <w:tc>
          <w:tcPr>
            <w:tcW w:w="1275" w:type="dxa"/>
            <w:tcBorders>
              <w:top w:val="nil"/>
              <w:left w:val="nil"/>
              <w:bottom w:val="single" w:sz="8" w:space="0" w:color="808080"/>
              <w:right w:val="single" w:sz="8" w:space="0" w:color="808080"/>
            </w:tcBorders>
            <w:tcPrChange w:id="10413"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414" w:author="Mokaddem Emna" w:date="2013-02-06T12:53:00Z">
              <w:r w:rsidRPr="00D96EDB">
                <w:rPr>
                  <w:rFonts w:ascii="Times New Roman" w:eastAsia="Times New Roman" w:hAnsi="Times New Roman" w:cs="Times New Roman"/>
                  <w:color w:val="000000"/>
                  <w:sz w:val="16"/>
                  <w:szCs w:val="16"/>
                  <w:lang w:val="en-US" w:eastAsia="fr-FR"/>
                </w:rPr>
                <w:t>V</w:t>
              </w:r>
            </w:ins>
            <w:ins w:id="10415" w:author="Mokaddem Emna" w:date="2013-02-06T13:36:00Z">
              <w:r w:rsidRPr="00D96EDB">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41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41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ngEO-SUB-163-WEBC-FUN</w:t>
            </w:r>
          </w:p>
        </w:tc>
        <w:tc>
          <w:tcPr>
            <w:tcW w:w="2268" w:type="dxa"/>
            <w:tcBorders>
              <w:top w:val="nil"/>
              <w:left w:val="nil"/>
              <w:bottom w:val="single" w:sz="8" w:space="0" w:color="808080"/>
              <w:right w:val="single" w:sz="8" w:space="0" w:color="808080"/>
            </w:tcBorders>
            <w:shd w:val="clear" w:color="auto" w:fill="auto"/>
            <w:vAlign w:val="center"/>
            <w:tcPrChange w:id="1041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t>
            </w:r>
          </w:p>
        </w:tc>
        <w:tc>
          <w:tcPr>
            <w:tcW w:w="850" w:type="dxa"/>
            <w:tcBorders>
              <w:top w:val="nil"/>
              <w:left w:val="nil"/>
              <w:bottom w:val="single" w:sz="8" w:space="0" w:color="808080"/>
              <w:right w:val="single" w:sz="8" w:space="0" w:color="808080"/>
            </w:tcBorders>
            <w:shd w:val="clear" w:color="auto" w:fill="auto"/>
            <w:vAlign w:val="bottom"/>
            <w:tcPrChange w:id="1041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420"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651628">
              <w:rPr>
                <w:rFonts w:ascii="Times New Roman" w:eastAsia="Times New Roman" w:hAnsi="Times New Roman" w:cs="Times New Roman"/>
                <w:color w:val="000000"/>
                <w:sz w:val="16"/>
                <w:szCs w:val="16"/>
                <w:lang w:val="en-US" w:eastAsia="fr-FR"/>
              </w:rPr>
              <w:t>NGEO-WEBC-VTC-0120</w:t>
            </w:r>
          </w:p>
        </w:tc>
        <w:tc>
          <w:tcPr>
            <w:tcW w:w="1275" w:type="dxa"/>
            <w:tcBorders>
              <w:top w:val="nil"/>
              <w:left w:val="nil"/>
              <w:bottom w:val="single" w:sz="8" w:space="0" w:color="808080"/>
              <w:right w:val="single" w:sz="8" w:space="0" w:color="808080"/>
            </w:tcBorders>
            <w:tcPrChange w:id="10421" w:author="Mokaddem Emna" w:date="2013-02-08T12:09:00Z">
              <w:tcPr>
                <w:tcW w:w="992" w:type="dxa"/>
                <w:tcBorders>
                  <w:top w:val="nil"/>
                  <w:left w:val="nil"/>
                  <w:bottom w:val="single" w:sz="8" w:space="0" w:color="808080"/>
                  <w:right w:val="single" w:sz="8" w:space="0" w:color="808080"/>
                </w:tcBorders>
              </w:tcPr>
            </w:tcPrChange>
          </w:tcPr>
          <w:p w:rsidR="002D4D70" w:rsidRPr="00651628"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422" w:author="Mokaddem Emna" w:date="2013-02-06T12:53:00Z">
              <w:r w:rsidRPr="00F52563">
                <w:rPr>
                  <w:rFonts w:ascii="Times New Roman" w:eastAsia="Times New Roman" w:hAnsi="Times New Roman" w:cs="Times New Roman"/>
                  <w:color w:val="000000"/>
                  <w:sz w:val="16"/>
                  <w:szCs w:val="16"/>
                  <w:lang w:val="en-US" w:eastAsia="fr-FR"/>
                </w:rPr>
                <w:t>V</w:t>
              </w:r>
            </w:ins>
            <w:ins w:id="10423" w:author="Mokaddem Emna" w:date="2013-02-06T13:0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42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42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ngEO-SUB-164-WEBC-FUN</w:t>
            </w:r>
          </w:p>
        </w:tc>
        <w:tc>
          <w:tcPr>
            <w:tcW w:w="2268" w:type="dxa"/>
            <w:tcBorders>
              <w:top w:val="nil"/>
              <w:left w:val="nil"/>
              <w:bottom w:val="single" w:sz="8" w:space="0" w:color="808080"/>
              <w:right w:val="single" w:sz="8" w:space="0" w:color="808080"/>
            </w:tcBorders>
            <w:shd w:val="clear" w:color="auto" w:fill="auto"/>
            <w:vAlign w:val="center"/>
            <w:tcPrChange w:id="1042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Types                                                           </w:t>
            </w:r>
          </w:p>
        </w:tc>
        <w:tc>
          <w:tcPr>
            <w:tcW w:w="850" w:type="dxa"/>
            <w:tcBorders>
              <w:top w:val="nil"/>
              <w:left w:val="nil"/>
              <w:bottom w:val="single" w:sz="8" w:space="0" w:color="808080"/>
              <w:right w:val="single" w:sz="8" w:space="0" w:color="808080"/>
            </w:tcBorders>
            <w:shd w:val="clear" w:color="auto" w:fill="auto"/>
            <w:vAlign w:val="bottom"/>
            <w:tcPrChange w:id="1042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42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p w:rsidR="002D4D70" w:rsidRDefault="002D4D70" w:rsidP="00C87D7A">
            <w:pPr>
              <w:spacing w:after="0" w:line="240" w:lineRule="auto"/>
              <w:jc w:val="both"/>
              <w:rPr>
                <w:ins w:id="10429" w:author="Mokaddem Emna" w:date="2013-02-08T12:08:00Z"/>
                <w:rFonts w:ascii="Times New Roman" w:eastAsia="Times New Roman" w:hAnsi="Times New Roman" w:cs="Times New Roman"/>
                <w:color w:val="000000"/>
                <w:sz w:val="16"/>
                <w:szCs w:val="16"/>
                <w:lang w:eastAsia="fr-FR"/>
              </w:rPr>
            </w:pPr>
            <w:r w:rsidRPr="003F1BAF">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5</w:t>
            </w:r>
            <w:r w:rsidRPr="008C18FD">
              <w:rPr>
                <w:rFonts w:ascii="Times New Roman" w:eastAsia="Times New Roman" w:hAnsi="Times New Roman" w:cs="Times New Roman"/>
                <w:color w:val="000000"/>
                <w:sz w:val="16"/>
                <w:szCs w:val="16"/>
                <w:lang w:eastAsia="fr-FR"/>
              </w:rPr>
              <w:t xml:space="preserve"> </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w:t>
            </w:r>
            <w:r>
              <w:rPr>
                <w:rFonts w:ascii="Times New Roman" w:eastAsia="Times New Roman" w:hAnsi="Times New Roman" w:cs="Times New Roman"/>
                <w:color w:val="000000"/>
                <w:sz w:val="16"/>
                <w:szCs w:val="16"/>
                <w:lang w:eastAsia="fr-FR"/>
              </w:rPr>
              <w:t>6</w:t>
            </w:r>
          </w:p>
        </w:tc>
        <w:tc>
          <w:tcPr>
            <w:tcW w:w="1275" w:type="dxa"/>
            <w:tcBorders>
              <w:top w:val="nil"/>
              <w:left w:val="nil"/>
              <w:bottom w:val="single" w:sz="8" w:space="0" w:color="808080"/>
              <w:right w:val="single" w:sz="8" w:space="0" w:color="808080"/>
            </w:tcBorders>
            <w:tcPrChange w:id="10430"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10431" w:author="Mokaddem Emna" w:date="2013-02-06T12:53:00Z">
              <w:r w:rsidRPr="00F52563">
                <w:rPr>
                  <w:rFonts w:ascii="Times New Roman" w:eastAsia="Times New Roman" w:hAnsi="Times New Roman" w:cs="Times New Roman"/>
                  <w:color w:val="000000"/>
                  <w:sz w:val="16"/>
                  <w:szCs w:val="16"/>
                  <w:lang w:val="en-US" w:eastAsia="fr-FR"/>
                </w:rPr>
                <w:t>V</w:t>
              </w:r>
            </w:ins>
            <w:ins w:id="10432" w:author="Mokaddem Emna" w:date="2013-02-06T13:0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43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43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ngEO-SUB-165-WEBC-FUN</w:t>
            </w:r>
          </w:p>
        </w:tc>
        <w:tc>
          <w:tcPr>
            <w:tcW w:w="2268" w:type="dxa"/>
            <w:tcBorders>
              <w:top w:val="nil"/>
              <w:left w:val="nil"/>
              <w:bottom w:val="single" w:sz="8" w:space="0" w:color="808080"/>
              <w:right w:val="single" w:sz="8" w:space="0" w:color="808080"/>
            </w:tcBorders>
            <w:shd w:val="clear" w:color="auto" w:fill="auto"/>
            <w:vAlign w:val="center"/>
            <w:tcPrChange w:id="1043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Pause/Resume                                                    </w:t>
            </w:r>
          </w:p>
        </w:tc>
        <w:tc>
          <w:tcPr>
            <w:tcW w:w="850" w:type="dxa"/>
            <w:tcBorders>
              <w:top w:val="nil"/>
              <w:left w:val="nil"/>
              <w:bottom w:val="single" w:sz="8" w:space="0" w:color="808080"/>
              <w:right w:val="single" w:sz="8" w:space="0" w:color="808080"/>
            </w:tcBorders>
            <w:shd w:val="clear" w:color="auto" w:fill="auto"/>
            <w:vAlign w:val="bottom"/>
            <w:tcPrChange w:id="1043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43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Pr>
                <w:rFonts w:ascii="Times New Roman" w:eastAsia="Times New Roman" w:hAnsi="Times New Roman" w:cs="Times New Roman"/>
                <w:color w:val="000000"/>
                <w:sz w:val="16"/>
                <w:szCs w:val="16"/>
                <w:lang w:val="en-US" w:eastAsia="fr-FR"/>
              </w:rPr>
              <w:t>NGEO-WEBC-VTC-014</w:t>
            </w:r>
            <w:r w:rsidRPr="00651628">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10438" w:author="Mokaddem Emna" w:date="2013-02-08T12:09:00Z">
              <w:tcPr>
                <w:tcW w:w="992" w:type="dxa"/>
                <w:tcBorders>
                  <w:top w:val="nil"/>
                  <w:left w:val="nil"/>
                  <w:bottom w:val="single" w:sz="8" w:space="0" w:color="808080"/>
                  <w:right w:val="single" w:sz="8" w:space="0" w:color="808080"/>
                </w:tcBorders>
              </w:tcPr>
            </w:tcPrChange>
          </w:tcPr>
          <w:p w:rsidR="002D4D70"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439" w:author="Mokaddem Emna" w:date="2013-02-06T12:53:00Z">
              <w:r w:rsidRPr="00F52563">
                <w:rPr>
                  <w:rFonts w:ascii="Times New Roman" w:eastAsia="Times New Roman" w:hAnsi="Times New Roman" w:cs="Times New Roman"/>
                  <w:color w:val="000000"/>
                  <w:sz w:val="16"/>
                  <w:szCs w:val="16"/>
                  <w:lang w:val="en-US" w:eastAsia="fr-FR"/>
                </w:rPr>
                <w:t>V</w:t>
              </w:r>
            </w:ins>
            <w:ins w:id="10440" w:author="Mokaddem Emna" w:date="2013-02-06T13:0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44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44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ngEO-SUB-166-WEBC-FUN</w:t>
            </w:r>
          </w:p>
        </w:tc>
        <w:tc>
          <w:tcPr>
            <w:tcW w:w="2268" w:type="dxa"/>
            <w:tcBorders>
              <w:top w:val="nil"/>
              <w:left w:val="nil"/>
              <w:bottom w:val="single" w:sz="8" w:space="0" w:color="808080"/>
              <w:right w:val="single" w:sz="8" w:space="0" w:color="808080"/>
            </w:tcBorders>
            <w:shd w:val="clear" w:color="auto" w:fill="auto"/>
            <w:vAlign w:val="center"/>
            <w:tcPrChange w:id="1044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Standing order with processing                                                 </w:t>
            </w:r>
          </w:p>
        </w:tc>
        <w:tc>
          <w:tcPr>
            <w:tcW w:w="850" w:type="dxa"/>
            <w:tcBorders>
              <w:top w:val="nil"/>
              <w:left w:val="nil"/>
              <w:bottom w:val="single" w:sz="8" w:space="0" w:color="808080"/>
              <w:right w:val="single" w:sz="8" w:space="0" w:color="808080"/>
            </w:tcBorders>
            <w:shd w:val="clear" w:color="auto" w:fill="auto"/>
            <w:vAlign w:val="bottom"/>
            <w:tcPrChange w:id="1044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44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446" w:author="Lavignotte Fabien" w:date="2013-02-07T11:40: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44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448" w:author="Mokaddem Emna" w:date="2013-02-06T12:53:00Z">
              <w:r w:rsidRPr="00F52563">
                <w:rPr>
                  <w:rFonts w:ascii="Times New Roman" w:eastAsia="Times New Roman" w:hAnsi="Times New Roman" w:cs="Times New Roman"/>
                  <w:color w:val="000000"/>
                  <w:sz w:val="16"/>
                  <w:szCs w:val="16"/>
                  <w:lang w:val="en-US" w:eastAsia="fr-FR"/>
                </w:rPr>
                <w:t>V</w:t>
              </w:r>
            </w:ins>
            <w:ins w:id="10449" w:author="Mokaddem Emna" w:date="2013-02-06T13:03: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45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45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ngEO-SUB-167-WEBC-FUN</w:t>
            </w:r>
          </w:p>
        </w:tc>
        <w:tc>
          <w:tcPr>
            <w:tcW w:w="2268" w:type="dxa"/>
            <w:tcBorders>
              <w:top w:val="nil"/>
              <w:left w:val="nil"/>
              <w:bottom w:val="single" w:sz="8" w:space="0" w:color="808080"/>
              <w:right w:val="single" w:sz="8" w:space="0" w:color="808080"/>
            </w:tcBorders>
            <w:shd w:val="clear" w:color="auto" w:fill="auto"/>
            <w:vAlign w:val="center"/>
            <w:tcPrChange w:id="1045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850" w:type="dxa"/>
            <w:tcBorders>
              <w:top w:val="nil"/>
              <w:left w:val="nil"/>
              <w:bottom w:val="single" w:sz="8" w:space="0" w:color="808080"/>
              <w:right w:val="single" w:sz="8" w:space="0" w:color="808080"/>
            </w:tcBorders>
            <w:shd w:val="clear" w:color="auto" w:fill="auto"/>
            <w:vAlign w:val="bottom"/>
            <w:tcPrChange w:id="1045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45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205BE8">
              <w:rPr>
                <w:rFonts w:ascii="Times New Roman" w:eastAsia="Times New Roman" w:hAnsi="Times New Roman" w:cs="Times New Roman"/>
                <w:color w:val="000000"/>
                <w:sz w:val="16"/>
                <w:szCs w:val="16"/>
                <w:lang w:val="en-US" w:eastAsia="fr-FR"/>
              </w:rPr>
              <w:t>NGEO-WEBC-VTC-0140</w:t>
            </w:r>
          </w:p>
        </w:tc>
        <w:tc>
          <w:tcPr>
            <w:tcW w:w="1275" w:type="dxa"/>
            <w:tcBorders>
              <w:top w:val="nil"/>
              <w:left w:val="nil"/>
              <w:bottom w:val="single" w:sz="8" w:space="0" w:color="808080"/>
              <w:right w:val="single" w:sz="8" w:space="0" w:color="808080"/>
            </w:tcBorders>
            <w:tcPrChange w:id="10455" w:author="Mokaddem Emna" w:date="2013-02-08T12:09:00Z">
              <w:tcPr>
                <w:tcW w:w="992" w:type="dxa"/>
                <w:tcBorders>
                  <w:top w:val="nil"/>
                  <w:left w:val="nil"/>
                  <w:bottom w:val="single" w:sz="8" w:space="0" w:color="808080"/>
                  <w:right w:val="single" w:sz="8" w:space="0" w:color="808080"/>
                </w:tcBorders>
              </w:tcPr>
            </w:tcPrChange>
          </w:tcPr>
          <w:p w:rsidR="002D4D70" w:rsidRPr="00205BE8"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456" w:author="Mokaddem Emna" w:date="2013-02-06T12:53:00Z">
              <w:r w:rsidRPr="00F52563">
                <w:rPr>
                  <w:rFonts w:ascii="Times New Roman" w:eastAsia="Times New Roman" w:hAnsi="Times New Roman" w:cs="Times New Roman"/>
                  <w:color w:val="000000"/>
                  <w:sz w:val="16"/>
                  <w:szCs w:val="16"/>
                  <w:lang w:val="en-US" w:eastAsia="fr-FR"/>
                </w:rPr>
                <w:t>V</w:t>
              </w:r>
            </w:ins>
            <w:ins w:id="10457" w:author="Mokaddem Emna" w:date="2013-02-06T13:0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45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45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ngEO-SUB-168-WEBC-FUN</w:t>
            </w:r>
          </w:p>
        </w:tc>
        <w:tc>
          <w:tcPr>
            <w:tcW w:w="2268" w:type="dxa"/>
            <w:tcBorders>
              <w:top w:val="nil"/>
              <w:left w:val="nil"/>
              <w:bottom w:val="single" w:sz="8" w:space="0" w:color="808080"/>
              <w:right w:val="single" w:sz="8" w:space="0" w:color="808080"/>
            </w:tcBorders>
            <w:shd w:val="clear" w:color="auto" w:fill="auto"/>
            <w:vAlign w:val="center"/>
            <w:tcPrChange w:id="1046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850" w:type="dxa"/>
            <w:tcBorders>
              <w:top w:val="nil"/>
              <w:left w:val="nil"/>
              <w:bottom w:val="single" w:sz="8" w:space="0" w:color="808080"/>
              <w:right w:val="single" w:sz="8" w:space="0" w:color="808080"/>
            </w:tcBorders>
            <w:shd w:val="clear" w:color="auto" w:fill="auto"/>
            <w:vAlign w:val="bottom"/>
            <w:tcPrChange w:id="1046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462"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Default="002D4D70" w:rsidP="00C87D7A">
            <w:pPr>
              <w:spacing w:after="0" w:line="240" w:lineRule="auto"/>
              <w:jc w:val="both"/>
              <w:rPr>
                <w:ins w:id="10463" w:author="Mokaddem Emna" w:date="2013-02-08T12:08: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2D4D70">
            <w:pPr>
              <w:spacing w:after="0" w:line="240" w:lineRule="auto"/>
              <w:jc w:val="both"/>
              <w:rPr>
                <w:ins w:id="10464" w:author="Mokaddem Emna" w:date="2013-02-08T12:08: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w:t>
            </w:r>
            <w:del w:id="10465" w:author="Mokaddem Emna" w:date="2013-02-08T12:08:00Z">
              <w:r w:rsidRPr="008C18FD" w:rsidDel="002D4D70">
                <w:rPr>
                  <w:rFonts w:ascii="Times New Roman" w:eastAsia="Times New Roman" w:hAnsi="Times New Roman" w:cs="Times New Roman"/>
                  <w:color w:val="000000"/>
                  <w:sz w:val="16"/>
                  <w:szCs w:val="16"/>
                  <w:lang w:eastAsia="fr-FR"/>
                </w:rPr>
                <w:delText xml:space="preserve">0131 </w:delText>
              </w:r>
            </w:del>
            <w:ins w:id="10466" w:author="Mokaddem Emna" w:date="2013-02-08T12:08:00Z">
              <w:r w:rsidRPr="008C18FD">
                <w:rPr>
                  <w:rFonts w:ascii="Times New Roman" w:eastAsia="Times New Roman" w:hAnsi="Times New Roman" w:cs="Times New Roman"/>
                  <w:color w:val="000000"/>
                  <w:sz w:val="16"/>
                  <w:szCs w:val="16"/>
                  <w:lang w:eastAsia="fr-FR"/>
                </w:rPr>
                <w:t>0131</w:t>
              </w:r>
            </w:ins>
          </w:p>
          <w:p w:rsidR="002D4D70" w:rsidRDefault="002D4D70" w:rsidP="002D4D70">
            <w:pPr>
              <w:spacing w:after="0" w:line="240" w:lineRule="auto"/>
              <w:jc w:val="both"/>
              <w:rPr>
                <w:ins w:id="10467" w:author="Mokaddem Emna" w:date="2013-02-08T12:08: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NGEO-WEBC-VTC-0140</w:t>
            </w:r>
            <w:ins w:id="10468" w:author="Mokaddem Emna" w:date="2013-02-05T11:52:00Z">
              <w:r w:rsidRPr="008C18FD">
                <w:rPr>
                  <w:rFonts w:ascii="Times New Roman" w:eastAsia="Times New Roman" w:hAnsi="Times New Roman" w:cs="Times New Roman"/>
                  <w:color w:val="000000"/>
                  <w:sz w:val="16"/>
                  <w:szCs w:val="16"/>
                  <w:lang w:eastAsia="fr-FR"/>
                </w:rPr>
                <w:t xml:space="preserve"> </w:t>
              </w:r>
            </w:ins>
          </w:p>
          <w:p w:rsidR="002D4D70" w:rsidRPr="008C18FD" w:rsidRDefault="002D4D70" w:rsidP="002D4D70">
            <w:pPr>
              <w:spacing w:after="0" w:line="240" w:lineRule="auto"/>
              <w:jc w:val="both"/>
              <w:rPr>
                <w:rFonts w:ascii="Times New Roman" w:eastAsia="Times New Roman" w:hAnsi="Times New Roman" w:cs="Times New Roman"/>
                <w:color w:val="000000"/>
                <w:sz w:val="16"/>
                <w:szCs w:val="16"/>
                <w:lang w:eastAsia="fr-FR"/>
              </w:rPr>
            </w:pPr>
            <w:ins w:id="10469" w:author="Mokaddem Emna" w:date="2013-02-05T11:52:00Z">
              <w:r>
                <w:rPr>
                  <w:rFonts w:ascii="Times New Roman" w:eastAsia="Times New Roman" w:hAnsi="Times New Roman" w:cs="Times New Roman"/>
                  <w:color w:val="000000"/>
                  <w:sz w:val="16"/>
                  <w:szCs w:val="16"/>
                  <w:lang w:eastAsia="fr-FR"/>
                </w:rPr>
                <w:t>NGEO-WEBC-VTC-025</w:t>
              </w:r>
              <w:r w:rsidRPr="008C18FD">
                <w:rPr>
                  <w:rFonts w:ascii="Times New Roman" w:eastAsia="Times New Roman" w:hAnsi="Times New Roman" w:cs="Times New Roman"/>
                  <w:color w:val="000000"/>
                  <w:sz w:val="16"/>
                  <w:szCs w:val="16"/>
                  <w:lang w:eastAsia="fr-FR"/>
                </w:rPr>
                <w:t>0</w:t>
              </w:r>
            </w:ins>
          </w:p>
        </w:tc>
        <w:tc>
          <w:tcPr>
            <w:tcW w:w="1275" w:type="dxa"/>
            <w:tcBorders>
              <w:top w:val="nil"/>
              <w:left w:val="nil"/>
              <w:bottom w:val="single" w:sz="8" w:space="0" w:color="808080"/>
              <w:right w:val="single" w:sz="8" w:space="0" w:color="808080"/>
            </w:tcBorders>
            <w:tcPrChange w:id="10470"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10471" w:author="Mokaddem Emna" w:date="2013-02-06T12:53:00Z">
              <w:r w:rsidRPr="00F52563">
                <w:rPr>
                  <w:rFonts w:ascii="Times New Roman" w:eastAsia="Times New Roman" w:hAnsi="Times New Roman" w:cs="Times New Roman"/>
                  <w:color w:val="000000"/>
                  <w:sz w:val="16"/>
                  <w:szCs w:val="16"/>
                  <w:lang w:val="en-US" w:eastAsia="fr-FR"/>
                </w:rPr>
                <w:t>V</w:t>
              </w:r>
            </w:ins>
            <w:ins w:id="10472" w:author="Mokaddem Emna" w:date="2013-02-06T13:0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47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47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ngEO-SUB-169-WEBC-FUN</w:t>
            </w:r>
          </w:p>
        </w:tc>
        <w:tc>
          <w:tcPr>
            <w:tcW w:w="2268" w:type="dxa"/>
            <w:tcBorders>
              <w:top w:val="nil"/>
              <w:left w:val="nil"/>
              <w:bottom w:val="single" w:sz="8" w:space="0" w:color="808080"/>
              <w:right w:val="single" w:sz="8" w:space="0" w:color="808080"/>
            </w:tcBorders>
            <w:shd w:val="clear" w:color="auto" w:fill="auto"/>
            <w:vAlign w:val="center"/>
            <w:tcPrChange w:id="1047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Assignment of a Data access request                                         </w:t>
            </w:r>
          </w:p>
        </w:tc>
        <w:tc>
          <w:tcPr>
            <w:tcW w:w="850" w:type="dxa"/>
            <w:tcBorders>
              <w:top w:val="nil"/>
              <w:left w:val="nil"/>
              <w:bottom w:val="single" w:sz="8" w:space="0" w:color="808080"/>
              <w:right w:val="single" w:sz="8" w:space="0" w:color="808080"/>
            </w:tcBorders>
            <w:shd w:val="clear" w:color="auto" w:fill="auto"/>
            <w:vAlign w:val="bottom"/>
            <w:tcPrChange w:id="1047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47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NGEO-WEBC-VTC-0110</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NGEO-WEBC-VTC-0115</w:t>
            </w:r>
          </w:p>
        </w:tc>
        <w:tc>
          <w:tcPr>
            <w:tcW w:w="1275" w:type="dxa"/>
            <w:tcBorders>
              <w:top w:val="nil"/>
              <w:left w:val="nil"/>
              <w:bottom w:val="single" w:sz="8" w:space="0" w:color="808080"/>
              <w:right w:val="single" w:sz="8" w:space="0" w:color="808080"/>
            </w:tcBorders>
            <w:tcPrChange w:id="10478"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10479" w:author="Mokaddem Emna" w:date="2013-02-06T12:53:00Z">
              <w:r w:rsidRPr="00F52563">
                <w:rPr>
                  <w:rFonts w:ascii="Times New Roman" w:eastAsia="Times New Roman" w:hAnsi="Times New Roman" w:cs="Times New Roman"/>
                  <w:color w:val="000000"/>
                  <w:sz w:val="16"/>
                  <w:szCs w:val="16"/>
                  <w:lang w:val="en-US" w:eastAsia="fr-FR"/>
                </w:rPr>
                <w:t>V</w:t>
              </w:r>
            </w:ins>
            <w:ins w:id="10480" w:author="Mokaddem Emna" w:date="2013-02-06T13:3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48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48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ngEO-SUB-170-WEBC-FUN</w:t>
            </w:r>
          </w:p>
        </w:tc>
        <w:tc>
          <w:tcPr>
            <w:tcW w:w="2268" w:type="dxa"/>
            <w:tcBorders>
              <w:top w:val="nil"/>
              <w:left w:val="nil"/>
              <w:bottom w:val="single" w:sz="8" w:space="0" w:color="808080"/>
              <w:right w:val="single" w:sz="8" w:space="0" w:color="808080"/>
            </w:tcBorders>
            <w:shd w:val="clear" w:color="auto" w:fill="auto"/>
            <w:vAlign w:val="center"/>
            <w:tcPrChange w:id="1048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Estimated download Size                                                     </w:t>
            </w:r>
          </w:p>
        </w:tc>
        <w:tc>
          <w:tcPr>
            <w:tcW w:w="850" w:type="dxa"/>
            <w:tcBorders>
              <w:top w:val="nil"/>
              <w:left w:val="nil"/>
              <w:bottom w:val="single" w:sz="8" w:space="0" w:color="808080"/>
              <w:right w:val="single" w:sz="8" w:space="0" w:color="808080"/>
            </w:tcBorders>
            <w:shd w:val="clear" w:color="auto" w:fill="auto"/>
            <w:vAlign w:val="bottom"/>
            <w:tcPrChange w:id="1048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48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w:t>
            </w:r>
            <w:r>
              <w:rPr>
                <w:rFonts w:ascii="Times New Roman" w:eastAsia="Times New Roman" w:hAnsi="Times New Roman" w:cs="Times New Roman"/>
                <w:color w:val="000000"/>
                <w:sz w:val="16"/>
                <w:szCs w:val="16"/>
                <w:lang w:val="en-US" w:eastAsia="fr-FR"/>
              </w:rPr>
              <w:t>EO-WEBC-VTC-011</w:t>
            </w:r>
            <w:r w:rsidRPr="00C87D7A">
              <w:rPr>
                <w:rFonts w:ascii="Times New Roman" w:eastAsia="Times New Roman" w:hAnsi="Times New Roman" w:cs="Times New Roman"/>
                <w:color w:val="000000"/>
                <w:sz w:val="16"/>
                <w:szCs w:val="16"/>
                <w:lang w:val="en-US" w:eastAsia="fr-FR"/>
              </w:rPr>
              <w:t>0</w:t>
            </w:r>
          </w:p>
        </w:tc>
        <w:tc>
          <w:tcPr>
            <w:tcW w:w="1275" w:type="dxa"/>
            <w:tcBorders>
              <w:top w:val="nil"/>
              <w:left w:val="nil"/>
              <w:bottom w:val="single" w:sz="8" w:space="0" w:color="808080"/>
              <w:right w:val="single" w:sz="8" w:space="0" w:color="808080"/>
            </w:tcBorders>
            <w:tcPrChange w:id="1048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487" w:author="Mokaddem Emna" w:date="2013-02-06T12:53:00Z">
              <w:r w:rsidRPr="00F52563">
                <w:rPr>
                  <w:rFonts w:ascii="Times New Roman" w:eastAsia="Times New Roman" w:hAnsi="Times New Roman" w:cs="Times New Roman"/>
                  <w:color w:val="000000"/>
                  <w:sz w:val="16"/>
                  <w:szCs w:val="16"/>
                  <w:lang w:val="en-US" w:eastAsia="fr-FR"/>
                </w:rPr>
                <w:t>V</w:t>
              </w:r>
            </w:ins>
            <w:ins w:id="10488" w:author="Mokaddem Emna" w:date="2013-02-06T13:3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48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49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ngEO-SUB-175-WEBC-FUN</w:t>
            </w:r>
          </w:p>
        </w:tc>
        <w:tc>
          <w:tcPr>
            <w:tcW w:w="2268" w:type="dxa"/>
            <w:tcBorders>
              <w:top w:val="nil"/>
              <w:left w:val="nil"/>
              <w:bottom w:val="single" w:sz="8" w:space="0" w:color="808080"/>
              <w:right w:val="single" w:sz="8" w:space="0" w:color="808080"/>
            </w:tcBorders>
            <w:shd w:val="clear" w:color="auto" w:fill="auto"/>
            <w:vAlign w:val="center"/>
            <w:tcPrChange w:id="1049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functions                                                        </w:t>
            </w:r>
          </w:p>
        </w:tc>
        <w:tc>
          <w:tcPr>
            <w:tcW w:w="850" w:type="dxa"/>
            <w:tcBorders>
              <w:top w:val="nil"/>
              <w:left w:val="nil"/>
              <w:bottom w:val="single" w:sz="8" w:space="0" w:color="808080"/>
              <w:right w:val="single" w:sz="8" w:space="0" w:color="808080"/>
            </w:tcBorders>
            <w:shd w:val="clear" w:color="auto" w:fill="auto"/>
            <w:vAlign w:val="bottom"/>
            <w:tcPrChange w:id="1049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49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Default="002D4D70" w:rsidP="00C87D7A">
            <w:pPr>
              <w:spacing w:after="0" w:line="240" w:lineRule="auto"/>
              <w:jc w:val="both"/>
              <w:rPr>
                <w:ins w:id="10494" w:author="Mokaddem Emna" w:date="2013-02-08T12:08: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NGEO-WEBC-VTC-0130 </w:t>
            </w:r>
          </w:p>
          <w:p w:rsidR="002D4D70" w:rsidRDefault="002D4D70" w:rsidP="00C87D7A">
            <w:pPr>
              <w:spacing w:after="0" w:line="240" w:lineRule="auto"/>
              <w:jc w:val="both"/>
              <w:rPr>
                <w:ins w:id="10495" w:author="Mokaddem Emna" w:date="2013-02-08T12:08: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NGEO-WEBC-VTC-0131</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del w:id="10496" w:author="Mokaddem Emna" w:date="2013-02-08T12:08:00Z">
              <w:r w:rsidRPr="008C18FD" w:rsidDel="002D4D70">
                <w:rPr>
                  <w:rFonts w:ascii="Times New Roman" w:eastAsia="Times New Roman" w:hAnsi="Times New Roman" w:cs="Times New Roman"/>
                  <w:color w:val="000000"/>
                  <w:sz w:val="16"/>
                  <w:szCs w:val="16"/>
                  <w:lang w:eastAsia="fr-FR"/>
                </w:rPr>
                <w:delText xml:space="preserve"> </w:delText>
              </w:r>
            </w:del>
            <w:r w:rsidRPr="008C18FD">
              <w:rPr>
                <w:rFonts w:ascii="Times New Roman" w:eastAsia="Times New Roman" w:hAnsi="Times New Roman" w:cs="Times New Roman"/>
                <w:color w:val="000000"/>
                <w:sz w:val="16"/>
                <w:szCs w:val="16"/>
                <w:lang w:eastAsia="fr-FR"/>
              </w:rPr>
              <w:t>NGEO-WEBC-VTC-0140</w:t>
            </w:r>
          </w:p>
        </w:tc>
        <w:tc>
          <w:tcPr>
            <w:tcW w:w="1275" w:type="dxa"/>
            <w:tcBorders>
              <w:top w:val="nil"/>
              <w:left w:val="nil"/>
              <w:bottom w:val="single" w:sz="8" w:space="0" w:color="808080"/>
              <w:right w:val="single" w:sz="8" w:space="0" w:color="808080"/>
            </w:tcBorders>
            <w:tcPrChange w:id="10497"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10498" w:author="Mokaddem Emna" w:date="2013-02-06T12:53:00Z">
              <w:r w:rsidRPr="00F52563">
                <w:rPr>
                  <w:rFonts w:ascii="Times New Roman" w:eastAsia="Times New Roman" w:hAnsi="Times New Roman" w:cs="Times New Roman"/>
                  <w:color w:val="000000"/>
                  <w:sz w:val="16"/>
                  <w:szCs w:val="16"/>
                  <w:lang w:val="en-US" w:eastAsia="fr-FR"/>
                </w:rPr>
                <w:t>V</w:t>
              </w:r>
            </w:ins>
            <w:ins w:id="10499" w:author="Mokaddem Emna" w:date="2013-02-06T13:39:00Z">
              <w:r>
                <w:rPr>
                  <w:rFonts w:ascii="Times New Roman" w:eastAsia="Times New Roman" w:hAnsi="Times New Roman" w:cs="Times New Roman"/>
                  <w:color w:val="000000"/>
                  <w:sz w:val="16"/>
                  <w:szCs w:val="16"/>
                  <w:lang w:val="en-US" w:eastAsia="fr-FR"/>
                </w:rPr>
                <w:t>1-V2</w:t>
              </w:r>
            </w:ins>
          </w:p>
        </w:tc>
      </w:tr>
      <w:tr w:rsidR="002D4D70" w:rsidRPr="00466294" w:rsidTr="00115F09">
        <w:trPr>
          <w:trHeight w:val="315"/>
          <w:trPrChange w:id="1050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50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ngEO-SUB-176-WEBC-FUN</w:t>
            </w:r>
          </w:p>
        </w:tc>
        <w:tc>
          <w:tcPr>
            <w:tcW w:w="2268" w:type="dxa"/>
            <w:tcBorders>
              <w:top w:val="nil"/>
              <w:left w:val="nil"/>
              <w:bottom w:val="single" w:sz="8" w:space="0" w:color="808080"/>
              <w:right w:val="single" w:sz="8" w:space="0" w:color="808080"/>
            </w:tcBorders>
            <w:shd w:val="clear" w:color="auto" w:fill="auto"/>
            <w:vAlign w:val="center"/>
            <w:tcPrChange w:id="1050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850" w:type="dxa"/>
            <w:tcBorders>
              <w:top w:val="nil"/>
              <w:left w:val="nil"/>
              <w:bottom w:val="single" w:sz="8" w:space="0" w:color="808080"/>
              <w:right w:val="single" w:sz="8" w:space="0" w:color="808080"/>
            </w:tcBorders>
            <w:shd w:val="clear" w:color="auto" w:fill="auto"/>
            <w:vAlign w:val="bottom"/>
            <w:tcPrChange w:id="1050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50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505" w:author="Lavignotte Fabien" w:date="2013-02-07T11:40: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50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507" w:author="Mokaddem Emna" w:date="2013-02-06T12:53:00Z">
              <w:r w:rsidRPr="00F52563">
                <w:rPr>
                  <w:rFonts w:ascii="Times New Roman" w:eastAsia="Times New Roman" w:hAnsi="Times New Roman" w:cs="Times New Roman"/>
                  <w:color w:val="000000"/>
                  <w:sz w:val="16"/>
                  <w:szCs w:val="16"/>
                  <w:lang w:val="en-US" w:eastAsia="fr-FR"/>
                </w:rPr>
                <w:t>V</w:t>
              </w:r>
            </w:ins>
            <w:ins w:id="10508" w:author="Mokaddem Emna" w:date="2013-02-06T13:04: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50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51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ngEO-SUB-177-WEBC-FUN</w:t>
            </w:r>
          </w:p>
        </w:tc>
        <w:tc>
          <w:tcPr>
            <w:tcW w:w="2268" w:type="dxa"/>
            <w:tcBorders>
              <w:top w:val="nil"/>
              <w:left w:val="nil"/>
              <w:bottom w:val="single" w:sz="8" w:space="0" w:color="808080"/>
              <w:right w:val="single" w:sz="8" w:space="0" w:color="808080"/>
            </w:tcBorders>
            <w:shd w:val="clear" w:color="auto" w:fill="auto"/>
            <w:vAlign w:val="center"/>
            <w:tcPrChange w:id="1051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interface context                                                </w:t>
            </w:r>
          </w:p>
        </w:tc>
        <w:tc>
          <w:tcPr>
            <w:tcW w:w="850" w:type="dxa"/>
            <w:tcBorders>
              <w:top w:val="nil"/>
              <w:left w:val="nil"/>
              <w:bottom w:val="single" w:sz="8" w:space="0" w:color="808080"/>
              <w:right w:val="single" w:sz="8" w:space="0" w:color="808080"/>
            </w:tcBorders>
            <w:shd w:val="clear" w:color="auto" w:fill="auto"/>
            <w:vAlign w:val="bottom"/>
            <w:tcPrChange w:id="1051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51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F6228" w:rsidRDefault="002D4D70">
            <w:pPr>
              <w:spacing w:after="0" w:line="240" w:lineRule="auto"/>
              <w:jc w:val="both"/>
              <w:rPr>
                <w:rFonts w:ascii="Times New Roman" w:eastAsia="Times New Roman" w:hAnsi="Times New Roman" w:cs="Times New Roman"/>
                <w:color w:val="000000"/>
                <w:sz w:val="16"/>
                <w:szCs w:val="16"/>
                <w:lang w:eastAsia="fr-FR"/>
                <w:rPrChange w:id="10514" w:author="Lavignotte Fabien" w:date="2013-02-07T15:30:00Z">
                  <w:rPr>
                    <w:rFonts w:ascii="Times New Roman" w:eastAsia="Times New Roman" w:hAnsi="Times New Roman" w:cs="Times New Roman"/>
                    <w:color w:val="000000"/>
                    <w:sz w:val="16"/>
                    <w:szCs w:val="16"/>
                    <w:lang w:val="en-US" w:eastAsia="fr-FR"/>
                  </w:rPr>
                </w:rPrChange>
              </w:rPr>
            </w:pPr>
            <w:del w:id="10515" w:author="Lavignotte Fabien" w:date="2013-02-07T15:30:00Z">
              <w:r w:rsidRPr="00CF6228" w:rsidDel="00CF6228">
                <w:rPr>
                  <w:rFonts w:ascii="Times New Roman" w:eastAsia="Times New Roman" w:hAnsi="Times New Roman" w:cs="Times New Roman"/>
                  <w:color w:val="000000"/>
                  <w:sz w:val="16"/>
                  <w:szCs w:val="16"/>
                  <w:lang w:eastAsia="fr-FR"/>
                  <w:rPrChange w:id="10516" w:author="Lavignotte Fabien" w:date="2013-02-07T15:30:00Z">
                    <w:rPr>
                      <w:rFonts w:ascii="Times New Roman" w:eastAsia="Times New Roman" w:hAnsi="Times New Roman" w:cs="Times New Roman"/>
                      <w:color w:val="000000"/>
                      <w:sz w:val="16"/>
                      <w:szCs w:val="16"/>
                      <w:lang w:val="en-US" w:eastAsia="fr-FR"/>
                    </w:rPr>
                  </w:rPrChange>
                </w:rPr>
                <w:delText> </w:delText>
              </w:r>
            </w:del>
            <w:ins w:id="10517" w:author="Lavignotte Fabien" w:date="2013-02-07T15:30:00Z">
              <w:r>
                <w:rPr>
                  <w:rFonts w:ascii="Times New Roman" w:eastAsia="Times New Roman" w:hAnsi="Times New Roman" w:cs="Times New Roman"/>
                  <w:color w:val="000000"/>
                  <w:sz w:val="16"/>
                  <w:szCs w:val="16"/>
                  <w:lang w:eastAsia="fr-FR"/>
                </w:rPr>
                <w:t>NGEO-WEBC-VTC-020</w:t>
              </w:r>
              <w:r w:rsidRPr="008C18FD">
                <w:rPr>
                  <w:rFonts w:ascii="Times New Roman" w:eastAsia="Times New Roman" w:hAnsi="Times New Roman" w:cs="Times New Roman"/>
                  <w:color w:val="000000"/>
                  <w:sz w:val="16"/>
                  <w:szCs w:val="16"/>
                  <w:lang w:eastAsia="fr-FR"/>
                </w:rPr>
                <w:t xml:space="preserve">0 </w:t>
              </w:r>
              <w:r>
                <w:rPr>
                  <w:rFonts w:ascii="Times New Roman" w:eastAsia="Times New Roman" w:hAnsi="Times New Roman" w:cs="Times New Roman"/>
                  <w:color w:val="000000"/>
                  <w:sz w:val="16"/>
                  <w:szCs w:val="16"/>
                  <w:lang w:eastAsia="fr-FR"/>
                </w:rPr>
                <w:t>NGEO-WEBC-VTC-021</w:t>
              </w:r>
              <w:r w:rsidRPr="008C18FD">
                <w:rPr>
                  <w:rFonts w:ascii="Times New Roman" w:eastAsia="Times New Roman" w:hAnsi="Times New Roman" w:cs="Times New Roman"/>
                  <w:color w:val="000000"/>
                  <w:sz w:val="16"/>
                  <w:szCs w:val="16"/>
                  <w:lang w:eastAsia="fr-FR"/>
                </w:rPr>
                <w:t>0</w:t>
              </w:r>
            </w:ins>
          </w:p>
        </w:tc>
        <w:tc>
          <w:tcPr>
            <w:tcW w:w="1275" w:type="dxa"/>
            <w:tcBorders>
              <w:top w:val="nil"/>
              <w:left w:val="nil"/>
              <w:bottom w:val="single" w:sz="8" w:space="0" w:color="808080"/>
              <w:right w:val="single" w:sz="8" w:space="0" w:color="808080"/>
            </w:tcBorders>
            <w:tcPrChange w:id="1051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519" w:author="Mokaddem Emna" w:date="2013-02-06T12:53:00Z">
              <w:r w:rsidRPr="0043098A">
                <w:rPr>
                  <w:rFonts w:ascii="Times New Roman" w:eastAsia="Times New Roman" w:hAnsi="Times New Roman" w:cs="Times New Roman"/>
                  <w:color w:val="000000"/>
                  <w:sz w:val="16"/>
                  <w:szCs w:val="16"/>
                  <w:lang w:val="en-US" w:eastAsia="fr-FR"/>
                </w:rPr>
                <w:t>V</w:t>
              </w:r>
            </w:ins>
            <w:ins w:id="10520" w:author="Mokaddem Emna" w:date="2013-02-06T13:04:00Z">
              <w:r w:rsidRPr="0043098A">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52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52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ngEO-SUB-179-WEBC-FUN</w:t>
            </w:r>
          </w:p>
        </w:tc>
        <w:tc>
          <w:tcPr>
            <w:tcW w:w="2268" w:type="dxa"/>
            <w:tcBorders>
              <w:top w:val="nil"/>
              <w:left w:val="nil"/>
              <w:bottom w:val="single" w:sz="8" w:space="0" w:color="808080"/>
              <w:right w:val="single" w:sz="8" w:space="0" w:color="808080"/>
            </w:tcBorders>
            <w:shd w:val="clear" w:color="auto" w:fill="auto"/>
            <w:vAlign w:val="center"/>
            <w:tcPrChange w:id="1052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Authorizations                                                        </w:t>
            </w:r>
          </w:p>
        </w:tc>
        <w:tc>
          <w:tcPr>
            <w:tcW w:w="850" w:type="dxa"/>
            <w:tcBorders>
              <w:top w:val="nil"/>
              <w:left w:val="nil"/>
              <w:bottom w:val="single" w:sz="8" w:space="0" w:color="808080"/>
              <w:right w:val="single" w:sz="8" w:space="0" w:color="808080"/>
            </w:tcBorders>
            <w:shd w:val="clear" w:color="auto" w:fill="auto"/>
            <w:vAlign w:val="bottom"/>
            <w:tcPrChange w:id="1052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52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526" w:author="Lavignotte Fabien" w:date="2013-02-07T11:41: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52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528" w:author="Mokaddem Emna" w:date="2013-02-06T12:53:00Z">
              <w:r w:rsidRPr="00F52563">
                <w:rPr>
                  <w:rFonts w:ascii="Times New Roman" w:eastAsia="Times New Roman" w:hAnsi="Times New Roman" w:cs="Times New Roman"/>
                  <w:color w:val="000000"/>
                  <w:sz w:val="16"/>
                  <w:szCs w:val="16"/>
                  <w:lang w:val="en-US" w:eastAsia="fr-FR"/>
                </w:rPr>
                <w:t>V</w:t>
              </w:r>
            </w:ins>
            <w:ins w:id="10529" w:author="Mokaddem Emna" w:date="2013-02-06T13:04: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53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53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ngEO-SUB-180-WEBC-FUN</w:t>
            </w:r>
          </w:p>
        </w:tc>
        <w:tc>
          <w:tcPr>
            <w:tcW w:w="2268" w:type="dxa"/>
            <w:tcBorders>
              <w:top w:val="nil"/>
              <w:left w:val="nil"/>
              <w:bottom w:val="single" w:sz="8" w:space="0" w:color="808080"/>
              <w:right w:val="single" w:sz="8" w:space="0" w:color="808080"/>
            </w:tcBorders>
            <w:shd w:val="clear" w:color="auto" w:fill="auto"/>
            <w:vAlign w:val="center"/>
            <w:tcPrChange w:id="1053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User Categories                                                            </w:t>
            </w:r>
          </w:p>
        </w:tc>
        <w:tc>
          <w:tcPr>
            <w:tcW w:w="850" w:type="dxa"/>
            <w:tcBorders>
              <w:top w:val="nil"/>
              <w:left w:val="nil"/>
              <w:bottom w:val="single" w:sz="8" w:space="0" w:color="808080"/>
              <w:right w:val="single" w:sz="8" w:space="0" w:color="808080"/>
            </w:tcBorders>
            <w:shd w:val="clear" w:color="auto" w:fill="auto"/>
            <w:vAlign w:val="bottom"/>
            <w:tcPrChange w:id="1053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53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535" w:author="Lavignotte Fabien" w:date="2013-02-07T11:41: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53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537" w:author="Mokaddem Emna" w:date="2013-02-06T12:53:00Z">
              <w:r w:rsidRPr="00F52563">
                <w:rPr>
                  <w:rFonts w:ascii="Times New Roman" w:eastAsia="Times New Roman" w:hAnsi="Times New Roman" w:cs="Times New Roman"/>
                  <w:color w:val="000000"/>
                  <w:sz w:val="16"/>
                  <w:szCs w:val="16"/>
                  <w:lang w:val="en-US" w:eastAsia="fr-FR"/>
                </w:rPr>
                <w:t>V</w:t>
              </w:r>
            </w:ins>
            <w:ins w:id="10538" w:author="Mokaddem Emna" w:date="2013-02-06T13:04: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53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54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ngEO-SUB-181-WEBC-FUN</w:t>
            </w:r>
          </w:p>
        </w:tc>
        <w:tc>
          <w:tcPr>
            <w:tcW w:w="2268" w:type="dxa"/>
            <w:tcBorders>
              <w:top w:val="nil"/>
              <w:left w:val="nil"/>
              <w:bottom w:val="single" w:sz="8" w:space="0" w:color="808080"/>
              <w:right w:val="single" w:sz="8" w:space="0" w:color="808080"/>
            </w:tcBorders>
            <w:shd w:val="clear" w:color="auto" w:fill="auto"/>
            <w:vAlign w:val="center"/>
            <w:tcPrChange w:id="1054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w:t>
            </w:r>
          </w:p>
        </w:tc>
        <w:tc>
          <w:tcPr>
            <w:tcW w:w="850" w:type="dxa"/>
            <w:tcBorders>
              <w:top w:val="nil"/>
              <w:left w:val="nil"/>
              <w:bottom w:val="single" w:sz="8" w:space="0" w:color="808080"/>
              <w:right w:val="single" w:sz="8" w:space="0" w:color="808080"/>
            </w:tcBorders>
            <w:shd w:val="clear" w:color="auto" w:fill="auto"/>
            <w:vAlign w:val="bottom"/>
            <w:tcPrChange w:id="1054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54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544" w:author="Mokaddem Emna" w:date="2013-02-08T10:56:00Z">
              <w:r w:rsidRPr="00C87D7A">
                <w:rPr>
                  <w:rFonts w:ascii="Times New Roman" w:eastAsia="Times New Roman" w:hAnsi="Times New Roman" w:cs="Times New Roman"/>
                  <w:color w:val="000000"/>
                  <w:sz w:val="16"/>
                  <w:szCs w:val="16"/>
                  <w:lang w:val="en-US" w:eastAsia="fr-FR"/>
                </w:rPr>
                <w:t> </w:t>
              </w: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ins>
            <w:del w:id="10545" w:author="Mokaddem Emna" w:date="2013-02-08T10:56:00Z">
              <w:r w:rsidRPr="00C87D7A" w:rsidDel="00EF3CF2">
                <w:rPr>
                  <w:rFonts w:ascii="Times New Roman" w:eastAsia="Times New Roman" w:hAnsi="Times New Roman" w:cs="Times New Roman"/>
                  <w:color w:val="000000"/>
                  <w:sz w:val="16"/>
                  <w:szCs w:val="16"/>
                  <w:lang w:val="en-US" w:eastAsia="fr-FR"/>
                </w:rPr>
                <w:delText> </w:delText>
              </w:r>
            </w:del>
            <w:ins w:id="10546" w:author="Lavignotte Fabien" w:date="2013-02-07T11:41:00Z">
              <w:del w:id="10547" w:author="Mokaddem Emna" w:date="2013-02-08T10:56:00Z">
                <w:r w:rsidRPr="00C87D7A" w:rsidDel="00EF3CF2">
                  <w:rPr>
                    <w:rFonts w:ascii="Times New Roman" w:eastAsia="Times New Roman" w:hAnsi="Times New Roman" w:cs="Times New Roman"/>
                    <w:color w:val="000000"/>
                    <w:sz w:val="16"/>
                    <w:szCs w:val="16"/>
                    <w:lang w:val="en-US" w:eastAsia="fr-FR"/>
                  </w:rPr>
                  <w:delText> </w:delText>
                </w:r>
                <w:r w:rsidRPr="007B4451" w:rsidDel="00EF3CF2">
                  <w:rPr>
                    <w:rFonts w:ascii="Times New Roman" w:eastAsia="Times New Roman" w:hAnsi="Times New Roman" w:cs="Times New Roman"/>
                    <w:color w:val="000000"/>
                    <w:sz w:val="16"/>
                    <w:szCs w:val="16"/>
                    <w:highlight w:val="yellow"/>
                    <w:lang w:val="en-US" w:eastAsia="fr-FR"/>
                  </w:rPr>
                  <w:delText>TODO</w:delText>
                </w:r>
              </w:del>
            </w:ins>
          </w:p>
        </w:tc>
        <w:tc>
          <w:tcPr>
            <w:tcW w:w="1275" w:type="dxa"/>
            <w:tcBorders>
              <w:top w:val="nil"/>
              <w:left w:val="nil"/>
              <w:bottom w:val="single" w:sz="8" w:space="0" w:color="808080"/>
              <w:right w:val="single" w:sz="8" w:space="0" w:color="808080"/>
            </w:tcBorders>
            <w:tcPrChange w:id="1054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549" w:author="Mokaddem Emna" w:date="2013-02-06T12:53:00Z">
              <w:r w:rsidRPr="00F52563">
                <w:rPr>
                  <w:rFonts w:ascii="Times New Roman" w:eastAsia="Times New Roman" w:hAnsi="Times New Roman" w:cs="Times New Roman"/>
                  <w:color w:val="000000"/>
                  <w:sz w:val="16"/>
                  <w:szCs w:val="16"/>
                  <w:lang w:val="en-US" w:eastAsia="fr-FR"/>
                </w:rPr>
                <w:t>V</w:t>
              </w:r>
            </w:ins>
            <w:ins w:id="10550" w:author="Mokaddem Emna" w:date="2013-02-06T13:04:00Z">
              <w:r>
                <w:rPr>
                  <w:rFonts w:ascii="Times New Roman" w:eastAsia="Times New Roman" w:hAnsi="Times New Roman" w:cs="Times New Roman"/>
                  <w:color w:val="000000"/>
                  <w:sz w:val="16"/>
                  <w:szCs w:val="16"/>
                  <w:lang w:val="en-US" w:eastAsia="fr-FR"/>
                </w:rPr>
                <w:t>1</w:t>
              </w:r>
            </w:ins>
            <w:ins w:id="10551" w:author="Mokaddem Emna" w:date="2013-02-06T13:38:00Z">
              <w:r>
                <w:rPr>
                  <w:rFonts w:ascii="Times New Roman" w:eastAsia="Times New Roman" w:hAnsi="Times New Roman" w:cs="Times New Roman"/>
                  <w:color w:val="000000"/>
                  <w:sz w:val="16"/>
                  <w:szCs w:val="16"/>
                  <w:lang w:val="en-US" w:eastAsia="fr-FR"/>
                </w:rPr>
                <w:t>-</w:t>
              </w:r>
            </w:ins>
            <w:ins w:id="10552" w:author="Mokaddem Emna" w:date="2013-02-06T13:04:00Z">
              <w:r>
                <w:rPr>
                  <w:rFonts w:ascii="Times New Roman" w:eastAsia="Times New Roman" w:hAnsi="Times New Roman" w:cs="Times New Roman"/>
                  <w:color w:val="000000"/>
                  <w:sz w:val="16"/>
                  <w:szCs w:val="16"/>
                  <w:lang w:val="en-US" w:eastAsia="fr-FR"/>
                </w:rPr>
                <w:t>V2</w:t>
              </w:r>
            </w:ins>
          </w:p>
        </w:tc>
      </w:tr>
      <w:tr w:rsidR="002D4D70" w:rsidRPr="00466294" w:rsidTr="00115F09">
        <w:trPr>
          <w:trHeight w:val="315"/>
          <w:trPrChange w:id="1055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55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ngEO-SUB-182-WEBC-FUN</w:t>
            </w:r>
          </w:p>
        </w:tc>
        <w:tc>
          <w:tcPr>
            <w:tcW w:w="2268" w:type="dxa"/>
            <w:tcBorders>
              <w:top w:val="nil"/>
              <w:left w:val="nil"/>
              <w:bottom w:val="single" w:sz="8" w:space="0" w:color="808080"/>
              <w:right w:val="single" w:sz="8" w:space="0" w:color="808080"/>
            </w:tcBorders>
            <w:shd w:val="clear" w:color="auto" w:fill="auto"/>
            <w:vAlign w:val="center"/>
            <w:tcPrChange w:id="1055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Inquiries Types                                                            </w:t>
            </w:r>
          </w:p>
        </w:tc>
        <w:tc>
          <w:tcPr>
            <w:tcW w:w="850" w:type="dxa"/>
            <w:tcBorders>
              <w:top w:val="nil"/>
              <w:left w:val="nil"/>
              <w:bottom w:val="single" w:sz="8" w:space="0" w:color="808080"/>
              <w:right w:val="single" w:sz="8" w:space="0" w:color="808080"/>
            </w:tcBorders>
            <w:shd w:val="clear" w:color="auto" w:fill="auto"/>
            <w:vAlign w:val="bottom"/>
            <w:tcPrChange w:id="1055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55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558" w:author="Mokaddem Emna" w:date="2013-02-08T10:56:00Z">
              <w:r w:rsidRPr="00C87D7A">
                <w:rPr>
                  <w:rFonts w:ascii="Times New Roman" w:eastAsia="Times New Roman" w:hAnsi="Times New Roman" w:cs="Times New Roman"/>
                  <w:color w:val="000000"/>
                  <w:sz w:val="16"/>
                  <w:szCs w:val="16"/>
                  <w:lang w:val="en-US" w:eastAsia="fr-FR"/>
                </w:rPr>
                <w:t> </w:t>
              </w: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260</w:t>
              </w:r>
            </w:ins>
            <w:ins w:id="10559" w:author="Lavignotte Fabien" w:date="2013-02-07T11:41:00Z">
              <w:del w:id="10560" w:author="Mokaddem Emna" w:date="2013-02-08T10:56:00Z">
                <w:r w:rsidRPr="00C87D7A" w:rsidDel="00EF3CF2">
                  <w:rPr>
                    <w:rFonts w:ascii="Times New Roman" w:eastAsia="Times New Roman" w:hAnsi="Times New Roman" w:cs="Times New Roman"/>
                    <w:color w:val="000000"/>
                    <w:sz w:val="16"/>
                    <w:szCs w:val="16"/>
                    <w:lang w:val="en-US" w:eastAsia="fr-FR"/>
                  </w:rPr>
                  <w:delText> </w:delText>
                </w:r>
                <w:r w:rsidRPr="007B4451" w:rsidDel="00EF3CF2">
                  <w:rPr>
                    <w:rFonts w:ascii="Times New Roman" w:eastAsia="Times New Roman" w:hAnsi="Times New Roman" w:cs="Times New Roman"/>
                    <w:color w:val="000000"/>
                    <w:sz w:val="16"/>
                    <w:szCs w:val="16"/>
                    <w:highlight w:val="yellow"/>
                    <w:lang w:val="en-US" w:eastAsia="fr-FR"/>
                  </w:rPr>
                  <w:delText>TODO</w:delText>
                </w:r>
              </w:del>
            </w:ins>
          </w:p>
        </w:tc>
        <w:tc>
          <w:tcPr>
            <w:tcW w:w="1275" w:type="dxa"/>
            <w:tcBorders>
              <w:top w:val="nil"/>
              <w:left w:val="nil"/>
              <w:bottom w:val="single" w:sz="8" w:space="0" w:color="808080"/>
              <w:right w:val="single" w:sz="8" w:space="0" w:color="808080"/>
            </w:tcBorders>
            <w:tcPrChange w:id="10561"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562" w:author="Mokaddem Emna" w:date="2013-02-06T12:53:00Z">
              <w:r w:rsidRPr="00F52563">
                <w:rPr>
                  <w:rFonts w:ascii="Times New Roman" w:eastAsia="Times New Roman" w:hAnsi="Times New Roman" w:cs="Times New Roman"/>
                  <w:color w:val="000000"/>
                  <w:sz w:val="16"/>
                  <w:szCs w:val="16"/>
                  <w:lang w:val="en-US" w:eastAsia="fr-FR"/>
                </w:rPr>
                <w:t>V</w:t>
              </w:r>
            </w:ins>
            <w:ins w:id="10563" w:author="Mokaddem Emna" w:date="2013-02-06T13:0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56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56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ngEO-SUB-183-WEBC-FUN</w:t>
            </w:r>
          </w:p>
        </w:tc>
        <w:tc>
          <w:tcPr>
            <w:tcW w:w="2268" w:type="dxa"/>
            <w:tcBorders>
              <w:top w:val="nil"/>
              <w:left w:val="nil"/>
              <w:bottom w:val="single" w:sz="8" w:space="0" w:color="808080"/>
              <w:right w:val="single" w:sz="8" w:space="0" w:color="808080"/>
            </w:tcBorders>
            <w:shd w:val="clear" w:color="auto" w:fill="auto"/>
            <w:vAlign w:val="center"/>
            <w:tcPrChange w:id="1056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w:t>
            </w:r>
          </w:p>
        </w:tc>
        <w:tc>
          <w:tcPr>
            <w:tcW w:w="850" w:type="dxa"/>
            <w:tcBorders>
              <w:top w:val="nil"/>
              <w:left w:val="nil"/>
              <w:bottom w:val="single" w:sz="8" w:space="0" w:color="808080"/>
              <w:right w:val="single" w:sz="8" w:space="0" w:color="808080"/>
            </w:tcBorders>
            <w:shd w:val="clear" w:color="auto" w:fill="auto"/>
            <w:vAlign w:val="bottom"/>
            <w:tcPrChange w:id="1056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56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569" w:author="Lavignotte Fabien" w:date="2013-01-21T15:38:00Z">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180</w:t>
              </w:r>
            </w:ins>
          </w:p>
        </w:tc>
        <w:tc>
          <w:tcPr>
            <w:tcW w:w="1275" w:type="dxa"/>
            <w:tcBorders>
              <w:top w:val="nil"/>
              <w:left w:val="nil"/>
              <w:bottom w:val="single" w:sz="8" w:space="0" w:color="808080"/>
              <w:right w:val="single" w:sz="8" w:space="0" w:color="808080"/>
            </w:tcBorders>
            <w:tcPrChange w:id="1057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ins w:id="10571" w:author="Mokaddem Emna" w:date="2013-02-06T12:53:00Z">
              <w:r w:rsidRPr="00F52563">
                <w:rPr>
                  <w:rFonts w:ascii="Times New Roman" w:eastAsia="Times New Roman" w:hAnsi="Times New Roman" w:cs="Times New Roman"/>
                  <w:color w:val="000000"/>
                  <w:sz w:val="16"/>
                  <w:szCs w:val="16"/>
                  <w:lang w:val="en-US" w:eastAsia="fr-FR"/>
                </w:rPr>
                <w:t>V</w:t>
              </w:r>
            </w:ins>
            <w:ins w:id="10572" w:author="Mokaddem Emna" w:date="2013-02-06T13:0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57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57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ngEO-SUB-184-WEBC-FUN</w:t>
            </w:r>
          </w:p>
        </w:tc>
        <w:tc>
          <w:tcPr>
            <w:tcW w:w="2268" w:type="dxa"/>
            <w:tcBorders>
              <w:top w:val="nil"/>
              <w:left w:val="nil"/>
              <w:bottom w:val="single" w:sz="8" w:space="0" w:color="808080"/>
              <w:right w:val="single" w:sz="8" w:space="0" w:color="808080"/>
            </w:tcBorders>
            <w:shd w:val="clear" w:color="auto" w:fill="auto"/>
            <w:vAlign w:val="center"/>
            <w:tcPrChange w:id="1057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Help chapters                                                                 </w:t>
            </w:r>
          </w:p>
        </w:tc>
        <w:tc>
          <w:tcPr>
            <w:tcW w:w="850" w:type="dxa"/>
            <w:tcBorders>
              <w:top w:val="nil"/>
              <w:left w:val="nil"/>
              <w:bottom w:val="single" w:sz="8" w:space="0" w:color="808080"/>
              <w:right w:val="single" w:sz="8" w:space="0" w:color="808080"/>
            </w:tcBorders>
            <w:shd w:val="clear" w:color="auto" w:fill="auto"/>
            <w:vAlign w:val="bottom"/>
            <w:tcPrChange w:id="1057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57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578" w:author="Lavignotte Fabien" w:date="2013-01-21T15:38:00Z">
              <w:r w:rsidRPr="008C18FD">
                <w:rPr>
                  <w:rFonts w:ascii="Times New Roman" w:eastAsia="Times New Roman" w:hAnsi="Times New Roman" w:cs="Times New Roman"/>
                  <w:color w:val="000000"/>
                  <w:sz w:val="16"/>
                  <w:szCs w:val="16"/>
                  <w:lang w:eastAsia="fr-FR"/>
                </w:rPr>
                <w:t>NGEO-WEBC-VTC-01</w:t>
              </w:r>
            </w:ins>
            <w:ins w:id="10579" w:author="Lavignotte Fabien" w:date="2013-01-21T15:39:00Z">
              <w:r>
                <w:rPr>
                  <w:rFonts w:ascii="Times New Roman" w:eastAsia="Times New Roman" w:hAnsi="Times New Roman" w:cs="Times New Roman"/>
                  <w:color w:val="000000"/>
                  <w:sz w:val="16"/>
                  <w:szCs w:val="16"/>
                  <w:lang w:eastAsia="fr-FR"/>
                </w:rPr>
                <w:t>80</w:t>
              </w:r>
            </w:ins>
          </w:p>
        </w:tc>
        <w:tc>
          <w:tcPr>
            <w:tcW w:w="1275" w:type="dxa"/>
            <w:tcBorders>
              <w:top w:val="nil"/>
              <w:left w:val="nil"/>
              <w:bottom w:val="single" w:sz="8" w:space="0" w:color="808080"/>
              <w:right w:val="single" w:sz="8" w:space="0" w:color="808080"/>
            </w:tcBorders>
            <w:tcPrChange w:id="1058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581" w:author="Mokaddem Emna" w:date="2013-02-06T12:53:00Z">
              <w:r w:rsidRPr="00F52563">
                <w:rPr>
                  <w:rFonts w:ascii="Times New Roman" w:eastAsia="Times New Roman" w:hAnsi="Times New Roman" w:cs="Times New Roman"/>
                  <w:color w:val="000000"/>
                  <w:sz w:val="16"/>
                  <w:szCs w:val="16"/>
                  <w:lang w:val="en-US" w:eastAsia="fr-FR"/>
                </w:rPr>
                <w:t>V</w:t>
              </w:r>
            </w:ins>
            <w:ins w:id="10582" w:author="Mokaddem Emna" w:date="2013-02-06T13:0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58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58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ngEO-SUB-185-WEBC-FUN</w:t>
            </w:r>
          </w:p>
        </w:tc>
        <w:tc>
          <w:tcPr>
            <w:tcW w:w="2268" w:type="dxa"/>
            <w:tcBorders>
              <w:top w:val="nil"/>
              <w:left w:val="nil"/>
              <w:bottom w:val="single" w:sz="8" w:space="0" w:color="808080"/>
              <w:right w:val="single" w:sz="8" w:space="0" w:color="808080"/>
            </w:tcBorders>
            <w:shd w:val="clear" w:color="auto" w:fill="auto"/>
            <w:vAlign w:val="center"/>
            <w:tcPrChange w:id="1058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Button description                                                            </w:t>
            </w:r>
          </w:p>
        </w:tc>
        <w:tc>
          <w:tcPr>
            <w:tcW w:w="850" w:type="dxa"/>
            <w:tcBorders>
              <w:top w:val="nil"/>
              <w:left w:val="nil"/>
              <w:bottom w:val="single" w:sz="8" w:space="0" w:color="808080"/>
              <w:right w:val="single" w:sz="8" w:space="0" w:color="808080"/>
            </w:tcBorders>
            <w:shd w:val="clear" w:color="auto" w:fill="auto"/>
            <w:vAlign w:val="bottom"/>
            <w:tcPrChange w:id="1058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58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588" w:author="Lavignotte Fabien" w:date="2013-01-21T15:39:00Z">
              <w:r w:rsidRPr="008C18FD">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80</w:t>
              </w:r>
            </w:ins>
          </w:p>
        </w:tc>
        <w:tc>
          <w:tcPr>
            <w:tcW w:w="1275" w:type="dxa"/>
            <w:tcBorders>
              <w:top w:val="nil"/>
              <w:left w:val="nil"/>
              <w:bottom w:val="single" w:sz="8" w:space="0" w:color="808080"/>
              <w:right w:val="single" w:sz="8" w:space="0" w:color="808080"/>
            </w:tcBorders>
            <w:tcPrChange w:id="1058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590" w:author="Mokaddem Emna" w:date="2013-02-06T12:53:00Z">
              <w:r w:rsidRPr="00F52563">
                <w:rPr>
                  <w:rFonts w:ascii="Times New Roman" w:eastAsia="Times New Roman" w:hAnsi="Times New Roman" w:cs="Times New Roman"/>
                  <w:color w:val="000000"/>
                  <w:sz w:val="16"/>
                  <w:szCs w:val="16"/>
                  <w:lang w:val="en-US" w:eastAsia="fr-FR"/>
                </w:rPr>
                <w:t>V</w:t>
              </w:r>
            </w:ins>
            <w:ins w:id="10591" w:author="Mokaddem Emna" w:date="2013-02-06T13:0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59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59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ngEO-SUB-186-WEBC-FUN</w:t>
            </w:r>
          </w:p>
        </w:tc>
        <w:tc>
          <w:tcPr>
            <w:tcW w:w="2268" w:type="dxa"/>
            <w:tcBorders>
              <w:top w:val="nil"/>
              <w:left w:val="nil"/>
              <w:bottom w:val="single" w:sz="8" w:space="0" w:color="808080"/>
              <w:right w:val="single" w:sz="8" w:space="0" w:color="808080"/>
            </w:tcBorders>
            <w:shd w:val="clear" w:color="auto" w:fill="auto"/>
            <w:vAlign w:val="center"/>
            <w:tcPrChange w:id="1059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Description                                                           </w:t>
            </w:r>
          </w:p>
        </w:tc>
        <w:tc>
          <w:tcPr>
            <w:tcW w:w="850" w:type="dxa"/>
            <w:tcBorders>
              <w:top w:val="nil"/>
              <w:left w:val="nil"/>
              <w:bottom w:val="single" w:sz="8" w:space="0" w:color="808080"/>
              <w:right w:val="single" w:sz="8" w:space="0" w:color="808080"/>
            </w:tcBorders>
            <w:shd w:val="clear" w:color="auto" w:fill="auto"/>
            <w:vAlign w:val="bottom"/>
            <w:tcPrChange w:id="1059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59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597" w:author="Lavignotte Fabien" w:date="2013-02-07T11:41:00Z">
              <w:r w:rsidRPr="00C87D7A">
                <w:rPr>
                  <w:rFonts w:ascii="Times New Roman" w:eastAsia="Times New Roman" w:hAnsi="Times New Roman" w:cs="Times New Roman"/>
                  <w:color w:val="000000"/>
                  <w:sz w:val="16"/>
                  <w:szCs w:val="16"/>
                  <w:lang w:val="en-US" w:eastAsia="fr-FR"/>
                </w:rPr>
                <w:t> </w:t>
              </w:r>
              <w:r w:rsidRPr="007B4451">
                <w:rPr>
                  <w:rFonts w:ascii="Times New Roman" w:eastAsia="Times New Roman" w:hAnsi="Times New Roman" w:cs="Times New Roman"/>
                  <w:color w:val="000000"/>
                  <w:sz w:val="16"/>
                  <w:szCs w:val="16"/>
                  <w:highlight w:val="yellow"/>
                  <w:lang w:val="en-US" w:eastAsia="fr-FR"/>
                </w:rPr>
                <w:t>TODO</w:t>
              </w:r>
            </w:ins>
          </w:p>
        </w:tc>
        <w:tc>
          <w:tcPr>
            <w:tcW w:w="1275" w:type="dxa"/>
            <w:tcBorders>
              <w:top w:val="nil"/>
              <w:left w:val="nil"/>
              <w:bottom w:val="single" w:sz="8" w:space="0" w:color="808080"/>
              <w:right w:val="single" w:sz="8" w:space="0" w:color="808080"/>
            </w:tcBorders>
            <w:tcPrChange w:id="1059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599" w:author="Mokaddem Emna" w:date="2013-02-06T12:53:00Z">
              <w:r w:rsidRPr="00F52563">
                <w:rPr>
                  <w:rFonts w:ascii="Times New Roman" w:eastAsia="Times New Roman" w:hAnsi="Times New Roman" w:cs="Times New Roman"/>
                  <w:color w:val="000000"/>
                  <w:sz w:val="16"/>
                  <w:szCs w:val="16"/>
                  <w:lang w:val="en-US" w:eastAsia="fr-FR"/>
                </w:rPr>
                <w:t>V</w:t>
              </w:r>
            </w:ins>
            <w:ins w:id="10600" w:author="Mokaddem Emna" w:date="2013-02-06T13:4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60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60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ngEO-SUB-187-WEBC-FUN</w:t>
            </w:r>
          </w:p>
        </w:tc>
        <w:tc>
          <w:tcPr>
            <w:tcW w:w="2268" w:type="dxa"/>
            <w:tcBorders>
              <w:top w:val="nil"/>
              <w:left w:val="nil"/>
              <w:bottom w:val="single" w:sz="8" w:space="0" w:color="808080"/>
              <w:right w:val="single" w:sz="8" w:space="0" w:color="808080"/>
            </w:tcBorders>
            <w:shd w:val="clear" w:color="auto" w:fill="auto"/>
            <w:vAlign w:val="center"/>
            <w:tcPrChange w:id="1060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Useful links                                                                  </w:t>
            </w:r>
          </w:p>
        </w:tc>
        <w:tc>
          <w:tcPr>
            <w:tcW w:w="850" w:type="dxa"/>
            <w:tcBorders>
              <w:top w:val="nil"/>
              <w:left w:val="nil"/>
              <w:bottom w:val="single" w:sz="8" w:space="0" w:color="808080"/>
              <w:right w:val="single" w:sz="8" w:space="0" w:color="808080"/>
            </w:tcBorders>
            <w:shd w:val="clear" w:color="auto" w:fill="auto"/>
            <w:vAlign w:val="bottom"/>
            <w:tcPrChange w:id="1060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60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606" w:author="Mokaddem Emna" w:date="2013-02-08T10:58:00Z">
              <w:r w:rsidRPr="00C87D7A">
                <w:rPr>
                  <w:rFonts w:ascii="Times New Roman" w:eastAsia="Times New Roman" w:hAnsi="Times New Roman" w:cs="Times New Roman"/>
                  <w:color w:val="000000"/>
                  <w:sz w:val="16"/>
                  <w:szCs w:val="16"/>
                  <w:lang w:val="en-US" w:eastAsia="fr-FR"/>
                </w:rPr>
                <w:t> </w:t>
              </w:r>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130</w:t>
              </w:r>
            </w:ins>
            <w:ins w:id="10607" w:author="Lavignotte Fabien" w:date="2013-02-07T11:41:00Z">
              <w:del w:id="10608" w:author="Mokaddem Emna" w:date="2013-02-08T10:58:00Z">
                <w:r w:rsidRPr="00C87D7A" w:rsidDel="00F458BC">
                  <w:rPr>
                    <w:rFonts w:ascii="Times New Roman" w:eastAsia="Times New Roman" w:hAnsi="Times New Roman" w:cs="Times New Roman"/>
                    <w:color w:val="000000"/>
                    <w:sz w:val="16"/>
                    <w:szCs w:val="16"/>
                    <w:lang w:val="en-US" w:eastAsia="fr-FR"/>
                  </w:rPr>
                  <w:delText> </w:delText>
                </w:r>
                <w:r w:rsidRPr="007B4451" w:rsidDel="00F458BC">
                  <w:rPr>
                    <w:rFonts w:ascii="Times New Roman" w:eastAsia="Times New Roman" w:hAnsi="Times New Roman" w:cs="Times New Roman"/>
                    <w:color w:val="000000"/>
                    <w:sz w:val="16"/>
                    <w:szCs w:val="16"/>
                    <w:highlight w:val="yellow"/>
                    <w:lang w:val="en-US" w:eastAsia="fr-FR"/>
                  </w:rPr>
                  <w:delText>TODO</w:delText>
                </w:r>
              </w:del>
            </w:ins>
          </w:p>
        </w:tc>
        <w:tc>
          <w:tcPr>
            <w:tcW w:w="1275" w:type="dxa"/>
            <w:tcBorders>
              <w:top w:val="nil"/>
              <w:left w:val="nil"/>
              <w:bottom w:val="single" w:sz="8" w:space="0" w:color="808080"/>
              <w:right w:val="single" w:sz="8" w:space="0" w:color="808080"/>
            </w:tcBorders>
            <w:tcPrChange w:id="1060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610" w:author="Mokaddem Emna" w:date="2013-02-06T12:53:00Z">
              <w:r w:rsidRPr="00F52563">
                <w:rPr>
                  <w:rFonts w:ascii="Times New Roman" w:eastAsia="Times New Roman" w:hAnsi="Times New Roman" w:cs="Times New Roman"/>
                  <w:color w:val="000000"/>
                  <w:sz w:val="16"/>
                  <w:szCs w:val="16"/>
                  <w:lang w:val="en-US" w:eastAsia="fr-FR"/>
                </w:rPr>
                <w:t>V</w:t>
              </w:r>
            </w:ins>
            <w:ins w:id="10611" w:author="Mokaddem Emna" w:date="2013-02-06T13:43: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61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61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ngEO-SUB-188-WEBC-FUN</w:t>
            </w:r>
          </w:p>
        </w:tc>
        <w:tc>
          <w:tcPr>
            <w:tcW w:w="2268" w:type="dxa"/>
            <w:tcBorders>
              <w:top w:val="nil"/>
              <w:left w:val="nil"/>
              <w:bottom w:val="single" w:sz="8" w:space="0" w:color="808080"/>
              <w:right w:val="single" w:sz="8" w:space="0" w:color="808080"/>
            </w:tcBorders>
            <w:shd w:val="clear" w:color="auto" w:fill="auto"/>
            <w:vAlign w:val="center"/>
            <w:tcPrChange w:id="1061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3D Browse/ Vertical Curtain                                                   </w:t>
            </w:r>
          </w:p>
        </w:tc>
        <w:tc>
          <w:tcPr>
            <w:tcW w:w="850" w:type="dxa"/>
            <w:tcBorders>
              <w:top w:val="nil"/>
              <w:left w:val="nil"/>
              <w:bottom w:val="single" w:sz="8" w:space="0" w:color="808080"/>
              <w:right w:val="single" w:sz="8" w:space="0" w:color="808080"/>
            </w:tcBorders>
            <w:shd w:val="clear" w:color="auto" w:fill="auto"/>
            <w:vAlign w:val="bottom"/>
            <w:tcPrChange w:id="1061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61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617" w:author="Lavignotte Fabien" w:date="2013-02-07T11:41:00Z">
              <w:r>
                <w:rPr>
                  <w:rFonts w:ascii="Times New Roman" w:eastAsia="Times New Roman" w:hAnsi="Times New Roman" w:cs="Times New Roman"/>
                  <w:color w:val="000000"/>
                  <w:sz w:val="16"/>
                  <w:szCs w:val="16"/>
                  <w:lang w:val="en-US" w:eastAsia="fr-FR"/>
                </w:rPr>
                <w:t>Out of scope</w:t>
              </w:r>
            </w:ins>
          </w:p>
        </w:tc>
        <w:tc>
          <w:tcPr>
            <w:tcW w:w="1275" w:type="dxa"/>
            <w:tcBorders>
              <w:top w:val="nil"/>
              <w:left w:val="nil"/>
              <w:bottom w:val="single" w:sz="8" w:space="0" w:color="808080"/>
              <w:right w:val="single" w:sz="8" w:space="0" w:color="808080"/>
            </w:tcBorders>
            <w:tcPrChange w:id="1061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619" w:author="Mokaddem Emna" w:date="2013-02-06T12:53:00Z">
              <w:r w:rsidRPr="00F52563">
                <w:rPr>
                  <w:rFonts w:ascii="Times New Roman" w:eastAsia="Times New Roman" w:hAnsi="Times New Roman" w:cs="Times New Roman"/>
                  <w:color w:val="000000"/>
                  <w:sz w:val="16"/>
                  <w:szCs w:val="16"/>
                  <w:lang w:val="en-US" w:eastAsia="fr-FR"/>
                </w:rPr>
                <w:t>V</w:t>
              </w:r>
            </w:ins>
            <w:ins w:id="10620" w:author="Mokaddem Emna" w:date="2013-02-06T13:4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62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62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ngEO-SUB-189-WEBC-FUN</w:t>
            </w:r>
          </w:p>
        </w:tc>
        <w:tc>
          <w:tcPr>
            <w:tcW w:w="2268" w:type="dxa"/>
            <w:tcBorders>
              <w:top w:val="nil"/>
              <w:left w:val="nil"/>
              <w:bottom w:val="single" w:sz="8" w:space="0" w:color="808080"/>
              <w:right w:val="single" w:sz="8" w:space="0" w:color="808080"/>
            </w:tcBorders>
            <w:shd w:val="clear" w:color="auto" w:fill="auto"/>
            <w:vAlign w:val="center"/>
            <w:tcPrChange w:id="1062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selection by auto completion                                          </w:t>
            </w:r>
          </w:p>
        </w:tc>
        <w:tc>
          <w:tcPr>
            <w:tcW w:w="850" w:type="dxa"/>
            <w:tcBorders>
              <w:top w:val="nil"/>
              <w:left w:val="nil"/>
              <w:bottom w:val="single" w:sz="8" w:space="0" w:color="808080"/>
              <w:right w:val="single" w:sz="8" w:space="0" w:color="808080"/>
            </w:tcBorders>
            <w:shd w:val="clear" w:color="auto" w:fill="auto"/>
            <w:vAlign w:val="bottom"/>
            <w:tcPrChange w:id="1062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62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626" w:author="Mokaddem Emna" w:date="2013-02-08T10:57:00Z">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070</w:t>
              </w:r>
            </w:ins>
            <w:ins w:id="10627" w:author="Lavignotte Fabien" w:date="2013-02-07T11:41:00Z">
              <w:del w:id="10628" w:author="Mokaddem Emna" w:date="2013-02-08T10:57:00Z">
                <w:r w:rsidRPr="00C87D7A" w:rsidDel="0091681A">
                  <w:rPr>
                    <w:rFonts w:ascii="Times New Roman" w:eastAsia="Times New Roman" w:hAnsi="Times New Roman" w:cs="Times New Roman"/>
                    <w:color w:val="000000"/>
                    <w:sz w:val="16"/>
                    <w:szCs w:val="16"/>
                    <w:lang w:val="en-US" w:eastAsia="fr-FR"/>
                  </w:rPr>
                  <w:delText> </w:delText>
                </w:r>
                <w:r w:rsidRPr="007B4451" w:rsidDel="0091681A">
                  <w:rPr>
                    <w:rFonts w:ascii="Times New Roman" w:eastAsia="Times New Roman" w:hAnsi="Times New Roman" w:cs="Times New Roman"/>
                    <w:color w:val="000000"/>
                    <w:sz w:val="16"/>
                    <w:szCs w:val="16"/>
                    <w:highlight w:val="yellow"/>
                    <w:lang w:val="en-US" w:eastAsia="fr-FR"/>
                  </w:rPr>
                  <w:delText>TODO</w:delText>
                </w:r>
              </w:del>
            </w:ins>
          </w:p>
        </w:tc>
        <w:tc>
          <w:tcPr>
            <w:tcW w:w="1275" w:type="dxa"/>
            <w:tcBorders>
              <w:top w:val="nil"/>
              <w:left w:val="nil"/>
              <w:bottom w:val="single" w:sz="8" w:space="0" w:color="808080"/>
              <w:right w:val="single" w:sz="8" w:space="0" w:color="808080"/>
            </w:tcBorders>
            <w:tcPrChange w:id="1062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630" w:author="Mokaddem Emna" w:date="2013-02-06T12:53:00Z">
              <w:r w:rsidRPr="00F52563">
                <w:rPr>
                  <w:rFonts w:ascii="Times New Roman" w:eastAsia="Times New Roman" w:hAnsi="Times New Roman" w:cs="Times New Roman"/>
                  <w:color w:val="000000"/>
                  <w:sz w:val="16"/>
                  <w:szCs w:val="16"/>
                  <w:lang w:val="en-US" w:eastAsia="fr-FR"/>
                </w:rPr>
                <w:t>V</w:t>
              </w:r>
            </w:ins>
            <w:ins w:id="10631" w:author="Mokaddem Emna" w:date="2013-02-06T13:4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63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63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ngEO-SUB-201-WEBC-OPE</w:t>
            </w:r>
          </w:p>
        </w:tc>
        <w:tc>
          <w:tcPr>
            <w:tcW w:w="2268" w:type="dxa"/>
            <w:tcBorders>
              <w:top w:val="nil"/>
              <w:left w:val="nil"/>
              <w:bottom w:val="single" w:sz="8" w:space="0" w:color="808080"/>
              <w:right w:val="single" w:sz="8" w:space="0" w:color="808080"/>
            </w:tcBorders>
            <w:shd w:val="clear" w:color="auto" w:fill="auto"/>
            <w:vAlign w:val="center"/>
            <w:tcPrChange w:id="1063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Browsers' accessibility                                                    </w:t>
            </w:r>
          </w:p>
        </w:tc>
        <w:tc>
          <w:tcPr>
            <w:tcW w:w="850" w:type="dxa"/>
            <w:tcBorders>
              <w:top w:val="nil"/>
              <w:left w:val="nil"/>
              <w:bottom w:val="single" w:sz="8" w:space="0" w:color="808080"/>
              <w:right w:val="single" w:sz="8" w:space="0" w:color="808080"/>
            </w:tcBorders>
            <w:shd w:val="clear" w:color="auto" w:fill="auto"/>
            <w:vAlign w:val="bottom"/>
            <w:tcPrChange w:id="1063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63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D862DF">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637" w:author="Lavignotte Fabien" w:date="2013-02-07T11:42:00Z">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010</w:t>
              </w:r>
            </w:ins>
          </w:p>
        </w:tc>
        <w:tc>
          <w:tcPr>
            <w:tcW w:w="1275" w:type="dxa"/>
            <w:tcBorders>
              <w:top w:val="nil"/>
              <w:left w:val="nil"/>
              <w:bottom w:val="single" w:sz="8" w:space="0" w:color="808080"/>
              <w:right w:val="single" w:sz="8" w:space="0" w:color="808080"/>
            </w:tcBorders>
            <w:tcPrChange w:id="1063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639" w:author="Mokaddem Emna" w:date="2013-02-06T12:53:00Z">
              <w:r w:rsidRPr="00F52563">
                <w:rPr>
                  <w:rFonts w:ascii="Times New Roman" w:eastAsia="Times New Roman" w:hAnsi="Times New Roman" w:cs="Times New Roman"/>
                  <w:color w:val="000000"/>
                  <w:sz w:val="16"/>
                  <w:szCs w:val="16"/>
                  <w:lang w:val="en-US" w:eastAsia="fr-FR"/>
                </w:rPr>
                <w:t>V</w:t>
              </w:r>
            </w:ins>
            <w:ins w:id="10640" w:author="Mokaddem Emna" w:date="2013-02-06T13:4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64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64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ngEO-SUB-202-WEBC-OPE</w:t>
            </w:r>
          </w:p>
        </w:tc>
        <w:tc>
          <w:tcPr>
            <w:tcW w:w="2268" w:type="dxa"/>
            <w:tcBorders>
              <w:top w:val="nil"/>
              <w:left w:val="nil"/>
              <w:bottom w:val="single" w:sz="8" w:space="0" w:color="808080"/>
              <w:right w:val="single" w:sz="8" w:space="0" w:color="808080"/>
            </w:tcBorders>
            <w:shd w:val="clear" w:color="auto" w:fill="auto"/>
            <w:vAlign w:val="center"/>
            <w:tcPrChange w:id="1064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OS accessibility                                                           </w:t>
            </w:r>
          </w:p>
        </w:tc>
        <w:tc>
          <w:tcPr>
            <w:tcW w:w="850" w:type="dxa"/>
            <w:tcBorders>
              <w:top w:val="nil"/>
              <w:left w:val="nil"/>
              <w:bottom w:val="single" w:sz="8" w:space="0" w:color="808080"/>
              <w:right w:val="single" w:sz="8" w:space="0" w:color="808080"/>
            </w:tcBorders>
            <w:shd w:val="clear" w:color="auto" w:fill="auto"/>
            <w:vAlign w:val="bottom"/>
            <w:tcPrChange w:id="1064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1064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646" w:author="Lavignotte Fabien" w:date="2013-02-07T11:42: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64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648" w:author="Mokaddem Emna" w:date="2013-02-06T12:53:00Z">
              <w:r w:rsidRPr="00F52563">
                <w:rPr>
                  <w:rFonts w:ascii="Times New Roman" w:eastAsia="Times New Roman" w:hAnsi="Times New Roman" w:cs="Times New Roman"/>
                  <w:color w:val="000000"/>
                  <w:sz w:val="16"/>
                  <w:szCs w:val="16"/>
                  <w:lang w:val="en-US" w:eastAsia="fr-FR"/>
                </w:rPr>
                <w:t>V</w:t>
              </w:r>
            </w:ins>
            <w:ins w:id="10649" w:author="Mokaddem Emna" w:date="2013-02-06T13:4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65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65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ngEO-SUB-203-WEBC-OPE</w:t>
            </w:r>
          </w:p>
        </w:tc>
        <w:tc>
          <w:tcPr>
            <w:tcW w:w="2268" w:type="dxa"/>
            <w:tcBorders>
              <w:top w:val="nil"/>
              <w:left w:val="nil"/>
              <w:bottom w:val="single" w:sz="8" w:space="0" w:color="808080"/>
              <w:right w:val="single" w:sz="8" w:space="0" w:color="808080"/>
            </w:tcBorders>
            <w:shd w:val="clear" w:color="auto" w:fill="auto"/>
            <w:vAlign w:val="center"/>
            <w:tcPrChange w:id="1065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GUI customisation                                                          </w:t>
            </w:r>
          </w:p>
        </w:tc>
        <w:tc>
          <w:tcPr>
            <w:tcW w:w="850" w:type="dxa"/>
            <w:tcBorders>
              <w:top w:val="nil"/>
              <w:left w:val="nil"/>
              <w:bottom w:val="single" w:sz="8" w:space="0" w:color="808080"/>
              <w:right w:val="single" w:sz="8" w:space="0" w:color="808080"/>
            </w:tcBorders>
            <w:shd w:val="clear" w:color="auto" w:fill="auto"/>
            <w:vAlign w:val="bottom"/>
            <w:tcPrChange w:id="1065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654" w:author="Lavignotte Fabien" w:date="2013-02-07T11:42:00Z">
              <w:r w:rsidRPr="00C87D7A" w:rsidDel="00662F18">
                <w:rPr>
                  <w:rFonts w:ascii="Times New Roman" w:hAnsi="Times New Roman" w:cs="Times New Roman"/>
                  <w:sz w:val="16"/>
                  <w:szCs w:val="16"/>
                </w:rPr>
                <w:delText>T</w:delText>
              </w:r>
            </w:del>
            <w:ins w:id="10655" w:author="Lavignotte Fabien" w:date="2013-02-07T11:42:00Z">
              <w:r>
                <w:rPr>
                  <w:rFonts w:ascii="Times New Roman" w:hAnsi="Times New Roman" w:cs="Times New Roman"/>
                  <w:sz w:val="16"/>
                  <w:szCs w:val="16"/>
                </w:rPr>
                <w:t>R</w:t>
              </w:r>
            </w:ins>
          </w:p>
        </w:tc>
        <w:tc>
          <w:tcPr>
            <w:tcW w:w="2127" w:type="dxa"/>
            <w:tcBorders>
              <w:top w:val="nil"/>
              <w:left w:val="nil"/>
              <w:bottom w:val="single" w:sz="8" w:space="0" w:color="808080"/>
              <w:right w:val="single" w:sz="8" w:space="0" w:color="808080"/>
            </w:tcBorders>
            <w:shd w:val="clear" w:color="auto" w:fill="auto"/>
            <w:tcPrChange w:id="1065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657" w:author="Lavignotte Fabien" w:date="2013-02-07T11:42: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65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659" w:author="Mokaddem Emna" w:date="2013-02-06T12:53:00Z">
              <w:r w:rsidRPr="00F52563">
                <w:rPr>
                  <w:rFonts w:ascii="Times New Roman" w:eastAsia="Times New Roman" w:hAnsi="Times New Roman" w:cs="Times New Roman"/>
                  <w:color w:val="000000"/>
                  <w:sz w:val="16"/>
                  <w:szCs w:val="16"/>
                  <w:lang w:val="en-US" w:eastAsia="fr-FR"/>
                </w:rPr>
                <w:t>V</w:t>
              </w:r>
            </w:ins>
            <w:ins w:id="10660" w:author="Mokaddem Emna" w:date="2013-02-06T13:4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66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66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ngEO-SUB-204-WEBC-OPE</w:t>
            </w:r>
          </w:p>
        </w:tc>
        <w:tc>
          <w:tcPr>
            <w:tcW w:w="2268" w:type="dxa"/>
            <w:tcBorders>
              <w:top w:val="nil"/>
              <w:left w:val="nil"/>
              <w:bottom w:val="single" w:sz="8" w:space="0" w:color="808080"/>
              <w:right w:val="single" w:sz="8" w:space="0" w:color="808080"/>
            </w:tcBorders>
            <w:shd w:val="clear" w:color="auto" w:fill="auto"/>
            <w:vAlign w:val="center"/>
            <w:tcPrChange w:id="1066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Plug-in                                                                    </w:t>
            </w:r>
          </w:p>
        </w:tc>
        <w:tc>
          <w:tcPr>
            <w:tcW w:w="850" w:type="dxa"/>
            <w:tcBorders>
              <w:top w:val="nil"/>
              <w:left w:val="nil"/>
              <w:bottom w:val="single" w:sz="8" w:space="0" w:color="808080"/>
              <w:right w:val="single" w:sz="8" w:space="0" w:color="808080"/>
            </w:tcBorders>
            <w:shd w:val="clear" w:color="auto" w:fill="auto"/>
            <w:vAlign w:val="bottom"/>
            <w:tcPrChange w:id="1066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665" w:author="Lavignotte Fabien" w:date="2013-02-07T11:42:00Z">
              <w:r w:rsidRPr="00C87D7A" w:rsidDel="00662F18">
                <w:rPr>
                  <w:rFonts w:ascii="Times New Roman" w:hAnsi="Times New Roman" w:cs="Times New Roman"/>
                  <w:sz w:val="16"/>
                  <w:szCs w:val="16"/>
                </w:rPr>
                <w:delText>T</w:delText>
              </w:r>
            </w:del>
            <w:ins w:id="10666" w:author="Lavignotte Fabien" w:date="2013-02-07T11:42:00Z">
              <w:r>
                <w:rPr>
                  <w:rFonts w:ascii="Times New Roman" w:hAnsi="Times New Roman" w:cs="Times New Roman"/>
                  <w:sz w:val="16"/>
                  <w:szCs w:val="16"/>
                </w:rPr>
                <w:t>R</w:t>
              </w:r>
            </w:ins>
          </w:p>
        </w:tc>
        <w:tc>
          <w:tcPr>
            <w:tcW w:w="2127" w:type="dxa"/>
            <w:tcBorders>
              <w:top w:val="nil"/>
              <w:left w:val="nil"/>
              <w:bottom w:val="single" w:sz="8" w:space="0" w:color="808080"/>
              <w:right w:val="single" w:sz="8" w:space="0" w:color="808080"/>
            </w:tcBorders>
            <w:shd w:val="clear" w:color="auto" w:fill="auto"/>
            <w:tcPrChange w:id="1066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668" w:author="Lavignotte Fabien" w:date="2013-02-07T11:42: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66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670" w:author="Mokaddem Emna" w:date="2013-02-06T12:53:00Z">
              <w:r w:rsidRPr="00F52563">
                <w:rPr>
                  <w:rFonts w:ascii="Times New Roman" w:eastAsia="Times New Roman" w:hAnsi="Times New Roman" w:cs="Times New Roman"/>
                  <w:color w:val="000000"/>
                  <w:sz w:val="16"/>
                  <w:szCs w:val="16"/>
                  <w:lang w:val="en-US" w:eastAsia="fr-FR"/>
                </w:rPr>
                <w:t>V</w:t>
              </w:r>
            </w:ins>
            <w:ins w:id="10671" w:author="Mokaddem Emna" w:date="2013-02-06T13:4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67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67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ngEO-SUB-205-WEBC-OPE</w:t>
            </w:r>
          </w:p>
        </w:tc>
        <w:tc>
          <w:tcPr>
            <w:tcW w:w="2268" w:type="dxa"/>
            <w:tcBorders>
              <w:top w:val="nil"/>
              <w:left w:val="nil"/>
              <w:bottom w:val="single" w:sz="8" w:space="0" w:color="808080"/>
              <w:right w:val="single" w:sz="8" w:space="0" w:color="808080"/>
            </w:tcBorders>
            <w:shd w:val="clear" w:color="auto" w:fill="auto"/>
            <w:vAlign w:val="center"/>
            <w:tcPrChange w:id="1067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Date                                                                       </w:t>
            </w:r>
          </w:p>
        </w:tc>
        <w:tc>
          <w:tcPr>
            <w:tcW w:w="850" w:type="dxa"/>
            <w:tcBorders>
              <w:top w:val="nil"/>
              <w:left w:val="nil"/>
              <w:bottom w:val="single" w:sz="8" w:space="0" w:color="808080"/>
              <w:right w:val="single" w:sz="8" w:space="0" w:color="808080"/>
            </w:tcBorders>
            <w:shd w:val="clear" w:color="auto" w:fill="auto"/>
            <w:vAlign w:val="bottom"/>
            <w:tcPrChange w:id="1067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676" w:author="Lavignotte Fabien" w:date="2013-02-07T11:42:00Z">
              <w:r w:rsidRPr="00C87D7A" w:rsidDel="00662F18">
                <w:rPr>
                  <w:rFonts w:ascii="Times New Roman" w:hAnsi="Times New Roman" w:cs="Times New Roman"/>
                  <w:sz w:val="16"/>
                  <w:szCs w:val="16"/>
                </w:rPr>
                <w:delText>D</w:delText>
              </w:r>
            </w:del>
            <w:ins w:id="10677" w:author="Lavignotte Fabien" w:date="2013-02-07T11:42:00Z">
              <w:r>
                <w:rPr>
                  <w:rFonts w:ascii="Times New Roman" w:hAnsi="Times New Roman" w:cs="Times New Roman"/>
                  <w:sz w:val="16"/>
                  <w:szCs w:val="16"/>
                </w:rPr>
                <w:t>R</w:t>
              </w:r>
            </w:ins>
          </w:p>
        </w:tc>
        <w:tc>
          <w:tcPr>
            <w:tcW w:w="2127" w:type="dxa"/>
            <w:tcBorders>
              <w:top w:val="nil"/>
              <w:left w:val="nil"/>
              <w:bottom w:val="single" w:sz="8" w:space="0" w:color="808080"/>
              <w:right w:val="single" w:sz="8" w:space="0" w:color="808080"/>
            </w:tcBorders>
            <w:shd w:val="clear" w:color="auto" w:fill="auto"/>
            <w:tcPrChange w:id="1067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679" w:author="Lavignotte Fabien" w:date="2013-02-07T11:42: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680" w:author="Mokaddem Emna" w:date="2013-02-08T12:09:00Z">
              <w:tcPr>
                <w:tcW w:w="992" w:type="dxa"/>
                <w:tcBorders>
                  <w:top w:val="nil"/>
                  <w:left w:val="nil"/>
                  <w:bottom w:val="single" w:sz="8" w:space="0" w:color="808080"/>
                  <w:right w:val="single" w:sz="8" w:space="0" w:color="808080"/>
                </w:tcBorders>
              </w:tcPr>
            </w:tcPrChange>
          </w:tcPr>
          <w:p w:rsidR="002D4D70" w:rsidRPr="00D96EDB"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681" w:author="Mokaddem Emna" w:date="2013-02-06T12:53:00Z">
              <w:r w:rsidRPr="00D96EDB">
                <w:rPr>
                  <w:rFonts w:ascii="Times New Roman" w:eastAsia="Times New Roman" w:hAnsi="Times New Roman" w:cs="Times New Roman"/>
                  <w:color w:val="000000"/>
                  <w:sz w:val="16"/>
                  <w:szCs w:val="16"/>
                  <w:lang w:val="en-US" w:eastAsia="fr-FR"/>
                </w:rPr>
                <w:t>V</w:t>
              </w:r>
            </w:ins>
            <w:ins w:id="10682" w:author="Mokaddem Emna" w:date="2013-02-06T13:46:00Z">
              <w:r w:rsidRPr="00D96EDB">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68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68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ngEO-SUB-206-WEBC-OPE</w:t>
            </w:r>
          </w:p>
        </w:tc>
        <w:tc>
          <w:tcPr>
            <w:tcW w:w="2268" w:type="dxa"/>
            <w:tcBorders>
              <w:top w:val="nil"/>
              <w:left w:val="nil"/>
              <w:bottom w:val="single" w:sz="8" w:space="0" w:color="808080"/>
              <w:right w:val="single" w:sz="8" w:space="0" w:color="808080"/>
            </w:tcBorders>
            <w:shd w:val="clear" w:color="auto" w:fill="auto"/>
            <w:vAlign w:val="center"/>
            <w:tcPrChange w:id="1068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w:t>
            </w:r>
          </w:p>
        </w:tc>
        <w:tc>
          <w:tcPr>
            <w:tcW w:w="850" w:type="dxa"/>
            <w:tcBorders>
              <w:top w:val="nil"/>
              <w:left w:val="nil"/>
              <w:bottom w:val="single" w:sz="8" w:space="0" w:color="808080"/>
              <w:right w:val="single" w:sz="8" w:space="0" w:color="808080"/>
            </w:tcBorders>
            <w:shd w:val="clear" w:color="auto" w:fill="auto"/>
            <w:vAlign w:val="bottom"/>
            <w:tcPrChange w:id="1068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687" w:author="Lavignotte Fabien" w:date="2013-02-07T11:43:00Z">
              <w:r w:rsidRPr="00C87D7A" w:rsidDel="00662F18">
                <w:rPr>
                  <w:rFonts w:ascii="Times New Roman" w:hAnsi="Times New Roman" w:cs="Times New Roman"/>
                  <w:sz w:val="16"/>
                  <w:szCs w:val="16"/>
                </w:rPr>
                <w:delText>D</w:delText>
              </w:r>
            </w:del>
            <w:ins w:id="10688" w:author="Lavignotte Fabien" w:date="2013-02-07T11:43:00Z">
              <w:r>
                <w:rPr>
                  <w:rFonts w:ascii="Times New Roman" w:hAnsi="Times New Roman" w:cs="Times New Roman"/>
                  <w:sz w:val="16"/>
                  <w:szCs w:val="16"/>
                </w:rPr>
                <w:t>R</w:t>
              </w:r>
            </w:ins>
          </w:p>
        </w:tc>
        <w:tc>
          <w:tcPr>
            <w:tcW w:w="2127" w:type="dxa"/>
            <w:tcBorders>
              <w:top w:val="nil"/>
              <w:left w:val="nil"/>
              <w:bottom w:val="single" w:sz="8" w:space="0" w:color="808080"/>
              <w:right w:val="single" w:sz="8" w:space="0" w:color="808080"/>
            </w:tcBorders>
            <w:shd w:val="clear" w:color="auto" w:fill="auto"/>
            <w:tcPrChange w:id="10689"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690" w:author="Lavignotte Fabien" w:date="2013-02-07T11:43: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691"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692" w:author="Mokaddem Emna" w:date="2013-02-06T12:53:00Z">
              <w:r w:rsidRPr="00F52563">
                <w:rPr>
                  <w:rFonts w:ascii="Times New Roman" w:eastAsia="Times New Roman" w:hAnsi="Times New Roman" w:cs="Times New Roman"/>
                  <w:color w:val="000000"/>
                  <w:sz w:val="16"/>
                  <w:szCs w:val="16"/>
                  <w:lang w:val="en-US" w:eastAsia="fr-FR"/>
                </w:rPr>
                <w:t>V</w:t>
              </w:r>
            </w:ins>
            <w:ins w:id="10693" w:author="Mokaddem Emna" w:date="2013-02-06T13:4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69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69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ngEO-SUB-207-WEBC-OPE</w:t>
            </w:r>
          </w:p>
        </w:tc>
        <w:tc>
          <w:tcPr>
            <w:tcW w:w="2268" w:type="dxa"/>
            <w:tcBorders>
              <w:top w:val="nil"/>
              <w:left w:val="nil"/>
              <w:bottom w:val="single" w:sz="8" w:space="0" w:color="808080"/>
              <w:right w:val="single" w:sz="8" w:space="0" w:color="808080"/>
            </w:tcBorders>
            <w:shd w:val="clear" w:color="auto" w:fill="auto"/>
            <w:vAlign w:val="center"/>
            <w:tcPrChange w:id="1069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URLs length                                                                </w:t>
            </w:r>
          </w:p>
        </w:tc>
        <w:tc>
          <w:tcPr>
            <w:tcW w:w="850" w:type="dxa"/>
            <w:tcBorders>
              <w:top w:val="nil"/>
              <w:left w:val="nil"/>
              <w:bottom w:val="single" w:sz="8" w:space="0" w:color="808080"/>
              <w:right w:val="single" w:sz="8" w:space="0" w:color="808080"/>
            </w:tcBorders>
            <w:shd w:val="clear" w:color="auto" w:fill="auto"/>
            <w:vAlign w:val="bottom"/>
            <w:tcPrChange w:id="1069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10698"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699" w:author="Lavignotte Fabien" w:date="2013-02-07T11:43: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700"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701" w:author="Mokaddem Emna" w:date="2013-02-06T12:53:00Z">
              <w:r w:rsidRPr="00F52563">
                <w:rPr>
                  <w:rFonts w:ascii="Times New Roman" w:eastAsia="Times New Roman" w:hAnsi="Times New Roman" w:cs="Times New Roman"/>
                  <w:color w:val="000000"/>
                  <w:sz w:val="16"/>
                  <w:szCs w:val="16"/>
                  <w:lang w:val="en-US" w:eastAsia="fr-FR"/>
                </w:rPr>
                <w:t>V</w:t>
              </w:r>
            </w:ins>
            <w:ins w:id="10702" w:author="Mokaddem Emna" w:date="2013-02-06T13:4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70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70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ngEO-SUB-215-WEBC-OPE</w:t>
            </w:r>
          </w:p>
        </w:tc>
        <w:tc>
          <w:tcPr>
            <w:tcW w:w="2268" w:type="dxa"/>
            <w:tcBorders>
              <w:top w:val="nil"/>
              <w:left w:val="nil"/>
              <w:bottom w:val="single" w:sz="8" w:space="0" w:color="808080"/>
              <w:right w:val="single" w:sz="8" w:space="0" w:color="808080"/>
            </w:tcBorders>
            <w:shd w:val="clear" w:color="auto" w:fill="auto"/>
            <w:vAlign w:val="center"/>
            <w:tcPrChange w:id="1070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"Skinnable" GUI                                                            </w:t>
            </w:r>
          </w:p>
        </w:tc>
        <w:tc>
          <w:tcPr>
            <w:tcW w:w="850" w:type="dxa"/>
            <w:tcBorders>
              <w:top w:val="nil"/>
              <w:left w:val="nil"/>
              <w:bottom w:val="single" w:sz="8" w:space="0" w:color="808080"/>
              <w:right w:val="single" w:sz="8" w:space="0" w:color="808080"/>
            </w:tcBorders>
            <w:shd w:val="clear" w:color="auto" w:fill="auto"/>
            <w:vAlign w:val="bottom"/>
            <w:tcPrChange w:id="1070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1070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708" w:author="Lavignotte Fabien" w:date="2013-02-07T11:43: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70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710" w:author="Mokaddem Emna" w:date="2013-02-06T12:53:00Z">
              <w:r w:rsidRPr="00D96EDB">
                <w:rPr>
                  <w:rFonts w:ascii="Times New Roman" w:eastAsia="Times New Roman" w:hAnsi="Times New Roman" w:cs="Times New Roman"/>
                  <w:color w:val="000000"/>
                  <w:sz w:val="16"/>
                  <w:szCs w:val="16"/>
                  <w:lang w:val="en-US" w:eastAsia="fr-FR"/>
                </w:rPr>
                <w:t>V</w:t>
              </w:r>
            </w:ins>
            <w:ins w:id="10711" w:author="Mokaddem Emna" w:date="2013-02-06T13:47:00Z">
              <w:r w:rsidRPr="00D96EDB">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71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71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ngEO-SUB-301-WEBC-INT</w:t>
            </w:r>
          </w:p>
        </w:tc>
        <w:tc>
          <w:tcPr>
            <w:tcW w:w="2268" w:type="dxa"/>
            <w:tcBorders>
              <w:top w:val="nil"/>
              <w:left w:val="nil"/>
              <w:bottom w:val="single" w:sz="8" w:space="0" w:color="808080"/>
              <w:right w:val="single" w:sz="8" w:space="0" w:color="808080"/>
            </w:tcBorders>
            <w:shd w:val="clear" w:color="auto" w:fill="auto"/>
            <w:vAlign w:val="center"/>
            <w:tcPrChange w:id="1071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w:t>
            </w:r>
          </w:p>
        </w:tc>
        <w:tc>
          <w:tcPr>
            <w:tcW w:w="850" w:type="dxa"/>
            <w:tcBorders>
              <w:top w:val="nil"/>
              <w:left w:val="nil"/>
              <w:bottom w:val="single" w:sz="8" w:space="0" w:color="808080"/>
              <w:right w:val="single" w:sz="8" w:space="0" w:color="808080"/>
            </w:tcBorders>
            <w:shd w:val="clear" w:color="auto" w:fill="auto"/>
            <w:vAlign w:val="bottom"/>
            <w:tcPrChange w:id="1071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1071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717" w:author="Lavignotte Fabien" w:date="2013-02-07T11:43:00Z">
              <w:r w:rsidRPr="00C87D7A">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718"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719" w:author="Mokaddem Emna" w:date="2013-02-06T12:53:00Z">
              <w:r w:rsidRPr="00F52563">
                <w:rPr>
                  <w:rFonts w:ascii="Times New Roman" w:eastAsia="Times New Roman" w:hAnsi="Times New Roman" w:cs="Times New Roman"/>
                  <w:color w:val="000000"/>
                  <w:sz w:val="16"/>
                  <w:szCs w:val="16"/>
                  <w:lang w:val="en-US" w:eastAsia="fr-FR"/>
                </w:rPr>
                <w:t>V</w:t>
              </w:r>
            </w:ins>
            <w:ins w:id="10720" w:author="Mokaddem Emna" w:date="2013-02-06T13:47:00Z">
              <w:r>
                <w:rPr>
                  <w:rFonts w:ascii="Times New Roman" w:eastAsia="Times New Roman" w:hAnsi="Times New Roman" w:cs="Times New Roman"/>
                  <w:color w:val="000000"/>
                  <w:sz w:val="16"/>
                  <w:szCs w:val="16"/>
                  <w:lang w:val="en-US" w:eastAsia="fr-FR"/>
                </w:rPr>
                <w:t>1-V2</w:t>
              </w:r>
            </w:ins>
          </w:p>
        </w:tc>
      </w:tr>
      <w:tr w:rsidR="002D4D70" w:rsidRPr="00466294" w:rsidTr="00115F09">
        <w:trPr>
          <w:trHeight w:val="315"/>
          <w:trPrChange w:id="1072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72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ngEO-SUB-302-WEBC-INT</w:t>
            </w:r>
          </w:p>
        </w:tc>
        <w:tc>
          <w:tcPr>
            <w:tcW w:w="2268" w:type="dxa"/>
            <w:tcBorders>
              <w:top w:val="nil"/>
              <w:left w:val="nil"/>
              <w:bottom w:val="single" w:sz="8" w:space="0" w:color="808080"/>
              <w:right w:val="single" w:sz="8" w:space="0" w:color="808080"/>
            </w:tcBorders>
            <w:shd w:val="clear" w:color="auto" w:fill="auto"/>
            <w:vAlign w:val="center"/>
            <w:tcPrChange w:id="1072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Product facility                                                             </w:t>
            </w:r>
          </w:p>
        </w:tc>
        <w:tc>
          <w:tcPr>
            <w:tcW w:w="850" w:type="dxa"/>
            <w:tcBorders>
              <w:top w:val="nil"/>
              <w:left w:val="nil"/>
              <w:bottom w:val="single" w:sz="8" w:space="0" w:color="808080"/>
              <w:right w:val="single" w:sz="8" w:space="0" w:color="808080"/>
            </w:tcBorders>
            <w:shd w:val="clear" w:color="auto" w:fill="auto"/>
            <w:vAlign w:val="bottom"/>
            <w:tcPrChange w:id="1072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725" w:author="Lavignotte Fabien" w:date="2013-02-07T11:43:00Z">
              <w:r w:rsidRPr="00C87D7A" w:rsidDel="00662F18">
                <w:rPr>
                  <w:rFonts w:ascii="Times New Roman" w:hAnsi="Times New Roman" w:cs="Times New Roman"/>
                  <w:sz w:val="16"/>
                  <w:szCs w:val="16"/>
                </w:rPr>
                <w:delText>R</w:delText>
              </w:r>
            </w:del>
            <w:ins w:id="10726" w:author="Lavignotte Fabien" w:date="2013-02-07T11:43: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10727"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662F18">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728" w:author="Lavignotte Fabien" w:date="2013-02-07T11:43:00Z">
              <w:r w:rsidRPr="007B4451">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15</w:t>
              </w:r>
              <w:r w:rsidRPr="007B4451">
                <w:rPr>
                  <w:rFonts w:ascii="Times New Roman" w:eastAsia="Times New Roman" w:hAnsi="Times New Roman" w:cs="Times New Roman"/>
                  <w:color w:val="000000"/>
                  <w:sz w:val="16"/>
                  <w:szCs w:val="16"/>
                  <w:lang w:eastAsia="fr-FR"/>
                </w:rPr>
                <w:t>0</w:t>
              </w:r>
            </w:ins>
          </w:p>
        </w:tc>
        <w:tc>
          <w:tcPr>
            <w:tcW w:w="1275" w:type="dxa"/>
            <w:tcBorders>
              <w:top w:val="nil"/>
              <w:left w:val="nil"/>
              <w:bottom w:val="single" w:sz="8" w:space="0" w:color="808080"/>
              <w:right w:val="single" w:sz="8" w:space="0" w:color="808080"/>
            </w:tcBorders>
            <w:tcPrChange w:id="10729"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730" w:author="Mokaddem Emna" w:date="2013-02-06T12:53:00Z">
              <w:r w:rsidRPr="00F52563">
                <w:rPr>
                  <w:rFonts w:ascii="Times New Roman" w:eastAsia="Times New Roman" w:hAnsi="Times New Roman" w:cs="Times New Roman"/>
                  <w:color w:val="000000"/>
                  <w:sz w:val="16"/>
                  <w:szCs w:val="16"/>
                  <w:lang w:val="en-US" w:eastAsia="fr-FR"/>
                </w:rPr>
                <w:t>V</w:t>
              </w:r>
            </w:ins>
            <w:ins w:id="10731" w:author="Mokaddem Emna" w:date="2013-02-06T13:48: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73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73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ngEO-SUB-303-WEBC-INT</w:t>
            </w:r>
          </w:p>
        </w:tc>
        <w:tc>
          <w:tcPr>
            <w:tcW w:w="2268" w:type="dxa"/>
            <w:tcBorders>
              <w:top w:val="nil"/>
              <w:left w:val="nil"/>
              <w:bottom w:val="single" w:sz="8" w:space="0" w:color="808080"/>
              <w:right w:val="single" w:sz="8" w:space="0" w:color="808080"/>
            </w:tcBorders>
            <w:shd w:val="clear" w:color="auto" w:fill="auto"/>
            <w:vAlign w:val="center"/>
            <w:tcPrChange w:id="1073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WMTS interface                                                               </w:t>
            </w:r>
          </w:p>
        </w:tc>
        <w:tc>
          <w:tcPr>
            <w:tcW w:w="850" w:type="dxa"/>
            <w:tcBorders>
              <w:top w:val="nil"/>
              <w:left w:val="nil"/>
              <w:bottom w:val="single" w:sz="8" w:space="0" w:color="808080"/>
              <w:right w:val="single" w:sz="8" w:space="0" w:color="808080"/>
            </w:tcBorders>
            <w:shd w:val="clear" w:color="auto" w:fill="auto"/>
            <w:vAlign w:val="bottom"/>
            <w:tcPrChange w:id="1073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10736"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Change w:id="1073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738" w:author="Mokaddem Emna" w:date="2013-02-06T12:53:00Z">
              <w:r w:rsidRPr="00D96EDB">
                <w:rPr>
                  <w:rFonts w:ascii="Times New Roman" w:eastAsia="Times New Roman" w:hAnsi="Times New Roman" w:cs="Times New Roman"/>
                  <w:color w:val="000000"/>
                  <w:sz w:val="16"/>
                  <w:szCs w:val="16"/>
                  <w:lang w:val="en-US" w:eastAsia="fr-FR"/>
                </w:rPr>
                <w:t>V</w:t>
              </w:r>
            </w:ins>
            <w:ins w:id="10739" w:author="Mokaddem Emna" w:date="2013-02-06T13:48:00Z">
              <w:r w:rsidRPr="00D96EDB">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74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74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ngEO-SUB-304-WEBC-INT</w:t>
            </w:r>
          </w:p>
        </w:tc>
        <w:tc>
          <w:tcPr>
            <w:tcW w:w="2268" w:type="dxa"/>
            <w:tcBorders>
              <w:top w:val="nil"/>
              <w:left w:val="nil"/>
              <w:bottom w:val="single" w:sz="8" w:space="0" w:color="808080"/>
              <w:right w:val="single" w:sz="8" w:space="0" w:color="808080"/>
            </w:tcBorders>
            <w:shd w:val="clear" w:color="auto" w:fill="auto"/>
            <w:vAlign w:val="center"/>
            <w:tcPrChange w:id="1074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WFS interface                                                                </w:t>
            </w:r>
          </w:p>
        </w:tc>
        <w:tc>
          <w:tcPr>
            <w:tcW w:w="850" w:type="dxa"/>
            <w:tcBorders>
              <w:top w:val="nil"/>
              <w:left w:val="nil"/>
              <w:bottom w:val="single" w:sz="8" w:space="0" w:color="808080"/>
              <w:right w:val="single" w:sz="8" w:space="0" w:color="808080"/>
            </w:tcBorders>
            <w:shd w:val="clear" w:color="auto" w:fill="auto"/>
            <w:vAlign w:val="bottom"/>
            <w:tcPrChange w:id="1074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1074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7C28D4">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95</w:t>
            </w:r>
          </w:p>
        </w:tc>
        <w:tc>
          <w:tcPr>
            <w:tcW w:w="1275" w:type="dxa"/>
            <w:tcBorders>
              <w:top w:val="nil"/>
              <w:left w:val="nil"/>
              <w:bottom w:val="single" w:sz="8" w:space="0" w:color="808080"/>
              <w:right w:val="single" w:sz="8" w:space="0" w:color="808080"/>
            </w:tcBorders>
            <w:tcPrChange w:id="10745"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7C28D4">
            <w:pPr>
              <w:spacing w:after="0" w:line="240" w:lineRule="auto"/>
              <w:jc w:val="both"/>
              <w:rPr>
                <w:rFonts w:ascii="Times New Roman" w:eastAsia="Times New Roman" w:hAnsi="Times New Roman" w:cs="Times New Roman"/>
                <w:color w:val="000000"/>
                <w:sz w:val="16"/>
                <w:szCs w:val="16"/>
                <w:lang w:val="en-US" w:eastAsia="fr-FR"/>
              </w:rPr>
            </w:pPr>
            <w:ins w:id="10746" w:author="Mokaddem Emna" w:date="2013-02-06T12:53:00Z">
              <w:r w:rsidRPr="00D96EDB">
                <w:rPr>
                  <w:rFonts w:ascii="Times New Roman" w:eastAsia="Times New Roman" w:hAnsi="Times New Roman" w:cs="Times New Roman"/>
                  <w:color w:val="000000"/>
                  <w:sz w:val="16"/>
                  <w:szCs w:val="16"/>
                  <w:lang w:val="en-US" w:eastAsia="fr-FR"/>
                </w:rPr>
                <w:t>V</w:t>
              </w:r>
            </w:ins>
            <w:ins w:id="10747" w:author="Mokaddem Emna" w:date="2013-02-06T13:49:00Z">
              <w:r w:rsidRPr="00D96EDB">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74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74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ngEO-SUB-305-WEBC-INT</w:t>
            </w:r>
          </w:p>
        </w:tc>
        <w:tc>
          <w:tcPr>
            <w:tcW w:w="2268" w:type="dxa"/>
            <w:tcBorders>
              <w:top w:val="nil"/>
              <w:left w:val="nil"/>
              <w:bottom w:val="single" w:sz="8" w:space="0" w:color="808080"/>
              <w:right w:val="single" w:sz="8" w:space="0" w:color="808080"/>
            </w:tcBorders>
            <w:shd w:val="clear" w:color="auto" w:fill="auto"/>
            <w:vAlign w:val="center"/>
            <w:tcPrChange w:id="1075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services interface                                                       </w:t>
            </w:r>
          </w:p>
        </w:tc>
        <w:tc>
          <w:tcPr>
            <w:tcW w:w="850" w:type="dxa"/>
            <w:tcBorders>
              <w:top w:val="nil"/>
              <w:left w:val="nil"/>
              <w:bottom w:val="single" w:sz="8" w:space="0" w:color="808080"/>
              <w:right w:val="single" w:sz="8" w:space="0" w:color="808080"/>
            </w:tcBorders>
            <w:shd w:val="clear" w:color="auto" w:fill="auto"/>
            <w:vAlign w:val="bottom"/>
            <w:tcPrChange w:id="1075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752" w:author="Lavignotte Fabien" w:date="2013-02-07T11:44:00Z">
              <w:r w:rsidRPr="00C87D7A" w:rsidDel="00662F18">
                <w:rPr>
                  <w:rFonts w:ascii="Times New Roman" w:hAnsi="Times New Roman" w:cs="Times New Roman"/>
                  <w:sz w:val="16"/>
                  <w:szCs w:val="16"/>
                </w:rPr>
                <w:delText>R</w:delText>
              </w:r>
            </w:del>
            <w:ins w:id="10753" w:author="Lavignotte Fabien" w:date="2013-02-07T11:44: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tcPrChange w:id="1075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662F18">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755" w:author="Lavignotte Fabien" w:date="2013-02-07T11:44:00Z">
              <w:r w:rsidRPr="00C87D7A">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224</w:t>
              </w:r>
            </w:ins>
          </w:p>
        </w:tc>
        <w:tc>
          <w:tcPr>
            <w:tcW w:w="1275" w:type="dxa"/>
            <w:tcBorders>
              <w:top w:val="nil"/>
              <w:left w:val="nil"/>
              <w:bottom w:val="single" w:sz="8" w:space="0" w:color="808080"/>
              <w:right w:val="single" w:sz="8" w:space="0" w:color="808080"/>
            </w:tcBorders>
            <w:tcPrChange w:id="1075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757" w:author="Mokaddem Emna" w:date="2013-02-06T12:53:00Z">
              <w:r w:rsidRPr="00F52563">
                <w:rPr>
                  <w:rFonts w:ascii="Times New Roman" w:eastAsia="Times New Roman" w:hAnsi="Times New Roman" w:cs="Times New Roman"/>
                  <w:color w:val="000000"/>
                  <w:sz w:val="16"/>
                  <w:szCs w:val="16"/>
                  <w:lang w:val="en-US" w:eastAsia="fr-FR"/>
                </w:rPr>
                <w:t>V</w:t>
              </w:r>
            </w:ins>
            <w:ins w:id="10758" w:author="Mokaddem Emna" w:date="2013-02-06T13:4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75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76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ngEO-SUB-306-WEBC-INT</w:t>
            </w:r>
          </w:p>
        </w:tc>
        <w:tc>
          <w:tcPr>
            <w:tcW w:w="2268" w:type="dxa"/>
            <w:tcBorders>
              <w:top w:val="nil"/>
              <w:left w:val="nil"/>
              <w:bottom w:val="single" w:sz="8" w:space="0" w:color="808080"/>
              <w:right w:val="single" w:sz="8" w:space="0" w:color="808080"/>
            </w:tcBorders>
            <w:shd w:val="clear" w:color="auto" w:fill="auto"/>
            <w:vAlign w:val="center"/>
            <w:tcPrChange w:id="1076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Device's local file system                                                   </w:t>
            </w:r>
          </w:p>
        </w:tc>
        <w:tc>
          <w:tcPr>
            <w:tcW w:w="850" w:type="dxa"/>
            <w:tcBorders>
              <w:top w:val="nil"/>
              <w:left w:val="nil"/>
              <w:bottom w:val="single" w:sz="8" w:space="0" w:color="808080"/>
              <w:right w:val="single" w:sz="8" w:space="0" w:color="808080"/>
            </w:tcBorders>
            <w:shd w:val="clear" w:color="auto" w:fill="auto"/>
            <w:vAlign w:val="bottom"/>
            <w:tcPrChange w:id="1076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ins w:id="10763" w:author="Lavignotte Fabien" w:date="2013-01-21T16:00:00Z">
              <w:r>
                <w:rPr>
                  <w:rFonts w:ascii="Times New Roman" w:hAnsi="Times New Roman" w:cs="Times New Roman"/>
                  <w:sz w:val="16"/>
                  <w:szCs w:val="16"/>
                </w:rPr>
                <w:t>T</w:t>
              </w:r>
            </w:ins>
            <w:del w:id="10764" w:author="Lavignotte Fabien" w:date="2013-01-21T16:00:00Z">
              <w:r w:rsidRPr="00C87D7A" w:rsidDel="00A17450">
                <w:rPr>
                  <w:rFonts w:ascii="Times New Roman" w:hAnsi="Times New Roman" w:cs="Times New Roman"/>
                  <w:sz w:val="16"/>
                  <w:szCs w:val="16"/>
                </w:rPr>
                <w:delText>R</w:delText>
              </w:r>
            </w:del>
          </w:p>
        </w:tc>
        <w:tc>
          <w:tcPr>
            <w:tcW w:w="2127" w:type="dxa"/>
            <w:tcBorders>
              <w:top w:val="nil"/>
              <w:left w:val="nil"/>
              <w:bottom w:val="single" w:sz="8" w:space="0" w:color="808080"/>
              <w:right w:val="single" w:sz="8" w:space="0" w:color="808080"/>
            </w:tcBorders>
            <w:shd w:val="clear" w:color="auto" w:fill="auto"/>
            <w:tcPrChange w:id="1076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2B5F9C" w:rsidRDefault="002D4D70">
            <w:pPr>
              <w:spacing w:after="0" w:line="240" w:lineRule="auto"/>
              <w:jc w:val="both"/>
              <w:rPr>
                <w:ins w:id="10766" w:author="Lavignotte Fabien" w:date="2013-01-30T18:31:00Z"/>
                <w:rFonts w:ascii="Times New Roman" w:eastAsia="Times New Roman" w:hAnsi="Times New Roman" w:cs="Times New Roman"/>
                <w:color w:val="000000"/>
                <w:sz w:val="16"/>
                <w:szCs w:val="16"/>
                <w:lang w:eastAsia="fr-FR"/>
                <w:rPrChange w:id="10767" w:author="Lavignotte Fabien" w:date="2013-01-30T18:41:00Z">
                  <w:rPr>
                    <w:ins w:id="10768" w:author="Lavignotte Fabien" w:date="2013-01-30T18:31:00Z"/>
                    <w:rFonts w:ascii="Times New Roman" w:eastAsia="Times New Roman" w:hAnsi="Times New Roman" w:cs="Times New Roman"/>
                    <w:color w:val="000000"/>
                    <w:sz w:val="16"/>
                    <w:szCs w:val="16"/>
                    <w:lang w:val="fr-FR" w:eastAsia="fr-FR"/>
                  </w:rPr>
                </w:rPrChange>
              </w:rPr>
            </w:pPr>
            <w:del w:id="10769" w:author="Lavignotte Fabien" w:date="2013-01-30T18:31:00Z">
              <w:r w:rsidRPr="002B5F9C" w:rsidDel="005372B8">
                <w:rPr>
                  <w:rFonts w:ascii="Times New Roman" w:eastAsia="Times New Roman" w:hAnsi="Times New Roman" w:cs="Times New Roman"/>
                  <w:color w:val="000000"/>
                  <w:sz w:val="16"/>
                  <w:szCs w:val="16"/>
                  <w:lang w:eastAsia="fr-FR"/>
                  <w:rPrChange w:id="10770" w:author="Lavignotte Fabien" w:date="2013-01-30T18:41:00Z">
                    <w:rPr>
                      <w:rFonts w:ascii="Times New Roman" w:eastAsia="Times New Roman" w:hAnsi="Times New Roman" w:cs="Times New Roman"/>
                      <w:b/>
                      <w:bCs/>
                      <w:caps/>
                      <w:color w:val="000000"/>
                      <w:sz w:val="16"/>
                      <w:szCs w:val="16"/>
                      <w:lang w:val="en-US" w:eastAsia="fr-FR"/>
                    </w:rPr>
                  </w:rPrChange>
                </w:rPr>
                <w:delText> </w:delText>
              </w:r>
            </w:del>
            <w:ins w:id="10771" w:author="Lavignotte Fabien" w:date="2013-01-21T16:00:00Z">
              <w:r w:rsidRPr="002B5F9C">
                <w:rPr>
                  <w:rFonts w:ascii="Times New Roman" w:eastAsia="Times New Roman" w:hAnsi="Times New Roman" w:cs="Times New Roman"/>
                  <w:color w:val="000000"/>
                  <w:sz w:val="16"/>
                  <w:szCs w:val="16"/>
                  <w:lang w:eastAsia="fr-FR"/>
                  <w:rPrChange w:id="10772" w:author="Lavignotte Fabien" w:date="2013-01-30T18:41:00Z">
                    <w:rPr>
                      <w:rFonts w:ascii="Times New Roman" w:eastAsia="Times New Roman" w:hAnsi="Times New Roman" w:cs="Times New Roman"/>
                      <w:b/>
                      <w:bCs/>
                      <w:caps/>
                      <w:color w:val="000000"/>
                      <w:sz w:val="16"/>
                      <w:szCs w:val="16"/>
                      <w:lang w:val="fr-FR" w:eastAsia="fr-FR"/>
                    </w:rPr>
                  </w:rPrChange>
                </w:rPr>
                <w:t>NGEO-WEBC-VTC-0190</w:t>
              </w:r>
            </w:ins>
          </w:p>
          <w:p w:rsidR="002D4D70" w:rsidRPr="008C18FD" w:rsidRDefault="002D4D70" w:rsidP="005372B8">
            <w:pPr>
              <w:spacing w:after="0" w:line="240" w:lineRule="auto"/>
              <w:jc w:val="both"/>
              <w:rPr>
                <w:ins w:id="10773" w:author="Lavignotte Fabien" w:date="2013-01-30T18:31:00Z"/>
                <w:rFonts w:ascii="Times New Roman" w:eastAsia="Times New Roman" w:hAnsi="Times New Roman" w:cs="Times New Roman"/>
                <w:color w:val="000000"/>
                <w:sz w:val="16"/>
                <w:szCs w:val="16"/>
                <w:lang w:eastAsia="fr-FR"/>
              </w:rPr>
            </w:pPr>
            <w:ins w:id="10774" w:author="Lavignotte Fabien" w:date="2013-01-30T18:31:00Z">
              <w:r w:rsidRPr="008C18FD">
                <w:rPr>
                  <w:rFonts w:ascii="Times New Roman" w:eastAsia="Times New Roman" w:hAnsi="Times New Roman" w:cs="Times New Roman"/>
                  <w:color w:val="000000"/>
                  <w:sz w:val="16"/>
                  <w:szCs w:val="16"/>
                  <w:lang w:eastAsia="fr-FR"/>
                </w:rPr>
                <w:t>NGEO-WEBC-VTC-0</w:t>
              </w:r>
              <w:r>
                <w:rPr>
                  <w:rFonts w:ascii="Times New Roman" w:eastAsia="Times New Roman" w:hAnsi="Times New Roman" w:cs="Times New Roman"/>
                  <w:color w:val="000000"/>
                  <w:sz w:val="16"/>
                  <w:szCs w:val="16"/>
                  <w:lang w:eastAsia="fr-FR"/>
                </w:rPr>
                <w:t>2</w:t>
              </w:r>
              <w:r w:rsidRPr="008C18FD">
                <w:rPr>
                  <w:rFonts w:ascii="Times New Roman" w:eastAsia="Times New Roman" w:hAnsi="Times New Roman" w:cs="Times New Roman"/>
                  <w:color w:val="000000"/>
                  <w:sz w:val="16"/>
                  <w:szCs w:val="16"/>
                  <w:lang w:eastAsia="fr-FR"/>
                </w:rPr>
                <w:t>30</w:t>
              </w:r>
            </w:ins>
          </w:p>
          <w:p w:rsidR="002D4D70" w:rsidRPr="002B5F9C" w:rsidRDefault="002D4D70">
            <w:pPr>
              <w:spacing w:after="0" w:line="240" w:lineRule="auto"/>
              <w:jc w:val="both"/>
              <w:rPr>
                <w:rFonts w:ascii="Times New Roman" w:eastAsia="Times New Roman" w:hAnsi="Times New Roman" w:cs="Times New Roman"/>
                <w:color w:val="000000"/>
                <w:sz w:val="16"/>
                <w:szCs w:val="16"/>
                <w:lang w:eastAsia="fr-FR"/>
                <w:rPrChange w:id="10775" w:author="Lavignotte Fabien" w:date="2013-01-30T18:41:00Z">
                  <w:rPr>
                    <w:rFonts w:ascii="Times New Roman" w:eastAsia="Times New Roman" w:hAnsi="Times New Roman" w:cs="Times New Roman"/>
                    <w:color w:val="000000"/>
                    <w:sz w:val="16"/>
                    <w:szCs w:val="16"/>
                    <w:lang w:val="en-US" w:eastAsia="fr-FR"/>
                  </w:rPr>
                </w:rPrChange>
              </w:rPr>
            </w:pPr>
          </w:p>
        </w:tc>
        <w:tc>
          <w:tcPr>
            <w:tcW w:w="1275" w:type="dxa"/>
            <w:tcBorders>
              <w:top w:val="nil"/>
              <w:left w:val="nil"/>
              <w:bottom w:val="single" w:sz="8" w:space="0" w:color="808080"/>
              <w:right w:val="single" w:sz="8" w:space="0" w:color="808080"/>
            </w:tcBorders>
            <w:tcPrChange w:id="10776" w:author="Mokaddem Emna" w:date="2013-02-08T12:09:00Z">
              <w:tcPr>
                <w:tcW w:w="992" w:type="dxa"/>
                <w:tcBorders>
                  <w:top w:val="nil"/>
                  <w:left w:val="nil"/>
                  <w:bottom w:val="single" w:sz="8" w:space="0" w:color="808080"/>
                  <w:right w:val="single" w:sz="8" w:space="0" w:color="808080"/>
                </w:tcBorders>
              </w:tcPr>
            </w:tcPrChange>
          </w:tcPr>
          <w:p w:rsidR="002D4D70" w:rsidRPr="00880D11" w:rsidDel="005372B8" w:rsidRDefault="002D4D70">
            <w:pPr>
              <w:spacing w:after="0" w:line="240" w:lineRule="auto"/>
              <w:jc w:val="both"/>
              <w:rPr>
                <w:rFonts w:ascii="Times New Roman" w:eastAsia="Times New Roman" w:hAnsi="Times New Roman" w:cs="Times New Roman"/>
                <w:color w:val="000000"/>
                <w:sz w:val="16"/>
                <w:szCs w:val="16"/>
                <w:lang w:eastAsia="fr-FR"/>
              </w:rPr>
            </w:pPr>
            <w:ins w:id="10777" w:author="Mokaddem Emna" w:date="2013-02-06T12:53:00Z">
              <w:r w:rsidRPr="00F52563">
                <w:rPr>
                  <w:rFonts w:ascii="Times New Roman" w:eastAsia="Times New Roman" w:hAnsi="Times New Roman" w:cs="Times New Roman"/>
                  <w:color w:val="000000"/>
                  <w:sz w:val="16"/>
                  <w:szCs w:val="16"/>
                  <w:lang w:val="en-US" w:eastAsia="fr-FR"/>
                </w:rPr>
                <w:t>V</w:t>
              </w:r>
            </w:ins>
            <w:ins w:id="10778" w:author="Mokaddem Emna" w:date="2013-02-06T13:49: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77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78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ngEO-SUB-401-WEBC-RAM</w:t>
            </w:r>
          </w:p>
        </w:tc>
        <w:tc>
          <w:tcPr>
            <w:tcW w:w="2268" w:type="dxa"/>
            <w:tcBorders>
              <w:top w:val="nil"/>
              <w:left w:val="nil"/>
              <w:bottom w:val="single" w:sz="8" w:space="0" w:color="808080"/>
              <w:right w:val="single" w:sz="8" w:space="0" w:color="808080"/>
            </w:tcBorders>
            <w:shd w:val="clear" w:color="auto" w:fill="auto"/>
            <w:vAlign w:val="center"/>
            <w:tcPrChange w:id="1078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Operational life                                                             </w:t>
            </w:r>
          </w:p>
        </w:tc>
        <w:tc>
          <w:tcPr>
            <w:tcW w:w="850" w:type="dxa"/>
            <w:tcBorders>
              <w:top w:val="nil"/>
              <w:left w:val="nil"/>
              <w:bottom w:val="single" w:sz="8" w:space="0" w:color="808080"/>
              <w:right w:val="single" w:sz="8" w:space="0" w:color="808080"/>
            </w:tcBorders>
            <w:shd w:val="clear" w:color="auto" w:fill="auto"/>
            <w:vAlign w:val="bottom"/>
            <w:tcPrChange w:id="1078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tcPrChange w:id="10783"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784" w:author="Lavignotte Fabien" w:date="2013-02-07T11:45: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785"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786" w:author="Mokaddem Emna" w:date="2013-02-06T12:53:00Z">
              <w:r w:rsidRPr="00D96EDB">
                <w:rPr>
                  <w:rFonts w:ascii="Times New Roman" w:eastAsia="Times New Roman" w:hAnsi="Times New Roman" w:cs="Times New Roman"/>
                  <w:color w:val="000000"/>
                  <w:sz w:val="16"/>
                  <w:szCs w:val="16"/>
                  <w:lang w:val="en-US" w:eastAsia="fr-FR"/>
                </w:rPr>
                <w:t>V</w:t>
              </w:r>
            </w:ins>
            <w:ins w:id="10787" w:author="Mokaddem Emna" w:date="2013-02-06T13:50:00Z">
              <w:r w:rsidRPr="00D96EDB">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78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78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ngEO-SUB-402-WEBC-RAM</w:t>
            </w:r>
          </w:p>
        </w:tc>
        <w:tc>
          <w:tcPr>
            <w:tcW w:w="2268" w:type="dxa"/>
            <w:tcBorders>
              <w:top w:val="nil"/>
              <w:left w:val="nil"/>
              <w:bottom w:val="single" w:sz="8" w:space="0" w:color="808080"/>
              <w:right w:val="single" w:sz="8" w:space="0" w:color="808080"/>
            </w:tcBorders>
            <w:shd w:val="clear" w:color="auto" w:fill="auto"/>
            <w:vAlign w:val="center"/>
            <w:tcPrChange w:id="1079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Availability                                                                 </w:t>
            </w:r>
          </w:p>
        </w:tc>
        <w:tc>
          <w:tcPr>
            <w:tcW w:w="850" w:type="dxa"/>
            <w:tcBorders>
              <w:top w:val="nil"/>
              <w:left w:val="nil"/>
              <w:bottom w:val="single" w:sz="8" w:space="0" w:color="808080"/>
              <w:right w:val="single" w:sz="8" w:space="0" w:color="808080"/>
            </w:tcBorders>
            <w:shd w:val="clear" w:color="auto" w:fill="auto"/>
            <w:vAlign w:val="bottom"/>
            <w:tcPrChange w:id="1079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792" w:author="Lavignotte Fabien" w:date="2013-02-07T11:44:00Z">
              <w:r w:rsidRPr="00C87D7A" w:rsidDel="00662F18">
                <w:rPr>
                  <w:rFonts w:ascii="Times New Roman" w:hAnsi="Times New Roman" w:cs="Times New Roman"/>
                  <w:sz w:val="16"/>
                  <w:szCs w:val="16"/>
                </w:rPr>
                <w:delText>T</w:delText>
              </w:r>
            </w:del>
            <w:ins w:id="10793" w:author="Lavignotte Fabien" w:date="2013-02-07T11:44:00Z">
              <w:r>
                <w:rPr>
                  <w:rFonts w:ascii="Times New Roman" w:hAnsi="Times New Roman" w:cs="Times New Roman"/>
                  <w:sz w:val="16"/>
                  <w:szCs w:val="16"/>
                </w:rPr>
                <w:t>R</w:t>
              </w:r>
            </w:ins>
          </w:p>
        </w:tc>
        <w:tc>
          <w:tcPr>
            <w:tcW w:w="2127" w:type="dxa"/>
            <w:tcBorders>
              <w:top w:val="nil"/>
              <w:left w:val="nil"/>
              <w:bottom w:val="single" w:sz="8" w:space="0" w:color="808080"/>
              <w:right w:val="single" w:sz="8" w:space="0" w:color="808080"/>
            </w:tcBorders>
            <w:shd w:val="clear" w:color="auto" w:fill="auto"/>
            <w:tcPrChange w:id="1079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795" w:author="Lavignotte Fabien" w:date="2013-02-07T11:45: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79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797" w:author="Mokaddem Emna" w:date="2013-02-06T12:53:00Z">
              <w:r w:rsidRPr="00D96EDB">
                <w:rPr>
                  <w:rFonts w:ascii="Times New Roman" w:eastAsia="Times New Roman" w:hAnsi="Times New Roman" w:cs="Times New Roman"/>
                  <w:color w:val="000000"/>
                  <w:sz w:val="16"/>
                  <w:szCs w:val="16"/>
                  <w:lang w:val="en-US" w:eastAsia="fr-FR"/>
                </w:rPr>
                <w:t>V</w:t>
              </w:r>
            </w:ins>
            <w:ins w:id="10798" w:author="Mokaddem Emna" w:date="2013-02-06T13:51:00Z">
              <w:r w:rsidRPr="00D96EDB">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79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0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ngEO-SUB-701-WEBC-PER</w:t>
            </w:r>
          </w:p>
        </w:tc>
        <w:tc>
          <w:tcPr>
            <w:tcW w:w="2268" w:type="dxa"/>
            <w:tcBorders>
              <w:top w:val="nil"/>
              <w:left w:val="nil"/>
              <w:bottom w:val="single" w:sz="8" w:space="0" w:color="808080"/>
              <w:right w:val="single" w:sz="8" w:space="0" w:color="808080"/>
            </w:tcBorders>
            <w:shd w:val="clear" w:color="auto" w:fill="auto"/>
            <w:vAlign w:val="center"/>
            <w:tcPrChange w:id="1080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Response time                                                             </w:t>
            </w:r>
          </w:p>
        </w:tc>
        <w:tc>
          <w:tcPr>
            <w:tcW w:w="850" w:type="dxa"/>
            <w:tcBorders>
              <w:top w:val="nil"/>
              <w:left w:val="nil"/>
              <w:bottom w:val="single" w:sz="8" w:space="0" w:color="808080"/>
              <w:right w:val="single" w:sz="8" w:space="0" w:color="808080"/>
            </w:tcBorders>
            <w:shd w:val="clear" w:color="auto" w:fill="auto"/>
            <w:vAlign w:val="bottom"/>
            <w:tcPrChange w:id="1080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803" w:author="Lavignotte Fabien" w:date="2013-02-07T11:45:00Z">
              <w:r w:rsidRPr="00C87D7A" w:rsidDel="00662F18">
                <w:rPr>
                  <w:rFonts w:ascii="Times New Roman" w:hAnsi="Times New Roman" w:cs="Times New Roman"/>
                  <w:sz w:val="16"/>
                  <w:szCs w:val="16"/>
                </w:rPr>
                <w:delText>T</w:delText>
              </w:r>
            </w:del>
            <w:ins w:id="10804" w:author="Lavignotte Fabien" w:date="2013-02-07T11:44:00Z">
              <w:r>
                <w:rPr>
                  <w:rFonts w:ascii="Times New Roman" w:hAnsi="Times New Roman" w:cs="Times New Roman"/>
                  <w:sz w:val="16"/>
                  <w:szCs w:val="16"/>
                </w:rPr>
                <w:t>D</w:t>
              </w:r>
            </w:ins>
          </w:p>
        </w:tc>
        <w:tc>
          <w:tcPr>
            <w:tcW w:w="2127" w:type="dxa"/>
            <w:tcBorders>
              <w:top w:val="nil"/>
              <w:left w:val="nil"/>
              <w:bottom w:val="single" w:sz="8" w:space="0" w:color="808080"/>
              <w:right w:val="single" w:sz="8" w:space="0" w:color="808080"/>
            </w:tcBorders>
            <w:shd w:val="clear" w:color="auto" w:fill="auto"/>
            <w:tcPrChange w:id="1080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806" w:author="Lavignotte Fabien" w:date="2013-02-07T11:45: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80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808" w:author="Mokaddem Emna" w:date="2013-02-06T12:53:00Z">
              <w:r w:rsidRPr="00F52563">
                <w:rPr>
                  <w:rFonts w:ascii="Times New Roman" w:eastAsia="Times New Roman" w:hAnsi="Times New Roman" w:cs="Times New Roman"/>
                  <w:color w:val="000000"/>
                  <w:sz w:val="16"/>
                  <w:szCs w:val="16"/>
                  <w:lang w:val="en-US" w:eastAsia="fr-FR"/>
                </w:rPr>
                <w:t>V</w:t>
              </w:r>
            </w:ins>
            <w:ins w:id="10809" w:author="Lavignotte Fabien" w:date="2013-02-07T11:4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81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1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ngEO-SUB-703-WEBC-PER</w:t>
            </w:r>
          </w:p>
        </w:tc>
        <w:tc>
          <w:tcPr>
            <w:tcW w:w="2268" w:type="dxa"/>
            <w:tcBorders>
              <w:top w:val="nil"/>
              <w:left w:val="nil"/>
              <w:bottom w:val="single" w:sz="8" w:space="0" w:color="808080"/>
              <w:right w:val="single" w:sz="8" w:space="0" w:color="808080"/>
            </w:tcBorders>
            <w:shd w:val="clear" w:color="auto" w:fill="auto"/>
            <w:vAlign w:val="center"/>
            <w:tcPrChange w:id="1081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Datasets                                                                  </w:t>
            </w:r>
          </w:p>
        </w:tc>
        <w:tc>
          <w:tcPr>
            <w:tcW w:w="850" w:type="dxa"/>
            <w:tcBorders>
              <w:top w:val="nil"/>
              <w:left w:val="nil"/>
              <w:bottom w:val="single" w:sz="8" w:space="0" w:color="808080"/>
              <w:right w:val="single" w:sz="8" w:space="0" w:color="808080"/>
            </w:tcBorders>
            <w:shd w:val="clear" w:color="auto" w:fill="auto"/>
            <w:vAlign w:val="bottom"/>
            <w:tcPrChange w:id="1081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81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815" w:author="Lavignotte Fabien" w:date="2013-02-07T11:45:00Z">
              <w:r>
                <w:rPr>
                  <w:rFonts w:ascii="Times New Roman" w:eastAsia="Times New Roman" w:hAnsi="Times New Roman" w:cs="Times New Roman"/>
                  <w:color w:val="000000"/>
                  <w:sz w:val="16"/>
                  <w:szCs w:val="16"/>
                  <w:lang w:val="en-US" w:eastAsia="fr-FR"/>
                </w:rPr>
                <w:t>TBD for V2</w:t>
              </w:r>
            </w:ins>
            <w:del w:id="10816" w:author="Lavignotte Fabien" w:date="2013-02-07T11:45:00Z">
              <w:r w:rsidRPr="00C87D7A" w:rsidDel="00662F18">
                <w:rPr>
                  <w:rFonts w:ascii="Times New Roman" w:eastAsia="Times New Roman" w:hAnsi="Times New Roman" w:cs="Times New Roman"/>
                  <w:color w:val="000000"/>
                  <w:sz w:val="16"/>
                  <w:szCs w:val="16"/>
                  <w:lang w:val="en-US" w:eastAsia="fr-FR"/>
                </w:rPr>
                <w:delText> </w:delText>
              </w:r>
            </w:del>
          </w:p>
        </w:tc>
        <w:tc>
          <w:tcPr>
            <w:tcW w:w="1275" w:type="dxa"/>
            <w:tcBorders>
              <w:top w:val="nil"/>
              <w:left w:val="nil"/>
              <w:bottom w:val="single" w:sz="8" w:space="0" w:color="808080"/>
              <w:right w:val="single" w:sz="8" w:space="0" w:color="808080"/>
            </w:tcBorders>
            <w:tcPrChange w:id="1081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818" w:author="Mokaddem Emna" w:date="2013-02-06T12:53:00Z">
              <w:r w:rsidRPr="00F52563">
                <w:rPr>
                  <w:rFonts w:ascii="Times New Roman" w:eastAsia="Times New Roman" w:hAnsi="Times New Roman" w:cs="Times New Roman"/>
                  <w:color w:val="000000"/>
                  <w:sz w:val="16"/>
                  <w:szCs w:val="16"/>
                  <w:lang w:val="en-US" w:eastAsia="fr-FR"/>
                </w:rPr>
                <w:t>V</w:t>
              </w:r>
            </w:ins>
            <w:ins w:id="10819" w:author="Lavignotte Fabien" w:date="2013-02-07T11:45: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82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2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ngEO-SUB-704-WEBC-PER</w:t>
            </w:r>
          </w:p>
        </w:tc>
        <w:tc>
          <w:tcPr>
            <w:tcW w:w="2268" w:type="dxa"/>
            <w:tcBorders>
              <w:top w:val="nil"/>
              <w:left w:val="nil"/>
              <w:bottom w:val="single" w:sz="8" w:space="0" w:color="808080"/>
              <w:right w:val="single" w:sz="8" w:space="0" w:color="808080"/>
            </w:tcBorders>
            <w:shd w:val="clear" w:color="auto" w:fill="auto"/>
            <w:vAlign w:val="center"/>
            <w:tcPrChange w:id="1082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Shopcarts                                                                 </w:t>
            </w:r>
          </w:p>
        </w:tc>
        <w:tc>
          <w:tcPr>
            <w:tcW w:w="850" w:type="dxa"/>
            <w:tcBorders>
              <w:top w:val="nil"/>
              <w:left w:val="nil"/>
              <w:bottom w:val="single" w:sz="8" w:space="0" w:color="808080"/>
              <w:right w:val="single" w:sz="8" w:space="0" w:color="808080"/>
            </w:tcBorders>
            <w:shd w:val="clear" w:color="auto" w:fill="auto"/>
            <w:vAlign w:val="bottom"/>
            <w:tcPrChange w:id="1082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tcPrChange w:id="1082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825" w:author="Lavignotte Fabien" w:date="2013-02-07T11:44: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826"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827" w:author="Mokaddem Emna" w:date="2013-02-06T12:53:00Z">
              <w:r w:rsidRPr="00F52563">
                <w:rPr>
                  <w:rFonts w:ascii="Times New Roman" w:eastAsia="Times New Roman" w:hAnsi="Times New Roman" w:cs="Times New Roman"/>
                  <w:color w:val="000000"/>
                  <w:sz w:val="16"/>
                  <w:szCs w:val="16"/>
                  <w:lang w:val="en-US" w:eastAsia="fr-FR"/>
                </w:rPr>
                <w:t>V</w:t>
              </w:r>
            </w:ins>
            <w:ins w:id="10828" w:author="Mokaddem Emna" w:date="2013-02-06T13:05: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82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3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ngEO-SUB-705-WEBC-PER</w:t>
            </w:r>
          </w:p>
        </w:tc>
        <w:tc>
          <w:tcPr>
            <w:tcW w:w="2268" w:type="dxa"/>
            <w:tcBorders>
              <w:top w:val="nil"/>
              <w:left w:val="nil"/>
              <w:bottom w:val="single" w:sz="8" w:space="0" w:color="808080"/>
              <w:right w:val="single" w:sz="8" w:space="0" w:color="808080"/>
            </w:tcBorders>
            <w:shd w:val="clear" w:color="auto" w:fill="auto"/>
            <w:vAlign w:val="center"/>
            <w:tcPrChange w:id="1083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loading                                                        </w:t>
            </w:r>
          </w:p>
        </w:tc>
        <w:tc>
          <w:tcPr>
            <w:tcW w:w="850" w:type="dxa"/>
            <w:tcBorders>
              <w:top w:val="nil"/>
              <w:left w:val="nil"/>
              <w:bottom w:val="single" w:sz="8" w:space="0" w:color="808080"/>
              <w:right w:val="single" w:sz="8" w:space="0" w:color="808080"/>
            </w:tcBorders>
            <w:shd w:val="clear" w:color="auto" w:fill="auto"/>
            <w:vAlign w:val="bottom"/>
            <w:tcPrChange w:id="1083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833" w:author="Lavignotte Fabien" w:date="2013-02-07T11:44:00Z">
              <w:r w:rsidRPr="00C87D7A" w:rsidDel="00662F18">
                <w:rPr>
                  <w:rFonts w:ascii="Times New Roman" w:hAnsi="Times New Roman" w:cs="Times New Roman"/>
                  <w:sz w:val="16"/>
                  <w:szCs w:val="16"/>
                </w:rPr>
                <w:delText>T</w:delText>
              </w:r>
            </w:del>
            <w:ins w:id="10834" w:author="Lavignotte Fabien" w:date="2013-02-07T11:44:00Z">
              <w:r>
                <w:rPr>
                  <w:rFonts w:ascii="Times New Roman" w:hAnsi="Times New Roman" w:cs="Times New Roman"/>
                  <w:sz w:val="16"/>
                  <w:szCs w:val="16"/>
                </w:rPr>
                <w:t>D</w:t>
              </w:r>
            </w:ins>
          </w:p>
        </w:tc>
        <w:tc>
          <w:tcPr>
            <w:tcW w:w="2127" w:type="dxa"/>
            <w:tcBorders>
              <w:top w:val="nil"/>
              <w:left w:val="nil"/>
              <w:bottom w:val="single" w:sz="8" w:space="0" w:color="808080"/>
              <w:right w:val="single" w:sz="8" w:space="0" w:color="808080"/>
            </w:tcBorders>
            <w:shd w:val="clear" w:color="auto" w:fill="auto"/>
            <w:tcPrChange w:id="10835"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w:t>
            </w:r>
            <w:ins w:id="10836" w:author="Lavignotte Fabien" w:date="2013-02-07T11:45: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837"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838" w:author="Mokaddem Emna" w:date="2013-02-06T12:53:00Z">
              <w:r w:rsidRPr="00F52563">
                <w:rPr>
                  <w:rFonts w:ascii="Times New Roman" w:eastAsia="Times New Roman" w:hAnsi="Times New Roman" w:cs="Times New Roman"/>
                  <w:color w:val="000000"/>
                  <w:sz w:val="16"/>
                  <w:szCs w:val="16"/>
                  <w:lang w:val="en-US" w:eastAsia="fr-FR"/>
                </w:rPr>
                <w:t>V</w:t>
              </w:r>
            </w:ins>
            <w:ins w:id="10839" w:author="Lavignotte Fabien" w:date="2013-02-07T11:4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84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4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ngEO-SUB-800-WEBC-TVA</w:t>
            </w:r>
          </w:p>
        </w:tc>
        <w:tc>
          <w:tcPr>
            <w:tcW w:w="2268" w:type="dxa"/>
            <w:tcBorders>
              <w:top w:val="nil"/>
              <w:left w:val="nil"/>
              <w:bottom w:val="single" w:sz="8" w:space="0" w:color="808080"/>
              <w:right w:val="single" w:sz="8" w:space="0" w:color="808080"/>
            </w:tcBorders>
            <w:shd w:val="clear" w:color="auto" w:fill="auto"/>
            <w:vAlign w:val="center"/>
            <w:tcPrChange w:id="1084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Server simulator                                                    </w:t>
            </w:r>
          </w:p>
        </w:tc>
        <w:tc>
          <w:tcPr>
            <w:tcW w:w="850" w:type="dxa"/>
            <w:tcBorders>
              <w:top w:val="nil"/>
              <w:left w:val="nil"/>
              <w:bottom w:val="single" w:sz="8" w:space="0" w:color="808080"/>
              <w:right w:val="single" w:sz="8" w:space="0" w:color="808080"/>
            </w:tcBorders>
            <w:shd w:val="clear" w:color="auto" w:fill="auto"/>
            <w:vAlign w:val="bottom"/>
            <w:tcPrChange w:id="1084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tcPrChange w:id="10844" w:author="Mokaddem Emna" w:date="2013-02-08T12:09:00Z">
              <w:tcPr>
                <w:tcW w:w="1984" w:type="dxa"/>
                <w:tcBorders>
                  <w:top w:val="nil"/>
                  <w:left w:val="nil"/>
                  <w:bottom w:val="single" w:sz="8" w:space="0" w:color="808080"/>
                  <w:right w:val="single" w:sz="8" w:space="0" w:color="808080"/>
                </w:tcBorders>
                <w:shd w:val="clear" w:color="auto" w:fill="auto"/>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NGEO-WEBC-VTC-00</w:t>
            </w:r>
            <w:r>
              <w:rPr>
                <w:rFonts w:ascii="Times New Roman" w:eastAsia="Times New Roman" w:hAnsi="Times New Roman" w:cs="Times New Roman"/>
                <w:color w:val="000000"/>
                <w:sz w:val="16"/>
                <w:szCs w:val="16"/>
                <w:lang w:val="en-US" w:eastAsia="fr-FR"/>
              </w:rPr>
              <w:t>10</w:t>
            </w:r>
          </w:p>
        </w:tc>
        <w:tc>
          <w:tcPr>
            <w:tcW w:w="1275" w:type="dxa"/>
            <w:tcBorders>
              <w:top w:val="nil"/>
              <w:left w:val="nil"/>
              <w:bottom w:val="single" w:sz="8" w:space="0" w:color="808080"/>
              <w:right w:val="single" w:sz="8" w:space="0" w:color="808080"/>
            </w:tcBorders>
            <w:tcPrChange w:id="10845" w:author="Mokaddem Emna" w:date="2013-02-08T12:09:00Z">
              <w:tcPr>
                <w:tcW w:w="992" w:type="dxa"/>
                <w:tcBorders>
                  <w:top w:val="nil"/>
                  <w:left w:val="nil"/>
                  <w:bottom w:val="single" w:sz="8" w:space="0" w:color="808080"/>
                  <w:right w:val="single" w:sz="8" w:space="0" w:color="808080"/>
                </w:tcBorders>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ins w:id="10846" w:author="Mokaddem Emna" w:date="2013-02-06T12:53:00Z">
              <w:r w:rsidRPr="00F52563">
                <w:rPr>
                  <w:rFonts w:ascii="Times New Roman" w:eastAsia="Times New Roman" w:hAnsi="Times New Roman" w:cs="Times New Roman"/>
                  <w:color w:val="000000"/>
                  <w:sz w:val="16"/>
                  <w:szCs w:val="16"/>
                  <w:lang w:val="en-US" w:eastAsia="fr-FR"/>
                </w:rPr>
                <w:t>V</w:t>
              </w:r>
            </w:ins>
            <w:ins w:id="10847" w:author="Mokaddem Emna" w:date="2013-02-06T13:0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84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4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ngEO-SYS-1000-WEBC-DES</w:t>
            </w:r>
          </w:p>
        </w:tc>
        <w:tc>
          <w:tcPr>
            <w:tcW w:w="2268" w:type="dxa"/>
            <w:tcBorders>
              <w:top w:val="nil"/>
              <w:left w:val="nil"/>
              <w:bottom w:val="single" w:sz="8" w:space="0" w:color="808080"/>
              <w:right w:val="single" w:sz="8" w:space="0" w:color="808080"/>
            </w:tcBorders>
            <w:shd w:val="clear" w:color="auto" w:fill="auto"/>
            <w:vAlign w:val="center"/>
            <w:tcPrChange w:id="1085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Graphical Interface Purpose                                                           </w:t>
            </w:r>
          </w:p>
        </w:tc>
        <w:tc>
          <w:tcPr>
            <w:tcW w:w="850" w:type="dxa"/>
            <w:tcBorders>
              <w:top w:val="nil"/>
              <w:left w:val="nil"/>
              <w:bottom w:val="single" w:sz="8" w:space="0" w:color="808080"/>
              <w:right w:val="single" w:sz="8" w:space="0" w:color="808080"/>
            </w:tcBorders>
            <w:shd w:val="clear" w:color="auto" w:fill="auto"/>
            <w:vAlign w:val="bottom"/>
            <w:tcPrChange w:id="1085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852"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Change w:id="10853"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854" w:author="Mokaddem Emna" w:date="2013-02-06T12:53:00Z">
              <w:r w:rsidRPr="00F52563">
                <w:rPr>
                  <w:rFonts w:ascii="Times New Roman" w:eastAsia="Times New Roman" w:hAnsi="Times New Roman" w:cs="Times New Roman"/>
                  <w:color w:val="000000"/>
                  <w:sz w:val="16"/>
                  <w:szCs w:val="16"/>
                  <w:lang w:val="en-US" w:eastAsia="fr-FR"/>
                </w:rPr>
                <w:t>V</w:t>
              </w:r>
            </w:ins>
            <w:ins w:id="10855" w:author="Lavignotte Fabien" w:date="2013-02-07T11:1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85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5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ngEO-SYS-1005-WEBC-DES</w:t>
            </w:r>
          </w:p>
        </w:tc>
        <w:tc>
          <w:tcPr>
            <w:tcW w:w="2268" w:type="dxa"/>
            <w:tcBorders>
              <w:top w:val="nil"/>
              <w:left w:val="nil"/>
              <w:bottom w:val="single" w:sz="8" w:space="0" w:color="808080"/>
              <w:right w:val="single" w:sz="8" w:space="0" w:color="808080"/>
            </w:tcBorders>
            <w:shd w:val="clear" w:color="auto" w:fill="auto"/>
            <w:vAlign w:val="center"/>
            <w:tcPrChange w:id="1085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Everything is a URL                                                                   </w:t>
            </w:r>
          </w:p>
        </w:tc>
        <w:tc>
          <w:tcPr>
            <w:tcW w:w="850" w:type="dxa"/>
            <w:tcBorders>
              <w:top w:val="nil"/>
              <w:left w:val="nil"/>
              <w:bottom w:val="single" w:sz="8" w:space="0" w:color="808080"/>
              <w:right w:val="single" w:sz="8" w:space="0" w:color="808080"/>
            </w:tcBorders>
            <w:shd w:val="clear" w:color="auto" w:fill="auto"/>
            <w:vAlign w:val="bottom"/>
            <w:tcPrChange w:id="1085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860"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NGEO-WEBC-VTC-0080</w:t>
            </w:r>
          </w:p>
        </w:tc>
        <w:tc>
          <w:tcPr>
            <w:tcW w:w="1275" w:type="dxa"/>
            <w:tcBorders>
              <w:top w:val="nil"/>
              <w:left w:val="nil"/>
              <w:bottom w:val="single" w:sz="8" w:space="0" w:color="808080"/>
              <w:right w:val="single" w:sz="8" w:space="0" w:color="808080"/>
            </w:tcBorders>
            <w:tcPrChange w:id="10861"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862" w:author="Mokaddem Emna" w:date="2013-02-06T12:53:00Z">
              <w:r w:rsidRPr="00F52563">
                <w:rPr>
                  <w:rFonts w:ascii="Times New Roman" w:eastAsia="Times New Roman" w:hAnsi="Times New Roman" w:cs="Times New Roman"/>
                  <w:color w:val="000000"/>
                  <w:sz w:val="16"/>
                  <w:szCs w:val="16"/>
                  <w:lang w:val="en-US" w:eastAsia="fr-FR"/>
                </w:rPr>
                <w:t>V</w:t>
              </w:r>
            </w:ins>
            <w:ins w:id="10863" w:author="Lavignotte Fabien" w:date="2013-02-07T11:1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86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6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ngEO-SYS-1010-WEBC-DES</w:t>
            </w:r>
          </w:p>
        </w:tc>
        <w:tc>
          <w:tcPr>
            <w:tcW w:w="2268" w:type="dxa"/>
            <w:tcBorders>
              <w:top w:val="nil"/>
              <w:left w:val="nil"/>
              <w:bottom w:val="single" w:sz="8" w:space="0" w:color="808080"/>
              <w:right w:val="single" w:sz="8" w:space="0" w:color="808080"/>
            </w:tcBorders>
            <w:shd w:val="clear" w:color="auto" w:fill="auto"/>
            <w:vAlign w:val="center"/>
            <w:tcPrChange w:id="1086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Components of the Graphical Interface / HMI                                           </w:t>
            </w:r>
          </w:p>
        </w:tc>
        <w:tc>
          <w:tcPr>
            <w:tcW w:w="850" w:type="dxa"/>
            <w:tcBorders>
              <w:top w:val="nil"/>
              <w:left w:val="nil"/>
              <w:bottom w:val="single" w:sz="8" w:space="0" w:color="808080"/>
              <w:right w:val="single" w:sz="8" w:space="0" w:color="808080"/>
            </w:tcBorders>
            <w:shd w:val="clear" w:color="auto" w:fill="auto"/>
            <w:vAlign w:val="bottom"/>
            <w:tcPrChange w:id="1086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868"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869" w:author="Lavignotte Fabien" w:date="2013-02-07T11:47: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870"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871" w:author="Mokaddem Emna" w:date="2013-02-06T12:53:00Z">
              <w:r w:rsidRPr="00F52563">
                <w:rPr>
                  <w:rFonts w:ascii="Times New Roman" w:eastAsia="Times New Roman" w:hAnsi="Times New Roman" w:cs="Times New Roman"/>
                  <w:color w:val="000000"/>
                  <w:sz w:val="16"/>
                  <w:szCs w:val="16"/>
                  <w:lang w:val="en-US" w:eastAsia="fr-FR"/>
                </w:rPr>
                <w:t>V</w:t>
              </w:r>
            </w:ins>
            <w:ins w:id="10872" w:author="Lavignotte Fabien" w:date="2013-02-07T11:1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87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7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ngEO-SYS-1012-WEBC-DES</w:t>
            </w:r>
          </w:p>
        </w:tc>
        <w:tc>
          <w:tcPr>
            <w:tcW w:w="2268" w:type="dxa"/>
            <w:tcBorders>
              <w:top w:val="nil"/>
              <w:left w:val="nil"/>
              <w:bottom w:val="single" w:sz="8" w:space="0" w:color="808080"/>
              <w:right w:val="single" w:sz="8" w:space="0" w:color="808080"/>
            </w:tcBorders>
            <w:shd w:val="clear" w:color="auto" w:fill="auto"/>
            <w:vAlign w:val="center"/>
            <w:tcPrChange w:id="1087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Orientation Page                                                           </w:t>
            </w:r>
          </w:p>
        </w:tc>
        <w:tc>
          <w:tcPr>
            <w:tcW w:w="850" w:type="dxa"/>
            <w:tcBorders>
              <w:top w:val="nil"/>
              <w:left w:val="nil"/>
              <w:bottom w:val="single" w:sz="8" w:space="0" w:color="808080"/>
              <w:right w:val="single" w:sz="8" w:space="0" w:color="808080"/>
            </w:tcBorders>
            <w:shd w:val="clear" w:color="auto" w:fill="auto"/>
            <w:vAlign w:val="bottom"/>
            <w:tcPrChange w:id="1087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877"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Change w:id="10878"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pPr>
              <w:spacing w:after="0" w:line="240" w:lineRule="auto"/>
              <w:jc w:val="both"/>
              <w:rPr>
                <w:rFonts w:ascii="Times New Roman" w:eastAsia="Times New Roman" w:hAnsi="Times New Roman" w:cs="Times New Roman"/>
                <w:color w:val="000000"/>
                <w:sz w:val="16"/>
                <w:szCs w:val="16"/>
                <w:lang w:val="en-US" w:eastAsia="fr-FR"/>
              </w:rPr>
            </w:pPr>
            <w:ins w:id="10879" w:author="Mokaddem Emna" w:date="2013-02-06T12:53:00Z">
              <w:r w:rsidRPr="00F52563">
                <w:rPr>
                  <w:rFonts w:ascii="Times New Roman" w:eastAsia="Times New Roman" w:hAnsi="Times New Roman" w:cs="Times New Roman"/>
                  <w:color w:val="000000"/>
                  <w:sz w:val="16"/>
                  <w:szCs w:val="16"/>
                  <w:lang w:val="en-US" w:eastAsia="fr-FR"/>
                </w:rPr>
                <w:t>V</w:t>
              </w:r>
            </w:ins>
            <w:ins w:id="10880" w:author="Lavignotte Fabien" w:date="2013-02-07T11:1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88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8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ngEO-SYS-1015-WEBC-DES</w:t>
            </w:r>
          </w:p>
        </w:tc>
        <w:tc>
          <w:tcPr>
            <w:tcW w:w="2268" w:type="dxa"/>
            <w:tcBorders>
              <w:top w:val="nil"/>
              <w:left w:val="nil"/>
              <w:bottom w:val="single" w:sz="8" w:space="0" w:color="808080"/>
              <w:right w:val="single" w:sz="8" w:space="0" w:color="808080"/>
            </w:tcBorders>
            <w:shd w:val="clear" w:color="auto" w:fill="auto"/>
            <w:vAlign w:val="center"/>
            <w:tcPrChange w:id="1088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Accessed from a Web Browser                                                           </w:t>
            </w:r>
          </w:p>
        </w:tc>
        <w:tc>
          <w:tcPr>
            <w:tcW w:w="850" w:type="dxa"/>
            <w:tcBorders>
              <w:top w:val="nil"/>
              <w:left w:val="nil"/>
              <w:bottom w:val="single" w:sz="8" w:space="0" w:color="808080"/>
              <w:right w:val="single" w:sz="8" w:space="0" w:color="808080"/>
            </w:tcBorders>
            <w:shd w:val="clear" w:color="auto" w:fill="auto"/>
            <w:vAlign w:val="bottom"/>
            <w:tcPrChange w:id="1088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885"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Change w:id="10886"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887" w:author="Mokaddem Emna" w:date="2013-02-06T12:53:00Z">
              <w:r w:rsidRPr="00F52563">
                <w:rPr>
                  <w:rFonts w:ascii="Times New Roman" w:eastAsia="Times New Roman" w:hAnsi="Times New Roman" w:cs="Times New Roman"/>
                  <w:color w:val="000000"/>
                  <w:sz w:val="16"/>
                  <w:szCs w:val="16"/>
                  <w:lang w:val="en-US" w:eastAsia="fr-FR"/>
                </w:rPr>
                <w:t>V</w:t>
              </w:r>
            </w:ins>
            <w:ins w:id="10888" w:author="Lavignotte Fabien" w:date="2013-02-07T11:1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88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9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ngEO-SYS-1020-WEBC-DES</w:t>
            </w:r>
          </w:p>
        </w:tc>
        <w:tc>
          <w:tcPr>
            <w:tcW w:w="2268" w:type="dxa"/>
            <w:tcBorders>
              <w:top w:val="nil"/>
              <w:left w:val="nil"/>
              <w:bottom w:val="single" w:sz="8" w:space="0" w:color="808080"/>
              <w:right w:val="single" w:sz="8" w:space="0" w:color="808080"/>
            </w:tcBorders>
            <w:shd w:val="clear" w:color="auto" w:fill="auto"/>
            <w:vAlign w:val="center"/>
            <w:tcPrChange w:id="1089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Graphical Presentation of Search Results                                                     </w:t>
            </w:r>
          </w:p>
        </w:tc>
        <w:tc>
          <w:tcPr>
            <w:tcW w:w="850" w:type="dxa"/>
            <w:tcBorders>
              <w:top w:val="nil"/>
              <w:left w:val="nil"/>
              <w:bottom w:val="single" w:sz="8" w:space="0" w:color="808080"/>
              <w:right w:val="single" w:sz="8" w:space="0" w:color="808080"/>
            </w:tcBorders>
            <w:shd w:val="clear" w:color="auto" w:fill="auto"/>
            <w:vAlign w:val="bottom"/>
            <w:tcPrChange w:id="1089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893"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Change w:id="10894"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895" w:author="Mokaddem Emna" w:date="2013-02-06T12:53:00Z">
              <w:r w:rsidRPr="00F52563">
                <w:rPr>
                  <w:rFonts w:ascii="Times New Roman" w:eastAsia="Times New Roman" w:hAnsi="Times New Roman" w:cs="Times New Roman"/>
                  <w:color w:val="000000"/>
                  <w:sz w:val="16"/>
                  <w:szCs w:val="16"/>
                  <w:lang w:val="en-US" w:eastAsia="fr-FR"/>
                </w:rPr>
                <w:t>V</w:t>
              </w:r>
            </w:ins>
            <w:ins w:id="10896" w:author="Lavignotte Fabien" w:date="2013-02-07T11:1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89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89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ngEO-SYS-1025-WEBC-DES</w:t>
            </w:r>
          </w:p>
        </w:tc>
        <w:tc>
          <w:tcPr>
            <w:tcW w:w="2268" w:type="dxa"/>
            <w:tcBorders>
              <w:top w:val="nil"/>
              <w:left w:val="nil"/>
              <w:bottom w:val="single" w:sz="8" w:space="0" w:color="808080"/>
              <w:right w:val="single" w:sz="8" w:space="0" w:color="808080"/>
            </w:tcBorders>
            <w:shd w:val="clear" w:color="auto" w:fill="auto"/>
            <w:vAlign w:val="center"/>
            <w:tcPrChange w:id="1089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Direct Download of Products                                                      </w:t>
            </w:r>
          </w:p>
        </w:tc>
        <w:tc>
          <w:tcPr>
            <w:tcW w:w="850" w:type="dxa"/>
            <w:tcBorders>
              <w:top w:val="nil"/>
              <w:left w:val="nil"/>
              <w:bottom w:val="single" w:sz="8" w:space="0" w:color="808080"/>
              <w:right w:val="single" w:sz="8" w:space="0" w:color="808080"/>
            </w:tcBorders>
            <w:shd w:val="clear" w:color="auto" w:fill="auto"/>
            <w:vAlign w:val="bottom"/>
            <w:tcPrChange w:id="1090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901"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NGEO-WEBC-VTC-0150</w:t>
            </w:r>
          </w:p>
        </w:tc>
        <w:tc>
          <w:tcPr>
            <w:tcW w:w="1275" w:type="dxa"/>
            <w:tcBorders>
              <w:top w:val="nil"/>
              <w:left w:val="nil"/>
              <w:bottom w:val="single" w:sz="8" w:space="0" w:color="808080"/>
              <w:right w:val="single" w:sz="8" w:space="0" w:color="808080"/>
            </w:tcBorders>
            <w:tcPrChange w:id="10902"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903" w:author="Mokaddem Emna" w:date="2013-02-06T12:53:00Z">
              <w:r w:rsidRPr="00F52563">
                <w:rPr>
                  <w:rFonts w:ascii="Times New Roman" w:eastAsia="Times New Roman" w:hAnsi="Times New Roman" w:cs="Times New Roman"/>
                  <w:color w:val="000000"/>
                  <w:sz w:val="16"/>
                  <w:szCs w:val="16"/>
                  <w:lang w:val="en-US" w:eastAsia="fr-FR"/>
                </w:rPr>
                <w:t>V</w:t>
              </w:r>
            </w:ins>
            <w:ins w:id="10904" w:author="Lavignotte Fabien" w:date="2013-02-07T11:1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90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90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ngEO-SYS-1030-WEBC-DES</w:t>
            </w:r>
          </w:p>
        </w:tc>
        <w:tc>
          <w:tcPr>
            <w:tcW w:w="2268" w:type="dxa"/>
            <w:tcBorders>
              <w:top w:val="nil"/>
              <w:left w:val="nil"/>
              <w:bottom w:val="single" w:sz="8" w:space="0" w:color="808080"/>
              <w:right w:val="single" w:sz="8" w:space="0" w:color="808080"/>
            </w:tcBorders>
            <w:shd w:val="clear" w:color="auto" w:fill="auto"/>
            <w:vAlign w:val="center"/>
            <w:tcPrChange w:id="1090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Shopcarts                                                                        </w:t>
            </w:r>
          </w:p>
        </w:tc>
        <w:tc>
          <w:tcPr>
            <w:tcW w:w="850" w:type="dxa"/>
            <w:tcBorders>
              <w:top w:val="nil"/>
              <w:left w:val="nil"/>
              <w:bottom w:val="single" w:sz="8" w:space="0" w:color="808080"/>
              <w:right w:val="single" w:sz="8" w:space="0" w:color="808080"/>
            </w:tcBorders>
            <w:shd w:val="clear" w:color="auto" w:fill="auto"/>
            <w:vAlign w:val="bottom"/>
            <w:tcPrChange w:id="1090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909"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910" w:author="Lavignotte Fabien" w:date="2013-02-07T11:46: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911"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912" w:author="Mokaddem Emna" w:date="2013-02-06T12:53:00Z">
              <w:r w:rsidRPr="00F52563">
                <w:rPr>
                  <w:rFonts w:ascii="Times New Roman" w:eastAsia="Times New Roman" w:hAnsi="Times New Roman" w:cs="Times New Roman"/>
                  <w:color w:val="000000"/>
                  <w:sz w:val="16"/>
                  <w:szCs w:val="16"/>
                  <w:lang w:val="en-US" w:eastAsia="fr-FR"/>
                </w:rPr>
                <w:t>V</w:t>
              </w:r>
            </w:ins>
            <w:ins w:id="10913" w:author="Lavignotte Fabien" w:date="2013-02-07T11:14: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91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91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ngEO-SYS-1035-WEBC-DES</w:t>
            </w:r>
          </w:p>
        </w:tc>
        <w:tc>
          <w:tcPr>
            <w:tcW w:w="2268" w:type="dxa"/>
            <w:tcBorders>
              <w:top w:val="nil"/>
              <w:left w:val="nil"/>
              <w:bottom w:val="single" w:sz="8" w:space="0" w:color="808080"/>
              <w:right w:val="single" w:sz="8" w:space="0" w:color="808080"/>
            </w:tcBorders>
            <w:shd w:val="clear" w:color="auto" w:fill="auto"/>
            <w:vAlign w:val="center"/>
            <w:tcPrChange w:id="1091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Groups of Result Items                                                           </w:t>
            </w:r>
          </w:p>
        </w:tc>
        <w:tc>
          <w:tcPr>
            <w:tcW w:w="850" w:type="dxa"/>
            <w:tcBorders>
              <w:top w:val="nil"/>
              <w:left w:val="nil"/>
              <w:bottom w:val="single" w:sz="8" w:space="0" w:color="808080"/>
              <w:right w:val="single" w:sz="8" w:space="0" w:color="808080"/>
            </w:tcBorders>
            <w:shd w:val="clear" w:color="auto" w:fill="auto"/>
            <w:vAlign w:val="bottom"/>
            <w:tcPrChange w:id="1091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0918"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919" w:author="Lavignotte Fabien" w:date="2013-02-07T11:46: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920"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921" w:author="Mokaddem Emna" w:date="2013-02-06T12:53:00Z">
              <w:r w:rsidRPr="00F52563">
                <w:rPr>
                  <w:rFonts w:ascii="Times New Roman" w:eastAsia="Times New Roman" w:hAnsi="Times New Roman" w:cs="Times New Roman"/>
                  <w:color w:val="000000"/>
                  <w:sz w:val="16"/>
                  <w:szCs w:val="16"/>
                  <w:lang w:val="en-US" w:eastAsia="fr-FR"/>
                </w:rPr>
                <w:t>V</w:t>
              </w:r>
            </w:ins>
            <w:ins w:id="10922" w:author="Lavignotte Fabien" w:date="2013-02-07T11:14: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92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92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ngEO-SYS-1040-WEBC-DES</w:t>
            </w:r>
          </w:p>
        </w:tc>
        <w:tc>
          <w:tcPr>
            <w:tcW w:w="2268" w:type="dxa"/>
            <w:tcBorders>
              <w:top w:val="nil"/>
              <w:left w:val="nil"/>
              <w:bottom w:val="single" w:sz="8" w:space="0" w:color="808080"/>
              <w:right w:val="single" w:sz="8" w:space="0" w:color="808080"/>
            </w:tcBorders>
            <w:shd w:val="clear" w:color="auto" w:fill="auto"/>
            <w:vAlign w:val="center"/>
            <w:tcPrChange w:id="1092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Exchange and Publication of ngEO Service Requests                                            </w:t>
            </w:r>
          </w:p>
        </w:tc>
        <w:tc>
          <w:tcPr>
            <w:tcW w:w="850" w:type="dxa"/>
            <w:tcBorders>
              <w:top w:val="nil"/>
              <w:left w:val="nil"/>
              <w:bottom w:val="single" w:sz="8" w:space="0" w:color="808080"/>
              <w:right w:val="single" w:sz="8" w:space="0" w:color="808080"/>
            </w:tcBorders>
            <w:shd w:val="clear" w:color="auto" w:fill="auto"/>
            <w:vAlign w:val="bottom"/>
            <w:tcPrChange w:id="1092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927" w:author="Lavignotte Fabien" w:date="2013-02-07T11:47:00Z">
              <w:r w:rsidRPr="00C87D7A" w:rsidDel="001D2D29">
                <w:rPr>
                  <w:rFonts w:ascii="Times New Roman" w:hAnsi="Times New Roman" w:cs="Times New Roman"/>
                  <w:sz w:val="16"/>
                  <w:szCs w:val="16"/>
                </w:rPr>
                <w:delText>R</w:delText>
              </w:r>
            </w:del>
            <w:ins w:id="10928" w:author="Lavignotte Fabien" w:date="2013-02-07T11:47: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vAlign w:val="center"/>
            <w:tcPrChange w:id="10929"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Change w:id="10930"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931" w:author="Mokaddem Emna" w:date="2013-02-06T12:53:00Z">
              <w:r w:rsidRPr="00F52563">
                <w:rPr>
                  <w:rFonts w:ascii="Times New Roman" w:eastAsia="Times New Roman" w:hAnsi="Times New Roman" w:cs="Times New Roman"/>
                  <w:color w:val="000000"/>
                  <w:sz w:val="16"/>
                  <w:szCs w:val="16"/>
                  <w:lang w:val="en-US" w:eastAsia="fr-FR"/>
                </w:rPr>
                <w:t>V</w:t>
              </w:r>
            </w:ins>
            <w:ins w:id="10932" w:author="Lavignotte Fabien" w:date="2013-02-07T11:1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93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93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ngEO-SYS-1045-WEBC-DES</w:t>
            </w:r>
          </w:p>
        </w:tc>
        <w:tc>
          <w:tcPr>
            <w:tcW w:w="2268" w:type="dxa"/>
            <w:tcBorders>
              <w:top w:val="nil"/>
              <w:left w:val="nil"/>
              <w:bottom w:val="single" w:sz="8" w:space="0" w:color="808080"/>
              <w:right w:val="single" w:sz="8" w:space="0" w:color="808080"/>
            </w:tcBorders>
            <w:shd w:val="clear" w:color="auto" w:fill="auto"/>
            <w:vAlign w:val="center"/>
            <w:tcPrChange w:id="1093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INSPIRE Guidelines                                                       </w:t>
            </w:r>
          </w:p>
        </w:tc>
        <w:tc>
          <w:tcPr>
            <w:tcW w:w="850" w:type="dxa"/>
            <w:tcBorders>
              <w:top w:val="nil"/>
              <w:left w:val="nil"/>
              <w:bottom w:val="single" w:sz="8" w:space="0" w:color="808080"/>
              <w:right w:val="single" w:sz="8" w:space="0" w:color="808080"/>
            </w:tcBorders>
            <w:shd w:val="clear" w:color="auto" w:fill="auto"/>
            <w:vAlign w:val="bottom"/>
            <w:tcPrChange w:id="1093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937"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938" w:author="Lavignotte Fabien" w:date="2013-02-07T11:47: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939"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940" w:author="Mokaddem Emna" w:date="2013-02-06T12:53:00Z">
              <w:r w:rsidRPr="00F52563">
                <w:rPr>
                  <w:rFonts w:ascii="Times New Roman" w:eastAsia="Times New Roman" w:hAnsi="Times New Roman" w:cs="Times New Roman"/>
                  <w:color w:val="000000"/>
                  <w:sz w:val="16"/>
                  <w:szCs w:val="16"/>
                  <w:lang w:val="en-US" w:eastAsia="fr-FR"/>
                </w:rPr>
                <w:t>V</w:t>
              </w:r>
            </w:ins>
            <w:ins w:id="10941" w:author="Lavignotte Fabien" w:date="2013-02-07T11:1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94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94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ngEO-SYS-1050-WEBC-DES</w:t>
            </w:r>
          </w:p>
        </w:tc>
        <w:tc>
          <w:tcPr>
            <w:tcW w:w="2268" w:type="dxa"/>
            <w:tcBorders>
              <w:top w:val="nil"/>
              <w:left w:val="nil"/>
              <w:bottom w:val="single" w:sz="8" w:space="0" w:color="808080"/>
              <w:right w:val="single" w:sz="8" w:space="0" w:color="808080"/>
            </w:tcBorders>
            <w:shd w:val="clear" w:color="auto" w:fill="auto"/>
            <w:vAlign w:val="center"/>
            <w:tcPrChange w:id="1094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2.0 Behaviour of the HMI                                                         </w:t>
            </w:r>
          </w:p>
        </w:tc>
        <w:tc>
          <w:tcPr>
            <w:tcW w:w="850" w:type="dxa"/>
            <w:tcBorders>
              <w:top w:val="nil"/>
              <w:left w:val="nil"/>
              <w:bottom w:val="single" w:sz="8" w:space="0" w:color="808080"/>
              <w:right w:val="single" w:sz="8" w:space="0" w:color="808080"/>
            </w:tcBorders>
            <w:shd w:val="clear" w:color="auto" w:fill="auto"/>
            <w:vAlign w:val="bottom"/>
            <w:tcPrChange w:id="1094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946"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947" w:author="Lavignotte Fabien" w:date="2013-02-07T11:47: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948"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949" w:author="Mokaddem Emna" w:date="2013-02-06T12:53:00Z">
              <w:r w:rsidRPr="00F52563">
                <w:rPr>
                  <w:rFonts w:ascii="Times New Roman" w:eastAsia="Times New Roman" w:hAnsi="Times New Roman" w:cs="Times New Roman"/>
                  <w:color w:val="000000"/>
                  <w:sz w:val="16"/>
                  <w:szCs w:val="16"/>
                  <w:lang w:val="en-US" w:eastAsia="fr-FR"/>
                </w:rPr>
                <w:t>V</w:t>
              </w:r>
            </w:ins>
            <w:ins w:id="10950" w:author="Lavignotte Fabien" w:date="2013-02-07T11:1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95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95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ngEO-SYS-1055-WEBC-DES</w:t>
            </w:r>
          </w:p>
        </w:tc>
        <w:tc>
          <w:tcPr>
            <w:tcW w:w="2268" w:type="dxa"/>
            <w:tcBorders>
              <w:top w:val="nil"/>
              <w:left w:val="nil"/>
              <w:bottom w:val="single" w:sz="8" w:space="0" w:color="808080"/>
              <w:right w:val="single" w:sz="8" w:space="0" w:color="808080"/>
            </w:tcBorders>
            <w:shd w:val="clear" w:color="auto" w:fill="auto"/>
            <w:vAlign w:val="center"/>
            <w:tcPrChange w:id="1095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Protection of web client functions                                                   </w:t>
            </w:r>
          </w:p>
        </w:tc>
        <w:tc>
          <w:tcPr>
            <w:tcW w:w="850" w:type="dxa"/>
            <w:tcBorders>
              <w:top w:val="nil"/>
              <w:left w:val="nil"/>
              <w:bottom w:val="single" w:sz="8" w:space="0" w:color="808080"/>
              <w:right w:val="single" w:sz="8" w:space="0" w:color="808080"/>
            </w:tcBorders>
            <w:shd w:val="clear" w:color="auto" w:fill="auto"/>
            <w:vAlign w:val="bottom"/>
            <w:tcPrChange w:id="1095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955"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956" w:author="Lavignotte Fabien" w:date="2013-02-07T11:47: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0957"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958" w:author="Mokaddem Emna" w:date="2013-02-06T12:53:00Z">
              <w:r w:rsidRPr="00F52563">
                <w:rPr>
                  <w:rFonts w:ascii="Times New Roman" w:eastAsia="Times New Roman" w:hAnsi="Times New Roman" w:cs="Times New Roman"/>
                  <w:color w:val="000000"/>
                  <w:sz w:val="16"/>
                  <w:szCs w:val="16"/>
                  <w:lang w:val="en-US" w:eastAsia="fr-FR"/>
                </w:rPr>
                <w:t>V</w:t>
              </w:r>
            </w:ins>
            <w:ins w:id="10959" w:author="Lavignotte Fabien" w:date="2013-02-07T11:1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96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96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ngEO-SYS-1100-WEBC-FUN</w:t>
            </w:r>
          </w:p>
        </w:tc>
        <w:tc>
          <w:tcPr>
            <w:tcW w:w="2268" w:type="dxa"/>
            <w:tcBorders>
              <w:top w:val="nil"/>
              <w:left w:val="nil"/>
              <w:bottom w:val="single" w:sz="8" w:space="0" w:color="808080"/>
              <w:right w:val="single" w:sz="8" w:space="0" w:color="808080"/>
            </w:tcBorders>
            <w:shd w:val="clear" w:color="auto" w:fill="auto"/>
            <w:vAlign w:val="center"/>
            <w:tcPrChange w:id="1096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 to all ngEO Data Access Services                                              </w:t>
            </w:r>
          </w:p>
        </w:tc>
        <w:tc>
          <w:tcPr>
            <w:tcW w:w="850" w:type="dxa"/>
            <w:tcBorders>
              <w:top w:val="nil"/>
              <w:left w:val="nil"/>
              <w:bottom w:val="single" w:sz="8" w:space="0" w:color="808080"/>
              <w:right w:val="single" w:sz="8" w:space="0" w:color="808080"/>
            </w:tcBorders>
            <w:shd w:val="clear" w:color="auto" w:fill="auto"/>
            <w:vAlign w:val="bottom"/>
            <w:tcPrChange w:id="1096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D</w:t>
            </w:r>
          </w:p>
        </w:tc>
        <w:tc>
          <w:tcPr>
            <w:tcW w:w="2127" w:type="dxa"/>
            <w:tcBorders>
              <w:top w:val="nil"/>
              <w:left w:val="nil"/>
              <w:bottom w:val="single" w:sz="8" w:space="0" w:color="808080"/>
              <w:right w:val="single" w:sz="8" w:space="0" w:color="808080"/>
            </w:tcBorders>
            <w:shd w:val="clear" w:color="auto" w:fill="auto"/>
            <w:vAlign w:val="center"/>
            <w:tcPrChange w:id="10964"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NGEO-WEBC-VTC-0030 NGEO-WEBC-VTC-0060 NGEO-WEBC-VTC-0110 </w:t>
            </w:r>
          </w:p>
        </w:tc>
        <w:tc>
          <w:tcPr>
            <w:tcW w:w="1275" w:type="dxa"/>
            <w:tcBorders>
              <w:top w:val="nil"/>
              <w:left w:val="nil"/>
              <w:bottom w:val="single" w:sz="8" w:space="0" w:color="808080"/>
              <w:right w:val="single" w:sz="8" w:space="0" w:color="808080"/>
            </w:tcBorders>
            <w:tcPrChange w:id="10965"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10966" w:author="Mokaddem Emna" w:date="2013-02-06T12:53:00Z">
              <w:r w:rsidRPr="00F52563">
                <w:rPr>
                  <w:rFonts w:ascii="Times New Roman" w:eastAsia="Times New Roman" w:hAnsi="Times New Roman" w:cs="Times New Roman"/>
                  <w:color w:val="000000"/>
                  <w:sz w:val="16"/>
                  <w:szCs w:val="16"/>
                  <w:lang w:val="en-US" w:eastAsia="fr-FR"/>
                </w:rPr>
                <w:t>V</w:t>
              </w:r>
            </w:ins>
            <w:ins w:id="10967" w:author="Lavignotte Fabien" w:date="2013-02-07T11:1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96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96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ngEO-SYS-1102-WEBC-FUN</w:t>
            </w:r>
          </w:p>
        </w:tc>
        <w:tc>
          <w:tcPr>
            <w:tcW w:w="2268" w:type="dxa"/>
            <w:tcBorders>
              <w:top w:val="nil"/>
              <w:left w:val="nil"/>
              <w:bottom w:val="single" w:sz="8" w:space="0" w:color="808080"/>
              <w:right w:val="single" w:sz="8" w:space="0" w:color="808080"/>
            </w:tcBorders>
            <w:shd w:val="clear" w:color="auto" w:fill="auto"/>
            <w:vAlign w:val="center"/>
            <w:tcPrChange w:id="1097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Web Client Homepage                                                                  </w:t>
            </w:r>
          </w:p>
        </w:tc>
        <w:tc>
          <w:tcPr>
            <w:tcW w:w="850" w:type="dxa"/>
            <w:tcBorders>
              <w:top w:val="nil"/>
              <w:left w:val="nil"/>
              <w:bottom w:val="single" w:sz="8" w:space="0" w:color="808080"/>
              <w:right w:val="single" w:sz="8" w:space="0" w:color="808080"/>
            </w:tcBorders>
            <w:shd w:val="clear" w:color="auto" w:fill="auto"/>
            <w:vAlign w:val="bottom"/>
            <w:tcPrChange w:id="1097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972" w:author="Lavignotte Fabien" w:date="2013-02-07T11:48:00Z">
              <w:r w:rsidRPr="00C87D7A" w:rsidDel="001D2D29">
                <w:rPr>
                  <w:rFonts w:ascii="Times New Roman" w:hAnsi="Times New Roman" w:cs="Times New Roman"/>
                  <w:sz w:val="16"/>
                  <w:szCs w:val="16"/>
                </w:rPr>
                <w:delText>R</w:delText>
              </w:r>
            </w:del>
            <w:ins w:id="10973" w:author="Lavignotte Fabien" w:date="2013-02-07T11:48: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vAlign w:val="center"/>
            <w:tcPrChange w:id="10974"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NGEO-WEBC-VTC-0010</w:t>
            </w:r>
          </w:p>
        </w:tc>
        <w:tc>
          <w:tcPr>
            <w:tcW w:w="1275" w:type="dxa"/>
            <w:tcBorders>
              <w:top w:val="nil"/>
              <w:left w:val="nil"/>
              <w:bottom w:val="single" w:sz="8" w:space="0" w:color="808080"/>
              <w:right w:val="single" w:sz="8" w:space="0" w:color="808080"/>
            </w:tcBorders>
            <w:tcPrChange w:id="10975"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976" w:author="Mokaddem Emna" w:date="2013-02-06T12:53:00Z">
              <w:r w:rsidRPr="00F52563">
                <w:rPr>
                  <w:rFonts w:ascii="Times New Roman" w:eastAsia="Times New Roman" w:hAnsi="Times New Roman" w:cs="Times New Roman"/>
                  <w:color w:val="000000"/>
                  <w:sz w:val="16"/>
                  <w:szCs w:val="16"/>
                  <w:lang w:val="en-US" w:eastAsia="fr-FR"/>
                </w:rPr>
                <w:t>V</w:t>
              </w:r>
            </w:ins>
            <w:ins w:id="10977" w:author="Lavignotte Fabien" w:date="2013-02-07T11:1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97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97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ngEO-SYS-1105-WEBC-FUN</w:t>
            </w:r>
          </w:p>
        </w:tc>
        <w:tc>
          <w:tcPr>
            <w:tcW w:w="2268" w:type="dxa"/>
            <w:tcBorders>
              <w:top w:val="nil"/>
              <w:left w:val="nil"/>
              <w:bottom w:val="single" w:sz="8" w:space="0" w:color="808080"/>
              <w:right w:val="single" w:sz="8" w:space="0" w:color="808080"/>
            </w:tcBorders>
            <w:shd w:val="clear" w:color="auto" w:fill="auto"/>
            <w:vAlign w:val="center"/>
            <w:tcPrChange w:id="1098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Dataset Chooser (Live Search)                                                             </w:t>
            </w:r>
          </w:p>
        </w:tc>
        <w:tc>
          <w:tcPr>
            <w:tcW w:w="850" w:type="dxa"/>
            <w:tcBorders>
              <w:top w:val="nil"/>
              <w:left w:val="nil"/>
              <w:bottom w:val="single" w:sz="8" w:space="0" w:color="808080"/>
              <w:right w:val="single" w:sz="8" w:space="0" w:color="808080"/>
            </w:tcBorders>
            <w:shd w:val="clear" w:color="auto" w:fill="auto"/>
            <w:vAlign w:val="bottom"/>
            <w:tcPrChange w:id="1098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982" w:author="Lavignotte Fabien" w:date="2013-02-07T11:48:00Z">
              <w:r w:rsidRPr="00C87D7A" w:rsidDel="001D2D29">
                <w:rPr>
                  <w:rFonts w:ascii="Times New Roman" w:hAnsi="Times New Roman" w:cs="Times New Roman"/>
                  <w:sz w:val="16"/>
                  <w:szCs w:val="16"/>
                </w:rPr>
                <w:delText>R</w:delText>
              </w:r>
            </w:del>
            <w:ins w:id="10983" w:author="Lavignotte Fabien" w:date="2013-02-07T11:48: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vAlign w:val="center"/>
            <w:tcPrChange w:id="10984"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NGEO-WEBC-VTC-0020</w:t>
            </w:r>
          </w:p>
        </w:tc>
        <w:tc>
          <w:tcPr>
            <w:tcW w:w="1275" w:type="dxa"/>
            <w:tcBorders>
              <w:top w:val="nil"/>
              <w:left w:val="nil"/>
              <w:bottom w:val="single" w:sz="8" w:space="0" w:color="808080"/>
              <w:right w:val="single" w:sz="8" w:space="0" w:color="808080"/>
            </w:tcBorders>
            <w:tcPrChange w:id="10985"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986" w:author="Mokaddem Emna" w:date="2013-02-06T12:53:00Z">
              <w:r w:rsidRPr="00F52563">
                <w:rPr>
                  <w:rFonts w:ascii="Times New Roman" w:eastAsia="Times New Roman" w:hAnsi="Times New Roman" w:cs="Times New Roman"/>
                  <w:color w:val="000000"/>
                  <w:sz w:val="16"/>
                  <w:szCs w:val="16"/>
                  <w:lang w:val="en-US" w:eastAsia="fr-FR"/>
                </w:rPr>
                <w:t>V</w:t>
              </w:r>
            </w:ins>
            <w:ins w:id="10987" w:author="Lavignotte Fabien" w:date="2013-02-07T11:1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098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098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ngEO-SYS-1110-WEBC-FUN</w:t>
            </w:r>
          </w:p>
        </w:tc>
        <w:tc>
          <w:tcPr>
            <w:tcW w:w="2268" w:type="dxa"/>
            <w:tcBorders>
              <w:top w:val="nil"/>
              <w:left w:val="nil"/>
              <w:bottom w:val="single" w:sz="8" w:space="0" w:color="808080"/>
              <w:right w:val="single" w:sz="8" w:space="0" w:color="808080"/>
            </w:tcBorders>
            <w:shd w:val="clear" w:color="auto" w:fill="auto"/>
            <w:vAlign w:val="center"/>
            <w:tcPrChange w:id="1099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Multiple Dataset Selection                                                                </w:t>
            </w:r>
          </w:p>
        </w:tc>
        <w:tc>
          <w:tcPr>
            <w:tcW w:w="850" w:type="dxa"/>
            <w:tcBorders>
              <w:top w:val="nil"/>
              <w:left w:val="nil"/>
              <w:bottom w:val="single" w:sz="8" w:space="0" w:color="808080"/>
              <w:right w:val="single" w:sz="8" w:space="0" w:color="808080"/>
            </w:tcBorders>
            <w:shd w:val="clear" w:color="auto" w:fill="auto"/>
            <w:vAlign w:val="bottom"/>
            <w:tcPrChange w:id="1099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0992" w:author="Lavignotte Fabien" w:date="2013-02-07T11:48:00Z">
              <w:r w:rsidRPr="00C87D7A" w:rsidDel="001D2D29">
                <w:rPr>
                  <w:rFonts w:ascii="Times New Roman" w:hAnsi="Times New Roman" w:cs="Times New Roman"/>
                  <w:sz w:val="16"/>
                  <w:szCs w:val="16"/>
                </w:rPr>
                <w:delText>R</w:delText>
              </w:r>
            </w:del>
            <w:ins w:id="10993" w:author="Lavignotte Fabien" w:date="2013-02-07T11:48: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vAlign w:val="center"/>
            <w:tcPrChange w:id="10994"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0995" w:author="Lavignotte Fabien" w:date="2013-02-07T11:48: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0996"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0997" w:author="Mokaddem Emna" w:date="2013-02-06T12:53:00Z">
              <w:r w:rsidRPr="00F52563">
                <w:rPr>
                  <w:rFonts w:ascii="Times New Roman" w:eastAsia="Times New Roman" w:hAnsi="Times New Roman" w:cs="Times New Roman"/>
                  <w:color w:val="000000"/>
                  <w:sz w:val="16"/>
                  <w:szCs w:val="16"/>
                  <w:lang w:val="en-US" w:eastAsia="fr-FR"/>
                </w:rPr>
                <w:t>V</w:t>
              </w:r>
            </w:ins>
            <w:ins w:id="10998" w:author="Mokaddem Emna" w:date="2013-02-06T13:05: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099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00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ngEO-SYS-1112-WEBC-FUN</w:t>
            </w:r>
          </w:p>
        </w:tc>
        <w:tc>
          <w:tcPr>
            <w:tcW w:w="2268" w:type="dxa"/>
            <w:tcBorders>
              <w:top w:val="nil"/>
              <w:left w:val="nil"/>
              <w:bottom w:val="single" w:sz="8" w:space="0" w:color="808080"/>
              <w:right w:val="single" w:sz="8" w:space="0" w:color="808080"/>
            </w:tcBorders>
            <w:shd w:val="clear" w:color="auto" w:fill="auto"/>
            <w:vAlign w:val="center"/>
            <w:tcPrChange w:id="1100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Search Activation                                                             </w:t>
            </w:r>
          </w:p>
        </w:tc>
        <w:tc>
          <w:tcPr>
            <w:tcW w:w="850" w:type="dxa"/>
            <w:tcBorders>
              <w:top w:val="nil"/>
              <w:left w:val="nil"/>
              <w:bottom w:val="single" w:sz="8" w:space="0" w:color="808080"/>
              <w:right w:val="single" w:sz="8" w:space="0" w:color="808080"/>
            </w:tcBorders>
            <w:shd w:val="clear" w:color="auto" w:fill="auto"/>
            <w:vAlign w:val="bottom"/>
            <w:tcPrChange w:id="1100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1003" w:author="Lavignotte Fabien" w:date="2013-02-07T11:48:00Z">
              <w:r w:rsidRPr="00C87D7A" w:rsidDel="001D2D29">
                <w:rPr>
                  <w:rFonts w:ascii="Times New Roman" w:hAnsi="Times New Roman" w:cs="Times New Roman"/>
                  <w:sz w:val="16"/>
                  <w:szCs w:val="16"/>
                </w:rPr>
                <w:delText>R</w:delText>
              </w:r>
            </w:del>
            <w:ins w:id="11004" w:author="Lavignotte Fabien" w:date="2013-02-07T11:48: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vAlign w:val="center"/>
            <w:tcPrChange w:id="11005"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1006" w:author="Lavignotte Fabien" w:date="2013-02-07T11:48: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1007"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008" w:author="Mokaddem Emna" w:date="2013-02-06T12:53:00Z">
              <w:r w:rsidRPr="00F52563">
                <w:rPr>
                  <w:rFonts w:ascii="Times New Roman" w:eastAsia="Times New Roman" w:hAnsi="Times New Roman" w:cs="Times New Roman"/>
                  <w:color w:val="000000"/>
                  <w:sz w:val="16"/>
                  <w:szCs w:val="16"/>
                  <w:lang w:val="en-US" w:eastAsia="fr-FR"/>
                </w:rPr>
                <w:t>V</w:t>
              </w:r>
            </w:ins>
            <w:ins w:id="11009" w:author="Mokaddem Emna" w:date="2013-02-06T13:05: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101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01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ngEO-SYS-1113-WEBC-FUN</w:t>
            </w:r>
          </w:p>
        </w:tc>
        <w:tc>
          <w:tcPr>
            <w:tcW w:w="2268" w:type="dxa"/>
            <w:tcBorders>
              <w:top w:val="nil"/>
              <w:left w:val="nil"/>
              <w:bottom w:val="single" w:sz="8" w:space="0" w:color="808080"/>
              <w:right w:val="single" w:sz="8" w:space="0" w:color="808080"/>
            </w:tcBorders>
            <w:shd w:val="clear" w:color="auto" w:fill="auto"/>
            <w:vAlign w:val="center"/>
            <w:tcPrChange w:id="1101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Correlation and Interferometric Search Criteria                                           </w:t>
            </w:r>
          </w:p>
        </w:tc>
        <w:tc>
          <w:tcPr>
            <w:tcW w:w="850" w:type="dxa"/>
            <w:tcBorders>
              <w:top w:val="nil"/>
              <w:left w:val="nil"/>
              <w:bottom w:val="single" w:sz="8" w:space="0" w:color="808080"/>
              <w:right w:val="single" w:sz="8" w:space="0" w:color="808080"/>
            </w:tcBorders>
            <w:shd w:val="clear" w:color="auto" w:fill="auto"/>
            <w:vAlign w:val="bottom"/>
            <w:tcPrChange w:id="1101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1014" w:author="Lavignotte Fabien" w:date="2013-02-07T11:48:00Z">
              <w:r w:rsidRPr="00C87D7A" w:rsidDel="001D2D29">
                <w:rPr>
                  <w:rFonts w:ascii="Times New Roman" w:hAnsi="Times New Roman" w:cs="Times New Roman"/>
                  <w:sz w:val="16"/>
                  <w:szCs w:val="16"/>
                </w:rPr>
                <w:delText>R</w:delText>
              </w:r>
            </w:del>
            <w:ins w:id="11015" w:author="Lavignotte Fabien" w:date="2013-02-07T11:48: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vAlign w:val="center"/>
            <w:tcPrChange w:id="11016"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1017" w:author="Lavignotte Fabien" w:date="2013-02-07T11:48: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1018"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019" w:author="Mokaddem Emna" w:date="2013-02-06T12:53:00Z">
              <w:r w:rsidRPr="00F52563">
                <w:rPr>
                  <w:rFonts w:ascii="Times New Roman" w:eastAsia="Times New Roman" w:hAnsi="Times New Roman" w:cs="Times New Roman"/>
                  <w:color w:val="000000"/>
                  <w:sz w:val="16"/>
                  <w:szCs w:val="16"/>
                  <w:lang w:val="en-US" w:eastAsia="fr-FR"/>
                </w:rPr>
                <w:t>V</w:t>
              </w:r>
            </w:ins>
            <w:ins w:id="11020" w:author="Mokaddem Emna" w:date="2013-02-06T13:05: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102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02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ngEO-SYS-1115-WEBC-FUN</w:t>
            </w:r>
          </w:p>
        </w:tc>
        <w:tc>
          <w:tcPr>
            <w:tcW w:w="2268" w:type="dxa"/>
            <w:tcBorders>
              <w:top w:val="nil"/>
              <w:left w:val="nil"/>
              <w:bottom w:val="single" w:sz="8" w:space="0" w:color="808080"/>
              <w:right w:val="single" w:sz="8" w:space="0" w:color="808080"/>
            </w:tcBorders>
            <w:shd w:val="clear" w:color="auto" w:fill="auto"/>
            <w:vAlign w:val="center"/>
            <w:tcPrChange w:id="1102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Configuration of Product Search                                                        </w:t>
            </w:r>
          </w:p>
        </w:tc>
        <w:tc>
          <w:tcPr>
            <w:tcW w:w="850" w:type="dxa"/>
            <w:tcBorders>
              <w:top w:val="nil"/>
              <w:left w:val="nil"/>
              <w:bottom w:val="single" w:sz="8" w:space="0" w:color="808080"/>
              <w:right w:val="single" w:sz="8" w:space="0" w:color="808080"/>
            </w:tcBorders>
            <w:shd w:val="clear" w:color="auto" w:fill="auto"/>
            <w:vAlign w:val="bottom"/>
            <w:tcPrChange w:id="1102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1025"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1D2D29" w:rsidRDefault="002D4D70" w:rsidP="001D2D29">
            <w:pPr>
              <w:spacing w:after="0" w:line="240" w:lineRule="auto"/>
              <w:jc w:val="both"/>
              <w:rPr>
                <w:rFonts w:ascii="Times New Roman" w:eastAsia="Times New Roman" w:hAnsi="Times New Roman" w:cs="Times New Roman"/>
                <w:color w:val="000000"/>
                <w:sz w:val="16"/>
                <w:szCs w:val="16"/>
                <w:lang w:eastAsia="fr-FR"/>
                <w:rPrChange w:id="11026" w:author="Lavignotte Fabien" w:date="2013-02-07T11:48:00Z">
                  <w:rPr>
                    <w:rFonts w:ascii="Times New Roman" w:eastAsia="Times New Roman" w:hAnsi="Times New Roman" w:cs="Times New Roman"/>
                    <w:color w:val="000000"/>
                    <w:sz w:val="16"/>
                    <w:szCs w:val="16"/>
                    <w:lang w:val="en-US" w:eastAsia="fr-FR"/>
                  </w:rPr>
                </w:rPrChange>
              </w:rPr>
            </w:pPr>
            <w:del w:id="11027" w:author="Lavignotte Fabien" w:date="2013-02-07T11:49:00Z">
              <w:r w:rsidRPr="001D2D29" w:rsidDel="001D2D29">
                <w:rPr>
                  <w:rFonts w:ascii="Times New Roman" w:eastAsia="Times New Roman" w:hAnsi="Times New Roman" w:cs="Times New Roman"/>
                  <w:color w:val="000000"/>
                  <w:sz w:val="16"/>
                  <w:szCs w:val="16"/>
                  <w:lang w:eastAsia="fr-FR"/>
                  <w:rPrChange w:id="11028" w:author="Lavignotte Fabien" w:date="2013-02-07T11:48:00Z">
                    <w:rPr>
                      <w:rFonts w:ascii="Times New Roman" w:eastAsia="Times New Roman" w:hAnsi="Times New Roman" w:cs="Times New Roman"/>
                      <w:color w:val="000000"/>
                      <w:sz w:val="16"/>
                      <w:szCs w:val="16"/>
                      <w:lang w:val="en-US" w:eastAsia="fr-FR"/>
                    </w:rPr>
                  </w:rPrChange>
                </w:rPr>
                <w:delText> </w:delText>
              </w:r>
            </w:del>
            <w:ins w:id="11029" w:author="Lavignotte Fabien" w:date="2013-02-07T11:48:00Z">
              <w:r w:rsidRPr="001D2D29">
                <w:rPr>
                  <w:rFonts w:ascii="Times New Roman" w:eastAsia="Times New Roman" w:hAnsi="Times New Roman" w:cs="Times New Roman"/>
                  <w:color w:val="000000"/>
                  <w:sz w:val="16"/>
                  <w:szCs w:val="16"/>
                  <w:lang w:eastAsia="fr-FR"/>
                  <w:rPrChange w:id="11030" w:author="Lavignotte Fabien" w:date="2013-02-07T11:48:00Z">
                    <w:rPr>
                      <w:rFonts w:ascii="Times New Roman" w:eastAsia="Times New Roman" w:hAnsi="Times New Roman" w:cs="Times New Roman"/>
                      <w:color w:val="000000"/>
                      <w:sz w:val="16"/>
                      <w:szCs w:val="16"/>
                      <w:lang w:val="en-US" w:eastAsia="fr-FR"/>
                    </w:rPr>
                  </w:rPrChange>
                </w:rPr>
                <w:t>NGEO-WEBC-VTC-0</w:t>
              </w:r>
              <w:r>
                <w:rPr>
                  <w:rFonts w:ascii="Times New Roman" w:eastAsia="Times New Roman" w:hAnsi="Times New Roman" w:cs="Times New Roman"/>
                  <w:color w:val="000000"/>
                  <w:sz w:val="16"/>
                  <w:szCs w:val="16"/>
                  <w:lang w:eastAsia="fr-FR"/>
                </w:rPr>
                <w:t xml:space="preserve">160 </w:t>
              </w:r>
              <w:r w:rsidRPr="001D2D29">
                <w:rPr>
                  <w:rFonts w:ascii="Times New Roman" w:eastAsia="Times New Roman" w:hAnsi="Times New Roman" w:cs="Times New Roman"/>
                  <w:color w:val="000000"/>
                  <w:sz w:val="16"/>
                  <w:szCs w:val="16"/>
                  <w:lang w:eastAsia="fr-FR"/>
                  <w:rPrChange w:id="11031" w:author="Lavignotte Fabien" w:date="2013-02-07T11:48:00Z">
                    <w:rPr>
                      <w:rFonts w:ascii="Times New Roman" w:eastAsia="Times New Roman" w:hAnsi="Times New Roman" w:cs="Times New Roman"/>
                      <w:color w:val="000000"/>
                      <w:sz w:val="16"/>
                      <w:szCs w:val="16"/>
                      <w:lang w:val="en-US" w:eastAsia="fr-FR"/>
                    </w:rPr>
                  </w:rPrChange>
                </w:rPr>
                <w:t>NGEO-WEBC-VTC-0</w:t>
              </w:r>
              <w:r>
                <w:rPr>
                  <w:rFonts w:ascii="Times New Roman" w:eastAsia="Times New Roman" w:hAnsi="Times New Roman" w:cs="Times New Roman"/>
                  <w:color w:val="000000"/>
                  <w:sz w:val="16"/>
                  <w:szCs w:val="16"/>
                  <w:lang w:eastAsia="fr-FR"/>
                </w:rPr>
                <w:t>170</w:t>
              </w:r>
            </w:ins>
          </w:p>
        </w:tc>
        <w:tc>
          <w:tcPr>
            <w:tcW w:w="1275" w:type="dxa"/>
            <w:tcBorders>
              <w:top w:val="nil"/>
              <w:left w:val="nil"/>
              <w:bottom w:val="single" w:sz="8" w:space="0" w:color="808080"/>
              <w:right w:val="single" w:sz="8" w:space="0" w:color="808080"/>
            </w:tcBorders>
            <w:tcPrChange w:id="11032"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1C3D72">
            <w:pPr>
              <w:spacing w:after="0" w:line="240" w:lineRule="auto"/>
              <w:jc w:val="both"/>
              <w:rPr>
                <w:rFonts w:ascii="Times New Roman" w:eastAsia="Times New Roman" w:hAnsi="Times New Roman" w:cs="Times New Roman"/>
                <w:color w:val="000000"/>
                <w:sz w:val="16"/>
                <w:szCs w:val="16"/>
                <w:lang w:val="en-US" w:eastAsia="fr-FR"/>
              </w:rPr>
            </w:pPr>
            <w:ins w:id="11033" w:author="Mokaddem Emna" w:date="2013-02-06T12:53:00Z">
              <w:r w:rsidRPr="00F52563">
                <w:rPr>
                  <w:rFonts w:ascii="Times New Roman" w:eastAsia="Times New Roman" w:hAnsi="Times New Roman" w:cs="Times New Roman"/>
                  <w:color w:val="000000"/>
                  <w:sz w:val="16"/>
                  <w:szCs w:val="16"/>
                  <w:lang w:val="en-US" w:eastAsia="fr-FR"/>
                </w:rPr>
                <w:t>V</w:t>
              </w:r>
            </w:ins>
            <w:ins w:id="11034" w:author="Mokaddem Emna" w:date="2013-02-06T13:05:00Z">
              <w:del w:id="11035" w:author="Lavignotte Fabien" w:date="2013-02-07T11:16:00Z">
                <w:r w:rsidDel="001C3D72">
                  <w:rPr>
                    <w:rFonts w:ascii="Times New Roman" w:eastAsia="Times New Roman" w:hAnsi="Times New Roman" w:cs="Times New Roman"/>
                    <w:color w:val="000000"/>
                    <w:sz w:val="16"/>
                    <w:szCs w:val="16"/>
                    <w:lang w:val="en-US" w:eastAsia="fr-FR"/>
                  </w:rPr>
                  <w:delText>2</w:delText>
                </w:r>
              </w:del>
            </w:ins>
            <w:ins w:id="11036" w:author="Lavignotte Fabien" w:date="2013-02-07T11:1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03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03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ngEO-SYS-1120-WEBC-FUN</w:t>
            </w:r>
          </w:p>
        </w:tc>
        <w:tc>
          <w:tcPr>
            <w:tcW w:w="2268" w:type="dxa"/>
            <w:tcBorders>
              <w:top w:val="nil"/>
              <w:left w:val="nil"/>
              <w:bottom w:val="single" w:sz="8" w:space="0" w:color="808080"/>
              <w:right w:val="single" w:sz="8" w:space="0" w:color="808080"/>
            </w:tcBorders>
            <w:shd w:val="clear" w:color="auto" w:fill="auto"/>
            <w:vAlign w:val="center"/>
            <w:tcPrChange w:id="1103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Specific User Interface Widgets                                                        </w:t>
            </w:r>
          </w:p>
        </w:tc>
        <w:tc>
          <w:tcPr>
            <w:tcW w:w="850" w:type="dxa"/>
            <w:tcBorders>
              <w:top w:val="nil"/>
              <w:left w:val="nil"/>
              <w:bottom w:val="single" w:sz="8" w:space="0" w:color="808080"/>
              <w:right w:val="single" w:sz="8" w:space="0" w:color="808080"/>
            </w:tcBorders>
            <w:shd w:val="clear" w:color="auto" w:fill="auto"/>
            <w:vAlign w:val="bottom"/>
            <w:tcPrChange w:id="1104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1041"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NGEO-WEBC-VTC-0030</w:t>
            </w:r>
          </w:p>
        </w:tc>
        <w:tc>
          <w:tcPr>
            <w:tcW w:w="1275" w:type="dxa"/>
            <w:tcBorders>
              <w:top w:val="nil"/>
              <w:left w:val="nil"/>
              <w:bottom w:val="single" w:sz="8" w:space="0" w:color="808080"/>
              <w:right w:val="single" w:sz="8" w:space="0" w:color="808080"/>
            </w:tcBorders>
            <w:tcPrChange w:id="11042"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043" w:author="Mokaddem Emna" w:date="2013-02-06T12:53:00Z">
              <w:r w:rsidRPr="00F52563">
                <w:rPr>
                  <w:rFonts w:ascii="Times New Roman" w:eastAsia="Times New Roman" w:hAnsi="Times New Roman" w:cs="Times New Roman"/>
                  <w:color w:val="000000"/>
                  <w:sz w:val="16"/>
                  <w:szCs w:val="16"/>
                  <w:lang w:val="en-US" w:eastAsia="fr-FR"/>
                </w:rPr>
                <w:t>V</w:t>
              </w:r>
            </w:ins>
            <w:ins w:id="11044" w:author="Lavignotte Fabien" w:date="2013-02-07T11:1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04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04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ngEO-SYS-1122-WEBC-FUN</w:t>
            </w:r>
          </w:p>
        </w:tc>
        <w:tc>
          <w:tcPr>
            <w:tcW w:w="2268" w:type="dxa"/>
            <w:tcBorders>
              <w:top w:val="nil"/>
              <w:left w:val="nil"/>
              <w:bottom w:val="single" w:sz="8" w:space="0" w:color="808080"/>
              <w:right w:val="single" w:sz="8" w:space="0" w:color="808080"/>
            </w:tcBorders>
            <w:shd w:val="clear" w:color="auto" w:fill="auto"/>
            <w:vAlign w:val="center"/>
            <w:tcPrChange w:id="1104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GANTT Widget                                                              </w:t>
            </w:r>
          </w:p>
        </w:tc>
        <w:tc>
          <w:tcPr>
            <w:tcW w:w="850" w:type="dxa"/>
            <w:tcBorders>
              <w:top w:val="nil"/>
              <w:left w:val="nil"/>
              <w:bottom w:val="single" w:sz="8" w:space="0" w:color="808080"/>
              <w:right w:val="single" w:sz="8" w:space="0" w:color="808080"/>
            </w:tcBorders>
            <w:shd w:val="clear" w:color="auto" w:fill="auto"/>
            <w:vAlign w:val="bottom"/>
            <w:tcPrChange w:id="1104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1049"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1050" w:author="Lavignotte Fabien" w:date="2013-02-07T11:49: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1051"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052" w:author="Mokaddem Emna" w:date="2013-02-06T12:53:00Z">
              <w:r w:rsidRPr="00F52563">
                <w:rPr>
                  <w:rFonts w:ascii="Times New Roman" w:eastAsia="Times New Roman" w:hAnsi="Times New Roman" w:cs="Times New Roman"/>
                  <w:color w:val="000000"/>
                  <w:sz w:val="16"/>
                  <w:szCs w:val="16"/>
                  <w:lang w:val="en-US" w:eastAsia="fr-FR"/>
                </w:rPr>
                <w:t>V</w:t>
              </w:r>
            </w:ins>
            <w:ins w:id="11053" w:author="Mokaddem Emna" w:date="2013-02-06T13:05: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105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05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ngEO-SYS-1125-WEBC-FUN</w:t>
            </w:r>
          </w:p>
        </w:tc>
        <w:tc>
          <w:tcPr>
            <w:tcW w:w="2268" w:type="dxa"/>
            <w:tcBorders>
              <w:top w:val="nil"/>
              <w:left w:val="nil"/>
              <w:bottom w:val="single" w:sz="8" w:space="0" w:color="808080"/>
              <w:right w:val="single" w:sz="8" w:space="0" w:color="808080"/>
            </w:tcBorders>
            <w:shd w:val="clear" w:color="auto" w:fill="auto"/>
            <w:vAlign w:val="center"/>
            <w:tcPrChange w:id="1105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 Pagination                                                               </w:t>
            </w:r>
          </w:p>
        </w:tc>
        <w:tc>
          <w:tcPr>
            <w:tcW w:w="850" w:type="dxa"/>
            <w:tcBorders>
              <w:top w:val="nil"/>
              <w:left w:val="nil"/>
              <w:bottom w:val="single" w:sz="8" w:space="0" w:color="808080"/>
              <w:right w:val="single" w:sz="8" w:space="0" w:color="808080"/>
            </w:tcBorders>
            <w:shd w:val="clear" w:color="auto" w:fill="auto"/>
            <w:vAlign w:val="bottom"/>
            <w:tcPrChange w:id="1105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1058"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NGEO-WEBC-VTC-0040</w:t>
            </w:r>
          </w:p>
        </w:tc>
        <w:tc>
          <w:tcPr>
            <w:tcW w:w="1275" w:type="dxa"/>
            <w:tcBorders>
              <w:top w:val="nil"/>
              <w:left w:val="nil"/>
              <w:bottom w:val="single" w:sz="8" w:space="0" w:color="808080"/>
              <w:right w:val="single" w:sz="8" w:space="0" w:color="808080"/>
            </w:tcBorders>
            <w:tcPrChange w:id="11059"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060" w:author="Mokaddem Emna" w:date="2013-02-06T12:53:00Z">
              <w:r w:rsidRPr="00F52563">
                <w:rPr>
                  <w:rFonts w:ascii="Times New Roman" w:eastAsia="Times New Roman" w:hAnsi="Times New Roman" w:cs="Times New Roman"/>
                  <w:color w:val="000000"/>
                  <w:sz w:val="16"/>
                  <w:szCs w:val="16"/>
                  <w:lang w:val="en-US" w:eastAsia="fr-FR"/>
                </w:rPr>
                <w:t>V</w:t>
              </w:r>
            </w:ins>
            <w:ins w:id="11061" w:author="Mokaddem Emna" w:date="2013-02-06T13:0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06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06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ngEO-SYS-1130-WEBC-FUN</w:t>
            </w:r>
          </w:p>
        </w:tc>
        <w:tc>
          <w:tcPr>
            <w:tcW w:w="2268" w:type="dxa"/>
            <w:tcBorders>
              <w:top w:val="nil"/>
              <w:left w:val="nil"/>
              <w:bottom w:val="single" w:sz="8" w:space="0" w:color="808080"/>
              <w:right w:val="single" w:sz="8" w:space="0" w:color="808080"/>
            </w:tcBorders>
            <w:shd w:val="clear" w:color="auto" w:fill="auto"/>
            <w:vAlign w:val="center"/>
            <w:tcPrChange w:id="1106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Result Presentation                                                             </w:t>
            </w:r>
          </w:p>
        </w:tc>
        <w:tc>
          <w:tcPr>
            <w:tcW w:w="850" w:type="dxa"/>
            <w:tcBorders>
              <w:top w:val="nil"/>
              <w:left w:val="nil"/>
              <w:bottom w:val="single" w:sz="8" w:space="0" w:color="808080"/>
              <w:right w:val="single" w:sz="8" w:space="0" w:color="808080"/>
            </w:tcBorders>
            <w:shd w:val="clear" w:color="auto" w:fill="auto"/>
            <w:vAlign w:val="bottom"/>
            <w:tcPrChange w:id="1106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1066"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Default="002D4D70" w:rsidP="00C87D7A">
            <w:pPr>
              <w:spacing w:after="0" w:line="240" w:lineRule="auto"/>
              <w:jc w:val="both"/>
              <w:rPr>
                <w:ins w:id="11067" w:author="Mokaddem Emna" w:date="2013-02-08T12:09: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NGEO-WEBC-VTC-0040 </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NGEO-WEBC-VTC-0050</w:t>
            </w:r>
          </w:p>
        </w:tc>
        <w:tc>
          <w:tcPr>
            <w:tcW w:w="1275" w:type="dxa"/>
            <w:tcBorders>
              <w:top w:val="nil"/>
              <w:left w:val="nil"/>
              <w:bottom w:val="single" w:sz="8" w:space="0" w:color="808080"/>
              <w:right w:val="single" w:sz="8" w:space="0" w:color="808080"/>
            </w:tcBorders>
            <w:tcPrChange w:id="11068"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11069" w:author="Mokaddem Emna" w:date="2013-02-06T12:53:00Z">
              <w:r w:rsidRPr="00F52563">
                <w:rPr>
                  <w:rFonts w:ascii="Times New Roman" w:eastAsia="Times New Roman" w:hAnsi="Times New Roman" w:cs="Times New Roman"/>
                  <w:color w:val="000000"/>
                  <w:sz w:val="16"/>
                  <w:szCs w:val="16"/>
                  <w:lang w:val="en-US" w:eastAsia="fr-FR"/>
                </w:rPr>
                <w:t>V</w:t>
              </w:r>
            </w:ins>
            <w:ins w:id="11070" w:author="Mokaddem Emna" w:date="2013-02-06T13:05: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07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07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ngEO-SYS-1131-WEBC-FUN</w:t>
            </w:r>
          </w:p>
        </w:tc>
        <w:tc>
          <w:tcPr>
            <w:tcW w:w="2268" w:type="dxa"/>
            <w:tcBorders>
              <w:top w:val="nil"/>
              <w:left w:val="nil"/>
              <w:bottom w:val="single" w:sz="8" w:space="0" w:color="808080"/>
              <w:right w:val="single" w:sz="8" w:space="0" w:color="808080"/>
            </w:tcBorders>
            <w:shd w:val="clear" w:color="auto" w:fill="auto"/>
            <w:vAlign w:val="center"/>
            <w:tcPrChange w:id="1107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Search URL                                                                            </w:t>
            </w:r>
          </w:p>
        </w:tc>
        <w:tc>
          <w:tcPr>
            <w:tcW w:w="850" w:type="dxa"/>
            <w:tcBorders>
              <w:top w:val="nil"/>
              <w:left w:val="nil"/>
              <w:bottom w:val="single" w:sz="8" w:space="0" w:color="808080"/>
              <w:right w:val="single" w:sz="8" w:space="0" w:color="808080"/>
            </w:tcBorders>
            <w:shd w:val="clear" w:color="auto" w:fill="auto"/>
            <w:vAlign w:val="bottom"/>
            <w:tcPrChange w:id="1107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1075" w:author="Lavignotte Fabien" w:date="2013-02-07T11:49:00Z">
              <w:r w:rsidRPr="00C87D7A" w:rsidDel="001D2D29">
                <w:rPr>
                  <w:rFonts w:ascii="Times New Roman" w:hAnsi="Times New Roman" w:cs="Times New Roman"/>
                  <w:sz w:val="16"/>
                  <w:szCs w:val="16"/>
                </w:rPr>
                <w:delText>R</w:delText>
              </w:r>
            </w:del>
            <w:ins w:id="11076" w:author="Lavignotte Fabien" w:date="2013-02-07T11:49: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vAlign w:val="center"/>
            <w:tcPrChange w:id="11077"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1078" w:author="Lavignotte Fabien" w:date="2013-02-07T11:50:00Z">
              <w:r w:rsidRPr="008C18FD">
                <w:rPr>
                  <w:rFonts w:ascii="Times New Roman" w:eastAsia="Times New Roman" w:hAnsi="Times New Roman" w:cs="Times New Roman"/>
                  <w:color w:val="000000"/>
                  <w:sz w:val="16"/>
                  <w:szCs w:val="16"/>
                  <w:lang w:eastAsia="fr-FR"/>
                </w:rPr>
                <w:t>NGEO-WEBC-VTC-</w:t>
              </w:r>
              <w:r>
                <w:rPr>
                  <w:rFonts w:ascii="Times New Roman" w:eastAsia="Times New Roman" w:hAnsi="Times New Roman" w:cs="Times New Roman"/>
                  <w:color w:val="000000"/>
                  <w:sz w:val="16"/>
                  <w:szCs w:val="16"/>
                  <w:lang w:eastAsia="fr-FR"/>
                </w:rPr>
                <w:t>0200</w:t>
              </w:r>
            </w:ins>
          </w:p>
        </w:tc>
        <w:tc>
          <w:tcPr>
            <w:tcW w:w="1275" w:type="dxa"/>
            <w:tcBorders>
              <w:top w:val="nil"/>
              <w:left w:val="nil"/>
              <w:bottom w:val="single" w:sz="8" w:space="0" w:color="808080"/>
              <w:right w:val="single" w:sz="8" w:space="0" w:color="808080"/>
            </w:tcBorders>
            <w:tcPrChange w:id="11079"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080" w:author="Mokaddem Emna" w:date="2013-02-06T12:53:00Z">
              <w:r w:rsidRPr="00F52563">
                <w:rPr>
                  <w:rFonts w:ascii="Times New Roman" w:eastAsia="Times New Roman" w:hAnsi="Times New Roman" w:cs="Times New Roman"/>
                  <w:color w:val="000000"/>
                  <w:sz w:val="16"/>
                  <w:szCs w:val="16"/>
                  <w:lang w:val="en-US" w:eastAsia="fr-FR"/>
                </w:rPr>
                <w:t>V</w:t>
              </w:r>
            </w:ins>
            <w:ins w:id="11081" w:author="Lavignotte Fabien" w:date="2013-02-07T11:1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08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08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ngEO-SYS-1132-WEBC-FUN</w:t>
            </w:r>
          </w:p>
        </w:tc>
        <w:tc>
          <w:tcPr>
            <w:tcW w:w="2268" w:type="dxa"/>
            <w:tcBorders>
              <w:top w:val="nil"/>
              <w:left w:val="nil"/>
              <w:bottom w:val="single" w:sz="8" w:space="0" w:color="808080"/>
              <w:right w:val="single" w:sz="8" w:space="0" w:color="808080"/>
            </w:tcBorders>
            <w:shd w:val="clear" w:color="auto" w:fill="auto"/>
            <w:vAlign w:val="center"/>
            <w:tcPrChange w:id="1108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Stading Order Sharing                                                                 </w:t>
            </w:r>
          </w:p>
        </w:tc>
        <w:tc>
          <w:tcPr>
            <w:tcW w:w="850" w:type="dxa"/>
            <w:tcBorders>
              <w:top w:val="nil"/>
              <w:left w:val="nil"/>
              <w:bottom w:val="single" w:sz="8" w:space="0" w:color="808080"/>
              <w:right w:val="single" w:sz="8" w:space="0" w:color="808080"/>
            </w:tcBorders>
            <w:shd w:val="clear" w:color="auto" w:fill="auto"/>
            <w:vAlign w:val="bottom"/>
            <w:tcPrChange w:id="1108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1086"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1087" w:author="Lavignotte Fabien" w:date="2013-02-07T11:50:00Z">
              <w:r w:rsidRPr="008C18FD">
                <w:rPr>
                  <w:rFonts w:ascii="Times New Roman" w:eastAsia="Times New Roman" w:hAnsi="Times New Roman" w:cs="Times New Roman"/>
                  <w:color w:val="000000"/>
                  <w:sz w:val="16"/>
                  <w:szCs w:val="16"/>
                  <w:lang w:eastAsia="fr-FR"/>
                </w:rPr>
                <w:t>NGEO-WEBC-VTC-</w:t>
              </w:r>
              <w:r>
                <w:rPr>
                  <w:rFonts w:ascii="Times New Roman" w:eastAsia="Times New Roman" w:hAnsi="Times New Roman" w:cs="Times New Roman"/>
                  <w:color w:val="000000"/>
                  <w:sz w:val="16"/>
                  <w:szCs w:val="16"/>
                  <w:lang w:eastAsia="fr-FR"/>
                </w:rPr>
                <w:t>0210</w:t>
              </w:r>
            </w:ins>
          </w:p>
        </w:tc>
        <w:tc>
          <w:tcPr>
            <w:tcW w:w="1275" w:type="dxa"/>
            <w:tcBorders>
              <w:top w:val="nil"/>
              <w:left w:val="nil"/>
              <w:bottom w:val="single" w:sz="8" w:space="0" w:color="808080"/>
              <w:right w:val="single" w:sz="8" w:space="0" w:color="808080"/>
            </w:tcBorders>
            <w:tcPrChange w:id="11088"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089" w:author="Mokaddem Emna" w:date="2013-02-06T12:53:00Z">
              <w:r w:rsidRPr="00F52563">
                <w:rPr>
                  <w:rFonts w:ascii="Times New Roman" w:eastAsia="Times New Roman" w:hAnsi="Times New Roman" w:cs="Times New Roman"/>
                  <w:color w:val="000000"/>
                  <w:sz w:val="16"/>
                  <w:szCs w:val="16"/>
                  <w:lang w:val="en-US" w:eastAsia="fr-FR"/>
                </w:rPr>
                <w:t>V</w:t>
              </w:r>
            </w:ins>
            <w:ins w:id="11090" w:author="Lavignotte Fabien" w:date="2013-02-07T11:1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09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09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ngEO-SYS-1135-WEBC-FUN</w:t>
            </w:r>
          </w:p>
        </w:tc>
        <w:tc>
          <w:tcPr>
            <w:tcW w:w="2268" w:type="dxa"/>
            <w:tcBorders>
              <w:top w:val="nil"/>
              <w:left w:val="nil"/>
              <w:bottom w:val="single" w:sz="8" w:space="0" w:color="808080"/>
              <w:right w:val="single" w:sz="8" w:space="0" w:color="808080"/>
            </w:tcBorders>
            <w:shd w:val="clear" w:color="auto" w:fill="auto"/>
            <w:vAlign w:val="center"/>
            <w:tcPrChange w:id="1109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Browse Layer Handling                                                                 </w:t>
            </w:r>
          </w:p>
        </w:tc>
        <w:tc>
          <w:tcPr>
            <w:tcW w:w="850" w:type="dxa"/>
            <w:tcBorders>
              <w:top w:val="nil"/>
              <w:left w:val="nil"/>
              <w:bottom w:val="single" w:sz="8" w:space="0" w:color="808080"/>
              <w:right w:val="single" w:sz="8" w:space="0" w:color="808080"/>
            </w:tcBorders>
            <w:shd w:val="clear" w:color="auto" w:fill="auto"/>
            <w:vAlign w:val="bottom"/>
            <w:tcPrChange w:id="1109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1095"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NGEO-WEBC-VTC-0060</w:t>
            </w:r>
          </w:p>
        </w:tc>
        <w:tc>
          <w:tcPr>
            <w:tcW w:w="1275" w:type="dxa"/>
            <w:tcBorders>
              <w:top w:val="nil"/>
              <w:left w:val="nil"/>
              <w:bottom w:val="single" w:sz="8" w:space="0" w:color="808080"/>
              <w:right w:val="single" w:sz="8" w:space="0" w:color="808080"/>
            </w:tcBorders>
            <w:tcPrChange w:id="11096"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097" w:author="Mokaddem Emna" w:date="2013-02-06T12:53:00Z">
              <w:r w:rsidRPr="00F52563">
                <w:rPr>
                  <w:rFonts w:ascii="Times New Roman" w:eastAsia="Times New Roman" w:hAnsi="Times New Roman" w:cs="Times New Roman"/>
                  <w:color w:val="000000"/>
                  <w:sz w:val="16"/>
                  <w:szCs w:val="16"/>
                  <w:lang w:val="en-US" w:eastAsia="fr-FR"/>
                </w:rPr>
                <w:t>V</w:t>
              </w:r>
            </w:ins>
            <w:ins w:id="11098" w:author="Lavignotte Fabien" w:date="2013-02-07T11:1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09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10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ngEO-SYS-1140-WEBC-FUN</w:t>
            </w:r>
          </w:p>
        </w:tc>
        <w:tc>
          <w:tcPr>
            <w:tcW w:w="2268" w:type="dxa"/>
            <w:tcBorders>
              <w:top w:val="nil"/>
              <w:left w:val="nil"/>
              <w:bottom w:val="single" w:sz="8" w:space="0" w:color="808080"/>
              <w:right w:val="single" w:sz="8" w:space="0" w:color="808080"/>
            </w:tcBorders>
            <w:shd w:val="clear" w:color="auto" w:fill="auto"/>
            <w:vAlign w:val="center"/>
            <w:tcPrChange w:id="1110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Shop Cart Management                                                                  </w:t>
            </w:r>
          </w:p>
        </w:tc>
        <w:tc>
          <w:tcPr>
            <w:tcW w:w="850" w:type="dxa"/>
            <w:tcBorders>
              <w:top w:val="nil"/>
              <w:left w:val="nil"/>
              <w:bottom w:val="single" w:sz="8" w:space="0" w:color="808080"/>
              <w:right w:val="single" w:sz="8" w:space="0" w:color="808080"/>
            </w:tcBorders>
            <w:shd w:val="clear" w:color="auto" w:fill="auto"/>
            <w:vAlign w:val="bottom"/>
            <w:tcPrChange w:id="1110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1103"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del w:id="11104" w:author="Lavignotte Fabien" w:date="2013-02-07T11:52:00Z">
              <w:r w:rsidRPr="008C18FD" w:rsidDel="006719C3">
                <w:rPr>
                  <w:rFonts w:ascii="Times New Roman" w:eastAsia="Times New Roman" w:hAnsi="Times New Roman" w:cs="Times New Roman"/>
                  <w:color w:val="000000"/>
                  <w:sz w:val="16"/>
                  <w:szCs w:val="16"/>
                  <w:lang w:val="en-US" w:eastAsia="fr-FR"/>
                </w:rPr>
                <w:delText> </w:delText>
              </w:r>
            </w:del>
            <w:ins w:id="11105" w:author="Lavignotte Fabien" w:date="2013-02-07T11:51: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1106"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107" w:author="Mokaddem Emna" w:date="2013-02-06T12:53:00Z">
              <w:r w:rsidRPr="00F52563">
                <w:rPr>
                  <w:rFonts w:ascii="Times New Roman" w:eastAsia="Times New Roman" w:hAnsi="Times New Roman" w:cs="Times New Roman"/>
                  <w:color w:val="000000"/>
                  <w:sz w:val="16"/>
                  <w:szCs w:val="16"/>
                  <w:lang w:val="en-US" w:eastAsia="fr-FR"/>
                </w:rPr>
                <w:t>V</w:t>
              </w:r>
            </w:ins>
            <w:ins w:id="11108" w:author="Mokaddem Emna" w:date="2013-02-06T13:06: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1109"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110"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ngEO-SYS-1145-WEBC-FUN</w:t>
            </w:r>
          </w:p>
        </w:tc>
        <w:tc>
          <w:tcPr>
            <w:tcW w:w="2268" w:type="dxa"/>
            <w:tcBorders>
              <w:top w:val="nil"/>
              <w:left w:val="nil"/>
              <w:bottom w:val="single" w:sz="8" w:space="0" w:color="808080"/>
              <w:right w:val="single" w:sz="8" w:space="0" w:color="808080"/>
            </w:tcBorders>
            <w:shd w:val="clear" w:color="auto" w:fill="auto"/>
            <w:vAlign w:val="center"/>
            <w:tcPrChange w:id="11111"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Download and Processing Options                                                       </w:t>
            </w:r>
          </w:p>
        </w:tc>
        <w:tc>
          <w:tcPr>
            <w:tcW w:w="850" w:type="dxa"/>
            <w:tcBorders>
              <w:top w:val="nil"/>
              <w:left w:val="nil"/>
              <w:bottom w:val="single" w:sz="8" w:space="0" w:color="808080"/>
              <w:right w:val="single" w:sz="8" w:space="0" w:color="808080"/>
            </w:tcBorders>
            <w:shd w:val="clear" w:color="auto" w:fill="auto"/>
            <w:vAlign w:val="bottom"/>
            <w:tcPrChange w:id="11112"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1113"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del w:id="11114" w:author="Lavignotte Fabien" w:date="2013-02-07T11:52:00Z">
              <w:r w:rsidRPr="008C18FD" w:rsidDel="006719C3">
                <w:rPr>
                  <w:rFonts w:ascii="Times New Roman" w:eastAsia="Times New Roman" w:hAnsi="Times New Roman" w:cs="Times New Roman"/>
                  <w:color w:val="000000"/>
                  <w:sz w:val="16"/>
                  <w:szCs w:val="16"/>
                  <w:lang w:val="en-US" w:eastAsia="fr-FR"/>
                </w:rPr>
                <w:delText> </w:delText>
              </w:r>
            </w:del>
            <w:ins w:id="11115" w:author="Lavignotte Fabien" w:date="2013-02-07T11:51:00Z">
              <w:r w:rsidRPr="008C18FD">
                <w:rPr>
                  <w:rFonts w:ascii="Times New Roman" w:eastAsia="Times New Roman" w:hAnsi="Times New Roman" w:cs="Times New Roman"/>
                  <w:color w:val="000000"/>
                  <w:sz w:val="16"/>
                  <w:szCs w:val="16"/>
                  <w:lang w:val="en-US" w:eastAsia="fr-FR"/>
                </w:rPr>
                <w:t>NGEO-WEBC-VTC-0</w:t>
              </w:r>
            </w:ins>
            <w:ins w:id="11116" w:author="Lavignotte Fabien" w:date="2013-02-07T11:52:00Z">
              <w:r>
                <w:rPr>
                  <w:rFonts w:ascii="Times New Roman" w:eastAsia="Times New Roman" w:hAnsi="Times New Roman" w:cs="Times New Roman"/>
                  <w:color w:val="000000"/>
                  <w:sz w:val="16"/>
                  <w:szCs w:val="16"/>
                  <w:lang w:val="en-US" w:eastAsia="fr-FR"/>
                </w:rPr>
                <w:t>17</w:t>
              </w:r>
            </w:ins>
            <w:ins w:id="11117" w:author="Lavignotte Fabien" w:date="2013-02-07T11:51:00Z">
              <w:r w:rsidRPr="008C18FD">
                <w:rPr>
                  <w:rFonts w:ascii="Times New Roman" w:eastAsia="Times New Roman" w:hAnsi="Times New Roman" w:cs="Times New Roman"/>
                  <w:color w:val="000000"/>
                  <w:sz w:val="16"/>
                  <w:szCs w:val="16"/>
                  <w:lang w:val="en-US" w:eastAsia="fr-FR"/>
                </w:rPr>
                <w:t>0</w:t>
              </w:r>
            </w:ins>
          </w:p>
        </w:tc>
        <w:tc>
          <w:tcPr>
            <w:tcW w:w="1275" w:type="dxa"/>
            <w:tcBorders>
              <w:top w:val="nil"/>
              <w:left w:val="nil"/>
              <w:bottom w:val="single" w:sz="8" w:space="0" w:color="808080"/>
              <w:right w:val="single" w:sz="8" w:space="0" w:color="808080"/>
            </w:tcBorders>
            <w:tcPrChange w:id="11118"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119" w:author="Lavignotte Fabien" w:date="2013-02-07T11:51:00Z">
              <w:r>
                <w:rPr>
                  <w:rFonts w:ascii="Times New Roman" w:eastAsia="Times New Roman" w:hAnsi="Times New Roman" w:cs="Times New Roman"/>
                  <w:color w:val="000000"/>
                  <w:sz w:val="16"/>
                  <w:szCs w:val="16"/>
                  <w:lang w:val="en-US" w:eastAsia="fr-FR"/>
                </w:rPr>
                <w:t>V1-</w:t>
              </w:r>
            </w:ins>
            <w:ins w:id="11120" w:author="Mokaddem Emna" w:date="2013-02-06T12:53:00Z">
              <w:r w:rsidRPr="00F52563">
                <w:rPr>
                  <w:rFonts w:ascii="Times New Roman" w:eastAsia="Times New Roman" w:hAnsi="Times New Roman" w:cs="Times New Roman"/>
                  <w:color w:val="000000"/>
                  <w:sz w:val="16"/>
                  <w:szCs w:val="16"/>
                  <w:lang w:val="en-US" w:eastAsia="fr-FR"/>
                </w:rPr>
                <w:t>V</w:t>
              </w:r>
            </w:ins>
            <w:ins w:id="11121" w:author="Mokaddem Emna" w:date="2013-02-06T13:06: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112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12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ngEO-SYS-1146-WEBC-FUN</w:t>
            </w:r>
          </w:p>
        </w:tc>
        <w:tc>
          <w:tcPr>
            <w:tcW w:w="2268" w:type="dxa"/>
            <w:tcBorders>
              <w:top w:val="nil"/>
              <w:left w:val="nil"/>
              <w:bottom w:val="single" w:sz="8" w:space="0" w:color="808080"/>
              <w:right w:val="single" w:sz="8" w:space="0" w:color="808080"/>
            </w:tcBorders>
            <w:shd w:val="clear" w:color="auto" w:fill="auto"/>
            <w:vAlign w:val="center"/>
            <w:tcPrChange w:id="1112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Download Option Values                                                       </w:t>
            </w:r>
          </w:p>
        </w:tc>
        <w:tc>
          <w:tcPr>
            <w:tcW w:w="850" w:type="dxa"/>
            <w:tcBorders>
              <w:top w:val="nil"/>
              <w:left w:val="nil"/>
              <w:bottom w:val="single" w:sz="8" w:space="0" w:color="808080"/>
              <w:right w:val="single" w:sz="8" w:space="0" w:color="808080"/>
            </w:tcBorders>
            <w:shd w:val="clear" w:color="auto" w:fill="auto"/>
            <w:vAlign w:val="bottom"/>
            <w:tcPrChange w:id="1112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1126"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Default="002D4D70" w:rsidP="00C87D7A">
            <w:pPr>
              <w:spacing w:after="0" w:line="240" w:lineRule="auto"/>
              <w:jc w:val="both"/>
              <w:rPr>
                <w:ins w:id="11127" w:author="Lavignotte Fabien" w:date="2013-02-07T16:05:00Z"/>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1128" w:author="Lavignotte Fabien" w:date="2013-02-07T11:52:00Z">
              <w:r w:rsidRPr="00B33FDB">
                <w:rPr>
                  <w:rFonts w:ascii="Times New Roman" w:eastAsia="Times New Roman" w:hAnsi="Times New Roman" w:cs="Times New Roman"/>
                  <w:color w:val="000000"/>
                  <w:sz w:val="16"/>
                  <w:szCs w:val="16"/>
                  <w:highlight w:val="yellow"/>
                  <w:lang w:val="en-US" w:eastAsia="fr-FR"/>
                  <w:rPrChange w:id="11129" w:author="Lavignotte Fabien" w:date="2013-02-07T11:52:00Z">
                    <w:rPr>
                      <w:rFonts w:ascii="Times New Roman" w:eastAsia="Times New Roman" w:hAnsi="Times New Roman" w:cs="Times New Roman"/>
                      <w:color w:val="000000"/>
                      <w:sz w:val="16"/>
                      <w:szCs w:val="16"/>
                      <w:lang w:val="en-US" w:eastAsia="fr-FR"/>
                    </w:rPr>
                  </w:rPrChange>
                </w:rPr>
                <w:t>TODO</w:t>
              </w:r>
            </w:ins>
          </w:p>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130" w:author="Lavignotte Fabien" w:date="2013-02-07T16:05:00Z">
              <w:r>
                <w:rPr>
                  <w:rFonts w:ascii="Times New Roman" w:eastAsia="Times New Roman" w:hAnsi="Times New Roman" w:cs="Times New Roman"/>
                  <w:color w:val="000000"/>
                  <w:sz w:val="16"/>
                  <w:szCs w:val="16"/>
                  <w:lang w:val="en-US" w:eastAsia="fr-FR"/>
                </w:rPr>
                <w:t>See JIRA issue 483</w:t>
              </w:r>
            </w:ins>
          </w:p>
        </w:tc>
        <w:tc>
          <w:tcPr>
            <w:tcW w:w="1275" w:type="dxa"/>
            <w:tcBorders>
              <w:top w:val="nil"/>
              <w:left w:val="nil"/>
              <w:bottom w:val="single" w:sz="8" w:space="0" w:color="808080"/>
              <w:right w:val="single" w:sz="8" w:space="0" w:color="808080"/>
            </w:tcBorders>
            <w:tcPrChange w:id="11131"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132" w:author="Mokaddem Emna" w:date="2013-02-06T12:53:00Z">
              <w:r w:rsidRPr="00F52563">
                <w:rPr>
                  <w:rFonts w:ascii="Times New Roman" w:eastAsia="Times New Roman" w:hAnsi="Times New Roman" w:cs="Times New Roman"/>
                  <w:color w:val="000000"/>
                  <w:sz w:val="16"/>
                  <w:szCs w:val="16"/>
                  <w:lang w:val="en-US" w:eastAsia="fr-FR"/>
                </w:rPr>
                <w:t>V</w:t>
              </w:r>
            </w:ins>
            <w:ins w:id="11133" w:author="Lavignotte Fabien" w:date="2013-02-07T11:1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13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13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ngEO-SYS-1148-WEBC-FUN</w:t>
            </w:r>
          </w:p>
        </w:tc>
        <w:tc>
          <w:tcPr>
            <w:tcW w:w="2268" w:type="dxa"/>
            <w:tcBorders>
              <w:top w:val="nil"/>
              <w:left w:val="nil"/>
              <w:bottom w:val="single" w:sz="8" w:space="0" w:color="808080"/>
              <w:right w:val="single" w:sz="8" w:space="0" w:color="808080"/>
            </w:tcBorders>
            <w:shd w:val="clear" w:color="auto" w:fill="auto"/>
            <w:vAlign w:val="center"/>
            <w:tcPrChange w:id="1113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Special Hosted Processing option                                                     </w:t>
            </w:r>
          </w:p>
        </w:tc>
        <w:tc>
          <w:tcPr>
            <w:tcW w:w="850" w:type="dxa"/>
            <w:tcBorders>
              <w:top w:val="nil"/>
              <w:left w:val="nil"/>
              <w:bottom w:val="single" w:sz="8" w:space="0" w:color="808080"/>
              <w:right w:val="single" w:sz="8" w:space="0" w:color="808080"/>
            </w:tcBorders>
            <w:shd w:val="clear" w:color="auto" w:fill="auto"/>
            <w:vAlign w:val="bottom"/>
            <w:tcPrChange w:id="1113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1138"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1139" w:author="Lavignotte Fabien" w:date="2013-02-07T11:52: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1140"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141" w:author="Mokaddem Emna" w:date="2013-02-06T12:53:00Z">
              <w:r w:rsidRPr="00F52563">
                <w:rPr>
                  <w:rFonts w:ascii="Times New Roman" w:eastAsia="Times New Roman" w:hAnsi="Times New Roman" w:cs="Times New Roman"/>
                  <w:color w:val="000000"/>
                  <w:sz w:val="16"/>
                  <w:szCs w:val="16"/>
                  <w:lang w:val="en-US" w:eastAsia="fr-FR"/>
                </w:rPr>
                <w:t>V</w:t>
              </w:r>
            </w:ins>
            <w:ins w:id="11142" w:author="Mokaddem Emna" w:date="2013-02-06T13:06: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114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14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ngEO-SYS-1150-WEBC-FUN</w:t>
            </w:r>
          </w:p>
        </w:tc>
        <w:tc>
          <w:tcPr>
            <w:tcW w:w="2268" w:type="dxa"/>
            <w:tcBorders>
              <w:top w:val="nil"/>
              <w:left w:val="nil"/>
              <w:bottom w:val="single" w:sz="8" w:space="0" w:color="808080"/>
              <w:right w:val="single" w:sz="8" w:space="0" w:color="808080"/>
            </w:tcBorders>
            <w:shd w:val="clear" w:color="auto" w:fill="auto"/>
            <w:vAlign w:val="center"/>
            <w:tcPrChange w:id="1114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My Account Handling                                                                  </w:t>
            </w:r>
          </w:p>
        </w:tc>
        <w:tc>
          <w:tcPr>
            <w:tcW w:w="850" w:type="dxa"/>
            <w:tcBorders>
              <w:top w:val="nil"/>
              <w:left w:val="nil"/>
              <w:bottom w:val="single" w:sz="8" w:space="0" w:color="808080"/>
              <w:right w:val="single" w:sz="8" w:space="0" w:color="808080"/>
            </w:tcBorders>
            <w:shd w:val="clear" w:color="auto" w:fill="auto"/>
            <w:vAlign w:val="bottom"/>
            <w:tcPrChange w:id="1114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1147" w:author="Lavignotte Fabien" w:date="2013-02-07T11:52:00Z">
              <w:r w:rsidRPr="00C87D7A" w:rsidDel="00B33FDB">
                <w:rPr>
                  <w:rFonts w:ascii="Times New Roman" w:hAnsi="Times New Roman" w:cs="Times New Roman"/>
                  <w:sz w:val="16"/>
                  <w:szCs w:val="16"/>
                </w:rPr>
                <w:delText>R</w:delText>
              </w:r>
            </w:del>
            <w:ins w:id="11148" w:author="Lavignotte Fabien" w:date="2013-02-07T11:52:00Z">
              <w:r>
                <w:rPr>
                  <w:rFonts w:ascii="Times New Roman" w:hAnsi="Times New Roman" w:cs="Times New Roman"/>
                  <w:sz w:val="16"/>
                  <w:szCs w:val="16"/>
                </w:rPr>
                <w:t>T</w:t>
              </w:r>
            </w:ins>
          </w:p>
        </w:tc>
        <w:tc>
          <w:tcPr>
            <w:tcW w:w="2127" w:type="dxa"/>
            <w:tcBorders>
              <w:top w:val="nil"/>
              <w:left w:val="nil"/>
              <w:bottom w:val="single" w:sz="8" w:space="0" w:color="808080"/>
              <w:right w:val="single" w:sz="8" w:space="0" w:color="808080"/>
            </w:tcBorders>
            <w:shd w:val="clear" w:color="auto" w:fill="auto"/>
            <w:vAlign w:val="center"/>
            <w:tcPrChange w:id="11149"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Default="002D4D70" w:rsidP="00B33FDB">
            <w:pPr>
              <w:spacing w:after="0" w:line="240" w:lineRule="auto"/>
              <w:jc w:val="both"/>
              <w:rPr>
                <w:ins w:id="11150" w:author="Lavignotte Fabien" w:date="2013-02-07T11:53:00Z"/>
                <w:rFonts w:ascii="Times New Roman" w:eastAsia="Times New Roman" w:hAnsi="Times New Roman" w:cs="Times New Roman"/>
                <w:color w:val="000000"/>
                <w:sz w:val="16"/>
                <w:szCs w:val="16"/>
                <w:lang w:eastAsia="fr-FR"/>
              </w:rPr>
            </w:pPr>
            <w:ins w:id="11151" w:author="Lavignotte Fabien" w:date="2013-02-07T11:53:00Z">
              <w:r>
                <w:rPr>
                  <w:rFonts w:ascii="Times New Roman" w:eastAsia="Times New Roman" w:hAnsi="Times New Roman" w:cs="Times New Roman"/>
                  <w:color w:val="000000"/>
                  <w:sz w:val="16"/>
                  <w:szCs w:val="16"/>
                  <w:lang w:eastAsia="fr-FR"/>
                </w:rPr>
                <w:t>NGEO-WEBC-VTC-01</w:t>
              </w:r>
              <w:r w:rsidRPr="007B4451">
                <w:rPr>
                  <w:rFonts w:ascii="Times New Roman" w:eastAsia="Times New Roman" w:hAnsi="Times New Roman" w:cs="Times New Roman"/>
                  <w:color w:val="000000"/>
                  <w:sz w:val="16"/>
                  <w:szCs w:val="16"/>
                  <w:lang w:eastAsia="fr-FR"/>
                </w:rPr>
                <w:t>30</w:t>
              </w:r>
            </w:ins>
          </w:p>
          <w:p w:rsidR="002D4D70" w:rsidRPr="007B4451" w:rsidRDefault="002D4D70" w:rsidP="00B33FDB">
            <w:pPr>
              <w:spacing w:after="0" w:line="240" w:lineRule="auto"/>
              <w:jc w:val="both"/>
              <w:rPr>
                <w:ins w:id="11152" w:author="Lavignotte Fabien" w:date="2013-02-07T11:53:00Z"/>
                <w:rFonts w:ascii="Times New Roman" w:eastAsia="Times New Roman" w:hAnsi="Times New Roman" w:cs="Times New Roman"/>
                <w:color w:val="000000"/>
                <w:sz w:val="16"/>
                <w:szCs w:val="16"/>
                <w:lang w:eastAsia="fr-FR"/>
              </w:rPr>
            </w:pPr>
            <w:del w:id="11153" w:author="Lavignotte Fabien" w:date="2013-02-07T11:54:00Z">
              <w:r w:rsidRPr="00B33FDB" w:rsidDel="00B33FDB">
                <w:rPr>
                  <w:rFonts w:ascii="Times New Roman" w:eastAsia="Times New Roman" w:hAnsi="Times New Roman" w:cs="Times New Roman"/>
                  <w:color w:val="000000"/>
                  <w:sz w:val="16"/>
                  <w:szCs w:val="16"/>
                  <w:lang w:eastAsia="fr-FR"/>
                  <w:rPrChange w:id="11154" w:author="Lavignotte Fabien" w:date="2013-02-07T11:53:00Z">
                    <w:rPr>
                      <w:rFonts w:ascii="Times New Roman" w:eastAsia="Times New Roman" w:hAnsi="Times New Roman" w:cs="Times New Roman"/>
                      <w:color w:val="000000"/>
                      <w:sz w:val="16"/>
                      <w:szCs w:val="16"/>
                      <w:lang w:val="en-US" w:eastAsia="fr-FR"/>
                    </w:rPr>
                  </w:rPrChange>
                </w:rPr>
                <w:delText> </w:delText>
              </w:r>
            </w:del>
            <w:ins w:id="11155" w:author="Lavignotte Fabien" w:date="2013-02-07T11:53:00Z">
              <w:r w:rsidRPr="007B4451">
                <w:rPr>
                  <w:rFonts w:ascii="Times New Roman" w:eastAsia="Times New Roman" w:hAnsi="Times New Roman" w:cs="Times New Roman"/>
                  <w:color w:val="000000"/>
                  <w:sz w:val="16"/>
                  <w:szCs w:val="16"/>
                  <w:lang w:eastAsia="fr-FR"/>
                </w:rPr>
                <w:t>NGEO-WEBC-VTC-01</w:t>
              </w:r>
              <w:r>
                <w:rPr>
                  <w:rFonts w:ascii="Times New Roman" w:eastAsia="Times New Roman" w:hAnsi="Times New Roman" w:cs="Times New Roman"/>
                  <w:color w:val="000000"/>
                  <w:sz w:val="16"/>
                  <w:szCs w:val="16"/>
                  <w:lang w:eastAsia="fr-FR"/>
                </w:rPr>
                <w:t>40</w:t>
              </w:r>
            </w:ins>
          </w:p>
          <w:p w:rsidR="002D4D70" w:rsidRPr="00B33FDB" w:rsidRDefault="002D4D70">
            <w:pPr>
              <w:spacing w:after="0" w:line="240" w:lineRule="auto"/>
              <w:jc w:val="both"/>
              <w:rPr>
                <w:rFonts w:ascii="Times New Roman" w:eastAsia="Times New Roman" w:hAnsi="Times New Roman" w:cs="Times New Roman"/>
                <w:color w:val="000000"/>
                <w:sz w:val="16"/>
                <w:szCs w:val="16"/>
                <w:lang w:eastAsia="fr-FR"/>
                <w:rPrChange w:id="11156" w:author="Lavignotte Fabien" w:date="2013-02-07T11:53:00Z">
                  <w:rPr>
                    <w:rFonts w:ascii="Times New Roman" w:eastAsia="Times New Roman" w:hAnsi="Times New Roman" w:cs="Times New Roman"/>
                    <w:color w:val="000000"/>
                    <w:sz w:val="16"/>
                    <w:szCs w:val="16"/>
                    <w:lang w:val="en-US" w:eastAsia="fr-FR"/>
                  </w:rPr>
                </w:rPrChange>
              </w:rPr>
            </w:pPr>
            <w:ins w:id="11157" w:author="Lavignotte Fabien" w:date="2013-02-07T11:53:00Z">
              <w:r w:rsidRPr="007B4451">
                <w:rPr>
                  <w:rFonts w:ascii="Times New Roman" w:eastAsia="Times New Roman" w:hAnsi="Times New Roman" w:cs="Times New Roman"/>
                  <w:color w:val="000000"/>
                  <w:sz w:val="16"/>
                  <w:szCs w:val="16"/>
                  <w:lang w:eastAsia="fr-FR"/>
                </w:rPr>
                <w:t>NGEO-WEBC-V</w:t>
              </w:r>
              <w:r>
                <w:rPr>
                  <w:rFonts w:ascii="Times New Roman" w:eastAsia="Times New Roman" w:hAnsi="Times New Roman" w:cs="Times New Roman"/>
                  <w:color w:val="000000"/>
                  <w:sz w:val="16"/>
                  <w:szCs w:val="16"/>
                  <w:lang w:eastAsia="fr-FR"/>
                </w:rPr>
                <w:t>TC-0</w:t>
              </w:r>
            </w:ins>
            <w:ins w:id="11158" w:author="Lavignotte Fabien" w:date="2013-02-07T11:54:00Z">
              <w:r>
                <w:rPr>
                  <w:rFonts w:ascii="Times New Roman" w:eastAsia="Times New Roman" w:hAnsi="Times New Roman" w:cs="Times New Roman"/>
                  <w:color w:val="000000"/>
                  <w:sz w:val="16"/>
                  <w:szCs w:val="16"/>
                  <w:lang w:eastAsia="fr-FR"/>
                </w:rPr>
                <w:t>250</w:t>
              </w:r>
            </w:ins>
          </w:p>
        </w:tc>
        <w:tc>
          <w:tcPr>
            <w:tcW w:w="1275" w:type="dxa"/>
            <w:tcBorders>
              <w:top w:val="nil"/>
              <w:left w:val="nil"/>
              <w:bottom w:val="single" w:sz="8" w:space="0" w:color="808080"/>
              <w:right w:val="single" w:sz="8" w:space="0" w:color="808080"/>
            </w:tcBorders>
            <w:tcPrChange w:id="11159"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160" w:author="Mokaddem Emna" w:date="2013-02-06T12:53:00Z">
              <w:r w:rsidRPr="00F52563">
                <w:rPr>
                  <w:rFonts w:ascii="Times New Roman" w:eastAsia="Times New Roman" w:hAnsi="Times New Roman" w:cs="Times New Roman"/>
                  <w:color w:val="000000"/>
                  <w:sz w:val="16"/>
                  <w:szCs w:val="16"/>
                  <w:lang w:val="en-US" w:eastAsia="fr-FR"/>
                </w:rPr>
                <w:t>V</w:t>
              </w:r>
            </w:ins>
            <w:ins w:id="11161" w:author="Mokaddem Emna" w:date="2013-02-06T13:06:00Z">
              <w:r>
                <w:rPr>
                  <w:rFonts w:ascii="Times New Roman" w:eastAsia="Times New Roman" w:hAnsi="Times New Roman" w:cs="Times New Roman"/>
                  <w:color w:val="000000"/>
                  <w:sz w:val="16"/>
                  <w:szCs w:val="16"/>
                  <w:lang w:val="en-US" w:eastAsia="fr-FR"/>
                </w:rPr>
                <w:t>1</w:t>
              </w:r>
            </w:ins>
            <w:ins w:id="11162" w:author="Lavignotte Fabien" w:date="2013-02-07T11:53:00Z">
              <w:r>
                <w:rPr>
                  <w:rFonts w:ascii="Times New Roman" w:eastAsia="Times New Roman" w:hAnsi="Times New Roman" w:cs="Times New Roman"/>
                  <w:color w:val="000000"/>
                  <w:sz w:val="16"/>
                  <w:szCs w:val="16"/>
                  <w:lang w:val="en-US" w:eastAsia="fr-FR"/>
                </w:rPr>
                <w:t>-V2</w:t>
              </w:r>
            </w:ins>
          </w:p>
        </w:tc>
      </w:tr>
      <w:tr w:rsidR="002D4D70" w:rsidRPr="00466294" w:rsidTr="00115F09">
        <w:trPr>
          <w:trHeight w:val="315"/>
          <w:trPrChange w:id="1116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16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ngEO-SYS-1155-WEBC-FUN</w:t>
            </w:r>
          </w:p>
        </w:tc>
        <w:tc>
          <w:tcPr>
            <w:tcW w:w="2268" w:type="dxa"/>
            <w:tcBorders>
              <w:top w:val="nil"/>
              <w:left w:val="nil"/>
              <w:bottom w:val="single" w:sz="8" w:space="0" w:color="808080"/>
              <w:right w:val="single" w:sz="8" w:space="0" w:color="808080"/>
            </w:tcBorders>
            <w:shd w:val="clear" w:color="auto" w:fill="auto"/>
            <w:vAlign w:val="center"/>
            <w:tcPrChange w:id="1116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Interaction with Local Filesystem                                                    </w:t>
            </w:r>
          </w:p>
        </w:tc>
        <w:tc>
          <w:tcPr>
            <w:tcW w:w="850" w:type="dxa"/>
            <w:tcBorders>
              <w:top w:val="nil"/>
              <w:left w:val="nil"/>
              <w:bottom w:val="single" w:sz="8" w:space="0" w:color="808080"/>
              <w:right w:val="single" w:sz="8" w:space="0" w:color="808080"/>
            </w:tcBorders>
            <w:shd w:val="clear" w:color="auto" w:fill="auto"/>
            <w:vAlign w:val="bottom"/>
            <w:tcPrChange w:id="1116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1167"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2B5F9C" w:rsidRDefault="002D4D70" w:rsidP="00C87D7A">
            <w:pPr>
              <w:spacing w:after="0" w:line="240" w:lineRule="auto"/>
              <w:jc w:val="both"/>
              <w:rPr>
                <w:ins w:id="11168" w:author="Lavignotte Fabien" w:date="2013-01-30T18:33:00Z"/>
                <w:rFonts w:ascii="Times New Roman" w:eastAsia="Times New Roman" w:hAnsi="Times New Roman" w:cs="Times New Roman"/>
                <w:color w:val="000000"/>
                <w:sz w:val="16"/>
                <w:szCs w:val="16"/>
                <w:lang w:eastAsia="fr-FR"/>
                <w:rPrChange w:id="11169" w:author="Lavignotte Fabien" w:date="2013-01-30T18:41:00Z">
                  <w:rPr>
                    <w:ins w:id="11170" w:author="Lavignotte Fabien" w:date="2013-01-30T18:33:00Z"/>
                    <w:rFonts w:ascii="Times New Roman" w:eastAsia="Times New Roman" w:hAnsi="Times New Roman" w:cs="Times New Roman"/>
                    <w:color w:val="000000"/>
                    <w:sz w:val="16"/>
                    <w:szCs w:val="16"/>
                    <w:lang w:val="en-US" w:eastAsia="fr-FR"/>
                  </w:rPr>
                </w:rPrChange>
              </w:rPr>
            </w:pPr>
            <w:del w:id="11171" w:author="Lavignotte Fabien" w:date="2013-01-21T15:56:00Z">
              <w:r w:rsidRPr="002B5F9C" w:rsidDel="00F84FF6">
                <w:rPr>
                  <w:rFonts w:ascii="Times New Roman" w:eastAsia="Times New Roman" w:hAnsi="Times New Roman" w:cs="Times New Roman"/>
                  <w:color w:val="000000"/>
                  <w:sz w:val="16"/>
                  <w:szCs w:val="16"/>
                  <w:lang w:eastAsia="fr-FR"/>
                  <w:rPrChange w:id="11172" w:author="Lavignotte Fabien" w:date="2013-01-30T18:41:00Z">
                    <w:rPr>
                      <w:rFonts w:ascii="Times New Roman" w:eastAsia="Times New Roman" w:hAnsi="Times New Roman" w:cs="Times New Roman"/>
                      <w:b/>
                      <w:bCs/>
                      <w:caps/>
                      <w:color w:val="000000"/>
                      <w:sz w:val="16"/>
                      <w:szCs w:val="16"/>
                      <w:lang w:val="en-US" w:eastAsia="fr-FR"/>
                    </w:rPr>
                  </w:rPrChange>
                </w:rPr>
                <w:delText> </w:delText>
              </w:r>
            </w:del>
            <w:ins w:id="11173" w:author="Lavignotte Fabien" w:date="2013-01-21T15:56:00Z">
              <w:r w:rsidRPr="002B5F9C">
                <w:rPr>
                  <w:rFonts w:ascii="Times New Roman" w:eastAsia="Times New Roman" w:hAnsi="Times New Roman" w:cs="Times New Roman"/>
                  <w:color w:val="000000"/>
                  <w:sz w:val="16"/>
                  <w:szCs w:val="16"/>
                  <w:lang w:eastAsia="fr-FR"/>
                  <w:rPrChange w:id="11174" w:author="Lavignotte Fabien" w:date="2013-01-30T18:41:00Z">
                    <w:rPr>
                      <w:rFonts w:ascii="Times New Roman" w:eastAsia="Times New Roman" w:hAnsi="Times New Roman" w:cs="Times New Roman"/>
                      <w:b/>
                      <w:bCs/>
                      <w:caps/>
                      <w:color w:val="000000"/>
                      <w:sz w:val="16"/>
                      <w:szCs w:val="16"/>
                      <w:lang w:val="en-US" w:eastAsia="fr-FR"/>
                    </w:rPr>
                  </w:rPrChange>
                </w:rPr>
                <w:t>NGEO-WEBC-VTC-0190</w:t>
              </w:r>
            </w:ins>
          </w:p>
          <w:p w:rsidR="002D4D70" w:rsidRPr="002B5F9C" w:rsidRDefault="002D4D70" w:rsidP="00C87D7A">
            <w:pPr>
              <w:spacing w:after="0" w:line="240" w:lineRule="auto"/>
              <w:jc w:val="both"/>
              <w:rPr>
                <w:rFonts w:ascii="Times New Roman" w:eastAsia="Times New Roman" w:hAnsi="Times New Roman" w:cs="Times New Roman"/>
                <w:color w:val="000000"/>
                <w:sz w:val="16"/>
                <w:szCs w:val="16"/>
                <w:lang w:eastAsia="fr-FR"/>
                <w:rPrChange w:id="11175" w:author="Lavignotte Fabien" w:date="2013-01-30T18:41:00Z">
                  <w:rPr>
                    <w:rFonts w:ascii="Times New Roman" w:eastAsia="Times New Roman" w:hAnsi="Times New Roman" w:cs="Times New Roman"/>
                    <w:color w:val="000000"/>
                    <w:sz w:val="16"/>
                    <w:szCs w:val="16"/>
                    <w:lang w:val="en-US" w:eastAsia="fr-FR"/>
                  </w:rPr>
                </w:rPrChange>
              </w:rPr>
            </w:pPr>
            <w:ins w:id="11176" w:author="Lavignotte Fabien" w:date="2013-01-30T18:33:00Z">
              <w:r w:rsidRPr="002B5F9C">
                <w:rPr>
                  <w:rFonts w:ascii="Times New Roman" w:eastAsia="Times New Roman" w:hAnsi="Times New Roman" w:cs="Times New Roman"/>
                  <w:color w:val="000000"/>
                  <w:sz w:val="16"/>
                  <w:szCs w:val="16"/>
                  <w:lang w:eastAsia="fr-FR"/>
                  <w:rPrChange w:id="11177" w:author="Lavignotte Fabien" w:date="2013-01-30T18:41:00Z">
                    <w:rPr>
                      <w:rFonts w:ascii="Times New Roman" w:eastAsia="Times New Roman" w:hAnsi="Times New Roman" w:cs="Times New Roman"/>
                      <w:b/>
                      <w:bCs/>
                      <w:caps/>
                      <w:color w:val="000000"/>
                      <w:sz w:val="16"/>
                      <w:szCs w:val="16"/>
                      <w:lang w:val="en-US" w:eastAsia="fr-FR"/>
                    </w:rPr>
                  </w:rPrChange>
                </w:rPr>
                <w:t>NGEO-WEBC-VTC-0230</w:t>
              </w:r>
            </w:ins>
          </w:p>
        </w:tc>
        <w:tc>
          <w:tcPr>
            <w:tcW w:w="1275" w:type="dxa"/>
            <w:tcBorders>
              <w:top w:val="nil"/>
              <w:left w:val="nil"/>
              <w:bottom w:val="single" w:sz="8" w:space="0" w:color="808080"/>
              <w:right w:val="single" w:sz="8" w:space="0" w:color="808080"/>
            </w:tcBorders>
            <w:tcPrChange w:id="11178" w:author="Mokaddem Emna" w:date="2013-02-08T12:09:00Z">
              <w:tcPr>
                <w:tcW w:w="992" w:type="dxa"/>
                <w:tcBorders>
                  <w:top w:val="nil"/>
                  <w:left w:val="nil"/>
                  <w:bottom w:val="single" w:sz="8" w:space="0" w:color="808080"/>
                  <w:right w:val="single" w:sz="8" w:space="0" w:color="808080"/>
                </w:tcBorders>
              </w:tcPr>
            </w:tcPrChange>
          </w:tcPr>
          <w:p w:rsidR="002D4D70" w:rsidRPr="00880D11" w:rsidDel="00F84FF6" w:rsidRDefault="002D4D70" w:rsidP="00C87D7A">
            <w:pPr>
              <w:spacing w:after="0" w:line="240" w:lineRule="auto"/>
              <w:jc w:val="both"/>
              <w:rPr>
                <w:rFonts w:ascii="Times New Roman" w:eastAsia="Times New Roman" w:hAnsi="Times New Roman" w:cs="Times New Roman"/>
                <w:color w:val="000000"/>
                <w:sz w:val="16"/>
                <w:szCs w:val="16"/>
                <w:lang w:eastAsia="fr-FR"/>
              </w:rPr>
            </w:pPr>
            <w:ins w:id="11179" w:author="Mokaddem Emna" w:date="2013-02-06T12:53:00Z">
              <w:r w:rsidRPr="00F52563">
                <w:rPr>
                  <w:rFonts w:ascii="Times New Roman" w:eastAsia="Times New Roman" w:hAnsi="Times New Roman" w:cs="Times New Roman"/>
                  <w:color w:val="000000"/>
                  <w:sz w:val="16"/>
                  <w:szCs w:val="16"/>
                  <w:lang w:val="en-US" w:eastAsia="fr-FR"/>
                </w:rPr>
                <w:t>V</w:t>
              </w:r>
            </w:ins>
            <w:ins w:id="11180" w:author="Lavignotte Fabien" w:date="2013-02-07T11:1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18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18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ngEO-SYS-1160-WEBC-FUN</w:t>
            </w:r>
          </w:p>
        </w:tc>
        <w:tc>
          <w:tcPr>
            <w:tcW w:w="2268" w:type="dxa"/>
            <w:tcBorders>
              <w:top w:val="nil"/>
              <w:left w:val="nil"/>
              <w:bottom w:val="single" w:sz="8" w:space="0" w:color="808080"/>
              <w:right w:val="single" w:sz="8" w:space="0" w:color="808080"/>
            </w:tcBorders>
            <w:shd w:val="clear" w:color="auto" w:fill="auto"/>
            <w:vAlign w:val="center"/>
            <w:tcPrChange w:id="1118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Sharing of Shopcarts                                                                 </w:t>
            </w:r>
          </w:p>
        </w:tc>
        <w:tc>
          <w:tcPr>
            <w:tcW w:w="850" w:type="dxa"/>
            <w:tcBorders>
              <w:top w:val="nil"/>
              <w:left w:val="nil"/>
              <w:bottom w:val="single" w:sz="8" w:space="0" w:color="808080"/>
              <w:right w:val="single" w:sz="8" w:space="0" w:color="808080"/>
            </w:tcBorders>
            <w:shd w:val="clear" w:color="auto" w:fill="auto"/>
            <w:vAlign w:val="bottom"/>
            <w:tcPrChange w:id="1118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1185"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1186" w:author="Lavignotte Fabien" w:date="2013-02-07T11:54:00Z">
              <w:r w:rsidRPr="008C18FD">
                <w:rPr>
                  <w:rFonts w:ascii="Times New Roman" w:eastAsia="Times New Roman" w:hAnsi="Times New Roman" w:cs="Times New Roman"/>
                  <w:color w:val="000000"/>
                  <w:sz w:val="16"/>
                  <w:szCs w:val="16"/>
                  <w:lang w:val="en-US" w:eastAsia="fr-FR"/>
                </w:rPr>
                <w:t> </w:t>
              </w:r>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1187"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188" w:author="Mokaddem Emna" w:date="2013-02-06T12:53:00Z">
              <w:r w:rsidRPr="00F52563">
                <w:rPr>
                  <w:rFonts w:ascii="Times New Roman" w:eastAsia="Times New Roman" w:hAnsi="Times New Roman" w:cs="Times New Roman"/>
                  <w:color w:val="000000"/>
                  <w:sz w:val="16"/>
                  <w:szCs w:val="16"/>
                  <w:lang w:val="en-US" w:eastAsia="fr-FR"/>
                </w:rPr>
                <w:t>V</w:t>
              </w:r>
            </w:ins>
            <w:ins w:id="11189" w:author="Mokaddem Emna" w:date="2013-02-06T13:06: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119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19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ngEO-SYS-1165-WEBC-FUN</w:t>
            </w:r>
          </w:p>
        </w:tc>
        <w:tc>
          <w:tcPr>
            <w:tcW w:w="2268" w:type="dxa"/>
            <w:tcBorders>
              <w:top w:val="nil"/>
              <w:left w:val="nil"/>
              <w:bottom w:val="single" w:sz="8" w:space="0" w:color="808080"/>
              <w:right w:val="single" w:sz="8" w:space="0" w:color="808080"/>
            </w:tcBorders>
            <w:shd w:val="clear" w:color="auto" w:fill="auto"/>
            <w:vAlign w:val="center"/>
            <w:tcPrChange w:id="1119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Support for Exogenous Geographic Layers                                              </w:t>
            </w:r>
          </w:p>
        </w:tc>
        <w:tc>
          <w:tcPr>
            <w:tcW w:w="850" w:type="dxa"/>
            <w:tcBorders>
              <w:top w:val="nil"/>
              <w:left w:val="nil"/>
              <w:bottom w:val="single" w:sz="8" w:space="0" w:color="808080"/>
              <w:right w:val="single" w:sz="8" w:space="0" w:color="808080"/>
            </w:tcBorders>
            <w:shd w:val="clear" w:color="auto" w:fill="auto"/>
            <w:vAlign w:val="bottom"/>
            <w:tcPrChange w:id="1119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1194"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c>
          <w:tcPr>
            <w:tcW w:w="1275" w:type="dxa"/>
            <w:tcBorders>
              <w:top w:val="nil"/>
              <w:left w:val="nil"/>
              <w:bottom w:val="single" w:sz="8" w:space="0" w:color="808080"/>
              <w:right w:val="single" w:sz="8" w:space="0" w:color="808080"/>
            </w:tcBorders>
            <w:tcPrChange w:id="11195"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196" w:author="Mokaddem Emna" w:date="2013-02-06T12:53:00Z">
              <w:r w:rsidRPr="00F52563">
                <w:rPr>
                  <w:rFonts w:ascii="Times New Roman" w:eastAsia="Times New Roman" w:hAnsi="Times New Roman" w:cs="Times New Roman"/>
                  <w:color w:val="000000"/>
                  <w:sz w:val="16"/>
                  <w:szCs w:val="16"/>
                  <w:lang w:val="en-US" w:eastAsia="fr-FR"/>
                </w:rPr>
                <w:t>V</w:t>
              </w:r>
            </w:ins>
            <w:ins w:id="11197" w:author="Lavignotte Fabien" w:date="2013-02-07T11:1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19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19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ngEO-SYS-1170-WEBC-FUN</w:t>
            </w:r>
          </w:p>
        </w:tc>
        <w:tc>
          <w:tcPr>
            <w:tcW w:w="2268" w:type="dxa"/>
            <w:tcBorders>
              <w:top w:val="nil"/>
              <w:left w:val="nil"/>
              <w:bottom w:val="single" w:sz="8" w:space="0" w:color="808080"/>
              <w:right w:val="single" w:sz="8" w:space="0" w:color="808080"/>
            </w:tcBorders>
            <w:shd w:val="clear" w:color="auto" w:fill="auto"/>
            <w:vAlign w:val="center"/>
            <w:tcPrChange w:id="1120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Contextual Menus                                                                     </w:t>
            </w:r>
          </w:p>
        </w:tc>
        <w:tc>
          <w:tcPr>
            <w:tcW w:w="850" w:type="dxa"/>
            <w:tcBorders>
              <w:top w:val="nil"/>
              <w:left w:val="nil"/>
              <w:bottom w:val="single" w:sz="8" w:space="0" w:color="808080"/>
              <w:right w:val="single" w:sz="8" w:space="0" w:color="808080"/>
            </w:tcBorders>
            <w:shd w:val="clear" w:color="auto" w:fill="auto"/>
            <w:vAlign w:val="bottom"/>
            <w:tcPrChange w:id="1120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R</w:t>
            </w:r>
          </w:p>
        </w:tc>
        <w:tc>
          <w:tcPr>
            <w:tcW w:w="2127" w:type="dxa"/>
            <w:tcBorders>
              <w:top w:val="nil"/>
              <w:left w:val="nil"/>
              <w:bottom w:val="single" w:sz="8" w:space="0" w:color="808080"/>
              <w:right w:val="single" w:sz="8" w:space="0" w:color="808080"/>
            </w:tcBorders>
            <w:shd w:val="clear" w:color="auto" w:fill="auto"/>
            <w:vAlign w:val="center"/>
            <w:tcPrChange w:id="11202"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pPr>
              <w:spacing w:after="0" w:line="240" w:lineRule="auto"/>
              <w:jc w:val="both"/>
              <w:rPr>
                <w:rFonts w:ascii="Times New Roman" w:eastAsia="Times New Roman" w:hAnsi="Times New Roman" w:cs="Times New Roman"/>
                <w:color w:val="000000"/>
                <w:sz w:val="16"/>
                <w:szCs w:val="16"/>
                <w:lang w:val="en-US" w:eastAsia="fr-FR"/>
              </w:rPr>
            </w:pPr>
            <w:del w:id="11203" w:author="Lavignotte Fabien" w:date="2013-01-21T15:44:00Z">
              <w:r w:rsidRPr="008C18FD" w:rsidDel="00CA0DDE">
                <w:rPr>
                  <w:rFonts w:ascii="Times New Roman" w:eastAsia="Times New Roman" w:hAnsi="Times New Roman" w:cs="Times New Roman"/>
                  <w:color w:val="000000"/>
                  <w:sz w:val="16"/>
                  <w:szCs w:val="16"/>
                  <w:lang w:val="en-US" w:eastAsia="fr-FR"/>
                </w:rPr>
                <w:delText> </w:delText>
              </w:r>
            </w:del>
            <w:ins w:id="11204" w:author="Lavignotte Fabien" w:date="2013-01-21T15:44:00Z">
              <w:r w:rsidRPr="008C18FD">
                <w:rPr>
                  <w:rFonts w:ascii="Times New Roman" w:eastAsia="Times New Roman" w:hAnsi="Times New Roman" w:cs="Times New Roman"/>
                  <w:color w:val="000000"/>
                  <w:sz w:val="16"/>
                  <w:szCs w:val="16"/>
                  <w:lang w:val="en-US" w:eastAsia="fr-FR"/>
                </w:rPr>
                <w:t>NGEO-WEBC-VTC-0</w:t>
              </w:r>
              <w:r>
                <w:rPr>
                  <w:rFonts w:ascii="Times New Roman" w:eastAsia="Times New Roman" w:hAnsi="Times New Roman" w:cs="Times New Roman"/>
                  <w:color w:val="000000"/>
                  <w:sz w:val="16"/>
                  <w:szCs w:val="16"/>
                  <w:lang w:val="en-US" w:eastAsia="fr-FR"/>
                </w:rPr>
                <w:t>170</w:t>
              </w:r>
            </w:ins>
          </w:p>
        </w:tc>
        <w:tc>
          <w:tcPr>
            <w:tcW w:w="1275" w:type="dxa"/>
            <w:tcBorders>
              <w:top w:val="nil"/>
              <w:left w:val="nil"/>
              <w:bottom w:val="single" w:sz="8" w:space="0" w:color="808080"/>
              <w:right w:val="single" w:sz="8" w:space="0" w:color="808080"/>
            </w:tcBorders>
            <w:tcPrChange w:id="11205" w:author="Mokaddem Emna" w:date="2013-02-08T12:09:00Z">
              <w:tcPr>
                <w:tcW w:w="992" w:type="dxa"/>
                <w:tcBorders>
                  <w:top w:val="nil"/>
                  <w:left w:val="nil"/>
                  <w:bottom w:val="single" w:sz="8" w:space="0" w:color="808080"/>
                  <w:right w:val="single" w:sz="8" w:space="0" w:color="808080"/>
                </w:tcBorders>
              </w:tcPr>
            </w:tcPrChange>
          </w:tcPr>
          <w:p w:rsidR="002D4D70" w:rsidRPr="008C18FD" w:rsidDel="00CA0DDE" w:rsidRDefault="002D4D70">
            <w:pPr>
              <w:spacing w:after="0" w:line="240" w:lineRule="auto"/>
              <w:jc w:val="both"/>
              <w:rPr>
                <w:rFonts w:ascii="Times New Roman" w:eastAsia="Times New Roman" w:hAnsi="Times New Roman" w:cs="Times New Roman"/>
                <w:color w:val="000000"/>
                <w:sz w:val="16"/>
                <w:szCs w:val="16"/>
                <w:lang w:val="en-US" w:eastAsia="fr-FR"/>
              </w:rPr>
            </w:pPr>
            <w:ins w:id="11206" w:author="Mokaddem Emna" w:date="2013-02-06T12:53:00Z">
              <w:r w:rsidRPr="00F52563">
                <w:rPr>
                  <w:rFonts w:ascii="Times New Roman" w:eastAsia="Times New Roman" w:hAnsi="Times New Roman" w:cs="Times New Roman"/>
                  <w:color w:val="000000"/>
                  <w:sz w:val="16"/>
                  <w:szCs w:val="16"/>
                  <w:lang w:val="en-US" w:eastAsia="fr-FR"/>
                </w:rPr>
                <w:t>V</w:t>
              </w:r>
            </w:ins>
            <w:ins w:id="11207" w:author="Lavignotte Fabien" w:date="2013-02-07T11:1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20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20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lastRenderedPageBreak/>
              <w:t>ngEO-SYS-1175-WEBC-FUN</w:t>
            </w:r>
          </w:p>
        </w:tc>
        <w:tc>
          <w:tcPr>
            <w:tcW w:w="2268" w:type="dxa"/>
            <w:tcBorders>
              <w:top w:val="nil"/>
              <w:left w:val="nil"/>
              <w:bottom w:val="single" w:sz="8" w:space="0" w:color="808080"/>
              <w:right w:val="single" w:sz="8" w:space="0" w:color="808080"/>
            </w:tcBorders>
            <w:shd w:val="clear" w:color="auto" w:fill="auto"/>
            <w:vAlign w:val="center"/>
            <w:tcPrChange w:id="1121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Registration Service                                                                 </w:t>
            </w:r>
          </w:p>
        </w:tc>
        <w:tc>
          <w:tcPr>
            <w:tcW w:w="850" w:type="dxa"/>
            <w:tcBorders>
              <w:top w:val="nil"/>
              <w:left w:val="nil"/>
              <w:bottom w:val="single" w:sz="8" w:space="0" w:color="808080"/>
              <w:right w:val="single" w:sz="8" w:space="0" w:color="808080"/>
            </w:tcBorders>
            <w:shd w:val="clear" w:color="auto" w:fill="auto"/>
            <w:vAlign w:val="bottom"/>
            <w:tcPrChange w:id="1121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1212" w:author="Lavignotte Fabien" w:date="2013-02-07T11:54:00Z">
              <w:r w:rsidRPr="00C87D7A" w:rsidDel="00B33FDB">
                <w:rPr>
                  <w:rFonts w:ascii="Times New Roman" w:hAnsi="Times New Roman" w:cs="Times New Roman"/>
                  <w:sz w:val="16"/>
                  <w:szCs w:val="16"/>
                </w:rPr>
                <w:delText>T</w:delText>
              </w:r>
            </w:del>
            <w:ins w:id="11213" w:author="Lavignotte Fabien" w:date="2013-02-07T11:54:00Z">
              <w:r>
                <w:rPr>
                  <w:rFonts w:ascii="Times New Roman" w:hAnsi="Times New Roman" w:cs="Times New Roman"/>
                  <w:sz w:val="16"/>
                  <w:szCs w:val="16"/>
                </w:rPr>
                <w:t>D</w:t>
              </w:r>
            </w:ins>
          </w:p>
        </w:tc>
        <w:tc>
          <w:tcPr>
            <w:tcW w:w="2127" w:type="dxa"/>
            <w:tcBorders>
              <w:top w:val="nil"/>
              <w:left w:val="nil"/>
              <w:bottom w:val="single" w:sz="8" w:space="0" w:color="808080"/>
              <w:right w:val="single" w:sz="8" w:space="0" w:color="808080"/>
            </w:tcBorders>
            <w:shd w:val="clear" w:color="auto" w:fill="auto"/>
            <w:vAlign w:val="center"/>
            <w:tcPrChange w:id="11214"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1215" w:author="Lavignotte Fabien" w:date="2013-02-07T11:54: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1216"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pPr>
              <w:spacing w:after="0" w:line="240" w:lineRule="auto"/>
              <w:jc w:val="both"/>
              <w:rPr>
                <w:rFonts w:ascii="Times New Roman" w:eastAsia="Times New Roman" w:hAnsi="Times New Roman" w:cs="Times New Roman"/>
                <w:color w:val="000000"/>
                <w:sz w:val="16"/>
                <w:szCs w:val="16"/>
                <w:lang w:val="en-US" w:eastAsia="fr-FR"/>
              </w:rPr>
            </w:pPr>
            <w:ins w:id="11217" w:author="Mokaddem Emna" w:date="2013-02-06T12:53:00Z">
              <w:r w:rsidRPr="00F52563">
                <w:rPr>
                  <w:rFonts w:ascii="Times New Roman" w:eastAsia="Times New Roman" w:hAnsi="Times New Roman" w:cs="Times New Roman"/>
                  <w:color w:val="000000"/>
                  <w:sz w:val="16"/>
                  <w:szCs w:val="16"/>
                  <w:lang w:val="en-US" w:eastAsia="fr-FR"/>
                </w:rPr>
                <w:t>V</w:t>
              </w:r>
            </w:ins>
            <w:ins w:id="11218" w:author="Mokaddem Emna" w:date="2013-02-06T13:06:00Z">
              <w:del w:id="11219" w:author="Lavignotte Fabien" w:date="2013-02-07T11:54:00Z">
                <w:r w:rsidDel="00B33FDB">
                  <w:rPr>
                    <w:rFonts w:ascii="Times New Roman" w:eastAsia="Times New Roman" w:hAnsi="Times New Roman" w:cs="Times New Roman"/>
                    <w:color w:val="000000"/>
                    <w:sz w:val="16"/>
                    <w:szCs w:val="16"/>
                    <w:lang w:val="en-US" w:eastAsia="fr-FR"/>
                  </w:rPr>
                  <w:delText>2</w:delText>
                </w:r>
              </w:del>
            </w:ins>
            <w:ins w:id="11220" w:author="Lavignotte Fabien" w:date="2013-02-07T11: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221"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222"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ngEO-SYS-1180-WEBC-FUN</w:t>
            </w:r>
          </w:p>
        </w:tc>
        <w:tc>
          <w:tcPr>
            <w:tcW w:w="2268" w:type="dxa"/>
            <w:tcBorders>
              <w:top w:val="nil"/>
              <w:left w:val="nil"/>
              <w:bottom w:val="single" w:sz="8" w:space="0" w:color="808080"/>
              <w:right w:val="single" w:sz="8" w:space="0" w:color="808080"/>
            </w:tcBorders>
            <w:shd w:val="clear" w:color="auto" w:fill="auto"/>
            <w:vAlign w:val="center"/>
            <w:tcPrChange w:id="11223"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Login                                                                                </w:t>
            </w:r>
          </w:p>
        </w:tc>
        <w:tc>
          <w:tcPr>
            <w:tcW w:w="850" w:type="dxa"/>
            <w:tcBorders>
              <w:top w:val="nil"/>
              <w:left w:val="nil"/>
              <w:bottom w:val="single" w:sz="8" w:space="0" w:color="808080"/>
              <w:right w:val="single" w:sz="8" w:space="0" w:color="808080"/>
            </w:tcBorders>
            <w:shd w:val="clear" w:color="auto" w:fill="auto"/>
            <w:vAlign w:val="bottom"/>
            <w:tcPrChange w:id="11224"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del w:id="11225" w:author="Lavignotte Fabien" w:date="2013-02-07T11:54:00Z">
              <w:r w:rsidRPr="00C87D7A" w:rsidDel="00B33FDB">
                <w:rPr>
                  <w:rFonts w:ascii="Times New Roman" w:hAnsi="Times New Roman" w:cs="Times New Roman"/>
                  <w:sz w:val="16"/>
                  <w:szCs w:val="16"/>
                </w:rPr>
                <w:delText>T</w:delText>
              </w:r>
            </w:del>
            <w:ins w:id="11226" w:author="Lavignotte Fabien" w:date="2013-02-07T11:54:00Z">
              <w:r>
                <w:rPr>
                  <w:rFonts w:ascii="Times New Roman" w:hAnsi="Times New Roman" w:cs="Times New Roman"/>
                  <w:sz w:val="16"/>
                  <w:szCs w:val="16"/>
                </w:rPr>
                <w:t>D</w:t>
              </w:r>
            </w:ins>
          </w:p>
        </w:tc>
        <w:tc>
          <w:tcPr>
            <w:tcW w:w="2127" w:type="dxa"/>
            <w:tcBorders>
              <w:top w:val="nil"/>
              <w:left w:val="nil"/>
              <w:bottom w:val="single" w:sz="8" w:space="0" w:color="808080"/>
              <w:right w:val="single" w:sz="8" w:space="0" w:color="808080"/>
            </w:tcBorders>
            <w:shd w:val="clear" w:color="auto" w:fill="auto"/>
            <w:vAlign w:val="center"/>
            <w:tcPrChange w:id="11227"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1228" w:author="Lavignotte Fabien" w:date="2013-02-07T11:54: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1229"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pPr>
              <w:spacing w:after="0" w:line="240" w:lineRule="auto"/>
              <w:jc w:val="both"/>
              <w:rPr>
                <w:rFonts w:ascii="Times New Roman" w:eastAsia="Times New Roman" w:hAnsi="Times New Roman" w:cs="Times New Roman"/>
                <w:color w:val="000000"/>
                <w:sz w:val="16"/>
                <w:szCs w:val="16"/>
                <w:lang w:val="en-US" w:eastAsia="fr-FR"/>
              </w:rPr>
            </w:pPr>
            <w:ins w:id="11230" w:author="Mokaddem Emna" w:date="2013-02-06T12:53:00Z">
              <w:r w:rsidRPr="00F52563">
                <w:rPr>
                  <w:rFonts w:ascii="Times New Roman" w:eastAsia="Times New Roman" w:hAnsi="Times New Roman" w:cs="Times New Roman"/>
                  <w:color w:val="000000"/>
                  <w:sz w:val="16"/>
                  <w:szCs w:val="16"/>
                  <w:lang w:val="en-US" w:eastAsia="fr-FR"/>
                </w:rPr>
                <w:t>V</w:t>
              </w:r>
            </w:ins>
            <w:ins w:id="11231" w:author="Mokaddem Emna" w:date="2013-02-06T13:06:00Z">
              <w:del w:id="11232" w:author="Lavignotte Fabien" w:date="2013-02-07T11:54:00Z">
                <w:r w:rsidDel="00B33FDB">
                  <w:rPr>
                    <w:rFonts w:ascii="Times New Roman" w:eastAsia="Times New Roman" w:hAnsi="Times New Roman" w:cs="Times New Roman"/>
                    <w:color w:val="000000"/>
                    <w:sz w:val="16"/>
                    <w:szCs w:val="16"/>
                    <w:lang w:val="en-US" w:eastAsia="fr-FR"/>
                  </w:rPr>
                  <w:delText>2</w:delText>
                </w:r>
              </w:del>
            </w:ins>
            <w:ins w:id="11233" w:author="Lavignotte Fabien" w:date="2013-02-07T11:54: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234"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235"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ngEO-SYS-1182-WEBC-FUN</w:t>
            </w:r>
          </w:p>
        </w:tc>
        <w:tc>
          <w:tcPr>
            <w:tcW w:w="2268" w:type="dxa"/>
            <w:tcBorders>
              <w:top w:val="nil"/>
              <w:left w:val="nil"/>
              <w:bottom w:val="single" w:sz="8" w:space="0" w:color="808080"/>
              <w:right w:val="single" w:sz="8" w:space="0" w:color="808080"/>
            </w:tcBorders>
            <w:shd w:val="clear" w:color="auto" w:fill="auto"/>
            <w:vAlign w:val="center"/>
            <w:tcPrChange w:id="11236"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Request for Upgraded Service                                                         </w:t>
            </w:r>
          </w:p>
        </w:tc>
        <w:tc>
          <w:tcPr>
            <w:tcW w:w="850" w:type="dxa"/>
            <w:tcBorders>
              <w:top w:val="nil"/>
              <w:left w:val="nil"/>
              <w:bottom w:val="single" w:sz="8" w:space="0" w:color="808080"/>
              <w:right w:val="single" w:sz="8" w:space="0" w:color="808080"/>
            </w:tcBorders>
            <w:shd w:val="clear" w:color="auto" w:fill="auto"/>
            <w:vAlign w:val="bottom"/>
            <w:tcPrChange w:id="11237"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1238"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1239" w:author="Lavignotte Fabien" w:date="2013-02-07T11:54: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1240"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241" w:author="Mokaddem Emna" w:date="2013-02-06T12:53:00Z">
              <w:r w:rsidRPr="00F52563">
                <w:rPr>
                  <w:rFonts w:ascii="Times New Roman" w:eastAsia="Times New Roman" w:hAnsi="Times New Roman" w:cs="Times New Roman"/>
                  <w:color w:val="000000"/>
                  <w:sz w:val="16"/>
                  <w:szCs w:val="16"/>
                  <w:lang w:val="en-US" w:eastAsia="fr-FR"/>
                </w:rPr>
                <w:t>V</w:t>
              </w:r>
            </w:ins>
            <w:ins w:id="11242" w:author="Mokaddem Emna" w:date="2013-02-06T13:06:00Z">
              <w:r>
                <w:rPr>
                  <w:rFonts w:ascii="Times New Roman" w:eastAsia="Times New Roman" w:hAnsi="Times New Roman" w:cs="Times New Roman"/>
                  <w:color w:val="000000"/>
                  <w:sz w:val="16"/>
                  <w:szCs w:val="16"/>
                  <w:lang w:val="en-US" w:eastAsia="fr-FR"/>
                </w:rPr>
                <w:t>2</w:t>
              </w:r>
            </w:ins>
          </w:p>
        </w:tc>
      </w:tr>
      <w:tr w:rsidR="002D4D70" w:rsidRPr="00466294" w:rsidTr="00115F09">
        <w:trPr>
          <w:trHeight w:val="315"/>
          <w:trPrChange w:id="1124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24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ngEO-SYS-1183-WEBC-FUN</w:t>
            </w:r>
          </w:p>
        </w:tc>
        <w:tc>
          <w:tcPr>
            <w:tcW w:w="2268" w:type="dxa"/>
            <w:tcBorders>
              <w:top w:val="nil"/>
              <w:left w:val="nil"/>
              <w:bottom w:val="single" w:sz="8" w:space="0" w:color="808080"/>
              <w:right w:val="single" w:sz="8" w:space="0" w:color="808080"/>
            </w:tcBorders>
            <w:shd w:val="clear" w:color="auto" w:fill="auto"/>
            <w:vAlign w:val="center"/>
            <w:tcPrChange w:id="1124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Access to the Helpdesk Ticketing Service                                             </w:t>
            </w:r>
          </w:p>
        </w:tc>
        <w:tc>
          <w:tcPr>
            <w:tcW w:w="850" w:type="dxa"/>
            <w:tcBorders>
              <w:top w:val="nil"/>
              <w:left w:val="nil"/>
              <w:bottom w:val="single" w:sz="8" w:space="0" w:color="808080"/>
              <w:right w:val="single" w:sz="8" w:space="0" w:color="808080"/>
            </w:tcBorders>
            <w:shd w:val="clear" w:color="auto" w:fill="auto"/>
            <w:vAlign w:val="bottom"/>
            <w:tcPrChange w:id="1124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1247"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176AA8">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1248" w:author="Lavignotte Fabien" w:date="2013-02-07T11:54:00Z">
              <w:del w:id="11249" w:author="Mokaddem Emna" w:date="2013-02-08T09:17:00Z">
                <w:r w:rsidRPr="00B33FDB" w:rsidDel="00176AA8">
                  <w:rPr>
                    <w:rFonts w:ascii="Times New Roman" w:eastAsia="Times New Roman" w:hAnsi="Times New Roman" w:cs="Times New Roman"/>
                    <w:color w:val="000000"/>
                    <w:sz w:val="16"/>
                    <w:szCs w:val="16"/>
                    <w:highlight w:val="yellow"/>
                    <w:lang w:val="en-US" w:eastAsia="fr-FR"/>
                    <w:rPrChange w:id="11250" w:author="Lavignotte Fabien" w:date="2013-02-07T11:54:00Z">
                      <w:rPr>
                        <w:rFonts w:ascii="Times New Roman" w:eastAsia="Times New Roman" w:hAnsi="Times New Roman" w:cs="Times New Roman"/>
                        <w:color w:val="000000"/>
                        <w:sz w:val="16"/>
                        <w:szCs w:val="16"/>
                        <w:lang w:val="en-US" w:eastAsia="fr-FR"/>
                      </w:rPr>
                    </w:rPrChange>
                  </w:rPr>
                  <w:delText>TODO</w:delText>
                </w:r>
              </w:del>
            </w:ins>
            <w:ins w:id="11251" w:author="Mokaddem Emna" w:date="2013-02-08T09:17:00Z">
              <w:r>
                <w:rPr>
                  <w:rFonts w:ascii="Times New Roman" w:eastAsia="Times New Roman" w:hAnsi="Times New Roman" w:cs="Times New Roman"/>
                  <w:color w:val="000000"/>
                  <w:sz w:val="16"/>
                  <w:szCs w:val="16"/>
                  <w:lang w:val="en-US" w:eastAsia="fr-FR"/>
                </w:rPr>
                <w:t>TBD for V2</w:t>
              </w:r>
            </w:ins>
          </w:p>
        </w:tc>
        <w:tc>
          <w:tcPr>
            <w:tcW w:w="1275" w:type="dxa"/>
            <w:tcBorders>
              <w:top w:val="nil"/>
              <w:left w:val="nil"/>
              <w:bottom w:val="single" w:sz="8" w:space="0" w:color="808080"/>
              <w:right w:val="single" w:sz="8" w:space="0" w:color="808080"/>
            </w:tcBorders>
            <w:tcPrChange w:id="11252"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253" w:author="Mokaddem Emna" w:date="2013-02-06T12:53:00Z">
              <w:r w:rsidRPr="00F52563">
                <w:rPr>
                  <w:rFonts w:ascii="Times New Roman" w:eastAsia="Times New Roman" w:hAnsi="Times New Roman" w:cs="Times New Roman"/>
                  <w:color w:val="000000"/>
                  <w:sz w:val="16"/>
                  <w:szCs w:val="16"/>
                  <w:lang w:val="en-US" w:eastAsia="fr-FR"/>
                </w:rPr>
                <w:t>V</w:t>
              </w:r>
            </w:ins>
            <w:ins w:id="11254" w:author="Mokaddem Emna" w:date="2013-02-08T09:17:00Z">
              <w:r>
                <w:rPr>
                  <w:rFonts w:ascii="Times New Roman" w:eastAsia="Times New Roman" w:hAnsi="Times New Roman" w:cs="Times New Roman"/>
                  <w:color w:val="000000"/>
                  <w:sz w:val="16"/>
                  <w:szCs w:val="16"/>
                  <w:lang w:val="en-US" w:eastAsia="fr-FR"/>
                </w:rPr>
                <w:t>2</w:t>
              </w:r>
            </w:ins>
            <w:ins w:id="11255" w:author="Lavignotte Fabien" w:date="2013-02-07T11:17:00Z">
              <w:del w:id="11256" w:author="Mokaddem Emna" w:date="2013-02-08T09:17:00Z">
                <w:r w:rsidDel="00176AA8">
                  <w:rPr>
                    <w:rFonts w:ascii="Times New Roman" w:eastAsia="Times New Roman" w:hAnsi="Times New Roman" w:cs="Times New Roman"/>
                    <w:color w:val="000000"/>
                    <w:sz w:val="16"/>
                    <w:szCs w:val="16"/>
                    <w:lang w:val="en-US" w:eastAsia="fr-FR"/>
                  </w:rPr>
                  <w:delText>1</w:delText>
                </w:r>
              </w:del>
            </w:ins>
          </w:p>
        </w:tc>
      </w:tr>
      <w:tr w:rsidR="002D4D70" w:rsidRPr="00466294" w:rsidTr="00115F09">
        <w:trPr>
          <w:trHeight w:val="315"/>
          <w:trPrChange w:id="1125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25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ngEO-SYS-1185-WEBC-FUN</w:t>
            </w:r>
          </w:p>
        </w:tc>
        <w:tc>
          <w:tcPr>
            <w:tcW w:w="2268" w:type="dxa"/>
            <w:tcBorders>
              <w:top w:val="nil"/>
              <w:left w:val="nil"/>
              <w:bottom w:val="single" w:sz="8" w:space="0" w:color="808080"/>
              <w:right w:val="single" w:sz="8" w:space="0" w:color="808080"/>
            </w:tcBorders>
            <w:shd w:val="clear" w:color="auto" w:fill="auto"/>
            <w:vAlign w:val="center"/>
            <w:tcPrChange w:id="1125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2D/3D                                                                            </w:t>
            </w:r>
          </w:p>
        </w:tc>
        <w:tc>
          <w:tcPr>
            <w:tcW w:w="850" w:type="dxa"/>
            <w:tcBorders>
              <w:top w:val="nil"/>
              <w:left w:val="nil"/>
              <w:bottom w:val="single" w:sz="8" w:space="0" w:color="808080"/>
              <w:right w:val="single" w:sz="8" w:space="0" w:color="808080"/>
            </w:tcBorders>
            <w:shd w:val="clear" w:color="auto" w:fill="auto"/>
            <w:vAlign w:val="bottom"/>
            <w:tcPrChange w:id="1126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1261"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c>
          <w:tcPr>
            <w:tcW w:w="1275" w:type="dxa"/>
            <w:tcBorders>
              <w:top w:val="nil"/>
              <w:left w:val="nil"/>
              <w:bottom w:val="single" w:sz="8" w:space="0" w:color="808080"/>
              <w:right w:val="single" w:sz="8" w:space="0" w:color="808080"/>
            </w:tcBorders>
            <w:tcPrChange w:id="11262"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263" w:author="Mokaddem Emna" w:date="2013-02-06T12:53:00Z">
              <w:r w:rsidRPr="00F52563">
                <w:rPr>
                  <w:rFonts w:ascii="Times New Roman" w:eastAsia="Times New Roman" w:hAnsi="Times New Roman" w:cs="Times New Roman"/>
                  <w:color w:val="000000"/>
                  <w:sz w:val="16"/>
                  <w:szCs w:val="16"/>
                  <w:lang w:val="en-US" w:eastAsia="fr-FR"/>
                </w:rPr>
                <w:t>V</w:t>
              </w:r>
            </w:ins>
            <w:ins w:id="11264" w:author="Mokaddem Emna" w:date="2013-02-06T13:0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265"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266"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ngEO-SYS-1187-WEBC-FUN</w:t>
            </w:r>
          </w:p>
        </w:tc>
        <w:tc>
          <w:tcPr>
            <w:tcW w:w="2268" w:type="dxa"/>
            <w:tcBorders>
              <w:top w:val="nil"/>
              <w:left w:val="nil"/>
              <w:bottom w:val="single" w:sz="8" w:space="0" w:color="808080"/>
              <w:right w:val="single" w:sz="8" w:space="0" w:color="808080"/>
            </w:tcBorders>
            <w:shd w:val="clear" w:color="auto" w:fill="auto"/>
            <w:vAlign w:val="center"/>
            <w:tcPrChange w:id="11267"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Default layers for the Map Widget                                                    </w:t>
            </w:r>
          </w:p>
        </w:tc>
        <w:tc>
          <w:tcPr>
            <w:tcW w:w="850" w:type="dxa"/>
            <w:tcBorders>
              <w:top w:val="nil"/>
              <w:left w:val="nil"/>
              <w:bottom w:val="single" w:sz="8" w:space="0" w:color="808080"/>
              <w:right w:val="single" w:sz="8" w:space="0" w:color="808080"/>
            </w:tcBorders>
            <w:shd w:val="clear" w:color="auto" w:fill="auto"/>
            <w:vAlign w:val="bottom"/>
            <w:tcPrChange w:id="11268"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1269"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c>
          <w:tcPr>
            <w:tcW w:w="1275" w:type="dxa"/>
            <w:tcBorders>
              <w:top w:val="nil"/>
              <w:left w:val="nil"/>
              <w:bottom w:val="single" w:sz="8" w:space="0" w:color="808080"/>
              <w:right w:val="single" w:sz="8" w:space="0" w:color="808080"/>
            </w:tcBorders>
            <w:tcPrChange w:id="11270"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271" w:author="Mokaddem Emna" w:date="2013-02-06T12:53:00Z">
              <w:r w:rsidRPr="00F52563">
                <w:rPr>
                  <w:rFonts w:ascii="Times New Roman" w:eastAsia="Times New Roman" w:hAnsi="Times New Roman" w:cs="Times New Roman"/>
                  <w:color w:val="000000"/>
                  <w:sz w:val="16"/>
                  <w:szCs w:val="16"/>
                  <w:lang w:val="en-US" w:eastAsia="fr-FR"/>
                </w:rPr>
                <w:t>V</w:t>
              </w:r>
            </w:ins>
            <w:ins w:id="11272" w:author="Mokaddem Emna" w:date="2013-02-06T13:0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273"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274"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ngEO-SYS-1190-WEBC-FUN</w:t>
            </w:r>
          </w:p>
        </w:tc>
        <w:tc>
          <w:tcPr>
            <w:tcW w:w="2268" w:type="dxa"/>
            <w:tcBorders>
              <w:top w:val="nil"/>
              <w:left w:val="nil"/>
              <w:bottom w:val="single" w:sz="8" w:space="0" w:color="808080"/>
              <w:right w:val="single" w:sz="8" w:space="0" w:color="808080"/>
            </w:tcBorders>
            <w:shd w:val="clear" w:color="auto" w:fill="auto"/>
            <w:vAlign w:val="center"/>
            <w:tcPrChange w:id="11275"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w:t>
            </w:r>
          </w:p>
        </w:tc>
        <w:tc>
          <w:tcPr>
            <w:tcW w:w="850" w:type="dxa"/>
            <w:tcBorders>
              <w:top w:val="nil"/>
              <w:left w:val="nil"/>
              <w:bottom w:val="single" w:sz="8" w:space="0" w:color="808080"/>
              <w:right w:val="single" w:sz="8" w:space="0" w:color="808080"/>
            </w:tcBorders>
            <w:shd w:val="clear" w:color="auto" w:fill="auto"/>
            <w:vAlign w:val="bottom"/>
            <w:tcPrChange w:id="11276"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1277"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Default="002D4D70" w:rsidP="00C87D7A">
            <w:pPr>
              <w:spacing w:after="0" w:line="240" w:lineRule="auto"/>
              <w:jc w:val="both"/>
              <w:rPr>
                <w:ins w:id="11278" w:author="Mokaddem Emna" w:date="2013-02-08T12:09:00Z"/>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 xml:space="preserve">NGEO-WEBC-VTC-0110 </w:t>
            </w:r>
          </w:p>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r w:rsidRPr="008C18FD">
              <w:rPr>
                <w:rFonts w:ascii="Times New Roman" w:eastAsia="Times New Roman" w:hAnsi="Times New Roman" w:cs="Times New Roman"/>
                <w:color w:val="000000"/>
                <w:sz w:val="16"/>
                <w:szCs w:val="16"/>
                <w:lang w:eastAsia="fr-FR"/>
              </w:rPr>
              <w:t>NGEO-WEBC-VTC-0120</w:t>
            </w:r>
          </w:p>
        </w:tc>
        <w:tc>
          <w:tcPr>
            <w:tcW w:w="1275" w:type="dxa"/>
            <w:tcBorders>
              <w:top w:val="nil"/>
              <w:left w:val="nil"/>
              <w:bottom w:val="single" w:sz="8" w:space="0" w:color="808080"/>
              <w:right w:val="single" w:sz="8" w:space="0" w:color="808080"/>
            </w:tcBorders>
            <w:tcPrChange w:id="11279"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eastAsia="fr-FR"/>
              </w:rPr>
            </w:pPr>
            <w:ins w:id="11280" w:author="Mokaddem Emna" w:date="2013-02-06T12:53:00Z">
              <w:r w:rsidRPr="00F52563">
                <w:rPr>
                  <w:rFonts w:ascii="Times New Roman" w:eastAsia="Times New Roman" w:hAnsi="Times New Roman" w:cs="Times New Roman"/>
                  <w:color w:val="000000"/>
                  <w:sz w:val="16"/>
                  <w:szCs w:val="16"/>
                  <w:lang w:val="en-US" w:eastAsia="fr-FR"/>
                </w:rPr>
                <w:t>V</w:t>
              </w:r>
            </w:ins>
            <w:ins w:id="11281" w:author="Mokaddem Emna" w:date="2013-02-06T13:0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282"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283"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ngEO-SYS-1191-WEBC-FUN</w:t>
            </w:r>
          </w:p>
        </w:tc>
        <w:tc>
          <w:tcPr>
            <w:tcW w:w="2268" w:type="dxa"/>
            <w:tcBorders>
              <w:top w:val="nil"/>
              <w:left w:val="nil"/>
              <w:bottom w:val="single" w:sz="8" w:space="0" w:color="808080"/>
              <w:right w:val="single" w:sz="8" w:space="0" w:color="808080"/>
            </w:tcBorders>
            <w:shd w:val="clear" w:color="auto" w:fill="auto"/>
            <w:vAlign w:val="center"/>
            <w:tcPrChange w:id="11284"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Direct Download                                                                           </w:t>
            </w:r>
          </w:p>
        </w:tc>
        <w:tc>
          <w:tcPr>
            <w:tcW w:w="850" w:type="dxa"/>
            <w:tcBorders>
              <w:top w:val="nil"/>
              <w:left w:val="nil"/>
              <w:bottom w:val="single" w:sz="8" w:space="0" w:color="808080"/>
              <w:right w:val="single" w:sz="8" w:space="0" w:color="808080"/>
            </w:tcBorders>
            <w:shd w:val="clear" w:color="auto" w:fill="auto"/>
            <w:vAlign w:val="bottom"/>
            <w:tcPrChange w:id="11285"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1286"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NGEO-WEBC-VTC-0150</w:t>
            </w:r>
          </w:p>
        </w:tc>
        <w:tc>
          <w:tcPr>
            <w:tcW w:w="1275" w:type="dxa"/>
            <w:tcBorders>
              <w:top w:val="nil"/>
              <w:left w:val="nil"/>
              <w:bottom w:val="single" w:sz="8" w:space="0" w:color="808080"/>
              <w:right w:val="single" w:sz="8" w:space="0" w:color="808080"/>
            </w:tcBorders>
            <w:tcPrChange w:id="11287"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288" w:author="Mokaddem Emna" w:date="2013-02-06T12:53:00Z">
              <w:r w:rsidRPr="00F52563">
                <w:rPr>
                  <w:rFonts w:ascii="Times New Roman" w:eastAsia="Times New Roman" w:hAnsi="Times New Roman" w:cs="Times New Roman"/>
                  <w:color w:val="000000"/>
                  <w:sz w:val="16"/>
                  <w:szCs w:val="16"/>
                  <w:lang w:val="en-US" w:eastAsia="fr-FR"/>
                </w:rPr>
                <w:t>V</w:t>
              </w:r>
            </w:ins>
            <w:ins w:id="11289" w:author="Mokaddem Emna" w:date="2013-02-06T13:06: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290"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291"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ngEO-SYS-1192-WEBC-FUN</w:t>
            </w:r>
          </w:p>
        </w:tc>
        <w:tc>
          <w:tcPr>
            <w:tcW w:w="2268" w:type="dxa"/>
            <w:tcBorders>
              <w:top w:val="nil"/>
              <w:left w:val="nil"/>
              <w:bottom w:val="single" w:sz="8" w:space="0" w:color="808080"/>
              <w:right w:val="single" w:sz="8" w:space="0" w:color="808080"/>
            </w:tcBorders>
            <w:shd w:val="clear" w:color="auto" w:fill="auto"/>
            <w:vAlign w:val="center"/>
            <w:tcPrChange w:id="11292"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Data Access Requests and Standing Orders monitoring                                       </w:t>
            </w:r>
          </w:p>
        </w:tc>
        <w:tc>
          <w:tcPr>
            <w:tcW w:w="850" w:type="dxa"/>
            <w:tcBorders>
              <w:top w:val="nil"/>
              <w:left w:val="nil"/>
              <w:bottom w:val="single" w:sz="8" w:space="0" w:color="808080"/>
              <w:right w:val="single" w:sz="8" w:space="0" w:color="808080"/>
            </w:tcBorders>
            <w:shd w:val="clear" w:color="auto" w:fill="auto"/>
            <w:vAlign w:val="bottom"/>
            <w:tcPrChange w:id="11293"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1294"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NGEO-WEBC-VTC-0140</w:t>
            </w:r>
          </w:p>
        </w:tc>
        <w:tc>
          <w:tcPr>
            <w:tcW w:w="1275" w:type="dxa"/>
            <w:tcBorders>
              <w:top w:val="nil"/>
              <w:left w:val="nil"/>
              <w:bottom w:val="single" w:sz="8" w:space="0" w:color="808080"/>
              <w:right w:val="single" w:sz="8" w:space="0" w:color="808080"/>
            </w:tcBorders>
            <w:tcPrChange w:id="11295"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296" w:author="Mokaddem Emna" w:date="2013-02-06T12:53:00Z">
              <w:r w:rsidRPr="00F52563">
                <w:rPr>
                  <w:rFonts w:ascii="Times New Roman" w:eastAsia="Times New Roman" w:hAnsi="Times New Roman" w:cs="Times New Roman"/>
                  <w:color w:val="000000"/>
                  <w:sz w:val="16"/>
                  <w:szCs w:val="16"/>
                  <w:lang w:val="en-US" w:eastAsia="fr-FR"/>
                </w:rPr>
                <w:t>V</w:t>
              </w:r>
            </w:ins>
            <w:ins w:id="11297" w:author="Lavignotte Fabien" w:date="2013-02-07T11:1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29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29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ngEO-SYS-1195-WEBC-FUN</w:t>
            </w:r>
          </w:p>
        </w:tc>
        <w:tc>
          <w:tcPr>
            <w:tcW w:w="2268" w:type="dxa"/>
            <w:tcBorders>
              <w:top w:val="nil"/>
              <w:left w:val="nil"/>
              <w:bottom w:val="single" w:sz="8" w:space="0" w:color="808080"/>
              <w:right w:val="single" w:sz="8" w:space="0" w:color="808080"/>
            </w:tcBorders>
            <w:shd w:val="clear" w:color="auto" w:fill="auto"/>
            <w:vAlign w:val="center"/>
            <w:tcPrChange w:id="1130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Link to Download Manager                                                                  </w:t>
            </w:r>
          </w:p>
        </w:tc>
        <w:tc>
          <w:tcPr>
            <w:tcW w:w="850" w:type="dxa"/>
            <w:tcBorders>
              <w:top w:val="nil"/>
              <w:left w:val="nil"/>
              <w:bottom w:val="single" w:sz="8" w:space="0" w:color="808080"/>
              <w:right w:val="single" w:sz="8" w:space="0" w:color="808080"/>
            </w:tcBorders>
            <w:shd w:val="clear" w:color="auto" w:fill="auto"/>
            <w:vAlign w:val="bottom"/>
            <w:tcPrChange w:id="1130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1302"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NGEO-WEBC-VTC-0130</w:t>
            </w:r>
          </w:p>
        </w:tc>
        <w:tc>
          <w:tcPr>
            <w:tcW w:w="1275" w:type="dxa"/>
            <w:tcBorders>
              <w:top w:val="nil"/>
              <w:left w:val="nil"/>
              <w:bottom w:val="single" w:sz="8" w:space="0" w:color="808080"/>
              <w:right w:val="single" w:sz="8" w:space="0" w:color="808080"/>
            </w:tcBorders>
            <w:tcPrChange w:id="11303"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304" w:author="Mokaddem Emna" w:date="2013-02-06T12:53:00Z">
              <w:r w:rsidRPr="00F52563">
                <w:rPr>
                  <w:rFonts w:ascii="Times New Roman" w:eastAsia="Times New Roman" w:hAnsi="Times New Roman" w:cs="Times New Roman"/>
                  <w:color w:val="000000"/>
                  <w:sz w:val="16"/>
                  <w:szCs w:val="16"/>
                  <w:lang w:val="en-US" w:eastAsia="fr-FR"/>
                </w:rPr>
                <w:t>V</w:t>
              </w:r>
            </w:ins>
            <w:ins w:id="11305" w:author="Lavignotte Fabien" w:date="2013-02-07T11:1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30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30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ngEO-SYS-1200-WEBC-OPE</w:t>
            </w:r>
          </w:p>
        </w:tc>
        <w:tc>
          <w:tcPr>
            <w:tcW w:w="2268" w:type="dxa"/>
            <w:tcBorders>
              <w:top w:val="nil"/>
              <w:left w:val="nil"/>
              <w:bottom w:val="single" w:sz="8" w:space="0" w:color="808080"/>
              <w:right w:val="single" w:sz="8" w:space="0" w:color="808080"/>
            </w:tcBorders>
            <w:shd w:val="clear" w:color="auto" w:fill="auto"/>
            <w:vAlign w:val="center"/>
            <w:tcPrChange w:id="1130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Behaviour of graphical interface elements                                         </w:t>
            </w:r>
          </w:p>
        </w:tc>
        <w:tc>
          <w:tcPr>
            <w:tcW w:w="850" w:type="dxa"/>
            <w:tcBorders>
              <w:top w:val="nil"/>
              <w:left w:val="nil"/>
              <w:bottom w:val="single" w:sz="8" w:space="0" w:color="808080"/>
              <w:right w:val="single" w:sz="8" w:space="0" w:color="808080"/>
            </w:tcBorders>
            <w:shd w:val="clear" w:color="auto" w:fill="auto"/>
            <w:vAlign w:val="bottom"/>
            <w:tcPrChange w:id="1130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95622E">
            <w:pPr>
              <w:spacing w:after="0" w:line="240" w:lineRule="auto"/>
              <w:jc w:val="both"/>
              <w:rPr>
                <w:rFonts w:ascii="Times New Roman" w:hAnsi="Times New Roman" w:cs="Times New Roman"/>
                <w:sz w:val="16"/>
                <w:szCs w:val="16"/>
              </w:rPr>
            </w:pPr>
            <w:ins w:id="11310" w:author="Lavignotte Fabien" w:date="2013-01-30T18:36:00Z">
              <w:r>
                <w:rPr>
                  <w:rFonts w:ascii="Times New Roman" w:hAnsi="Times New Roman" w:cs="Times New Roman"/>
                  <w:sz w:val="16"/>
                  <w:szCs w:val="16"/>
                </w:rPr>
                <w:t>D</w:t>
              </w:r>
            </w:ins>
            <w:del w:id="11311" w:author="Lavignotte Fabien" w:date="2013-01-30T18:36:00Z">
              <w:r w:rsidRPr="00C87D7A" w:rsidDel="0095622E">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11312"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1313" w:author="Lavignotte Fabien" w:date="2013-02-07T11:54: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1314"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315" w:author="Mokaddem Emna" w:date="2013-02-06T12:53:00Z">
              <w:r w:rsidRPr="00F52563">
                <w:rPr>
                  <w:rFonts w:ascii="Times New Roman" w:eastAsia="Times New Roman" w:hAnsi="Times New Roman" w:cs="Times New Roman"/>
                  <w:color w:val="000000"/>
                  <w:sz w:val="16"/>
                  <w:szCs w:val="16"/>
                  <w:lang w:val="en-US" w:eastAsia="fr-FR"/>
                </w:rPr>
                <w:t>V</w:t>
              </w:r>
            </w:ins>
            <w:ins w:id="11316" w:author="Lavignotte Fabien" w:date="2013-02-07T11:1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317"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318"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ngEO-SYS-1300-WEBC-INT</w:t>
            </w:r>
          </w:p>
        </w:tc>
        <w:tc>
          <w:tcPr>
            <w:tcW w:w="2268" w:type="dxa"/>
            <w:tcBorders>
              <w:top w:val="nil"/>
              <w:left w:val="nil"/>
              <w:bottom w:val="single" w:sz="8" w:space="0" w:color="808080"/>
              <w:right w:val="single" w:sz="8" w:space="0" w:color="808080"/>
            </w:tcBorders>
            <w:shd w:val="clear" w:color="auto" w:fill="auto"/>
            <w:vAlign w:val="center"/>
            <w:tcPrChange w:id="11319"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Interface with Web Server                                                </w:t>
            </w:r>
          </w:p>
        </w:tc>
        <w:tc>
          <w:tcPr>
            <w:tcW w:w="850" w:type="dxa"/>
            <w:tcBorders>
              <w:top w:val="nil"/>
              <w:left w:val="nil"/>
              <w:bottom w:val="single" w:sz="8" w:space="0" w:color="808080"/>
              <w:right w:val="single" w:sz="8" w:space="0" w:color="808080"/>
            </w:tcBorders>
            <w:shd w:val="clear" w:color="auto" w:fill="auto"/>
            <w:vAlign w:val="bottom"/>
            <w:tcPrChange w:id="11320"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ins w:id="11321" w:author="Lavignotte Fabien" w:date="2013-01-30T18:36:00Z">
              <w:r>
                <w:rPr>
                  <w:rFonts w:ascii="Times New Roman" w:hAnsi="Times New Roman" w:cs="Times New Roman"/>
                  <w:sz w:val="16"/>
                  <w:szCs w:val="16"/>
                </w:rPr>
                <w:t>R</w:t>
              </w:r>
            </w:ins>
            <w:del w:id="11322" w:author="Lavignotte Fabien" w:date="2013-01-30T18:36:00Z">
              <w:r w:rsidRPr="00C87D7A" w:rsidDel="004F5441">
                <w:rPr>
                  <w:rFonts w:ascii="Times New Roman" w:hAnsi="Times New Roman" w:cs="Times New Roman"/>
                  <w:sz w:val="16"/>
                  <w:szCs w:val="16"/>
                </w:rPr>
                <w:delText>T</w:delText>
              </w:r>
            </w:del>
          </w:p>
        </w:tc>
        <w:tc>
          <w:tcPr>
            <w:tcW w:w="2127" w:type="dxa"/>
            <w:tcBorders>
              <w:top w:val="nil"/>
              <w:left w:val="nil"/>
              <w:bottom w:val="single" w:sz="8" w:space="0" w:color="808080"/>
              <w:right w:val="single" w:sz="8" w:space="0" w:color="808080"/>
            </w:tcBorders>
            <w:shd w:val="clear" w:color="auto" w:fill="auto"/>
            <w:vAlign w:val="center"/>
            <w:tcPrChange w:id="11323"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w:t>
            </w:r>
            <w:ins w:id="11324" w:author="Lavignotte Fabien" w:date="2013-02-07T11:55:00Z">
              <w:r>
                <w:rPr>
                  <w:rFonts w:ascii="Times New Roman" w:eastAsia="Times New Roman" w:hAnsi="Times New Roman" w:cs="Times New Roman"/>
                  <w:color w:val="000000"/>
                  <w:sz w:val="16"/>
                  <w:szCs w:val="16"/>
                  <w:lang w:val="en-US" w:eastAsia="fr-FR"/>
                </w:rPr>
                <w:t>N/A</w:t>
              </w:r>
            </w:ins>
          </w:p>
        </w:tc>
        <w:tc>
          <w:tcPr>
            <w:tcW w:w="1275" w:type="dxa"/>
            <w:tcBorders>
              <w:top w:val="nil"/>
              <w:left w:val="nil"/>
              <w:bottom w:val="single" w:sz="8" w:space="0" w:color="808080"/>
              <w:right w:val="single" w:sz="8" w:space="0" w:color="808080"/>
            </w:tcBorders>
            <w:tcPrChange w:id="11325"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326" w:author="Mokaddem Emna" w:date="2013-02-06T12:53:00Z">
              <w:r w:rsidRPr="00F52563">
                <w:rPr>
                  <w:rFonts w:ascii="Times New Roman" w:eastAsia="Times New Roman" w:hAnsi="Times New Roman" w:cs="Times New Roman"/>
                  <w:color w:val="000000"/>
                  <w:sz w:val="16"/>
                  <w:szCs w:val="16"/>
                  <w:lang w:val="en-US" w:eastAsia="fr-FR"/>
                </w:rPr>
                <w:t>V</w:t>
              </w:r>
            </w:ins>
            <w:ins w:id="11327" w:author="Lavignotte Fabien" w:date="2013-02-07T11:1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328"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329"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ngEO-SYS-1700-WEBC-PER</w:t>
            </w:r>
          </w:p>
        </w:tc>
        <w:tc>
          <w:tcPr>
            <w:tcW w:w="2268" w:type="dxa"/>
            <w:tcBorders>
              <w:top w:val="nil"/>
              <w:left w:val="nil"/>
              <w:bottom w:val="single" w:sz="8" w:space="0" w:color="808080"/>
              <w:right w:val="single" w:sz="8" w:space="0" w:color="808080"/>
            </w:tcBorders>
            <w:shd w:val="clear" w:color="auto" w:fill="auto"/>
            <w:vAlign w:val="center"/>
            <w:tcPrChange w:id="11330"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Map Layer Refreshment                                                   </w:t>
            </w:r>
          </w:p>
        </w:tc>
        <w:tc>
          <w:tcPr>
            <w:tcW w:w="850" w:type="dxa"/>
            <w:tcBorders>
              <w:top w:val="nil"/>
              <w:left w:val="nil"/>
              <w:bottom w:val="single" w:sz="8" w:space="0" w:color="808080"/>
              <w:right w:val="single" w:sz="8" w:space="0" w:color="808080"/>
            </w:tcBorders>
            <w:shd w:val="clear" w:color="auto" w:fill="auto"/>
            <w:vAlign w:val="bottom"/>
            <w:tcPrChange w:id="11331"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1332"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NGEO-WEBC-VTC-0090</w:t>
            </w:r>
          </w:p>
        </w:tc>
        <w:tc>
          <w:tcPr>
            <w:tcW w:w="1275" w:type="dxa"/>
            <w:tcBorders>
              <w:top w:val="nil"/>
              <w:left w:val="nil"/>
              <w:bottom w:val="single" w:sz="8" w:space="0" w:color="808080"/>
              <w:right w:val="single" w:sz="8" w:space="0" w:color="808080"/>
            </w:tcBorders>
            <w:tcPrChange w:id="11333"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334" w:author="Mokaddem Emna" w:date="2013-02-06T12:53:00Z">
              <w:r w:rsidRPr="00F52563">
                <w:rPr>
                  <w:rFonts w:ascii="Times New Roman" w:eastAsia="Times New Roman" w:hAnsi="Times New Roman" w:cs="Times New Roman"/>
                  <w:color w:val="000000"/>
                  <w:sz w:val="16"/>
                  <w:szCs w:val="16"/>
                  <w:lang w:val="en-US" w:eastAsia="fr-FR"/>
                </w:rPr>
                <w:t>V</w:t>
              </w:r>
            </w:ins>
            <w:ins w:id="11335" w:author="Lavignotte Fabien" w:date="2013-02-07T11:17:00Z">
              <w:r>
                <w:rPr>
                  <w:rFonts w:ascii="Times New Roman" w:eastAsia="Times New Roman" w:hAnsi="Times New Roman" w:cs="Times New Roman"/>
                  <w:color w:val="000000"/>
                  <w:sz w:val="16"/>
                  <w:szCs w:val="16"/>
                  <w:lang w:val="en-US" w:eastAsia="fr-FR"/>
                </w:rPr>
                <w:t>1</w:t>
              </w:r>
            </w:ins>
          </w:p>
        </w:tc>
      </w:tr>
      <w:tr w:rsidR="002D4D70" w:rsidRPr="00466294" w:rsidTr="00115F09">
        <w:trPr>
          <w:trHeight w:val="315"/>
          <w:trPrChange w:id="11336" w:author="Mokaddem Emna" w:date="2013-02-08T12:09:00Z">
            <w:trPr>
              <w:trHeight w:val="315"/>
            </w:trPr>
          </w:trPrChange>
        </w:trPr>
        <w:tc>
          <w:tcPr>
            <w:tcW w:w="2567" w:type="dxa"/>
            <w:tcBorders>
              <w:top w:val="nil"/>
              <w:left w:val="single" w:sz="8" w:space="0" w:color="808080"/>
              <w:bottom w:val="single" w:sz="8" w:space="0" w:color="808080"/>
              <w:right w:val="single" w:sz="8" w:space="0" w:color="808080"/>
            </w:tcBorders>
            <w:shd w:val="clear" w:color="auto" w:fill="auto"/>
            <w:vAlign w:val="center"/>
            <w:tcPrChange w:id="11337" w:author="Mokaddem Emna" w:date="2013-02-08T12:09:00Z">
              <w:tcPr>
                <w:tcW w:w="2142" w:type="dxa"/>
                <w:tcBorders>
                  <w:top w:val="nil"/>
                  <w:left w:val="single" w:sz="8" w:space="0" w:color="808080"/>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fr-FR" w:eastAsia="fr-FR"/>
              </w:rPr>
            </w:pPr>
            <w:r w:rsidRPr="00C87D7A">
              <w:rPr>
                <w:rFonts w:ascii="Times New Roman" w:eastAsia="Times New Roman" w:hAnsi="Times New Roman" w:cs="Times New Roman"/>
                <w:color w:val="000000"/>
                <w:sz w:val="16"/>
                <w:szCs w:val="16"/>
                <w:lang w:val="fr-FR" w:eastAsia="fr-FR"/>
              </w:rPr>
              <w:t>ngEO-SYS-1800-WEBC-TVA</w:t>
            </w:r>
          </w:p>
        </w:tc>
        <w:tc>
          <w:tcPr>
            <w:tcW w:w="2268" w:type="dxa"/>
            <w:tcBorders>
              <w:top w:val="nil"/>
              <w:left w:val="nil"/>
              <w:bottom w:val="single" w:sz="8" w:space="0" w:color="808080"/>
              <w:right w:val="single" w:sz="8" w:space="0" w:color="808080"/>
            </w:tcBorders>
            <w:shd w:val="clear" w:color="auto" w:fill="auto"/>
            <w:vAlign w:val="center"/>
            <w:tcPrChange w:id="11338" w:author="Mokaddem Emna" w:date="2013-02-08T12:09:00Z">
              <w:tcPr>
                <w:tcW w:w="113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C87D7A">
              <w:rPr>
                <w:rFonts w:ascii="Times New Roman" w:eastAsia="Times New Roman" w:hAnsi="Times New Roman" w:cs="Times New Roman"/>
                <w:color w:val="000000"/>
                <w:sz w:val="16"/>
                <w:szCs w:val="16"/>
                <w:lang w:val="en-US" w:eastAsia="fr-FR"/>
              </w:rPr>
              <w:t xml:space="preserve">Testing of Web Client without Web Server                                 </w:t>
            </w:r>
          </w:p>
        </w:tc>
        <w:tc>
          <w:tcPr>
            <w:tcW w:w="850" w:type="dxa"/>
            <w:tcBorders>
              <w:top w:val="nil"/>
              <w:left w:val="nil"/>
              <w:bottom w:val="single" w:sz="8" w:space="0" w:color="808080"/>
              <w:right w:val="single" w:sz="8" w:space="0" w:color="808080"/>
            </w:tcBorders>
            <w:shd w:val="clear" w:color="auto" w:fill="auto"/>
            <w:vAlign w:val="bottom"/>
            <w:tcPrChange w:id="11339" w:author="Mokaddem Emna" w:date="2013-02-08T12:09:00Z">
              <w:tcPr>
                <w:tcW w:w="567" w:type="dxa"/>
                <w:tcBorders>
                  <w:top w:val="nil"/>
                  <w:left w:val="nil"/>
                  <w:bottom w:val="single" w:sz="8" w:space="0" w:color="808080"/>
                  <w:right w:val="single" w:sz="8" w:space="0" w:color="808080"/>
                </w:tcBorders>
                <w:shd w:val="clear" w:color="auto" w:fill="auto"/>
                <w:vAlign w:val="bottom"/>
              </w:tcPr>
            </w:tcPrChange>
          </w:tcPr>
          <w:p w:rsidR="002D4D70" w:rsidRPr="00C87D7A" w:rsidRDefault="002D4D70" w:rsidP="00C87D7A">
            <w:pPr>
              <w:spacing w:after="0" w:line="240" w:lineRule="auto"/>
              <w:jc w:val="both"/>
              <w:rPr>
                <w:rFonts w:ascii="Times New Roman" w:hAnsi="Times New Roman" w:cs="Times New Roman"/>
                <w:sz w:val="16"/>
                <w:szCs w:val="16"/>
              </w:rPr>
            </w:pPr>
            <w:r w:rsidRPr="00C87D7A">
              <w:rPr>
                <w:rFonts w:ascii="Times New Roman" w:hAnsi="Times New Roman" w:cs="Times New Roman"/>
                <w:sz w:val="16"/>
                <w:szCs w:val="16"/>
              </w:rPr>
              <w:t>T</w:t>
            </w:r>
          </w:p>
        </w:tc>
        <w:tc>
          <w:tcPr>
            <w:tcW w:w="2127" w:type="dxa"/>
            <w:tcBorders>
              <w:top w:val="nil"/>
              <w:left w:val="nil"/>
              <w:bottom w:val="single" w:sz="8" w:space="0" w:color="808080"/>
              <w:right w:val="single" w:sz="8" w:space="0" w:color="808080"/>
            </w:tcBorders>
            <w:shd w:val="clear" w:color="auto" w:fill="auto"/>
            <w:vAlign w:val="center"/>
            <w:tcPrChange w:id="11340" w:author="Mokaddem Emna" w:date="2013-02-08T12:09:00Z">
              <w:tcPr>
                <w:tcW w:w="1984" w:type="dxa"/>
                <w:tcBorders>
                  <w:top w:val="nil"/>
                  <w:left w:val="nil"/>
                  <w:bottom w:val="single" w:sz="8" w:space="0" w:color="808080"/>
                  <w:right w:val="single" w:sz="8" w:space="0" w:color="808080"/>
                </w:tcBorders>
                <w:shd w:val="clear" w:color="auto" w:fill="auto"/>
                <w:vAlign w:val="center"/>
              </w:tcPr>
            </w:tcPrChange>
          </w:tcPr>
          <w:p w:rsidR="002D4D70" w:rsidRPr="00C87D7A" w:rsidRDefault="002D4D70" w:rsidP="00C87D7A">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NGEO-WEBC-VTC-0110</w:t>
            </w:r>
          </w:p>
        </w:tc>
        <w:tc>
          <w:tcPr>
            <w:tcW w:w="1275" w:type="dxa"/>
            <w:tcBorders>
              <w:top w:val="nil"/>
              <w:left w:val="nil"/>
              <w:bottom w:val="single" w:sz="8" w:space="0" w:color="808080"/>
              <w:right w:val="single" w:sz="8" w:space="0" w:color="808080"/>
            </w:tcBorders>
            <w:tcPrChange w:id="11341" w:author="Mokaddem Emna" w:date="2013-02-08T12:09:00Z">
              <w:tcPr>
                <w:tcW w:w="992" w:type="dxa"/>
                <w:tcBorders>
                  <w:top w:val="nil"/>
                  <w:left w:val="nil"/>
                  <w:bottom w:val="single" w:sz="8" w:space="0" w:color="808080"/>
                  <w:right w:val="single" w:sz="8" w:space="0" w:color="808080"/>
                </w:tcBorders>
              </w:tcPr>
            </w:tcPrChange>
          </w:tcPr>
          <w:p w:rsidR="002D4D70" w:rsidRPr="008C18FD" w:rsidRDefault="002D4D70" w:rsidP="00C87D7A">
            <w:pPr>
              <w:spacing w:after="0" w:line="240" w:lineRule="auto"/>
              <w:jc w:val="both"/>
              <w:rPr>
                <w:rFonts w:ascii="Times New Roman" w:eastAsia="Times New Roman" w:hAnsi="Times New Roman" w:cs="Times New Roman"/>
                <w:color w:val="000000"/>
                <w:sz w:val="16"/>
                <w:szCs w:val="16"/>
                <w:lang w:val="en-US" w:eastAsia="fr-FR"/>
              </w:rPr>
            </w:pPr>
            <w:ins w:id="11342" w:author="Mokaddem Emna" w:date="2013-02-06T12:53:00Z">
              <w:r w:rsidRPr="00F52563">
                <w:rPr>
                  <w:rFonts w:ascii="Times New Roman" w:eastAsia="Times New Roman" w:hAnsi="Times New Roman" w:cs="Times New Roman"/>
                  <w:color w:val="000000"/>
                  <w:sz w:val="16"/>
                  <w:szCs w:val="16"/>
                  <w:lang w:val="en-US" w:eastAsia="fr-FR"/>
                </w:rPr>
                <w:t>V</w:t>
              </w:r>
            </w:ins>
            <w:ins w:id="11343" w:author="Lavignotte Fabien" w:date="2013-02-07T11:17:00Z">
              <w:r>
                <w:rPr>
                  <w:rFonts w:ascii="Times New Roman" w:eastAsia="Times New Roman" w:hAnsi="Times New Roman" w:cs="Times New Roman"/>
                  <w:color w:val="000000"/>
                  <w:sz w:val="16"/>
                  <w:szCs w:val="16"/>
                  <w:lang w:val="en-US" w:eastAsia="fr-FR"/>
                </w:rPr>
                <w:t>1</w:t>
              </w:r>
            </w:ins>
          </w:p>
        </w:tc>
      </w:tr>
    </w:tbl>
    <w:p w:rsidR="00AC0DBA" w:rsidRDefault="00AC0DBA" w:rsidP="00697610">
      <w:pPr>
        <w:spacing w:before="60" w:after="60" w:line="240" w:lineRule="auto"/>
        <w:ind w:left="709" w:hanging="709"/>
        <w:rPr>
          <w:rFonts w:ascii="Verdana" w:eastAsia="Times New Roman" w:hAnsi="Verdana" w:cs="Times New Roman"/>
          <w:sz w:val="18"/>
          <w:szCs w:val="24"/>
          <w:lang w:val="en-US"/>
        </w:rPr>
      </w:pPr>
    </w:p>
    <w:p w:rsidR="00C87D7A" w:rsidRDefault="00C87D7A" w:rsidP="008C18FD">
      <w:pPr>
        <w:pStyle w:val="Titre2"/>
      </w:pPr>
      <w:bookmarkStart w:id="11344" w:name="_Toc348082265"/>
      <w:r>
        <w:t>Test design to requirements</w:t>
      </w:r>
      <w:bookmarkEnd w:id="11344"/>
    </w:p>
    <w:tbl>
      <w:tblPr>
        <w:tblW w:w="0" w:type="auto"/>
        <w:tblInd w:w="60" w:type="dxa"/>
        <w:tblLayout w:type="fixed"/>
        <w:tblCellMar>
          <w:left w:w="70" w:type="dxa"/>
          <w:right w:w="70" w:type="dxa"/>
        </w:tblCellMar>
        <w:tblLook w:val="04A0" w:firstRow="1" w:lastRow="0" w:firstColumn="1" w:lastColumn="0" w:noHBand="0" w:noVBand="1"/>
      </w:tblPr>
      <w:tblGrid>
        <w:gridCol w:w="1995"/>
        <w:gridCol w:w="2410"/>
        <w:gridCol w:w="5029"/>
        <w:tblGridChange w:id="11345">
          <w:tblGrid>
            <w:gridCol w:w="98"/>
            <w:gridCol w:w="1897"/>
            <w:gridCol w:w="98"/>
            <w:gridCol w:w="2312"/>
            <w:gridCol w:w="98"/>
            <w:gridCol w:w="4931"/>
            <w:gridCol w:w="98"/>
          </w:tblGrid>
        </w:tblGridChange>
      </w:tblGrid>
      <w:tr w:rsidR="00F54D39" w:rsidRPr="00F54D39" w:rsidTr="008C18FD">
        <w:trPr>
          <w:trHeight w:val="315"/>
        </w:trPr>
        <w:tc>
          <w:tcPr>
            <w:tcW w:w="1995"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en-US" w:eastAsia="fr-FR"/>
              </w:rPr>
              <w:t>Test Design</w:t>
            </w:r>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Test Design Title</w:t>
            </w:r>
          </w:p>
        </w:tc>
        <w:tc>
          <w:tcPr>
            <w:tcW w:w="5029" w:type="dxa"/>
            <w:tcBorders>
              <w:top w:val="single" w:sz="8" w:space="0" w:color="808080"/>
              <w:left w:val="nil"/>
              <w:bottom w:val="single" w:sz="8" w:space="0" w:color="808080"/>
              <w:right w:val="single" w:sz="8" w:space="0" w:color="808080"/>
            </w:tcBorders>
            <w:shd w:val="clear" w:color="000000" w:fill="D9D9D9"/>
            <w:vAlign w:val="center"/>
            <w:hideMark/>
          </w:tcPr>
          <w:p w:rsidR="00F54D39" w:rsidRPr="00F54D39" w:rsidRDefault="00F54D39" w:rsidP="00F54D39">
            <w:pPr>
              <w:spacing w:after="0" w:line="240" w:lineRule="auto"/>
              <w:jc w:val="both"/>
              <w:rPr>
                <w:rFonts w:ascii="Times New Roman" w:eastAsia="Times New Roman" w:hAnsi="Times New Roman" w:cs="Times New Roman"/>
                <w:b/>
                <w:bCs/>
                <w:color w:val="000000"/>
                <w:sz w:val="16"/>
                <w:szCs w:val="16"/>
                <w:lang w:val="fr-FR" w:eastAsia="fr-FR"/>
              </w:rPr>
            </w:pPr>
            <w:r w:rsidRPr="00F54D39">
              <w:rPr>
                <w:rFonts w:ascii="Times New Roman" w:eastAsia="Times New Roman" w:hAnsi="Times New Roman" w:cs="Times New Roman"/>
                <w:b/>
                <w:bCs/>
                <w:color w:val="000000"/>
                <w:sz w:val="16"/>
                <w:szCs w:val="16"/>
                <w:lang w:val="fr-FR" w:eastAsia="fr-FR"/>
              </w:rPr>
              <w:t>SSRD-WC Requirement ID</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Installation of Web Client and home page check</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D862DF"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ngEO-SUB-001-WEBC-DES ngEO-SUB-002-WEBC-DES</w:t>
            </w:r>
            <w:ins w:id="11346" w:author="Lavignotte Fabien" w:date="2013-02-07T11:34:00Z">
              <w:r w:rsidR="006C2520">
                <w:rPr>
                  <w:rFonts w:ascii="Times New Roman" w:eastAsia="Times New Roman" w:hAnsi="Times New Roman" w:cs="Times New Roman"/>
                  <w:color w:val="000000"/>
                  <w:sz w:val="16"/>
                  <w:szCs w:val="16"/>
                  <w:lang w:val="en-US" w:eastAsia="fr-FR"/>
                </w:rPr>
                <w:t xml:space="preserve"> </w:t>
              </w:r>
              <w:r w:rsidR="006C2520" w:rsidRPr="006C2520">
                <w:rPr>
                  <w:rFonts w:ascii="Times New Roman" w:eastAsia="Times New Roman" w:hAnsi="Times New Roman" w:cs="Times New Roman"/>
                  <w:color w:val="000000"/>
                  <w:sz w:val="16"/>
                  <w:szCs w:val="16"/>
                  <w:lang w:val="en-US" w:eastAsia="fr-FR"/>
                  <w:rPrChange w:id="11347" w:author="Lavignotte Fabien" w:date="2013-02-07T11:34:00Z">
                    <w:rPr>
                      <w:rFonts w:ascii="Times New Roman" w:eastAsia="Times New Roman" w:hAnsi="Times New Roman" w:cs="Times New Roman"/>
                      <w:color w:val="000000"/>
                      <w:sz w:val="16"/>
                      <w:szCs w:val="16"/>
                      <w:lang w:val="fr-FR" w:eastAsia="fr-FR"/>
                    </w:rPr>
                  </w:rPrChange>
                </w:rPr>
                <w:t>ngEO-SUB-101-WEBC-FUN</w:t>
              </w:r>
              <w:r w:rsidR="006C2520">
                <w:rPr>
                  <w:rFonts w:ascii="Times New Roman" w:eastAsia="Times New Roman" w:hAnsi="Times New Roman" w:cs="Times New Roman"/>
                  <w:color w:val="000000"/>
                  <w:sz w:val="16"/>
                  <w:szCs w:val="16"/>
                  <w:lang w:val="en-US" w:eastAsia="fr-FR"/>
                </w:rPr>
                <w:t xml:space="preserve"> </w:t>
              </w:r>
            </w:ins>
            <w:r w:rsidRPr="00F54D39">
              <w:rPr>
                <w:rFonts w:ascii="Times New Roman" w:eastAsia="Times New Roman" w:hAnsi="Times New Roman" w:cs="Times New Roman"/>
                <w:color w:val="000000"/>
                <w:sz w:val="16"/>
                <w:szCs w:val="16"/>
                <w:lang w:val="en-US" w:eastAsia="fr-FR"/>
              </w:rPr>
              <w:t xml:space="preserve"> ngEO-SUB-105-WEBC-FUN ngEO-SUB-800-WEBC-TVA ngEO-SYS-1000-WEBC-DES ngEO-SYS-1012-WEBC-DES ngEO-SYS-1015-WEBC-DES ngEO-SYS-1102-WEBC-FUN</w:t>
            </w:r>
            <w:ins w:id="11348" w:author="Lavignotte Fabien" w:date="2013-02-07T11:42:00Z">
              <w:r w:rsidR="00D862DF">
                <w:rPr>
                  <w:rFonts w:ascii="Times New Roman" w:eastAsia="Times New Roman" w:hAnsi="Times New Roman" w:cs="Times New Roman"/>
                  <w:color w:val="000000"/>
                  <w:sz w:val="16"/>
                  <w:szCs w:val="16"/>
                  <w:lang w:val="en-US" w:eastAsia="fr-FR"/>
                </w:rPr>
                <w:t xml:space="preserve"> </w:t>
              </w:r>
              <w:r w:rsidR="00D862DF" w:rsidRPr="00D862DF">
                <w:rPr>
                  <w:rFonts w:ascii="Times New Roman" w:eastAsia="Times New Roman" w:hAnsi="Times New Roman" w:cs="Times New Roman"/>
                  <w:color w:val="000000"/>
                  <w:sz w:val="16"/>
                  <w:szCs w:val="16"/>
                  <w:lang w:val="en-US" w:eastAsia="fr-FR"/>
                  <w:rPrChange w:id="11349" w:author="Lavignotte Fabien" w:date="2013-02-07T11:42:00Z">
                    <w:rPr>
                      <w:rFonts w:ascii="Times New Roman" w:eastAsia="Times New Roman" w:hAnsi="Times New Roman" w:cs="Times New Roman"/>
                      <w:color w:val="000000"/>
                      <w:sz w:val="16"/>
                      <w:szCs w:val="16"/>
                      <w:lang w:val="fr-FR" w:eastAsia="fr-FR"/>
                    </w:rPr>
                  </w:rPrChange>
                </w:rPr>
                <w:t>ngEO-SUB-201-WEBC-OPE</w:t>
              </w:r>
            </w:ins>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NGEO-WEBC-VTD-0020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ngEO-SUB-103-WEBC-FUN ngEO-SUB-111-WEBC-FUN ngEO-SUB-113-WEBC-FUN ngEO-SUB-114-WEBC-FUN ngEO-SYS-1105-WEBC-FUN</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NGEO-WEBC-VTD-0030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search formulation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ngEO-SUB-102-WEBC-FUN ngEO-SUB-124-WEBC-FUN ngEO-SUB-128-WEBC-FUN ngEO-SYS-1100-WEBC-FUN ngEO-SYS-1120-WEBC-FUN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NGEO-WEBC-VTD-0040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in a table</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B52068" w:rsidP="000A1A0D">
            <w:pPr>
              <w:spacing w:after="0" w:line="240" w:lineRule="auto"/>
              <w:jc w:val="both"/>
              <w:rPr>
                <w:rFonts w:ascii="Times New Roman" w:eastAsia="Times New Roman" w:hAnsi="Times New Roman" w:cs="Times New Roman"/>
                <w:color w:val="000000"/>
                <w:sz w:val="16"/>
                <w:szCs w:val="16"/>
                <w:lang w:val="en-US" w:eastAsia="fr-FR"/>
              </w:rPr>
            </w:pPr>
            <w:ins w:id="11350" w:author="Lavignotte Fabien" w:date="2013-02-07T11:29:00Z">
              <w:r w:rsidRPr="00181276">
                <w:rPr>
                  <w:rFonts w:ascii="Times New Roman" w:eastAsia="Times New Roman" w:hAnsi="Times New Roman" w:cs="Times New Roman"/>
                  <w:color w:val="000000"/>
                  <w:sz w:val="16"/>
                  <w:szCs w:val="16"/>
                  <w:lang w:val="en-US" w:eastAsia="fr-FR"/>
                  <w:rPrChange w:id="11351" w:author="Lavignotte Fabien" w:date="2013-02-07T11:29:00Z">
                    <w:rPr>
                      <w:rFonts w:ascii="Times New Roman" w:eastAsia="Times New Roman" w:hAnsi="Times New Roman" w:cs="Times New Roman"/>
                      <w:color w:val="000000"/>
                      <w:sz w:val="16"/>
                      <w:szCs w:val="16"/>
                      <w:lang w:val="fr-FR" w:eastAsia="fr-FR"/>
                    </w:rPr>
                  </w:rPrChange>
                </w:rPr>
                <w:t>ngEO-SUB-028-WEBC-DES</w:t>
              </w:r>
              <w:r w:rsidRPr="00F54D39">
                <w:rPr>
                  <w:rFonts w:ascii="Times New Roman" w:eastAsia="Times New Roman" w:hAnsi="Times New Roman" w:cs="Times New Roman"/>
                  <w:color w:val="000000"/>
                  <w:sz w:val="16"/>
                  <w:szCs w:val="16"/>
                  <w:lang w:val="en-US" w:eastAsia="fr-FR"/>
                </w:rPr>
                <w:t xml:space="preserve"> </w:t>
              </w:r>
              <w:r>
                <w:rPr>
                  <w:rFonts w:ascii="Times New Roman" w:eastAsia="Times New Roman" w:hAnsi="Times New Roman" w:cs="Times New Roman"/>
                  <w:color w:val="000000"/>
                  <w:sz w:val="16"/>
                  <w:szCs w:val="16"/>
                  <w:lang w:val="en-US" w:eastAsia="fr-FR"/>
                </w:rPr>
                <w:t xml:space="preserve"> </w:t>
              </w:r>
            </w:ins>
            <w:ins w:id="11352" w:author="Lavignotte Fabien" w:date="2013-02-07T11:37:00Z">
              <w:r w:rsidR="000A1A0D" w:rsidRPr="000A1A0D">
                <w:rPr>
                  <w:rFonts w:ascii="Times New Roman" w:eastAsia="Times New Roman" w:hAnsi="Times New Roman" w:cs="Times New Roman"/>
                  <w:color w:val="000000"/>
                  <w:sz w:val="16"/>
                  <w:szCs w:val="16"/>
                  <w:lang w:val="en-US" w:eastAsia="fr-FR"/>
                  <w:rPrChange w:id="11353" w:author="Lavignotte Fabien" w:date="2013-02-07T11:37:00Z">
                    <w:rPr>
                      <w:rFonts w:ascii="Times New Roman" w:eastAsia="Times New Roman" w:hAnsi="Times New Roman" w:cs="Times New Roman"/>
                      <w:color w:val="000000"/>
                      <w:sz w:val="16"/>
                      <w:szCs w:val="16"/>
                      <w:lang w:val="fr-FR" w:eastAsia="fr-FR"/>
                    </w:rPr>
                  </w:rPrChange>
                </w:rPr>
                <w:t>ngEO-SUB-137-WEBC-FUN</w:t>
              </w:r>
              <w:r w:rsidR="000A1A0D" w:rsidRPr="00F54D39">
                <w:rPr>
                  <w:rFonts w:ascii="Times New Roman" w:eastAsia="Times New Roman" w:hAnsi="Times New Roman" w:cs="Times New Roman"/>
                  <w:color w:val="000000"/>
                  <w:sz w:val="16"/>
                  <w:szCs w:val="16"/>
                  <w:lang w:val="en-US" w:eastAsia="fr-FR"/>
                </w:rPr>
                <w:t xml:space="preserve"> </w:t>
              </w:r>
              <w:r w:rsidR="000A1A0D">
                <w:rPr>
                  <w:rFonts w:ascii="Times New Roman" w:eastAsia="Times New Roman" w:hAnsi="Times New Roman" w:cs="Times New Roman"/>
                  <w:color w:val="000000"/>
                  <w:sz w:val="16"/>
                  <w:szCs w:val="16"/>
                  <w:lang w:val="en-US" w:eastAsia="fr-FR"/>
                </w:rPr>
                <w:t xml:space="preserve"> </w:t>
              </w:r>
            </w:ins>
            <w:r w:rsidR="00F54D39" w:rsidRPr="00F54D39">
              <w:rPr>
                <w:rFonts w:ascii="Times New Roman" w:eastAsia="Times New Roman" w:hAnsi="Times New Roman" w:cs="Times New Roman"/>
                <w:color w:val="000000"/>
                <w:sz w:val="16"/>
                <w:szCs w:val="16"/>
                <w:lang w:val="en-US" w:eastAsia="fr-FR"/>
              </w:rPr>
              <w:t xml:space="preserve">ngEO-SUB-138-WEBC-FUN </w:t>
            </w:r>
            <w:ins w:id="11354" w:author="Lavignotte Fabien" w:date="2013-02-07T11:37:00Z">
              <w:r w:rsidR="000A1A0D" w:rsidRPr="000A1A0D">
                <w:rPr>
                  <w:rFonts w:ascii="Times New Roman" w:eastAsia="Times New Roman" w:hAnsi="Times New Roman" w:cs="Times New Roman"/>
                  <w:color w:val="000000"/>
                  <w:sz w:val="16"/>
                  <w:szCs w:val="16"/>
                  <w:lang w:val="en-US" w:eastAsia="fr-FR"/>
                  <w:rPrChange w:id="11355" w:author="Lavignotte Fabien" w:date="2013-02-07T11:37:00Z">
                    <w:rPr>
                      <w:rFonts w:ascii="Times New Roman" w:eastAsia="Times New Roman" w:hAnsi="Times New Roman" w:cs="Times New Roman"/>
                      <w:color w:val="000000"/>
                      <w:sz w:val="16"/>
                      <w:szCs w:val="16"/>
                      <w:lang w:val="fr-FR" w:eastAsia="fr-FR"/>
                    </w:rPr>
                  </w:rPrChange>
                </w:rPr>
                <w:t>ngEO-SUB-13</w:t>
              </w:r>
              <w:r w:rsidR="000A1A0D">
                <w:rPr>
                  <w:rFonts w:ascii="Times New Roman" w:eastAsia="Times New Roman" w:hAnsi="Times New Roman" w:cs="Times New Roman"/>
                  <w:color w:val="000000"/>
                  <w:sz w:val="16"/>
                  <w:szCs w:val="16"/>
                  <w:lang w:val="en-US" w:eastAsia="fr-FR"/>
                </w:rPr>
                <w:t>9</w:t>
              </w:r>
              <w:r w:rsidR="000A1A0D" w:rsidRPr="000A1A0D">
                <w:rPr>
                  <w:rFonts w:ascii="Times New Roman" w:eastAsia="Times New Roman" w:hAnsi="Times New Roman" w:cs="Times New Roman"/>
                  <w:color w:val="000000"/>
                  <w:sz w:val="16"/>
                  <w:szCs w:val="16"/>
                  <w:lang w:val="en-US" w:eastAsia="fr-FR"/>
                  <w:rPrChange w:id="11356" w:author="Lavignotte Fabien" w:date="2013-02-07T11:37:00Z">
                    <w:rPr>
                      <w:rFonts w:ascii="Times New Roman" w:eastAsia="Times New Roman" w:hAnsi="Times New Roman" w:cs="Times New Roman"/>
                      <w:color w:val="000000"/>
                      <w:sz w:val="16"/>
                      <w:szCs w:val="16"/>
                      <w:lang w:val="fr-FR" w:eastAsia="fr-FR"/>
                    </w:rPr>
                  </w:rPrChange>
                </w:rPr>
                <w:t>-WEBC-FUN</w:t>
              </w:r>
              <w:r w:rsidR="000A1A0D" w:rsidRPr="00F54D39">
                <w:rPr>
                  <w:rFonts w:ascii="Times New Roman" w:eastAsia="Times New Roman" w:hAnsi="Times New Roman" w:cs="Times New Roman"/>
                  <w:color w:val="000000"/>
                  <w:sz w:val="16"/>
                  <w:szCs w:val="16"/>
                  <w:lang w:val="en-US" w:eastAsia="fr-FR"/>
                </w:rPr>
                <w:t xml:space="preserve"> </w:t>
              </w:r>
              <w:r w:rsidR="000A1A0D">
                <w:rPr>
                  <w:rFonts w:ascii="Times New Roman" w:eastAsia="Times New Roman" w:hAnsi="Times New Roman" w:cs="Times New Roman"/>
                  <w:color w:val="000000"/>
                  <w:sz w:val="16"/>
                  <w:szCs w:val="16"/>
                  <w:lang w:val="en-US" w:eastAsia="fr-FR"/>
                </w:rPr>
                <w:t xml:space="preserve"> </w:t>
              </w:r>
            </w:ins>
            <w:r w:rsidR="00F54D39" w:rsidRPr="00F54D39">
              <w:rPr>
                <w:rFonts w:ascii="Times New Roman" w:eastAsia="Times New Roman" w:hAnsi="Times New Roman" w:cs="Times New Roman"/>
                <w:color w:val="000000"/>
                <w:sz w:val="16"/>
                <w:szCs w:val="16"/>
                <w:lang w:val="en-US" w:eastAsia="fr-FR"/>
              </w:rPr>
              <w:t>ngEO-SUB-140-WEBC-FUN ngEO-SYS-1125-WEBC-FUN ngEO-SYS-1130-WEBC-FUN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NGEO-WEBC-VTD-0050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Search results on the map</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ngEO-SUB-030-WEBC-DES ngEO-SUB-034-WEBC-DES ngEO-SUB-141-WEBC-FUN ngEO-SYS-1130-WEBC-FUN</w:t>
            </w:r>
          </w:p>
        </w:tc>
      </w:tr>
      <w:tr w:rsidR="00F54D39" w:rsidRPr="00F54D39" w:rsidTr="008C18FD">
        <w:trPr>
          <w:trHeight w:val="690"/>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NGEO-WEBC-VTD-0060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Browse visualization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ngEO-SUB-033-WEBC-DES ngEO-SUB-034-WEBC-DES ngEO-SUB-143-WEBC-FUN ngEO-SUB-303-WEBC-INT ngEO-SYS-1020-WEBC-DES ngEO-SYS-1040-WEBC-DES ngEO-SYS-1100-WEBC-FUN ngEO-SYS-1135-WEBC-FUN</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NGEO-WEBC-VTD-0070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Filtered dataset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D95DF3" w:rsidRDefault="00F54D39" w:rsidP="00F54D39">
            <w:pPr>
              <w:spacing w:after="0" w:line="240" w:lineRule="auto"/>
              <w:jc w:val="both"/>
              <w:rPr>
                <w:rFonts w:ascii="Times New Roman" w:eastAsia="Times New Roman" w:hAnsi="Times New Roman" w:cs="Times New Roman"/>
                <w:color w:val="000000"/>
                <w:sz w:val="16"/>
                <w:szCs w:val="16"/>
                <w:lang w:val="en-US" w:eastAsia="fr-FR"/>
                <w:rPrChange w:id="11357" w:author="Mokaddem Emna" w:date="2013-02-08T10:59:00Z">
                  <w:rPr>
                    <w:rFonts w:ascii="Times New Roman" w:eastAsia="Times New Roman" w:hAnsi="Times New Roman" w:cs="Times New Roman"/>
                    <w:color w:val="000000"/>
                    <w:sz w:val="16"/>
                    <w:szCs w:val="16"/>
                    <w:lang w:val="fr-FR" w:eastAsia="fr-FR"/>
                  </w:rPr>
                </w:rPrChange>
              </w:rPr>
            </w:pPr>
            <w:r w:rsidRPr="00F54D39">
              <w:rPr>
                <w:rFonts w:ascii="Times New Roman" w:eastAsia="Times New Roman" w:hAnsi="Times New Roman" w:cs="Times New Roman"/>
                <w:color w:val="000000"/>
                <w:sz w:val="16"/>
                <w:szCs w:val="16"/>
                <w:lang w:val="en-US" w:eastAsia="fr-FR"/>
              </w:rPr>
              <w:t>ngEO-SUB-112-WEBC-FUN</w:t>
            </w:r>
            <w:ins w:id="11358" w:author="Mokaddem Emna" w:date="2013-02-08T10:59:00Z">
              <w:r w:rsidR="00D95DF3">
                <w:rPr>
                  <w:rFonts w:ascii="Times New Roman" w:eastAsia="Times New Roman" w:hAnsi="Times New Roman" w:cs="Times New Roman"/>
                  <w:color w:val="000000"/>
                  <w:sz w:val="16"/>
                  <w:szCs w:val="16"/>
                  <w:lang w:val="en-US" w:eastAsia="fr-FR"/>
                </w:rPr>
                <w:t xml:space="preserve"> ngEO-SUB-189</w:t>
              </w:r>
              <w:r w:rsidR="00D95DF3" w:rsidRPr="00F54D39">
                <w:rPr>
                  <w:rFonts w:ascii="Times New Roman" w:eastAsia="Times New Roman" w:hAnsi="Times New Roman" w:cs="Times New Roman"/>
                  <w:color w:val="000000"/>
                  <w:sz w:val="16"/>
                  <w:szCs w:val="16"/>
                  <w:lang w:val="en-US" w:eastAsia="fr-FR"/>
                </w:rPr>
                <w:t>-WEBC-FUN</w:t>
              </w:r>
            </w:ins>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NGEO-WEBC-VTD-0080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Searching with a URL</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ngEO-SUB-014-WEBC-DES </w:t>
            </w:r>
            <w:ins w:id="11359" w:author="Lavignotte Fabien" w:date="2013-02-07T11:32:00Z">
              <w:r w:rsidR="00181276" w:rsidRPr="00C87D7A">
                <w:rPr>
                  <w:rFonts w:ascii="Times New Roman" w:eastAsia="Times New Roman" w:hAnsi="Times New Roman" w:cs="Times New Roman"/>
                  <w:color w:val="000000"/>
                  <w:sz w:val="16"/>
                  <w:szCs w:val="16"/>
                  <w:lang w:val="fr-FR" w:eastAsia="fr-FR"/>
                </w:rPr>
                <w:t>ngEO-SUB-048-WEBC-DES</w:t>
              </w:r>
              <w:r w:rsidR="00181276" w:rsidRPr="008C18FD">
                <w:rPr>
                  <w:rFonts w:ascii="Times New Roman" w:eastAsia="Times New Roman" w:hAnsi="Times New Roman" w:cs="Times New Roman"/>
                  <w:color w:val="000000"/>
                  <w:sz w:val="16"/>
                  <w:szCs w:val="16"/>
                  <w:lang w:val="fr-FR" w:eastAsia="fr-FR"/>
                </w:rPr>
                <w:t xml:space="preserve"> </w:t>
              </w:r>
              <w:r w:rsidR="00181276">
                <w:rPr>
                  <w:rFonts w:ascii="Times New Roman" w:eastAsia="Times New Roman" w:hAnsi="Times New Roman" w:cs="Times New Roman"/>
                  <w:color w:val="000000"/>
                  <w:sz w:val="16"/>
                  <w:szCs w:val="16"/>
                  <w:lang w:val="fr-FR" w:eastAsia="fr-FR"/>
                </w:rPr>
                <w:t xml:space="preserve"> </w:t>
              </w:r>
            </w:ins>
            <w:ins w:id="11360" w:author="Mokaddem Emna" w:date="2013-02-08T11:02:00Z">
              <w:r w:rsidR="00A54EE7">
                <w:rPr>
                  <w:rFonts w:ascii="Times New Roman" w:eastAsia="Times New Roman" w:hAnsi="Times New Roman" w:cs="Times New Roman"/>
                  <w:color w:val="000000"/>
                  <w:sz w:val="16"/>
                  <w:szCs w:val="16"/>
                  <w:lang w:val="fr-FR" w:eastAsia="fr-FR"/>
                </w:rPr>
                <w:t>ngEO-SUB-049</w:t>
              </w:r>
              <w:r w:rsidR="00A54EE7" w:rsidRPr="00C87D7A">
                <w:rPr>
                  <w:rFonts w:ascii="Times New Roman" w:eastAsia="Times New Roman" w:hAnsi="Times New Roman" w:cs="Times New Roman"/>
                  <w:color w:val="000000"/>
                  <w:sz w:val="16"/>
                  <w:szCs w:val="16"/>
                  <w:lang w:val="fr-FR" w:eastAsia="fr-FR"/>
                </w:rPr>
                <w:t>-WEBC-DES</w:t>
              </w:r>
              <w:r w:rsidR="00A54EE7" w:rsidRPr="008C18FD">
                <w:rPr>
                  <w:rFonts w:ascii="Times New Roman" w:eastAsia="Times New Roman" w:hAnsi="Times New Roman" w:cs="Times New Roman"/>
                  <w:color w:val="000000"/>
                  <w:sz w:val="16"/>
                  <w:szCs w:val="16"/>
                  <w:lang w:val="fr-FR" w:eastAsia="fr-FR"/>
                </w:rPr>
                <w:t xml:space="preserve"> </w:t>
              </w:r>
              <w:r w:rsidR="00A54EE7">
                <w:rPr>
                  <w:rFonts w:ascii="Times New Roman" w:eastAsia="Times New Roman" w:hAnsi="Times New Roman" w:cs="Times New Roman"/>
                  <w:color w:val="000000"/>
                  <w:sz w:val="16"/>
                  <w:szCs w:val="16"/>
                  <w:lang w:val="fr-FR" w:eastAsia="fr-FR"/>
                </w:rPr>
                <w:t xml:space="preserve"> </w:t>
              </w:r>
              <w:r w:rsidR="00F14AE9">
                <w:rPr>
                  <w:rFonts w:ascii="Times New Roman" w:eastAsia="Times New Roman" w:hAnsi="Times New Roman" w:cs="Times New Roman"/>
                  <w:color w:val="000000"/>
                  <w:sz w:val="16"/>
                  <w:szCs w:val="16"/>
                  <w:lang w:val="fr-FR" w:eastAsia="fr-FR"/>
                </w:rPr>
                <w:t>ngEO-SUB-13</w:t>
              </w:r>
            </w:ins>
            <w:ins w:id="11361" w:author="Mokaddem Emna" w:date="2013-02-08T11:03:00Z">
              <w:r w:rsidR="00F14AE9">
                <w:rPr>
                  <w:rFonts w:ascii="Times New Roman" w:eastAsia="Times New Roman" w:hAnsi="Times New Roman" w:cs="Times New Roman"/>
                  <w:color w:val="000000"/>
                  <w:sz w:val="16"/>
                  <w:szCs w:val="16"/>
                  <w:lang w:val="fr-FR" w:eastAsia="fr-FR"/>
                </w:rPr>
                <w:t>1</w:t>
              </w:r>
            </w:ins>
            <w:ins w:id="11362" w:author="Mokaddem Emna" w:date="2013-02-08T11:02:00Z">
              <w:r w:rsidR="00F14AE9" w:rsidRPr="008C18FD">
                <w:rPr>
                  <w:rFonts w:ascii="Times New Roman" w:eastAsia="Times New Roman" w:hAnsi="Times New Roman" w:cs="Times New Roman"/>
                  <w:color w:val="000000"/>
                  <w:sz w:val="16"/>
                  <w:szCs w:val="16"/>
                  <w:lang w:val="fr-FR" w:eastAsia="fr-FR"/>
                </w:rPr>
                <w:t xml:space="preserve">-WEBC-FUN  </w:t>
              </w:r>
              <w:r w:rsidR="00F14AE9">
                <w:rPr>
                  <w:rFonts w:ascii="Times New Roman" w:eastAsia="Times New Roman" w:hAnsi="Times New Roman" w:cs="Times New Roman"/>
                  <w:color w:val="000000"/>
                  <w:sz w:val="16"/>
                  <w:szCs w:val="16"/>
                  <w:lang w:val="fr-FR" w:eastAsia="fr-FR"/>
                </w:rPr>
                <w:t xml:space="preserve"> </w:t>
              </w:r>
              <w:r w:rsidR="00F14AE9" w:rsidRPr="008C18FD">
                <w:rPr>
                  <w:rFonts w:ascii="Times New Roman" w:eastAsia="Times New Roman" w:hAnsi="Times New Roman" w:cs="Times New Roman"/>
                  <w:color w:val="000000"/>
                  <w:sz w:val="16"/>
                  <w:szCs w:val="16"/>
                  <w:lang w:val="fr-FR" w:eastAsia="fr-FR"/>
                </w:rPr>
                <w:t xml:space="preserve">ngEO-SUB-132-WEBC-FUN  </w:t>
              </w:r>
            </w:ins>
            <w:r w:rsidRPr="008C18FD">
              <w:rPr>
                <w:rFonts w:ascii="Times New Roman" w:eastAsia="Times New Roman" w:hAnsi="Times New Roman" w:cs="Times New Roman"/>
                <w:color w:val="000000"/>
                <w:sz w:val="16"/>
                <w:szCs w:val="16"/>
                <w:lang w:val="fr-FR" w:eastAsia="fr-FR"/>
              </w:rPr>
              <w:t>ngEO-SUB-13</w:t>
            </w:r>
            <w:ins w:id="11363" w:author="Mokaddem Emna" w:date="2013-02-08T11:02:00Z">
              <w:r w:rsidR="00F14AE9">
                <w:rPr>
                  <w:rFonts w:ascii="Times New Roman" w:eastAsia="Times New Roman" w:hAnsi="Times New Roman" w:cs="Times New Roman"/>
                  <w:color w:val="000000"/>
                  <w:sz w:val="16"/>
                  <w:szCs w:val="16"/>
                  <w:lang w:val="fr-FR" w:eastAsia="fr-FR"/>
                </w:rPr>
                <w:t>3</w:t>
              </w:r>
            </w:ins>
            <w:del w:id="11364" w:author="Mokaddem Emna" w:date="2013-02-08T11:02:00Z">
              <w:r w:rsidRPr="008C18FD" w:rsidDel="00F14AE9">
                <w:rPr>
                  <w:rFonts w:ascii="Times New Roman" w:eastAsia="Times New Roman" w:hAnsi="Times New Roman" w:cs="Times New Roman"/>
                  <w:color w:val="000000"/>
                  <w:sz w:val="16"/>
                  <w:szCs w:val="16"/>
                  <w:lang w:val="fr-FR" w:eastAsia="fr-FR"/>
                </w:rPr>
                <w:delText>2</w:delText>
              </w:r>
            </w:del>
            <w:r w:rsidRPr="008C18FD">
              <w:rPr>
                <w:rFonts w:ascii="Times New Roman" w:eastAsia="Times New Roman" w:hAnsi="Times New Roman" w:cs="Times New Roman"/>
                <w:color w:val="000000"/>
                <w:sz w:val="16"/>
                <w:szCs w:val="16"/>
                <w:lang w:val="fr-FR" w:eastAsia="fr-FR"/>
              </w:rPr>
              <w:t>-WEBC-FUN  ngEO-SYS-1005-WEBC-DES</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NGEO-WEBC-VTD-0090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layers management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ngEO-SUB-022-WEBC-DES ngEO-SUB-035-WEBC-DES ngEO-SUB-036-WEBC-DES ngEO-SUB-104-WEBC-FUN ngEO-SUB-106-WEBC-FUN ngEO-SUB-110-WEBC-FUN ngEO-SUB-115-WEBC-FUN ngEO-SYS-1165-WEBC-FUN ngEO-SYS-1185-WEBC-FUN ngEO-SYS-1187-WEBC-FUN ngEO-SYS-1700-WEBC-PER</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NGEO-WEBC-VTD-0100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Map navigation and selection</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ngEO-SUB-109-WEBC-FUN  ngEO-SUB-107-WEBC-FUN </w:t>
            </w:r>
          </w:p>
        </w:tc>
      </w:tr>
      <w:tr w:rsidR="00F54D39" w:rsidRPr="00F54D39" w:rsidTr="008C18FD">
        <w:trPr>
          <w:trHeight w:val="9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lastRenderedPageBreak/>
              <w:t>NGEO-WEBC-VTD-0110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Simple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B43986">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 xml:space="preserve">ngEO-SUB-102-WEBC-FUN ngEO-SUB-152-WEBC-FUN </w:t>
            </w:r>
            <w:ins w:id="11365" w:author="Lavignotte Fabien" w:date="2013-02-07T11:39:00Z">
              <w:r w:rsidR="00B43986" w:rsidRPr="00C87D7A">
                <w:rPr>
                  <w:rFonts w:ascii="Times New Roman" w:eastAsia="Times New Roman" w:hAnsi="Times New Roman" w:cs="Times New Roman"/>
                  <w:color w:val="000000"/>
                  <w:sz w:val="16"/>
                  <w:szCs w:val="16"/>
                  <w:lang w:val="fr-FR" w:eastAsia="fr-FR"/>
                </w:rPr>
                <w:t>ngEO-SUB-149-WEBC-FUN</w:t>
              </w:r>
              <w:r w:rsidR="00B43986" w:rsidRPr="008C18FD">
                <w:rPr>
                  <w:rFonts w:ascii="Times New Roman" w:eastAsia="Times New Roman" w:hAnsi="Times New Roman" w:cs="Times New Roman"/>
                  <w:color w:val="000000"/>
                  <w:sz w:val="16"/>
                  <w:szCs w:val="16"/>
                  <w:lang w:val="fr-FR" w:eastAsia="fr-FR"/>
                </w:rPr>
                <w:t xml:space="preserve"> </w:t>
              </w:r>
              <w:r w:rsidR="00B43986">
                <w:rPr>
                  <w:rFonts w:ascii="Times New Roman" w:eastAsia="Times New Roman" w:hAnsi="Times New Roman" w:cs="Times New Roman"/>
                  <w:color w:val="000000"/>
                  <w:sz w:val="16"/>
                  <w:szCs w:val="16"/>
                  <w:lang w:val="fr-FR" w:eastAsia="fr-FR"/>
                </w:rPr>
                <w:t xml:space="preserve"> </w:t>
              </w:r>
              <w:r w:rsidR="00B43986" w:rsidRPr="00C87D7A">
                <w:rPr>
                  <w:rFonts w:ascii="Times New Roman" w:eastAsia="Times New Roman" w:hAnsi="Times New Roman" w:cs="Times New Roman"/>
                  <w:color w:val="000000"/>
                  <w:sz w:val="16"/>
                  <w:szCs w:val="16"/>
                  <w:lang w:val="fr-FR" w:eastAsia="fr-FR"/>
                </w:rPr>
                <w:t>ngEO-SUB-1</w:t>
              </w:r>
              <w:r w:rsidR="00B43986">
                <w:rPr>
                  <w:rFonts w:ascii="Times New Roman" w:eastAsia="Times New Roman" w:hAnsi="Times New Roman" w:cs="Times New Roman"/>
                  <w:color w:val="000000"/>
                  <w:sz w:val="16"/>
                  <w:szCs w:val="16"/>
                  <w:lang w:val="fr-FR" w:eastAsia="fr-FR"/>
                </w:rPr>
                <w:t>55</w:t>
              </w:r>
              <w:r w:rsidR="00B43986" w:rsidRPr="00C87D7A">
                <w:rPr>
                  <w:rFonts w:ascii="Times New Roman" w:eastAsia="Times New Roman" w:hAnsi="Times New Roman" w:cs="Times New Roman"/>
                  <w:color w:val="000000"/>
                  <w:sz w:val="16"/>
                  <w:szCs w:val="16"/>
                  <w:lang w:val="fr-FR" w:eastAsia="fr-FR"/>
                </w:rPr>
                <w:t>-WEBC-FUN</w:t>
              </w:r>
              <w:r w:rsidR="00B43986" w:rsidRPr="008C18FD">
                <w:rPr>
                  <w:rFonts w:ascii="Times New Roman" w:eastAsia="Times New Roman" w:hAnsi="Times New Roman" w:cs="Times New Roman"/>
                  <w:color w:val="000000"/>
                  <w:sz w:val="16"/>
                  <w:szCs w:val="16"/>
                  <w:lang w:val="fr-FR" w:eastAsia="fr-FR"/>
                </w:rPr>
                <w:t xml:space="preserve"> </w:t>
              </w:r>
              <w:r w:rsidR="00B43986">
                <w:rPr>
                  <w:rFonts w:ascii="Times New Roman" w:eastAsia="Times New Roman" w:hAnsi="Times New Roman" w:cs="Times New Roman"/>
                  <w:color w:val="000000"/>
                  <w:sz w:val="16"/>
                  <w:szCs w:val="16"/>
                  <w:lang w:val="fr-FR" w:eastAsia="fr-FR"/>
                </w:rPr>
                <w:t xml:space="preserve"> </w:t>
              </w:r>
            </w:ins>
            <w:r w:rsidRPr="008C18FD">
              <w:rPr>
                <w:rFonts w:ascii="Times New Roman" w:eastAsia="Times New Roman" w:hAnsi="Times New Roman" w:cs="Times New Roman"/>
                <w:color w:val="000000"/>
                <w:sz w:val="16"/>
                <w:szCs w:val="16"/>
                <w:lang w:val="fr-FR" w:eastAsia="fr-FR"/>
              </w:rPr>
              <w:t>ngEO-SUB-159-WEBC-FUN ngEO-SUB-160-WEBC-FUN ngEO-SUB-169-WEBC-FUN ngEO-SUB-170-WEBC-FUN ngEO-SYS-1100-WEBC-FUN ngEO-SYS-1190-WEBC-FUN ngEO-SYS-1800-WEBC-TVA</w:t>
            </w:r>
          </w:p>
        </w:tc>
      </w:tr>
      <w:tr w:rsidR="00F54D39" w:rsidRPr="00F54D39" w:rsidTr="008C18FD">
        <w:trPr>
          <w:trHeight w:val="46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NGEO-WEBC-VTD-0120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Standing order data access request</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C18FD"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ngEO-SUB-050-WEBC-DES  ngEO-SUB-159-WEBC-FUN  ngEO-SUB-163-WEBC-FUN  ngEO-SUB-164-WEBC-FUN  </w:t>
            </w:r>
          </w:p>
        </w:tc>
      </w:tr>
      <w:tr w:rsidR="00F54D39" w:rsidRPr="00F54D39" w:rsidTr="008C18FD">
        <w:trPr>
          <w:trHeight w:val="315"/>
        </w:trPr>
        <w:tc>
          <w:tcPr>
            <w:tcW w:w="1995" w:type="dxa"/>
            <w:tcBorders>
              <w:top w:val="nil"/>
              <w:left w:val="single" w:sz="8" w:space="0" w:color="808080"/>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NGEO-WEBC-VTD-0130</w:t>
            </w:r>
          </w:p>
        </w:tc>
        <w:tc>
          <w:tcPr>
            <w:tcW w:w="2410" w:type="dxa"/>
            <w:tcBorders>
              <w:top w:val="nil"/>
              <w:left w:val="nil"/>
              <w:bottom w:val="single" w:sz="8" w:space="0" w:color="808080"/>
              <w:right w:val="single" w:sz="8" w:space="0" w:color="808080"/>
            </w:tcBorders>
            <w:shd w:val="clear" w:color="auto" w:fill="auto"/>
            <w:vAlign w:val="center"/>
            <w:hideMark/>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Download Manager Monitoring</w:t>
            </w:r>
          </w:p>
        </w:tc>
        <w:tc>
          <w:tcPr>
            <w:tcW w:w="5029" w:type="dxa"/>
            <w:tcBorders>
              <w:top w:val="nil"/>
              <w:left w:val="nil"/>
              <w:bottom w:val="single" w:sz="8" w:space="0" w:color="808080"/>
              <w:right w:val="single" w:sz="8" w:space="0" w:color="808080"/>
            </w:tcBorders>
            <w:shd w:val="clear" w:color="auto" w:fill="auto"/>
            <w:vAlign w:val="center"/>
            <w:hideMark/>
          </w:tcPr>
          <w:p w:rsidR="00F54D39" w:rsidRPr="00841B9E" w:rsidRDefault="00F54D39" w:rsidP="00F54D39">
            <w:pPr>
              <w:spacing w:after="0" w:line="240" w:lineRule="auto"/>
              <w:jc w:val="both"/>
              <w:rPr>
                <w:rFonts w:ascii="Times New Roman" w:eastAsia="Times New Roman" w:hAnsi="Times New Roman" w:cs="Times New Roman"/>
                <w:color w:val="000000"/>
                <w:sz w:val="16"/>
                <w:szCs w:val="16"/>
                <w:lang w:val="en-US" w:eastAsia="fr-FR"/>
              </w:rPr>
            </w:pPr>
            <w:r w:rsidRPr="00F54D39">
              <w:rPr>
                <w:rFonts w:ascii="Times New Roman" w:eastAsia="Times New Roman" w:hAnsi="Times New Roman" w:cs="Times New Roman"/>
                <w:color w:val="000000"/>
                <w:sz w:val="16"/>
                <w:szCs w:val="16"/>
                <w:lang w:val="en-US" w:eastAsia="fr-FR"/>
              </w:rPr>
              <w:t xml:space="preserve">ngEO-SUB-168-WEBC-FUN  ngEO-SUB-175-WEBC-FUN  </w:t>
            </w:r>
            <w:ins w:id="11366" w:author="Lavignotte Fabien" w:date="2013-02-07T11:55:00Z">
              <w:r w:rsidR="00841B9E" w:rsidRPr="00841B9E">
                <w:rPr>
                  <w:rFonts w:ascii="Times New Roman" w:eastAsia="Times New Roman" w:hAnsi="Times New Roman" w:cs="Times New Roman"/>
                  <w:color w:val="000000"/>
                  <w:sz w:val="16"/>
                  <w:szCs w:val="16"/>
                  <w:lang w:val="en-US" w:eastAsia="fr-FR"/>
                  <w:rPrChange w:id="11367" w:author="Lavignotte Fabien" w:date="2013-02-07T11:55:00Z">
                    <w:rPr>
                      <w:rFonts w:ascii="Times New Roman" w:eastAsia="Times New Roman" w:hAnsi="Times New Roman" w:cs="Times New Roman"/>
                      <w:color w:val="000000"/>
                      <w:sz w:val="16"/>
                      <w:szCs w:val="16"/>
                      <w:lang w:val="fr-FR" w:eastAsia="fr-FR"/>
                    </w:rPr>
                  </w:rPrChange>
                </w:rPr>
                <w:t>ngEO-SYS-1150-WEBC-FUN</w:t>
              </w:r>
            </w:ins>
          </w:p>
        </w:tc>
      </w:tr>
      <w:tr w:rsidR="00F54D39" w:rsidRPr="00F54D39" w:rsidTr="00691B7C">
        <w:tblPrEx>
          <w:tblW w:w="0" w:type="auto"/>
          <w:tblInd w:w="60" w:type="dxa"/>
          <w:tblLayout w:type="fixed"/>
          <w:tblCellMar>
            <w:left w:w="70" w:type="dxa"/>
            <w:right w:w="70" w:type="dxa"/>
          </w:tblCellMar>
          <w:tblPrExChange w:id="11368" w:author="Lavignotte Fabien" w:date="2013-01-21T15:22:00Z">
            <w:tblPrEx>
              <w:tblW w:w="0" w:type="auto"/>
              <w:tblInd w:w="60" w:type="dxa"/>
              <w:tblLayout w:type="fixed"/>
              <w:tblCellMar>
                <w:left w:w="70" w:type="dxa"/>
                <w:right w:w="70" w:type="dxa"/>
              </w:tblCellMar>
            </w:tblPrEx>
          </w:tblPrExChange>
        </w:tblPrEx>
        <w:trPr>
          <w:trHeight w:val="465"/>
          <w:trPrChange w:id="11369" w:author="Lavignotte Fabien" w:date="2013-01-21T15:22:00Z">
            <w:trPr>
              <w:gridBefore w:val="1"/>
              <w:trHeight w:val="465"/>
            </w:trPr>
          </w:trPrChange>
        </w:trPr>
        <w:tc>
          <w:tcPr>
            <w:tcW w:w="1995" w:type="dxa"/>
            <w:tcBorders>
              <w:top w:val="nil"/>
              <w:left w:val="single" w:sz="8" w:space="0" w:color="808080"/>
              <w:bottom w:val="single" w:sz="8" w:space="0" w:color="808080"/>
              <w:right w:val="single" w:sz="8" w:space="0" w:color="808080"/>
            </w:tcBorders>
            <w:shd w:val="clear" w:color="auto" w:fill="auto"/>
            <w:vAlign w:val="center"/>
            <w:hideMark/>
            <w:tcPrChange w:id="11370"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NGEO-WEBC-VTD-0140</w:t>
            </w:r>
          </w:p>
        </w:tc>
        <w:tc>
          <w:tcPr>
            <w:tcW w:w="2410" w:type="dxa"/>
            <w:tcBorders>
              <w:top w:val="nil"/>
              <w:left w:val="nil"/>
              <w:bottom w:val="single" w:sz="8" w:space="0" w:color="808080"/>
              <w:right w:val="single" w:sz="8" w:space="0" w:color="808080"/>
            </w:tcBorders>
            <w:shd w:val="clear" w:color="auto" w:fill="auto"/>
            <w:vAlign w:val="center"/>
            <w:hideMark/>
            <w:tcPrChange w:id="11371"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Data Access Requests Monitoring</w:t>
            </w:r>
          </w:p>
        </w:tc>
        <w:tc>
          <w:tcPr>
            <w:tcW w:w="5029" w:type="dxa"/>
            <w:tcBorders>
              <w:top w:val="nil"/>
              <w:left w:val="nil"/>
              <w:bottom w:val="single" w:sz="8" w:space="0" w:color="808080"/>
              <w:right w:val="single" w:sz="8" w:space="0" w:color="808080"/>
            </w:tcBorders>
            <w:shd w:val="clear" w:color="auto" w:fill="auto"/>
            <w:vAlign w:val="center"/>
            <w:hideMark/>
            <w:tcPrChange w:id="11372"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ngEO-SUB-157-WEBC-FUN ngEO-SUB-165-WEBC-FUN ngEO-SUB-167-WEBC-FUN ngEO-SUB-168-WEBC-FUN ngEO-SUB-175-WEBC-FUN ngEO-SYS-1192-WEBC-FUN</w:t>
            </w:r>
            <w:ins w:id="11373" w:author="Lavignotte Fabien" w:date="2013-02-07T11:55:00Z">
              <w:r w:rsidR="00841B9E">
                <w:rPr>
                  <w:rFonts w:ascii="Times New Roman" w:eastAsia="Times New Roman" w:hAnsi="Times New Roman" w:cs="Times New Roman"/>
                  <w:color w:val="000000"/>
                  <w:sz w:val="16"/>
                  <w:szCs w:val="16"/>
                  <w:lang w:val="fr-FR" w:eastAsia="fr-FR"/>
                </w:rPr>
                <w:t xml:space="preserve"> </w:t>
              </w:r>
              <w:r w:rsidR="00841B9E" w:rsidRPr="00C87D7A">
                <w:rPr>
                  <w:rFonts w:ascii="Times New Roman" w:eastAsia="Times New Roman" w:hAnsi="Times New Roman" w:cs="Times New Roman"/>
                  <w:color w:val="000000"/>
                  <w:sz w:val="16"/>
                  <w:szCs w:val="16"/>
                  <w:lang w:val="fr-FR" w:eastAsia="fr-FR"/>
                </w:rPr>
                <w:t>ngEO-SYS-1150-WEBC-FUN</w:t>
              </w:r>
            </w:ins>
          </w:p>
        </w:tc>
      </w:tr>
      <w:tr w:rsidR="00F54D39" w:rsidRPr="00F54D39" w:rsidTr="00691B7C">
        <w:tblPrEx>
          <w:tblW w:w="0" w:type="auto"/>
          <w:tblInd w:w="60" w:type="dxa"/>
          <w:tblLayout w:type="fixed"/>
          <w:tblCellMar>
            <w:left w:w="70" w:type="dxa"/>
            <w:right w:w="70" w:type="dxa"/>
          </w:tblCellMar>
          <w:tblPrExChange w:id="11374" w:author="Lavignotte Fabien" w:date="2013-01-21T15:22:00Z">
            <w:tblPrEx>
              <w:tblW w:w="0" w:type="auto"/>
              <w:tblInd w:w="60" w:type="dxa"/>
              <w:tblLayout w:type="fixed"/>
              <w:tblCellMar>
                <w:left w:w="70" w:type="dxa"/>
                <w:right w:w="70" w:type="dxa"/>
              </w:tblCellMar>
            </w:tblPrEx>
          </w:tblPrExChange>
        </w:tblPrEx>
        <w:trPr>
          <w:trHeight w:val="465"/>
          <w:trPrChange w:id="11375" w:author="Lavignotte Fabien" w:date="2013-01-21T15:22:00Z">
            <w:trPr>
              <w:gridAfter w:val="0"/>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hideMark/>
            <w:tcPrChange w:id="11376"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NGEO-WEBC-VTD-0150</w:t>
            </w:r>
          </w:p>
        </w:tc>
        <w:tc>
          <w:tcPr>
            <w:tcW w:w="2410" w:type="dxa"/>
            <w:tcBorders>
              <w:top w:val="single" w:sz="8" w:space="0" w:color="808080"/>
              <w:left w:val="nil"/>
              <w:bottom w:val="single" w:sz="8" w:space="0" w:color="808080"/>
              <w:right w:val="single" w:sz="8" w:space="0" w:color="808080"/>
            </w:tcBorders>
            <w:shd w:val="clear" w:color="auto" w:fill="auto"/>
            <w:vAlign w:val="center"/>
            <w:hideMark/>
            <w:tcPrChange w:id="11377"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F54D39">
              <w:rPr>
                <w:rFonts w:ascii="Times New Roman" w:eastAsia="Times New Roman" w:hAnsi="Times New Roman" w:cs="Times New Roman"/>
                <w:color w:val="000000"/>
                <w:sz w:val="16"/>
                <w:szCs w:val="16"/>
                <w:lang w:val="fr-FR" w:eastAsia="fr-FR"/>
              </w:rPr>
              <w:t>Direct Download</w:t>
            </w:r>
          </w:p>
        </w:tc>
        <w:tc>
          <w:tcPr>
            <w:tcW w:w="5029" w:type="dxa"/>
            <w:tcBorders>
              <w:top w:val="single" w:sz="8" w:space="0" w:color="808080"/>
              <w:left w:val="nil"/>
              <w:bottom w:val="single" w:sz="8" w:space="0" w:color="808080"/>
              <w:right w:val="single" w:sz="8" w:space="0" w:color="808080"/>
            </w:tcBorders>
            <w:shd w:val="clear" w:color="auto" w:fill="auto"/>
            <w:vAlign w:val="center"/>
            <w:hideMark/>
            <w:tcPrChange w:id="11378"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hideMark/>
              </w:tcPr>
            </w:tcPrChange>
          </w:tcPr>
          <w:p w:rsidR="00F54D39" w:rsidRPr="00F54D39" w:rsidRDefault="00F54D39" w:rsidP="00F54D39">
            <w:pPr>
              <w:spacing w:after="0" w:line="240" w:lineRule="auto"/>
              <w:jc w:val="both"/>
              <w:rPr>
                <w:rFonts w:ascii="Times New Roman" w:eastAsia="Times New Roman" w:hAnsi="Times New Roman" w:cs="Times New Roman"/>
                <w:color w:val="000000"/>
                <w:sz w:val="16"/>
                <w:szCs w:val="16"/>
                <w:lang w:val="fr-FR" w:eastAsia="fr-FR"/>
              </w:rPr>
            </w:pPr>
            <w:r w:rsidRPr="008C18FD">
              <w:rPr>
                <w:rFonts w:ascii="Times New Roman" w:eastAsia="Times New Roman" w:hAnsi="Times New Roman" w:cs="Times New Roman"/>
                <w:color w:val="000000"/>
                <w:sz w:val="16"/>
                <w:szCs w:val="16"/>
                <w:lang w:val="fr-FR" w:eastAsia="fr-FR"/>
              </w:rPr>
              <w:t>ngEO-SUB-038-WEBC-DES ngEO-SUB-102-WEBC-FUN ngEO-SUB-158-WEBC-FUN ngEO-SYS-1025-WEBC-DES ngEO-SYS-1191-WEBC-FUN</w:t>
            </w:r>
          </w:p>
        </w:tc>
      </w:tr>
      <w:tr w:rsidR="009E2250" w:rsidRPr="00F54D39" w:rsidTr="00691B7C">
        <w:tblPrEx>
          <w:tblW w:w="0" w:type="auto"/>
          <w:tblInd w:w="60" w:type="dxa"/>
          <w:tblLayout w:type="fixed"/>
          <w:tblCellMar>
            <w:left w:w="70" w:type="dxa"/>
            <w:right w:w="70" w:type="dxa"/>
          </w:tblCellMar>
          <w:tblPrExChange w:id="11379" w:author="Lavignotte Fabien" w:date="2013-01-21T15:22:00Z">
            <w:tblPrEx>
              <w:tblW w:w="0" w:type="auto"/>
              <w:tblInd w:w="60" w:type="dxa"/>
              <w:tblLayout w:type="fixed"/>
              <w:tblCellMar>
                <w:left w:w="70" w:type="dxa"/>
                <w:right w:w="70" w:type="dxa"/>
              </w:tblCellMar>
            </w:tblPrEx>
          </w:tblPrExChange>
        </w:tblPrEx>
        <w:trPr>
          <w:trHeight w:val="465"/>
          <w:ins w:id="11380" w:author="Emna Mokaddem" w:date="2013-01-07T18:12:00Z"/>
          <w:trPrChange w:id="11381" w:author="Lavignotte Fabien" w:date="2013-01-21T15:22:00Z">
            <w:trPr>
              <w:gridAfter w:val="0"/>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382"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11383" w:author="Emna Mokaddem" w:date="2013-01-07T18:12:00Z"/>
                <w:rFonts w:ascii="Times New Roman" w:eastAsia="Times New Roman" w:hAnsi="Times New Roman" w:cs="Times New Roman"/>
                <w:color w:val="000000"/>
                <w:sz w:val="16"/>
                <w:szCs w:val="16"/>
                <w:lang w:val="fr-FR" w:eastAsia="fr-FR"/>
              </w:rPr>
            </w:pPr>
            <w:ins w:id="11384" w:author="Emna Mokaddem" w:date="2013-01-07T18:12:00Z">
              <w:r>
                <w:rPr>
                  <w:rFonts w:ascii="Times New Roman" w:eastAsia="Times New Roman" w:hAnsi="Times New Roman" w:cs="Times New Roman"/>
                  <w:color w:val="000000"/>
                  <w:sz w:val="16"/>
                  <w:szCs w:val="16"/>
                  <w:lang w:val="fr-FR" w:eastAsia="fr-FR"/>
                </w:rPr>
                <w:t>NGEO-WEBC-VTD-016</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11385"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11386" w:author="Emna Mokaddem" w:date="2013-01-07T18:12:00Z"/>
                <w:rFonts w:ascii="Times New Roman" w:eastAsia="Times New Roman" w:hAnsi="Times New Roman" w:cs="Times New Roman"/>
                <w:color w:val="000000"/>
                <w:sz w:val="16"/>
                <w:szCs w:val="16"/>
                <w:lang w:val="fr-FR" w:eastAsia="fr-FR"/>
              </w:rPr>
            </w:pPr>
            <w:ins w:id="11387" w:author="Emna Mokaddem" w:date="2013-01-07T18:12:00Z">
              <w:r>
                <w:rPr>
                  <w:rFonts w:ascii="Times New Roman" w:eastAsia="Times New Roman" w:hAnsi="Times New Roman" w:cs="Times New Roman"/>
                  <w:color w:val="000000"/>
                  <w:sz w:val="16"/>
                  <w:szCs w:val="16"/>
                  <w:lang w:val="fr-FR" w:eastAsia="fr-FR"/>
                </w:rPr>
                <w:t>Advanced search criteria</w:t>
              </w:r>
            </w:ins>
          </w:p>
        </w:tc>
        <w:tc>
          <w:tcPr>
            <w:tcW w:w="5029" w:type="dxa"/>
            <w:tcBorders>
              <w:top w:val="single" w:sz="8" w:space="0" w:color="808080"/>
              <w:left w:val="nil"/>
              <w:bottom w:val="single" w:sz="8" w:space="0" w:color="808080"/>
              <w:right w:val="single" w:sz="8" w:space="0" w:color="808080"/>
            </w:tcBorders>
            <w:shd w:val="clear" w:color="auto" w:fill="auto"/>
            <w:vAlign w:val="center"/>
            <w:tcPrChange w:id="11388"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tcPr>
            </w:tcPrChange>
          </w:tcPr>
          <w:p w:rsidR="009E2250" w:rsidRPr="008400C4" w:rsidDel="00DE5B61" w:rsidRDefault="009E2250" w:rsidP="009B3B1D">
            <w:pPr>
              <w:spacing w:after="0" w:line="240" w:lineRule="auto"/>
              <w:jc w:val="both"/>
              <w:rPr>
                <w:ins w:id="11389" w:author="Emna Mokaddem" w:date="2013-01-07T18:12:00Z"/>
                <w:del w:id="11390" w:author="Lavignotte Fabien" w:date="2013-01-21T15:43:00Z"/>
                <w:rFonts w:ascii="Times New Roman" w:eastAsia="Times New Roman" w:hAnsi="Times New Roman" w:cs="Times New Roman"/>
                <w:color w:val="000000"/>
                <w:sz w:val="16"/>
                <w:szCs w:val="16"/>
                <w:lang w:val="en-US" w:eastAsia="fr-FR"/>
              </w:rPr>
            </w:pPr>
            <w:ins w:id="11391" w:author="Emna Mokaddem" w:date="2013-01-07T18:12:00Z">
              <w:r w:rsidRPr="008400C4">
                <w:rPr>
                  <w:rFonts w:ascii="Times New Roman" w:eastAsia="Times New Roman" w:hAnsi="Times New Roman" w:cs="Times New Roman"/>
                  <w:color w:val="000000"/>
                  <w:sz w:val="16"/>
                  <w:szCs w:val="16"/>
                  <w:lang w:val="en-US" w:eastAsia="fr-FR"/>
                </w:rPr>
                <w:t>ngEO-SUB-026-WEBC-DES</w:t>
              </w:r>
            </w:ins>
          </w:p>
          <w:p w:rsidR="009E2250" w:rsidRPr="008400C4" w:rsidDel="00545641" w:rsidRDefault="00DE5B61" w:rsidP="009B3B1D">
            <w:pPr>
              <w:spacing w:after="0" w:line="240" w:lineRule="auto"/>
              <w:jc w:val="both"/>
              <w:rPr>
                <w:ins w:id="11392" w:author="Emna Mokaddem" w:date="2013-01-07T18:12:00Z"/>
                <w:del w:id="11393" w:author="Lavignotte Fabien" w:date="2013-01-21T15:59:00Z"/>
                <w:rFonts w:ascii="Times New Roman" w:eastAsia="Times New Roman" w:hAnsi="Times New Roman" w:cs="Times New Roman"/>
                <w:color w:val="000000"/>
                <w:sz w:val="16"/>
                <w:szCs w:val="16"/>
                <w:lang w:val="en-US" w:eastAsia="fr-FR"/>
              </w:rPr>
            </w:pPr>
            <w:ins w:id="11394" w:author="Lavignotte Fabien" w:date="2013-01-21T15:43:00Z">
              <w:r>
                <w:rPr>
                  <w:rFonts w:ascii="Times New Roman" w:eastAsia="Times New Roman" w:hAnsi="Times New Roman" w:cs="Times New Roman"/>
                  <w:color w:val="000000"/>
                  <w:sz w:val="16"/>
                  <w:szCs w:val="16"/>
                  <w:lang w:val="en-US" w:eastAsia="fr-FR"/>
                </w:rPr>
                <w:t xml:space="preserve"> </w:t>
              </w:r>
            </w:ins>
            <w:ins w:id="11395" w:author="Emna Mokaddem" w:date="2013-01-07T18:12:00Z">
              <w:r w:rsidR="009E2250" w:rsidRPr="008400C4">
                <w:rPr>
                  <w:rFonts w:ascii="Times New Roman" w:eastAsia="Times New Roman" w:hAnsi="Times New Roman" w:cs="Times New Roman"/>
                  <w:color w:val="000000"/>
                  <w:sz w:val="16"/>
                  <w:szCs w:val="16"/>
                  <w:lang w:val="en-US" w:eastAsia="fr-FR"/>
                </w:rPr>
                <w:t>ngEO-SUB-121-WEBC-FUN</w:t>
              </w:r>
            </w:ins>
          </w:p>
          <w:p w:rsidR="009E2250" w:rsidRPr="008400C4" w:rsidDel="00DE5B61" w:rsidRDefault="00545641" w:rsidP="009B3B1D">
            <w:pPr>
              <w:spacing w:after="0" w:line="240" w:lineRule="auto"/>
              <w:jc w:val="both"/>
              <w:rPr>
                <w:ins w:id="11396" w:author="Emna Mokaddem" w:date="2013-01-07T18:12:00Z"/>
                <w:del w:id="11397" w:author="Lavignotte Fabien" w:date="2013-01-21T15:43:00Z"/>
                <w:rFonts w:ascii="Times New Roman" w:eastAsia="Times New Roman" w:hAnsi="Times New Roman" w:cs="Times New Roman"/>
                <w:color w:val="000000"/>
                <w:sz w:val="16"/>
                <w:szCs w:val="16"/>
                <w:lang w:val="en-US" w:eastAsia="fr-FR"/>
              </w:rPr>
            </w:pPr>
            <w:ins w:id="11398" w:author="Lavignotte Fabien" w:date="2013-01-21T15:59:00Z">
              <w:r>
                <w:rPr>
                  <w:rFonts w:ascii="Times New Roman" w:eastAsia="Times New Roman" w:hAnsi="Times New Roman" w:cs="Times New Roman"/>
                  <w:color w:val="000000"/>
                  <w:sz w:val="16"/>
                  <w:szCs w:val="16"/>
                  <w:lang w:val="en-US" w:eastAsia="fr-FR"/>
                </w:rPr>
                <w:t xml:space="preserve"> </w:t>
              </w:r>
            </w:ins>
            <w:ins w:id="11399" w:author="Emna Mokaddem" w:date="2013-01-07T18:12:00Z">
              <w:r w:rsidR="009E2250" w:rsidRPr="008400C4">
                <w:rPr>
                  <w:rFonts w:ascii="Times New Roman" w:eastAsia="Times New Roman" w:hAnsi="Times New Roman" w:cs="Times New Roman"/>
                  <w:color w:val="000000"/>
                  <w:sz w:val="16"/>
                  <w:szCs w:val="16"/>
                  <w:lang w:val="en-US" w:eastAsia="fr-FR"/>
                </w:rPr>
                <w:t>ngEO-SUB-122-WEBC-FUN</w:t>
              </w:r>
            </w:ins>
          </w:p>
          <w:p w:rsidR="009E2250" w:rsidDel="00545641" w:rsidRDefault="00DE5B61" w:rsidP="009B3B1D">
            <w:pPr>
              <w:spacing w:after="0" w:line="240" w:lineRule="auto"/>
              <w:jc w:val="both"/>
              <w:rPr>
                <w:ins w:id="11400" w:author="Emna Mokaddem" w:date="2013-01-07T18:12:00Z"/>
                <w:del w:id="11401" w:author="Lavignotte Fabien" w:date="2013-01-21T15:59:00Z"/>
                <w:rFonts w:ascii="Times New Roman" w:eastAsia="Times New Roman" w:hAnsi="Times New Roman" w:cs="Times New Roman"/>
                <w:color w:val="000000"/>
                <w:sz w:val="16"/>
                <w:szCs w:val="16"/>
                <w:lang w:val="en-US" w:eastAsia="fr-FR"/>
              </w:rPr>
            </w:pPr>
            <w:ins w:id="11402" w:author="Lavignotte Fabien" w:date="2013-01-21T15:43:00Z">
              <w:r>
                <w:rPr>
                  <w:rFonts w:ascii="Times New Roman" w:eastAsia="Times New Roman" w:hAnsi="Times New Roman" w:cs="Times New Roman"/>
                  <w:color w:val="000000"/>
                  <w:sz w:val="16"/>
                  <w:szCs w:val="16"/>
                  <w:lang w:val="en-US" w:eastAsia="fr-FR"/>
                </w:rPr>
                <w:t xml:space="preserve"> </w:t>
              </w:r>
            </w:ins>
            <w:ins w:id="11403" w:author="Emna Mokaddem" w:date="2013-01-07T18:12:00Z">
              <w:r w:rsidR="009E2250" w:rsidRPr="008400C4">
                <w:rPr>
                  <w:rFonts w:ascii="Times New Roman" w:eastAsia="Times New Roman" w:hAnsi="Times New Roman" w:cs="Times New Roman"/>
                  <w:color w:val="000000"/>
                  <w:sz w:val="16"/>
                  <w:szCs w:val="16"/>
                  <w:lang w:val="en-US" w:eastAsia="fr-FR"/>
                </w:rPr>
                <w:t>ngEO-SUB-123-WEBC-FUN</w:t>
              </w:r>
            </w:ins>
          </w:p>
          <w:p w:rsidR="009E2250" w:rsidRPr="008400C4" w:rsidDel="00DE5B61" w:rsidRDefault="00545641">
            <w:pPr>
              <w:spacing w:after="0" w:line="240" w:lineRule="auto"/>
              <w:jc w:val="both"/>
              <w:rPr>
                <w:ins w:id="11404" w:author="Emna Mokaddem" w:date="2013-01-07T18:12:00Z"/>
                <w:del w:id="11405" w:author="Lavignotte Fabien" w:date="2013-01-21T15:43:00Z"/>
                <w:rFonts w:ascii="Times New Roman" w:eastAsia="Times New Roman" w:hAnsi="Times New Roman" w:cs="Times New Roman"/>
                <w:color w:val="000000"/>
                <w:sz w:val="16"/>
                <w:szCs w:val="16"/>
                <w:lang w:val="en-US" w:eastAsia="fr-FR"/>
              </w:rPr>
            </w:pPr>
            <w:ins w:id="11406" w:author="Lavignotte Fabien" w:date="2013-01-21T15:59:00Z">
              <w:r>
                <w:rPr>
                  <w:rFonts w:ascii="Times New Roman" w:eastAsia="Times New Roman" w:hAnsi="Times New Roman" w:cs="Times New Roman"/>
                  <w:color w:val="000000"/>
                  <w:sz w:val="16"/>
                  <w:szCs w:val="16"/>
                  <w:lang w:val="en-US" w:eastAsia="fr-FR"/>
                </w:rPr>
                <w:t xml:space="preserve"> </w:t>
              </w:r>
            </w:ins>
            <w:ins w:id="11407" w:author="Emna Mokaddem" w:date="2013-01-07T18:12:00Z">
              <w:r w:rsidR="009E2250" w:rsidRPr="008400C4">
                <w:rPr>
                  <w:rFonts w:ascii="Times New Roman" w:eastAsia="Times New Roman" w:hAnsi="Times New Roman" w:cs="Times New Roman"/>
                  <w:color w:val="000000"/>
                  <w:sz w:val="16"/>
                  <w:szCs w:val="16"/>
                  <w:lang w:val="en-US" w:eastAsia="fr-FR"/>
                </w:rPr>
                <w:t>ngEO-SUB-124-WEBC-FUN</w:t>
              </w:r>
            </w:ins>
          </w:p>
          <w:p w:rsidR="009E2250" w:rsidRDefault="00DE5B61">
            <w:pPr>
              <w:spacing w:after="0" w:line="240" w:lineRule="auto"/>
              <w:jc w:val="both"/>
              <w:rPr>
                <w:ins w:id="11408" w:author="Lavignotte Fabien" w:date="2013-02-07T11:49:00Z"/>
                <w:rFonts w:ascii="Times New Roman" w:eastAsia="Times New Roman" w:hAnsi="Times New Roman" w:cs="Times New Roman"/>
                <w:color w:val="000000"/>
                <w:sz w:val="16"/>
                <w:szCs w:val="16"/>
                <w:lang w:val="en-US" w:eastAsia="fr-FR"/>
              </w:rPr>
            </w:pPr>
            <w:ins w:id="11409" w:author="Lavignotte Fabien" w:date="2013-01-21T15:43:00Z">
              <w:r>
                <w:rPr>
                  <w:rFonts w:ascii="Times New Roman" w:eastAsia="Times New Roman" w:hAnsi="Times New Roman" w:cs="Times New Roman"/>
                  <w:color w:val="000000"/>
                  <w:sz w:val="16"/>
                  <w:szCs w:val="16"/>
                  <w:lang w:val="en-US" w:eastAsia="fr-FR"/>
                </w:rPr>
                <w:t xml:space="preserve"> </w:t>
              </w:r>
            </w:ins>
            <w:ins w:id="11410" w:author="Emna Mokaddem" w:date="2013-01-07T18:12:00Z">
              <w:r w:rsidR="009E2250" w:rsidRPr="008400C4">
                <w:rPr>
                  <w:rFonts w:ascii="Times New Roman" w:eastAsia="Times New Roman" w:hAnsi="Times New Roman" w:cs="Times New Roman"/>
                  <w:color w:val="000000"/>
                  <w:sz w:val="16"/>
                  <w:szCs w:val="16"/>
                  <w:lang w:val="en-US" w:eastAsia="fr-FR"/>
                </w:rPr>
                <w:t>ngEO-SUB-132-WEBC-FUN</w:t>
              </w:r>
            </w:ins>
          </w:p>
          <w:p w:rsidR="001D2D29" w:rsidRPr="009E2250" w:rsidRDefault="001D2D29">
            <w:pPr>
              <w:spacing w:after="0" w:line="240" w:lineRule="auto"/>
              <w:jc w:val="both"/>
              <w:rPr>
                <w:ins w:id="11411" w:author="Emna Mokaddem" w:date="2013-01-07T18:12:00Z"/>
                <w:rFonts w:ascii="Times New Roman" w:eastAsia="Times New Roman" w:hAnsi="Times New Roman" w:cs="Times New Roman"/>
                <w:color w:val="000000"/>
                <w:sz w:val="16"/>
                <w:szCs w:val="16"/>
                <w:lang w:val="en-US" w:eastAsia="fr-FR"/>
                <w:rPrChange w:id="11412" w:author="Emna Mokaddem" w:date="2013-01-07T18:12:00Z">
                  <w:rPr>
                    <w:ins w:id="11413" w:author="Emna Mokaddem" w:date="2013-01-07T18:12:00Z"/>
                    <w:rFonts w:ascii="Times New Roman" w:eastAsia="Times New Roman" w:hAnsi="Times New Roman" w:cs="Times New Roman"/>
                    <w:color w:val="000000"/>
                    <w:sz w:val="16"/>
                    <w:szCs w:val="16"/>
                    <w:lang w:val="fr-FR" w:eastAsia="fr-FR"/>
                  </w:rPr>
                </w:rPrChange>
              </w:rPr>
            </w:pPr>
            <w:ins w:id="11414" w:author="Lavignotte Fabien" w:date="2013-02-07T11:49:00Z">
              <w:r w:rsidRPr="00C87D7A">
                <w:rPr>
                  <w:rFonts w:ascii="Times New Roman" w:eastAsia="Times New Roman" w:hAnsi="Times New Roman" w:cs="Times New Roman"/>
                  <w:color w:val="000000"/>
                  <w:sz w:val="16"/>
                  <w:szCs w:val="16"/>
                  <w:lang w:val="fr-FR" w:eastAsia="fr-FR"/>
                </w:rPr>
                <w:t>ngEO-SYS-1115-WEBC-FUN</w:t>
              </w:r>
            </w:ins>
          </w:p>
        </w:tc>
      </w:tr>
      <w:tr w:rsidR="009E2250" w:rsidRPr="00F54D39" w:rsidTr="00691B7C">
        <w:tblPrEx>
          <w:tblW w:w="0" w:type="auto"/>
          <w:tblInd w:w="60" w:type="dxa"/>
          <w:tblLayout w:type="fixed"/>
          <w:tblCellMar>
            <w:left w:w="70" w:type="dxa"/>
            <w:right w:w="70" w:type="dxa"/>
          </w:tblCellMar>
          <w:tblPrExChange w:id="11415" w:author="Lavignotte Fabien" w:date="2013-01-21T15:22:00Z">
            <w:tblPrEx>
              <w:tblW w:w="0" w:type="auto"/>
              <w:tblInd w:w="60" w:type="dxa"/>
              <w:tblLayout w:type="fixed"/>
              <w:tblCellMar>
                <w:left w:w="70" w:type="dxa"/>
                <w:right w:w="70" w:type="dxa"/>
              </w:tblCellMar>
            </w:tblPrEx>
          </w:tblPrExChange>
        </w:tblPrEx>
        <w:trPr>
          <w:trHeight w:val="465"/>
          <w:ins w:id="11416" w:author="Emna Mokaddem" w:date="2013-01-07T18:12:00Z"/>
          <w:trPrChange w:id="11417" w:author="Lavignotte Fabien" w:date="2013-01-21T15:22:00Z">
            <w:trPr>
              <w:gridBefore w:val="1"/>
              <w:trHeight w:val="465"/>
            </w:trPr>
          </w:trPrChange>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Change w:id="11418" w:author="Lavignotte Fabien" w:date="2013-01-21T15:22:00Z">
              <w:tcPr>
                <w:tcW w:w="1995" w:type="dxa"/>
                <w:gridSpan w:val="2"/>
                <w:tcBorders>
                  <w:top w:val="nil"/>
                  <w:left w:val="single" w:sz="8" w:space="0" w:color="808080"/>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11419" w:author="Emna Mokaddem" w:date="2013-01-07T18:12:00Z"/>
                <w:rFonts w:ascii="Times New Roman" w:eastAsia="Times New Roman" w:hAnsi="Times New Roman" w:cs="Times New Roman"/>
                <w:color w:val="000000"/>
                <w:sz w:val="16"/>
                <w:szCs w:val="16"/>
                <w:lang w:val="fr-FR" w:eastAsia="fr-FR"/>
              </w:rPr>
            </w:pPr>
            <w:ins w:id="11420" w:author="Emna Mokaddem" w:date="2013-01-07T18:12:00Z">
              <w:r>
                <w:rPr>
                  <w:rFonts w:ascii="Times New Roman" w:eastAsia="Times New Roman" w:hAnsi="Times New Roman" w:cs="Times New Roman"/>
                  <w:color w:val="000000"/>
                  <w:sz w:val="16"/>
                  <w:szCs w:val="16"/>
                  <w:lang w:val="fr-FR" w:eastAsia="fr-FR"/>
                </w:rPr>
                <w:t>NGEO-WEBC-VTD-017</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11421" w:author="Lavignotte Fabien" w:date="2013-01-21T15:22:00Z">
              <w:tcPr>
                <w:tcW w:w="2410" w:type="dxa"/>
                <w:gridSpan w:val="2"/>
                <w:tcBorders>
                  <w:top w:val="nil"/>
                  <w:left w:val="nil"/>
                  <w:bottom w:val="single" w:sz="8" w:space="0" w:color="808080"/>
                  <w:right w:val="single" w:sz="8" w:space="0" w:color="808080"/>
                </w:tcBorders>
                <w:shd w:val="clear" w:color="auto" w:fill="auto"/>
                <w:vAlign w:val="center"/>
              </w:tcPr>
            </w:tcPrChange>
          </w:tcPr>
          <w:p w:rsidR="009E2250" w:rsidRPr="00F54D39" w:rsidRDefault="009E2250" w:rsidP="00F54D39">
            <w:pPr>
              <w:spacing w:after="0" w:line="240" w:lineRule="auto"/>
              <w:jc w:val="both"/>
              <w:rPr>
                <w:ins w:id="11422" w:author="Emna Mokaddem" w:date="2013-01-07T18:12:00Z"/>
                <w:rFonts w:ascii="Times New Roman" w:eastAsia="Times New Roman" w:hAnsi="Times New Roman" w:cs="Times New Roman"/>
                <w:color w:val="000000"/>
                <w:sz w:val="16"/>
                <w:szCs w:val="16"/>
                <w:lang w:val="fr-FR" w:eastAsia="fr-FR"/>
              </w:rPr>
            </w:pPr>
            <w:ins w:id="11423" w:author="Emna Mokaddem" w:date="2013-01-07T18:12:00Z">
              <w:r>
                <w:rPr>
                  <w:rFonts w:ascii="Times New Roman" w:eastAsia="Times New Roman" w:hAnsi="Times New Roman" w:cs="Times New Roman"/>
                  <w:color w:val="000000"/>
                  <w:sz w:val="16"/>
                  <w:szCs w:val="16"/>
                  <w:lang w:val="fr-FR" w:eastAsia="fr-FR"/>
                </w:rPr>
                <w:t>Download options</w:t>
              </w:r>
            </w:ins>
          </w:p>
        </w:tc>
        <w:tc>
          <w:tcPr>
            <w:tcW w:w="5029" w:type="dxa"/>
            <w:tcBorders>
              <w:top w:val="single" w:sz="8" w:space="0" w:color="808080"/>
              <w:left w:val="nil"/>
              <w:bottom w:val="single" w:sz="8" w:space="0" w:color="808080"/>
              <w:right w:val="single" w:sz="8" w:space="0" w:color="808080"/>
            </w:tcBorders>
            <w:shd w:val="clear" w:color="auto" w:fill="auto"/>
            <w:vAlign w:val="center"/>
            <w:tcPrChange w:id="11424" w:author="Lavignotte Fabien" w:date="2013-01-21T15:22:00Z">
              <w:tcPr>
                <w:tcW w:w="5029" w:type="dxa"/>
                <w:gridSpan w:val="2"/>
                <w:tcBorders>
                  <w:top w:val="nil"/>
                  <w:left w:val="nil"/>
                  <w:bottom w:val="single" w:sz="8" w:space="0" w:color="808080"/>
                  <w:right w:val="single" w:sz="8" w:space="0" w:color="808080"/>
                </w:tcBorders>
                <w:shd w:val="clear" w:color="auto" w:fill="auto"/>
                <w:vAlign w:val="center"/>
              </w:tcPr>
            </w:tcPrChange>
          </w:tcPr>
          <w:p w:rsidR="009E2250" w:rsidRPr="00BE5E64" w:rsidDel="00DE5B61" w:rsidRDefault="009E2250" w:rsidP="009B3B1D">
            <w:pPr>
              <w:spacing w:after="0" w:line="240" w:lineRule="auto"/>
              <w:jc w:val="both"/>
              <w:rPr>
                <w:ins w:id="11425" w:author="Emna Mokaddem" w:date="2013-01-07T18:12:00Z"/>
                <w:del w:id="11426" w:author="Lavignotte Fabien" w:date="2013-01-21T15:43:00Z"/>
                <w:rFonts w:ascii="Times New Roman" w:eastAsia="Times New Roman" w:hAnsi="Times New Roman" w:cs="Times New Roman"/>
                <w:color w:val="000000"/>
                <w:sz w:val="16"/>
                <w:szCs w:val="16"/>
                <w:lang w:val="en-US" w:eastAsia="fr-FR"/>
              </w:rPr>
            </w:pPr>
            <w:ins w:id="11427" w:author="Emna Mokaddem" w:date="2013-01-07T18:12:00Z">
              <w:r w:rsidRPr="00BE5E64">
                <w:rPr>
                  <w:rFonts w:ascii="Times New Roman" w:eastAsia="Times New Roman" w:hAnsi="Times New Roman" w:cs="Times New Roman"/>
                  <w:color w:val="000000"/>
                  <w:sz w:val="16"/>
                  <w:szCs w:val="16"/>
                  <w:lang w:val="en-US" w:eastAsia="fr-FR"/>
                </w:rPr>
                <w:t>ngEO-SUB-026-WEBC-DES</w:t>
              </w:r>
              <w:r>
                <w:rPr>
                  <w:rFonts w:ascii="Times New Roman" w:eastAsia="Times New Roman" w:hAnsi="Times New Roman" w:cs="Times New Roman"/>
                  <w:color w:val="000000"/>
                  <w:sz w:val="16"/>
                  <w:szCs w:val="16"/>
                  <w:lang w:val="en-US" w:eastAsia="fr-FR"/>
                </w:rPr>
                <w:t xml:space="preserve"> </w:t>
              </w:r>
            </w:ins>
          </w:p>
          <w:p w:rsidR="009E2250" w:rsidRPr="00BE5E64" w:rsidDel="00545641" w:rsidRDefault="00DE5B61" w:rsidP="009B3B1D">
            <w:pPr>
              <w:spacing w:after="0" w:line="240" w:lineRule="auto"/>
              <w:jc w:val="both"/>
              <w:rPr>
                <w:ins w:id="11428" w:author="Emna Mokaddem" w:date="2013-01-07T18:12:00Z"/>
                <w:del w:id="11429" w:author="Lavignotte Fabien" w:date="2013-01-21T15:59:00Z"/>
                <w:rFonts w:ascii="Times New Roman" w:eastAsia="Times New Roman" w:hAnsi="Times New Roman" w:cs="Times New Roman"/>
                <w:color w:val="000000"/>
                <w:sz w:val="16"/>
                <w:szCs w:val="16"/>
                <w:lang w:val="en-US" w:eastAsia="fr-FR"/>
              </w:rPr>
            </w:pPr>
            <w:ins w:id="11430" w:author="Lavignotte Fabien" w:date="2013-01-21T15:43:00Z">
              <w:r>
                <w:rPr>
                  <w:rFonts w:ascii="Times New Roman" w:eastAsia="Times New Roman" w:hAnsi="Times New Roman" w:cs="Times New Roman"/>
                  <w:color w:val="000000"/>
                  <w:sz w:val="16"/>
                  <w:szCs w:val="16"/>
                  <w:lang w:val="en-US" w:eastAsia="fr-FR"/>
                </w:rPr>
                <w:t xml:space="preserve"> </w:t>
              </w:r>
            </w:ins>
            <w:ins w:id="11431" w:author="Emna Mokaddem" w:date="2013-01-07T18:12:00Z">
              <w:r w:rsidR="009E2250" w:rsidRPr="00BE5E64">
                <w:rPr>
                  <w:rFonts w:ascii="Times New Roman" w:eastAsia="Times New Roman" w:hAnsi="Times New Roman" w:cs="Times New Roman"/>
                  <w:color w:val="000000"/>
                  <w:sz w:val="16"/>
                  <w:szCs w:val="16"/>
                  <w:lang w:val="en-US" w:eastAsia="fr-FR"/>
                </w:rPr>
                <w:t>ngEO-SUB-121-WEBC-FUN </w:t>
              </w:r>
            </w:ins>
          </w:p>
          <w:p w:rsidR="009E2250" w:rsidRPr="00BE5E64" w:rsidDel="00DE5B61" w:rsidRDefault="009E2250">
            <w:pPr>
              <w:spacing w:after="0" w:line="240" w:lineRule="auto"/>
              <w:jc w:val="both"/>
              <w:rPr>
                <w:ins w:id="11432" w:author="Emna Mokaddem" w:date="2013-01-07T18:12:00Z"/>
                <w:del w:id="11433" w:author="Lavignotte Fabien" w:date="2013-01-21T15:43:00Z"/>
                <w:rFonts w:ascii="Times New Roman" w:eastAsia="Times New Roman" w:hAnsi="Times New Roman" w:cs="Times New Roman"/>
                <w:color w:val="000000"/>
                <w:sz w:val="16"/>
                <w:szCs w:val="16"/>
                <w:lang w:val="en-US" w:eastAsia="fr-FR"/>
              </w:rPr>
            </w:pPr>
            <w:ins w:id="11434" w:author="Emna Mokaddem" w:date="2013-01-07T18:12:00Z">
              <w:r w:rsidRPr="00BE5E64">
                <w:rPr>
                  <w:rFonts w:ascii="Times New Roman" w:eastAsia="Times New Roman" w:hAnsi="Times New Roman" w:cs="Times New Roman"/>
                  <w:color w:val="000000"/>
                  <w:sz w:val="16"/>
                  <w:szCs w:val="16"/>
                  <w:lang w:val="en-US" w:eastAsia="fr-FR"/>
                </w:rPr>
                <w:t>ngEO-SUB-130-WEBC-FUN</w:t>
              </w:r>
            </w:ins>
          </w:p>
          <w:p w:rsidR="009E2250" w:rsidRDefault="00DE5B61">
            <w:pPr>
              <w:spacing w:after="0" w:line="240" w:lineRule="auto"/>
              <w:jc w:val="both"/>
              <w:rPr>
                <w:ins w:id="11435" w:author="Lavignotte Fabien" w:date="2013-02-07T11:49:00Z"/>
                <w:rFonts w:ascii="Times New Roman" w:eastAsia="Times New Roman" w:hAnsi="Times New Roman" w:cs="Times New Roman"/>
                <w:color w:val="000000"/>
                <w:sz w:val="16"/>
                <w:szCs w:val="16"/>
                <w:lang w:val="en-US" w:eastAsia="fr-FR"/>
              </w:rPr>
            </w:pPr>
            <w:ins w:id="11436" w:author="Lavignotte Fabien" w:date="2013-01-21T15:43:00Z">
              <w:r>
                <w:rPr>
                  <w:rFonts w:ascii="Times New Roman" w:eastAsia="Times New Roman" w:hAnsi="Times New Roman" w:cs="Times New Roman"/>
                  <w:color w:val="000000"/>
                  <w:sz w:val="16"/>
                  <w:szCs w:val="16"/>
                  <w:lang w:val="en-US" w:eastAsia="fr-FR"/>
                </w:rPr>
                <w:t xml:space="preserve"> </w:t>
              </w:r>
            </w:ins>
            <w:ins w:id="11437" w:author="Emna Mokaddem" w:date="2013-01-07T18:12:00Z">
              <w:r w:rsidR="009E2250" w:rsidRPr="00BE5E64">
                <w:rPr>
                  <w:rFonts w:ascii="Times New Roman" w:eastAsia="Times New Roman" w:hAnsi="Times New Roman" w:cs="Times New Roman"/>
                  <w:color w:val="000000"/>
                  <w:sz w:val="16"/>
                  <w:szCs w:val="16"/>
                  <w:lang w:val="en-US" w:eastAsia="fr-FR"/>
                </w:rPr>
                <w:t xml:space="preserve">ngEO-SUB-148-WEBC-FUN </w:t>
              </w:r>
            </w:ins>
          </w:p>
          <w:p w:rsidR="001C2CF4" w:rsidRDefault="001D2D29">
            <w:pPr>
              <w:spacing w:after="0" w:line="240" w:lineRule="auto"/>
              <w:jc w:val="both"/>
              <w:rPr>
                <w:ins w:id="11438" w:author="Mokaddem Emna" w:date="2013-02-08T11:03:00Z"/>
                <w:rFonts w:ascii="Times New Roman" w:eastAsia="Times New Roman" w:hAnsi="Times New Roman" w:cs="Times New Roman"/>
                <w:color w:val="000000"/>
                <w:sz w:val="16"/>
                <w:szCs w:val="16"/>
                <w:lang w:val="en-US" w:eastAsia="fr-FR"/>
              </w:rPr>
            </w:pPr>
            <w:ins w:id="11439" w:author="Lavignotte Fabien" w:date="2013-02-07T11:49:00Z">
              <w:r w:rsidRPr="006719C3">
                <w:rPr>
                  <w:rFonts w:ascii="Times New Roman" w:eastAsia="Times New Roman" w:hAnsi="Times New Roman" w:cs="Times New Roman"/>
                  <w:color w:val="000000"/>
                  <w:sz w:val="16"/>
                  <w:szCs w:val="16"/>
                  <w:lang w:val="en-US" w:eastAsia="fr-FR"/>
                  <w:rPrChange w:id="11440" w:author="Lavignotte Fabien" w:date="2013-02-07T11:52:00Z">
                    <w:rPr>
                      <w:rFonts w:ascii="Times New Roman" w:eastAsia="Times New Roman" w:hAnsi="Times New Roman" w:cs="Times New Roman"/>
                      <w:color w:val="000000"/>
                      <w:sz w:val="16"/>
                      <w:szCs w:val="16"/>
                      <w:lang w:val="fr-FR" w:eastAsia="fr-FR"/>
                    </w:rPr>
                  </w:rPrChange>
                </w:rPr>
                <w:t>ngEO-SYS-1115-WEBC-FUN</w:t>
              </w:r>
            </w:ins>
            <w:ins w:id="11441" w:author="Lavignotte Fabien" w:date="2013-02-07T11:52:00Z">
              <w:r w:rsidR="006719C3" w:rsidRPr="006719C3">
                <w:rPr>
                  <w:rFonts w:ascii="Times New Roman" w:eastAsia="Times New Roman" w:hAnsi="Times New Roman" w:cs="Times New Roman"/>
                  <w:color w:val="000000"/>
                  <w:sz w:val="16"/>
                  <w:szCs w:val="16"/>
                  <w:lang w:val="en-US" w:eastAsia="fr-FR"/>
                  <w:rPrChange w:id="11442" w:author="Lavignotte Fabien" w:date="2013-02-07T11:52:00Z">
                    <w:rPr>
                      <w:rFonts w:ascii="Times New Roman" w:eastAsia="Times New Roman" w:hAnsi="Times New Roman" w:cs="Times New Roman"/>
                      <w:color w:val="000000"/>
                      <w:sz w:val="16"/>
                      <w:szCs w:val="16"/>
                      <w:lang w:val="fr-FR" w:eastAsia="fr-FR"/>
                    </w:rPr>
                  </w:rPrChange>
                </w:rPr>
                <w:t xml:space="preserve"> </w:t>
              </w:r>
            </w:ins>
          </w:p>
          <w:p w:rsidR="001D2D29" w:rsidRPr="006719C3" w:rsidRDefault="006719C3">
            <w:pPr>
              <w:spacing w:after="0" w:line="240" w:lineRule="auto"/>
              <w:jc w:val="both"/>
              <w:rPr>
                <w:ins w:id="11443" w:author="Emna Mokaddem" w:date="2013-01-07T18:12:00Z"/>
                <w:rFonts w:ascii="Times New Roman" w:eastAsia="Times New Roman" w:hAnsi="Times New Roman" w:cs="Times New Roman"/>
                <w:color w:val="000000"/>
                <w:sz w:val="16"/>
                <w:szCs w:val="16"/>
                <w:lang w:val="en-US" w:eastAsia="fr-FR"/>
                <w:rPrChange w:id="11444" w:author="Lavignotte Fabien" w:date="2013-02-07T11:52:00Z">
                  <w:rPr>
                    <w:ins w:id="11445" w:author="Emna Mokaddem" w:date="2013-01-07T18:12:00Z"/>
                    <w:rFonts w:ascii="Times New Roman" w:eastAsia="Times New Roman" w:hAnsi="Times New Roman" w:cs="Times New Roman"/>
                    <w:color w:val="000000"/>
                    <w:sz w:val="16"/>
                    <w:szCs w:val="16"/>
                    <w:lang w:val="fr-FR" w:eastAsia="fr-FR"/>
                  </w:rPr>
                </w:rPrChange>
              </w:rPr>
            </w:pPr>
            <w:ins w:id="11446" w:author="Lavignotte Fabien" w:date="2013-02-07T11:52:00Z">
              <w:r w:rsidRPr="006719C3">
                <w:rPr>
                  <w:rFonts w:ascii="Times New Roman" w:eastAsia="Times New Roman" w:hAnsi="Times New Roman" w:cs="Times New Roman"/>
                  <w:color w:val="000000"/>
                  <w:sz w:val="16"/>
                  <w:szCs w:val="16"/>
                  <w:lang w:val="en-US" w:eastAsia="fr-FR"/>
                  <w:rPrChange w:id="11447" w:author="Lavignotte Fabien" w:date="2013-02-07T11:52:00Z">
                    <w:rPr>
                      <w:rFonts w:ascii="Times New Roman" w:eastAsia="Times New Roman" w:hAnsi="Times New Roman" w:cs="Times New Roman"/>
                      <w:color w:val="000000"/>
                      <w:sz w:val="16"/>
                      <w:szCs w:val="16"/>
                      <w:lang w:val="fr-FR" w:eastAsia="fr-FR"/>
                    </w:rPr>
                  </w:rPrChange>
                </w:rPr>
                <w:t>ngEO-SYS-1145-WEBC-FUN</w:t>
              </w:r>
            </w:ins>
          </w:p>
        </w:tc>
      </w:tr>
      <w:tr w:rsidR="003E3145" w:rsidRPr="00F54D39" w:rsidTr="00691B7C">
        <w:trPr>
          <w:trHeight w:val="465"/>
          <w:ins w:id="11448" w:author="Lavignotte Fabien" w:date="2013-01-21T15:42: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3E3145" w:rsidRDefault="003E3145">
            <w:pPr>
              <w:spacing w:after="0" w:line="240" w:lineRule="auto"/>
              <w:jc w:val="both"/>
              <w:rPr>
                <w:ins w:id="11449" w:author="Lavignotte Fabien" w:date="2013-01-21T15:42:00Z"/>
                <w:rFonts w:ascii="Times New Roman" w:eastAsia="Times New Roman" w:hAnsi="Times New Roman" w:cs="Times New Roman"/>
                <w:color w:val="000000"/>
                <w:sz w:val="16"/>
                <w:szCs w:val="16"/>
                <w:lang w:val="fr-FR" w:eastAsia="fr-FR"/>
              </w:rPr>
            </w:pPr>
            <w:ins w:id="11450" w:author="Lavignotte Fabien" w:date="2013-01-21T15:43:00Z">
              <w:r>
                <w:rPr>
                  <w:rFonts w:ascii="Times New Roman" w:eastAsia="Times New Roman" w:hAnsi="Times New Roman" w:cs="Times New Roman"/>
                  <w:color w:val="000000"/>
                  <w:sz w:val="16"/>
                  <w:szCs w:val="16"/>
                  <w:lang w:val="fr-FR" w:eastAsia="fr-FR"/>
                </w:rPr>
                <w:t>NGEO-WEBC-VTD-018</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3E3145" w:rsidRDefault="003E3145" w:rsidP="00F54D39">
            <w:pPr>
              <w:spacing w:after="0" w:line="240" w:lineRule="auto"/>
              <w:jc w:val="both"/>
              <w:rPr>
                <w:ins w:id="11451" w:author="Lavignotte Fabien" w:date="2013-01-21T15:42:00Z"/>
                <w:rFonts w:ascii="Times New Roman" w:eastAsia="Times New Roman" w:hAnsi="Times New Roman" w:cs="Times New Roman"/>
                <w:color w:val="000000"/>
                <w:sz w:val="16"/>
                <w:szCs w:val="16"/>
                <w:lang w:val="fr-FR" w:eastAsia="fr-FR"/>
              </w:rPr>
            </w:pPr>
            <w:ins w:id="11452" w:author="Lavignotte Fabien" w:date="2013-01-21T15:43:00Z">
              <w:r>
                <w:rPr>
                  <w:rFonts w:ascii="Times New Roman" w:eastAsia="Times New Roman" w:hAnsi="Times New Roman" w:cs="Times New Roman"/>
                  <w:color w:val="000000"/>
                  <w:sz w:val="16"/>
                  <w:szCs w:val="16"/>
                  <w:lang w:val="fr-FR" w:eastAsia="fr-FR"/>
                </w:rPr>
                <w:t>Help</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1C2CF4" w:rsidRPr="00210128" w:rsidRDefault="003E3145" w:rsidP="009B3B1D">
            <w:pPr>
              <w:spacing w:after="0" w:line="240" w:lineRule="auto"/>
              <w:jc w:val="both"/>
              <w:rPr>
                <w:ins w:id="11453" w:author="Mokaddem Emna" w:date="2013-02-08T11:03:00Z"/>
                <w:rFonts w:ascii="Times New Roman" w:eastAsia="Times New Roman" w:hAnsi="Times New Roman" w:cs="Times New Roman"/>
                <w:color w:val="000000"/>
                <w:sz w:val="16"/>
                <w:szCs w:val="16"/>
                <w:lang w:val="en-US" w:eastAsia="fr-FR"/>
                <w:rPrChange w:id="11454" w:author="Mokaddem Emna" w:date="2013-02-08T11:34:00Z">
                  <w:rPr>
                    <w:ins w:id="11455" w:author="Mokaddem Emna" w:date="2013-02-08T11:03:00Z"/>
                    <w:rFonts w:ascii="Times New Roman" w:eastAsia="Times New Roman" w:hAnsi="Times New Roman" w:cs="Times New Roman"/>
                    <w:color w:val="000000"/>
                    <w:sz w:val="16"/>
                    <w:szCs w:val="16"/>
                    <w:lang w:val="fr-FR" w:eastAsia="fr-FR"/>
                  </w:rPr>
                </w:rPrChange>
              </w:rPr>
            </w:pPr>
            <w:ins w:id="11456" w:author="Lavignotte Fabien" w:date="2013-01-21T15:42:00Z">
              <w:r w:rsidRPr="00210128">
                <w:rPr>
                  <w:rFonts w:ascii="Times New Roman" w:eastAsia="Times New Roman" w:hAnsi="Times New Roman" w:cs="Times New Roman"/>
                  <w:color w:val="000000"/>
                  <w:sz w:val="16"/>
                  <w:szCs w:val="16"/>
                  <w:lang w:val="en-US" w:eastAsia="fr-FR"/>
                  <w:rPrChange w:id="11457" w:author="Mokaddem Emna" w:date="2013-02-08T11:34:00Z">
                    <w:rPr>
                      <w:rFonts w:ascii="Times New Roman" w:eastAsia="Times New Roman" w:hAnsi="Times New Roman" w:cs="Times New Roman"/>
                      <w:color w:val="000000"/>
                      <w:sz w:val="16"/>
                      <w:szCs w:val="16"/>
                      <w:lang w:val="fr-FR" w:eastAsia="fr-FR"/>
                    </w:rPr>
                  </w:rPrChange>
                </w:rPr>
                <w:t>ngEO-SUB-183-WEBC-FUN</w:t>
              </w:r>
            </w:ins>
            <w:ins w:id="11458" w:author="Lavignotte Fabien" w:date="2013-01-21T15:43:00Z">
              <w:r w:rsidRPr="00210128">
                <w:rPr>
                  <w:rFonts w:ascii="Times New Roman" w:eastAsia="Times New Roman" w:hAnsi="Times New Roman" w:cs="Times New Roman"/>
                  <w:color w:val="000000"/>
                  <w:sz w:val="16"/>
                  <w:szCs w:val="16"/>
                  <w:lang w:val="en-US" w:eastAsia="fr-FR"/>
                  <w:rPrChange w:id="11459" w:author="Mokaddem Emna" w:date="2013-02-08T11:34:00Z">
                    <w:rPr>
                      <w:rFonts w:ascii="Times New Roman" w:eastAsia="Times New Roman" w:hAnsi="Times New Roman" w:cs="Times New Roman"/>
                      <w:color w:val="000000"/>
                      <w:sz w:val="16"/>
                      <w:szCs w:val="16"/>
                      <w:lang w:val="fr-FR" w:eastAsia="fr-FR"/>
                    </w:rPr>
                  </w:rPrChange>
                </w:rPr>
                <w:t xml:space="preserve"> </w:t>
              </w:r>
            </w:ins>
          </w:p>
          <w:p w:rsidR="001C2CF4" w:rsidRDefault="003E3145" w:rsidP="009B3B1D">
            <w:pPr>
              <w:spacing w:after="0" w:line="240" w:lineRule="auto"/>
              <w:jc w:val="both"/>
              <w:rPr>
                <w:ins w:id="11460" w:author="Mokaddem Emna" w:date="2013-02-08T11:04:00Z"/>
                <w:rFonts w:ascii="Times New Roman" w:eastAsia="Times New Roman" w:hAnsi="Times New Roman" w:cs="Times New Roman"/>
                <w:color w:val="000000"/>
                <w:sz w:val="16"/>
                <w:szCs w:val="16"/>
                <w:lang w:val="en-US" w:eastAsia="fr-FR"/>
              </w:rPr>
            </w:pPr>
            <w:ins w:id="11461" w:author="Lavignotte Fabien" w:date="2013-01-21T15:43:00Z">
              <w:r w:rsidRPr="001C2CF4">
                <w:rPr>
                  <w:rFonts w:ascii="Times New Roman" w:eastAsia="Times New Roman" w:hAnsi="Times New Roman" w:cs="Times New Roman"/>
                  <w:color w:val="000000"/>
                  <w:sz w:val="16"/>
                  <w:szCs w:val="16"/>
                  <w:lang w:val="en-US" w:eastAsia="fr-FR"/>
                  <w:rPrChange w:id="11462" w:author="Mokaddem Emna" w:date="2013-02-08T11:03:00Z">
                    <w:rPr>
                      <w:rFonts w:ascii="Times New Roman" w:eastAsia="Times New Roman" w:hAnsi="Times New Roman" w:cs="Times New Roman"/>
                      <w:color w:val="000000"/>
                      <w:sz w:val="16"/>
                      <w:szCs w:val="16"/>
                      <w:lang w:val="fr-FR" w:eastAsia="fr-FR"/>
                    </w:rPr>
                  </w:rPrChange>
                </w:rPr>
                <w:t>ngEO-SUB-185-WEBC-FUN</w:t>
              </w:r>
            </w:ins>
          </w:p>
          <w:p w:rsidR="001C2CF4" w:rsidRDefault="003E3145" w:rsidP="009B3B1D">
            <w:pPr>
              <w:spacing w:after="0" w:line="240" w:lineRule="auto"/>
              <w:jc w:val="both"/>
              <w:rPr>
                <w:ins w:id="11463" w:author="Mokaddem Emna" w:date="2013-02-08T11:04:00Z"/>
                <w:rFonts w:ascii="Times New Roman" w:eastAsia="Times New Roman" w:hAnsi="Times New Roman" w:cs="Times New Roman"/>
                <w:color w:val="000000"/>
                <w:sz w:val="16"/>
                <w:szCs w:val="16"/>
                <w:lang w:val="en-US" w:eastAsia="fr-FR"/>
              </w:rPr>
            </w:pPr>
            <w:ins w:id="11464" w:author="Lavignotte Fabien" w:date="2013-01-21T15:43:00Z">
              <w:del w:id="11465" w:author="Mokaddem Emna" w:date="2013-02-08T11:04:00Z">
                <w:r w:rsidRPr="001C2CF4" w:rsidDel="001C2CF4">
                  <w:rPr>
                    <w:rFonts w:ascii="Times New Roman" w:eastAsia="Times New Roman" w:hAnsi="Times New Roman" w:cs="Times New Roman"/>
                    <w:color w:val="000000"/>
                    <w:sz w:val="16"/>
                    <w:szCs w:val="16"/>
                    <w:lang w:val="en-US" w:eastAsia="fr-FR"/>
                    <w:rPrChange w:id="11466" w:author="Mokaddem Emna" w:date="2013-02-08T11:03:00Z">
                      <w:rPr>
                        <w:rFonts w:ascii="Times New Roman" w:eastAsia="Times New Roman" w:hAnsi="Times New Roman" w:cs="Times New Roman"/>
                        <w:b/>
                        <w:bCs/>
                        <w:caps/>
                        <w:color w:val="000000"/>
                        <w:sz w:val="16"/>
                        <w:szCs w:val="16"/>
                        <w:lang w:val="en-US" w:eastAsia="fr-FR"/>
                      </w:rPr>
                    </w:rPrChange>
                  </w:rPr>
                  <w:delText xml:space="preserve"> </w:delText>
                </w:r>
              </w:del>
              <w:r w:rsidRPr="001C2CF4">
                <w:rPr>
                  <w:rFonts w:ascii="Times New Roman" w:eastAsia="Times New Roman" w:hAnsi="Times New Roman" w:cs="Times New Roman"/>
                  <w:color w:val="000000"/>
                  <w:sz w:val="16"/>
                  <w:szCs w:val="16"/>
                  <w:lang w:val="en-US" w:eastAsia="fr-FR"/>
                  <w:rPrChange w:id="11467" w:author="Mokaddem Emna" w:date="2013-02-08T11:03:00Z">
                    <w:rPr>
                      <w:rFonts w:ascii="Times New Roman" w:eastAsia="Times New Roman" w:hAnsi="Times New Roman" w:cs="Times New Roman"/>
                      <w:color w:val="000000"/>
                      <w:sz w:val="16"/>
                      <w:szCs w:val="16"/>
                      <w:lang w:val="fr-FR" w:eastAsia="fr-FR"/>
                    </w:rPr>
                  </w:rPrChange>
                </w:rPr>
                <w:t>ngEO-SUB-184-WEBC-FUN</w:t>
              </w:r>
            </w:ins>
            <w:ins w:id="11468" w:author="Lavignotte Fabien" w:date="2013-01-21T15:44:00Z">
              <w:r w:rsidR="00CA0DDE" w:rsidRPr="001C2CF4">
                <w:rPr>
                  <w:rFonts w:ascii="Times New Roman" w:eastAsia="Times New Roman" w:hAnsi="Times New Roman" w:cs="Times New Roman"/>
                  <w:color w:val="000000"/>
                  <w:sz w:val="16"/>
                  <w:szCs w:val="16"/>
                  <w:lang w:val="en-US" w:eastAsia="fr-FR"/>
                  <w:rPrChange w:id="11469" w:author="Mokaddem Emna" w:date="2013-02-08T11:03:00Z">
                    <w:rPr>
                      <w:rFonts w:ascii="Times New Roman" w:eastAsia="Times New Roman" w:hAnsi="Times New Roman" w:cs="Times New Roman"/>
                      <w:b/>
                      <w:bCs/>
                      <w:caps/>
                      <w:color w:val="000000"/>
                      <w:sz w:val="16"/>
                      <w:szCs w:val="16"/>
                      <w:lang w:val="en-US" w:eastAsia="fr-FR"/>
                    </w:rPr>
                  </w:rPrChange>
                </w:rPr>
                <w:t xml:space="preserve"> </w:t>
              </w:r>
            </w:ins>
          </w:p>
          <w:p w:rsidR="003E3145" w:rsidRPr="001C2CF4" w:rsidRDefault="00CA0DDE" w:rsidP="009B3B1D">
            <w:pPr>
              <w:spacing w:after="0" w:line="240" w:lineRule="auto"/>
              <w:jc w:val="both"/>
              <w:rPr>
                <w:ins w:id="11470" w:author="Lavignotte Fabien" w:date="2013-01-21T15:42:00Z"/>
                <w:rFonts w:ascii="Times New Roman" w:eastAsia="Times New Roman" w:hAnsi="Times New Roman" w:cs="Times New Roman"/>
                <w:color w:val="000000"/>
                <w:sz w:val="16"/>
                <w:szCs w:val="16"/>
                <w:lang w:val="en-US" w:eastAsia="fr-FR"/>
              </w:rPr>
            </w:pPr>
            <w:ins w:id="11471" w:author="Lavignotte Fabien" w:date="2013-01-21T15:44:00Z">
              <w:r w:rsidRPr="001C2CF4">
                <w:rPr>
                  <w:rFonts w:ascii="Times New Roman" w:eastAsia="Times New Roman" w:hAnsi="Times New Roman" w:cs="Times New Roman"/>
                  <w:color w:val="000000"/>
                  <w:sz w:val="16"/>
                  <w:szCs w:val="16"/>
                  <w:lang w:val="en-US" w:eastAsia="fr-FR"/>
                  <w:rPrChange w:id="11472" w:author="Mokaddem Emna" w:date="2013-02-08T11:03:00Z">
                    <w:rPr>
                      <w:rFonts w:ascii="Times New Roman" w:eastAsia="Times New Roman" w:hAnsi="Times New Roman" w:cs="Times New Roman"/>
                      <w:color w:val="000000"/>
                      <w:sz w:val="16"/>
                      <w:szCs w:val="16"/>
                      <w:lang w:val="fr-FR" w:eastAsia="fr-FR"/>
                    </w:rPr>
                  </w:rPrChange>
                </w:rPr>
                <w:t>ngEO-SYS-1170-WEBC-FUN</w:t>
              </w:r>
            </w:ins>
          </w:p>
        </w:tc>
      </w:tr>
      <w:tr w:rsidR="003E3145" w:rsidRPr="00F54D39" w:rsidTr="00691B7C">
        <w:trPr>
          <w:trHeight w:val="465"/>
          <w:ins w:id="11473" w:author="Lavignotte Fabien" w:date="2013-01-21T15:42: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3E3145" w:rsidRPr="00CA0DDE" w:rsidRDefault="004D56C8" w:rsidP="00F54D39">
            <w:pPr>
              <w:spacing w:after="0" w:line="240" w:lineRule="auto"/>
              <w:jc w:val="both"/>
              <w:rPr>
                <w:ins w:id="11474" w:author="Lavignotte Fabien" w:date="2013-01-21T15:42:00Z"/>
                <w:rFonts w:ascii="Times New Roman" w:eastAsia="Times New Roman" w:hAnsi="Times New Roman" w:cs="Times New Roman"/>
                <w:color w:val="000000"/>
                <w:sz w:val="16"/>
                <w:szCs w:val="16"/>
                <w:lang w:val="fr-FR" w:eastAsia="fr-FR"/>
              </w:rPr>
            </w:pPr>
            <w:ins w:id="11475" w:author="Lavignotte Fabien" w:date="2013-01-21T15:56:00Z">
              <w:r>
                <w:rPr>
                  <w:rFonts w:ascii="Times New Roman" w:eastAsia="Times New Roman" w:hAnsi="Times New Roman" w:cs="Times New Roman"/>
                  <w:color w:val="000000"/>
                  <w:sz w:val="16"/>
                  <w:szCs w:val="16"/>
                  <w:lang w:val="fr-FR" w:eastAsia="fr-FR"/>
                </w:rPr>
                <w:t>NGEO-WEBC-VTD-019</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3E3145" w:rsidRPr="00CA0DDE" w:rsidRDefault="004D56C8" w:rsidP="00F54D39">
            <w:pPr>
              <w:spacing w:after="0" w:line="240" w:lineRule="auto"/>
              <w:jc w:val="both"/>
              <w:rPr>
                <w:ins w:id="11476" w:author="Lavignotte Fabien" w:date="2013-01-21T15:42:00Z"/>
                <w:rFonts w:ascii="Times New Roman" w:eastAsia="Times New Roman" w:hAnsi="Times New Roman" w:cs="Times New Roman"/>
                <w:color w:val="000000"/>
                <w:sz w:val="16"/>
                <w:szCs w:val="16"/>
                <w:lang w:val="fr-FR" w:eastAsia="fr-FR"/>
              </w:rPr>
            </w:pPr>
            <w:ins w:id="11477" w:author="Lavignotte Fabien" w:date="2013-01-21T15:56:00Z">
              <w:r>
                <w:rPr>
                  <w:rFonts w:ascii="Times New Roman" w:eastAsia="Times New Roman" w:hAnsi="Times New Roman" w:cs="Times New Roman"/>
                  <w:color w:val="000000"/>
                  <w:sz w:val="16"/>
                  <w:szCs w:val="16"/>
                  <w:lang w:val="fr-FR" w:eastAsia="fr-FR"/>
                </w:rPr>
                <w:t>Import</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1C2CF4" w:rsidRPr="00210128" w:rsidRDefault="005F44EA">
            <w:pPr>
              <w:spacing w:after="0" w:line="240" w:lineRule="auto"/>
              <w:jc w:val="both"/>
              <w:rPr>
                <w:ins w:id="11478" w:author="Mokaddem Emna" w:date="2013-02-08T11:03:00Z"/>
                <w:rFonts w:ascii="Times New Roman" w:eastAsia="Times New Roman" w:hAnsi="Times New Roman" w:cs="Times New Roman"/>
                <w:color w:val="000000"/>
                <w:sz w:val="16"/>
                <w:szCs w:val="16"/>
                <w:lang w:val="en-US" w:eastAsia="fr-FR"/>
                <w:rPrChange w:id="11479" w:author="Mokaddem Emna" w:date="2013-02-08T11:34:00Z">
                  <w:rPr>
                    <w:ins w:id="11480" w:author="Mokaddem Emna" w:date="2013-02-08T11:03:00Z"/>
                    <w:rFonts w:ascii="Times New Roman" w:eastAsia="Times New Roman" w:hAnsi="Times New Roman" w:cs="Times New Roman"/>
                    <w:color w:val="000000"/>
                    <w:sz w:val="16"/>
                    <w:szCs w:val="16"/>
                    <w:lang w:val="fr-FR" w:eastAsia="fr-FR"/>
                  </w:rPr>
                </w:rPrChange>
              </w:rPr>
            </w:pPr>
            <w:ins w:id="11481" w:author="Lavignotte Fabien" w:date="2013-01-21T15:57:00Z">
              <w:r w:rsidRPr="00210128">
                <w:rPr>
                  <w:rFonts w:ascii="Times New Roman" w:eastAsia="Times New Roman" w:hAnsi="Times New Roman" w:cs="Times New Roman"/>
                  <w:color w:val="000000"/>
                  <w:sz w:val="16"/>
                  <w:szCs w:val="16"/>
                  <w:lang w:val="en-US" w:eastAsia="fr-FR"/>
                  <w:rPrChange w:id="11482" w:author="Mokaddem Emna" w:date="2013-02-08T11:34:00Z">
                    <w:rPr>
                      <w:rFonts w:ascii="Times New Roman" w:eastAsia="Times New Roman" w:hAnsi="Times New Roman" w:cs="Times New Roman"/>
                      <w:color w:val="000000"/>
                      <w:sz w:val="16"/>
                      <w:szCs w:val="16"/>
                      <w:lang w:val="fr-FR" w:eastAsia="fr-FR"/>
                    </w:rPr>
                  </w:rPrChange>
                </w:rPr>
                <w:t xml:space="preserve">ngEO-SUB-061-WEBC-DES </w:t>
              </w:r>
            </w:ins>
          </w:p>
          <w:p w:rsidR="001C2CF4" w:rsidRDefault="00B662C8">
            <w:pPr>
              <w:spacing w:after="0" w:line="240" w:lineRule="auto"/>
              <w:jc w:val="both"/>
              <w:rPr>
                <w:ins w:id="11483" w:author="Mokaddem Emna" w:date="2013-02-08T11:03:00Z"/>
                <w:rFonts w:ascii="Times New Roman" w:eastAsia="Times New Roman" w:hAnsi="Times New Roman" w:cs="Times New Roman"/>
                <w:color w:val="000000"/>
                <w:sz w:val="16"/>
                <w:szCs w:val="16"/>
                <w:lang w:val="en-US" w:eastAsia="fr-FR"/>
              </w:rPr>
            </w:pPr>
            <w:ins w:id="11484" w:author="Lavignotte Fabien" w:date="2013-01-21T15:58:00Z">
              <w:r w:rsidRPr="001C2CF4">
                <w:rPr>
                  <w:rFonts w:ascii="Times New Roman" w:eastAsia="Times New Roman" w:hAnsi="Times New Roman" w:cs="Times New Roman"/>
                  <w:color w:val="000000"/>
                  <w:sz w:val="16"/>
                  <w:szCs w:val="16"/>
                  <w:lang w:val="en-US" w:eastAsia="fr-FR"/>
                  <w:rPrChange w:id="11485" w:author="Mokaddem Emna" w:date="2013-02-08T11:03:00Z">
                    <w:rPr>
                      <w:rFonts w:ascii="Times New Roman" w:eastAsia="Times New Roman" w:hAnsi="Times New Roman" w:cs="Times New Roman"/>
                      <w:color w:val="000000"/>
                      <w:sz w:val="16"/>
                      <w:szCs w:val="16"/>
                      <w:lang w:val="fr-FR" w:eastAsia="fr-FR"/>
                    </w:rPr>
                  </w:rPrChange>
                </w:rPr>
                <w:t xml:space="preserve">ngEO-SUB-108-WEBC-FUN </w:t>
              </w:r>
            </w:ins>
          </w:p>
          <w:p w:rsidR="001C2CF4" w:rsidRDefault="00545641">
            <w:pPr>
              <w:spacing w:after="0" w:line="240" w:lineRule="auto"/>
              <w:jc w:val="both"/>
              <w:rPr>
                <w:ins w:id="11486" w:author="Mokaddem Emna" w:date="2013-02-08T11:03:00Z"/>
                <w:rFonts w:ascii="Times New Roman" w:eastAsia="Times New Roman" w:hAnsi="Times New Roman" w:cs="Times New Roman"/>
                <w:color w:val="000000"/>
                <w:sz w:val="16"/>
                <w:szCs w:val="16"/>
                <w:lang w:val="en-US" w:eastAsia="fr-FR"/>
              </w:rPr>
            </w:pPr>
            <w:ins w:id="11487" w:author="Lavignotte Fabien" w:date="2013-01-21T15:59:00Z">
              <w:r w:rsidRPr="001C2CF4">
                <w:rPr>
                  <w:rFonts w:ascii="Times New Roman" w:eastAsia="Times New Roman" w:hAnsi="Times New Roman" w:cs="Times New Roman"/>
                  <w:color w:val="000000"/>
                  <w:sz w:val="16"/>
                  <w:szCs w:val="16"/>
                  <w:lang w:val="en-US" w:eastAsia="fr-FR"/>
                  <w:rPrChange w:id="11488" w:author="Mokaddem Emna" w:date="2013-02-08T11:03:00Z">
                    <w:rPr>
                      <w:rFonts w:ascii="Times New Roman" w:eastAsia="Times New Roman" w:hAnsi="Times New Roman" w:cs="Times New Roman"/>
                      <w:color w:val="000000"/>
                      <w:sz w:val="16"/>
                      <w:szCs w:val="16"/>
                      <w:lang w:val="fr-FR" w:eastAsia="fr-FR"/>
                    </w:rPr>
                  </w:rPrChange>
                </w:rPr>
                <w:t>ngEO-SUB-306-WEBC-INT</w:t>
              </w:r>
            </w:ins>
            <w:ins w:id="11489" w:author="Lavignotte Fabien" w:date="2013-01-21T15:57:00Z">
              <w:r w:rsidR="005F44EA" w:rsidRPr="001C2CF4">
                <w:rPr>
                  <w:rFonts w:ascii="Times New Roman" w:eastAsia="Times New Roman" w:hAnsi="Times New Roman" w:cs="Times New Roman"/>
                  <w:color w:val="000000"/>
                  <w:sz w:val="16"/>
                  <w:szCs w:val="16"/>
                  <w:lang w:val="en-US" w:eastAsia="fr-FR"/>
                  <w:rPrChange w:id="11490" w:author="Mokaddem Emna" w:date="2013-02-08T11:03:00Z">
                    <w:rPr>
                      <w:rFonts w:ascii="Times New Roman" w:eastAsia="Times New Roman" w:hAnsi="Times New Roman" w:cs="Times New Roman"/>
                      <w:color w:val="000000"/>
                      <w:sz w:val="16"/>
                      <w:szCs w:val="16"/>
                      <w:lang w:val="fr-FR" w:eastAsia="fr-FR"/>
                    </w:rPr>
                  </w:rPrChange>
                </w:rPr>
                <w:t xml:space="preserve"> </w:t>
              </w:r>
            </w:ins>
          </w:p>
          <w:p w:rsidR="003E3145" w:rsidRPr="001C2CF4" w:rsidRDefault="004D56C8">
            <w:pPr>
              <w:spacing w:after="0" w:line="240" w:lineRule="auto"/>
              <w:jc w:val="both"/>
              <w:rPr>
                <w:ins w:id="11491" w:author="Lavignotte Fabien" w:date="2013-01-21T15:42:00Z"/>
                <w:rFonts w:ascii="Times New Roman" w:eastAsia="Times New Roman" w:hAnsi="Times New Roman" w:cs="Times New Roman"/>
                <w:color w:val="000000"/>
                <w:sz w:val="16"/>
                <w:szCs w:val="16"/>
                <w:lang w:val="en-US" w:eastAsia="fr-FR"/>
                <w:rPrChange w:id="11492" w:author="Mokaddem Emna" w:date="2013-02-08T11:03:00Z">
                  <w:rPr>
                    <w:ins w:id="11493" w:author="Lavignotte Fabien" w:date="2013-01-21T15:42:00Z"/>
                    <w:rFonts w:ascii="Times New Roman" w:eastAsia="Times New Roman" w:hAnsi="Times New Roman" w:cs="Times New Roman"/>
                    <w:color w:val="000000"/>
                    <w:sz w:val="16"/>
                    <w:szCs w:val="16"/>
                    <w:lang w:val="fr-FR" w:eastAsia="fr-FR"/>
                  </w:rPr>
                </w:rPrChange>
              </w:rPr>
            </w:pPr>
            <w:ins w:id="11494" w:author="Lavignotte Fabien" w:date="2013-01-21T15:56:00Z">
              <w:r w:rsidRPr="001C2CF4">
                <w:rPr>
                  <w:rFonts w:ascii="Times New Roman" w:eastAsia="Times New Roman" w:hAnsi="Times New Roman" w:cs="Times New Roman"/>
                  <w:color w:val="000000"/>
                  <w:sz w:val="16"/>
                  <w:szCs w:val="16"/>
                  <w:lang w:val="en-US" w:eastAsia="fr-FR"/>
                  <w:rPrChange w:id="11495" w:author="Mokaddem Emna" w:date="2013-02-08T11:03:00Z">
                    <w:rPr>
                      <w:rFonts w:ascii="Times New Roman" w:eastAsia="Times New Roman" w:hAnsi="Times New Roman" w:cs="Times New Roman"/>
                      <w:color w:val="000000"/>
                      <w:sz w:val="16"/>
                      <w:szCs w:val="16"/>
                      <w:lang w:val="fr-FR" w:eastAsia="fr-FR"/>
                    </w:rPr>
                  </w:rPrChange>
                </w:rPr>
                <w:t>ngEO-SYS-1155-WEBC-FUN</w:t>
              </w:r>
            </w:ins>
            <w:ins w:id="11496" w:author="Lavignotte Fabien" w:date="2013-01-21T15:59:00Z">
              <w:r w:rsidR="00545641" w:rsidRPr="001C2CF4">
                <w:rPr>
                  <w:rFonts w:ascii="Times New Roman" w:eastAsia="Times New Roman" w:hAnsi="Times New Roman" w:cs="Times New Roman"/>
                  <w:color w:val="000000"/>
                  <w:sz w:val="16"/>
                  <w:szCs w:val="16"/>
                  <w:lang w:val="en-US" w:eastAsia="fr-FR"/>
                  <w:rPrChange w:id="11497" w:author="Mokaddem Emna" w:date="2013-02-08T11:03:00Z">
                    <w:rPr>
                      <w:rFonts w:ascii="Times New Roman" w:eastAsia="Times New Roman" w:hAnsi="Times New Roman" w:cs="Times New Roman"/>
                      <w:b/>
                      <w:bCs/>
                      <w:caps/>
                      <w:color w:val="000000"/>
                      <w:sz w:val="16"/>
                      <w:szCs w:val="16"/>
                      <w:lang w:val="en-US" w:eastAsia="fr-FR"/>
                    </w:rPr>
                  </w:rPrChange>
                </w:rPr>
                <w:t xml:space="preserve"> </w:t>
              </w:r>
            </w:ins>
          </w:p>
        </w:tc>
      </w:tr>
      <w:tr w:rsidR="007A4623" w:rsidRPr="00F54D39" w:rsidTr="00691B7C">
        <w:trPr>
          <w:trHeight w:val="465"/>
          <w:ins w:id="11498" w:author="Mokaddem Emna" w:date="2013-01-24T15:39: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11499" w:author="Mokaddem Emna" w:date="2013-01-24T15:39:00Z"/>
                <w:rFonts w:ascii="Times New Roman" w:eastAsia="Times New Roman" w:hAnsi="Times New Roman" w:cs="Times New Roman"/>
                <w:color w:val="000000"/>
                <w:sz w:val="16"/>
                <w:szCs w:val="16"/>
                <w:lang w:val="fr-FR" w:eastAsia="fr-FR"/>
              </w:rPr>
            </w:pPr>
            <w:ins w:id="11500" w:author="Mokaddem Emna" w:date="2013-01-24T15:39:00Z">
              <w:r>
                <w:rPr>
                  <w:rFonts w:ascii="Times New Roman" w:eastAsia="Times New Roman" w:hAnsi="Times New Roman" w:cs="Times New Roman"/>
                  <w:color w:val="000000"/>
                  <w:sz w:val="16"/>
                  <w:szCs w:val="16"/>
                  <w:lang w:val="fr-FR" w:eastAsia="fr-FR"/>
                </w:rPr>
                <w:t>NGEO-WEBC-VTD-020</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11501" w:author="Mokaddem Emna" w:date="2013-01-24T15:39:00Z"/>
                <w:rFonts w:ascii="Times New Roman" w:eastAsia="Times New Roman" w:hAnsi="Times New Roman" w:cs="Times New Roman"/>
                <w:color w:val="000000"/>
                <w:sz w:val="16"/>
                <w:szCs w:val="16"/>
                <w:lang w:val="fr-FR" w:eastAsia="fr-FR"/>
              </w:rPr>
            </w:pPr>
            <w:ins w:id="11502" w:author="Mokaddem Emna" w:date="2013-01-24T15:39:00Z">
              <w:r>
                <w:rPr>
                  <w:rFonts w:ascii="Times New Roman" w:eastAsia="Times New Roman" w:hAnsi="Times New Roman" w:cs="Times New Roman"/>
                  <w:color w:val="000000"/>
                  <w:sz w:val="16"/>
                  <w:szCs w:val="16"/>
                  <w:lang w:val="fr-FR" w:eastAsia="fr-FR"/>
                </w:rPr>
                <w:t>Search Shared URL</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1C2CF4" w:rsidRDefault="007A4623">
            <w:pPr>
              <w:spacing w:after="0" w:line="240" w:lineRule="auto"/>
              <w:jc w:val="both"/>
              <w:rPr>
                <w:ins w:id="11503" w:author="Mokaddem Emna" w:date="2013-02-08T11:03:00Z"/>
                <w:rFonts w:ascii="Times New Roman" w:eastAsia="Times New Roman" w:hAnsi="Times New Roman" w:cs="Times New Roman"/>
                <w:color w:val="000000"/>
                <w:sz w:val="16"/>
                <w:szCs w:val="16"/>
                <w:lang w:val="en-US" w:eastAsia="fr-FR"/>
              </w:rPr>
            </w:pPr>
            <w:ins w:id="11504" w:author="Mokaddem Emna" w:date="2013-01-24T15:39:00Z">
              <w:r w:rsidRPr="00CF6228">
                <w:rPr>
                  <w:rFonts w:ascii="Times New Roman" w:eastAsia="Times New Roman" w:hAnsi="Times New Roman" w:cs="Times New Roman"/>
                  <w:color w:val="000000"/>
                  <w:sz w:val="16"/>
                  <w:szCs w:val="16"/>
                  <w:lang w:val="en-US" w:eastAsia="fr-FR"/>
                  <w:rPrChange w:id="11505" w:author="Lavignotte Fabien" w:date="2013-02-07T15:30:00Z">
                    <w:rPr>
                      <w:rFonts w:ascii="Times New Roman" w:eastAsia="Times New Roman" w:hAnsi="Times New Roman" w:cs="Times New Roman"/>
                      <w:color w:val="000000"/>
                      <w:sz w:val="16"/>
                      <w:szCs w:val="16"/>
                      <w:lang w:val="fr-FR" w:eastAsia="fr-FR"/>
                    </w:rPr>
                  </w:rPrChange>
                </w:rPr>
                <w:t>ngEO-SUB-013-WEBC-DES</w:t>
              </w:r>
            </w:ins>
            <w:ins w:id="11506" w:author="Lavignotte Fabien" w:date="2013-02-07T11:50:00Z">
              <w:r w:rsidR="001D2D29" w:rsidRPr="00CF6228">
                <w:rPr>
                  <w:rFonts w:ascii="Times New Roman" w:eastAsia="Times New Roman" w:hAnsi="Times New Roman" w:cs="Times New Roman"/>
                  <w:color w:val="000000"/>
                  <w:sz w:val="16"/>
                  <w:szCs w:val="16"/>
                  <w:lang w:val="en-US" w:eastAsia="fr-FR"/>
                  <w:rPrChange w:id="11507" w:author="Lavignotte Fabien" w:date="2013-02-07T15:30:00Z">
                    <w:rPr>
                      <w:rFonts w:ascii="Times New Roman" w:eastAsia="Times New Roman" w:hAnsi="Times New Roman" w:cs="Times New Roman"/>
                      <w:color w:val="000000"/>
                      <w:sz w:val="16"/>
                      <w:szCs w:val="16"/>
                      <w:lang w:val="fr-FR" w:eastAsia="fr-FR"/>
                    </w:rPr>
                  </w:rPrChange>
                </w:rPr>
                <w:t xml:space="preserve"> </w:t>
              </w:r>
            </w:ins>
          </w:p>
          <w:p w:rsidR="001C2CF4" w:rsidRDefault="00CF6228">
            <w:pPr>
              <w:spacing w:after="0" w:line="240" w:lineRule="auto"/>
              <w:jc w:val="both"/>
              <w:rPr>
                <w:ins w:id="11508" w:author="Mokaddem Emna" w:date="2013-02-08T11:03:00Z"/>
                <w:rFonts w:ascii="Times New Roman" w:eastAsia="Times New Roman" w:hAnsi="Times New Roman" w:cs="Times New Roman"/>
                <w:color w:val="000000"/>
                <w:sz w:val="16"/>
                <w:szCs w:val="16"/>
                <w:lang w:val="en-US" w:eastAsia="fr-FR"/>
              </w:rPr>
            </w:pPr>
            <w:ins w:id="11509" w:author="Lavignotte Fabien" w:date="2013-02-07T15:30:00Z">
              <w:r w:rsidRPr="00CF6228">
                <w:rPr>
                  <w:rFonts w:ascii="Times New Roman" w:eastAsia="Times New Roman" w:hAnsi="Times New Roman" w:cs="Times New Roman"/>
                  <w:color w:val="000000"/>
                  <w:sz w:val="16"/>
                  <w:szCs w:val="16"/>
                  <w:lang w:val="en-US" w:eastAsia="fr-FR"/>
                  <w:rPrChange w:id="11510" w:author="Lavignotte Fabien" w:date="2013-02-07T15:30:00Z">
                    <w:rPr>
                      <w:rFonts w:ascii="Times New Roman" w:eastAsia="Times New Roman" w:hAnsi="Times New Roman" w:cs="Times New Roman"/>
                      <w:color w:val="000000"/>
                      <w:sz w:val="16"/>
                      <w:szCs w:val="16"/>
                      <w:lang w:val="fr-FR" w:eastAsia="fr-FR"/>
                    </w:rPr>
                  </w:rPrChange>
                </w:rPr>
                <w:t xml:space="preserve">ngEO-SUB-177-WEBC-FUN  </w:t>
              </w:r>
            </w:ins>
          </w:p>
          <w:p w:rsidR="007A4623" w:rsidRPr="00CF6228" w:rsidRDefault="001D2D29">
            <w:pPr>
              <w:spacing w:after="0" w:line="240" w:lineRule="auto"/>
              <w:jc w:val="both"/>
              <w:rPr>
                <w:ins w:id="11511" w:author="Mokaddem Emna" w:date="2013-01-24T15:39:00Z"/>
                <w:rFonts w:ascii="Times New Roman" w:eastAsia="Times New Roman" w:hAnsi="Times New Roman" w:cs="Times New Roman"/>
                <w:color w:val="000000"/>
                <w:sz w:val="16"/>
                <w:szCs w:val="16"/>
                <w:lang w:val="en-US" w:eastAsia="fr-FR"/>
                <w:rPrChange w:id="11512" w:author="Lavignotte Fabien" w:date="2013-02-07T15:30:00Z">
                  <w:rPr>
                    <w:ins w:id="11513" w:author="Mokaddem Emna" w:date="2013-01-24T15:39:00Z"/>
                    <w:rFonts w:ascii="Times New Roman" w:eastAsia="Times New Roman" w:hAnsi="Times New Roman" w:cs="Times New Roman"/>
                    <w:color w:val="000000"/>
                    <w:sz w:val="16"/>
                    <w:szCs w:val="16"/>
                    <w:lang w:val="fr-FR" w:eastAsia="fr-FR"/>
                  </w:rPr>
                </w:rPrChange>
              </w:rPr>
            </w:pPr>
            <w:ins w:id="11514" w:author="Lavignotte Fabien" w:date="2013-02-07T11:50:00Z">
              <w:r w:rsidRPr="00CF6228">
                <w:rPr>
                  <w:rFonts w:ascii="Times New Roman" w:eastAsia="Times New Roman" w:hAnsi="Times New Roman" w:cs="Times New Roman"/>
                  <w:color w:val="000000"/>
                  <w:sz w:val="16"/>
                  <w:szCs w:val="16"/>
                  <w:lang w:val="en-US" w:eastAsia="fr-FR"/>
                  <w:rPrChange w:id="11515" w:author="Lavignotte Fabien" w:date="2013-02-07T15:30:00Z">
                    <w:rPr>
                      <w:rFonts w:ascii="Times New Roman" w:eastAsia="Times New Roman" w:hAnsi="Times New Roman" w:cs="Times New Roman"/>
                      <w:color w:val="000000"/>
                      <w:sz w:val="16"/>
                      <w:szCs w:val="16"/>
                      <w:lang w:val="fr-FR" w:eastAsia="fr-FR"/>
                    </w:rPr>
                  </w:rPrChange>
                </w:rPr>
                <w:t>ngEO-SYS-1131-WEBC-FUN</w:t>
              </w:r>
            </w:ins>
          </w:p>
        </w:tc>
      </w:tr>
      <w:tr w:rsidR="007A4623" w:rsidRPr="00F54D39" w:rsidTr="00691B7C">
        <w:trPr>
          <w:trHeight w:val="465"/>
          <w:ins w:id="11516" w:author="Mokaddem Emna" w:date="2013-01-24T15:39: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11517" w:author="Mokaddem Emna" w:date="2013-01-24T15:39:00Z"/>
                <w:rFonts w:ascii="Times New Roman" w:eastAsia="Times New Roman" w:hAnsi="Times New Roman" w:cs="Times New Roman"/>
                <w:color w:val="000000"/>
                <w:sz w:val="16"/>
                <w:szCs w:val="16"/>
                <w:lang w:val="fr-FR" w:eastAsia="fr-FR"/>
              </w:rPr>
            </w:pPr>
            <w:ins w:id="11518" w:author="Mokaddem Emna" w:date="2013-01-24T15:39:00Z">
              <w:r>
                <w:rPr>
                  <w:rFonts w:ascii="Times New Roman" w:eastAsia="Times New Roman" w:hAnsi="Times New Roman" w:cs="Times New Roman"/>
                  <w:color w:val="000000"/>
                  <w:sz w:val="16"/>
                  <w:szCs w:val="16"/>
                  <w:lang w:val="fr-FR" w:eastAsia="fr-FR"/>
                </w:rPr>
                <w:t>NGEO-WEBC-VTD-021</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F54D39">
            <w:pPr>
              <w:spacing w:after="0" w:line="240" w:lineRule="auto"/>
              <w:jc w:val="both"/>
              <w:rPr>
                <w:ins w:id="11519" w:author="Mokaddem Emna" w:date="2013-01-24T15:39:00Z"/>
                <w:rFonts w:ascii="Times New Roman" w:eastAsia="Times New Roman" w:hAnsi="Times New Roman" w:cs="Times New Roman"/>
                <w:color w:val="000000"/>
                <w:sz w:val="16"/>
                <w:szCs w:val="16"/>
                <w:lang w:val="fr-FR" w:eastAsia="fr-FR"/>
              </w:rPr>
            </w:pPr>
            <w:ins w:id="11520" w:author="Mokaddem Emna" w:date="2013-01-24T15:39:00Z">
              <w:r>
                <w:rPr>
                  <w:rFonts w:ascii="Times New Roman" w:eastAsia="Times New Roman" w:hAnsi="Times New Roman" w:cs="Times New Roman"/>
                  <w:color w:val="000000"/>
                  <w:sz w:val="16"/>
                  <w:szCs w:val="16"/>
                  <w:lang w:val="fr-FR" w:eastAsia="fr-FR"/>
                </w:rPr>
                <w:t>Standing Order Shared URL</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1C2CF4" w:rsidRDefault="007A4623">
            <w:pPr>
              <w:spacing w:after="0" w:line="240" w:lineRule="auto"/>
              <w:jc w:val="both"/>
              <w:rPr>
                <w:ins w:id="11521" w:author="Mokaddem Emna" w:date="2013-02-08T11:03:00Z"/>
                <w:rFonts w:ascii="Times New Roman" w:eastAsia="Times New Roman" w:hAnsi="Times New Roman" w:cs="Times New Roman"/>
                <w:color w:val="000000"/>
                <w:sz w:val="16"/>
                <w:szCs w:val="16"/>
                <w:lang w:val="en-US" w:eastAsia="fr-FR"/>
              </w:rPr>
            </w:pPr>
            <w:ins w:id="11522" w:author="Mokaddem Emna" w:date="2013-01-24T15:39:00Z">
              <w:r w:rsidRPr="00237617">
                <w:rPr>
                  <w:rFonts w:ascii="Times New Roman" w:eastAsia="Times New Roman" w:hAnsi="Times New Roman" w:cs="Times New Roman"/>
                  <w:color w:val="000000"/>
                  <w:sz w:val="16"/>
                  <w:szCs w:val="16"/>
                  <w:lang w:val="en-US" w:eastAsia="fr-FR"/>
                  <w:rPrChange w:id="11523" w:author="Lavignotte Fabien" w:date="2013-02-07T16:05:00Z">
                    <w:rPr>
                      <w:rFonts w:ascii="Times New Roman" w:eastAsia="Times New Roman" w:hAnsi="Times New Roman" w:cs="Times New Roman"/>
                      <w:color w:val="000000"/>
                      <w:sz w:val="16"/>
                      <w:szCs w:val="16"/>
                      <w:lang w:val="fr-FR" w:eastAsia="fr-FR"/>
                    </w:rPr>
                  </w:rPrChange>
                </w:rPr>
                <w:t>ngEO-SUB-013-WEBC-DES</w:t>
              </w:r>
            </w:ins>
            <w:ins w:id="11524" w:author="Lavignotte Fabien" w:date="2013-02-07T11:50:00Z">
              <w:r w:rsidR="009F65B8" w:rsidRPr="00237617">
                <w:rPr>
                  <w:rFonts w:ascii="Times New Roman" w:eastAsia="Times New Roman" w:hAnsi="Times New Roman" w:cs="Times New Roman"/>
                  <w:color w:val="000000"/>
                  <w:sz w:val="16"/>
                  <w:szCs w:val="16"/>
                  <w:lang w:val="en-US" w:eastAsia="fr-FR"/>
                  <w:rPrChange w:id="11525" w:author="Lavignotte Fabien" w:date="2013-02-07T16:05:00Z">
                    <w:rPr>
                      <w:rFonts w:ascii="Times New Roman" w:eastAsia="Times New Roman" w:hAnsi="Times New Roman" w:cs="Times New Roman"/>
                      <w:color w:val="000000"/>
                      <w:sz w:val="16"/>
                      <w:szCs w:val="16"/>
                      <w:lang w:val="fr-FR" w:eastAsia="fr-FR"/>
                    </w:rPr>
                  </w:rPrChange>
                </w:rPr>
                <w:t xml:space="preserve"> </w:t>
              </w:r>
            </w:ins>
          </w:p>
          <w:p w:rsidR="001C2CF4" w:rsidRDefault="00CF6228">
            <w:pPr>
              <w:spacing w:after="0" w:line="240" w:lineRule="auto"/>
              <w:jc w:val="both"/>
              <w:rPr>
                <w:ins w:id="11526" w:author="Mokaddem Emna" w:date="2013-02-08T11:03:00Z"/>
                <w:rFonts w:ascii="Times New Roman" w:eastAsia="Times New Roman" w:hAnsi="Times New Roman" w:cs="Times New Roman"/>
                <w:color w:val="000000"/>
                <w:sz w:val="16"/>
                <w:szCs w:val="16"/>
                <w:lang w:val="en-US" w:eastAsia="fr-FR"/>
              </w:rPr>
            </w:pPr>
            <w:ins w:id="11527" w:author="Lavignotte Fabien" w:date="2013-02-07T15:30:00Z">
              <w:r w:rsidRPr="00237617">
                <w:rPr>
                  <w:rFonts w:ascii="Times New Roman" w:eastAsia="Times New Roman" w:hAnsi="Times New Roman" w:cs="Times New Roman"/>
                  <w:color w:val="000000"/>
                  <w:sz w:val="16"/>
                  <w:szCs w:val="16"/>
                  <w:lang w:val="en-US" w:eastAsia="fr-FR"/>
                  <w:rPrChange w:id="11528" w:author="Lavignotte Fabien" w:date="2013-02-07T16:05:00Z">
                    <w:rPr>
                      <w:rFonts w:ascii="Times New Roman" w:eastAsia="Times New Roman" w:hAnsi="Times New Roman" w:cs="Times New Roman"/>
                      <w:color w:val="000000"/>
                      <w:sz w:val="16"/>
                      <w:szCs w:val="16"/>
                      <w:lang w:val="fr-FR" w:eastAsia="fr-FR"/>
                    </w:rPr>
                  </w:rPrChange>
                </w:rPr>
                <w:t xml:space="preserve">ngEO-SUB-177-WEBC-FUN  </w:t>
              </w:r>
            </w:ins>
          </w:p>
          <w:p w:rsidR="007A4623" w:rsidRPr="00237617" w:rsidRDefault="009F65B8">
            <w:pPr>
              <w:spacing w:after="0" w:line="240" w:lineRule="auto"/>
              <w:jc w:val="both"/>
              <w:rPr>
                <w:ins w:id="11529" w:author="Mokaddem Emna" w:date="2013-01-24T15:39:00Z"/>
                <w:rFonts w:ascii="Times New Roman" w:eastAsia="Times New Roman" w:hAnsi="Times New Roman" w:cs="Times New Roman"/>
                <w:color w:val="000000"/>
                <w:sz w:val="16"/>
                <w:szCs w:val="16"/>
                <w:lang w:val="en-US" w:eastAsia="fr-FR"/>
                <w:rPrChange w:id="11530" w:author="Lavignotte Fabien" w:date="2013-02-07T16:05:00Z">
                  <w:rPr>
                    <w:ins w:id="11531" w:author="Mokaddem Emna" w:date="2013-01-24T15:39:00Z"/>
                    <w:rFonts w:ascii="Times New Roman" w:eastAsia="Times New Roman" w:hAnsi="Times New Roman" w:cs="Times New Roman"/>
                    <w:color w:val="000000"/>
                    <w:sz w:val="16"/>
                    <w:szCs w:val="16"/>
                    <w:lang w:val="fr-FR" w:eastAsia="fr-FR"/>
                  </w:rPr>
                </w:rPrChange>
              </w:rPr>
            </w:pPr>
            <w:ins w:id="11532" w:author="Lavignotte Fabien" w:date="2013-02-07T11:50:00Z">
              <w:r w:rsidRPr="00237617">
                <w:rPr>
                  <w:rFonts w:ascii="Times New Roman" w:eastAsia="Times New Roman" w:hAnsi="Times New Roman" w:cs="Times New Roman"/>
                  <w:color w:val="000000"/>
                  <w:sz w:val="16"/>
                  <w:szCs w:val="16"/>
                  <w:lang w:val="en-US" w:eastAsia="fr-FR"/>
                  <w:rPrChange w:id="11533" w:author="Lavignotte Fabien" w:date="2013-02-07T16:05:00Z">
                    <w:rPr>
                      <w:rFonts w:ascii="Times New Roman" w:eastAsia="Times New Roman" w:hAnsi="Times New Roman" w:cs="Times New Roman"/>
                      <w:color w:val="000000"/>
                      <w:sz w:val="16"/>
                      <w:szCs w:val="16"/>
                      <w:lang w:val="fr-FR" w:eastAsia="fr-FR"/>
                    </w:rPr>
                  </w:rPrChange>
                </w:rPr>
                <w:t>ngEO-SYS-1132-WEBC-FUN</w:t>
              </w:r>
            </w:ins>
          </w:p>
        </w:tc>
      </w:tr>
      <w:tr w:rsidR="000E7A93" w:rsidRPr="00F54D39" w:rsidTr="00691B7C">
        <w:trPr>
          <w:trHeight w:val="465"/>
          <w:ins w:id="11534" w:author="Lavignotte Fabien" w:date="2013-01-30T15:11: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0E7A93" w:rsidRDefault="000E7A93" w:rsidP="000E7A93">
            <w:pPr>
              <w:spacing w:after="0" w:line="240" w:lineRule="auto"/>
              <w:jc w:val="both"/>
              <w:rPr>
                <w:ins w:id="11535" w:author="Lavignotte Fabien" w:date="2013-01-30T15:11:00Z"/>
                <w:rFonts w:ascii="Times New Roman" w:eastAsia="Times New Roman" w:hAnsi="Times New Roman" w:cs="Times New Roman"/>
                <w:color w:val="000000"/>
                <w:sz w:val="16"/>
                <w:szCs w:val="16"/>
                <w:lang w:val="fr-FR" w:eastAsia="fr-FR"/>
              </w:rPr>
            </w:pPr>
            <w:ins w:id="11536" w:author="Lavignotte Fabien" w:date="2013-01-30T15:11:00Z">
              <w:r>
                <w:rPr>
                  <w:rFonts w:ascii="Times New Roman" w:eastAsia="Times New Roman" w:hAnsi="Times New Roman" w:cs="Times New Roman"/>
                  <w:color w:val="000000"/>
                  <w:sz w:val="16"/>
                  <w:szCs w:val="16"/>
                  <w:lang w:val="fr-FR" w:eastAsia="fr-FR"/>
                </w:rPr>
                <w:t>NGEO-WEBC-VTD-022</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0E7A93" w:rsidRDefault="000E7A93" w:rsidP="00F54D39">
            <w:pPr>
              <w:spacing w:after="0" w:line="240" w:lineRule="auto"/>
              <w:jc w:val="both"/>
              <w:rPr>
                <w:ins w:id="11537" w:author="Lavignotte Fabien" w:date="2013-01-30T15:11:00Z"/>
                <w:rFonts w:ascii="Times New Roman" w:eastAsia="Times New Roman" w:hAnsi="Times New Roman" w:cs="Times New Roman"/>
                <w:color w:val="000000"/>
                <w:sz w:val="16"/>
                <w:szCs w:val="16"/>
                <w:lang w:val="fr-FR" w:eastAsia="fr-FR"/>
              </w:rPr>
            </w:pPr>
            <w:ins w:id="11538" w:author="Lavignotte Fabien" w:date="2013-01-30T15:11:00Z">
              <w:r>
                <w:rPr>
                  <w:rFonts w:ascii="Times New Roman" w:eastAsia="Times New Roman" w:hAnsi="Times New Roman" w:cs="Times New Roman"/>
                  <w:color w:val="000000"/>
                  <w:sz w:val="16"/>
                  <w:szCs w:val="16"/>
                  <w:lang w:val="fr-FR" w:eastAsia="fr-FR"/>
                </w:rPr>
                <w:t>Zone of interest definition</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1C2CF4" w:rsidRDefault="000E7A93">
            <w:pPr>
              <w:spacing w:after="0" w:line="240" w:lineRule="auto"/>
              <w:jc w:val="both"/>
              <w:rPr>
                <w:ins w:id="11539" w:author="Mokaddem Emna" w:date="2013-02-08T11:03:00Z"/>
                <w:rFonts w:ascii="Times New Roman" w:eastAsia="Times New Roman" w:hAnsi="Times New Roman" w:cs="Times New Roman"/>
                <w:color w:val="000000"/>
                <w:sz w:val="16"/>
                <w:szCs w:val="16"/>
                <w:lang w:val="en-US" w:eastAsia="fr-FR"/>
              </w:rPr>
            </w:pPr>
            <w:ins w:id="11540" w:author="Lavignotte Fabien" w:date="2013-01-30T15:11:00Z">
              <w:r w:rsidRPr="000E7A93">
                <w:rPr>
                  <w:rFonts w:ascii="Times New Roman" w:eastAsia="Times New Roman" w:hAnsi="Times New Roman" w:cs="Times New Roman"/>
                  <w:color w:val="000000"/>
                  <w:sz w:val="16"/>
                  <w:szCs w:val="16"/>
                  <w:lang w:val="en-US" w:eastAsia="fr-FR"/>
                  <w:rPrChange w:id="11541" w:author="Lavignotte Fabien" w:date="2013-01-30T15:12:00Z">
                    <w:rPr>
                      <w:rFonts w:ascii="Times New Roman" w:eastAsia="Times New Roman" w:hAnsi="Times New Roman" w:cs="Times New Roman"/>
                      <w:b/>
                      <w:bCs/>
                      <w:caps/>
                      <w:color w:val="000000"/>
                      <w:sz w:val="16"/>
                      <w:szCs w:val="16"/>
                      <w:lang w:val="fr-FR" w:eastAsia="fr-FR"/>
                    </w:rPr>
                  </w:rPrChange>
                </w:rPr>
                <w:t>ngEO-SUB-037-WEBC-DES</w:t>
              </w:r>
            </w:ins>
          </w:p>
          <w:p w:rsidR="001C2CF4" w:rsidRDefault="000E7A93">
            <w:pPr>
              <w:spacing w:after="0" w:line="240" w:lineRule="auto"/>
              <w:jc w:val="both"/>
              <w:rPr>
                <w:ins w:id="11542" w:author="Mokaddem Emna" w:date="2013-02-08T11:03:00Z"/>
                <w:rFonts w:ascii="Times New Roman" w:eastAsia="Times New Roman" w:hAnsi="Times New Roman" w:cs="Times New Roman"/>
                <w:color w:val="000000"/>
                <w:sz w:val="16"/>
                <w:szCs w:val="16"/>
                <w:lang w:val="en-US" w:eastAsia="fr-FR"/>
              </w:rPr>
            </w:pPr>
            <w:ins w:id="11543" w:author="Lavignotte Fabien" w:date="2013-01-30T15:12:00Z">
              <w:del w:id="11544" w:author="Mokaddem Emna" w:date="2013-02-08T11:03:00Z">
                <w:r w:rsidRPr="000E7A93" w:rsidDel="001C2CF4">
                  <w:rPr>
                    <w:rFonts w:ascii="Times New Roman" w:eastAsia="Times New Roman" w:hAnsi="Times New Roman" w:cs="Times New Roman"/>
                    <w:color w:val="000000"/>
                    <w:sz w:val="16"/>
                    <w:szCs w:val="16"/>
                    <w:lang w:val="en-US" w:eastAsia="fr-FR"/>
                    <w:rPrChange w:id="11545" w:author="Lavignotte Fabien" w:date="2013-01-30T15:12:00Z">
                      <w:rPr>
                        <w:rFonts w:ascii="Times New Roman" w:eastAsia="Times New Roman" w:hAnsi="Times New Roman" w:cs="Times New Roman"/>
                        <w:b/>
                        <w:bCs/>
                        <w:caps/>
                        <w:color w:val="000000"/>
                        <w:sz w:val="16"/>
                        <w:szCs w:val="16"/>
                        <w:lang w:val="fr-FR" w:eastAsia="fr-FR"/>
                      </w:rPr>
                    </w:rPrChange>
                  </w:rPr>
                  <w:delText xml:space="preserve"> </w:delText>
                </w:r>
              </w:del>
            </w:ins>
            <w:ins w:id="11546" w:author="Lavignotte Fabien" w:date="2013-01-30T18:38:00Z">
              <w:r w:rsidR="00A54173" w:rsidRPr="00013732">
                <w:rPr>
                  <w:rFonts w:ascii="Times New Roman" w:eastAsia="Times New Roman" w:hAnsi="Times New Roman" w:cs="Times New Roman"/>
                  <w:color w:val="000000"/>
                  <w:sz w:val="16"/>
                  <w:szCs w:val="16"/>
                  <w:lang w:val="en-US" w:eastAsia="fr-FR"/>
                  <w:rPrChange w:id="11547" w:author="Lavignotte Fabien" w:date="2013-01-30T18:38:00Z">
                    <w:rPr>
                      <w:rFonts w:ascii="Times New Roman" w:eastAsia="Times New Roman" w:hAnsi="Times New Roman" w:cs="Times New Roman"/>
                      <w:b/>
                      <w:bCs/>
                      <w:caps/>
                      <w:color w:val="000000"/>
                      <w:sz w:val="16"/>
                      <w:szCs w:val="16"/>
                      <w:lang w:val="fr-FR" w:eastAsia="fr-FR"/>
                    </w:rPr>
                  </w:rPrChange>
                </w:rPr>
                <w:t>ngEO-SUB-126-WEBC-FUN</w:t>
              </w:r>
              <w:r w:rsidR="00A54173" w:rsidRPr="00A54173">
                <w:rPr>
                  <w:rFonts w:ascii="Times New Roman" w:eastAsia="Times New Roman" w:hAnsi="Times New Roman" w:cs="Times New Roman"/>
                  <w:color w:val="000000"/>
                  <w:sz w:val="16"/>
                  <w:szCs w:val="16"/>
                  <w:lang w:val="en-US" w:eastAsia="fr-FR"/>
                </w:rPr>
                <w:t xml:space="preserve"> </w:t>
              </w:r>
            </w:ins>
          </w:p>
          <w:p w:rsidR="000E7A93" w:rsidRPr="000E7A93" w:rsidRDefault="000E7A93">
            <w:pPr>
              <w:spacing w:after="0" w:line="240" w:lineRule="auto"/>
              <w:jc w:val="both"/>
              <w:rPr>
                <w:ins w:id="11548" w:author="Lavignotte Fabien" w:date="2013-01-30T15:11:00Z"/>
                <w:rFonts w:ascii="Times New Roman" w:eastAsia="Times New Roman" w:hAnsi="Times New Roman" w:cs="Times New Roman"/>
                <w:color w:val="000000"/>
                <w:sz w:val="16"/>
                <w:szCs w:val="16"/>
                <w:lang w:val="en-US" w:eastAsia="fr-FR"/>
                <w:rPrChange w:id="11549" w:author="Lavignotte Fabien" w:date="2013-01-30T15:12:00Z">
                  <w:rPr>
                    <w:ins w:id="11550" w:author="Lavignotte Fabien" w:date="2013-01-30T15:11:00Z"/>
                    <w:rFonts w:ascii="Times New Roman" w:eastAsia="Times New Roman" w:hAnsi="Times New Roman" w:cs="Times New Roman"/>
                    <w:color w:val="000000"/>
                    <w:sz w:val="16"/>
                    <w:szCs w:val="16"/>
                    <w:lang w:val="fr-FR" w:eastAsia="fr-FR"/>
                  </w:rPr>
                </w:rPrChange>
              </w:rPr>
            </w:pPr>
            <w:ins w:id="11551" w:author="Lavignotte Fabien" w:date="2013-01-30T15:12:00Z">
              <w:r w:rsidRPr="000E7A93">
                <w:rPr>
                  <w:rFonts w:ascii="Times New Roman" w:eastAsia="Times New Roman" w:hAnsi="Times New Roman" w:cs="Times New Roman"/>
                  <w:color w:val="000000"/>
                  <w:sz w:val="16"/>
                  <w:szCs w:val="16"/>
                  <w:lang w:val="en-US" w:eastAsia="fr-FR"/>
                  <w:rPrChange w:id="11552" w:author="Lavignotte Fabien" w:date="2013-01-30T15:12:00Z">
                    <w:rPr>
                      <w:rFonts w:ascii="Times New Roman" w:eastAsia="Times New Roman" w:hAnsi="Times New Roman" w:cs="Times New Roman"/>
                      <w:b/>
                      <w:bCs/>
                      <w:caps/>
                      <w:color w:val="000000"/>
                      <w:sz w:val="16"/>
                      <w:szCs w:val="16"/>
                      <w:lang w:val="fr-FR" w:eastAsia="fr-FR"/>
                    </w:rPr>
                  </w:rPrChange>
                </w:rPr>
                <w:t>ngEO-SUB-108-WEBC-FUN</w:t>
              </w:r>
            </w:ins>
          </w:p>
        </w:tc>
      </w:tr>
      <w:tr w:rsidR="004A3FE3" w:rsidRPr="00F54D39" w:rsidTr="00691B7C">
        <w:trPr>
          <w:trHeight w:val="465"/>
          <w:ins w:id="11553" w:author="Lavignotte Fabien" w:date="2013-01-30T18:31: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A3FE3" w:rsidRDefault="004A3FE3" w:rsidP="004A3FE3">
            <w:pPr>
              <w:spacing w:after="0" w:line="240" w:lineRule="auto"/>
              <w:jc w:val="both"/>
              <w:rPr>
                <w:ins w:id="11554" w:author="Lavignotte Fabien" w:date="2013-01-30T18:31:00Z"/>
                <w:rFonts w:ascii="Times New Roman" w:eastAsia="Times New Roman" w:hAnsi="Times New Roman" w:cs="Times New Roman"/>
                <w:color w:val="000000"/>
                <w:sz w:val="16"/>
                <w:szCs w:val="16"/>
                <w:lang w:val="fr-FR" w:eastAsia="fr-FR"/>
              </w:rPr>
            </w:pPr>
            <w:ins w:id="11555" w:author="Lavignotte Fabien" w:date="2013-01-30T18:32:00Z">
              <w:r>
                <w:rPr>
                  <w:rFonts w:ascii="Times New Roman" w:eastAsia="Times New Roman" w:hAnsi="Times New Roman" w:cs="Times New Roman"/>
                  <w:color w:val="000000"/>
                  <w:sz w:val="16"/>
                  <w:szCs w:val="16"/>
                  <w:lang w:val="fr-FR" w:eastAsia="fr-FR"/>
                </w:rPr>
                <w:t>NGEO-WEBC-VTD-023</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4A3FE3" w:rsidRDefault="004A3FE3" w:rsidP="00F54D39">
            <w:pPr>
              <w:spacing w:after="0" w:line="240" w:lineRule="auto"/>
              <w:jc w:val="both"/>
              <w:rPr>
                <w:ins w:id="11556" w:author="Lavignotte Fabien" w:date="2013-01-30T18:31:00Z"/>
                <w:rFonts w:ascii="Times New Roman" w:eastAsia="Times New Roman" w:hAnsi="Times New Roman" w:cs="Times New Roman"/>
                <w:color w:val="000000"/>
                <w:sz w:val="16"/>
                <w:szCs w:val="16"/>
                <w:lang w:val="fr-FR" w:eastAsia="fr-FR"/>
              </w:rPr>
            </w:pPr>
            <w:ins w:id="11557" w:author="Lavignotte Fabien" w:date="2013-01-30T18:32:00Z">
              <w:r>
                <w:rPr>
                  <w:rFonts w:ascii="Times New Roman" w:eastAsia="Times New Roman" w:hAnsi="Times New Roman" w:cs="Times New Roman"/>
                  <w:color w:val="000000"/>
                  <w:sz w:val="16"/>
                  <w:szCs w:val="16"/>
                  <w:lang w:val="fr-FR" w:eastAsia="fr-FR"/>
                </w:rPr>
                <w:t>Export</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1C2CF4" w:rsidRDefault="004A3FE3">
            <w:pPr>
              <w:spacing w:after="0" w:line="240" w:lineRule="auto"/>
              <w:jc w:val="both"/>
              <w:rPr>
                <w:ins w:id="11558" w:author="Mokaddem Emna" w:date="2013-02-08T11:03:00Z"/>
                <w:rFonts w:ascii="Times New Roman" w:eastAsia="Times New Roman" w:hAnsi="Times New Roman" w:cs="Times New Roman"/>
                <w:color w:val="000000"/>
                <w:sz w:val="16"/>
                <w:szCs w:val="16"/>
                <w:lang w:val="en-US" w:eastAsia="fr-FR"/>
              </w:rPr>
            </w:pPr>
            <w:ins w:id="11559" w:author="Lavignotte Fabien" w:date="2013-01-30T18:32:00Z">
              <w:r w:rsidRPr="004A3FE3">
                <w:rPr>
                  <w:rFonts w:ascii="Times New Roman" w:eastAsia="Times New Roman" w:hAnsi="Times New Roman" w:cs="Times New Roman"/>
                  <w:color w:val="000000"/>
                  <w:sz w:val="16"/>
                  <w:szCs w:val="16"/>
                  <w:lang w:val="en-US" w:eastAsia="fr-FR"/>
                  <w:rPrChange w:id="11560" w:author="Lavignotte Fabien" w:date="2013-01-30T18:32:00Z">
                    <w:rPr>
                      <w:rFonts w:ascii="Times New Roman" w:eastAsia="Times New Roman" w:hAnsi="Times New Roman" w:cs="Times New Roman"/>
                      <w:b/>
                      <w:bCs/>
                      <w:caps/>
                      <w:color w:val="000000"/>
                      <w:sz w:val="16"/>
                      <w:szCs w:val="16"/>
                      <w:lang w:val="fr-FR" w:eastAsia="fr-FR"/>
                    </w:rPr>
                  </w:rPrChange>
                </w:rPr>
                <w:t>ngEO-SUB-063-WEBC-DES</w:t>
              </w:r>
            </w:ins>
          </w:p>
          <w:p w:rsidR="001C2CF4" w:rsidRDefault="004A3FE3">
            <w:pPr>
              <w:spacing w:after="0" w:line="240" w:lineRule="auto"/>
              <w:jc w:val="both"/>
              <w:rPr>
                <w:ins w:id="11561" w:author="Mokaddem Emna" w:date="2013-02-08T11:03:00Z"/>
                <w:rFonts w:ascii="Times New Roman" w:eastAsia="Times New Roman" w:hAnsi="Times New Roman" w:cs="Times New Roman"/>
                <w:color w:val="000000"/>
                <w:sz w:val="16"/>
                <w:szCs w:val="16"/>
                <w:lang w:val="en-US" w:eastAsia="fr-FR"/>
              </w:rPr>
            </w:pPr>
            <w:ins w:id="11562" w:author="Lavignotte Fabien" w:date="2013-01-30T18:32:00Z">
              <w:del w:id="11563" w:author="Mokaddem Emna" w:date="2013-02-08T11:03:00Z">
                <w:r w:rsidRPr="004A3FE3" w:rsidDel="001C2CF4">
                  <w:rPr>
                    <w:rFonts w:ascii="Times New Roman" w:eastAsia="Times New Roman" w:hAnsi="Times New Roman" w:cs="Times New Roman"/>
                    <w:color w:val="000000"/>
                    <w:sz w:val="16"/>
                    <w:szCs w:val="16"/>
                    <w:lang w:val="en-US" w:eastAsia="fr-FR"/>
                    <w:rPrChange w:id="11564" w:author="Lavignotte Fabien" w:date="2013-01-30T18:32:00Z">
                      <w:rPr>
                        <w:rFonts w:ascii="Times New Roman" w:eastAsia="Times New Roman" w:hAnsi="Times New Roman" w:cs="Times New Roman"/>
                        <w:b/>
                        <w:bCs/>
                        <w:caps/>
                        <w:color w:val="000000"/>
                        <w:sz w:val="16"/>
                        <w:szCs w:val="16"/>
                        <w:lang w:val="fr-FR" w:eastAsia="fr-FR"/>
                      </w:rPr>
                    </w:rPrChange>
                  </w:rPr>
                  <w:delText xml:space="preserve">  </w:delText>
                </w:r>
              </w:del>
            </w:ins>
            <w:ins w:id="11565" w:author="Lavignotte Fabien" w:date="2013-01-30T18:31:00Z">
              <w:r w:rsidRPr="004A3FE3">
                <w:rPr>
                  <w:rFonts w:ascii="Times New Roman" w:eastAsia="Times New Roman" w:hAnsi="Times New Roman" w:cs="Times New Roman"/>
                  <w:color w:val="000000"/>
                  <w:sz w:val="16"/>
                  <w:szCs w:val="16"/>
                  <w:lang w:val="en-US" w:eastAsia="fr-FR"/>
                  <w:rPrChange w:id="11566" w:author="Lavignotte Fabien" w:date="2013-01-30T18:32:00Z">
                    <w:rPr>
                      <w:rFonts w:ascii="Times New Roman" w:eastAsia="Times New Roman" w:hAnsi="Times New Roman" w:cs="Times New Roman"/>
                      <w:b/>
                      <w:bCs/>
                      <w:caps/>
                      <w:color w:val="000000"/>
                      <w:sz w:val="16"/>
                      <w:szCs w:val="16"/>
                      <w:lang w:val="fr-FR" w:eastAsia="fr-FR"/>
                    </w:rPr>
                  </w:rPrChange>
                </w:rPr>
                <w:t>ngEO-SUB-306-WEBC-INT</w:t>
              </w:r>
            </w:ins>
            <w:ins w:id="11567" w:author="Lavignotte Fabien" w:date="2013-01-30T18:33:00Z">
              <w:r w:rsidR="00F93FC9">
                <w:rPr>
                  <w:rFonts w:ascii="Times New Roman" w:eastAsia="Times New Roman" w:hAnsi="Times New Roman" w:cs="Times New Roman"/>
                  <w:color w:val="000000"/>
                  <w:sz w:val="16"/>
                  <w:szCs w:val="16"/>
                  <w:lang w:val="en-US" w:eastAsia="fr-FR"/>
                </w:rPr>
                <w:t xml:space="preserve"> </w:t>
              </w:r>
            </w:ins>
          </w:p>
          <w:p w:rsidR="004A3FE3" w:rsidRPr="004A3FE3" w:rsidRDefault="00F93FC9">
            <w:pPr>
              <w:spacing w:after="0" w:line="240" w:lineRule="auto"/>
              <w:jc w:val="both"/>
              <w:rPr>
                <w:ins w:id="11568" w:author="Lavignotte Fabien" w:date="2013-01-30T18:31:00Z"/>
                <w:rFonts w:ascii="Times New Roman" w:eastAsia="Times New Roman" w:hAnsi="Times New Roman" w:cs="Times New Roman"/>
                <w:color w:val="000000"/>
                <w:sz w:val="16"/>
                <w:szCs w:val="16"/>
                <w:lang w:val="en-US" w:eastAsia="fr-FR"/>
              </w:rPr>
            </w:pPr>
            <w:ins w:id="11569" w:author="Lavignotte Fabien" w:date="2013-01-30T18:33:00Z">
              <w:r w:rsidRPr="00F93FC9">
                <w:rPr>
                  <w:rFonts w:ascii="Times New Roman" w:eastAsia="Times New Roman" w:hAnsi="Times New Roman" w:cs="Times New Roman"/>
                  <w:color w:val="000000"/>
                  <w:sz w:val="16"/>
                  <w:szCs w:val="16"/>
                  <w:lang w:val="en-US" w:eastAsia="fr-FR"/>
                </w:rPr>
                <w:t>ngEO-SYS-1155-WEBC-FUN</w:t>
              </w:r>
            </w:ins>
          </w:p>
        </w:tc>
      </w:tr>
      <w:tr w:rsidR="008B0D36" w:rsidRPr="00F54D39" w:rsidTr="00691B7C">
        <w:trPr>
          <w:trHeight w:val="465"/>
          <w:ins w:id="11570" w:author="Mokaddem Emna" w:date="2013-01-31T10:39: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8B0D36" w:rsidRDefault="008B0D36" w:rsidP="004A3FE3">
            <w:pPr>
              <w:spacing w:after="0" w:line="240" w:lineRule="auto"/>
              <w:jc w:val="both"/>
              <w:rPr>
                <w:ins w:id="11571" w:author="Mokaddem Emna" w:date="2013-01-31T10:39:00Z"/>
                <w:rFonts w:ascii="Times New Roman" w:eastAsia="Times New Roman" w:hAnsi="Times New Roman" w:cs="Times New Roman"/>
                <w:color w:val="000000"/>
                <w:sz w:val="16"/>
                <w:szCs w:val="16"/>
                <w:lang w:val="fr-FR" w:eastAsia="fr-FR"/>
              </w:rPr>
            </w:pPr>
            <w:ins w:id="11572" w:author="Mokaddem Emna" w:date="2013-01-31T10:39:00Z">
              <w:r>
                <w:rPr>
                  <w:rFonts w:ascii="Times New Roman" w:eastAsia="Times New Roman" w:hAnsi="Times New Roman" w:cs="Times New Roman"/>
                  <w:color w:val="000000"/>
                  <w:sz w:val="16"/>
                  <w:szCs w:val="16"/>
                  <w:lang w:val="fr-FR" w:eastAsia="fr-FR"/>
                </w:rPr>
                <w:t>NGEO-WEBC-VTD-024</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8B0D36" w:rsidRDefault="008B0D36" w:rsidP="00F54D39">
            <w:pPr>
              <w:spacing w:after="0" w:line="240" w:lineRule="auto"/>
              <w:jc w:val="both"/>
              <w:rPr>
                <w:ins w:id="11573" w:author="Mokaddem Emna" w:date="2013-01-31T10:39:00Z"/>
                <w:rFonts w:ascii="Times New Roman" w:eastAsia="Times New Roman" w:hAnsi="Times New Roman" w:cs="Times New Roman"/>
                <w:color w:val="000000"/>
                <w:sz w:val="16"/>
                <w:szCs w:val="16"/>
                <w:lang w:val="fr-FR" w:eastAsia="fr-FR"/>
              </w:rPr>
            </w:pPr>
            <w:ins w:id="11574" w:author="Mokaddem Emna" w:date="2013-01-31T10:39:00Z">
              <w:r>
                <w:rPr>
                  <w:rFonts w:ascii="Times New Roman" w:eastAsia="Times New Roman" w:hAnsi="Times New Roman" w:cs="Times New Roman"/>
                  <w:color w:val="000000"/>
                  <w:sz w:val="16"/>
                  <w:szCs w:val="16"/>
                  <w:lang w:val="fr-FR" w:eastAsia="fr-FR"/>
                </w:rPr>
                <w:t>Time Slider</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8B0D36" w:rsidRDefault="008B0D36" w:rsidP="00B27571">
            <w:pPr>
              <w:spacing w:after="0" w:line="240" w:lineRule="auto"/>
              <w:jc w:val="both"/>
              <w:rPr>
                <w:ins w:id="11575" w:author="Mokaddem Emna" w:date="2013-01-31T10:39:00Z"/>
                <w:rFonts w:ascii="Times New Roman" w:eastAsia="Times New Roman" w:hAnsi="Times New Roman" w:cs="Times New Roman"/>
                <w:sz w:val="16"/>
                <w:szCs w:val="16"/>
                <w:lang w:eastAsia="fr-FR"/>
              </w:rPr>
            </w:pPr>
          </w:p>
          <w:p w:rsidR="008B0D36" w:rsidRPr="0052026E" w:rsidRDefault="008B0D36" w:rsidP="00B27571">
            <w:pPr>
              <w:spacing w:after="0" w:line="240" w:lineRule="auto"/>
              <w:jc w:val="both"/>
              <w:rPr>
                <w:ins w:id="11576" w:author="Mokaddem Emna" w:date="2013-01-31T10:39:00Z"/>
                <w:rFonts w:ascii="Times New Roman" w:eastAsia="Times New Roman" w:hAnsi="Times New Roman" w:cs="Times New Roman"/>
                <w:sz w:val="16"/>
                <w:szCs w:val="16"/>
                <w:lang w:eastAsia="fr-FR"/>
              </w:rPr>
            </w:pPr>
            <w:ins w:id="11577" w:author="Mokaddem Emna" w:date="2013-01-31T10:39:00Z">
              <w:r w:rsidRPr="0052026E">
                <w:rPr>
                  <w:rFonts w:ascii="Times New Roman" w:eastAsia="Times New Roman" w:hAnsi="Times New Roman" w:cs="Times New Roman"/>
                  <w:color w:val="000000"/>
                  <w:sz w:val="16"/>
                  <w:szCs w:val="16"/>
                  <w:lang w:val="fr-FR" w:eastAsia="fr-FR"/>
                </w:rPr>
                <w:t xml:space="preserve">ngEO-SUB-129-WEBC-FUN </w:t>
              </w:r>
            </w:ins>
          </w:p>
          <w:p w:rsidR="008B0D36" w:rsidRPr="008B0D36" w:rsidRDefault="008B0D36">
            <w:pPr>
              <w:spacing w:after="0" w:line="240" w:lineRule="auto"/>
              <w:jc w:val="both"/>
              <w:rPr>
                <w:ins w:id="11578" w:author="Mokaddem Emna" w:date="2013-01-31T10:39:00Z"/>
                <w:rFonts w:ascii="Times New Roman" w:eastAsia="Times New Roman" w:hAnsi="Times New Roman" w:cs="Times New Roman"/>
                <w:color w:val="000000"/>
                <w:sz w:val="16"/>
                <w:szCs w:val="16"/>
                <w:lang w:val="en-US" w:eastAsia="fr-FR"/>
              </w:rPr>
            </w:pPr>
          </w:p>
        </w:tc>
      </w:tr>
      <w:tr w:rsidR="00B51B3F" w:rsidRPr="00F54D39" w:rsidTr="00691B7C">
        <w:trPr>
          <w:trHeight w:val="465"/>
          <w:ins w:id="11579" w:author="Mokaddem Emna" w:date="2013-02-05T11:57: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B51B3F" w:rsidRDefault="00B51B3F" w:rsidP="004A3FE3">
            <w:pPr>
              <w:spacing w:after="0" w:line="240" w:lineRule="auto"/>
              <w:jc w:val="both"/>
              <w:rPr>
                <w:ins w:id="11580" w:author="Mokaddem Emna" w:date="2013-02-05T11:57:00Z"/>
                <w:rFonts w:ascii="Times New Roman" w:eastAsia="Times New Roman" w:hAnsi="Times New Roman" w:cs="Times New Roman"/>
                <w:color w:val="000000"/>
                <w:sz w:val="16"/>
                <w:szCs w:val="16"/>
                <w:lang w:val="fr-FR" w:eastAsia="fr-FR"/>
              </w:rPr>
            </w:pPr>
            <w:ins w:id="11581" w:author="Mokaddem Emna" w:date="2013-02-05T11:57:00Z">
              <w:r>
                <w:rPr>
                  <w:rFonts w:ascii="Times New Roman" w:eastAsia="Times New Roman" w:hAnsi="Times New Roman" w:cs="Times New Roman"/>
                  <w:color w:val="000000"/>
                  <w:sz w:val="16"/>
                  <w:szCs w:val="16"/>
                  <w:lang w:val="fr-FR" w:eastAsia="fr-FR"/>
                </w:rPr>
                <w:t>NGEO-WEBC-VTD-025</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B51B3F" w:rsidRDefault="00B51B3F" w:rsidP="00F54D39">
            <w:pPr>
              <w:spacing w:after="0" w:line="240" w:lineRule="auto"/>
              <w:jc w:val="both"/>
              <w:rPr>
                <w:ins w:id="11582" w:author="Mokaddem Emna" w:date="2013-02-05T11:57:00Z"/>
                <w:rFonts w:ascii="Times New Roman" w:eastAsia="Times New Roman" w:hAnsi="Times New Roman" w:cs="Times New Roman"/>
                <w:color w:val="000000"/>
                <w:sz w:val="16"/>
                <w:szCs w:val="16"/>
                <w:lang w:val="fr-FR" w:eastAsia="fr-FR"/>
              </w:rPr>
            </w:pPr>
            <w:ins w:id="11583" w:author="Mokaddem Emna" w:date="2013-02-05T11:57:00Z">
              <w:r>
                <w:rPr>
                  <w:rFonts w:ascii="Times New Roman" w:eastAsia="Times New Roman" w:hAnsi="Times New Roman" w:cs="Times New Roman"/>
                  <w:color w:val="000000"/>
                  <w:sz w:val="16"/>
                  <w:szCs w:val="16"/>
                  <w:lang w:val="fr-FR" w:eastAsia="fr-FR"/>
                </w:rPr>
                <w:t>User Preferences</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1C2CF4" w:rsidRDefault="009904A0" w:rsidP="00B27571">
            <w:pPr>
              <w:spacing w:after="0" w:line="240" w:lineRule="auto"/>
              <w:jc w:val="both"/>
              <w:rPr>
                <w:ins w:id="11584" w:author="Mokaddem Emna" w:date="2013-02-08T11:03:00Z"/>
                <w:rFonts w:ascii="Times New Roman" w:eastAsia="Times New Roman" w:hAnsi="Times New Roman" w:cs="Times New Roman"/>
                <w:color w:val="000000"/>
                <w:sz w:val="16"/>
                <w:szCs w:val="16"/>
                <w:lang w:val="en-US" w:eastAsia="fr-FR"/>
              </w:rPr>
            </w:pPr>
            <w:ins w:id="11585" w:author="Mokaddem Emna" w:date="2013-02-05T11:58:00Z">
              <w:r w:rsidRPr="00841B9E">
                <w:rPr>
                  <w:rFonts w:ascii="Times New Roman" w:eastAsia="Times New Roman" w:hAnsi="Times New Roman" w:cs="Times New Roman"/>
                  <w:color w:val="000000"/>
                  <w:sz w:val="16"/>
                  <w:szCs w:val="16"/>
                  <w:lang w:val="en-US" w:eastAsia="fr-FR"/>
                  <w:rPrChange w:id="11586" w:author="Lavignotte Fabien" w:date="2013-02-07T11:55:00Z">
                    <w:rPr>
                      <w:rFonts w:ascii="Times New Roman" w:eastAsia="Times New Roman" w:hAnsi="Times New Roman" w:cs="Times New Roman"/>
                      <w:color w:val="000000"/>
                      <w:sz w:val="16"/>
                      <w:szCs w:val="16"/>
                      <w:lang w:val="fr-FR" w:eastAsia="fr-FR"/>
                    </w:rPr>
                  </w:rPrChange>
                </w:rPr>
                <w:t>ngEO-SUB-168-WEBC-FUN</w:t>
              </w:r>
            </w:ins>
          </w:p>
          <w:p w:rsidR="00B51B3F" w:rsidRPr="00841B9E" w:rsidRDefault="00841B9E" w:rsidP="00B27571">
            <w:pPr>
              <w:spacing w:after="0" w:line="240" w:lineRule="auto"/>
              <w:jc w:val="both"/>
              <w:rPr>
                <w:ins w:id="11587" w:author="Mokaddem Emna" w:date="2013-02-05T11:57:00Z"/>
                <w:rFonts w:ascii="Times New Roman" w:eastAsia="Times New Roman" w:hAnsi="Times New Roman" w:cs="Times New Roman"/>
                <w:sz w:val="16"/>
                <w:szCs w:val="16"/>
                <w:lang w:val="en-US" w:eastAsia="fr-FR"/>
                <w:rPrChange w:id="11588" w:author="Lavignotte Fabien" w:date="2013-02-07T11:55:00Z">
                  <w:rPr>
                    <w:ins w:id="11589" w:author="Mokaddem Emna" w:date="2013-02-05T11:57:00Z"/>
                    <w:rFonts w:ascii="Times New Roman" w:eastAsia="Times New Roman" w:hAnsi="Times New Roman" w:cs="Times New Roman"/>
                    <w:sz w:val="16"/>
                    <w:szCs w:val="16"/>
                    <w:lang w:eastAsia="fr-FR"/>
                  </w:rPr>
                </w:rPrChange>
              </w:rPr>
            </w:pPr>
            <w:ins w:id="11590" w:author="Lavignotte Fabien" w:date="2013-02-07T11:55:00Z">
              <w:r w:rsidRPr="00841B9E">
                <w:rPr>
                  <w:rFonts w:ascii="Times New Roman" w:eastAsia="Times New Roman" w:hAnsi="Times New Roman" w:cs="Times New Roman"/>
                  <w:color w:val="000000"/>
                  <w:sz w:val="16"/>
                  <w:szCs w:val="16"/>
                  <w:lang w:val="en-US" w:eastAsia="fr-FR"/>
                  <w:rPrChange w:id="11591" w:author="Lavignotte Fabien" w:date="2013-02-07T11:55:00Z">
                    <w:rPr>
                      <w:rFonts w:ascii="Times New Roman" w:eastAsia="Times New Roman" w:hAnsi="Times New Roman" w:cs="Times New Roman"/>
                      <w:color w:val="000000"/>
                      <w:sz w:val="16"/>
                      <w:szCs w:val="16"/>
                      <w:lang w:val="fr-FR" w:eastAsia="fr-FR"/>
                    </w:rPr>
                  </w:rPrChange>
                </w:rPr>
                <w:t>ngEO-SYS-1150-WEBC-FUN</w:t>
              </w:r>
            </w:ins>
          </w:p>
        </w:tc>
      </w:tr>
      <w:tr w:rsidR="00411B2F" w:rsidRPr="00F54D39" w:rsidTr="00691B7C">
        <w:trPr>
          <w:trHeight w:val="465"/>
          <w:ins w:id="11592" w:author="Mokaddem Emna" w:date="2013-02-08T10:12:00Z"/>
        </w:trPr>
        <w:tc>
          <w:tcPr>
            <w:tcW w:w="1995" w:type="dxa"/>
            <w:tcBorders>
              <w:top w:val="single" w:sz="8" w:space="0" w:color="808080"/>
              <w:left w:val="single" w:sz="8" w:space="0" w:color="808080"/>
              <w:bottom w:val="single" w:sz="8" w:space="0" w:color="808080"/>
              <w:right w:val="single" w:sz="8" w:space="0" w:color="808080"/>
            </w:tcBorders>
            <w:shd w:val="clear" w:color="auto" w:fill="auto"/>
            <w:vAlign w:val="center"/>
          </w:tcPr>
          <w:p w:rsidR="00411B2F" w:rsidRDefault="00411B2F" w:rsidP="004A3FE3">
            <w:pPr>
              <w:spacing w:after="0" w:line="240" w:lineRule="auto"/>
              <w:jc w:val="both"/>
              <w:rPr>
                <w:ins w:id="11593" w:author="Mokaddem Emna" w:date="2013-02-08T10:12:00Z"/>
                <w:rFonts w:ascii="Times New Roman" w:eastAsia="Times New Roman" w:hAnsi="Times New Roman" w:cs="Times New Roman"/>
                <w:color w:val="000000"/>
                <w:sz w:val="16"/>
                <w:szCs w:val="16"/>
                <w:lang w:val="fr-FR" w:eastAsia="fr-FR"/>
              </w:rPr>
            </w:pPr>
            <w:ins w:id="11594" w:author="Mokaddem Emna" w:date="2013-02-08T10:12:00Z">
              <w:r>
                <w:rPr>
                  <w:rFonts w:ascii="Times New Roman" w:eastAsia="Times New Roman" w:hAnsi="Times New Roman" w:cs="Times New Roman"/>
                  <w:color w:val="000000"/>
                  <w:sz w:val="16"/>
                  <w:szCs w:val="16"/>
                  <w:lang w:val="fr-FR" w:eastAsia="fr-FR"/>
                </w:rPr>
                <w:t>NGEO-WEBC-VTD-026</w:t>
              </w:r>
              <w:r w:rsidRPr="00F54D39">
                <w:rPr>
                  <w:rFonts w:ascii="Times New Roman" w:eastAsia="Times New Roman" w:hAnsi="Times New Roman" w:cs="Times New Roman"/>
                  <w:color w:val="000000"/>
                  <w:sz w:val="16"/>
                  <w:szCs w:val="16"/>
                  <w:lang w:val="fr-FR" w:eastAsia="fr-FR"/>
                </w:rPr>
                <w:t>0</w:t>
              </w:r>
            </w:ins>
          </w:p>
        </w:tc>
        <w:tc>
          <w:tcPr>
            <w:tcW w:w="2410" w:type="dxa"/>
            <w:tcBorders>
              <w:top w:val="single" w:sz="8" w:space="0" w:color="808080"/>
              <w:left w:val="nil"/>
              <w:bottom w:val="single" w:sz="8" w:space="0" w:color="808080"/>
              <w:right w:val="single" w:sz="8" w:space="0" w:color="808080"/>
            </w:tcBorders>
            <w:shd w:val="clear" w:color="auto" w:fill="auto"/>
            <w:vAlign w:val="center"/>
          </w:tcPr>
          <w:p w:rsidR="00411B2F" w:rsidRDefault="00411B2F" w:rsidP="00F54D39">
            <w:pPr>
              <w:spacing w:after="0" w:line="240" w:lineRule="auto"/>
              <w:jc w:val="both"/>
              <w:rPr>
                <w:ins w:id="11595" w:author="Mokaddem Emna" w:date="2013-02-08T10:12:00Z"/>
                <w:rFonts w:ascii="Times New Roman" w:eastAsia="Times New Roman" w:hAnsi="Times New Roman" w:cs="Times New Roman"/>
                <w:color w:val="000000"/>
                <w:sz w:val="16"/>
                <w:szCs w:val="16"/>
                <w:lang w:val="fr-FR" w:eastAsia="fr-FR"/>
              </w:rPr>
            </w:pPr>
            <w:ins w:id="11596" w:author="Mokaddem Emna" w:date="2013-02-08T10:12:00Z">
              <w:r>
                <w:rPr>
                  <w:rFonts w:ascii="Times New Roman" w:eastAsia="Times New Roman" w:hAnsi="Times New Roman" w:cs="Times New Roman"/>
                  <w:color w:val="000000"/>
                  <w:sz w:val="16"/>
                  <w:szCs w:val="16"/>
                  <w:lang w:val="fr-FR" w:eastAsia="fr-FR"/>
                </w:rPr>
                <w:t>Inquiries</w:t>
              </w:r>
            </w:ins>
          </w:p>
        </w:tc>
        <w:tc>
          <w:tcPr>
            <w:tcW w:w="5029" w:type="dxa"/>
            <w:tcBorders>
              <w:top w:val="single" w:sz="8" w:space="0" w:color="808080"/>
              <w:left w:val="nil"/>
              <w:bottom w:val="single" w:sz="8" w:space="0" w:color="808080"/>
              <w:right w:val="single" w:sz="8" w:space="0" w:color="808080"/>
            </w:tcBorders>
            <w:shd w:val="clear" w:color="auto" w:fill="auto"/>
            <w:vAlign w:val="center"/>
          </w:tcPr>
          <w:p w:rsidR="001C2CF4" w:rsidRDefault="00860EB4" w:rsidP="00B27571">
            <w:pPr>
              <w:spacing w:after="0" w:line="240" w:lineRule="auto"/>
              <w:jc w:val="both"/>
              <w:rPr>
                <w:ins w:id="11597" w:author="Mokaddem Emna" w:date="2013-02-08T11:03:00Z"/>
                <w:rFonts w:ascii="Times New Roman" w:eastAsia="Times New Roman" w:hAnsi="Times New Roman" w:cs="Times New Roman"/>
                <w:sz w:val="16"/>
                <w:szCs w:val="16"/>
                <w:lang w:eastAsia="fr-FR"/>
              </w:rPr>
            </w:pPr>
            <w:ins w:id="11598" w:author="Mokaddem Emna" w:date="2013-02-08T10:15:00Z">
              <w:r>
                <w:rPr>
                  <w:rFonts w:ascii="Times New Roman" w:eastAsia="Times New Roman" w:hAnsi="Times New Roman" w:cs="Times New Roman"/>
                  <w:color w:val="000000"/>
                  <w:sz w:val="16"/>
                  <w:szCs w:val="16"/>
                  <w:lang w:val="en-US" w:eastAsia="fr-FR"/>
                </w:rPr>
                <w:t>ngEO-SUB-1</w:t>
              </w:r>
              <w:r w:rsidRPr="009D7AA1">
                <w:rPr>
                  <w:rFonts w:ascii="Times New Roman" w:eastAsia="Times New Roman" w:hAnsi="Times New Roman" w:cs="Times New Roman"/>
                  <w:color w:val="000000"/>
                  <w:sz w:val="16"/>
                  <w:szCs w:val="16"/>
                  <w:lang w:val="en-US" w:eastAsia="fr-FR"/>
                </w:rPr>
                <w:t>8</w:t>
              </w:r>
              <w:r>
                <w:rPr>
                  <w:rFonts w:ascii="Times New Roman" w:eastAsia="Times New Roman" w:hAnsi="Times New Roman" w:cs="Times New Roman"/>
                  <w:color w:val="000000"/>
                  <w:sz w:val="16"/>
                  <w:szCs w:val="16"/>
                  <w:lang w:val="en-US" w:eastAsia="fr-FR"/>
                </w:rPr>
                <w:t>1</w:t>
              </w:r>
              <w:r w:rsidRPr="009D7AA1">
                <w:rPr>
                  <w:rFonts w:ascii="Times New Roman" w:eastAsia="Times New Roman" w:hAnsi="Times New Roman" w:cs="Times New Roman"/>
                  <w:color w:val="000000"/>
                  <w:sz w:val="16"/>
                  <w:szCs w:val="16"/>
                  <w:lang w:val="en-US" w:eastAsia="fr-FR"/>
                </w:rPr>
                <w:t>-WEBC-FUN</w:t>
              </w:r>
              <w:r>
                <w:rPr>
                  <w:rFonts w:ascii="Times New Roman" w:eastAsia="Times New Roman" w:hAnsi="Times New Roman" w:cs="Times New Roman"/>
                  <w:sz w:val="16"/>
                  <w:szCs w:val="16"/>
                  <w:lang w:eastAsia="fr-FR"/>
                </w:rPr>
                <w:t xml:space="preserve"> </w:t>
              </w:r>
            </w:ins>
          </w:p>
          <w:p w:rsidR="00411B2F" w:rsidRPr="00411B2F" w:rsidRDefault="00860EB4" w:rsidP="00B27571">
            <w:pPr>
              <w:spacing w:after="0" w:line="240" w:lineRule="auto"/>
              <w:jc w:val="both"/>
              <w:rPr>
                <w:ins w:id="11599" w:author="Mokaddem Emna" w:date="2013-02-08T10:12:00Z"/>
                <w:rFonts w:ascii="Times New Roman" w:eastAsia="Times New Roman" w:hAnsi="Times New Roman" w:cs="Times New Roman"/>
                <w:color w:val="000000"/>
                <w:sz w:val="16"/>
                <w:szCs w:val="16"/>
                <w:lang w:val="en-US" w:eastAsia="fr-FR"/>
              </w:rPr>
            </w:pPr>
            <w:ins w:id="11600" w:author="Mokaddem Emna" w:date="2013-02-08T10:15:00Z">
              <w:r>
                <w:rPr>
                  <w:rFonts w:ascii="Times New Roman" w:eastAsia="Times New Roman" w:hAnsi="Times New Roman" w:cs="Times New Roman"/>
                  <w:color w:val="000000"/>
                  <w:sz w:val="16"/>
                  <w:szCs w:val="16"/>
                  <w:lang w:val="en-US" w:eastAsia="fr-FR"/>
                </w:rPr>
                <w:t>ngEO-S</w:t>
              </w:r>
            </w:ins>
            <w:ins w:id="11601" w:author="Mokaddem Emna" w:date="2013-02-08T10:16:00Z">
              <w:r>
                <w:rPr>
                  <w:rFonts w:ascii="Times New Roman" w:eastAsia="Times New Roman" w:hAnsi="Times New Roman" w:cs="Times New Roman"/>
                  <w:color w:val="000000"/>
                  <w:sz w:val="16"/>
                  <w:szCs w:val="16"/>
                  <w:lang w:val="en-US" w:eastAsia="fr-FR"/>
                </w:rPr>
                <w:t>UB</w:t>
              </w:r>
            </w:ins>
            <w:ins w:id="11602" w:author="Mokaddem Emna" w:date="2013-02-08T10:15:00Z">
              <w:r>
                <w:rPr>
                  <w:rFonts w:ascii="Times New Roman" w:eastAsia="Times New Roman" w:hAnsi="Times New Roman" w:cs="Times New Roman"/>
                  <w:color w:val="000000"/>
                  <w:sz w:val="16"/>
                  <w:szCs w:val="16"/>
                  <w:lang w:val="en-US" w:eastAsia="fr-FR"/>
                </w:rPr>
                <w:t>-1</w:t>
              </w:r>
            </w:ins>
            <w:ins w:id="11603" w:author="Mokaddem Emna" w:date="2013-02-08T10:16:00Z">
              <w:r>
                <w:rPr>
                  <w:rFonts w:ascii="Times New Roman" w:eastAsia="Times New Roman" w:hAnsi="Times New Roman" w:cs="Times New Roman"/>
                  <w:color w:val="000000"/>
                  <w:sz w:val="16"/>
                  <w:szCs w:val="16"/>
                  <w:lang w:val="en-US" w:eastAsia="fr-FR"/>
                </w:rPr>
                <w:t>82</w:t>
              </w:r>
            </w:ins>
            <w:ins w:id="11604" w:author="Mokaddem Emna" w:date="2013-02-08T10:15:00Z">
              <w:r w:rsidRPr="009D7AA1">
                <w:rPr>
                  <w:rFonts w:ascii="Times New Roman" w:eastAsia="Times New Roman" w:hAnsi="Times New Roman" w:cs="Times New Roman"/>
                  <w:color w:val="000000"/>
                  <w:sz w:val="16"/>
                  <w:szCs w:val="16"/>
                  <w:lang w:val="en-US" w:eastAsia="fr-FR"/>
                </w:rPr>
                <w:t>-WEBC-FUN</w:t>
              </w:r>
            </w:ins>
          </w:p>
        </w:tc>
      </w:tr>
    </w:tbl>
    <w:p w:rsidR="001D6726" w:rsidRPr="001D6726" w:rsidRDefault="00C87D7A" w:rsidP="008C18FD">
      <w:pPr>
        <w:pStyle w:val="Titre2"/>
      </w:pPr>
      <w:bookmarkStart w:id="11605" w:name="_Toc348082266"/>
      <w:r>
        <w:t>Test design to procedures</w:t>
      </w:r>
      <w:bookmarkStart w:id="11606" w:name="_Toc341089024"/>
      <w:bookmarkStart w:id="11607" w:name="_Toc341089025"/>
      <w:bookmarkStart w:id="11608" w:name="_Toc341089026"/>
      <w:bookmarkStart w:id="11609" w:name="_Toc341089027"/>
      <w:bookmarkStart w:id="11610" w:name="_Toc341089028"/>
      <w:bookmarkStart w:id="11611" w:name="_Toc341089029"/>
      <w:bookmarkStart w:id="11612" w:name="_Toc341089030"/>
      <w:bookmarkStart w:id="11613" w:name="_Toc341089031"/>
      <w:bookmarkStart w:id="11614" w:name="_Toc341089032"/>
      <w:bookmarkStart w:id="11615" w:name="_Toc341089033"/>
      <w:bookmarkStart w:id="11616" w:name="_Toc341089034"/>
      <w:bookmarkStart w:id="11617" w:name="_Toc341089035"/>
      <w:bookmarkStart w:id="11618" w:name="_Toc342050576"/>
      <w:bookmarkStart w:id="11619" w:name="_Toc343755277"/>
      <w:bookmarkStart w:id="11620" w:name="_Toc341089036"/>
      <w:bookmarkStart w:id="11621" w:name="_Toc342050577"/>
      <w:bookmarkStart w:id="11622" w:name="_Toc343755278"/>
      <w:bookmarkEnd w:id="11605"/>
      <w:bookmarkEnd w:id="11606"/>
      <w:bookmarkEnd w:id="11607"/>
      <w:bookmarkEnd w:id="11608"/>
      <w:bookmarkEnd w:id="11609"/>
      <w:bookmarkEnd w:id="11610"/>
      <w:bookmarkEnd w:id="11611"/>
      <w:bookmarkEnd w:id="11612"/>
      <w:bookmarkEnd w:id="11613"/>
      <w:bookmarkEnd w:id="11614"/>
      <w:bookmarkEnd w:id="11615"/>
      <w:bookmarkEnd w:id="11616"/>
      <w:bookmarkEnd w:id="11617"/>
      <w:bookmarkEnd w:id="11618"/>
      <w:bookmarkEnd w:id="11619"/>
      <w:bookmarkEnd w:id="11620"/>
      <w:bookmarkEnd w:id="11621"/>
      <w:bookmarkEnd w:id="11622"/>
    </w:p>
    <w:tbl>
      <w:tblPr>
        <w:tblW w:w="8320" w:type="dxa"/>
        <w:tblInd w:w="55" w:type="dxa"/>
        <w:tblCellMar>
          <w:left w:w="70" w:type="dxa"/>
          <w:right w:w="70" w:type="dxa"/>
        </w:tblCellMar>
        <w:tblLook w:val="04A0" w:firstRow="1" w:lastRow="0" w:firstColumn="1" w:lastColumn="0" w:noHBand="0" w:noVBand="1"/>
      </w:tblPr>
      <w:tblGrid>
        <w:gridCol w:w="2140"/>
        <w:gridCol w:w="2620"/>
        <w:gridCol w:w="3560"/>
      </w:tblGrid>
      <w:tr w:rsidR="00E6511D" w:rsidRPr="00E6511D" w:rsidTr="00E6511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en-US" w:eastAsia="fr-FR"/>
              </w:rPr>
              <w:t>Test Design</w:t>
            </w:r>
          </w:p>
        </w:tc>
        <w:tc>
          <w:tcPr>
            <w:tcW w:w="262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Design Title</w:t>
            </w:r>
          </w:p>
        </w:tc>
        <w:tc>
          <w:tcPr>
            <w:tcW w:w="3560" w:type="dxa"/>
            <w:tcBorders>
              <w:top w:val="single" w:sz="8" w:space="0" w:color="808080"/>
              <w:left w:val="nil"/>
              <w:bottom w:val="single" w:sz="8" w:space="0" w:color="808080"/>
              <w:right w:val="single" w:sz="8" w:space="0" w:color="808080"/>
            </w:tcBorders>
            <w:shd w:val="clear" w:color="000000" w:fill="D9D9D9"/>
            <w:vAlign w:val="center"/>
            <w:hideMark/>
          </w:tcPr>
          <w:p w:rsidR="00E6511D" w:rsidRPr="00E6511D" w:rsidRDefault="00E6511D" w:rsidP="00E6511D">
            <w:pPr>
              <w:spacing w:after="0" w:line="240" w:lineRule="auto"/>
              <w:jc w:val="both"/>
              <w:rPr>
                <w:rFonts w:ascii="Times New Roman" w:eastAsia="Times New Roman" w:hAnsi="Times New Roman" w:cs="Times New Roman"/>
                <w:b/>
                <w:bCs/>
                <w:color w:val="000000"/>
                <w:sz w:val="16"/>
                <w:szCs w:val="16"/>
                <w:lang w:val="fr-FR" w:eastAsia="fr-FR"/>
              </w:rPr>
            </w:pPr>
            <w:r w:rsidRPr="00E6511D">
              <w:rPr>
                <w:rFonts w:ascii="Times New Roman" w:eastAsia="Times New Roman" w:hAnsi="Times New Roman" w:cs="Times New Roman"/>
                <w:b/>
                <w:bCs/>
                <w:color w:val="000000"/>
                <w:sz w:val="16"/>
                <w:szCs w:val="16"/>
                <w:lang w:val="fr-FR" w:eastAsia="fr-FR"/>
              </w:rPr>
              <w:t>Test procedures</w:t>
            </w:r>
          </w:p>
        </w:tc>
      </w:tr>
      <w:tr w:rsidR="00E6511D" w:rsidRPr="00E6511D" w:rsidTr="00E6511D">
        <w:trPr>
          <w:trHeight w:val="46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-0010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Installation of Web Client and home page check</w:t>
            </w:r>
          </w:p>
        </w:tc>
        <w:tc>
          <w:tcPr>
            <w:tcW w:w="3560" w:type="dxa"/>
            <w:tcBorders>
              <w:top w:val="nil"/>
              <w:left w:val="nil"/>
              <w:bottom w:val="single" w:sz="8" w:space="0" w:color="808080"/>
              <w:right w:val="single" w:sz="8" w:space="0" w:color="808080"/>
            </w:tcBorders>
            <w:shd w:val="clear" w:color="auto" w:fill="auto"/>
            <w:vAlign w:val="center"/>
            <w:hideMark/>
          </w:tcPr>
          <w:p w:rsidR="001C2CF4" w:rsidRDefault="00E6511D" w:rsidP="00E6511D">
            <w:pPr>
              <w:spacing w:after="0" w:line="240" w:lineRule="auto"/>
              <w:jc w:val="both"/>
              <w:rPr>
                <w:ins w:id="11623" w:author="Mokaddem Emna" w:date="2013-02-08T11:04:00Z"/>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NGEO-WEBC-VTP-0010 </w:t>
            </w:r>
          </w:p>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NGEO-WEBC-VTP-0015</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-0020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NGEO-WEBC-VTP-0020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-0030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Simple search formulation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NGEO-WEBC-VTP-0030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-0040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Search results in a table</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NGEO-WEBC-VTP-0040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lastRenderedPageBreak/>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-0050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8C18FD" w:rsidRDefault="00E6511D" w:rsidP="00E6511D">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Search results on the map</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NGEO-WEBC-VTP-0050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-0060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Browse visualization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NGEO-WEBC-VTP-0060</w:t>
            </w:r>
          </w:p>
        </w:tc>
      </w:tr>
      <w:tr w:rsidR="00E6511D" w:rsidRPr="00E6511D" w:rsidTr="00E6511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-0070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Filtered dataset selection</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NGEO-WEBC-VTP-0070</w:t>
            </w:r>
          </w:p>
        </w:tc>
      </w:tr>
      <w:tr w:rsidR="00E6511D" w:rsidRPr="00E6511D" w:rsidTr="008C18FD">
        <w:trPr>
          <w:trHeight w:val="315"/>
        </w:trPr>
        <w:tc>
          <w:tcPr>
            <w:tcW w:w="2140" w:type="dxa"/>
            <w:tcBorders>
              <w:top w:val="nil"/>
              <w:left w:val="single" w:sz="8" w:space="0" w:color="808080"/>
              <w:bottom w:val="single" w:sz="8" w:space="0" w:color="808080"/>
              <w:right w:val="single" w:sz="8" w:space="0" w:color="808080"/>
            </w:tcBorders>
            <w:shd w:val="clear" w:color="auto" w:fill="auto"/>
            <w:vAlign w:val="center"/>
            <w:hideMark/>
          </w:tcPr>
          <w:p w:rsidR="00E6511D" w:rsidRPr="00E6511D" w:rsidRDefault="00E6511D" w:rsidP="002A138C">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sidR="002A138C">
              <w:rPr>
                <w:rFonts w:ascii="Times New Roman" w:eastAsia="Times New Roman" w:hAnsi="Times New Roman" w:cs="Times New Roman"/>
                <w:color w:val="000000"/>
                <w:sz w:val="16"/>
                <w:szCs w:val="16"/>
                <w:lang w:val="fr-FR" w:eastAsia="fr-FR"/>
              </w:rPr>
              <w:t>D</w:t>
            </w:r>
            <w:r w:rsidRPr="00E6511D">
              <w:rPr>
                <w:rFonts w:ascii="Times New Roman" w:eastAsia="Times New Roman" w:hAnsi="Times New Roman" w:cs="Times New Roman"/>
                <w:color w:val="000000"/>
                <w:sz w:val="16"/>
                <w:szCs w:val="16"/>
                <w:lang w:val="fr-FR" w:eastAsia="fr-FR"/>
              </w:rPr>
              <w:t>-0080</w:t>
            </w:r>
          </w:p>
        </w:tc>
        <w:tc>
          <w:tcPr>
            <w:tcW w:w="262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Searching with a URL</w:t>
            </w:r>
          </w:p>
        </w:tc>
        <w:tc>
          <w:tcPr>
            <w:tcW w:w="3560" w:type="dxa"/>
            <w:tcBorders>
              <w:top w:val="nil"/>
              <w:left w:val="nil"/>
              <w:bottom w:val="single" w:sz="8" w:space="0" w:color="808080"/>
              <w:right w:val="single" w:sz="8" w:space="0" w:color="808080"/>
            </w:tcBorders>
            <w:shd w:val="clear" w:color="auto" w:fill="auto"/>
            <w:vAlign w:val="center"/>
            <w:hideMark/>
          </w:tcPr>
          <w:p w:rsidR="00E6511D" w:rsidRPr="00E6511D" w:rsidRDefault="00E6511D" w:rsidP="00E6511D">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NGEO-WEBC-VTP-0080</w:t>
            </w:r>
          </w:p>
        </w:tc>
      </w:tr>
      <w:tr w:rsidR="002A138C" w:rsidRPr="00E6511D" w:rsidTr="008C18FD">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A138C" w:rsidRPr="00E6511D" w:rsidRDefault="002A138C" w:rsidP="002A138C">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NGEO-WEBC-VTD-0</w:t>
            </w:r>
            <w:r w:rsidR="003555BE">
              <w:rPr>
                <w:rFonts w:ascii="Times New Roman" w:eastAsia="Times New Roman" w:hAnsi="Times New Roman" w:cs="Times New Roman"/>
                <w:color w:val="000000"/>
                <w:sz w:val="16"/>
                <w:szCs w:val="16"/>
                <w:lang w:val="fr-FR" w:eastAsia="fr-FR"/>
              </w:rPr>
              <w:t>0</w:t>
            </w:r>
            <w:r>
              <w:rPr>
                <w:rFonts w:ascii="Times New Roman" w:eastAsia="Times New Roman" w:hAnsi="Times New Roman" w:cs="Times New Roman"/>
                <w:color w:val="000000"/>
                <w:sz w:val="16"/>
                <w:szCs w:val="16"/>
                <w:lang w:val="fr-FR" w:eastAsia="fr-FR"/>
              </w:rPr>
              <w:t>90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A138C" w:rsidRPr="00E6511D" w:rsidRDefault="002A138C"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Map layers management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1C2CF4" w:rsidRDefault="002A138C" w:rsidP="002A138C">
            <w:pPr>
              <w:spacing w:after="0" w:line="240" w:lineRule="auto"/>
              <w:jc w:val="both"/>
              <w:rPr>
                <w:ins w:id="11624" w:author="Mokaddem Emna" w:date="2013-02-08T11:04:00Z"/>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 xml:space="preserve">0 </w:t>
            </w:r>
          </w:p>
          <w:p w:rsidR="002A138C" w:rsidRPr="008C18FD" w:rsidRDefault="002A138C" w:rsidP="002A138C">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NGEO-WEBC-VTP-00</w:t>
            </w:r>
            <w:r>
              <w:rPr>
                <w:rFonts w:ascii="Times New Roman" w:eastAsia="Times New Roman" w:hAnsi="Times New Roman" w:cs="Times New Roman"/>
                <w:color w:val="000000"/>
                <w:sz w:val="16"/>
                <w:szCs w:val="16"/>
                <w:lang w:val="en-US" w:eastAsia="fr-FR"/>
              </w:rPr>
              <w:t>9</w:t>
            </w:r>
            <w:r w:rsidRPr="000F336F">
              <w:rPr>
                <w:rFonts w:ascii="Times New Roman" w:eastAsia="Times New Roman" w:hAnsi="Times New Roman" w:cs="Times New Roman"/>
                <w:color w:val="000000"/>
                <w:sz w:val="16"/>
                <w:szCs w:val="16"/>
                <w:lang w:val="en-US" w:eastAsia="fr-FR"/>
              </w:rPr>
              <w:t>5</w:t>
            </w:r>
          </w:p>
        </w:tc>
      </w:tr>
      <w:tr w:rsidR="003555BE"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555BE" w:rsidRDefault="003555BE">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NGEO-WEBC-VTD-0100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3555BE" w:rsidRDefault="003555BE"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Map navigation and selection</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3555BE" w:rsidRPr="000F336F" w:rsidRDefault="003555BE">
            <w:pPr>
              <w:spacing w:after="0" w:line="240" w:lineRule="auto"/>
              <w:jc w:val="both"/>
              <w:rPr>
                <w:rFonts w:ascii="Times New Roman" w:eastAsia="Times New Roman" w:hAnsi="Times New Roman" w:cs="Times New Roman"/>
                <w:color w:val="000000"/>
                <w:sz w:val="16"/>
                <w:szCs w:val="16"/>
                <w:lang w:val="en-US" w:eastAsia="fr-FR"/>
              </w:rPr>
            </w:pPr>
            <w:r w:rsidRPr="000F336F">
              <w:rPr>
                <w:rFonts w:ascii="Times New Roman" w:eastAsia="Times New Roman" w:hAnsi="Times New Roman" w:cs="Times New Roman"/>
                <w:color w:val="000000"/>
                <w:sz w:val="16"/>
                <w:szCs w:val="16"/>
                <w:lang w:val="en-US" w:eastAsia="fr-FR"/>
              </w:rPr>
              <w:t>NGEO-WEBC-VTP-</w:t>
            </w:r>
            <w:r w:rsidR="007E4421">
              <w:rPr>
                <w:rFonts w:ascii="Times New Roman" w:eastAsia="Times New Roman" w:hAnsi="Times New Roman" w:cs="Times New Roman"/>
                <w:color w:val="000000"/>
                <w:sz w:val="16"/>
                <w:szCs w:val="16"/>
                <w:lang w:val="en-US" w:eastAsia="fr-FR"/>
              </w:rPr>
              <w:t>0</w:t>
            </w:r>
            <w:r w:rsidR="0043727B">
              <w:rPr>
                <w:rFonts w:ascii="Times New Roman" w:eastAsia="Times New Roman" w:hAnsi="Times New Roman" w:cs="Times New Roman"/>
                <w:color w:val="000000"/>
                <w:sz w:val="16"/>
                <w:szCs w:val="16"/>
                <w:lang w:val="en-US" w:eastAsia="fr-FR"/>
              </w:rPr>
              <w:t>100</w:t>
            </w:r>
          </w:p>
        </w:tc>
      </w:tr>
      <w:tr w:rsidR="00310DF1" w:rsidRPr="00E6511D" w:rsidTr="002A138C">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310DF1" w:rsidRDefault="00310DF1">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D-011</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310DF1" w:rsidRDefault="00310DF1" w:rsidP="00E6511D">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Simple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1C2CF4" w:rsidRDefault="00310DF1">
            <w:pPr>
              <w:spacing w:after="0" w:line="240" w:lineRule="auto"/>
              <w:jc w:val="both"/>
              <w:rPr>
                <w:ins w:id="11625" w:author="Mokaddem Emna" w:date="2013-02-08T11:04:00Z"/>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NGEO-WEBC-VTP-0110</w:t>
            </w:r>
            <w:r w:rsidR="00934673" w:rsidRPr="008C18FD">
              <w:rPr>
                <w:rFonts w:ascii="Times New Roman" w:eastAsia="Times New Roman" w:hAnsi="Times New Roman" w:cs="Times New Roman"/>
                <w:color w:val="000000"/>
                <w:sz w:val="16"/>
                <w:szCs w:val="16"/>
                <w:lang w:val="en-US" w:eastAsia="fr-FR"/>
              </w:rPr>
              <w:t xml:space="preserve"> </w:t>
            </w:r>
          </w:p>
          <w:p w:rsidR="00310DF1" w:rsidRPr="00934673" w:rsidRDefault="0093467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NGEO-WEBC-VTP-011</w:t>
            </w:r>
            <w:r>
              <w:rPr>
                <w:rFonts w:ascii="Times New Roman" w:eastAsia="Times New Roman" w:hAnsi="Times New Roman" w:cs="Times New Roman"/>
                <w:color w:val="000000"/>
                <w:sz w:val="16"/>
                <w:szCs w:val="16"/>
                <w:lang w:val="en-US" w:eastAsia="fr-FR"/>
              </w:rPr>
              <w:t>1</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D-012</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Standing order data access request</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1C2CF4" w:rsidRDefault="002321CE" w:rsidP="00211BA3">
            <w:pPr>
              <w:spacing w:after="0" w:line="240" w:lineRule="auto"/>
              <w:jc w:val="both"/>
              <w:rPr>
                <w:ins w:id="11626" w:author="Mokaddem Emna" w:date="2013-02-08T11:04:00Z"/>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NGEO-WEBC-VTP-0120 </w:t>
            </w:r>
          </w:p>
          <w:p w:rsidR="002321CE"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NGEO-WEBC-VTP-012</w:t>
            </w:r>
            <w:ins w:id="11627" w:author="Mokaddem Emna" w:date="2013-02-08T11:05:00Z">
              <w:r w:rsidR="00215CBC">
                <w:rPr>
                  <w:rFonts w:ascii="Times New Roman" w:eastAsia="Times New Roman" w:hAnsi="Times New Roman" w:cs="Times New Roman"/>
                  <w:color w:val="000000"/>
                  <w:sz w:val="16"/>
                  <w:szCs w:val="16"/>
                  <w:lang w:val="en-US" w:eastAsia="fr-FR"/>
                </w:rPr>
                <w:t>5</w:t>
              </w:r>
            </w:ins>
            <w:del w:id="11628" w:author="Mokaddem Emna" w:date="2013-02-08T11:05:00Z">
              <w:r w:rsidDel="00215CBC">
                <w:rPr>
                  <w:rFonts w:ascii="Times New Roman" w:eastAsia="Times New Roman" w:hAnsi="Times New Roman" w:cs="Times New Roman"/>
                  <w:color w:val="000000"/>
                  <w:sz w:val="16"/>
                  <w:szCs w:val="16"/>
                  <w:lang w:val="en-US" w:eastAsia="fr-FR"/>
                </w:rPr>
                <w:delText>1</w:delText>
              </w:r>
            </w:del>
          </w:p>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1C2CF4">
              <w:rPr>
                <w:rFonts w:ascii="Times New Roman" w:eastAsia="Times New Roman" w:hAnsi="Times New Roman" w:cs="Times New Roman"/>
                <w:color w:val="000000"/>
                <w:sz w:val="16"/>
                <w:szCs w:val="16"/>
                <w:lang w:val="en-US" w:eastAsia="fr-FR"/>
                <w:rPrChange w:id="11629" w:author="Mokaddem Emna" w:date="2013-02-08T11:04:00Z">
                  <w:rPr>
                    <w:rFonts w:ascii="Times New Roman" w:eastAsia="Times New Roman" w:hAnsi="Times New Roman" w:cs="Times New Roman"/>
                    <w:color w:val="000000"/>
                    <w:sz w:val="16"/>
                    <w:szCs w:val="16"/>
                    <w:lang w:val="fr-FR" w:eastAsia="fr-FR"/>
                  </w:rPr>
                </w:rPrChange>
              </w:rPr>
              <w:t>NGEO-WEBC-VTP-012</w:t>
            </w:r>
            <w:ins w:id="11630" w:author="Mokaddem Emna" w:date="2013-02-08T11:05:00Z">
              <w:r w:rsidR="00215CBC">
                <w:rPr>
                  <w:rFonts w:ascii="Times New Roman" w:eastAsia="Times New Roman" w:hAnsi="Times New Roman" w:cs="Times New Roman"/>
                  <w:color w:val="000000"/>
                  <w:sz w:val="16"/>
                  <w:szCs w:val="16"/>
                  <w:lang w:val="en-US" w:eastAsia="fr-FR"/>
                </w:rPr>
                <w:t>6</w:t>
              </w:r>
            </w:ins>
            <w:del w:id="11631" w:author="Mokaddem Emna" w:date="2013-02-08T11:05:00Z">
              <w:r w:rsidRPr="001C2CF4" w:rsidDel="00215CBC">
                <w:rPr>
                  <w:rFonts w:ascii="Times New Roman" w:eastAsia="Times New Roman" w:hAnsi="Times New Roman" w:cs="Times New Roman"/>
                  <w:color w:val="000000"/>
                  <w:sz w:val="16"/>
                  <w:szCs w:val="16"/>
                  <w:lang w:val="en-US" w:eastAsia="fr-FR"/>
                  <w:rPrChange w:id="11632" w:author="Mokaddem Emna" w:date="2013-02-08T11:04:00Z">
                    <w:rPr>
                      <w:rFonts w:ascii="Times New Roman" w:eastAsia="Times New Roman" w:hAnsi="Times New Roman" w:cs="Times New Roman"/>
                      <w:color w:val="000000"/>
                      <w:sz w:val="16"/>
                      <w:szCs w:val="16"/>
                      <w:lang w:val="fr-FR" w:eastAsia="fr-FR"/>
                    </w:rPr>
                  </w:rPrChange>
                </w:rPr>
                <w:delText>2</w:delText>
              </w:r>
            </w:del>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D-013</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Download managers 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1C2CF4" w:rsidRDefault="002321CE" w:rsidP="00211BA3">
            <w:pPr>
              <w:spacing w:after="0" w:line="240" w:lineRule="auto"/>
              <w:jc w:val="both"/>
              <w:rPr>
                <w:ins w:id="11633" w:author="Mokaddem Emna" w:date="2013-02-08T11:04:00Z"/>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NGEO-WEBC-VTP-0130 </w:t>
            </w:r>
          </w:p>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NGEO-WEBC-VTP-013</w:t>
            </w:r>
            <w:r>
              <w:rPr>
                <w:rFonts w:ascii="Times New Roman" w:eastAsia="Times New Roman" w:hAnsi="Times New Roman" w:cs="Times New Roman"/>
                <w:color w:val="000000"/>
                <w:sz w:val="16"/>
                <w:szCs w:val="16"/>
                <w:lang w:val="en-US" w:eastAsia="fr-FR"/>
              </w:rPr>
              <w:t>1</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D-014</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 xml:space="preserve">Data access requests </w:t>
            </w:r>
            <w:r w:rsidR="00B25CEE">
              <w:rPr>
                <w:rFonts w:ascii="Times New Roman" w:eastAsia="Times New Roman" w:hAnsi="Times New Roman" w:cs="Times New Roman"/>
                <w:color w:val="000000"/>
                <w:sz w:val="16"/>
                <w:szCs w:val="16"/>
                <w:lang w:val="fr-FR" w:eastAsia="fr-FR"/>
              </w:rPr>
              <w:t>monitoring</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2321CE" w:rsidRP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NGEO-WEBC-VTP-014</w:t>
            </w:r>
            <w:r w:rsidRPr="00E6511D">
              <w:rPr>
                <w:rFonts w:ascii="Times New Roman" w:eastAsia="Times New Roman" w:hAnsi="Times New Roman" w:cs="Times New Roman"/>
                <w:color w:val="000000"/>
                <w:sz w:val="16"/>
                <w:szCs w:val="16"/>
                <w:lang w:val="fr-FR" w:eastAsia="fr-FR"/>
              </w:rPr>
              <w:t>0</w:t>
            </w:r>
          </w:p>
        </w:tc>
      </w:tr>
      <w:tr w:rsidR="002321CE" w:rsidRPr="000F336F" w:rsidTr="002321CE">
        <w:trPr>
          <w:trHeight w:val="315"/>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sidRPr="00E6511D">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D-015</w:t>
            </w:r>
            <w:r w:rsidRPr="00E6511D">
              <w:rPr>
                <w:rFonts w:ascii="Times New Roman" w:eastAsia="Times New Roman" w:hAnsi="Times New Roman" w:cs="Times New Roman"/>
                <w:color w:val="000000"/>
                <w:sz w:val="16"/>
                <w:szCs w:val="16"/>
                <w:lang w:val="fr-FR" w:eastAsia="fr-FR"/>
              </w:rPr>
              <w:t>0</w:t>
            </w:r>
          </w:p>
        </w:tc>
        <w:tc>
          <w:tcPr>
            <w:tcW w:w="2620" w:type="dxa"/>
            <w:tcBorders>
              <w:top w:val="single" w:sz="8" w:space="0" w:color="808080"/>
              <w:left w:val="nil"/>
              <w:bottom w:val="single" w:sz="8" w:space="0" w:color="808080"/>
              <w:right w:val="single" w:sz="8" w:space="0" w:color="808080"/>
            </w:tcBorders>
            <w:shd w:val="clear" w:color="auto" w:fill="auto"/>
            <w:vAlign w:val="center"/>
          </w:tcPr>
          <w:p w:rsidR="002321CE" w:rsidRDefault="002321CE" w:rsidP="00211BA3">
            <w:pPr>
              <w:spacing w:after="0" w:line="240" w:lineRule="auto"/>
              <w:jc w:val="both"/>
              <w:rPr>
                <w:rFonts w:ascii="Times New Roman" w:eastAsia="Times New Roman" w:hAnsi="Times New Roman" w:cs="Times New Roman"/>
                <w:color w:val="000000"/>
                <w:sz w:val="16"/>
                <w:szCs w:val="16"/>
                <w:lang w:val="fr-FR" w:eastAsia="fr-FR"/>
              </w:rPr>
            </w:pPr>
            <w:r>
              <w:rPr>
                <w:rFonts w:ascii="Times New Roman" w:eastAsia="Times New Roman" w:hAnsi="Times New Roman" w:cs="Times New Roman"/>
                <w:color w:val="000000"/>
                <w:sz w:val="16"/>
                <w:szCs w:val="16"/>
                <w:lang w:val="fr-FR" w:eastAsia="fr-FR"/>
              </w:rPr>
              <w:t>Direct Download</w:t>
            </w:r>
          </w:p>
        </w:tc>
        <w:tc>
          <w:tcPr>
            <w:tcW w:w="3560" w:type="dxa"/>
            <w:tcBorders>
              <w:top w:val="single" w:sz="8" w:space="0" w:color="808080"/>
              <w:left w:val="nil"/>
              <w:bottom w:val="single" w:sz="8" w:space="0" w:color="808080"/>
              <w:right w:val="single" w:sz="8" w:space="0" w:color="808080"/>
            </w:tcBorders>
            <w:shd w:val="clear" w:color="auto" w:fill="auto"/>
            <w:vAlign w:val="center"/>
          </w:tcPr>
          <w:p w:rsidR="001C2CF4" w:rsidRDefault="002321CE" w:rsidP="00211BA3">
            <w:pPr>
              <w:spacing w:after="0" w:line="240" w:lineRule="auto"/>
              <w:jc w:val="both"/>
              <w:rPr>
                <w:ins w:id="11634" w:author="Mokaddem Emna" w:date="2013-02-08T11:04:00Z"/>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 xml:space="preserve">NGEO-WEBC-VTP-0150 </w:t>
            </w:r>
          </w:p>
          <w:p w:rsidR="002321CE" w:rsidRPr="008C18FD" w:rsidRDefault="002321CE" w:rsidP="00211BA3">
            <w:pPr>
              <w:spacing w:after="0" w:line="240" w:lineRule="auto"/>
              <w:jc w:val="both"/>
              <w:rPr>
                <w:rFonts w:ascii="Times New Roman" w:eastAsia="Times New Roman" w:hAnsi="Times New Roman" w:cs="Times New Roman"/>
                <w:color w:val="000000"/>
                <w:sz w:val="16"/>
                <w:szCs w:val="16"/>
                <w:lang w:val="en-US" w:eastAsia="fr-FR"/>
              </w:rPr>
            </w:pPr>
            <w:r w:rsidRPr="008C18FD">
              <w:rPr>
                <w:rFonts w:ascii="Times New Roman" w:eastAsia="Times New Roman" w:hAnsi="Times New Roman" w:cs="Times New Roman"/>
                <w:color w:val="000000"/>
                <w:sz w:val="16"/>
                <w:szCs w:val="16"/>
                <w:lang w:val="en-US" w:eastAsia="fr-FR"/>
              </w:rPr>
              <w:t>NGEO-WEBC-VTP-015</w:t>
            </w:r>
            <w:r>
              <w:rPr>
                <w:rFonts w:ascii="Times New Roman" w:eastAsia="Times New Roman" w:hAnsi="Times New Roman" w:cs="Times New Roman"/>
                <w:color w:val="000000"/>
                <w:sz w:val="16"/>
                <w:szCs w:val="16"/>
                <w:lang w:val="en-US" w:eastAsia="fr-FR"/>
              </w:rPr>
              <w:t>1</w:t>
            </w:r>
          </w:p>
        </w:tc>
      </w:tr>
      <w:tr w:rsidR="005E1C8C" w:rsidRPr="008400C4" w:rsidTr="005E1C8C">
        <w:trPr>
          <w:trHeight w:val="315"/>
          <w:ins w:id="11635" w:author="Emna Mokaddem" w:date="2013-01-04T12:07: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5E1C8C" w:rsidRPr="00F54D39" w:rsidRDefault="005E1C8C" w:rsidP="009B3B1D">
            <w:pPr>
              <w:spacing w:after="0" w:line="240" w:lineRule="auto"/>
              <w:jc w:val="both"/>
              <w:rPr>
                <w:ins w:id="11636" w:author="Emna Mokaddem" w:date="2013-01-04T12:07:00Z"/>
                <w:rFonts w:ascii="Times New Roman" w:eastAsia="Times New Roman" w:hAnsi="Times New Roman" w:cs="Times New Roman"/>
                <w:color w:val="000000"/>
                <w:sz w:val="16"/>
                <w:szCs w:val="16"/>
                <w:lang w:val="fr-FR" w:eastAsia="fr-FR"/>
              </w:rPr>
            </w:pPr>
            <w:ins w:id="11637" w:author="Emna Mokaddem" w:date="2013-01-04T12:07:00Z">
              <w:r>
                <w:rPr>
                  <w:rFonts w:ascii="Times New Roman" w:eastAsia="Times New Roman" w:hAnsi="Times New Roman" w:cs="Times New Roman"/>
                  <w:color w:val="000000"/>
                  <w:sz w:val="16"/>
                  <w:szCs w:val="16"/>
                  <w:lang w:val="fr-FR" w:eastAsia="fr-FR"/>
                </w:rPr>
                <w:t>NGEO-WEBC-VTD-016</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5E1C8C" w:rsidRPr="00F54D39" w:rsidRDefault="005E1C8C" w:rsidP="009B3B1D">
            <w:pPr>
              <w:spacing w:after="0" w:line="240" w:lineRule="auto"/>
              <w:jc w:val="both"/>
              <w:rPr>
                <w:ins w:id="11638" w:author="Emna Mokaddem" w:date="2013-01-04T12:07:00Z"/>
                <w:rFonts w:ascii="Times New Roman" w:eastAsia="Times New Roman" w:hAnsi="Times New Roman" w:cs="Times New Roman"/>
                <w:color w:val="000000"/>
                <w:sz w:val="16"/>
                <w:szCs w:val="16"/>
                <w:lang w:val="fr-FR" w:eastAsia="fr-FR"/>
              </w:rPr>
            </w:pPr>
            <w:ins w:id="11639" w:author="Emna Mokaddem" w:date="2013-01-04T12:07:00Z">
              <w:r>
                <w:rPr>
                  <w:rFonts w:ascii="Times New Roman" w:eastAsia="Times New Roman" w:hAnsi="Times New Roman" w:cs="Times New Roman"/>
                  <w:color w:val="000000"/>
                  <w:sz w:val="16"/>
                  <w:szCs w:val="16"/>
                  <w:lang w:val="fr-FR" w:eastAsia="fr-FR"/>
                </w:rPr>
                <w:t>Advanced search criteria</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1C2CF4" w:rsidRDefault="00EE09D7" w:rsidP="001C2CF4">
            <w:pPr>
              <w:spacing w:after="0" w:line="240" w:lineRule="auto"/>
              <w:jc w:val="both"/>
              <w:rPr>
                <w:ins w:id="11640" w:author="Mokaddem Emna" w:date="2013-02-08T11:04:00Z"/>
                <w:rFonts w:ascii="Times New Roman" w:eastAsia="Times New Roman" w:hAnsi="Times New Roman" w:cs="Times New Roman"/>
                <w:color w:val="000000"/>
                <w:sz w:val="16"/>
                <w:szCs w:val="16"/>
                <w:lang w:val="en-US" w:eastAsia="fr-FR"/>
              </w:rPr>
            </w:pPr>
            <w:ins w:id="11641" w:author="Emna Mokaddem" w:date="2013-01-07T18:13:00Z">
              <w:r w:rsidRPr="008C18FD">
                <w:rPr>
                  <w:rFonts w:ascii="Times New Roman" w:eastAsia="Times New Roman" w:hAnsi="Times New Roman" w:cs="Times New Roman"/>
                  <w:color w:val="000000"/>
                  <w:sz w:val="16"/>
                  <w:szCs w:val="16"/>
                  <w:lang w:val="en-US" w:eastAsia="fr-FR"/>
                </w:rPr>
                <w:t>NGEO</w:t>
              </w:r>
              <w:r>
                <w:rPr>
                  <w:rFonts w:ascii="Times New Roman" w:eastAsia="Times New Roman" w:hAnsi="Times New Roman" w:cs="Times New Roman"/>
                  <w:color w:val="000000"/>
                  <w:sz w:val="16"/>
                  <w:szCs w:val="16"/>
                  <w:lang w:val="en-US" w:eastAsia="fr-FR"/>
                </w:rPr>
                <w:t>-WEBC-VTP-0160</w:t>
              </w:r>
              <w:del w:id="11642" w:author="Mokaddem Emna" w:date="2013-02-08T11:04:00Z">
                <w:r w:rsidDel="001C2CF4">
                  <w:rPr>
                    <w:rFonts w:ascii="Times New Roman" w:eastAsia="Times New Roman" w:hAnsi="Times New Roman" w:cs="Times New Roman"/>
                    <w:color w:val="000000"/>
                    <w:sz w:val="16"/>
                    <w:szCs w:val="16"/>
                    <w:lang w:val="en-US" w:eastAsia="fr-FR"/>
                  </w:rPr>
                  <w:delText xml:space="preserve"> </w:delText>
                </w:r>
              </w:del>
            </w:ins>
          </w:p>
          <w:p w:rsidR="005E1C8C" w:rsidRPr="008400C4" w:rsidRDefault="00EE09D7" w:rsidP="001C2CF4">
            <w:pPr>
              <w:spacing w:after="0" w:line="240" w:lineRule="auto"/>
              <w:jc w:val="both"/>
              <w:rPr>
                <w:ins w:id="11643" w:author="Emna Mokaddem" w:date="2013-01-04T12:07:00Z"/>
                <w:rFonts w:ascii="Times New Roman" w:eastAsia="Times New Roman" w:hAnsi="Times New Roman" w:cs="Times New Roman"/>
                <w:color w:val="000000"/>
                <w:sz w:val="16"/>
                <w:szCs w:val="16"/>
                <w:lang w:val="en-US" w:eastAsia="fr-FR"/>
              </w:rPr>
            </w:pPr>
            <w:ins w:id="11644" w:author="Emna Mokaddem" w:date="2013-01-07T18:13:00Z">
              <w:r>
                <w:rPr>
                  <w:rFonts w:ascii="Times New Roman" w:eastAsia="Times New Roman" w:hAnsi="Times New Roman" w:cs="Times New Roman"/>
                  <w:color w:val="000000"/>
                  <w:sz w:val="16"/>
                  <w:szCs w:val="16"/>
                  <w:lang w:val="en-US" w:eastAsia="fr-FR"/>
                </w:rPr>
                <w:t>NGEO-WEBC-VTP-0165</w:t>
              </w:r>
            </w:ins>
          </w:p>
        </w:tc>
      </w:tr>
      <w:tr w:rsidR="00BE5E64" w:rsidRPr="00C82B26" w:rsidTr="00BE5E64">
        <w:trPr>
          <w:trHeight w:val="315"/>
          <w:ins w:id="11645" w:author="Emna Mokaddem" w:date="2013-01-07T18:0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BE5E64" w:rsidRDefault="00BE5E64" w:rsidP="009B3B1D">
            <w:pPr>
              <w:spacing w:after="0" w:line="240" w:lineRule="auto"/>
              <w:jc w:val="both"/>
              <w:rPr>
                <w:ins w:id="11646" w:author="Emna Mokaddem" w:date="2013-01-07T18:09:00Z"/>
                <w:rFonts w:ascii="Times New Roman" w:eastAsia="Times New Roman" w:hAnsi="Times New Roman" w:cs="Times New Roman"/>
                <w:color w:val="000000"/>
                <w:sz w:val="16"/>
                <w:szCs w:val="16"/>
                <w:lang w:val="fr-FR" w:eastAsia="fr-FR"/>
              </w:rPr>
            </w:pPr>
            <w:ins w:id="11647" w:author="Emna Mokaddem" w:date="2013-01-07T18:09:00Z">
              <w:r>
                <w:rPr>
                  <w:rFonts w:ascii="Times New Roman" w:eastAsia="Times New Roman" w:hAnsi="Times New Roman" w:cs="Times New Roman"/>
                  <w:color w:val="000000"/>
                  <w:sz w:val="16"/>
                  <w:szCs w:val="16"/>
                  <w:lang w:val="fr-FR" w:eastAsia="fr-FR"/>
                </w:rPr>
                <w:t>NGEO-WEBC-VTD-017</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BE5E64" w:rsidRDefault="00BE5E64" w:rsidP="009B3B1D">
            <w:pPr>
              <w:spacing w:after="0" w:line="240" w:lineRule="auto"/>
              <w:jc w:val="both"/>
              <w:rPr>
                <w:ins w:id="11648" w:author="Emna Mokaddem" w:date="2013-01-07T18:09:00Z"/>
                <w:rFonts w:ascii="Times New Roman" w:eastAsia="Times New Roman" w:hAnsi="Times New Roman" w:cs="Times New Roman"/>
                <w:color w:val="000000"/>
                <w:sz w:val="16"/>
                <w:szCs w:val="16"/>
                <w:lang w:val="fr-FR" w:eastAsia="fr-FR"/>
              </w:rPr>
            </w:pPr>
            <w:ins w:id="11649" w:author="Emna Mokaddem" w:date="2013-01-07T18:09:00Z">
              <w:r>
                <w:rPr>
                  <w:rFonts w:ascii="Times New Roman" w:eastAsia="Times New Roman" w:hAnsi="Times New Roman" w:cs="Times New Roman"/>
                  <w:color w:val="000000"/>
                  <w:sz w:val="16"/>
                  <w:szCs w:val="16"/>
                  <w:lang w:val="fr-FR" w:eastAsia="fr-FR"/>
                </w:rPr>
                <w:t>Download options</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1C2CF4" w:rsidRDefault="00EE09D7" w:rsidP="009B3B1D">
            <w:pPr>
              <w:spacing w:after="0" w:line="240" w:lineRule="auto"/>
              <w:jc w:val="both"/>
              <w:rPr>
                <w:ins w:id="11650" w:author="Mokaddem Emna" w:date="2013-02-08T11:04:00Z"/>
                <w:rFonts w:ascii="Times New Roman" w:eastAsia="Times New Roman" w:hAnsi="Times New Roman" w:cs="Times New Roman"/>
                <w:color w:val="000000"/>
                <w:sz w:val="16"/>
                <w:szCs w:val="16"/>
                <w:lang w:val="en-US" w:eastAsia="fr-FR"/>
              </w:rPr>
            </w:pPr>
            <w:ins w:id="11651" w:author="Emna Mokaddem" w:date="2013-01-07T18:13:00Z">
              <w:r>
                <w:rPr>
                  <w:rFonts w:ascii="Times New Roman" w:eastAsia="Times New Roman" w:hAnsi="Times New Roman" w:cs="Times New Roman"/>
                  <w:color w:val="000000"/>
                  <w:sz w:val="16"/>
                  <w:szCs w:val="16"/>
                  <w:lang w:val="en-US" w:eastAsia="fr-FR"/>
                </w:rPr>
                <w:t xml:space="preserve">NGEO-WEBC-VTP-0170 </w:t>
              </w:r>
            </w:ins>
          </w:p>
          <w:p w:rsidR="00BE5E64" w:rsidRDefault="00EE09D7" w:rsidP="009B3B1D">
            <w:pPr>
              <w:spacing w:after="0" w:line="240" w:lineRule="auto"/>
              <w:jc w:val="both"/>
              <w:rPr>
                <w:ins w:id="11652" w:author="Emna Mokaddem" w:date="2013-01-07T18:13:00Z"/>
                <w:rFonts w:ascii="Times New Roman" w:eastAsia="Times New Roman" w:hAnsi="Times New Roman" w:cs="Times New Roman"/>
                <w:color w:val="000000"/>
                <w:sz w:val="16"/>
                <w:szCs w:val="16"/>
                <w:lang w:val="en-US" w:eastAsia="fr-FR"/>
              </w:rPr>
            </w:pPr>
            <w:ins w:id="11653" w:author="Emna Mokaddem" w:date="2013-01-07T18:13:00Z">
              <w:r>
                <w:rPr>
                  <w:rFonts w:ascii="Times New Roman" w:eastAsia="Times New Roman" w:hAnsi="Times New Roman" w:cs="Times New Roman"/>
                  <w:color w:val="000000"/>
                  <w:sz w:val="16"/>
                  <w:szCs w:val="16"/>
                  <w:lang w:val="en-US" w:eastAsia="fr-FR"/>
                </w:rPr>
                <w:t>NGEO-WEBC-VTP-0173</w:t>
              </w:r>
            </w:ins>
          </w:p>
          <w:p w:rsidR="00EE09D7" w:rsidRPr="00C82B26" w:rsidRDefault="00EE09D7" w:rsidP="009B3B1D">
            <w:pPr>
              <w:spacing w:after="0" w:line="240" w:lineRule="auto"/>
              <w:jc w:val="both"/>
              <w:rPr>
                <w:ins w:id="11654" w:author="Emna Mokaddem" w:date="2013-01-07T18:09:00Z"/>
                <w:rFonts w:ascii="Times New Roman" w:eastAsia="Times New Roman" w:hAnsi="Times New Roman" w:cs="Times New Roman"/>
                <w:color w:val="000000"/>
                <w:sz w:val="16"/>
                <w:szCs w:val="16"/>
                <w:lang w:val="en-US" w:eastAsia="fr-FR"/>
              </w:rPr>
            </w:pPr>
            <w:ins w:id="11655" w:author="Emna Mokaddem" w:date="2013-01-07T18:13:00Z">
              <w:r>
                <w:rPr>
                  <w:rFonts w:ascii="Times New Roman" w:eastAsia="Times New Roman" w:hAnsi="Times New Roman" w:cs="Times New Roman"/>
                  <w:color w:val="000000"/>
                  <w:sz w:val="16"/>
                  <w:szCs w:val="16"/>
                  <w:lang w:val="en-US" w:eastAsia="fr-FR"/>
                </w:rPr>
                <w:t>NGEO-WEBC-VTP-0175</w:t>
              </w:r>
            </w:ins>
          </w:p>
        </w:tc>
      </w:tr>
      <w:tr w:rsidR="00E96CE0" w:rsidRPr="00C82B26" w:rsidTr="00BE5E64">
        <w:trPr>
          <w:trHeight w:val="315"/>
          <w:ins w:id="11656" w:author="Lavignotte Fabien" w:date="2013-01-21T15:43: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E96CE0" w:rsidRDefault="00E96CE0" w:rsidP="009B3B1D">
            <w:pPr>
              <w:spacing w:after="0" w:line="240" w:lineRule="auto"/>
              <w:jc w:val="both"/>
              <w:rPr>
                <w:ins w:id="11657" w:author="Lavignotte Fabien" w:date="2013-01-21T15:43:00Z"/>
                <w:rFonts w:ascii="Times New Roman" w:eastAsia="Times New Roman" w:hAnsi="Times New Roman" w:cs="Times New Roman"/>
                <w:color w:val="000000"/>
                <w:sz w:val="16"/>
                <w:szCs w:val="16"/>
                <w:lang w:val="fr-FR" w:eastAsia="fr-FR"/>
              </w:rPr>
            </w:pPr>
            <w:ins w:id="11658" w:author="Lavignotte Fabien" w:date="2013-01-21T15:43:00Z">
              <w:r>
                <w:rPr>
                  <w:rFonts w:ascii="Times New Roman" w:eastAsia="Times New Roman" w:hAnsi="Times New Roman" w:cs="Times New Roman"/>
                  <w:color w:val="000000"/>
                  <w:sz w:val="16"/>
                  <w:szCs w:val="16"/>
                  <w:lang w:val="fr-FR" w:eastAsia="fr-FR"/>
                </w:rPr>
                <w:t>NGEO-WEBC-VTD-018</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E96CE0" w:rsidRDefault="00E96CE0" w:rsidP="009B3B1D">
            <w:pPr>
              <w:spacing w:after="0" w:line="240" w:lineRule="auto"/>
              <w:jc w:val="both"/>
              <w:rPr>
                <w:ins w:id="11659" w:author="Lavignotte Fabien" w:date="2013-01-21T15:43:00Z"/>
                <w:rFonts w:ascii="Times New Roman" w:eastAsia="Times New Roman" w:hAnsi="Times New Roman" w:cs="Times New Roman"/>
                <w:color w:val="000000"/>
                <w:sz w:val="16"/>
                <w:szCs w:val="16"/>
                <w:lang w:val="fr-FR" w:eastAsia="fr-FR"/>
              </w:rPr>
            </w:pPr>
            <w:ins w:id="11660" w:author="Lavignotte Fabien" w:date="2013-01-21T15:43:00Z">
              <w:r>
                <w:rPr>
                  <w:rFonts w:ascii="Times New Roman" w:eastAsia="Times New Roman" w:hAnsi="Times New Roman" w:cs="Times New Roman"/>
                  <w:color w:val="000000"/>
                  <w:sz w:val="16"/>
                  <w:szCs w:val="16"/>
                  <w:lang w:val="fr-FR" w:eastAsia="fr-FR"/>
                </w:rPr>
                <w:t>Help</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E96CE0" w:rsidRDefault="00E96CE0">
            <w:pPr>
              <w:spacing w:after="0" w:line="240" w:lineRule="auto"/>
              <w:jc w:val="both"/>
              <w:rPr>
                <w:ins w:id="11661" w:author="Lavignotte Fabien" w:date="2013-01-21T15:43:00Z"/>
                <w:rFonts w:ascii="Times New Roman" w:eastAsia="Times New Roman" w:hAnsi="Times New Roman" w:cs="Times New Roman"/>
                <w:color w:val="000000"/>
                <w:sz w:val="16"/>
                <w:szCs w:val="16"/>
                <w:lang w:val="en-US" w:eastAsia="fr-FR"/>
              </w:rPr>
            </w:pPr>
            <w:ins w:id="11662" w:author="Lavignotte Fabien" w:date="2013-01-21T15:43:00Z">
              <w:r>
                <w:rPr>
                  <w:rFonts w:ascii="Times New Roman" w:eastAsia="Times New Roman" w:hAnsi="Times New Roman" w:cs="Times New Roman"/>
                  <w:color w:val="000000"/>
                  <w:sz w:val="16"/>
                  <w:szCs w:val="16"/>
                  <w:lang w:val="en-US" w:eastAsia="fr-FR"/>
                </w:rPr>
                <w:t>NGEO-WEBC-VTP-</w:t>
              </w:r>
              <w:r w:rsidR="00D049D1">
                <w:rPr>
                  <w:rFonts w:ascii="Times New Roman" w:eastAsia="Times New Roman" w:hAnsi="Times New Roman" w:cs="Times New Roman"/>
                  <w:color w:val="000000"/>
                  <w:sz w:val="16"/>
                  <w:szCs w:val="16"/>
                  <w:lang w:val="en-US" w:eastAsia="fr-FR"/>
                </w:rPr>
                <w:t>0180</w:t>
              </w:r>
            </w:ins>
          </w:p>
        </w:tc>
      </w:tr>
      <w:tr w:rsidR="00975FF1" w:rsidRPr="00C82B26" w:rsidTr="00BE5E64">
        <w:trPr>
          <w:trHeight w:val="315"/>
          <w:ins w:id="11663" w:author="Lavignotte Fabien" w:date="2013-01-21T16:34: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975FF1" w:rsidRDefault="00975FF1" w:rsidP="009B3B1D">
            <w:pPr>
              <w:spacing w:after="0" w:line="240" w:lineRule="auto"/>
              <w:jc w:val="both"/>
              <w:rPr>
                <w:ins w:id="11664" w:author="Lavignotte Fabien" w:date="2013-01-21T16:34:00Z"/>
                <w:rFonts w:ascii="Times New Roman" w:eastAsia="Times New Roman" w:hAnsi="Times New Roman" w:cs="Times New Roman"/>
                <w:color w:val="000000"/>
                <w:sz w:val="16"/>
                <w:szCs w:val="16"/>
                <w:lang w:val="fr-FR" w:eastAsia="fr-FR"/>
              </w:rPr>
            </w:pPr>
            <w:ins w:id="11665" w:author="Lavignotte Fabien" w:date="2013-01-21T16:34:00Z">
              <w:r>
                <w:rPr>
                  <w:rFonts w:ascii="Times New Roman" w:eastAsia="Times New Roman" w:hAnsi="Times New Roman" w:cs="Times New Roman"/>
                  <w:color w:val="000000"/>
                  <w:sz w:val="16"/>
                  <w:szCs w:val="16"/>
                  <w:lang w:val="fr-FR" w:eastAsia="fr-FR"/>
                </w:rPr>
                <w:t>NGEO-WEBC-VTD-019</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975FF1" w:rsidRDefault="00975FF1" w:rsidP="009B3B1D">
            <w:pPr>
              <w:spacing w:after="0" w:line="240" w:lineRule="auto"/>
              <w:jc w:val="both"/>
              <w:rPr>
                <w:ins w:id="11666" w:author="Lavignotte Fabien" w:date="2013-01-21T16:34:00Z"/>
                <w:rFonts w:ascii="Times New Roman" w:eastAsia="Times New Roman" w:hAnsi="Times New Roman" w:cs="Times New Roman"/>
                <w:color w:val="000000"/>
                <w:sz w:val="16"/>
                <w:szCs w:val="16"/>
                <w:lang w:val="fr-FR" w:eastAsia="fr-FR"/>
              </w:rPr>
            </w:pPr>
            <w:ins w:id="11667" w:author="Lavignotte Fabien" w:date="2013-01-21T16:34:00Z">
              <w:r>
                <w:rPr>
                  <w:rFonts w:ascii="Times New Roman" w:eastAsia="Times New Roman" w:hAnsi="Times New Roman" w:cs="Times New Roman"/>
                  <w:color w:val="000000"/>
                  <w:sz w:val="16"/>
                  <w:szCs w:val="16"/>
                  <w:lang w:val="fr-FR" w:eastAsia="fr-FR"/>
                </w:rPr>
                <w:t>Import</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975FF1" w:rsidRDefault="00975FF1">
            <w:pPr>
              <w:spacing w:after="0" w:line="240" w:lineRule="auto"/>
              <w:jc w:val="both"/>
              <w:rPr>
                <w:ins w:id="11668" w:author="Lavignotte Fabien" w:date="2013-01-21T16:34:00Z"/>
                <w:rFonts w:ascii="Times New Roman" w:eastAsia="Times New Roman" w:hAnsi="Times New Roman" w:cs="Times New Roman"/>
                <w:color w:val="000000"/>
                <w:sz w:val="16"/>
                <w:szCs w:val="16"/>
                <w:lang w:val="en-US" w:eastAsia="fr-FR"/>
              </w:rPr>
            </w:pPr>
            <w:ins w:id="11669" w:author="Lavignotte Fabien" w:date="2013-01-21T16:34:00Z">
              <w:r>
                <w:rPr>
                  <w:rFonts w:ascii="Times New Roman" w:eastAsia="Times New Roman" w:hAnsi="Times New Roman" w:cs="Times New Roman"/>
                  <w:color w:val="000000"/>
                  <w:sz w:val="16"/>
                  <w:szCs w:val="16"/>
                  <w:lang w:val="en-US" w:eastAsia="fr-FR"/>
                </w:rPr>
                <w:t>NGEO-WEBC-VTP-01</w:t>
              </w:r>
            </w:ins>
            <w:ins w:id="11670" w:author="Lavignotte Fabien" w:date="2013-01-21T16:35:00Z">
              <w:r>
                <w:rPr>
                  <w:rFonts w:ascii="Times New Roman" w:eastAsia="Times New Roman" w:hAnsi="Times New Roman" w:cs="Times New Roman"/>
                  <w:color w:val="000000"/>
                  <w:sz w:val="16"/>
                  <w:szCs w:val="16"/>
                  <w:lang w:val="en-US" w:eastAsia="fr-FR"/>
                </w:rPr>
                <w:t>9</w:t>
              </w:r>
            </w:ins>
            <w:ins w:id="11671" w:author="Lavignotte Fabien" w:date="2013-01-21T16:34:00Z">
              <w:r>
                <w:rPr>
                  <w:rFonts w:ascii="Times New Roman" w:eastAsia="Times New Roman" w:hAnsi="Times New Roman" w:cs="Times New Roman"/>
                  <w:color w:val="000000"/>
                  <w:sz w:val="16"/>
                  <w:szCs w:val="16"/>
                  <w:lang w:val="en-US" w:eastAsia="fr-FR"/>
                </w:rPr>
                <w:t>0</w:t>
              </w:r>
            </w:ins>
          </w:p>
        </w:tc>
      </w:tr>
      <w:tr w:rsidR="007A4623" w:rsidRPr="00C82B26" w:rsidTr="00BE5E64">
        <w:trPr>
          <w:trHeight w:val="315"/>
          <w:ins w:id="11672" w:author="Mokaddem Emna" w:date="2013-01-24T15:3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11673" w:author="Mokaddem Emna" w:date="2013-01-24T15:39:00Z"/>
                <w:rFonts w:ascii="Times New Roman" w:eastAsia="Times New Roman" w:hAnsi="Times New Roman" w:cs="Times New Roman"/>
                <w:color w:val="000000"/>
                <w:sz w:val="16"/>
                <w:szCs w:val="16"/>
                <w:lang w:val="fr-FR" w:eastAsia="fr-FR"/>
              </w:rPr>
            </w:pPr>
            <w:ins w:id="11674" w:author="Mokaddem Emna" w:date="2013-01-24T15:40:00Z">
              <w:r>
                <w:rPr>
                  <w:rFonts w:ascii="Times New Roman" w:eastAsia="Times New Roman" w:hAnsi="Times New Roman" w:cs="Times New Roman"/>
                  <w:color w:val="000000"/>
                  <w:sz w:val="16"/>
                  <w:szCs w:val="16"/>
                  <w:lang w:val="fr-FR" w:eastAsia="fr-FR"/>
                </w:rPr>
                <w:t>NGEO-WEBC-VTD-020</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11675" w:author="Mokaddem Emna" w:date="2013-01-24T15:39:00Z"/>
                <w:rFonts w:ascii="Times New Roman" w:eastAsia="Times New Roman" w:hAnsi="Times New Roman" w:cs="Times New Roman"/>
                <w:color w:val="000000"/>
                <w:sz w:val="16"/>
                <w:szCs w:val="16"/>
                <w:lang w:val="fr-FR" w:eastAsia="fr-FR"/>
              </w:rPr>
            </w:pPr>
            <w:ins w:id="11676" w:author="Mokaddem Emna" w:date="2013-01-24T15:40:00Z">
              <w:r>
                <w:rPr>
                  <w:rFonts w:ascii="Times New Roman" w:eastAsia="Times New Roman" w:hAnsi="Times New Roman" w:cs="Times New Roman"/>
                  <w:color w:val="000000"/>
                  <w:sz w:val="16"/>
                  <w:szCs w:val="16"/>
                  <w:lang w:val="fr-FR" w:eastAsia="fr-FR"/>
                </w:rPr>
                <w:t>Search Shared URL</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pPr>
              <w:spacing w:after="0" w:line="240" w:lineRule="auto"/>
              <w:jc w:val="both"/>
              <w:rPr>
                <w:ins w:id="11677" w:author="Mokaddem Emna" w:date="2013-01-24T15:39:00Z"/>
                <w:rFonts w:ascii="Times New Roman" w:eastAsia="Times New Roman" w:hAnsi="Times New Roman" w:cs="Times New Roman"/>
                <w:color w:val="000000"/>
                <w:sz w:val="16"/>
                <w:szCs w:val="16"/>
                <w:lang w:val="en-US" w:eastAsia="fr-FR"/>
              </w:rPr>
            </w:pPr>
            <w:ins w:id="11678" w:author="Mokaddem Emna" w:date="2013-01-24T15:40:00Z">
              <w:r>
                <w:rPr>
                  <w:rFonts w:ascii="Times New Roman" w:eastAsia="Times New Roman" w:hAnsi="Times New Roman" w:cs="Times New Roman"/>
                  <w:color w:val="000000"/>
                  <w:sz w:val="16"/>
                  <w:szCs w:val="16"/>
                  <w:lang w:val="fr-FR" w:eastAsia="fr-FR"/>
                </w:rPr>
                <w:t>NGEO-WEBC-VTP-020</w:t>
              </w:r>
              <w:r w:rsidRPr="00F54D39">
                <w:rPr>
                  <w:rFonts w:ascii="Times New Roman" w:eastAsia="Times New Roman" w:hAnsi="Times New Roman" w:cs="Times New Roman"/>
                  <w:color w:val="000000"/>
                  <w:sz w:val="16"/>
                  <w:szCs w:val="16"/>
                  <w:lang w:val="fr-FR" w:eastAsia="fr-FR"/>
                </w:rPr>
                <w:t>0</w:t>
              </w:r>
            </w:ins>
          </w:p>
        </w:tc>
      </w:tr>
      <w:tr w:rsidR="007A4623" w:rsidRPr="00C82B26" w:rsidTr="00BE5E64">
        <w:trPr>
          <w:trHeight w:val="315"/>
          <w:ins w:id="11679" w:author="Mokaddem Emna" w:date="2013-01-24T15:3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11680" w:author="Mokaddem Emna" w:date="2013-01-24T15:39:00Z"/>
                <w:rFonts w:ascii="Times New Roman" w:eastAsia="Times New Roman" w:hAnsi="Times New Roman" w:cs="Times New Roman"/>
                <w:color w:val="000000"/>
                <w:sz w:val="16"/>
                <w:szCs w:val="16"/>
                <w:lang w:val="fr-FR" w:eastAsia="fr-FR"/>
              </w:rPr>
            </w:pPr>
            <w:ins w:id="11681" w:author="Mokaddem Emna" w:date="2013-01-24T15:40:00Z">
              <w:r>
                <w:rPr>
                  <w:rFonts w:ascii="Times New Roman" w:eastAsia="Times New Roman" w:hAnsi="Times New Roman" w:cs="Times New Roman"/>
                  <w:color w:val="000000"/>
                  <w:sz w:val="16"/>
                  <w:szCs w:val="16"/>
                  <w:lang w:val="fr-FR" w:eastAsia="fr-FR"/>
                </w:rPr>
                <w:t>NGEO-WEBC-VTD-021</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7A4623" w:rsidRDefault="007A4623" w:rsidP="009B3B1D">
            <w:pPr>
              <w:spacing w:after="0" w:line="240" w:lineRule="auto"/>
              <w:jc w:val="both"/>
              <w:rPr>
                <w:ins w:id="11682" w:author="Mokaddem Emna" w:date="2013-01-24T15:39:00Z"/>
                <w:rFonts w:ascii="Times New Roman" w:eastAsia="Times New Roman" w:hAnsi="Times New Roman" w:cs="Times New Roman"/>
                <w:color w:val="000000"/>
                <w:sz w:val="16"/>
                <w:szCs w:val="16"/>
                <w:lang w:val="fr-FR" w:eastAsia="fr-FR"/>
              </w:rPr>
            </w:pPr>
            <w:ins w:id="11683" w:author="Mokaddem Emna" w:date="2013-01-24T15:40:00Z">
              <w:r>
                <w:rPr>
                  <w:rFonts w:ascii="Times New Roman" w:eastAsia="Times New Roman" w:hAnsi="Times New Roman" w:cs="Times New Roman"/>
                  <w:color w:val="000000"/>
                  <w:sz w:val="16"/>
                  <w:szCs w:val="16"/>
                  <w:lang w:val="fr-FR" w:eastAsia="fr-FR"/>
                </w:rPr>
                <w:t>Standing Order Shared URL</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7A4623" w:rsidDel="000E1D75" w:rsidRDefault="007A4623" w:rsidP="000E1D75">
            <w:pPr>
              <w:spacing w:after="0" w:line="240" w:lineRule="auto"/>
              <w:jc w:val="both"/>
              <w:rPr>
                <w:ins w:id="11684" w:author="Mokaddem Emna" w:date="2013-01-24T15:40:00Z"/>
                <w:del w:id="11685" w:author="Lavignotte Fabien" w:date="2013-01-30T15:09:00Z"/>
                <w:rFonts w:ascii="Times New Roman" w:eastAsia="Times New Roman" w:hAnsi="Times New Roman" w:cs="Times New Roman"/>
                <w:color w:val="000000"/>
                <w:sz w:val="16"/>
                <w:szCs w:val="16"/>
                <w:lang w:val="en-US" w:eastAsia="fr-FR"/>
              </w:rPr>
            </w:pPr>
            <w:ins w:id="11686" w:author="Mokaddem Emna" w:date="2013-01-24T15:40:00Z">
              <w:r w:rsidRPr="00D5189E">
                <w:rPr>
                  <w:rFonts w:ascii="Times New Roman" w:eastAsia="Times New Roman" w:hAnsi="Times New Roman" w:cs="Times New Roman"/>
                  <w:color w:val="000000"/>
                  <w:sz w:val="16"/>
                  <w:szCs w:val="16"/>
                  <w:lang w:val="en-US" w:eastAsia="fr-FR"/>
                </w:rPr>
                <w:t>NGEO-WEBC-VTP-0210</w:t>
              </w:r>
            </w:ins>
          </w:p>
          <w:p w:rsidR="007A4623" w:rsidRDefault="007A4623">
            <w:pPr>
              <w:spacing w:after="0" w:line="240" w:lineRule="auto"/>
              <w:jc w:val="both"/>
              <w:rPr>
                <w:ins w:id="11687" w:author="Mokaddem Emna" w:date="2013-01-24T15:39:00Z"/>
                <w:rFonts w:ascii="Times New Roman" w:eastAsia="Times New Roman" w:hAnsi="Times New Roman" w:cs="Times New Roman"/>
                <w:color w:val="000000"/>
                <w:sz w:val="16"/>
                <w:szCs w:val="16"/>
                <w:lang w:val="en-US" w:eastAsia="fr-FR"/>
              </w:rPr>
            </w:pPr>
            <w:ins w:id="11688" w:author="Mokaddem Emna" w:date="2013-01-24T15:40:00Z">
              <w:r w:rsidRPr="00D5189E">
                <w:rPr>
                  <w:rFonts w:ascii="Times New Roman" w:eastAsia="Times New Roman" w:hAnsi="Times New Roman" w:cs="Times New Roman"/>
                  <w:color w:val="000000"/>
                  <w:sz w:val="16"/>
                  <w:szCs w:val="16"/>
                  <w:lang w:val="en-US" w:eastAsia="fr-FR"/>
                </w:rPr>
                <w:t>NGEO-WEBC-VTP-021</w:t>
              </w:r>
              <w:r>
                <w:rPr>
                  <w:rFonts w:ascii="Times New Roman" w:eastAsia="Times New Roman" w:hAnsi="Times New Roman" w:cs="Times New Roman"/>
                  <w:color w:val="000000"/>
                  <w:sz w:val="16"/>
                  <w:szCs w:val="16"/>
                  <w:lang w:val="en-US" w:eastAsia="fr-FR"/>
                </w:rPr>
                <w:t>5</w:t>
              </w:r>
            </w:ins>
          </w:p>
        </w:tc>
      </w:tr>
      <w:tr w:rsidR="000E1D75" w:rsidRPr="00C82B26" w:rsidTr="00BE5E64">
        <w:trPr>
          <w:trHeight w:val="315"/>
          <w:ins w:id="11689" w:author="Lavignotte Fabien" w:date="2013-01-30T15:08: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0E1D75" w:rsidRDefault="000E1D75" w:rsidP="000E1D75">
            <w:pPr>
              <w:spacing w:after="0" w:line="240" w:lineRule="auto"/>
              <w:jc w:val="both"/>
              <w:rPr>
                <w:ins w:id="11690" w:author="Lavignotte Fabien" w:date="2013-01-30T15:08:00Z"/>
                <w:rFonts w:ascii="Times New Roman" w:eastAsia="Times New Roman" w:hAnsi="Times New Roman" w:cs="Times New Roman"/>
                <w:color w:val="000000"/>
                <w:sz w:val="16"/>
                <w:szCs w:val="16"/>
                <w:lang w:val="fr-FR" w:eastAsia="fr-FR"/>
              </w:rPr>
            </w:pPr>
            <w:ins w:id="11691" w:author="Lavignotte Fabien" w:date="2013-01-30T15:09:00Z">
              <w:r>
                <w:rPr>
                  <w:rFonts w:ascii="Times New Roman" w:eastAsia="Times New Roman" w:hAnsi="Times New Roman" w:cs="Times New Roman"/>
                  <w:color w:val="000000"/>
                  <w:sz w:val="16"/>
                  <w:szCs w:val="16"/>
                  <w:lang w:val="fr-FR" w:eastAsia="fr-FR"/>
                </w:rPr>
                <w:t>NGEO-WEBC-VTD-022</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0E1D75" w:rsidRDefault="000E1D75" w:rsidP="009B3B1D">
            <w:pPr>
              <w:spacing w:after="0" w:line="240" w:lineRule="auto"/>
              <w:jc w:val="both"/>
              <w:rPr>
                <w:ins w:id="11692" w:author="Lavignotte Fabien" w:date="2013-01-30T15:08:00Z"/>
                <w:rFonts w:ascii="Times New Roman" w:eastAsia="Times New Roman" w:hAnsi="Times New Roman" w:cs="Times New Roman"/>
                <w:color w:val="000000"/>
                <w:sz w:val="16"/>
                <w:szCs w:val="16"/>
                <w:lang w:val="fr-FR" w:eastAsia="fr-FR"/>
              </w:rPr>
            </w:pPr>
            <w:ins w:id="11693" w:author="Lavignotte Fabien" w:date="2013-01-30T15:09:00Z">
              <w:r>
                <w:rPr>
                  <w:rFonts w:ascii="Times New Roman" w:eastAsia="Times New Roman" w:hAnsi="Times New Roman" w:cs="Times New Roman"/>
                  <w:color w:val="000000"/>
                  <w:sz w:val="16"/>
                  <w:szCs w:val="16"/>
                  <w:lang w:val="fr-FR" w:eastAsia="fr-FR"/>
                </w:rPr>
                <w:t>Zone of interest definition</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1C2CF4" w:rsidRPr="00210128" w:rsidRDefault="004A3FE3" w:rsidP="004A3FE3">
            <w:pPr>
              <w:spacing w:after="0" w:line="240" w:lineRule="auto"/>
              <w:jc w:val="both"/>
              <w:rPr>
                <w:ins w:id="11694" w:author="Mokaddem Emna" w:date="2013-02-08T11:04:00Z"/>
                <w:rFonts w:ascii="Times New Roman" w:eastAsia="Times New Roman" w:hAnsi="Times New Roman" w:cs="Times New Roman"/>
                <w:color w:val="000000"/>
                <w:sz w:val="16"/>
                <w:szCs w:val="16"/>
                <w:lang w:val="en-US" w:eastAsia="fr-FR"/>
                <w:rPrChange w:id="11695" w:author="Mokaddem Emna" w:date="2013-02-08T11:34:00Z">
                  <w:rPr>
                    <w:ins w:id="11696" w:author="Mokaddem Emna" w:date="2013-02-08T11:04:00Z"/>
                    <w:rFonts w:ascii="Times New Roman" w:eastAsia="Times New Roman" w:hAnsi="Times New Roman" w:cs="Times New Roman"/>
                    <w:color w:val="000000"/>
                    <w:sz w:val="16"/>
                    <w:szCs w:val="16"/>
                    <w:lang w:val="fr-FR" w:eastAsia="fr-FR"/>
                  </w:rPr>
                </w:rPrChange>
              </w:rPr>
            </w:pPr>
            <w:ins w:id="11697" w:author="Lavignotte Fabien" w:date="2013-01-30T15:09:00Z">
              <w:r w:rsidRPr="00210128">
                <w:rPr>
                  <w:rFonts w:ascii="Times New Roman" w:eastAsia="Times New Roman" w:hAnsi="Times New Roman" w:cs="Times New Roman"/>
                  <w:color w:val="000000"/>
                  <w:sz w:val="16"/>
                  <w:szCs w:val="16"/>
                  <w:lang w:val="en-US" w:eastAsia="fr-FR"/>
                  <w:rPrChange w:id="11698" w:author="Mokaddem Emna" w:date="2013-02-08T11:34:00Z">
                    <w:rPr>
                      <w:rFonts w:ascii="Times New Roman" w:eastAsia="Times New Roman" w:hAnsi="Times New Roman" w:cs="Times New Roman"/>
                      <w:color w:val="000000"/>
                      <w:sz w:val="16"/>
                      <w:szCs w:val="16"/>
                      <w:lang w:val="fr-FR" w:eastAsia="fr-FR"/>
                    </w:rPr>
                  </w:rPrChange>
                </w:rPr>
                <w:t>NGEO-WEBC-VT</w:t>
              </w:r>
            </w:ins>
            <w:ins w:id="11699" w:author="Lavignotte Fabien" w:date="2013-01-30T18:32:00Z">
              <w:r w:rsidRPr="00210128">
                <w:rPr>
                  <w:rFonts w:ascii="Times New Roman" w:eastAsia="Times New Roman" w:hAnsi="Times New Roman" w:cs="Times New Roman"/>
                  <w:color w:val="000000"/>
                  <w:sz w:val="16"/>
                  <w:szCs w:val="16"/>
                  <w:lang w:val="en-US" w:eastAsia="fr-FR"/>
                  <w:rPrChange w:id="11700" w:author="Mokaddem Emna" w:date="2013-02-08T11:34:00Z">
                    <w:rPr>
                      <w:rFonts w:ascii="Times New Roman" w:eastAsia="Times New Roman" w:hAnsi="Times New Roman" w:cs="Times New Roman"/>
                      <w:color w:val="000000"/>
                      <w:sz w:val="16"/>
                      <w:szCs w:val="16"/>
                      <w:lang w:val="fr-FR" w:eastAsia="fr-FR"/>
                    </w:rPr>
                  </w:rPrChange>
                </w:rPr>
                <w:t>P</w:t>
              </w:r>
            </w:ins>
            <w:ins w:id="11701" w:author="Lavignotte Fabien" w:date="2013-01-30T15:09:00Z">
              <w:r w:rsidR="000E1D75" w:rsidRPr="00210128">
                <w:rPr>
                  <w:rFonts w:ascii="Times New Roman" w:eastAsia="Times New Roman" w:hAnsi="Times New Roman" w:cs="Times New Roman"/>
                  <w:color w:val="000000"/>
                  <w:sz w:val="16"/>
                  <w:szCs w:val="16"/>
                  <w:lang w:val="en-US" w:eastAsia="fr-FR"/>
                  <w:rPrChange w:id="11702" w:author="Mokaddem Emna" w:date="2013-02-08T11:34:00Z">
                    <w:rPr>
                      <w:rFonts w:ascii="Times New Roman" w:eastAsia="Times New Roman" w:hAnsi="Times New Roman" w:cs="Times New Roman"/>
                      <w:b/>
                      <w:bCs/>
                      <w:caps/>
                      <w:color w:val="000000"/>
                      <w:sz w:val="16"/>
                      <w:szCs w:val="16"/>
                      <w:lang w:val="en-US" w:eastAsia="fr-FR"/>
                    </w:rPr>
                  </w:rPrChange>
                </w:rPr>
                <w:t xml:space="preserve">-0220 </w:t>
              </w:r>
            </w:ins>
          </w:p>
          <w:p w:rsidR="001C2CF4" w:rsidRDefault="004A3FE3" w:rsidP="004A3FE3">
            <w:pPr>
              <w:spacing w:after="0" w:line="240" w:lineRule="auto"/>
              <w:jc w:val="both"/>
              <w:rPr>
                <w:ins w:id="11703" w:author="Mokaddem Emna" w:date="2013-02-08T11:04:00Z"/>
                <w:rFonts w:ascii="Times New Roman" w:eastAsia="Times New Roman" w:hAnsi="Times New Roman" w:cs="Times New Roman"/>
                <w:color w:val="000000"/>
                <w:sz w:val="16"/>
                <w:szCs w:val="16"/>
                <w:lang w:val="en-US" w:eastAsia="fr-FR"/>
              </w:rPr>
            </w:pPr>
            <w:ins w:id="11704" w:author="Lavignotte Fabien" w:date="2013-01-30T15:09:00Z">
              <w:r w:rsidRPr="001C2CF4">
                <w:rPr>
                  <w:rFonts w:ascii="Times New Roman" w:eastAsia="Times New Roman" w:hAnsi="Times New Roman" w:cs="Times New Roman"/>
                  <w:color w:val="000000"/>
                  <w:sz w:val="16"/>
                  <w:szCs w:val="16"/>
                  <w:lang w:val="en-US" w:eastAsia="fr-FR"/>
                  <w:rPrChange w:id="11705" w:author="Mokaddem Emna" w:date="2013-02-08T11:04:00Z">
                    <w:rPr>
                      <w:rFonts w:ascii="Times New Roman" w:eastAsia="Times New Roman" w:hAnsi="Times New Roman" w:cs="Times New Roman"/>
                      <w:color w:val="000000"/>
                      <w:sz w:val="16"/>
                      <w:szCs w:val="16"/>
                      <w:lang w:val="fr-FR" w:eastAsia="fr-FR"/>
                    </w:rPr>
                  </w:rPrChange>
                </w:rPr>
                <w:t>NGEO-WEBC-VT</w:t>
              </w:r>
            </w:ins>
            <w:ins w:id="11706" w:author="Lavignotte Fabien" w:date="2013-01-30T18:32:00Z">
              <w:r w:rsidRPr="001C2CF4">
                <w:rPr>
                  <w:rFonts w:ascii="Times New Roman" w:eastAsia="Times New Roman" w:hAnsi="Times New Roman" w:cs="Times New Roman"/>
                  <w:color w:val="000000"/>
                  <w:sz w:val="16"/>
                  <w:szCs w:val="16"/>
                  <w:lang w:val="en-US" w:eastAsia="fr-FR"/>
                  <w:rPrChange w:id="11707" w:author="Mokaddem Emna" w:date="2013-02-08T11:04:00Z">
                    <w:rPr>
                      <w:rFonts w:ascii="Times New Roman" w:eastAsia="Times New Roman" w:hAnsi="Times New Roman" w:cs="Times New Roman"/>
                      <w:color w:val="000000"/>
                      <w:sz w:val="16"/>
                      <w:szCs w:val="16"/>
                      <w:lang w:val="fr-FR" w:eastAsia="fr-FR"/>
                    </w:rPr>
                  </w:rPrChange>
                </w:rPr>
                <w:t>P</w:t>
              </w:r>
            </w:ins>
            <w:ins w:id="11708" w:author="Lavignotte Fabien" w:date="2013-01-30T15:09:00Z">
              <w:r w:rsidRPr="001C2CF4">
                <w:rPr>
                  <w:rFonts w:ascii="Times New Roman" w:eastAsia="Times New Roman" w:hAnsi="Times New Roman" w:cs="Times New Roman"/>
                  <w:color w:val="000000"/>
                  <w:sz w:val="16"/>
                  <w:szCs w:val="16"/>
                  <w:lang w:val="en-US" w:eastAsia="fr-FR"/>
                  <w:rPrChange w:id="11709" w:author="Mokaddem Emna" w:date="2013-02-08T11:04:00Z">
                    <w:rPr>
                      <w:rFonts w:ascii="Times New Roman" w:eastAsia="Times New Roman" w:hAnsi="Times New Roman" w:cs="Times New Roman"/>
                      <w:color w:val="000000"/>
                      <w:sz w:val="16"/>
                      <w:szCs w:val="16"/>
                      <w:lang w:val="fr-FR" w:eastAsia="fr-FR"/>
                    </w:rPr>
                  </w:rPrChange>
                </w:rPr>
                <w:t xml:space="preserve">-0224 </w:t>
              </w:r>
            </w:ins>
          </w:p>
          <w:p w:rsidR="000E1D75" w:rsidRPr="001C2CF4" w:rsidRDefault="004A3FE3" w:rsidP="004A3FE3">
            <w:pPr>
              <w:spacing w:after="0" w:line="240" w:lineRule="auto"/>
              <w:jc w:val="both"/>
              <w:rPr>
                <w:ins w:id="11710" w:author="Lavignotte Fabien" w:date="2013-01-30T15:08:00Z"/>
                <w:rFonts w:ascii="Times New Roman" w:eastAsia="Times New Roman" w:hAnsi="Times New Roman" w:cs="Times New Roman"/>
                <w:color w:val="000000"/>
                <w:sz w:val="16"/>
                <w:szCs w:val="16"/>
                <w:lang w:val="en-US" w:eastAsia="fr-FR"/>
              </w:rPr>
            </w:pPr>
            <w:ins w:id="11711" w:author="Lavignotte Fabien" w:date="2013-01-30T15:09:00Z">
              <w:r w:rsidRPr="001C2CF4">
                <w:rPr>
                  <w:rFonts w:ascii="Times New Roman" w:eastAsia="Times New Roman" w:hAnsi="Times New Roman" w:cs="Times New Roman"/>
                  <w:color w:val="000000"/>
                  <w:sz w:val="16"/>
                  <w:szCs w:val="16"/>
                  <w:lang w:val="en-US" w:eastAsia="fr-FR"/>
                  <w:rPrChange w:id="11712" w:author="Mokaddem Emna" w:date="2013-02-08T11:04:00Z">
                    <w:rPr>
                      <w:rFonts w:ascii="Times New Roman" w:eastAsia="Times New Roman" w:hAnsi="Times New Roman" w:cs="Times New Roman"/>
                      <w:color w:val="000000"/>
                      <w:sz w:val="16"/>
                      <w:szCs w:val="16"/>
                      <w:lang w:val="fr-FR" w:eastAsia="fr-FR"/>
                    </w:rPr>
                  </w:rPrChange>
                </w:rPr>
                <w:t>NGEO-WEBC-VT</w:t>
              </w:r>
            </w:ins>
            <w:ins w:id="11713" w:author="Lavignotte Fabien" w:date="2013-01-30T18:32:00Z">
              <w:r w:rsidRPr="001C2CF4">
                <w:rPr>
                  <w:rFonts w:ascii="Times New Roman" w:eastAsia="Times New Roman" w:hAnsi="Times New Roman" w:cs="Times New Roman"/>
                  <w:color w:val="000000"/>
                  <w:sz w:val="16"/>
                  <w:szCs w:val="16"/>
                  <w:lang w:val="en-US" w:eastAsia="fr-FR"/>
                  <w:rPrChange w:id="11714" w:author="Mokaddem Emna" w:date="2013-02-08T11:04:00Z">
                    <w:rPr>
                      <w:rFonts w:ascii="Times New Roman" w:eastAsia="Times New Roman" w:hAnsi="Times New Roman" w:cs="Times New Roman"/>
                      <w:color w:val="000000"/>
                      <w:sz w:val="16"/>
                      <w:szCs w:val="16"/>
                      <w:lang w:val="fr-FR" w:eastAsia="fr-FR"/>
                    </w:rPr>
                  </w:rPrChange>
                </w:rPr>
                <w:t>P</w:t>
              </w:r>
            </w:ins>
            <w:ins w:id="11715" w:author="Lavignotte Fabien" w:date="2013-01-30T15:09:00Z">
              <w:r w:rsidR="000E1D75" w:rsidRPr="001C2CF4">
                <w:rPr>
                  <w:rFonts w:ascii="Times New Roman" w:eastAsia="Times New Roman" w:hAnsi="Times New Roman" w:cs="Times New Roman"/>
                  <w:color w:val="000000"/>
                  <w:sz w:val="16"/>
                  <w:szCs w:val="16"/>
                  <w:lang w:val="en-US" w:eastAsia="fr-FR"/>
                  <w:rPrChange w:id="11716" w:author="Mokaddem Emna" w:date="2013-02-08T11:04:00Z">
                    <w:rPr>
                      <w:rFonts w:ascii="Times New Roman" w:eastAsia="Times New Roman" w:hAnsi="Times New Roman" w:cs="Times New Roman"/>
                      <w:b/>
                      <w:bCs/>
                      <w:caps/>
                      <w:color w:val="000000"/>
                      <w:sz w:val="16"/>
                      <w:szCs w:val="16"/>
                      <w:lang w:val="en-US" w:eastAsia="fr-FR"/>
                    </w:rPr>
                  </w:rPrChange>
                </w:rPr>
                <w:t xml:space="preserve">-0228 </w:t>
              </w:r>
            </w:ins>
          </w:p>
        </w:tc>
      </w:tr>
      <w:tr w:rsidR="004A3FE3" w:rsidRPr="00C82B26" w:rsidTr="00BE5E64">
        <w:trPr>
          <w:trHeight w:val="315"/>
          <w:ins w:id="11717" w:author="Lavignotte Fabien" w:date="2013-01-30T18:32: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4A3FE3" w:rsidRDefault="004A3FE3" w:rsidP="000E1D75">
            <w:pPr>
              <w:spacing w:after="0" w:line="240" w:lineRule="auto"/>
              <w:jc w:val="both"/>
              <w:rPr>
                <w:ins w:id="11718" w:author="Lavignotte Fabien" w:date="2013-01-30T18:32:00Z"/>
                <w:rFonts w:ascii="Times New Roman" w:eastAsia="Times New Roman" w:hAnsi="Times New Roman" w:cs="Times New Roman"/>
                <w:color w:val="000000"/>
                <w:sz w:val="16"/>
                <w:szCs w:val="16"/>
                <w:lang w:val="fr-FR" w:eastAsia="fr-FR"/>
              </w:rPr>
            </w:pPr>
            <w:ins w:id="11719" w:author="Lavignotte Fabien" w:date="2013-01-30T18:32:00Z">
              <w:r>
                <w:rPr>
                  <w:rFonts w:ascii="Times New Roman" w:eastAsia="Times New Roman" w:hAnsi="Times New Roman" w:cs="Times New Roman"/>
                  <w:color w:val="000000"/>
                  <w:sz w:val="16"/>
                  <w:szCs w:val="16"/>
                  <w:lang w:val="fr-FR" w:eastAsia="fr-FR"/>
                </w:rPr>
                <w:t>NGEO-WEBC-VTD-0230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4A3FE3" w:rsidRDefault="004A3FE3" w:rsidP="009B3B1D">
            <w:pPr>
              <w:spacing w:after="0" w:line="240" w:lineRule="auto"/>
              <w:jc w:val="both"/>
              <w:rPr>
                <w:ins w:id="11720" w:author="Lavignotte Fabien" w:date="2013-01-30T18:32:00Z"/>
                <w:rFonts w:ascii="Times New Roman" w:eastAsia="Times New Roman" w:hAnsi="Times New Roman" w:cs="Times New Roman"/>
                <w:color w:val="000000"/>
                <w:sz w:val="16"/>
                <w:szCs w:val="16"/>
                <w:lang w:val="fr-FR" w:eastAsia="fr-FR"/>
              </w:rPr>
            </w:pPr>
            <w:ins w:id="11721" w:author="Lavignotte Fabien" w:date="2013-01-30T18:32:00Z">
              <w:r>
                <w:rPr>
                  <w:rFonts w:ascii="Times New Roman" w:eastAsia="Times New Roman" w:hAnsi="Times New Roman" w:cs="Times New Roman"/>
                  <w:color w:val="000000"/>
                  <w:sz w:val="16"/>
                  <w:szCs w:val="16"/>
                  <w:lang w:val="fr-FR" w:eastAsia="fr-FR"/>
                </w:rPr>
                <w:t>Export</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4A3FE3" w:rsidRPr="004A3FE3" w:rsidRDefault="004A3FE3" w:rsidP="000E1D75">
            <w:pPr>
              <w:spacing w:after="0" w:line="240" w:lineRule="auto"/>
              <w:jc w:val="both"/>
              <w:rPr>
                <w:ins w:id="11722" w:author="Lavignotte Fabien" w:date="2013-01-30T18:32:00Z"/>
                <w:rFonts w:ascii="Times New Roman" w:eastAsia="Times New Roman" w:hAnsi="Times New Roman" w:cs="Times New Roman"/>
                <w:color w:val="000000"/>
                <w:sz w:val="16"/>
                <w:szCs w:val="16"/>
                <w:lang w:val="fr-FR" w:eastAsia="fr-FR"/>
              </w:rPr>
            </w:pPr>
            <w:ins w:id="11723" w:author="Lavignotte Fabien" w:date="2013-01-30T18:32:00Z">
              <w:r w:rsidRPr="004A3FE3">
                <w:rPr>
                  <w:rFonts w:ascii="Times New Roman" w:eastAsia="Times New Roman" w:hAnsi="Times New Roman" w:cs="Times New Roman"/>
                  <w:color w:val="000000"/>
                  <w:sz w:val="16"/>
                  <w:szCs w:val="16"/>
                  <w:lang w:val="fr-FR" w:eastAsia="fr-FR"/>
                </w:rPr>
                <w:t>NGEO-WEBC-VT</w:t>
              </w:r>
              <w:r>
                <w:rPr>
                  <w:rFonts w:ascii="Times New Roman" w:eastAsia="Times New Roman" w:hAnsi="Times New Roman" w:cs="Times New Roman"/>
                  <w:color w:val="000000"/>
                  <w:sz w:val="16"/>
                  <w:szCs w:val="16"/>
                  <w:lang w:val="fr-FR" w:eastAsia="fr-FR"/>
                </w:rPr>
                <w:t>P-0230</w:t>
              </w:r>
            </w:ins>
          </w:p>
        </w:tc>
      </w:tr>
      <w:tr w:rsidR="00404416" w:rsidRPr="00C82B26" w:rsidTr="00BE5E64">
        <w:trPr>
          <w:trHeight w:val="315"/>
          <w:ins w:id="11724" w:author="Mokaddem Emna" w:date="2013-01-31T10:3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404416" w:rsidRDefault="008C25DC" w:rsidP="000E1D75">
            <w:pPr>
              <w:spacing w:after="0" w:line="240" w:lineRule="auto"/>
              <w:jc w:val="both"/>
              <w:rPr>
                <w:ins w:id="11725" w:author="Mokaddem Emna" w:date="2013-01-31T10:39:00Z"/>
                <w:rFonts w:ascii="Times New Roman" w:eastAsia="Times New Roman" w:hAnsi="Times New Roman" w:cs="Times New Roman"/>
                <w:color w:val="000000"/>
                <w:sz w:val="16"/>
                <w:szCs w:val="16"/>
                <w:lang w:val="fr-FR" w:eastAsia="fr-FR"/>
              </w:rPr>
            </w:pPr>
            <w:ins w:id="11726" w:author="Mokaddem Emna" w:date="2013-01-31T10:39:00Z">
              <w:r>
                <w:rPr>
                  <w:rFonts w:ascii="Times New Roman" w:eastAsia="Times New Roman" w:hAnsi="Times New Roman" w:cs="Times New Roman"/>
                  <w:color w:val="000000"/>
                  <w:sz w:val="16"/>
                  <w:szCs w:val="16"/>
                  <w:lang w:val="fr-FR" w:eastAsia="fr-FR"/>
                </w:rPr>
                <w:t>NGEO-WEBC-VTD-02</w:t>
              </w:r>
            </w:ins>
            <w:ins w:id="11727" w:author="Mokaddem Emna" w:date="2013-01-31T10:40:00Z">
              <w:r>
                <w:rPr>
                  <w:rFonts w:ascii="Times New Roman" w:eastAsia="Times New Roman" w:hAnsi="Times New Roman" w:cs="Times New Roman"/>
                  <w:color w:val="000000"/>
                  <w:sz w:val="16"/>
                  <w:szCs w:val="16"/>
                  <w:lang w:val="fr-FR" w:eastAsia="fr-FR"/>
                </w:rPr>
                <w:t>4</w:t>
              </w:r>
            </w:ins>
            <w:ins w:id="11728" w:author="Mokaddem Emna" w:date="2013-01-31T10:39:00Z">
              <w:r w:rsidR="00404416"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404416" w:rsidRDefault="00404416" w:rsidP="009B3B1D">
            <w:pPr>
              <w:spacing w:after="0" w:line="240" w:lineRule="auto"/>
              <w:jc w:val="both"/>
              <w:rPr>
                <w:ins w:id="11729" w:author="Mokaddem Emna" w:date="2013-01-31T10:39:00Z"/>
                <w:rFonts w:ascii="Times New Roman" w:eastAsia="Times New Roman" w:hAnsi="Times New Roman" w:cs="Times New Roman"/>
                <w:color w:val="000000"/>
                <w:sz w:val="16"/>
                <w:szCs w:val="16"/>
                <w:lang w:val="fr-FR" w:eastAsia="fr-FR"/>
              </w:rPr>
            </w:pPr>
            <w:ins w:id="11730" w:author="Mokaddem Emna" w:date="2013-01-31T10:39:00Z">
              <w:r>
                <w:rPr>
                  <w:rFonts w:ascii="Times New Roman" w:eastAsia="Times New Roman" w:hAnsi="Times New Roman" w:cs="Times New Roman"/>
                  <w:color w:val="000000"/>
                  <w:sz w:val="16"/>
                  <w:szCs w:val="16"/>
                  <w:lang w:val="fr-FR" w:eastAsia="fr-FR"/>
                </w:rPr>
                <w:t>Time Slider</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404416" w:rsidRDefault="008C25DC" w:rsidP="00B27571">
            <w:pPr>
              <w:spacing w:after="0" w:line="240" w:lineRule="auto"/>
              <w:jc w:val="both"/>
              <w:rPr>
                <w:ins w:id="11731" w:author="Mokaddem Emna" w:date="2013-01-31T10:39:00Z"/>
                <w:rFonts w:ascii="Times New Roman" w:eastAsia="Times New Roman" w:hAnsi="Times New Roman" w:cs="Times New Roman"/>
                <w:color w:val="000000"/>
                <w:sz w:val="16"/>
                <w:szCs w:val="16"/>
                <w:lang w:val="en-US" w:eastAsia="fr-FR"/>
              </w:rPr>
            </w:pPr>
            <w:ins w:id="11732" w:author="Mokaddem Emna" w:date="2013-01-31T10:39:00Z">
              <w:r>
                <w:rPr>
                  <w:rFonts w:ascii="Times New Roman" w:eastAsia="Times New Roman" w:hAnsi="Times New Roman" w:cs="Times New Roman"/>
                  <w:color w:val="000000"/>
                  <w:sz w:val="16"/>
                  <w:szCs w:val="16"/>
                  <w:lang w:val="en-US" w:eastAsia="fr-FR"/>
                </w:rPr>
                <w:t>NGEO-WEBC-VTP-02</w:t>
              </w:r>
            </w:ins>
            <w:ins w:id="11733" w:author="Mokaddem Emna" w:date="2013-01-31T10:40:00Z">
              <w:r>
                <w:rPr>
                  <w:rFonts w:ascii="Times New Roman" w:eastAsia="Times New Roman" w:hAnsi="Times New Roman" w:cs="Times New Roman"/>
                  <w:color w:val="000000"/>
                  <w:sz w:val="16"/>
                  <w:szCs w:val="16"/>
                  <w:lang w:val="en-US" w:eastAsia="fr-FR"/>
                </w:rPr>
                <w:t>4</w:t>
              </w:r>
            </w:ins>
            <w:ins w:id="11734" w:author="Mokaddem Emna" w:date="2013-01-31T10:39:00Z">
              <w:r w:rsidR="00404416" w:rsidRPr="00D5189E">
                <w:rPr>
                  <w:rFonts w:ascii="Times New Roman" w:eastAsia="Times New Roman" w:hAnsi="Times New Roman" w:cs="Times New Roman"/>
                  <w:color w:val="000000"/>
                  <w:sz w:val="16"/>
                  <w:szCs w:val="16"/>
                  <w:lang w:val="en-US" w:eastAsia="fr-FR"/>
                </w:rPr>
                <w:t>0</w:t>
              </w:r>
            </w:ins>
          </w:p>
          <w:p w:rsidR="00404416" w:rsidRDefault="008C25DC" w:rsidP="00B27571">
            <w:pPr>
              <w:spacing w:after="0" w:line="240" w:lineRule="auto"/>
              <w:jc w:val="both"/>
              <w:rPr>
                <w:ins w:id="11735" w:author="Mokaddem Emna" w:date="2013-01-31T10:39:00Z"/>
                <w:rFonts w:ascii="Times New Roman" w:eastAsia="Times New Roman" w:hAnsi="Times New Roman" w:cs="Times New Roman"/>
                <w:color w:val="000000"/>
                <w:sz w:val="16"/>
                <w:szCs w:val="16"/>
                <w:lang w:val="en-US" w:eastAsia="fr-FR"/>
              </w:rPr>
            </w:pPr>
            <w:ins w:id="11736" w:author="Mokaddem Emna" w:date="2013-01-31T10:39:00Z">
              <w:r>
                <w:rPr>
                  <w:rFonts w:ascii="Times New Roman" w:eastAsia="Times New Roman" w:hAnsi="Times New Roman" w:cs="Times New Roman"/>
                  <w:color w:val="000000"/>
                  <w:sz w:val="16"/>
                  <w:szCs w:val="16"/>
                  <w:lang w:val="en-US" w:eastAsia="fr-FR"/>
                </w:rPr>
                <w:t>NGEO-WEBC-VTP-02</w:t>
              </w:r>
            </w:ins>
            <w:ins w:id="11737" w:author="Mokaddem Emna" w:date="2013-01-31T10:40:00Z">
              <w:r>
                <w:rPr>
                  <w:rFonts w:ascii="Times New Roman" w:eastAsia="Times New Roman" w:hAnsi="Times New Roman" w:cs="Times New Roman"/>
                  <w:color w:val="000000"/>
                  <w:sz w:val="16"/>
                  <w:szCs w:val="16"/>
                  <w:lang w:val="en-US" w:eastAsia="fr-FR"/>
                </w:rPr>
                <w:t>4</w:t>
              </w:r>
            </w:ins>
            <w:ins w:id="11738" w:author="Mokaddem Emna" w:date="2013-01-31T10:39:00Z">
              <w:r w:rsidR="00404416">
                <w:rPr>
                  <w:rFonts w:ascii="Times New Roman" w:eastAsia="Times New Roman" w:hAnsi="Times New Roman" w:cs="Times New Roman"/>
                  <w:color w:val="000000"/>
                  <w:sz w:val="16"/>
                  <w:szCs w:val="16"/>
                  <w:lang w:val="en-US" w:eastAsia="fr-FR"/>
                </w:rPr>
                <w:t>3</w:t>
              </w:r>
            </w:ins>
          </w:p>
          <w:p w:rsidR="00404416" w:rsidRPr="004A3FE3" w:rsidRDefault="008C25DC" w:rsidP="000E1D75">
            <w:pPr>
              <w:spacing w:after="0" w:line="240" w:lineRule="auto"/>
              <w:jc w:val="both"/>
              <w:rPr>
                <w:ins w:id="11739" w:author="Mokaddem Emna" w:date="2013-01-31T10:39:00Z"/>
                <w:rFonts w:ascii="Times New Roman" w:eastAsia="Times New Roman" w:hAnsi="Times New Roman" w:cs="Times New Roman"/>
                <w:color w:val="000000"/>
                <w:sz w:val="16"/>
                <w:szCs w:val="16"/>
                <w:lang w:val="fr-FR" w:eastAsia="fr-FR"/>
              </w:rPr>
            </w:pPr>
            <w:ins w:id="11740" w:author="Mokaddem Emna" w:date="2013-01-31T10:39:00Z">
              <w:r>
                <w:rPr>
                  <w:rFonts w:ascii="Times New Roman" w:eastAsia="Times New Roman" w:hAnsi="Times New Roman" w:cs="Times New Roman"/>
                  <w:color w:val="000000"/>
                  <w:sz w:val="16"/>
                  <w:szCs w:val="16"/>
                  <w:lang w:val="en-US" w:eastAsia="fr-FR"/>
                </w:rPr>
                <w:t>NGEO-WEBC-VTP-02</w:t>
              </w:r>
            </w:ins>
            <w:ins w:id="11741" w:author="Mokaddem Emna" w:date="2013-01-31T10:40:00Z">
              <w:r>
                <w:rPr>
                  <w:rFonts w:ascii="Times New Roman" w:eastAsia="Times New Roman" w:hAnsi="Times New Roman" w:cs="Times New Roman"/>
                  <w:color w:val="000000"/>
                  <w:sz w:val="16"/>
                  <w:szCs w:val="16"/>
                  <w:lang w:val="en-US" w:eastAsia="fr-FR"/>
                </w:rPr>
                <w:t>4</w:t>
              </w:r>
            </w:ins>
            <w:ins w:id="11742" w:author="Mokaddem Emna" w:date="2013-01-31T10:39:00Z">
              <w:r w:rsidR="00404416">
                <w:rPr>
                  <w:rFonts w:ascii="Times New Roman" w:eastAsia="Times New Roman" w:hAnsi="Times New Roman" w:cs="Times New Roman"/>
                  <w:color w:val="000000"/>
                  <w:sz w:val="16"/>
                  <w:szCs w:val="16"/>
                  <w:lang w:val="en-US" w:eastAsia="fr-FR"/>
                </w:rPr>
                <w:t>5</w:t>
              </w:r>
            </w:ins>
          </w:p>
        </w:tc>
      </w:tr>
      <w:tr w:rsidR="00EA5230" w:rsidRPr="00C82B26" w:rsidTr="00BE5E64">
        <w:trPr>
          <w:trHeight w:val="315"/>
          <w:ins w:id="11743" w:author="Mokaddem Emna" w:date="2013-02-05T11:59: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EA5230" w:rsidRDefault="00EA5230" w:rsidP="000E1D75">
            <w:pPr>
              <w:spacing w:after="0" w:line="240" w:lineRule="auto"/>
              <w:jc w:val="both"/>
              <w:rPr>
                <w:ins w:id="11744" w:author="Mokaddem Emna" w:date="2013-02-05T11:59:00Z"/>
                <w:rFonts w:ascii="Times New Roman" w:eastAsia="Times New Roman" w:hAnsi="Times New Roman" w:cs="Times New Roman"/>
                <w:color w:val="000000"/>
                <w:sz w:val="16"/>
                <w:szCs w:val="16"/>
                <w:lang w:val="fr-FR" w:eastAsia="fr-FR"/>
              </w:rPr>
            </w:pPr>
            <w:ins w:id="11745" w:author="Mokaddem Emna" w:date="2013-02-05T11:59:00Z">
              <w:r>
                <w:rPr>
                  <w:rFonts w:ascii="Times New Roman" w:eastAsia="Times New Roman" w:hAnsi="Times New Roman" w:cs="Times New Roman"/>
                  <w:color w:val="000000"/>
                  <w:sz w:val="16"/>
                  <w:szCs w:val="16"/>
                  <w:lang w:val="fr-FR" w:eastAsia="fr-FR"/>
                </w:rPr>
                <w:t>NGEO-WEBC-VTD-025</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EA5230" w:rsidRDefault="00EA5230" w:rsidP="009B3B1D">
            <w:pPr>
              <w:spacing w:after="0" w:line="240" w:lineRule="auto"/>
              <w:jc w:val="both"/>
              <w:rPr>
                <w:ins w:id="11746" w:author="Mokaddem Emna" w:date="2013-02-05T11:59:00Z"/>
                <w:rFonts w:ascii="Times New Roman" w:eastAsia="Times New Roman" w:hAnsi="Times New Roman" w:cs="Times New Roman"/>
                <w:color w:val="000000"/>
                <w:sz w:val="16"/>
                <w:szCs w:val="16"/>
                <w:lang w:val="fr-FR" w:eastAsia="fr-FR"/>
              </w:rPr>
            </w:pPr>
            <w:ins w:id="11747" w:author="Mokaddem Emna" w:date="2013-02-05T11:59:00Z">
              <w:r>
                <w:rPr>
                  <w:rFonts w:ascii="Times New Roman" w:eastAsia="Times New Roman" w:hAnsi="Times New Roman" w:cs="Times New Roman"/>
                  <w:color w:val="000000"/>
                  <w:sz w:val="16"/>
                  <w:szCs w:val="16"/>
                  <w:lang w:val="fr-FR" w:eastAsia="fr-FR"/>
                </w:rPr>
                <w:t>User Preferences</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EA5230" w:rsidRDefault="00EA5230" w:rsidP="00B27571">
            <w:pPr>
              <w:spacing w:after="0" w:line="240" w:lineRule="auto"/>
              <w:jc w:val="both"/>
              <w:rPr>
                <w:ins w:id="11748" w:author="Mokaddem Emna" w:date="2013-02-05T11:59:00Z"/>
                <w:rFonts w:ascii="Times New Roman" w:eastAsia="Times New Roman" w:hAnsi="Times New Roman" w:cs="Times New Roman"/>
                <w:color w:val="000000"/>
                <w:sz w:val="16"/>
                <w:szCs w:val="16"/>
                <w:lang w:val="en-US" w:eastAsia="fr-FR"/>
              </w:rPr>
            </w:pPr>
            <w:ins w:id="11749" w:author="Mokaddem Emna" w:date="2013-02-05T11:59:00Z">
              <w:r>
                <w:rPr>
                  <w:rFonts w:ascii="Times New Roman" w:eastAsia="Times New Roman" w:hAnsi="Times New Roman" w:cs="Times New Roman"/>
                  <w:color w:val="000000"/>
                  <w:sz w:val="16"/>
                  <w:szCs w:val="16"/>
                  <w:lang w:val="en-US" w:eastAsia="fr-FR"/>
                </w:rPr>
                <w:t>NGEO-WEBC-VTP-0250</w:t>
              </w:r>
            </w:ins>
          </w:p>
        </w:tc>
      </w:tr>
      <w:tr w:rsidR="00D81B41" w:rsidRPr="00C82B26" w:rsidTr="00BE5E64">
        <w:trPr>
          <w:trHeight w:val="315"/>
          <w:ins w:id="11750" w:author="Mokaddem Emna" w:date="2013-02-08T10:16:00Z"/>
        </w:trPr>
        <w:tc>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p w:rsidR="00D81B41" w:rsidRDefault="00D81B41" w:rsidP="000E1D75">
            <w:pPr>
              <w:spacing w:after="0" w:line="240" w:lineRule="auto"/>
              <w:jc w:val="both"/>
              <w:rPr>
                <w:ins w:id="11751" w:author="Mokaddem Emna" w:date="2013-02-08T10:16:00Z"/>
                <w:rFonts w:ascii="Times New Roman" w:eastAsia="Times New Roman" w:hAnsi="Times New Roman" w:cs="Times New Roman"/>
                <w:color w:val="000000"/>
                <w:sz w:val="16"/>
                <w:szCs w:val="16"/>
                <w:lang w:val="fr-FR" w:eastAsia="fr-FR"/>
              </w:rPr>
            </w:pPr>
            <w:ins w:id="11752" w:author="Mokaddem Emna" w:date="2013-02-08T10:16:00Z">
              <w:r>
                <w:rPr>
                  <w:rFonts w:ascii="Times New Roman" w:eastAsia="Times New Roman" w:hAnsi="Times New Roman" w:cs="Times New Roman"/>
                  <w:color w:val="000000"/>
                  <w:sz w:val="16"/>
                  <w:szCs w:val="16"/>
                  <w:lang w:val="fr-FR" w:eastAsia="fr-FR"/>
                </w:rPr>
                <w:t>NGEO-WEBC-VTD-026</w:t>
              </w:r>
              <w:r w:rsidRPr="00F54D39">
                <w:rPr>
                  <w:rFonts w:ascii="Times New Roman" w:eastAsia="Times New Roman" w:hAnsi="Times New Roman" w:cs="Times New Roman"/>
                  <w:color w:val="000000"/>
                  <w:sz w:val="16"/>
                  <w:szCs w:val="16"/>
                  <w:lang w:val="fr-FR" w:eastAsia="fr-FR"/>
                </w:rPr>
                <w:t>0</w:t>
              </w:r>
            </w:ins>
          </w:p>
        </w:tc>
        <w:tc>
          <w:tcPr>
            <w:tcW w:w="2620" w:type="dxa"/>
            <w:tcBorders>
              <w:top w:val="single" w:sz="8" w:space="0" w:color="808080"/>
              <w:left w:val="nil"/>
              <w:bottom w:val="single" w:sz="8" w:space="0" w:color="808080"/>
              <w:right w:val="single" w:sz="8" w:space="0" w:color="808080"/>
            </w:tcBorders>
            <w:shd w:val="clear" w:color="auto" w:fill="auto"/>
            <w:vAlign w:val="center"/>
          </w:tcPr>
          <w:p w:rsidR="00D81B41" w:rsidRDefault="00D81B41" w:rsidP="00D81B41">
            <w:pPr>
              <w:spacing w:after="0" w:line="240" w:lineRule="auto"/>
              <w:jc w:val="both"/>
              <w:rPr>
                <w:ins w:id="11753" w:author="Mokaddem Emna" w:date="2013-02-08T10:16:00Z"/>
                <w:rFonts w:ascii="Times New Roman" w:eastAsia="Times New Roman" w:hAnsi="Times New Roman" w:cs="Times New Roman"/>
                <w:color w:val="000000"/>
                <w:sz w:val="16"/>
                <w:szCs w:val="16"/>
                <w:lang w:val="fr-FR" w:eastAsia="fr-FR"/>
              </w:rPr>
            </w:pPr>
            <w:ins w:id="11754" w:author="Mokaddem Emna" w:date="2013-02-08T10:16:00Z">
              <w:r>
                <w:rPr>
                  <w:rFonts w:ascii="Times New Roman" w:eastAsia="Times New Roman" w:hAnsi="Times New Roman" w:cs="Times New Roman"/>
                  <w:color w:val="000000"/>
                  <w:sz w:val="16"/>
                  <w:szCs w:val="16"/>
                  <w:lang w:val="fr-FR" w:eastAsia="fr-FR"/>
                </w:rPr>
                <w:t>Inquiries</w:t>
              </w:r>
            </w:ins>
          </w:p>
        </w:tc>
        <w:tc>
          <w:tcPr>
            <w:tcW w:w="3560" w:type="dxa"/>
            <w:tcBorders>
              <w:top w:val="single" w:sz="8" w:space="0" w:color="808080"/>
              <w:left w:val="nil"/>
              <w:bottom w:val="single" w:sz="8" w:space="0" w:color="808080"/>
              <w:right w:val="single" w:sz="8" w:space="0" w:color="808080"/>
            </w:tcBorders>
            <w:shd w:val="clear" w:color="auto" w:fill="auto"/>
            <w:vAlign w:val="center"/>
          </w:tcPr>
          <w:p w:rsidR="00D81B41" w:rsidRDefault="00D81B41" w:rsidP="00B27571">
            <w:pPr>
              <w:spacing w:after="0" w:line="240" w:lineRule="auto"/>
              <w:jc w:val="both"/>
              <w:rPr>
                <w:ins w:id="11755" w:author="Mokaddem Emna" w:date="2013-02-08T10:16:00Z"/>
                <w:rFonts w:ascii="Times New Roman" w:eastAsia="Times New Roman" w:hAnsi="Times New Roman" w:cs="Times New Roman"/>
                <w:color w:val="000000"/>
                <w:sz w:val="16"/>
                <w:szCs w:val="16"/>
                <w:lang w:val="en-US" w:eastAsia="fr-FR"/>
              </w:rPr>
            </w:pPr>
            <w:ins w:id="11756" w:author="Mokaddem Emna" w:date="2013-02-08T10:16:00Z">
              <w:r>
                <w:rPr>
                  <w:rFonts w:ascii="Times New Roman" w:eastAsia="Times New Roman" w:hAnsi="Times New Roman" w:cs="Times New Roman"/>
                  <w:color w:val="000000"/>
                  <w:sz w:val="16"/>
                  <w:szCs w:val="16"/>
                  <w:lang w:val="en-US" w:eastAsia="fr-FR"/>
                </w:rPr>
                <w:t>NGEO-WEBC-VTP-0260</w:t>
              </w:r>
            </w:ins>
          </w:p>
        </w:tc>
      </w:tr>
    </w:tbl>
    <w:p w:rsidR="00CC308D" w:rsidRPr="001D6726" w:rsidRDefault="00CC308D" w:rsidP="00CC308D">
      <w:pPr>
        <w:pStyle w:val="Titre2"/>
        <w:rPr>
          <w:ins w:id="11757" w:author="Mokaddem Emna" w:date="2013-02-05T12:06:00Z"/>
        </w:rPr>
      </w:pPr>
      <w:bookmarkStart w:id="11758" w:name="_Toc348082267"/>
      <w:ins w:id="11759" w:author="Mokaddem Emna" w:date="2013-02-05T12:06:00Z">
        <w:r>
          <w:t xml:space="preserve">Interfaces to Test </w:t>
        </w:r>
      </w:ins>
      <w:ins w:id="11760" w:author="Mokaddem Emna" w:date="2013-02-05T14:01:00Z">
        <w:r w:rsidR="002012DC">
          <w:t>Cases</w:t>
        </w:r>
      </w:ins>
      <w:bookmarkEnd w:id="11758"/>
    </w:p>
    <w:tbl>
      <w:tblPr>
        <w:tblW w:w="8320" w:type="dxa"/>
        <w:tblInd w:w="55" w:type="dxa"/>
        <w:tblCellMar>
          <w:left w:w="70" w:type="dxa"/>
          <w:right w:w="70" w:type="dxa"/>
        </w:tblCellMar>
        <w:tblLook w:val="04A0" w:firstRow="1" w:lastRow="0" w:firstColumn="1" w:lastColumn="0" w:noHBand="0" w:noVBand="1"/>
        <w:tblPrChange w:id="11761" w:author="Mokaddem Emna" w:date="2013-02-05T12:43:00Z">
          <w:tblPr>
            <w:tblW w:w="8320" w:type="dxa"/>
            <w:tblInd w:w="55" w:type="dxa"/>
            <w:tblCellMar>
              <w:left w:w="70" w:type="dxa"/>
              <w:right w:w="70" w:type="dxa"/>
            </w:tblCellMar>
            <w:tblLook w:val="04A0" w:firstRow="1" w:lastRow="0" w:firstColumn="1" w:lastColumn="0" w:noHBand="0" w:noVBand="1"/>
          </w:tblPr>
        </w:tblPrChange>
      </w:tblPr>
      <w:tblGrid>
        <w:gridCol w:w="3559"/>
        <w:gridCol w:w="2410"/>
        <w:gridCol w:w="2351"/>
        <w:tblGridChange w:id="11762">
          <w:tblGrid>
            <w:gridCol w:w="2507"/>
            <w:gridCol w:w="2477"/>
            <w:gridCol w:w="3336"/>
          </w:tblGrid>
        </w:tblGridChange>
      </w:tblGrid>
      <w:tr w:rsidR="00D018B1" w:rsidRPr="00E6511D" w:rsidTr="007310DA">
        <w:trPr>
          <w:trHeight w:val="315"/>
          <w:ins w:id="11763" w:author="Mokaddem Emna" w:date="2013-02-05T12:17:00Z"/>
          <w:trPrChange w:id="11764" w:author="Mokaddem Emna" w:date="2013-02-05T12:43:00Z">
            <w:trPr>
              <w:trHeight w:val="315"/>
            </w:trPr>
          </w:trPrChange>
        </w:trPr>
        <w:tc>
          <w:tcPr>
            <w:tcW w:w="3559"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Change w:id="11765" w:author="Mokaddem Emna" w:date="2013-02-05T12:43:00Z">
              <w:tcPr>
                <w:tcW w:w="2140" w:type="dxa"/>
                <w:tcBorders>
                  <w:top w:val="single" w:sz="8" w:space="0" w:color="808080"/>
                  <w:left w:val="single" w:sz="8" w:space="0" w:color="808080"/>
                  <w:bottom w:val="single" w:sz="8" w:space="0" w:color="808080"/>
                  <w:right w:val="single" w:sz="8" w:space="0" w:color="808080"/>
                </w:tcBorders>
                <w:shd w:val="clear" w:color="000000" w:fill="D9D9D9"/>
                <w:vAlign w:val="center"/>
                <w:hideMark/>
              </w:tcPr>
            </w:tcPrChange>
          </w:tcPr>
          <w:p w:rsidR="00D018B1" w:rsidRPr="00E6511D" w:rsidRDefault="00D018B1" w:rsidP="0017668F">
            <w:pPr>
              <w:spacing w:after="0" w:line="240" w:lineRule="auto"/>
              <w:jc w:val="both"/>
              <w:rPr>
                <w:ins w:id="11766" w:author="Mokaddem Emna" w:date="2013-02-05T12:17:00Z"/>
                <w:rFonts w:ascii="Times New Roman" w:eastAsia="Times New Roman" w:hAnsi="Times New Roman" w:cs="Times New Roman"/>
                <w:b/>
                <w:bCs/>
                <w:color w:val="000000"/>
                <w:sz w:val="16"/>
                <w:szCs w:val="16"/>
                <w:lang w:val="fr-FR" w:eastAsia="fr-FR"/>
              </w:rPr>
            </w:pPr>
            <w:ins w:id="11767" w:author="Mokaddem Emna" w:date="2013-02-05T12:17:00Z">
              <w:r>
                <w:rPr>
                  <w:rFonts w:ascii="Times New Roman" w:eastAsia="Times New Roman" w:hAnsi="Times New Roman" w:cs="Times New Roman"/>
                  <w:b/>
                  <w:bCs/>
                  <w:color w:val="000000"/>
                  <w:sz w:val="16"/>
                  <w:szCs w:val="16"/>
                  <w:lang w:val="en-US" w:eastAsia="fr-FR"/>
                </w:rPr>
                <w:t>Interface</w:t>
              </w:r>
            </w:ins>
          </w:p>
        </w:tc>
        <w:tc>
          <w:tcPr>
            <w:tcW w:w="2410" w:type="dxa"/>
            <w:tcBorders>
              <w:top w:val="single" w:sz="8" w:space="0" w:color="808080"/>
              <w:left w:val="nil"/>
              <w:bottom w:val="single" w:sz="8" w:space="0" w:color="808080"/>
              <w:right w:val="single" w:sz="8" w:space="0" w:color="808080"/>
            </w:tcBorders>
            <w:shd w:val="clear" w:color="000000" w:fill="D9D9D9"/>
            <w:vAlign w:val="center"/>
            <w:hideMark/>
            <w:tcPrChange w:id="11768" w:author="Mokaddem Emna" w:date="2013-02-05T12:43:00Z">
              <w:tcPr>
                <w:tcW w:w="2620" w:type="dxa"/>
                <w:tcBorders>
                  <w:top w:val="single" w:sz="8" w:space="0" w:color="808080"/>
                  <w:left w:val="nil"/>
                  <w:bottom w:val="single" w:sz="8" w:space="0" w:color="808080"/>
                  <w:right w:val="single" w:sz="8" w:space="0" w:color="808080"/>
                </w:tcBorders>
                <w:shd w:val="clear" w:color="000000" w:fill="D9D9D9"/>
                <w:vAlign w:val="center"/>
                <w:hideMark/>
              </w:tcPr>
            </w:tcPrChange>
          </w:tcPr>
          <w:p w:rsidR="00D018B1" w:rsidRPr="00E6511D" w:rsidRDefault="004163B7" w:rsidP="0017668F">
            <w:pPr>
              <w:spacing w:after="0" w:line="240" w:lineRule="auto"/>
              <w:jc w:val="both"/>
              <w:rPr>
                <w:ins w:id="11769" w:author="Mokaddem Emna" w:date="2013-02-05T12:17:00Z"/>
                <w:rFonts w:ascii="Times New Roman" w:eastAsia="Times New Roman" w:hAnsi="Times New Roman" w:cs="Times New Roman"/>
                <w:b/>
                <w:bCs/>
                <w:color w:val="000000"/>
                <w:sz w:val="16"/>
                <w:szCs w:val="16"/>
                <w:lang w:val="fr-FR" w:eastAsia="fr-FR"/>
              </w:rPr>
            </w:pPr>
            <w:ins w:id="11770" w:author="Mokaddem Emna" w:date="2013-02-05T12:30:00Z">
              <w:r>
                <w:rPr>
                  <w:rFonts w:ascii="Times New Roman" w:eastAsia="Times New Roman" w:hAnsi="Times New Roman" w:cs="Times New Roman"/>
                  <w:b/>
                  <w:bCs/>
                  <w:color w:val="000000"/>
                  <w:sz w:val="16"/>
                  <w:szCs w:val="16"/>
                  <w:lang w:val="fr-FR" w:eastAsia="fr-FR"/>
                </w:rPr>
                <w:t>Role</w:t>
              </w:r>
            </w:ins>
          </w:p>
        </w:tc>
        <w:tc>
          <w:tcPr>
            <w:tcW w:w="2351" w:type="dxa"/>
            <w:tcBorders>
              <w:top w:val="single" w:sz="8" w:space="0" w:color="808080"/>
              <w:left w:val="nil"/>
              <w:bottom w:val="single" w:sz="8" w:space="0" w:color="808080"/>
              <w:right w:val="single" w:sz="8" w:space="0" w:color="808080"/>
            </w:tcBorders>
            <w:shd w:val="clear" w:color="000000" w:fill="D9D9D9"/>
            <w:vAlign w:val="center"/>
            <w:hideMark/>
            <w:tcPrChange w:id="11771" w:author="Mokaddem Emna" w:date="2013-02-05T12:43:00Z">
              <w:tcPr>
                <w:tcW w:w="3560" w:type="dxa"/>
                <w:tcBorders>
                  <w:top w:val="single" w:sz="8" w:space="0" w:color="808080"/>
                  <w:left w:val="nil"/>
                  <w:bottom w:val="single" w:sz="8" w:space="0" w:color="808080"/>
                  <w:right w:val="single" w:sz="8" w:space="0" w:color="808080"/>
                </w:tcBorders>
                <w:shd w:val="clear" w:color="000000" w:fill="D9D9D9"/>
                <w:vAlign w:val="center"/>
                <w:hideMark/>
              </w:tcPr>
            </w:tcPrChange>
          </w:tcPr>
          <w:p w:rsidR="00D018B1" w:rsidRPr="00E6511D" w:rsidRDefault="00D018B1" w:rsidP="00D018B1">
            <w:pPr>
              <w:spacing w:after="0" w:line="240" w:lineRule="auto"/>
              <w:jc w:val="both"/>
              <w:rPr>
                <w:ins w:id="11772" w:author="Mokaddem Emna" w:date="2013-02-05T12:17:00Z"/>
                <w:rFonts w:ascii="Times New Roman" w:eastAsia="Times New Roman" w:hAnsi="Times New Roman" w:cs="Times New Roman"/>
                <w:b/>
                <w:bCs/>
                <w:color w:val="000000"/>
                <w:sz w:val="16"/>
                <w:szCs w:val="16"/>
                <w:lang w:val="fr-FR" w:eastAsia="fr-FR"/>
              </w:rPr>
            </w:pPr>
            <w:ins w:id="11773" w:author="Mokaddem Emna" w:date="2013-02-05T12:17:00Z">
              <w:r w:rsidRPr="00E6511D">
                <w:rPr>
                  <w:rFonts w:ascii="Times New Roman" w:eastAsia="Times New Roman" w:hAnsi="Times New Roman" w:cs="Times New Roman"/>
                  <w:b/>
                  <w:bCs/>
                  <w:color w:val="000000"/>
                  <w:sz w:val="16"/>
                  <w:szCs w:val="16"/>
                  <w:lang w:val="fr-FR" w:eastAsia="fr-FR"/>
                </w:rPr>
                <w:t xml:space="preserve">Test </w:t>
              </w:r>
              <w:r>
                <w:rPr>
                  <w:rFonts w:ascii="Times New Roman" w:eastAsia="Times New Roman" w:hAnsi="Times New Roman" w:cs="Times New Roman"/>
                  <w:b/>
                  <w:bCs/>
                  <w:color w:val="000000"/>
                  <w:sz w:val="16"/>
                  <w:szCs w:val="16"/>
                  <w:lang w:val="fr-FR" w:eastAsia="fr-FR"/>
                </w:rPr>
                <w:t>Cases</w:t>
              </w:r>
            </w:ins>
            <w:ins w:id="11774" w:author="Mokaddem Emna" w:date="2013-02-05T12:42:00Z">
              <w:r w:rsidR="00E67421">
                <w:rPr>
                  <w:rFonts w:ascii="Times New Roman" w:eastAsia="Times New Roman" w:hAnsi="Times New Roman" w:cs="Times New Roman"/>
                  <w:b/>
                  <w:bCs/>
                  <w:color w:val="000000"/>
                  <w:sz w:val="16"/>
                  <w:szCs w:val="16"/>
                  <w:lang w:val="fr-FR" w:eastAsia="fr-FR"/>
                </w:rPr>
                <w:t> </w:t>
              </w:r>
            </w:ins>
          </w:p>
        </w:tc>
      </w:tr>
      <w:tr w:rsidR="00D018B1" w:rsidRPr="00E6511D" w:rsidTr="007310DA">
        <w:trPr>
          <w:trHeight w:val="465"/>
          <w:ins w:id="11775" w:author="Mokaddem Emna" w:date="2013-02-05T12:17:00Z"/>
          <w:trPrChange w:id="11776" w:author="Mokaddem Emna" w:date="2013-02-05T12:43:00Z">
            <w:trPr>
              <w:trHeight w:val="46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777"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D018B1" w:rsidRDefault="00D018B1">
            <w:pPr>
              <w:spacing w:before="60" w:after="60" w:line="240" w:lineRule="auto"/>
              <w:jc w:val="both"/>
              <w:rPr>
                <w:ins w:id="11778" w:author="Mokaddem Emna" w:date="2013-02-05T12:17:00Z"/>
                <w:rFonts w:ascii="Times New Roman" w:eastAsia="Times New Roman" w:hAnsi="Times New Roman" w:cs="Times New Roman"/>
                <w:color w:val="000000"/>
                <w:sz w:val="20"/>
                <w:szCs w:val="20"/>
                <w:lang w:val="fr-FR" w:eastAsia="fr-FR"/>
                <w:rPrChange w:id="11779" w:author="Mokaddem Emna" w:date="2013-02-05T12:18:00Z">
                  <w:rPr>
                    <w:ins w:id="11780" w:author="Mokaddem Emna" w:date="2013-02-05T12:17:00Z"/>
                    <w:rFonts w:ascii="Times New Roman" w:eastAsia="Times New Roman" w:hAnsi="Times New Roman" w:cs="Times New Roman"/>
                    <w:color w:val="000000"/>
                    <w:sz w:val="16"/>
                    <w:szCs w:val="16"/>
                    <w:lang w:val="fr-FR" w:eastAsia="fr-FR"/>
                  </w:rPr>
                </w:rPrChange>
              </w:rPr>
              <w:pPrChange w:id="11781" w:author="Mokaddem Emna" w:date="2013-02-05T12:30:00Z">
                <w:pPr>
                  <w:spacing w:after="0" w:line="240" w:lineRule="auto"/>
                  <w:jc w:val="both"/>
                </w:pPr>
              </w:pPrChange>
            </w:pPr>
            <w:ins w:id="11782" w:author="Mokaddem Emna" w:date="2013-02-05T12:17:00Z">
              <w:r w:rsidRPr="004163B7">
                <w:rPr>
                  <w:lang w:val="en-GB"/>
                </w:rPr>
                <w:t>IF-ngEO-WebClientConfigurationData</w:t>
              </w:r>
            </w:ins>
          </w:p>
        </w:tc>
        <w:tc>
          <w:tcPr>
            <w:tcW w:w="2410" w:type="dxa"/>
            <w:tcBorders>
              <w:top w:val="nil"/>
              <w:left w:val="nil"/>
              <w:bottom w:val="single" w:sz="8" w:space="0" w:color="808080"/>
              <w:right w:val="single" w:sz="8" w:space="0" w:color="808080"/>
            </w:tcBorders>
            <w:shd w:val="clear" w:color="auto" w:fill="auto"/>
            <w:vAlign w:val="center"/>
            <w:hideMark/>
            <w:tcPrChange w:id="11783"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7310DA">
            <w:pPr>
              <w:spacing w:before="60" w:after="60" w:line="240" w:lineRule="auto"/>
              <w:jc w:val="both"/>
              <w:rPr>
                <w:ins w:id="11784" w:author="Mokaddem Emna" w:date="2013-02-05T12:17:00Z"/>
                <w:lang w:val="en-GB"/>
                <w:rPrChange w:id="11785" w:author="Mokaddem Emna" w:date="2013-02-05T12:41:00Z">
                  <w:rPr>
                    <w:ins w:id="11786" w:author="Mokaddem Emna" w:date="2013-02-05T12:17:00Z"/>
                    <w:rFonts w:ascii="Times New Roman" w:eastAsia="Times New Roman" w:hAnsi="Times New Roman" w:cs="Times New Roman"/>
                    <w:color w:val="000000"/>
                    <w:sz w:val="16"/>
                    <w:szCs w:val="16"/>
                    <w:lang w:val="en-US" w:eastAsia="fr-FR"/>
                  </w:rPr>
                </w:rPrChange>
              </w:rPr>
              <w:pPrChange w:id="11787" w:author="Mokaddem Emna" w:date="2013-02-05T12:41:00Z">
                <w:pPr>
                  <w:spacing w:after="0" w:line="240" w:lineRule="auto"/>
                  <w:jc w:val="both"/>
                </w:pPr>
              </w:pPrChange>
            </w:pPr>
            <w:ins w:id="11788" w:author="Mokaddem Emna" w:date="2013-02-05T12:44:00Z">
              <w:r>
                <w:rPr>
                  <w:lang w:val="en-GB"/>
                </w:rPr>
                <w:t>retrieve the client</w:t>
              </w:r>
              <w:r w:rsidRPr="007310DA">
                <w:rPr>
                  <w:lang w:val="en-GB"/>
                </w:rPr>
                <w:t xml:space="preserve"> own configuration data</w:t>
              </w:r>
            </w:ins>
          </w:p>
        </w:tc>
        <w:tc>
          <w:tcPr>
            <w:tcW w:w="2351" w:type="dxa"/>
            <w:tcBorders>
              <w:top w:val="nil"/>
              <w:left w:val="nil"/>
              <w:bottom w:val="single" w:sz="8" w:space="0" w:color="808080"/>
              <w:right w:val="single" w:sz="8" w:space="0" w:color="808080"/>
            </w:tcBorders>
            <w:shd w:val="clear" w:color="auto" w:fill="auto"/>
            <w:vAlign w:val="center"/>
            <w:hideMark/>
            <w:tcPrChange w:id="11789"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D018B1" w:rsidRPr="008C18FD" w:rsidRDefault="00DC0B8F" w:rsidP="0017668F">
            <w:pPr>
              <w:spacing w:after="0" w:line="240" w:lineRule="auto"/>
              <w:jc w:val="both"/>
              <w:rPr>
                <w:ins w:id="11790" w:author="Mokaddem Emna" w:date="2013-02-05T12:17:00Z"/>
                <w:rFonts w:ascii="Times New Roman" w:eastAsia="Times New Roman" w:hAnsi="Times New Roman" w:cs="Times New Roman"/>
                <w:color w:val="000000"/>
                <w:sz w:val="16"/>
                <w:szCs w:val="16"/>
                <w:lang w:val="en-US" w:eastAsia="fr-FR"/>
              </w:rPr>
            </w:pPr>
            <w:ins w:id="11791" w:author="Mokaddem Emna" w:date="2013-02-05T14:00:00Z">
              <w:r>
                <w:t>NGEO-WEBC-VTC-0015</w:t>
              </w:r>
            </w:ins>
          </w:p>
        </w:tc>
      </w:tr>
      <w:tr w:rsidR="00D018B1" w:rsidRPr="00E6511D" w:rsidTr="007310DA">
        <w:trPr>
          <w:trHeight w:val="315"/>
          <w:ins w:id="11792" w:author="Mokaddem Emna" w:date="2013-02-05T12:17:00Z"/>
          <w:trPrChange w:id="11793" w:author="Mokaddem Emna" w:date="2013-02-05T12:4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794"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4163B7" w:rsidRDefault="004163B7">
            <w:pPr>
              <w:spacing w:before="60" w:after="60" w:line="240" w:lineRule="auto"/>
              <w:jc w:val="both"/>
              <w:rPr>
                <w:ins w:id="11795" w:author="Mokaddem Emna" w:date="2013-02-05T12:17:00Z"/>
                <w:lang w:val="en-GB"/>
                <w:rPrChange w:id="11796" w:author="Mokaddem Emna" w:date="2013-02-05T12:31:00Z">
                  <w:rPr>
                    <w:ins w:id="11797" w:author="Mokaddem Emna" w:date="2013-02-05T12:17:00Z"/>
                    <w:rFonts w:ascii="Times New Roman" w:eastAsia="Times New Roman" w:hAnsi="Times New Roman" w:cs="Times New Roman"/>
                    <w:color w:val="000000"/>
                    <w:sz w:val="16"/>
                    <w:szCs w:val="16"/>
                    <w:lang w:val="fr-FR" w:eastAsia="fr-FR"/>
                  </w:rPr>
                </w:rPrChange>
              </w:rPr>
              <w:pPrChange w:id="11798" w:author="Mokaddem Emna" w:date="2013-02-05T12:30:00Z">
                <w:pPr>
                  <w:spacing w:after="0" w:line="240" w:lineRule="auto"/>
                  <w:jc w:val="both"/>
                </w:pPr>
              </w:pPrChange>
            </w:pPr>
            <w:ins w:id="11799" w:author="Mokaddem Emna" w:date="2013-02-05T12:29:00Z">
              <w:r w:rsidRPr="00716AF3">
                <w:rPr>
                  <w:lang w:val="en-GB"/>
                </w:rPr>
                <w:t>IF-ngEO-DatasetPopulationMatrix</w:t>
              </w:r>
            </w:ins>
          </w:p>
        </w:tc>
        <w:tc>
          <w:tcPr>
            <w:tcW w:w="2410" w:type="dxa"/>
            <w:tcBorders>
              <w:top w:val="nil"/>
              <w:left w:val="nil"/>
              <w:bottom w:val="single" w:sz="8" w:space="0" w:color="808080"/>
              <w:right w:val="single" w:sz="8" w:space="0" w:color="808080"/>
            </w:tcBorders>
            <w:shd w:val="clear" w:color="auto" w:fill="auto"/>
            <w:vAlign w:val="center"/>
            <w:hideMark/>
            <w:tcPrChange w:id="11800"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4163B7">
            <w:pPr>
              <w:spacing w:before="60" w:after="60" w:line="240" w:lineRule="auto"/>
              <w:jc w:val="both"/>
              <w:rPr>
                <w:ins w:id="11801" w:author="Mokaddem Emna" w:date="2013-02-05T12:17:00Z"/>
                <w:lang w:val="en-GB"/>
                <w:rPrChange w:id="11802" w:author="Mokaddem Emna" w:date="2013-02-05T12:41:00Z">
                  <w:rPr>
                    <w:ins w:id="11803" w:author="Mokaddem Emna" w:date="2013-02-05T12:17:00Z"/>
                    <w:rFonts w:ascii="Times New Roman" w:eastAsia="Times New Roman" w:hAnsi="Times New Roman" w:cs="Times New Roman"/>
                    <w:color w:val="000000"/>
                    <w:sz w:val="16"/>
                    <w:szCs w:val="16"/>
                    <w:lang w:val="fr-FR" w:eastAsia="fr-FR"/>
                  </w:rPr>
                </w:rPrChange>
              </w:rPr>
              <w:pPrChange w:id="11804" w:author="Mokaddem Emna" w:date="2013-02-05T12:41:00Z">
                <w:pPr>
                  <w:spacing w:after="0" w:line="240" w:lineRule="auto"/>
                  <w:jc w:val="both"/>
                </w:pPr>
              </w:pPrChange>
            </w:pPr>
            <w:ins w:id="11805" w:author="Mokaddem Emna" w:date="2013-02-05T12:31:00Z">
              <w:r w:rsidRPr="003075DB">
                <w:rPr>
                  <w:lang w:val="en-GB"/>
                  <w:rPrChange w:id="11806" w:author="Mokaddem Emna" w:date="2013-02-05T12:41:00Z">
                    <w:rPr>
                      <w:rFonts w:ascii="Times New Roman" w:eastAsia="Times New Roman" w:hAnsi="Times New Roman" w:cs="Times New Roman"/>
                      <w:color w:val="000000"/>
                      <w:sz w:val="16"/>
                      <w:szCs w:val="16"/>
                      <w:lang w:val="fr-FR" w:eastAsia="fr-FR"/>
                    </w:rPr>
                  </w:rPrChange>
                </w:rPr>
                <w:t xml:space="preserve">Get the list of datsets and their related </w:t>
              </w:r>
            </w:ins>
            <w:ins w:id="11807" w:author="Mokaddem Emna" w:date="2013-02-05T12:42:00Z">
              <w:r w:rsidR="00E67421">
                <w:rPr>
                  <w:lang w:val="en-GB"/>
                </w:rPr>
                <w:t>criteria.</w:t>
              </w:r>
            </w:ins>
          </w:p>
        </w:tc>
        <w:tc>
          <w:tcPr>
            <w:tcW w:w="2351" w:type="dxa"/>
            <w:tcBorders>
              <w:top w:val="nil"/>
              <w:left w:val="nil"/>
              <w:bottom w:val="single" w:sz="8" w:space="0" w:color="808080"/>
              <w:right w:val="single" w:sz="8" w:space="0" w:color="808080"/>
            </w:tcBorders>
            <w:shd w:val="clear" w:color="auto" w:fill="auto"/>
            <w:vAlign w:val="center"/>
            <w:hideMark/>
            <w:tcPrChange w:id="11808"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D018B1" w:rsidRPr="00E6511D" w:rsidRDefault="00674EFE" w:rsidP="0017668F">
            <w:pPr>
              <w:spacing w:after="0" w:line="240" w:lineRule="auto"/>
              <w:jc w:val="both"/>
              <w:rPr>
                <w:ins w:id="11809" w:author="Mokaddem Emna" w:date="2013-02-05T12:17:00Z"/>
                <w:rFonts w:ascii="Times New Roman" w:eastAsia="Times New Roman" w:hAnsi="Times New Roman" w:cs="Times New Roman"/>
                <w:color w:val="000000"/>
                <w:sz w:val="16"/>
                <w:szCs w:val="16"/>
                <w:lang w:val="fr-FR" w:eastAsia="fr-FR"/>
              </w:rPr>
            </w:pPr>
            <w:ins w:id="11810" w:author="Mokaddem Emna" w:date="2013-02-05T13:53:00Z">
              <w:r>
                <w:t>NGEO-WEBC-VTC-002</w:t>
              </w:r>
              <w:r w:rsidRPr="000202B0">
                <w:t>0</w:t>
              </w:r>
            </w:ins>
          </w:p>
        </w:tc>
      </w:tr>
      <w:tr w:rsidR="00D018B1" w:rsidRPr="00E6511D" w:rsidTr="007310DA">
        <w:trPr>
          <w:trHeight w:val="315"/>
          <w:ins w:id="11811" w:author="Mokaddem Emna" w:date="2013-02-05T12:17:00Z"/>
          <w:trPrChange w:id="11812" w:author="Mokaddem Emna" w:date="2013-02-05T12:4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813"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4163B7" w:rsidRDefault="004163B7">
            <w:pPr>
              <w:spacing w:before="60" w:after="60" w:line="240" w:lineRule="auto"/>
              <w:jc w:val="both"/>
              <w:rPr>
                <w:ins w:id="11814" w:author="Mokaddem Emna" w:date="2013-02-05T12:17:00Z"/>
                <w:lang w:val="en-GB"/>
                <w:rPrChange w:id="11815" w:author="Mokaddem Emna" w:date="2013-02-05T12:31:00Z">
                  <w:rPr>
                    <w:ins w:id="11816" w:author="Mokaddem Emna" w:date="2013-02-05T12:17:00Z"/>
                    <w:rFonts w:ascii="Times New Roman" w:eastAsia="Times New Roman" w:hAnsi="Times New Roman" w:cs="Times New Roman"/>
                    <w:color w:val="000000"/>
                    <w:sz w:val="16"/>
                    <w:szCs w:val="16"/>
                    <w:lang w:val="fr-FR" w:eastAsia="fr-FR"/>
                  </w:rPr>
                </w:rPrChange>
              </w:rPr>
              <w:pPrChange w:id="11817" w:author="Mokaddem Emna" w:date="2013-02-05T12:31:00Z">
                <w:pPr>
                  <w:spacing w:after="0" w:line="240" w:lineRule="auto"/>
                  <w:jc w:val="both"/>
                </w:pPr>
              </w:pPrChange>
            </w:pPr>
            <w:ins w:id="11818" w:author="Mokaddem Emna" w:date="2013-02-05T12:29:00Z">
              <w:r w:rsidRPr="00716AF3">
                <w:rPr>
                  <w:lang w:val="en-GB"/>
                </w:rPr>
                <w:t>IF-ngEO-DatasetSearchInfo</w:t>
              </w:r>
            </w:ins>
          </w:p>
        </w:tc>
        <w:tc>
          <w:tcPr>
            <w:tcW w:w="2410" w:type="dxa"/>
            <w:tcBorders>
              <w:top w:val="nil"/>
              <w:left w:val="nil"/>
              <w:bottom w:val="single" w:sz="8" w:space="0" w:color="808080"/>
              <w:right w:val="single" w:sz="8" w:space="0" w:color="808080"/>
            </w:tcBorders>
            <w:shd w:val="clear" w:color="auto" w:fill="auto"/>
            <w:vAlign w:val="center"/>
            <w:hideMark/>
            <w:tcPrChange w:id="11819"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4163B7">
            <w:pPr>
              <w:spacing w:before="60" w:after="60" w:line="240" w:lineRule="auto"/>
              <w:jc w:val="both"/>
              <w:rPr>
                <w:ins w:id="11820" w:author="Mokaddem Emna" w:date="2013-02-05T12:17:00Z"/>
                <w:lang w:val="en-GB"/>
                <w:rPrChange w:id="11821" w:author="Mokaddem Emna" w:date="2013-02-05T12:41:00Z">
                  <w:rPr>
                    <w:ins w:id="11822" w:author="Mokaddem Emna" w:date="2013-02-05T12:17:00Z"/>
                    <w:rFonts w:ascii="Times New Roman" w:eastAsia="Times New Roman" w:hAnsi="Times New Roman" w:cs="Times New Roman"/>
                    <w:color w:val="000000"/>
                    <w:sz w:val="16"/>
                    <w:szCs w:val="16"/>
                    <w:lang w:val="fr-FR" w:eastAsia="fr-FR"/>
                  </w:rPr>
                </w:rPrChange>
              </w:rPr>
              <w:pPrChange w:id="11823" w:author="Mokaddem Emna" w:date="2013-02-05T12:41:00Z">
                <w:pPr>
                  <w:spacing w:after="0" w:line="240" w:lineRule="auto"/>
                  <w:jc w:val="both"/>
                </w:pPr>
              </w:pPrChange>
            </w:pPr>
            <w:ins w:id="11824" w:author="Mokaddem Emna" w:date="2013-02-05T12:31:00Z">
              <w:r w:rsidRPr="003075DB">
                <w:rPr>
                  <w:lang w:val="en-GB"/>
                  <w:rPrChange w:id="11825" w:author="Mokaddem Emna" w:date="2013-02-05T12:41:00Z">
                    <w:rPr>
                      <w:rFonts w:ascii="Times New Roman" w:eastAsia="Times New Roman" w:hAnsi="Times New Roman" w:cs="Times New Roman"/>
                      <w:color w:val="000000"/>
                      <w:sz w:val="16"/>
                      <w:szCs w:val="16"/>
                      <w:lang w:val="fr-FR" w:eastAsia="fr-FR"/>
                    </w:rPr>
                  </w:rPrChange>
                </w:rPr>
                <w:t>Get the information deatils of a dat</w:t>
              </w:r>
            </w:ins>
            <w:ins w:id="11826" w:author="Mokaddem Emna" w:date="2013-02-05T12:32:00Z">
              <w:r w:rsidRPr="003075DB">
                <w:rPr>
                  <w:lang w:val="en-GB"/>
                  <w:rPrChange w:id="11827" w:author="Mokaddem Emna" w:date="2013-02-05T12:41:00Z">
                    <w:rPr>
                      <w:rFonts w:ascii="Times New Roman" w:eastAsia="Times New Roman" w:hAnsi="Times New Roman" w:cs="Times New Roman"/>
                      <w:color w:val="000000"/>
                      <w:sz w:val="16"/>
                      <w:szCs w:val="16"/>
                      <w:lang w:val="fr-FR" w:eastAsia="fr-FR"/>
                    </w:rPr>
                  </w:rPrChange>
                </w:rPr>
                <w:t>a</w:t>
              </w:r>
            </w:ins>
            <w:ins w:id="11828" w:author="Mokaddem Emna" w:date="2013-02-05T12:31:00Z">
              <w:r w:rsidRPr="003075DB">
                <w:rPr>
                  <w:lang w:val="en-GB"/>
                  <w:rPrChange w:id="11829" w:author="Mokaddem Emna" w:date="2013-02-05T12:41:00Z">
                    <w:rPr>
                      <w:rFonts w:ascii="Times New Roman" w:eastAsia="Times New Roman" w:hAnsi="Times New Roman" w:cs="Times New Roman"/>
                      <w:color w:val="000000"/>
                      <w:sz w:val="16"/>
                      <w:szCs w:val="16"/>
                      <w:lang w:val="fr-FR" w:eastAsia="fr-FR"/>
                    </w:rPr>
                  </w:rPrChange>
                </w:rPr>
                <w:t>set</w:t>
              </w:r>
            </w:ins>
            <w:ins w:id="11830" w:author="Mokaddem Emna" w:date="2013-02-05T12:32:00Z">
              <w:r w:rsidRPr="003075DB">
                <w:rPr>
                  <w:lang w:val="en-GB"/>
                  <w:rPrChange w:id="11831" w:author="Mokaddem Emna" w:date="2013-02-05T12:41:00Z">
                    <w:rPr>
                      <w:rFonts w:ascii="Times New Roman" w:eastAsia="Times New Roman" w:hAnsi="Times New Roman" w:cs="Times New Roman"/>
                      <w:color w:val="000000"/>
                      <w:sz w:val="16"/>
                      <w:szCs w:val="16"/>
                      <w:lang w:val="fr-FR" w:eastAsia="fr-FR"/>
                    </w:rPr>
                  </w:rPrChange>
                </w:rPr>
                <w:t>: download options, search criteria, start, stop dates.</w:t>
              </w:r>
            </w:ins>
          </w:p>
        </w:tc>
        <w:tc>
          <w:tcPr>
            <w:tcW w:w="2351" w:type="dxa"/>
            <w:tcBorders>
              <w:top w:val="nil"/>
              <w:left w:val="nil"/>
              <w:bottom w:val="single" w:sz="8" w:space="0" w:color="808080"/>
              <w:right w:val="single" w:sz="8" w:space="0" w:color="808080"/>
            </w:tcBorders>
            <w:shd w:val="clear" w:color="auto" w:fill="auto"/>
            <w:vAlign w:val="center"/>
            <w:hideMark/>
            <w:tcPrChange w:id="11832"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D018B1" w:rsidRDefault="00674EFE" w:rsidP="0017668F">
            <w:pPr>
              <w:spacing w:after="0" w:line="240" w:lineRule="auto"/>
              <w:jc w:val="both"/>
              <w:rPr>
                <w:ins w:id="11833" w:author="Mokaddem Emna" w:date="2013-02-05T13:55:00Z"/>
              </w:rPr>
            </w:pPr>
            <w:ins w:id="11834" w:author="Mokaddem Emna" w:date="2013-02-05T13:54:00Z">
              <w:r w:rsidRPr="00ED457C">
                <w:t>NGEO-WEBC-VT</w:t>
              </w:r>
              <w:r>
                <w:t>C-0160</w:t>
              </w:r>
            </w:ins>
          </w:p>
          <w:p w:rsidR="00674EFE" w:rsidRDefault="00674EFE" w:rsidP="0017668F">
            <w:pPr>
              <w:spacing w:after="0" w:line="240" w:lineRule="auto"/>
              <w:jc w:val="both"/>
              <w:rPr>
                <w:ins w:id="11835" w:author="Mokaddem Emna" w:date="2013-02-05T13:55:00Z"/>
              </w:rPr>
            </w:pPr>
            <w:ins w:id="11836" w:author="Mokaddem Emna" w:date="2013-02-05T13:55:00Z">
              <w:r w:rsidRPr="00ED457C">
                <w:t>NGEO-WEBC-VT</w:t>
              </w:r>
            </w:ins>
            <w:ins w:id="11837" w:author="Mokaddem Emna" w:date="2013-02-05T14:01:00Z">
              <w:r w:rsidR="00C75888">
                <w:t>C</w:t>
              </w:r>
            </w:ins>
            <w:ins w:id="11838" w:author="Mokaddem Emna" w:date="2013-02-05T13:55:00Z">
              <w:r>
                <w:t>-0165</w:t>
              </w:r>
            </w:ins>
          </w:p>
          <w:p w:rsidR="00674EFE" w:rsidRDefault="00674EFE" w:rsidP="0017668F">
            <w:pPr>
              <w:spacing w:after="0" w:line="240" w:lineRule="auto"/>
              <w:jc w:val="both"/>
              <w:rPr>
                <w:ins w:id="11839" w:author="Mokaddem Emna" w:date="2013-02-05T13:56:00Z"/>
              </w:rPr>
            </w:pPr>
            <w:ins w:id="11840" w:author="Mokaddem Emna" w:date="2013-02-05T13:55:00Z">
              <w:r w:rsidRPr="00ED457C">
                <w:t>NGEO-WEBC-VT</w:t>
              </w:r>
            </w:ins>
            <w:ins w:id="11841" w:author="Mokaddem Emna" w:date="2013-02-05T14:01:00Z">
              <w:r w:rsidR="00C75888">
                <w:t>C</w:t>
              </w:r>
            </w:ins>
            <w:ins w:id="11842" w:author="Mokaddem Emna" w:date="2013-02-05T13:55:00Z">
              <w:r>
                <w:t>-0170</w:t>
              </w:r>
            </w:ins>
          </w:p>
          <w:p w:rsidR="00835CE3" w:rsidRDefault="00835CE3" w:rsidP="0017668F">
            <w:pPr>
              <w:spacing w:after="0" w:line="240" w:lineRule="auto"/>
              <w:jc w:val="both"/>
              <w:rPr>
                <w:ins w:id="11843" w:author="Mokaddem Emna" w:date="2013-02-05T13:56:00Z"/>
              </w:rPr>
            </w:pPr>
            <w:ins w:id="11844" w:author="Mokaddem Emna" w:date="2013-02-05T13:56:00Z">
              <w:r w:rsidRPr="00ED457C">
                <w:t>NGEO-WEBC-VT</w:t>
              </w:r>
            </w:ins>
            <w:ins w:id="11845" w:author="Mokaddem Emna" w:date="2013-02-05T14:01:00Z">
              <w:r w:rsidR="00C75888">
                <w:t>C</w:t>
              </w:r>
            </w:ins>
            <w:ins w:id="11846" w:author="Mokaddem Emna" w:date="2013-02-05T13:56:00Z">
              <w:r>
                <w:t>-0173</w:t>
              </w:r>
            </w:ins>
          </w:p>
          <w:p w:rsidR="00835CE3" w:rsidRPr="00835CE3" w:rsidRDefault="00835CE3" w:rsidP="0017668F">
            <w:pPr>
              <w:spacing w:after="0" w:line="240" w:lineRule="auto"/>
              <w:jc w:val="both"/>
              <w:rPr>
                <w:ins w:id="11847" w:author="Mokaddem Emna" w:date="2013-02-05T12:17:00Z"/>
                <w:rFonts w:ascii="Times New Roman" w:eastAsia="Times New Roman" w:hAnsi="Times New Roman" w:cs="Times New Roman"/>
                <w:color w:val="000000"/>
                <w:sz w:val="16"/>
                <w:szCs w:val="16"/>
                <w:lang w:val="en-US" w:eastAsia="fr-FR"/>
                <w:rPrChange w:id="11848" w:author="Mokaddem Emna" w:date="2013-02-05T13:56:00Z">
                  <w:rPr>
                    <w:ins w:id="11849" w:author="Mokaddem Emna" w:date="2013-02-05T12:17:00Z"/>
                    <w:rFonts w:ascii="Times New Roman" w:eastAsia="Times New Roman" w:hAnsi="Times New Roman" w:cs="Times New Roman"/>
                    <w:color w:val="000000"/>
                    <w:sz w:val="16"/>
                    <w:szCs w:val="16"/>
                    <w:lang w:val="fr-FR" w:eastAsia="fr-FR"/>
                  </w:rPr>
                </w:rPrChange>
              </w:rPr>
            </w:pPr>
            <w:ins w:id="11850" w:author="Mokaddem Emna" w:date="2013-02-05T13:56:00Z">
              <w:r w:rsidRPr="00ED457C">
                <w:t>NGEO-WEBC-VT</w:t>
              </w:r>
            </w:ins>
            <w:ins w:id="11851" w:author="Mokaddem Emna" w:date="2013-02-05T14:01:00Z">
              <w:r w:rsidR="00C75888">
                <w:t>C</w:t>
              </w:r>
            </w:ins>
            <w:ins w:id="11852" w:author="Mokaddem Emna" w:date="2013-02-05T13:56:00Z">
              <w:r>
                <w:t>-0175</w:t>
              </w:r>
            </w:ins>
          </w:p>
        </w:tc>
      </w:tr>
      <w:tr w:rsidR="00D018B1" w:rsidRPr="00E6511D" w:rsidTr="007310DA">
        <w:trPr>
          <w:trHeight w:val="315"/>
          <w:ins w:id="11853" w:author="Mokaddem Emna" w:date="2013-02-05T12:17:00Z"/>
          <w:trPrChange w:id="11854" w:author="Mokaddem Emna" w:date="2013-02-05T12:4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855"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4163B7" w:rsidRDefault="00D018B1">
            <w:pPr>
              <w:spacing w:before="60" w:after="60" w:line="240" w:lineRule="auto"/>
              <w:jc w:val="both"/>
              <w:rPr>
                <w:ins w:id="11856" w:author="Mokaddem Emna" w:date="2013-02-05T12:17:00Z"/>
                <w:lang w:val="en-GB"/>
                <w:rPrChange w:id="11857" w:author="Mokaddem Emna" w:date="2013-02-05T12:31:00Z">
                  <w:rPr>
                    <w:ins w:id="11858" w:author="Mokaddem Emna" w:date="2013-02-05T12:17:00Z"/>
                    <w:rFonts w:ascii="Times New Roman" w:eastAsia="Times New Roman" w:hAnsi="Times New Roman" w:cs="Times New Roman"/>
                    <w:color w:val="000000"/>
                    <w:sz w:val="16"/>
                    <w:szCs w:val="16"/>
                    <w:lang w:val="fr-FR" w:eastAsia="fr-FR"/>
                  </w:rPr>
                </w:rPrChange>
              </w:rPr>
              <w:pPrChange w:id="11859" w:author="Mokaddem Emna" w:date="2013-02-05T12:31:00Z">
                <w:pPr>
                  <w:spacing w:after="0" w:line="240" w:lineRule="auto"/>
                  <w:jc w:val="both"/>
                </w:pPr>
              </w:pPrChange>
            </w:pPr>
            <w:ins w:id="11860" w:author="Mokaddem Emna" w:date="2013-02-05T12:19:00Z">
              <w:r w:rsidRPr="0029505A">
                <w:rPr>
                  <w:lang w:val="en-GB"/>
                </w:rPr>
                <w:t>IF-ngEO-</w:t>
              </w:r>
              <w:r w:rsidRPr="0029505A">
                <w:t>UserDlManagers</w:t>
              </w:r>
              <w:r w:rsidRPr="00472FF3">
                <w:t>Config</w:t>
              </w:r>
              <w:r w:rsidRPr="009272D9">
                <w:t>Data</w:t>
              </w:r>
            </w:ins>
          </w:p>
        </w:tc>
        <w:tc>
          <w:tcPr>
            <w:tcW w:w="2410" w:type="dxa"/>
            <w:tcBorders>
              <w:top w:val="nil"/>
              <w:left w:val="nil"/>
              <w:bottom w:val="single" w:sz="8" w:space="0" w:color="808080"/>
              <w:right w:val="single" w:sz="8" w:space="0" w:color="808080"/>
            </w:tcBorders>
            <w:shd w:val="clear" w:color="auto" w:fill="auto"/>
            <w:vAlign w:val="center"/>
            <w:hideMark/>
            <w:tcPrChange w:id="11861"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3075DB">
            <w:pPr>
              <w:spacing w:before="60" w:after="60" w:line="240" w:lineRule="auto"/>
              <w:jc w:val="both"/>
              <w:rPr>
                <w:ins w:id="11862" w:author="Mokaddem Emna" w:date="2013-02-05T12:17:00Z"/>
                <w:lang w:val="en-GB"/>
                <w:rPrChange w:id="11863" w:author="Mokaddem Emna" w:date="2013-02-05T12:41:00Z">
                  <w:rPr>
                    <w:ins w:id="11864" w:author="Mokaddem Emna" w:date="2013-02-05T12:17:00Z"/>
                    <w:rFonts w:ascii="Times New Roman" w:eastAsia="Times New Roman" w:hAnsi="Times New Roman" w:cs="Times New Roman"/>
                    <w:color w:val="000000"/>
                    <w:sz w:val="16"/>
                    <w:szCs w:val="16"/>
                    <w:lang w:val="en-US" w:eastAsia="fr-FR"/>
                  </w:rPr>
                </w:rPrChange>
              </w:rPr>
              <w:pPrChange w:id="11865" w:author="Mokaddem Emna" w:date="2013-02-05T12:41:00Z">
                <w:pPr>
                  <w:spacing w:after="0" w:line="240" w:lineRule="auto"/>
                  <w:jc w:val="both"/>
                </w:pPr>
              </w:pPrChange>
            </w:pPr>
            <w:ins w:id="11866" w:author="Mokaddem Emna" w:date="2013-02-05T12:41:00Z">
              <w:r>
                <w:rPr>
                  <w:lang w:val="en-GB"/>
                </w:rPr>
                <w:t>Get the list of download managers and the</w:t>
              </w:r>
            </w:ins>
            <w:ins w:id="11867" w:author="Mokaddem Emna" w:date="2013-02-05T12:42:00Z">
              <w:r>
                <w:rPr>
                  <w:lang w:val="en-GB"/>
                </w:rPr>
                <w:t>ir information</w:t>
              </w:r>
            </w:ins>
            <w:ins w:id="11868" w:author="Mokaddem Emna" w:date="2013-02-05T12:41:00Z">
              <w:r>
                <w:rPr>
                  <w:lang w:val="en-GB"/>
                </w:rPr>
                <w:t xml:space="preserve"> details</w:t>
              </w:r>
            </w:ins>
            <w:ins w:id="11869" w:author="Mokaddem Emna" w:date="2013-02-05T12:42:00Z">
              <w:r>
                <w:rPr>
                  <w:lang w:val="en-GB"/>
                </w:rPr>
                <w:t>.</w:t>
              </w:r>
            </w:ins>
            <w:ins w:id="11870" w:author="Mokaddem Emna" w:date="2013-02-05T12:41:00Z">
              <w:r>
                <w:rPr>
                  <w:lang w:val="en-GB"/>
                </w:rPr>
                <w:t xml:space="preserve"> </w:t>
              </w:r>
            </w:ins>
          </w:p>
        </w:tc>
        <w:tc>
          <w:tcPr>
            <w:tcW w:w="2351" w:type="dxa"/>
            <w:tcBorders>
              <w:top w:val="nil"/>
              <w:left w:val="nil"/>
              <w:bottom w:val="single" w:sz="8" w:space="0" w:color="808080"/>
              <w:right w:val="single" w:sz="8" w:space="0" w:color="808080"/>
            </w:tcBorders>
            <w:shd w:val="clear" w:color="auto" w:fill="auto"/>
            <w:vAlign w:val="center"/>
            <w:hideMark/>
            <w:tcPrChange w:id="11871"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010E79" w:rsidRDefault="00010E79" w:rsidP="00010E79">
            <w:pPr>
              <w:spacing w:after="0" w:line="240" w:lineRule="auto"/>
              <w:jc w:val="both"/>
              <w:rPr>
                <w:ins w:id="11872" w:author="Mokaddem Emna" w:date="2013-02-05T13:59:00Z"/>
              </w:rPr>
            </w:pPr>
            <w:ins w:id="11873" w:author="Mokaddem Emna" w:date="2013-02-05T13:59:00Z">
              <w:r w:rsidRPr="00ED457C">
                <w:t>NGEO-WEBC-VT</w:t>
              </w:r>
              <w:r>
                <w:t>C-0110</w:t>
              </w:r>
            </w:ins>
          </w:p>
          <w:p w:rsidR="00010E79" w:rsidRDefault="00010E79" w:rsidP="00010E79">
            <w:pPr>
              <w:spacing w:after="0" w:line="240" w:lineRule="auto"/>
              <w:jc w:val="both"/>
              <w:rPr>
                <w:ins w:id="11874" w:author="Mokaddem Emna" w:date="2013-02-05T13:59:00Z"/>
              </w:rPr>
            </w:pPr>
            <w:ins w:id="11875" w:author="Mokaddem Emna" w:date="2013-02-05T13:59:00Z">
              <w:r w:rsidRPr="00ED457C">
                <w:t>NGEO-WEBC-VT</w:t>
              </w:r>
              <w:r>
                <w:t>C-0120</w:t>
              </w:r>
            </w:ins>
          </w:p>
          <w:p w:rsidR="00010E79" w:rsidRDefault="00010E79" w:rsidP="00010E79">
            <w:pPr>
              <w:spacing w:after="0" w:line="240" w:lineRule="auto"/>
              <w:jc w:val="both"/>
              <w:rPr>
                <w:ins w:id="11876" w:author="Mokaddem Emna" w:date="2013-02-05T13:59:00Z"/>
              </w:rPr>
            </w:pPr>
            <w:ins w:id="11877" w:author="Mokaddem Emna" w:date="2013-02-05T13:59:00Z">
              <w:r w:rsidRPr="00ED457C">
                <w:t>NGEO-WEBC-VT</w:t>
              </w:r>
              <w:r>
                <w:t>C-0125</w:t>
              </w:r>
              <w:r w:rsidRPr="00ED457C">
                <w:t xml:space="preserve"> </w:t>
              </w:r>
              <w:r w:rsidRPr="00ED457C">
                <w:lastRenderedPageBreak/>
                <w:t>NGEO-WEBC-VT</w:t>
              </w:r>
              <w:r>
                <w:t>C-0130</w:t>
              </w:r>
            </w:ins>
          </w:p>
          <w:p w:rsidR="00010E79" w:rsidRPr="00010E79" w:rsidRDefault="00010E79" w:rsidP="0017668F">
            <w:pPr>
              <w:spacing w:after="0" w:line="240" w:lineRule="auto"/>
              <w:jc w:val="both"/>
              <w:rPr>
                <w:ins w:id="11878" w:author="Mokaddem Emna" w:date="2013-02-05T12:17:00Z"/>
                <w:rFonts w:ascii="Times New Roman" w:eastAsia="Times New Roman" w:hAnsi="Times New Roman" w:cs="Times New Roman"/>
                <w:color w:val="000000"/>
                <w:sz w:val="16"/>
                <w:szCs w:val="16"/>
                <w:lang w:eastAsia="fr-FR"/>
                <w:rPrChange w:id="11879" w:author="Mokaddem Emna" w:date="2013-02-05T13:59:00Z">
                  <w:rPr>
                    <w:ins w:id="11880" w:author="Mokaddem Emna" w:date="2013-02-05T12:17:00Z"/>
                    <w:rFonts w:ascii="Times New Roman" w:eastAsia="Times New Roman" w:hAnsi="Times New Roman" w:cs="Times New Roman"/>
                    <w:color w:val="000000"/>
                    <w:sz w:val="16"/>
                    <w:szCs w:val="16"/>
                    <w:lang w:val="fr-FR" w:eastAsia="fr-FR"/>
                  </w:rPr>
                </w:rPrChange>
              </w:rPr>
            </w:pPr>
          </w:p>
        </w:tc>
      </w:tr>
      <w:tr w:rsidR="00D018B1" w:rsidRPr="00E6511D" w:rsidTr="007310DA">
        <w:trPr>
          <w:trHeight w:val="315"/>
          <w:ins w:id="11881" w:author="Mokaddem Emna" w:date="2013-02-05T12:17:00Z"/>
          <w:trPrChange w:id="11882" w:author="Mokaddem Emna" w:date="2013-02-05T12:4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883"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4163B7" w:rsidRDefault="00D018B1">
            <w:pPr>
              <w:spacing w:before="60" w:after="60" w:line="240" w:lineRule="auto"/>
              <w:jc w:val="both"/>
              <w:rPr>
                <w:ins w:id="11884" w:author="Mokaddem Emna" w:date="2013-02-05T12:17:00Z"/>
                <w:lang w:val="en-GB"/>
                <w:rPrChange w:id="11885" w:author="Mokaddem Emna" w:date="2013-02-05T12:31:00Z">
                  <w:rPr>
                    <w:ins w:id="11886" w:author="Mokaddem Emna" w:date="2013-02-05T12:17:00Z"/>
                    <w:rFonts w:ascii="Times New Roman" w:eastAsia="Times New Roman" w:hAnsi="Times New Roman" w:cs="Times New Roman"/>
                    <w:color w:val="000000"/>
                    <w:sz w:val="16"/>
                    <w:szCs w:val="16"/>
                    <w:lang w:val="fr-FR" w:eastAsia="fr-FR"/>
                  </w:rPr>
                </w:rPrChange>
              </w:rPr>
              <w:pPrChange w:id="11887" w:author="Mokaddem Emna" w:date="2013-02-05T12:31:00Z">
                <w:pPr>
                  <w:spacing w:after="0" w:line="240" w:lineRule="auto"/>
                  <w:jc w:val="both"/>
                </w:pPr>
              </w:pPrChange>
            </w:pPr>
            <w:ins w:id="11888" w:author="Mokaddem Emna" w:date="2013-02-05T12:20:00Z">
              <w:r w:rsidRPr="00C6002E">
                <w:lastRenderedPageBreak/>
                <w:t>IF-ngEO-DownloadManagerChange</w:t>
              </w:r>
            </w:ins>
          </w:p>
        </w:tc>
        <w:tc>
          <w:tcPr>
            <w:tcW w:w="2410" w:type="dxa"/>
            <w:tcBorders>
              <w:top w:val="nil"/>
              <w:left w:val="nil"/>
              <w:bottom w:val="single" w:sz="8" w:space="0" w:color="808080"/>
              <w:right w:val="single" w:sz="8" w:space="0" w:color="808080"/>
            </w:tcBorders>
            <w:shd w:val="clear" w:color="auto" w:fill="auto"/>
            <w:vAlign w:val="center"/>
            <w:hideMark/>
            <w:tcPrChange w:id="11889"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3075DB">
            <w:pPr>
              <w:spacing w:before="60" w:after="60" w:line="240" w:lineRule="auto"/>
              <w:jc w:val="both"/>
              <w:rPr>
                <w:ins w:id="11890" w:author="Mokaddem Emna" w:date="2013-02-05T12:17:00Z"/>
                <w:lang w:val="en-GB"/>
                <w:rPrChange w:id="11891" w:author="Mokaddem Emna" w:date="2013-02-05T12:41:00Z">
                  <w:rPr>
                    <w:ins w:id="11892" w:author="Mokaddem Emna" w:date="2013-02-05T12:17:00Z"/>
                    <w:rFonts w:ascii="Times New Roman" w:eastAsia="Times New Roman" w:hAnsi="Times New Roman" w:cs="Times New Roman"/>
                    <w:color w:val="000000"/>
                    <w:sz w:val="16"/>
                    <w:szCs w:val="16"/>
                    <w:lang w:val="fr-FR" w:eastAsia="fr-FR"/>
                  </w:rPr>
                </w:rPrChange>
              </w:rPr>
              <w:pPrChange w:id="11893" w:author="Mokaddem Emna" w:date="2013-02-05T12:41:00Z">
                <w:pPr>
                  <w:spacing w:after="0" w:line="240" w:lineRule="auto"/>
                  <w:jc w:val="both"/>
                </w:pPr>
              </w:pPrChange>
            </w:pPr>
            <w:ins w:id="11894" w:author="Mokaddem Emna" w:date="2013-02-05T12:41:00Z">
              <w:r>
                <w:rPr>
                  <w:lang w:val="en-GB"/>
                </w:rPr>
                <w:t>Change the status of a download manager</w:t>
              </w:r>
            </w:ins>
          </w:p>
        </w:tc>
        <w:tc>
          <w:tcPr>
            <w:tcW w:w="2351" w:type="dxa"/>
            <w:tcBorders>
              <w:top w:val="nil"/>
              <w:left w:val="nil"/>
              <w:bottom w:val="single" w:sz="8" w:space="0" w:color="808080"/>
              <w:right w:val="single" w:sz="8" w:space="0" w:color="808080"/>
            </w:tcBorders>
            <w:shd w:val="clear" w:color="auto" w:fill="auto"/>
            <w:vAlign w:val="center"/>
            <w:hideMark/>
            <w:tcPrChange w:id="11895"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010E79" w:rsidRDefault="00010E79" w:rsidP="00010E79">
            <w:pPr>
              <w:spacing w:after="0" w:line="240" w:lineRule="auto"/>
              <w:jc w:val="both"/>
              <w:rPr>
                <w:ins w:id="11896" w:author="Mokaddem Emna" w:date="2013-02-05T13:59:00Z"/>
              </w:rPr>
            </w:pPr>
            <w:ins w:id="11897" w:author="Mokaddem Emna" w:date="2013-02-05T13:59:00Z">
              <w:r w:rsidRPr="00ED457C">
                <w:t>NGEO-WEBC-VT</w:t>
              </w:r>
              <w:r>
                <w:t>C-01</w:t>
              </w:r>
            </w:ins>
            <w:ins w:id="11898" w:author="Mokaddem Emna" w:date="2013-02-05T14:00:00Z">
              <w:r>
                <w:t>3</w:t>
              </w:r>
            </w:ins>
            <w:ins w:id="11899" w:author="Mokaddem Emna" w:date="2013-02-05T13:59:00Z">
              <w:r>
                <w:t>0</w:t>
              </w:r>
            </w:ins>
          </w:p>
          <w:p w:rsidR="00D018B1" w:rsidRPr="003075DB" w:rsidRDefault="00D018B1" w:rsidP="0017668F">
            <w:pPr>
              <w:spacing w:after="0" w:line="240" w:lineRule="auto"/>
              <w:jc w:val="both"/>
              <w:rPr>
                <w:ins w:id="11900" w:author="Mokaddem Emna" w:date="2013-02-05T12:17:00Z"/>
                <w:rFonts w:ascii="Times New Roman" w:eastAsia="Times New Roman" w:hAnsi="Times New Roman" w:cs="Times New Roman"/>
                <w:color w:val="000000"/>
                <w:sz w:val="16"/>
                <w:szCs w:val="16"/>
                <w:lang w:val="en-US" w:eastAsia="fr-FR"/>
                <w:rPrChange w:id="11901" w:author="Mokaddem Emna" w:date="2013-02-05T12:42:00Z">
                  <w:rPr>
                    <w:ins w:id="11902" w:author="Mokaddem Emna" w:date="2013-02-05T12:17:00Z"/>
                    <w:rFonts w:ascii="Times New Roman" w:eastAsia="Times New Roman" w:hAnsi="Times New Roman" w:cs="Times New Roman"/>
                    <w:color w:val="000000"/>
                    <w:sz w:val="16"/>
                    <w:szCs w:val="16"/>
                    <w:lang w:val="fr-FR" w:eastAsia="fr-FR"/>
                  </w:rPr>
                </w:rPrChange>
              </w:rPr>
            </w:pPr>
          </w:p>
        </w:tc>
      </w:tr>
      <w:tr w:rsidR="00D018B1" w:rsidRPr="00E6511D" w:rsidTr="007310DA">
        <w:trPr>
          <w:trHeight w:val="315"/>
          <w:ins w:id="11903" w:author="Mokaddem Emna" w:date="2013-02-05T12:17:00Z"/>
          <w:trPrChange w:id="11904" w:author="Mokaddem Emna" w:date="2013-02-05T12:4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905"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4163B7" w:rsidRDefault="00D018B1">
            <w:pPr>
              <w:spacing w:before="60" w:after="60" w:line="240" w:lineRule="auto"/>
              <w:jc w:val="both"/>
              <w:rPr>
                <w:ins w:id="11906" w:author="Mokaddem Emna" w:date="2013-02-05T12:17:00Z"/>
                <w:lang w:val="en-GB"/>
                <w:rPrChange w:id="11907" w:author="Mokaddem Emna" w:date="2013-02-05T12:31:00Z">
                  <w:rPr>
                    <w:ins w:id="11908" w:author="Mokaddem Emna" w:date="2013-02-05T12:17:00Z"/>
                    <w:rFonts w:ascii="Times New Roman" w:eastAsia="Times New Roman" w:hAnsi="Times New Roman" w:cs="Times New Roman"/>
                    <w:color w:val="000000"/>
                    <w:sz w:val="16"/>
                    <w:szCs w:val="16"/>
                    <w:lang w:val="fr-FR" w:eastAsia="fr-FR"/>
                  </w:rPr>
                </w:rPrChange>
              </w:rPr>
              <w:pPrChange w:id="11909" w:author="Mokaddem Emna" w:date="2013-02-05T12:31:00Z">
                <w:pPr>
                  <w:spacing w:after="0" w:line="240" w:lineRule="auto"/>
                  <w:jc w:val="both"/>
                </w:pPr>
              </w:pPrChange>
            </w:pPr>
            <w:ins w:id="11910" w:author="Mokaddem Emna" w:date="2013-02-05T12:21:00Z">
              <w:r>
                <w:rPr>
                  <w:lang w:val="en-GB"/>
                </w:rPr>
                <w:t>IF-ngEO-DataAccessRequest</w:t>
              </w:r>
            </w:ins>
          </w:p>
        </w:tc>
        <w:tc>
          <w:tcPr>
            <w:tcW w:w="2410" w:type="dxa"/>
            <w:tcBorders>
              <w:top w:val="nil"/>
              <w:left w:val="nil"/>
              <w:bottom w:val="single" w:sz="8" w:space="0" w:color="808080"/>
              <w:right w:val="single" w:sz="8" w:space="0" w:color="808080"/>
            </w:tcBorders>
            <w:shd w:val="clear" w:color="auto" w:fill="auto"/>
            <w:vAlign w:val="center"/>
            <w:hideMark/>
            <w:tcPrChange w:id="11911"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835CE3">
            <w:pPr>
              <w:spacing w:before="60" w:after="60" w:line="240" w:lineRule="auto"/>
              <w:jc w:val="both"/>
              <w:rPr>
                <w:ins w:id="11912" w:author="Mokaddem Emna" w:date="2013-02-05T12:17:00Z"/>
                <w:lang w:val="en-GB"/>
                <w:rPrChange w:id="11913" w:author="Mokaddem Emna" w:date="2013-02-05T12:41:00Z">
                  <w:rPr>
                    <w:ins w:id="11914" w:author="Mokaddem Emna" w:date="2013-02-05T12:17:00Z"/>
                    <w:rFonts w:ascii="Times New Roman" w:eastAsia="Times New Roman" w:hAnsi="Times New Roman" w:cs="Times New Roman"/>
                    <w:color w:val="000000"/>
                    <w:sz w:val="16"/>
                    <w:szCs w:val="16"/>
                    <w:lang w:val="fr-FR" w:eastAsia="fr-FR"/>
                  </w:rPr>
                </w:rPrChange>
              </w:rPr>
              <w:pPrChange w:id="11915" w:author="Mokaddem Emna" w:date="2013-02-05T12:41:00Z">
                <w:pPr>
                  <w:spacing w:after="0" w:line="240" w:lineRule="auto"/>
                  <w:jc w:val="both"/>
                </w:pPr>
              </w:pPrChange>
            </w:pPr>
            <w:ins w:id="11916" w:author="Mokaddem Emna" w:date="2013-02-05T13:57:00Z">
              <w:r>
                <w:rPr>
                  <w:lang w:val="en-GB"/>
                </w:rPr>
                <w:t xml:space="preserve">Submit </w:t>
              </w:r>
            </w:ins>
            <w:ins w:id="11917" w:author="Mokaddem Emna" w:date="2013-02-05T12:28:00Z">
              <w:r w:rsidRPr="00835CE3">
                <w:rPr>
                  <w:lang w:val="en-GB"/>
                </w:rPr>
                <w:t>data</w:t>
              </w:r>
            </w:ins>
            <w:ins w:id="11918" w:author="Mokaddem Emna" w:date="2013-02-05T13:57:00Z">
              <w:r>
                <w:rPr>
                  <w:lang w:val="en-GB"/>
                </w:rPr>
                <w:t xml:space="preserve"> </w:t>
              </w:r>
            </w:ins>
            <w:ins w:id="11919" w:author="Mokaddem Emna" w:date="2013-02-05T12:28:00Z">
              <w:r w:rsidR="00AD45AE" w:rsidRPr="003075DB">
                <w:rPr>
                  <w:lang w:val="en-GB"/>
                  <w:rPrChange w:id="11920" w:author="Mokaddem Emna" w:date="2013-02-05T12:41:00Z">
                    <w:rPr>
                      <w:rFonts w:ascii="Times New Roman" w:eastAsia="Times New Roman" w:hAnsi="Times New Roman" w:cs="Times New Roman"/>
                      <w:color w:val="000000"/>
                      <w:sz w:val="16"/>
                      <w:szCs w:val="16"/>
                      <w:lang w:val="fr-FR" w:eastAsia="fr-FR"/>
                    </w:rPr>
                  </w:rPrChange>
                </w:rPr>
                <w:t>access requests</w:t>
              </w:r>
            </w:ins>
            <w:ins w:id="11921" w:author="Mokaddem Emna" w:date="2013-02-05T13:57:00Z">
              <w:r>
                <w:rPr>
                  <w:lang w:val="en-GB"/>
                </w:rPr>
                <w:t xml:space="preserve"> either simple or standing order requests</w:t>
              </w:r>
            </w:ins>
          </w:p>
        </w:tc>
        <w:tc>
          <w:tcPr>
            <w:tcW w:w="2351" w:type="dxa"/>
            <w:tcBorders>
              <w:top w:val="nil"/>
              <w:left w:val="nil"/>
              <w:bottom w:val="single" w:sz="8" w:space="0" w:color="808080"/>
              <w:right w:val="single" w:sz="8" w:space="0" w:color="808080"/>
            </w:tcBorders>
            <w:shd w:val="clear" w:color="auto" w:fill="auto"/>
            <w:vAlign w:val="center"/>
            <w:hideMark/>
            <w:tcPrChange w:id="11922"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D018B1" w:rsidRDefault="00AB3B2C" w:rsidP="00D178A0">
            <w:pPr>
              <w:spacing w:after="0" w:line="240" w:lineRule="auto"/>
              <w:jc w:val="both"/>
              <w:rPr>
                <w:ins w:id="11923" w:author="Mokaddem Emna" w:date="2013-02-05T13:57:00Z"/>
              </w:rPr>
            </w:pPr>
            <w:ins w:id="11924" w:author="Mokaddem Emna" w:date="2013-02-05T13:57:00Z">
              <w:r w:rsidRPr="00ED457C">
                <w:t>NGEO-WEBC-VT</w:t>
              </w:r>
            </w:ins>
            <w:ins w:id="11925" w:author="Mokaddem Emna" w:date="2013-02-05T13:58:00Z">
              <w:r>
                <w:t>C</w:t>
              </w:r>
            </w:ins>
            <w:ins w:id="11926" w:author="Mokaddem Emna" w:date="2013-02-05T13:57:00Z">
              <w:r>
                <w:t>-0110</w:t>
              </w:r>
            </w:ins>
          </w:p>
          <w:p w:rsidR="00AB3B2C" w:rsidRDefault="00AB3B2C" w:rsidP="00D178A0">
            <w:pPr>
              <w:spacing w:after="0" w:line="240" w:lineRule="auto"/>
              <w:jc w:val="both"/>
              <w:rPr>
                <w:ins w:id="11927" w:author="Mokaddem Emna" w:date="2013-02-05T13:57:00Z"/>
              </w:rPr>
            </w:pPr>
            <w:ins w:id="11928" w:author="Mokaddem Emna" w:date="2013-02-05T13:57:00Z">
              <w:r w:rsidRPr="00ED457C">
                <w:t>NGEO-WEBC-VT</w:t>
              </w:r>
            </w:ins>
            <w:ins w:id="11929" w:author="Mokaddem Emna" w:date="2013-02-05T13:58:00Z">
              <w:r>
                <w:t>C</w:t>
              </w:r>
            </w:ins>
            <w:ins w:id="11930" w:author="Mokaddem Emna" w:date="2013-02-05T13:57:00Z">
              <w:r>
                <w:t>-01</w:t>
              </w:r>
            </w:ins>
            <w:ins w:id="11931" w:author="Mokaddem Emna" w:date="2013-02-05T13:58:00Z">
              <w:r>
                <w:t>15</w:t>
              </w:r>
            </w:ins>
          </w:p>
          <w:p w:rsidR="00AB3B2C" w:rsidRDefault="00AB3B2C" w:rsidP="00D178A0">
            <w:pPr>
              <w:spacing w:after="0" w:line="240" w:lineRule="auto"/>
              <w:jc w:val="both"/>
              <w:rPr>
                <w:ins w:id="11932" w:author="Mokaddem Emna" w:date="2013-02-05T13:57:00Z"/>
              </w:rPr>
            </w:pPr>
            <w:ins w:id="11933" w:author="Mokaddem Emna" w:date="2013-02-05T13:57:00Z">
              <w:r w:rsidRPr="00ED457C">
                <w:t>NGEO-WEBC-VT</w:t>
              </w:r>
            </w:ins>
            <w:ins w:id="11934" w:author="Mokaddem Emna" w:date="2013-02-05T13:58:00Z">
              <w:r>
                <w:t>C</w:t>
              </w:r>
            </w:ins>
            <w:ins w:id="11935" w:author="Mokaddem Emna" w:date="2013-02-05T13:57:00Z">
              <w:r>
                <w:t>-01</w:t>
              </w:r>
            </w:ins>
            <w:ins w:id="11936" w:author="Mokaddem Emna" w:date="2013-02-05T13:58:00Z">
              <w:r>
                <w:t>20</w:t>
              </w:r>
            </w:ins>
          </w:p>
          <w:p w:rsidR="00AB3B2C" w:rsidRDefault="00AB3B2C" w:rsidP="00D178A0">
            <w:pPr>
              <w:spacing w:after="0" w:line="240" w:lineRule="auto"/>
              <w:jc w:val="both"/>
              <w:rPr>
                <w:ins w:id="11937" w:author="Mokaddem Emna" w:date="2013-02-05T13:57:00Z"/>
              </w:rPr>
            </w:pPr>
            <w:ins w:id="11938" w:author="Mokaddem Emna" w:date="2013-02-05T13:57:00Z">
              <w:r>
                <w:t>NGEO-WEBC-VPC-01</w:t>
              </w:r>
            </w:ins>
            <w:ins w:id="11939" w:author="Mokaddem Emna" w:date="2013-02-05T13:58:00Z">
              <w:r>
                <w:t>25</w:t>
              </w:r>
            </w:ins>
          </w:p>
          <w:p w:rsidR="00AB3B2C" w:rsidRPr="00AB3B2C" w:rsidRDefault="00AB3B2C" w:rsidP="00AB3B2C">
            <w:pPr>
              <w:spacing w:after="0" w:line="240" w:lineRule="auto"/>
              <w:jc w:val="both"/>
              <w:rPr>
                <w:ins w:id="11940" w:author="Mokaddem Emna" w:date="2013-02-05T12:17:00Z"/>
                <w:rFonts w:ascii="Times New Roman" w:eastAsia="Times New Roman" w:hAnsi="Times New Roman" w:cs="Times New Roman"/>
                <w:color w:val="000000"/>
                <w:sz w:val="16"/>
                <w:szCs w:val="16"/>
                <w:lang w:val="en-GB" w:eastAsia="fr-FR"/>
                <w:rPrChange w:id="11941" w:author="Mokaddem Emna" w:date="2013-02-05T13:57:00Z">
                  <w:rPr>
                    <w:ins w:id="11942" w:author="Mokaddem Emna" w:date="2013-02-05T12:17:00Z"/>
                    <w:rFonts w:ascii="Times New Roman" w:eastAsia="Times New Roman" w:hAnsi="Times New Roman" w:cs="Times New Roman"/>
                    <w:color w:val="000000"/>
                    <w:sz w:val="16"/>
                    <w:szCs w:val="16"/>
                    <w:lang w:val="fr-FR" w:eastAsia="fr-FR"/>
                  </w:rPr>
                </w:rPrChange>
              </w:rPr>
            </w:pPr>
            <w:ins w:id="11943" w:author="Mokaddem Emna" w:date="2013-02-05T13:57:00Z">
              <w:r w:rsidRPr="00ED457C">
                <w:t>NGEO-WEBC-VT</w:t>
              </w:r>
            </w:ins>
            <w:ins w:id="11944" w:author="Mokaddem Emna" w:date="2013-02-05T14:01:00Z">
              <w:r w:rsidR="00C75888">
                <w:t>C</w:t>
              </w:r>
            </w:ins>
            <w:ins w:id="11945" w:author="Mokaddem Emna" w:date="2013-02-05T13:57:00Z">
              <w:r>
                <w:t>-01</w:t>
              </w:r>
            </w:ins>
            <w:ins w:id="11946" w:author="Mokaddem Emna" w:date="2013-02-05T13:58:00Z">
              <w:r>
                <w:t>26</w:t>
              </w:r>
            </w:ins>
          </w:p>
        </w:tc>
      </w:tr>
      <w:tr w:rsidR="00D018B1" w:rsidRPr="00E6511D" w:rsidTr="007310DA">
        <w:trPr>
          <w:trHeight w:val="315"/>
          <w:ins w:id="11947" w:author="Mokaddem Emna" w:date="2013-02-05T12:17:00Z"/>
          <w:trPrChange w:id="11948" w:author="Mokaddem Emna" w:date="2013-02-05T12:43:00Z">
            <w:trPr>
              <w:trHeight w:val="315"/>
            </w:trPr>
          </w:trPrChange>
        </w:trPr>
        <w:tc>
          <w:tcPr>
            <w:tcW w:w="3559" w:type="dxa"/>
            <w:tcBorders>
              <w:top w:val="nil"/>
              <w:left w:val="single" w:sz="8" w:space="0" w:color="808080"/>
              <w:bottom w:val="single" w:sz="8" w:space="0" w:color="808080"/>
              <w:right w:val="single" w:sz="8" w:space="0" w:color="808080"/>
            </w:tcBorders>
            <w:shd w:val="clear" w:color="auto" w:fill="auto"/>
            <w:vAlign w:val="center"/>
            <w:hideMark/>
            <w:tcPrChange w:id="11949" w:author="Mokaddem Emna" w:date="2013-02-05T12:43:00Z">
              <w:tcPr>
                <w:tcW w:w="2140" w:type="dxa"/>
                <w:tcBorders>
                  <w:top w:val="nil"/>
                  <w:left w:val="single" w:sz="8" w:space="0" w:color="808080"/>
                  <w:bottom w:val="single" w:sz="8" w:space="0" w:color="808080"/>
                  <w:right w:val="single" w:sz="8" w:space="0" w:color="808080"/>
                </w:tcBorders>
                <w:shd w:val="clear" w:color="auto" w:fill="auto"/>
                <w:vAlign w:val="center"/>
                <w:hideMark/>
              </w:tcPr>
            </w:tcPrChange>
          </w:tcPr>
          <w:p w:rsidR="00D018B1" w:rsidRPr="004163B7" w:rsidRDefault="00D018B1">
            <w:pPr>
              <w:spacing w:before="60" w:after="60" w:line="240" w:lineRule="auto"/>
              <w:jc w:val="both"/>
              <w:rPr>
                <w:ins w:id="11950" w:author="Mokaddem Emna" w:date="2013-02-05T12:17:00Z"/>
                <w:lang w:val="en-GB"/>
                <w:rPrChange w:id="11951" w:author="Mokaddem Emna" w:date="2013-02-05T12:31:00Z">
                  <w:rPr>
                    <w:ins w:id="11952" w:author="Mokaddem Emna" w:date="2013-02-05T12:17:00Z"/>
                    <w:rFonts w:ascii="Times New Roman" w:eastAsia="Times New Roman" w:hAnsi="Times New Roman" w:cs="Times New Roman"/>
                    <w:color w:val="000000"/>
                    <w:sz w:val="16"/>
                    <w:szCs w:val="16"/>
                    <w:lang w:val="fr-FR" w:eastAsia="fr-FR"/>
                  </w:rPr>
                </w:rPrChange>
              </w:rPr>
              <w:pPrChange w:id="11953" w:author="Mokaddem Emna" w:date="2013-02-05T12:31:00Z">
                <w:pPr>
                  <w:spacing w:after="0" w:line="240" w:lineRule="auto"/>
                  <w:jc w:val="both"/>
                </w:pPr>
              </w:pPrChange>
            </w:pPr>
            <w:ins w:id="11954" w:author="Mokaddem Emna" w:date="2013-02-05T12:21:00Z">
              <w:r w:rsidRPr="00716AF3">
                <w:rPr>
                  <w:lang w:val="en-GB"/>
                </w:rPr>
                <w:t>IF-ngEO-DataAccessRequestStatus</w:t>
              </w:r>
            </w:ins>
          </w:p>
        </w:tc>
        <w:tc>
          <w:tcPr>
            <w:tcW w:w="2410" w:type="dxa"/>
            <w:tcBorders>
              <w:top w:val="nil"/>
              <w:left w:val="nil"/>
              <w:bottom w:val="single" w:sz="8" w:space="0" w:color="808080"/>
              <w:right w:val="single" w:sz="8" w:space="0" w:color="808080"/>
            </w:tcBorders>
            <w:shd w:val="clear" w:color="auto" w:fill="auto"/>
            <w:vAlign w:val="center"/>
            <w:hideMark/>
            <w:tcPrChange w:id="11955" w:author="Mokaddem Emna" w:date="2013-02-05T12:43:00Z">
              <w:tcPr>
                <w:tcW w:w="2620" w:type="dxa"/>
                <w:tcBorders>
                  <w:top w:val="nil"/>
                  <w:left w:val="nil"/>
                  <w:bottom w:val="single" w:sz="8" w:space="0" w:color="808080"/>
                  <w:right w:val="single" w:sz="8" w:space="0" w:color="808080"/>
                </w:tcBorders>
                <w:shd w:val="clear" w:color="auto" w:fill="auto"/>
                <w:vAlign w:val="center"/>
                <w:hideMark/>
              </w:tcPr>
            </w:tcPrChange>
          </w:tcPr>
          <w:p w:rsidR="00D018B1" w:rsidRPr="003075DB" w:rsidRDefault="004E0BB8">
            <w:pPr>
              <w:spacing w:before="60" w:after="60" w:line="240" w:lineRule="auto"/>
              <w:jc w:val="both"/>
              <w:rPr>
                <w:ins w:id="11956" w:author="Mokaddem Emna" w:date="2013-02-05T12:17:00Z"/>
                <w:lang w:val="en-GB"/>
                <w:rPrChange w:id="11957" w:author="Mokaddem Emna" w:date="2013-02-05T12:41:00Z">
                  <w:rPr>
                    <w:ins w:id="11958" w:author="Mokaddem Emna" w:date="2013-02-05T12:17:00Z"/>
                    <w:rFonts w:ascii="Times New Roman" w:eastAsia="Times New Roman" w:hAnsi="Times New Roman" w:cs="Times New Roman"/>
                    <w:color w:val="000000"/>
                    <w:sz w:val="16"/>
                    <w:szCs w:val="16"/>
                    <w:lang w:val="fr-FR" w:eastAsia="fr-FR"/>
                  </w:rPr>
                </w:rPrChange>
              </w:rPr>
              <w:pPrChange w:id="11959" w:author="Mokaddem Emna" w:date="2013-02-05T12:41:00Z">
                <w:pPr>
                  <w:spacing w:after="0" w:line="240" w:lineRule="auto"/>
                  <w:jc w:val="both"/>
                </w:pPr>
              </w:pPrChange>
            </w:pPr>
            <w:ins w:id="11960" w:author="Mokaddem Emna" w:date="2013-02-05T12:45:00Z">
              <w:r w:rsidRPr="004E0BB8">
                <w:rPr>
                  <w:lang w:val="en-GB"/>
                </w:rPr>
                <w:t>Interface used by the Web Client to monitor / change the status of data access request</w:t>
              </w:r>
            </w:ins>
          </w:p>
        </w:tc>
        <w:tc>
          <w:tcPr>
            <w:tcW w:w="2351" w:type="dxa"/>
            <w:tcBorders>
              <w:top w:val="nil"/>
              <w:left w:val="nil"/>
              <w:bottom w:val="single" w:sz="8" w:space="0" w:color="808080"/>
              <w:right w:val="single" w:sz="8" w:space="0" w:color="808080"/>
            </w:tcBorders>
            <w:shd w:val="clear" w:color="auto" w:fill="auto"/>
            <w:vAlign w:val="center"/>
            <w:hideMark/>
            <w:tcPrChange w:id="11961" w:author="Mokaddem Emna" w:date="2013-02-05T12:43:00Z">
              <w:tcPr>
                <w:tcW w:w="3560" w:type="dxa"/>
                <w:tcBorders>
                  <w:top w:val="nil"/>
                  <w:left w:val="nil"/>
                  <w:bottom w:val="single" w:sz="8" w:space="0" w:color="808080"/>
                  <w:right w:val="single" w:sz="8" w:space="0" w:color="808080"/>
                </w:tcBorders>
                <w:shd w:val="clear" w:color="auto" w:fill="auto"/>
                <w:vAlign w:val="center"/>
                <w:hideMark/>
              </w:tcPr>
            </w:tcPrChange>
          </w:tcPr>
          <w:p w:rsidR="00D018B1" w:rsidRPr="004E0BB8" w:rsidRDefault="00C75888" w:rsidP="0017668F">
            <w:pPr>
              <w:spacing w:after="0" w:line="240" w:lineRule="auto"/>
              <w:jc w:val="both"/>
              <w:rPr>
                <w:ins w:id="11962" w:author="Mokaddem Emna" w:date="2013-02-05T12:17:00Z"/>
                <w:rFonts w:ascii="Times New Roman" w:eastAsia="Times New Roman" w:hAnsi="Times New Roman" w:cs="Times New Roman"/>
                <w:color w:val="000000"/>
                <w:sz w:val="16"/>
                <w:szCs w:val="16"/>
                <w:lang w:val="en-US" w:eastAsia="fr-FR"/>
                <w:rPrChange w:id="11963" w:author="Mokaddem Emna" w:date="2013-02-05T12:45:00Z">
                  <w:rPr>
                    <w:ins w:id="11964" w:author="Mokaddem Emna" w:date="2013-02-05T12:17:00Z"/>
                    <w:rFonts w:ascii="Times New Roman" w:eastAsia="Times New Roman" w:hAnsi="Times New Roman" w:cs="Times New Roman"/>
                    <w:color w:val="000000"/>
                    <w:sz w:val="16"/>
                    <w:szCs w:val="16"/>
                    <w:lang w:val="fr-FR" w:eastAsia="fr-FR"/>
                  </w:rPr>
                </w:rPrChange>
              </w:rPr>
            </w:pPr>
            <w:ins w:id="11965" w:author="Mokaddem Emna" w:date="2013-02-05T14:00:00Z">
              <w:r>
                <w:t>NGEO-WEBC-VTC-0</w:t>
              </w:r>
            </w:ins>
            <w:ins w:id="11966" w:author="Mokaddem Emna" w:date="2013-02-05T14:01:00Z">
              <w:r>
                <w:t>140</w:t>
              </w:r>
            </w:ins>
          </w:p>
        </w:tc>
      </w:tr>
      <w:tr w:rsidR="00D018B1" w:rsidRPr="00C82B26" w:rsidTr="007310DA">
        <w:trPr>
          <w:trHeight w:val="315"/>
          <w:ins w:id="11967" w:author="Mokaddem Emna" w:date="2013-02-05T12:17:00Z"/>
          <w:trPrChange w:id="11968" w:author="Mokaddem Emna" w:date="2013-02-05T12:43:00Z">
            <w:trPr>
              <w:trHeight w:val="315"/>
            </w:trPr>
          </w:trPrChange>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Change w:id="11969" w:author="Mokaddem Emna" w:date="2013-02-05T12:43: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D018B1" w:rsidRDefault="003075DB">
            <w:pPr>
              <w:spacing w:before="60" w:after="60" w:line="240" w:lineRule="auto"/>
              <w:jc w:val="both"/>
              <w:rPr>
                <w:ins w:id="11970" w:author="Mokaddem Emna" w:date="2013-02-05T12:17:00Z"/>
                <w:rFonts w:ascii="Times New Roman" w:eastAsia="Times New Roman" w:hAnsi="Times New Roman" w:cs="Times New Roman"/>
                <w:color w:val="000000"/>
                <w:sz w:val="16"/>
                <w:szCs w:val="16"/>
                <w:lang w:val="fr-FR" w:eastAsia="fr-FR"/>
              </w:rPr>
              <w:pPrChange w:id="11971" w:author="Mokaddem Emna" w:date="2013-02-05T12:41:00Z">
                <w:pPr>
                  <w:spacing w:after="0" w:line="240" w:lineRule="auto"/>
                  <w:jc w:val="both"/>
                </w:pPr>
              </w:pPrChange>
            </w:pPr>
            <w:ins w:id="11972" w:author="Mokaddem Emna" w:date="2013-02-05T12:39:00Z">
              <w:r w:rsidRPr="003075DB">
                <w:rPr>
                  <w:lang w:val="en-GB"/>
                  <w:rPrChange w:id="11973" w:author="Mokaddem Emna" w:date="2013-02-05T12:41:00Z">
                    <w:rPr>
                      <w:rFonts w:ascii="Times New Roman" w:eastAsia="Times New Roman" w:hAnsi="Times New Roman" w:cs="Times New Roman"/>
                      <w:color w:val="000000"/>
                      <w:sz w:val="16"/>
                      <w:szCs w:val="16"/>
                      <w:lang w:val="fr-FR" w:eastAsia="fr-FR"/>
                    </w:rPr>
                  </w:rPrChange>
                </w:rPr>
                <w:t>IF-ngEO-DownloadHelper</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11974" w:author="Mokaddem Emna" w:date="2013-02-05T12:43: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D018B1" w:rsidRPr="00CA55B8" w:rsidRDefault="007310DA">
            <w:pPr>
              <w:spacing w:before="60" w:after="60" w:line="240" w:lineRule="auto"/>
              <w:jc w:val="both"/>
              <w:rPr>
                <w:ins w:id="11975" w:author="Mokaddem Emna" w:date="2013-02-05T12:17:00Z"/>
                <w:lang w:val="en-GB"/>
                <w:rPrChange w:id="11976" w:author="Mokaddem Emna" w:date="2013-02-05T12:49:00Z">
                  <w:rPr>
                    <w:ins w:id="11977" w:author="Mokaddem Emna" w:date="2013-02-05T12:17:00Z"/>
                    <w:rFonts w:ascii="Times New Roman" w:eastAsia="Times New Roman" w:hAnsi="Times New Roman" w:cs="Times New Roman"/>
                    <w:color w:val="000000"/>
                    <w:sz w:val="16"/>
                    <w:szCs w:val="16"/>
                    <w:lang w:val="fr-FR" w:eastAsia="fr-FR"/>
                  </w:rPr>
                </w:rPrChange>
              </w:rPr>
              <w:pPrChange w:id="11978" w:author="Mokaddem Emna" w:date="2013-02-05T12:49:00Z">
                <w:pPr>
                  <w:spacing w:after="0" w:line="240" w:lineRule="auto"/>
                  <w:jc w:val="both"/>
                </w:pPr>
              </w:pPrChange>
            </w:pPr>
            <w:ins w:id="11979" w:author="Mokaddem Emna" w:date="2013-02-05T12:43:00Z">
              <w:r w:rsidRPr="00CA55B8">
                <w:rPr>
                  <w:lang w:val="en-GB"/>
                  <w:rPrChange w:id="11980" w:author="Mokaddem Emna" w:date="2013-02-05T12:49:00Z">
                    <w:rPr>
                      <w:rFonts w:ascii="Times New Roman" w:eastAsia="Times New Roman" w:hAnsi="Times New Roman" w:cs="Times New Roman"/>
                      <w:color w:val="000000"/>
                      <w:sz w:val="16"/>
                      <w:szCs w:val="16"/>
                      <w:lang w:val="fr-FR" w:eastAsia="fr-FR"/>
                    </w:rPr>
                  </w:rPrChange>
                </w:rPr>
                <w:t xml:space="preserve">This interface allows a Web Client to safely trigger a local Download Manager as </w:t>
              </w:r>
              <w:proofErr w:type="gramStart"/>
              <w:r w:rsidRPr="00CA55B8">
                <w:rPr>
                  <w:lang w:val="en-GB"/>
                  <w:rPrChange w:id="11981" w:author="Mokaddem Emna" w:date="2013-02-05T12:49:00Z">
                    <w:rPr>
                      <w:rFonts w:ascii="Times New Roman" w:eastAsia="Times New Roman" w:hAnsi="Times New Roman" w:cs="Times New Roman"/>
                      <w:color w:val="000000"/>
                      <w:sz w:val="16"/>
                      <w:szCs w:val="16"/>
                      <w:lang w:val="fr-FR" w:eastAsia="fr-FR"/>
                    </w:rPr>
                  </w:rPrChange>
                </w:rPr>
                <w:t>an</w:t>
              </w:r>
              <w:proofErr w:type="gramEnd"/>
              <w:r w:rsidRPr="00CA55B8">
                <w:rPr>
                  <w:lang w:val="en-GB"/>
                  <w:rPrChange w:id="11982" w:author="Mokaddem Emna" w:date="2013-02-05T12:49:00Z">
                    <w:rPr>
                      <w:rFonts w:ascii="Times New Roman" w:eastAsia="Times New Roman" w:hAnsi="Times New Roman" w:cs="Times New Roman"/>
                      <w:color w:val="000000"/>
                      <w:sz w:val="16"/>
                      <w:szCs w:val="16"/>
                      <w:lang w:val="fr-FR" w:eastAsia="fr-FR"/>
                    </w:rPr>
                  </w:rPrChange>
                </w:rPr>
                <w:t xml:space="preserve"> helper application, regardless of the format of the product URI.</w:t>
              </w:r>
            </w:ins>
          </w:p>
        </w:tc>
        <w:tc>
          <w:tcPr>
            <w:tcW w:w="2351" w:type="dxa"/>
            <w:tcBorders>
              <w:top w:val="single" w:sz="8" w:space="0" w:color="808080"/>
              <w:left w:val="nil"/>
              <w:bottom w:val="single" w:sz="8" w:space="0" w:color="808080"/>
              <w:right w:val="single" w:sz="8" w:space="0" w:color="808080"/>
            </w:tcBorders>
            <w:shd w:val="clear" w:color="auto" w:fill="auto"/>
            <w:vAlign w:val="center"/>
            <w:tcPrChange w:id="11983" w:author="Mokaddem Emna" w:date="2013-02-05T12:43: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D018B1" w:rsidRPr="007310DA" w:rsidRDefault="00D42EA8" w:rsidP="0017668F">
            <w:pPr>
              <w:spacing w:after="0" w:line="240" w:lineRule="auto"/>
              <w:jc w:val="both"/>
              <w:rPr>
                <w:ins w:id="11984" w:author="Mokaddem Emna" w:date="2013-02-05T12:17:00Z"/>
                <w:rFonts w:ascii="Times New Roman" w:eastAsia="Times New Roman" w:hAnsi="Times New Roman" w:cs="Times New Roman"/>
                <w:color w:val="000000"/>
                <w:sz w:val="16"/>
                <w:szCs w:val="16"/>
                <w:lang w:val="en-US" w:eastAsia="fr-FR"/>
                <w:rPrChange w:id="11985" w:author="Mokaddem Emna" w:date="2013-02-05T12:43:00Z">
                  <w:rPr>
                    <w:ins w:id="11986" w:author="Mokaddem Emna" w:date="2013-02-05T12:17:00Z"/>
                    <w:rFonts w:ascii="Times New Roman" w:eastAsia="Times New Roman" w:hAnsi="Times New Roman" w:cs="Times New Roman"/>
                    <w:color w:val="000000"/>
                    <w:sz w:val="16"/>
                    <w:szCs w:val="16"/>
                    <w:lang w:val="fr-FR" w:eastAsia="fr-FR"/>
                  </w:rPr>
                </w:rPrChange>
              </w:rPr>
            </w:pPr>
            <w:ins w:id="11987" w:author="Mokaddem Emna" w:date="2013-02-05T13:55:00Z">
              <w:r w:rsidRPr="00ED457C">
                <w:t>NGEO-WEBC-VT</w:t>
              </w:r>
            </w:ins>
            <w:ins w:id="11988" w:author="Mokaddem Emna" w:date="2013-02-05T14:01:00Z">
              <w:r w:rsidR="00C75888">
                <w:t>C</w:t>
              </w:r>
            </w:ins>
            <w:ins w:id="11989" w:author="Mokaddem Emna" w:date="2013-02-05T13:55:00Z">
              <w:r w:rsidR="00835CE3">
                <w:t>-01</w:t>
              </w:r>
            </w:ins>
            <w:ins w:id="11990" w:author="Mokaddem Emna" w:date="2013-02-05T13:56:00Z">
              <w:r w:rsidR="00835CE3">
                <w:t>5</w:t>
              </w:r>
            </w:ins>
            <w:ins w:id="11991" w:author="Mokaddem Emna" w:date="2013-02-05T13:55:00Z">
              <w:r>
                <w:t>0</w:t>
              </w:r>
            </w:ins>
          </w:p>
        </w:tc>
      </w:tr>
      <w:tr w:rsidR="00D018B1" w:rsidRPr="00C82B26" w:rsidTr="007310DA">
        <w:trPr>
          <w:trHeight w:val="315"/>
          <w:ins w:id="11992" w:author="Mokaddem Emna" w:date="2013-02-05T12:17:00Z"/>
          <w:trPrChange w:id="11993" w:author="Mokaddem Emna" w:date="2013-02-05T12:43:00Z">
            <w:trPr>
              <w:trHeight w:val="315"/>
            </w:trPr>
          </w:trPrChange>
        </w:trPr>
        <w:tc>
          <w:tcPr>
            <w:tcW w:w="3559" w:type="dxa"/>
            <w:tcBorders>
              <w:top w:val="single" w:sz="8" w:space="0" w:color="808080"/>
              <w:left w:val="single" w:sz="8" w:space="0" w:color="808080"/>
              <w:bottom w:val="single" w:sz="8" w:space="0" w:color="808080"/>
              <w:right w:val="single" w:sz="8" w:space="0" w:color="808080"/>
            </w:tcBorders>
            <w:shd w:val="clear" w:color="auto" w:fill="auto"/>
            <w:vAlign w:val="center"/>
            <w:tcPrChange w:id="11994" w:author="Mokaddem Emna" w:date="2013-02-05T12:43:00Z">
              <w:tcPr>
                <w:tcW w:w="2140" w:type="dxa"/>
                <w:tcBorders>
                  <w:top w:val="single" w:sz="8" w:space="0" w:color="808080"/>
                  <w:left w:val="single" w:sz="8" w:space="0" w:color="808080"/>
                  <w:bottom w:val="single" w:sz="8" w:space="0" w:color="808080"/>
                  <w:right w:val="single" w:sz="8" w:space="0" w:color="808080"/>
                </w:tcBorders>
                <w:shd w:val="clear" w:color="auto" w:fill="auto"/>
                <w:vAlign w:val="center"/>
              </w:tcPr>
            </w:tcPrChange>
          </w:tcPr>
          <w:p w:rsidR="00D018B1" w:rsidRDefault="003075DB" w:rsidP="0017668F">
            <w:pPr>
              <w:spacing w:after="0" w:line="240" w:lineRule="auto"/>
              <w:jc w:val="both"/>
              <w:rPr>
                <w:ins w:id="11995" w:author="Mokaddem Emna" w:date="2013-02-05T12:17:00Z"/>
                <w:rFonts w:ascii="Times New Roman" w:eastAsia="Times New Roman" w:hAnsi="Times New Roman" w:cs="Times New Roman"/>
                <w:color w:val="000000"/>
                <w:sz w:val="16"/>
                <w:szCs w:val="16"/>
                <w:lang w:val="fr-FR" w:eastAsia="fr-FR"/>
              </w:rPr>
            </w:pPr>
            <w:ins w:id="11996" w:author="Mokaddem Emna" w:date="2013-02-05T12:40:00Z">
              <w:r w:rsidRPr="003075DB">
                <w:rPr>
                  <w:rFonts w:ascii="Times New Roman" w:eastAsia="Times New Roman" w:hAnsi="Times New Roman" w:cs="Times New Roman"/>
                  <w:color w:val="000000"/>
                  <w:sz w:val="16"/>
                  <w:szCs w:val="16"/>
                  <w:lang w:val="fr-FR" w:eastAsia="fr-FR"/>
                </w:rPr>
                <w:t>IF</w:t>
              </w:r>
              <w:r w:rsidRPr="003075DB">
                <w:rPr>
                  <w:lang w:val="en-GB"/>
                  <w:rPrChange w:id="11997" w:author="Mokaddem Emna" w:date="2013-02-05T12:41:00Z">
                    <w:rPr>
                      <w:rFonts w:ascii="Times New Roman" w:eastAsia="Times New Roman" w:hAnsi="Times New Roman" w:cs="Times New Roman"/>
                      <w:color w:val="000000"/>
                      <w:sz w:val="16"/>
                      <w:szCs w:val="16"/>
                      <w:lang w:val="fr-FR" w:eastAsia="fr-FR"/>
                    </w:rPr>
                  </w:rPrChange>
                </w:rPr>
                <w:t>-ngEO-CatalogueSearch</w:t>
              </w:r>
            </w:ins>
          </w:p>
        </w:tc>
        <w:tc>
          <w:tcPr>
            <w:tcW w:w="2410" w:type="dxa"/>
            <w:tcBorders>
              <w:top w:val="single" w:sz="8" w:space="0" w:color="808080"/>
              <w:left w:val="nil"/>
              <w:bottom w:val="single" w:sz="8" w:space="0" w:color="808080"/>
              <w:right w:val="single" w:sz="8" w:space="0" w:color="808080"/>
            </w:tcBorders>
            <w:shd w:val="clear" w:color="auto" w:fill="auto"/>
            <w:vAlign w:val="center"/>
            <w:tcPrChange w:id="11998" w:author="Mokaddem Emna" w:date="2013-02-05T12:43:00Z">
              <w:tcPr>
                <w:tcW w:w="2620" w:type="dxa"/>
                <w:tcBorders>
                  <w:top w:val="single" w:sz="8" w:space="0" w:color="808080"/>
                  <w:left w:val="nil"/>
                  <w:bottom w:val="single" w:sz="8" w:space="0" w:color="808080"/>
                  <w:right w:val="single" w:sz="8" w:space="0" w:color="808080"/>
                </w:tcBorders>
                <w:shd w:val="clear" w:color="auto" w:fill="auto"/>
                <w:vAlign w:val="center"/>
              </w:tcPr>
            </w:tcPrChange>
          </w:tcPr>
          <w:p w:rsidR="00D018B1" w:rsidRPr="00CA55B8" w:rsidRDefault="00D018B1">
            <w:pPr>
              <w:spacing w:before="60" w:after="60" w:line="240" w:lineRule="auto"/>
              <w:jc w:val="both"/>
              <w:rPr>
                <w:ins w:id="11999" w:author="Mokaddem Emna" w:date="2013-02-05T12:17:00Z"/>
                <w:lang w:val="en-GB"/>
                <w:rPrChange w:id="12000" w:author="Mokaddem Emna" w:date="2013-02-05T12:49:00Z">
                  <w:rPr>
                    <w:ins w:id="12001" w:author="Mokaddem Emna" w:date="2013-02-05T12:17:00Z"/>
                    <w:rFonts w:ascii="Times New Roman" w:eastAsia="Times New Roman" w:hAnsi="Times New Roman" w:cs="Times New Roman"/>
                    <w:color w:val="000000"/>
                    <w:sz w:val="16"/>
                    <w:szCs w:val="16"/>
                    <w:lang w:val="fr-FR" w:eastAsia="fr-FR"/>
                  </w:rPr>
                </w:rPrChange>
              </w:rPr>
              <w:pPrChange w:id="12002" w:author="Mokaddem Emna" w:date="2013-02-05T12:49:00Z">
                <w:pPr>
                  <w:spacing w:after="0" w:line="240" w:lineRule="auto"/>
                  <w:jc w:val="both"/>
                </w:pPr>
              </w:pPrChange>
            </w:pPr>
          </w:p>
        </w:tc>
        <w:tc>
          <w:tcPr>
            <w:tcW w:w="2351" w:type="dxa"/>
            <w:tcBorders>
              <w:top w:val="single" w:sz="8" w:space="0" w:color="808080"/>
              <w:left w:val="nil"/>
              <w:bottom w:val="single" w:sz="8" w:space="0" w:color="808080"/>
              <w:right w:val="single" w:sz="8" w:space="0" w:color="808080"/>
            </w:tcBorders>
            <w:shd w:val="clear" w:color="auto" w:fill="auto"/>
            <w:vAlign w:val="center"/>
            <w:tcPrChange w:id="12003" w:author="Mokaddem Emna" w:date="2013-02-05T12:43:00Z">
              <w:tcPr>
                <w:tcW w:w="3560" w:type="dxa"/>
                <w:tcBorders>
                  <w:top w:val="single" w:sz="8" w:space="0" w:color="808080"/>
                  <w:left w:val="nil"/>
                  <w:bottom w:val="single" w:sz="8" w:space="0" w:color="808080"/>
                  <w:right w:val="single" w:sz="8" w:space="0" w:color="808080"/>
                </w:tcBorders>
                <w:shd w:val="clear" w:color="auto" w:fill="auto"/>
                <w:vAlign w:val="center"/>
              </w:tcPr>
            </w:tcPrChange>
          </w:tcPr>
          <w:p w:rsidR="00D018B1" w:rsidRDefault="00674EFE" w:rsidP="0017668F">
            <w:pPr>
              <w:spacing w:after="0" w:line="240" w:lineRule="auto"/>
              <w:jc w:val="both"/>
              <w:rPr>
                <w:ins w:id="12004" w:author="Mokaddem Emna" w:date="2013-02-05T13:53:00Z"/>
              </w:rPr>
            </w:pPr>
            <w:ins w:id="12005" w:author="Mokaddem Emna" w:date="2013-02-05T13:53:00Z">
              <w:r>
                <w:t>NGEO-WEBC-VTC-004</w:t>
              </w:r>
              <w:r w:rsidRPr="000202B0">
                <w:t>0</w:t>
              </w:r>
            </w:ins>
          </w:p>
          <w:p w:rsidR="00674EFE" w:rsidRPr="00880D11" w:rsidRDefault="00674EFE" w:rsidP="0017668F">
            <w:pPr>
              <w:spacing w:after="0" w:line="240" w:lineRule="auto"/>
              <w:jc w:val="both"/>
              <w:rPr>
                <w:ins w:id="12006" w:author="Mokaddem Emna" w:date="2013-02-05T12:17:00Z"/>
                <w:rFonts w:ascii="Times New Roman" w:eastAsia="Times New Roman" w:hAnsi="Times New Roman" w:cs="Times New Roman"/>
                <w:color w:val="000000"/>
                <w:sz w:val="16"/>
                <w:szCs w:val="16"/>
                <w:lang w:val="en-GB" w:eastAsia="fr-FR"/>
                <w:rPrChange w:id="12007" w:author="Mokaddem Emna" w:date="2013-02-06T12:32:00Z">
                  <w:rPr>
                    <w:ins w:id="12008" w:author="Mokaddem Emna" w:date="2013-02-05T12:17:00Z"/>
                    <w:rFonts w:ascii="Times New Roman" w:eastAsia="Times New Roman" w:hAnsi="Times New Roman" w:cs="Times New Roman"/>
                    <w:color w:val="000000"/>
                    <w:sz w:val="16"/>
                    <w:szCs w:val="16"/>
                    <w:lang w:val="fr-FR" w:eastAsia="fr-FR"/>
                  </w:rPr>
                </w:rPrChange>
              </w:rPr>
            </w:pPr>
            <w:ins w:id="12009" w:author="Mokaddem Emna" w:date="2013-02-05T13:53:00Z">
              <w:r>
                <w:t>NGEO-WEBC-VTC-005</w:t>
              </w:r>
              <w:r w:rsidRPr="000202B0">
                <w:t>0</w:t>
              </w:r>
            </w:ins>
          </w:p>
        </w:tc>
      </w:tr>
    </w:tbl>
    <w:p w:rsidR="001D6726" w:rsidRPr="005E1C8C" w:rsidDel="00B24A95" w:rsidRDefault="001D6726" w:rsidP="005C4CDB">
      <w:pPr>
        <w:rPr>
          <w:del w:id="12010" w:author="Mokaddem Emna" w:date="2013-01-24T15:40:00Z"/>
          <w:lang w:val="en-US"/>
          <w:rPrChange w:id="12011" w:author="Emna Mokaddem" w:date="2013-01-04T12:07:00Z">
            <w:rPr>
              <w:del w:id="12012" w:author="Mokaddem Emna" w:date="2013-01-24T15:40:00Z"/>
            </w:rPr>
          </w:rPrChange>
        </w:rPr>
      </w:pPr>
    </w:p>
    <w:p w:rsidR="002321CE" w:rsidRPr="008C18FD" w:rsidDel="00B24A95" w:rsidRDefault="002321CE">
      <w:pPr>
        <w:spacing w:before="60" w:after="60" w:line="240" w:lineRule="auto"/>
        <w:jc w:val="both"/>
        <w:rPr>
          <w:del w:id="12013" w:author="Mokaddem Emna" w:date="2013-01-24T15:40:00Z"/>
        </w:rPr>
        <w:pPrChange w:id="12014" w:author="Mokaddem Emna" w:date="2013-02-05T12:41:00Z">
          <w:pPr/>
        </w:pPrChange>
      </w:pPr>
    </w:p>
    <w:p w:rsidR="005C4CDB" w:rsidRPr="00417548" w:rsidRDefault="005C4CDB" w:rsidP="005C4CDB">
      <w:pPr>
        <w:pStyle w:val="blankpage"/>
        <w:rPr>
          <w:lang w:val="en-GB"/>
        </w:rPr>
      </w:pPr>
      <w:r w:rsidRPr="00417548">
        <w:rPr>
          <w:lang w:val="en-GB"/>
        </w:rPr>
        <w:lastRenderedPageBreak/>
        <w:t xml:space="preserve">END </w:t>
      </w:r>
      <w:bookmarkStart w:id="12015" w:name="end_of_document"/>
      <w:r w:rsidRPr="00417548">
        <w:rPr>
          <w:lang w:val="en-GB"/>
        </w:rPr>
        <w:t xml:space="preserve">OF </w:t>
      </w:r>
      <w:bookmarkEnd w:id="12015"/>
      <w:r w:rsidRPr="00417548">
        <w:rPr>
          <w:lang w:val="en-GB"/>
        </w:rPr>
        <w:t>DOCUMENT</w:t>
      </w:r>
    </w:p>
    <w:p w:rsidR="005C4CDB" w:rsidRPr="00417548" w:rsidRDefault="005C4CDB" w:rsidP="005C4CDB">
      <w:pPr>
        <w:rPr>
          <w:lang w:val="en-GB"/>
        </w:rPr>
      </w:pPr>
    </w:p>
    <w:p w:rsidR="005C4CDB" w:rsidRPr="00417548" w:rsidRDefault="005C4CDB" w:rsidP="005C4CDB">
      <w:pPr>
        <w:rPr>
          <w:lang w:val="en-GB"/>
        </w:rPr>
      </w:pPr>
    </w:p>
    <w:p w:rsidR="00B24AE0" w:rsidRPr="00417548" w:rsidRDefault="00B24AE0">
      <w:pPr>
        <w:rPr>
          <w:lang w:val="en-GB"/>
        </w:rPr>
      </w:pPr>
    </w:p>
    <w:sectPr w:rsidR="00B24AE0" w:rsidRPr="00417548" w:rsidSect="003920A6">
      <w:headerReference w:type="even" r:id="rId17"/>
      <w:headerReference w:type="default" r:id="rId18"/>
      <w:footerReference w:type="even" r:id="rId19"/>
      <w:footerReference w:type="default" r:id="rId20"/>
      <w:headerReference w:type="first" r:id="rId21"/>
      <w:footerReference w:type="first" r:id="rId22"/>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7658" w:rsidRDefault="004E7658" w:rsidP="005C4CDB">
      <w:pPr>
        <w:spacing w:after="0" w:line="240" w:lineRule="auto"/>
      </w:pPr>
      <w:r>
        <w:separator/>
      </w:r>
    </w:p>
  </w:endnote>
  <w:endnote w:type="continuationSeparator" w:id="0">
    <w:p w:rsidR="004E7658" w:rsidRDefault="004E7658"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72C" w:rsidRDefault="0081072C">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81072C" w:rsidRPr="0056181B" w:rsidTr="007C12E0">
      <w:trPr>
        <w:trHeight w:val="284"/>
      </w:trPr>
      <w:tc>
        <w:tcPr>
          <w:tcW w:w="2590" w:type="dxa"/>
        </w:tcPr>
        <w:p w:rsidR="0081072C" w:rsidRDefault="004E7658">
          <w:pPr>
            <w:pStyle w:val="Pieddepage"/>
            <w:rPr>
              <w:lang w:val="en-GB"/>
            </w:rPr>
          </w:pPr>
          <w:r>
            <w:fldChar w:fldCharType="begin"/>
          </w:r>
          <w:r>
            <w:instrText xml:space="preserve"> DOCPROPERTY "project"  \* MERGEFORMAT </w:instrText>
          </w:r>
          <w:r>
            <w:fldChar w:fldCharType="separate"/>
          </w:r>
          <w:r w:rsidR="0081072C">
            <w:t>ngEO Task 4</w:t>
          </w:r>
          <w:r>
            <w:fldChar w:fldCharType="end"/>
          </w:r>
        </w:p>
      </w:tc>
      <w:tc>
        <w:tcPr>
          <w:tcW w:w="2520" w:type="dxa"/>
        </w:tcPr>
        <w:p w:rsidR="0081072C" w:rsidRDefault="0081072C">
          <w:pPr>
            <w:pStyle w:val="Pieddepage"/>
            <w:rPr>
              <w:lang w:val="en-GB"/>
            </w:rPr>
          </w:pPr>
          <w:r>
            <w:sym w:font="Symbol" w:char="F0D3"/>
          </w:r>
          <w:r>
            <w:t xml:space="preserve"> </w:t>
          </w:r>
          <w:r>
            <w:rPr>
              <w:lang w:val="en-GB"/>
            </w:rPr>
            <w:t xml:space="preserve">TELESPAZIO </w:t>
          </w:r>
          <w:r>
            <w:rPr>
              <w:bCs/>
            </w:rPr>
            <w:fldChar w:fldCharType="begin"/>
          </w:r>
          <w:r>
            <w:rPr>
              <w:bCs/>
            </w:rPr>
            <w:instrText xml:space="preserve"> SAVEDATE \@ "yyyy" \* MERGEFORMAT </w:instrText>
          </w:r>
          <w:r>
            <w:rPr>
              <w:bCs/>
            </w:rPr>
            <w:fldChar w:fldCharType="separate"/>
          </w:r>
          <w:r w:rsidR="00C97B06">
            <w:rPr>
              <w:bCs/>
              <w:noProof/>
            </w:rPr>
            <w:t>2013</w:t>
          </w:r>
          <w:r>
            <w:rPr>
              <w:bCs/>
            </w:rPr>
            <w:fldChar w:fldCharType="end"/>
          </w:r>
          <w:r>
            <w:rPr>
              <w:lang w:val="en-GB"/>
            </w:rPr>
            <w:t>; all rights reserved</w:t>
          </w:r>
        </w:p>
      </w:tc>
      <w:tc>
        <w:tcPr>
          <w:tcW w:w="4384" w:type="dxa"/>
        </w:tcPr>
        <w:p w:rsidR="0081072C" w:rsidRPr="00E561D0" w:rsidRDefault="004E7658">
          <w:pPr>
            <w:pStyle w:val="Pieddepage"/>
          </w:pPr>
          <w:r>
            <w:fldChar w:fldCharType="begin"/>
          </w:r>
          <w:r>
            <w:instrText xml:space="preserve"> DOCPROPERTY  Subsystem  \* MERGEFORMAT </w:instrText>
          </w:r>
          <w:r>
            <w:fldChar w:fldCharType="separate"/>
          </w:r>
          <w:r w:rsidR="0081072C">
            <w:t>Web Client</w:t>
          </w:r>
          <w:r>
            <w:fldChar w:fldCharType="end"/>
          </w:r>
          <w:r w:rsidR="0081072C">
            <w:t xml:space="preserve"> - </w:t>
          </w:r>
          <w:r>
            <w:fldChar w:fldCharType="begin"/>
          </w:r>
          <w:r>
            <w:instrText xml:space="preserve"> DOCPROPERTY  Title  \* MERGEFORMAT </w:instrText>
          </w:r>
          <w:r>
            <w:fldChar w:fldCharType="separate"/>
          </w:r>
          <w:r w:rsidR="0081072C">
            <w:t>Test Plan Document</w:t>
          </w:r>
          <w:r>
            <w:fldChar w:fldCharType="end"/>
          </w:r>
        </w:p>
      </w:tc>
    </w:tr>
  </w:tbl>
  <w:p w:rsidR="0081072C" w:rsidRPr="00E561D0" w:rsidRDefault="0081072C">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81072C" w:rsidRPr="006D68AB">
      <w:tc>
        <w:tcPr>
          <w:tcW w:w="1620" w:type="dxa"/>
        </w:tcPr>
        <w:p w:rsidR="0081072C" w:rsidRPr="006D68AB" w:rsidRDefault="0081072C">
          <w:pPr>
            <w:rPr>
              <w:rFonts w:ascii="Verdana" w:hAnsi="Verdana"/>
              <w:sz w:val="18"/>
              <w:szCs w:val="18"/>
            </w:rPr>
          </w:pPr>
          <w:r w:rsidRPr="006D68AB">
            <w:rPr>
              <w:rFonts w:ascii="Verdana" w:hAnsi="Verdana"/>
              <w:sz w:val="18"/>
              <w:szCs w:val="18"/>
            </w:rPr>
            <w:t>Prepared by:</w:t>
          </w:r>
        </w:p>
      </w:tc>
      <w:tc>
        <w:tcPr>
          <w:tcW w:w="3240" w:type="dxa"/>
        </w:tcPr>
        <w:p w:rsidR="0081072C" w:rsidRPr="006D68AB" w:rsidRDefault="0081072C">
          <w:pPr>
            <w:rPr>
              <w:rFonts w:ascii="Verdana" w:hAnsi="Verdana"/>
              <w:sz w:val="18"/>
              <w:szCs w:val="18"/>
            </w:rPr>
          </w:pPr>
          <w:r>
            <w:rPr>
              <w:rFonts w:ascii="Verdana" w:hAnsi="Verdana"/>
              <w:sz w:val="18"/>
              <w:szCs w:val="18"/>
            </w:rPr>
            <w:fldChar w:fldCharType="begin"/>
          </w:r>
          <w:r>
            <w:rPr>
              <w:rFonts w:ascii="Verdana" w:hAnsi="Verdana"/>
              <w:sz w:val="18"/>
              <w:szCs w:val="18"/>
            </w:rPr>
            <w:instrText xml:space="preserve"> DOCPROPERTY  "prepared by"  \* MERGEFORMAT </w:instrText>
          </w:r>
          <w:r>
            <w:rPr>
              <w:rFonts w:ascii="Verdana" w:hAnsi="Verdana"/>
              <w:sz w:val="18"/>
              <w:szCs w:val="18"/>
            </w:rPr>
            <w:fldChar w:fldCharType="separate"/>
          </w:r>
          <w:ins w:id="12044" w:author="Emna Mokaddem" w:date="2013-01-04T11:59:00Z">
            <w:r>
              <w:rPr>
                <w:rFonts w:ascii="Verdana" w:hAnsi="Verdana"/>
                <w:sz w:val="18"/>
                <w:szCs w:val="18"/>
              </w:rPr>
              <w:t>Fabien Lavignotte - Emna Mokaddem</w:t>
            </w:r>
          </w:ins>
          <w:del w:id="12045" w:author="Emna Mokaddem" w:date="2013-01-04T11:59:00Z">
            <w:r w:rsidDel="00463CF7">
              <w:rPr>
                <w:rFonts w:ascii="Verdana" w:hAnsi="Verdana"/>
                <w:sz w:val="18"/>
                <w:szCs w:val="18"/>
              </w:rPr>
              <w:delText>Fabien Lavignotte</w:delText>
            </w:r>
          </w:del>
          <w:r>
            <w:rPr>
              <w:rFonts w:ascii="Verdana" w:hAnsi="Verdana"/>
              <w:sz w:val="18"/>
              <w:szCs w:val="18"/>
            </w:rPr>
            <w:fldChar w:fldCharType="end"/>
          </w:r>
        </w:p>
      </w:tc>
    </w:tr>
    <w:tr w:rsidR="0081072C" w:rsidRPr="006D68AB">
      <w:tc>
        <w:tcPr>
          <w:tcW w:w="1620" w:type="dxa"/>
        </w:tcPr>
        <w:p w:rsidR="0081072C" w:rsidRPr="006D68AB" w:rsidRDefault="0081072C">
          <w:pPr>
            <w:rPr>
              <w:rFonts w:ascii="Verdana" w:hAnsi="Verdana"/>
              <w:sz w:val="18"/>
              <w:szCs w:val="18"/>
            </w:rPr>
          </w:pPr>
        </w:p>
      </w:tc>
      <w:tc>
        <w:tcPr>
          <w:tcW w:w="3240" w:type="dxa"/>
        </w:tcPr>
        <w:p w:rsidR="0081072C" w:rsidRPr="006D68AB" w:rsidRDefault="0081072C">
          <w:pPr>
            <w:rPr>
              <w:rFonts w:ascii="Verdana" w:hAnsi="Verdana"/>
              <w:sz w:val="18"/>
              <w:szCs w:val="18"/>
            </w:rPr>
          </w:pPr>
        </w:p>
      </w:tc>
    </w:tr>
    <w:tr w:rsidR="0081072C" w:rsidRPr="006D68AB">
      <w:tc>
        <w:tcPr>
          <w:tcW w:w="1620" w:type="dxa"/>
        </w:tcPr>
        <w:p w:rsidR="0081072C" w:rsidRPr="006D68AB" w:rsidRDefault="0081072C">
          <w:pPr>
            <w:rPr>
              <w:rFonts w:ascii="Verdana" w:hAnsi="Verdana"/>
              <w:sz w:val="18"/>
              <w:szCs w:val="18"/>
            </w:rPr>
          </w:pPr>
          <w:r w:rsidRPr="006D68AB">
            <w:rPr>
              <w:rFonts w:ascii="Verdana" w:hAnsi="Verdana"/>
              <w:sz w:val="18"/>
              <w:szCs w:val="18"/>
            </w:rPr>
            <w:t>Authorized by:</w:t>
          </w:r>
        </w:p>
      </w:tc>
      <w:tc>
        <w:tcPr>
          <w:tcW w:w="3240" w:type="dxa"/>
        </w:tcPr>
        <w:p w:rsidR="0081072C" w:rsidRPr="006D68AB" w:rsidRDefault="0081072C">
          <w:pPr>
            <w:rPr>
              <w:rFonts w:ascii="Verdana" w:hAnsi="Verdana"/>
              <w:sz w:val="18"/>
              <w:szCs w:val="18"/>
              <w:lang w:val="en-GB"/>
            </w:rPr>
          </w:pPr>
          <w:r>
            <w:rPr>
              <w:rFonts w:ascii="Verdana" w:hAnsi="Verdana"/>
              <w:sz w:val="18"/>
              <w:szCs w:val="18"/>
            </w:rPr>
            <w:fldChar w:fldCharType="begin"/>
          </w:r>
          <w:r>
            <w:rPr>
              <w:rFonts w:ascii="Verdana" w:hAnsi="Verdana"/>
              <w:sz w:val="18"/>
              <w:szCs w:val="18"/>
            </w:rPr>
            <w:instrText xml:space="preserve"> DOCPROPERTY  "authorized by"  \* MERGEFORMAT </w:instrText>
          </w:r>
          <w:r>
            <w:rPr>
              <w:rFonts w:ascii="Verdana" w:hAnsi="Verdana"/>
              <w:sz w:val="18"/>
              <w:szCs w:val="18"/>
            </w:rPr>
            <w:fldChar w:fldCharType="separate"/>
          </w:r>
          <w:r>
            <w:rPr>
              <w:rFonts w:ascii="Verdana" w:hAnsi="Verdana"/>
              <w:sz w:val="18"/>
              <w:szCs w:val="18"/>
            </w:rPr>
            <w:t>Magalie Bellou</w:t>
          </w:r>
          <w:r>
            <w:rPr>
              <w:rFonts w:ascii="Verdana" w:hAnsi="Verdana"/>
              <w:sz w:val="18"/>
              <w:szCs w:val="18"/>
            </w:rPr>
            <w:fldChar w:fldCharType="end"/>
          </w:r>
        </w:p>
      </w:tc>
    </w:tr>
    <w:tr w:rsidR="0081072C" w:rsidRPr="006D68AB">
      <w:tc>
        <w:tcPr>
          <w:tcW w:w="1620" w:type="dxa"/>
        </w:tcPr>
        <w:p w:rsidR="0081072C" w:rsidRPr="006D68AB" w:rsidRDefault="0081072C">
          <w:pPr>
            <w:rPr>
              <w:rFonts w:ascii="Verdana" w:hAnsi="Verdana"/>
              <w:sz w:val="18"/>
              <w:szCs w:val="18"/>
              <w:lang w:val="en-GB"/>
            </w:rPr>
          </w:pPr>
        </w:p>
      </w:tc>
      <w:tc>
        <w:tcPr>
          <w:tcW w:w="3240" w:type="dxa"/>
        </w:tcPr>
        <w:p w:rsidR="0081072C" w:rsidRPr="006D68AB" w:rsidRDefault="0081072C">
          <w:pPr>
            <w:rPr>
              <w:rFonts w:ascii="Verdana" w:hAnsi="Verdana"/>
              <w:sz w:val="18"/>
              <w:szCs w:val="18"/>
              <w:lang w:val="en-GB"/>
            </w:rPr>
          </w:pPr>
        </w:p>
      </w:tc>
    </w:tr>
  </w:tbl>
  <w:p w:rsidR="0081072C" w:rsidRPr="006D68AB" w:rsidRDefault="0081072C">
    <w:pPr>
      <w:pStyle w:val="Pieddepage"/>
      <w:tabs>
        <w:tab w:val="clear" w:pos="4252"/>
        <w:tab w:val="clear" w:pos="8504"/>
        <w:tab w:val="center" w:pos="4750"/>
        <w:tab w:val="right" w:pos="8644"/>
      </w:tabs>
      <w:rPr>
        <w:bCs/>
        <w:sz w:val="18"/>
        <w:szCs w:val="18"/>
      </w:rPr>
    </w:pPr>
  </w:p>
  <w:p w:rsidR="0081072C" w:rsidRPr="006D68AB" w:rsidRDefault="0081072C">
    <w:pPr>
      <w:pStyle w:val="Pieddepage"/>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81072C" w:rsidRPr="006D68AB">
      <w:trPr>
        <w:jc w:val="right"/>
      </w:trPr>
      <w:tc>
        <w:tcPr>
          <w:tcW w:w="1620" w:type="dxa"/>
        </w:tcPr>
        <w:p w:rsidR="0081072C" w:rsidRPr="006D68AB" w:rsidRDefault="0081072C">
          <w:pPr>
            <w:rPr>
              <w:rFonts w:ascii="Verdana" w:hAnsi="Verdana"/>
              <w:sz w:val="18"/>
              <w:szCs w:val="18"/>
              <w:lang w:val="fr-FR"/>
            </w:rPr>
          </w:pPr>
          <w:r w:rsidRPr="006D68AB">
            <w:rPr>
              <w:rFonts w:ascii="Verdana" w:hAnsi="Verdana"/>
              <w:sz w:val="18"/>
              <w:szCs w:val="18"/>
              <w:lang w:val="fr-FR"/>
            </w:rPr>
            <w:t>Code:</w:t>
          </w:r>
        </w:p>
      </w:tc>
      <w:tc>
        <w:tcPr>
          <w:tcW w:w="3304" w:type="dxa"/>
        </w:tcPr>
        <w:p w:rsidR="0081072C" w:rsidRPr="006D68AB" w:rsidRDefault="0081072C">
          <w:pPr>
            <w:rPr>
              <w:rFonts w:ascii="Verdana" w:hAnsi="Verdana"/>
              <w:sz w:val="18"/>
              <w:szCs w:val="18"/>
              <w:lang w:val="fr-FR"/>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ngEO-WEBC-SSTP</w:t>
          </w:r>
          <w:r w:rsidRPr="006D68AB">
            <w:rPr>
              <w:rFonts w:ascii="Verdana" w:hAnsi="Verdana"/>
              <w:sz w:val="18"/>
              <w:szCs w:val="18"/>
            </w:rPr>
            <w:fldChar w:fldCharType="end"/>
          </w:r>
        </w:p>
      </w:tc>
    </w:tr>
    <w:tr w:rsidR="0081072C" w:rsidRPr="006D68AB">
      <w:trPr>
        <w:jc w:val="right"/>
      </w:trPr>
      <w:tc>
        <w:tcPr>
          <w:tcW w:w="1620" w:type="dxa"/>
        </w:tcPr>
        <w:p w:rsidR="0081072C" w:rsidRPr="006D68AB" w:rsidRDefault="0081072C">
          <w:pPr>
            <w:rPr>
              <w:rFonts w:ascii="Verdana" w:hAnsi="Verdana"/>
              <w:sz w:val="18"/>
              <w:szCs w:val="18"/>
            </w:rPr>
          </w:pPr>
          <w:r w:rsidRPr="006D68AB">
            <w:rPr>
              <w:rFonts w:ascii="Verdana" w:hAnsi="Verdana"/>
              <w:sz w:val="18"/>
              <w:szCs w:val="18"/>
            </w:rPr>
            <w:t>Version:</w:t>
          </w:r>
        </w:p>
      </w:tc>
      <w:tc>
        <w:tcPr>
          <w:tcW w:w="3304" w:type="dxa"/>
        </w:tcPr>
        <w:p w:rsidR="0081072C" w:rsidRPr="006D68AB" w:rsidRDefault="0081072C">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ins w:id="12046" w:author="Emna Mokaddem" w:date="2013-01-04T11:59:00Z">
            <w:r>
              <w:rPr>
                <w:rFonts w:ascii="Verdana" w:hAnsi="Verdana"/>
                <w:sz w:val="18"/>
                <w:szCs w:val="18"/>
              </w:rPr>
              <w:t>0.6</w:t>
            </w:r>
          </w:ins>
          <w:del w:id="12047" w:author="Emna Mokaddem" w:date="2013-01-04T11:59:00Z">
            <w:r w:rsidDel="00463CF7">
              <w:rPr>
                <w:rFonts w:ascii="Verdana" w:hAnsi="Verdana"/>
                <w:sz w:val="18"/>
                <w:szCs w:val="18"/>
              </w:rPr>
              <w:delText>0.5</w:delText>
            </w:r>
          </w:del>
          <w:r w:rsidRPr="006D68AB">
            <w:rPr>
              <w:rFonts w:ascii="Verdana" w:hAnsi="Verdana"/>
              <w:sz w:val="18"/>
              <w:szCs w:val="18"/>
            </w:rPr>
            <w:fldChar w:fldCharType="end"/>
          </w:r>
        </w:p>
      </w:tc>
    </w:tr>
    <w:tr w:rsidR="0081072C" w:rsidRPr="006D68AB">
      <w:trPr>
        <w:jc w:val="right"/>
      </w:trPr>
      <w:tc>
        <w:tcPr>
          <w:tcW w:w="1620" w:type="dxa"/>
        </w:tcPr>
        <w:p w:rsidR="0081072C" w:rsidRPr="006D68AB" w:rsidRDefault="0081072C">
          <w:pPr>
            <w:rPr>
              <w:rFonts w:ascii="Verdana" w:hAnsi="Verdana"/>
              <w:sz w:val="18"/>
              <w:szCs w:val="18"/>
            </w:rPr>
          </w:pPr>
          <w:r w:rsidRPr="006D68AB">
            <w:rPr>
              <w:rFonts w:ascii="Verdana" w:hAnsi="Verdana"/>
              <w:sz w:val="18"/>
              <w:szCs w:val="18"/>
            </w:rPr>
            <w:t>Date:</w:t>
          </w:r>
        </w:p>
      </w:tc>
      <w:tc>
        <w:tcPr>
          <w:tcW w:w="3304" w:type="dxa"/>
        </w:tcPr>
        <w:p w:rsidR="0081072C" w:rsidRPr="006D68AB" w:rsidRDefault="0081072C">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ins w:id="12048" w:author="Emna Mokaddem" w:date="2013-01-04T12:00:00Z">
            <w:r>
              <w:rPr>
                <w:rFonts w:ascii="Verdana" w:hAnsi="Verdana"/>
                <w:sz w:val="18"/>
                <w:szCs w:val="18"/>
              </w:rPr>
              <w:t>05/02/2013</w:t>
            </w:r>
          </w:ins>
          <w:del w:id="12049" w:author="Emna Mokaddem" w:date="2013-01-04T12:00:00Z">
            <w:r w:rsidDel="00463CF7">
              <w:rPr>
                <w:rFonts w:ascii="Verdana" w:hAnsi="Verdana"/>
                <w:sz w:val="18"/>
                <w:szCs w:val="18"/>
              </w:rPr>
              <w:delText>19/11/2012</w:delText>
            </w:r>
          </w:del>
          <w:r w:rsidRPr="006D68AB">
            <w:rPr>
              <w:rFonts w:ascii="Verdana" w:hAnsi="Verdana"/>
              <w:sz w:val="18"/>
              <w:szCs w:val="18"/>
            </w:rPr>
            <w:fldChar w:fldCharType="end"/>
          </w:r>
        </w:p>
      </w:tc>
    </w:tr>
  </w:tbl>
  <w:p w:rsidR="0081072C" w:rsidRDefault="0081072C">
    <w:pPr>
      <w:pStyle w:val="Pieddepage"/>
      <w:tabs>
        <w:tab w:val="clear" w:pos="4252"/>
        <w:tab w:val="clear" w:pos="8504"/>
        <w:tab w:val="center" w:pos="4750"/>
        <w:tab w:val="right" w:pos="8644"/>
      </w:tabs>
      <w:rPr>
        <w:bCs/>
      </w:rPr>
    </w:pPr>
  </w:p>
  <w:p w:rsidR="0081072C" w:rsidRDefault="0081072C">
    <w:pPr>
      <w:pStyle w:val="Pieddepage"/>
      <w:tabs>
        <w:tab w:val="clear" w:pos="4252"/>
        <w:tab w:val="clear" w:pos="8504"/>
        <w:tab w:val="center" w:pos="4750"/>
        <w:tab w:val="right" w:pos="8644"/>
      </w:tabs>
      <w:rPr>
        <w:bCs/>
      </w:rPr>
    </w:pPr>
  </w:p>
  <w:p w:rsidR="0081072C" w:rsidRDefault="0081072C">
    <w:pPr>
      <w:pStyle w:val="Pieddepage"/>
      <w:tabs>
        <w:tab w:val="clear" w:pos="4252"/>
        <w:tab w:val="clear" w:pos="8504"/>
        <w:tab w:val="center" w:pos="4750"/>
        <w:tab w:val="right" w:pos="8644"/>
      </w:tabs>
      <w:rPr>
        <w:bCs/>
      </w:rPr>
    </w:pPr>
  </w:p>
  <w:p w:rsidR="0081072C" w:rsidRDefault="0081072C">
    <w:pPr>
      <w:pStyle w:val="Pieddepage"/>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81072C">
      <w:trPr>
        <w:cantSplit/>
      </w:trPr>
      <w:tc>
        <w:tcPr>
          <w:tcW w:w="4750" w:type="dxa"/>
        </w:tcPr>
        <w:p w:rsidR="0081072C" w:rsidRDefault="0081072C">
          <w:pPr>
            <w:pStyle w:val="Pieddepage"/>
          </w:pPr>
        </w:p>
      </w:tc>
      <w:tc>
        <w:tcPr>
          <w:tcW w:w="3894" w:type="dxa"/>
        </w:tcPr>
        <w:p w:rsidR="0081072C" w:rsidRDefault="0081072C">
          <w:pPr>
            <w:pStyle w:val="Pieddepage"/>
          </w:pPr>
          <w:r>
            <w:rPr>
              <w:bCs/>
            </w:rPr>
            <w:sym w:font="Symbol" w:char="F0D3"/>
          </w:r>
          <w:r>
            <w:rPr>
              <w:bCs/>
            </w:rPr>
            <w:t xml:space="preserve"> TELESPAZIO </w:t>
          </w:r>
          <w:r>
            <w:rPr>
              <w:bCs/>
            </w:rPr>
            <w:fldChar w:fldCharType="begin"/>
          </w:r>
          <w:r>
            <w:rPr>
              <w:bCs/>
            </w:rPr>
            <w:instrText xml:space="preserve"> SAVEDATE \@ "yyyy" \* MERGEFORMAT </w:instrText>
          </w:r>
          <w:r>
            <w:rPr>
              <w:bCs/>
            </w:rPr>
            <w:fldChar w:fldCharType="separate"/>
          </w:r>
          <w:r w:rsidR="00C97B06">
            <w:rPr>
              <w:bCs/>
              <w:noProof/>
            </w:rPr>
            <w:t>2013</w:t>
          </w:r>
          <w:r>
            <w:rPr>
              <w:bCs/>
            </w:rPr>
            <w:fldChar w:fldCharType="end"/>
          </w:r>
          <w:r>
            <w:rPr>
              <w:bCs/>
            </w:rPr>
            <w:t>; all rights reserved</w:t>
          </w:r>
        </w:p>
      </w:tc>
    </w:tr>
  </w:tbl>
  <w:p w:rsidR="0081072C" w:rsidRDefault="0081072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7658" w:rsidRDefault="004E7658" w:rsidP="005C4CDB">
      <w:pPr>
        <w:spacing w:after="0" w:line="240" w:lineRule="auto"/>
      </w:pPr>
      <w:r>
        <w:separator/>
      </w:r>
    </w:p>
  </w:footnote>
  <w:footnote w:type="continuationSeparator" w:id="0">
    <w:p w:rsidR="004E7658" w:rsidRDefault="004E7658"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072C" w:rsidRDefault="0081072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81072C">
      <w:tc>
        <w:tcPr>
          <w:tcW w:w="2654" w:type="dxa"/>
        </w:tcPr>
        <w:p w:rsidR="0081072C" w:rsidRDefault="0081072C">
          <w:r>
            <w:rPr>
              <w:noProof/>
              <w:lang w:val="fr-FR" w:eastAsia="fr-FR"/>
            </w:rPr>
            <w:drawing>
              <wp:inline distT="0" distB="0" distL="0" distR="0" wp14:anchorId="1FB5B282" wp14:editId="188DF40E">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81072C" w:rsidRDefault="0081072C">
          <w:pPr>
            <w:pStyle w:val="En-tte"/>
            <w:jc w:val="right"/>
            <w:rPr>
              <w:b/>
              <w:bCs/>
              <w:lang w:val="fr-FR"/>
            </w:rPr>
          </w:pPr>
        </w:p>
      </w:tc>
      <w:tc>
        <w:tcPr>
          <w:tcW w:w="1260" w:type="dxa"/>
        </w:tcPr>
        <w:p w:rsidR="0081072C" w:rsidRDefault="0081072C">
          <w:pPr>
            <w:pStyle w:val="En-tte"/>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18D873DC" wp14:editId="42E1904B">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072C" w:rsidRPr="00061441" w:rsidRDefault="0081072C">
                                <w:pPr>
                                  <w:pStyle w:val="En-tte"/>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Pr="0002185A">
                                  <w:rPr>
                                    <w:sz w:val="18"/>
                                    <w:szCs w:val="18"/>
                                  </w:rPr>
                                  <w:t>ngEO-WEBC-SSTP</w:t>
                                </w:r>
                                <w:proofErr w:type="gramEnd"/>
                                <w:r>
                                  <w:rPr>
                                    <w:sz w:val="18"/>
                                    <w:szCs w:val="18"/>
                                  </w:rPr>
                                  <w:fldChar w:fldCharType="end"/>
                                </w:r>
                              </w:p>
                              <w:p w:rsidR="0081072C" w:rsidRDefault="004E7658">
                                <w:pPr>
                                  <w:pStyle w:val="En-tte"/>
                                  <w:tabs>
                                    <w:tab w:val="clear" w:pos="4252"/>
                                    <w:tab w:val="clear" w:pos="8504"/>
                                  </w:tabs>
                                  <w:spacing w:before="40" w:after="40"/>
                                  <w:jc w:val="right"/>
                                </w:pPr>
                                <w:r>
                                  <w:fldChar w:fldCharType="begin"/>
                                </w:r>
                                <w:r>
                                  <w:instrText xml:space="preserve"> DOCPROPERTY "date"  \* MERGEFORMAT </w:instrText>
                                </w:r>
                                <w:r>
                                  <w:fldChar w:fldCharType="separate"/>
                                </w:r>
                                <w:ins w:id="12016" w:author="Lavignotte Fabien" w:date="2013-01-30T18:43:00Z">
                                  <w:r w:rsidR="0081072C">
                                    <w:t>08/02/2013</w:t>
                                  </w:r>
                                </w:ins>
                                <w:ins w:id="12017" w:author="Emna Mokaddem" w:date="2013-01-04T12:00:00Z">
                                  <w:del w:id="12018" w:author="Lavignotte Fabien" w:date="2013-01-30T18:41:00Z">
                                    <w:r w:rsidR="0081072C" w:rsidDel="00F13A67">
                                      <w:delText>05/02/2013</w:delText>
                                    </w:r>
                                  </w:del>
                                </w:ins>
                                <w:del w:id="12019" w:author="Lavignotte Fabien" w:date="2013-01-30T18:41:00Z">
                                  <w:r w:rsidR="0081072C" w:rsidDel="00F13A67">
                                    <w:delText>19/11/2012</w:delText>
                                  </w:r>
                                </w:del>
                                <w:r>
                                  <w:fldChar w:fldCharType="end"/>
                                </w:r>
                              </w:p>
                              <w:p w:rsidR="0081072C" w:rsidRDefault="004E7658">
                                <w:pPr>
                                  <w:pStyle w:val="En-tte"/>
                                  <w:tabs>
                                    <w:tab w:val="clear" w:pos="4252"/>
                                    <w:tab w:val="clear" w:pos="8504"/>
                                  </w:tabs>
                                  <w:spacing w:before="40" w:after="40"/>
                                  <w:jc w:val="right"/>
                                </w:pPr>
                                <w:r>
                                  <w:fldChar w:fldCharType="begin"/>
                                </w:r>
                                <w:r>
                                  <w:instrText xml:space="preserve"> DOCPROPERTY "version"  \* MERGEFORMAT </w:instrText>
                                </w:r>
                                <w:r>
                                  <w:fldChar w:fldCharType="separate"/>
                                </w:r>
                                <w:ins w:id="12020" w:author="Lavignotte Fabien" w:date="2013-01-30T18:43:00Z">
                                  <w:r w:rsidR="0081072C">
                                    <w:t>1.0</w:t>
                                  </w:r>
                                </w:ins>
                                <w:ins w:id="12021" w:author="Emna Mokaddem" w:date="2013-01-04T12:00:00Z">
                                  <w:del w:id="12022" w:author="Lavignotte Fabien" w:date="2013-01-30T18:43:00Z">
                                    <w:r w:rsidR="0081072C" w:rsidDel="003F6100">
                                      <w:delText>0.6</w:delText>
                                    </w:r>
                                  </w:del>
                                </w:ins>
                                <w:del w:id="12023" w:author="Lavignotte Fabien" w:date="2013-01-30T18:43:00Z">
                                  <w:r w:rsidR="0081072C" w:rsidDel="003F6100">
                                    <w:delText>0.5</w:delText>
                                  </w:r>
                                </w:del>
                                <w:r>
                                  <w:fldChar w:fldCharType="end"/>
                                </w:r>
                              </w:p>
                              <w:p w:rsidR="0081072C" w:rsidRDefault="0081072C">
                                <w:pPr>
                                  <w:pStyle w:val="En-tte"/>
                                  <w:spacing w:before="40" w:after="40"/>
                                  <w:jc w:val="right"/>
                                </w:pPr>
                                <w:r>
                                  <w:fldChar w:fldCharType="begin"/>
                                </w:r>
                                <w:r>
                                  <w:instrText xml:space="preserve"> PAGE  \* MERGEFORMAT </w:instrText>
                                </w:r>
                                <w:r>
                                  <w:fldChar w:fldCharType="separate"/>
                                </w:r>
                                <w:r w:rsidR="00C97B06">
                                  <w:rPr>
                                    <w:noProof/>
                                  </w:rPr>
                                  <w:t>15</w:t>
                                </w:r>
                                <w:r>
                                  <w:rPr>
                                    <w:noProof/>
                                  </w:rPr>
                                  <w:fldChar w:fldCharType="end"/>
                                </w:r>
                                <w:r>
                                  <w:t xml:space="preserve"> of </w:t>
                                </w:r>
                                <w:r>
                                  <w:fldChar w:fldCharType="begin"/>
                                </w:r>
                                <w:r>
                                  <w:instrText xml:space="preserve"> PAGEREF end_of_document \h </w:instrText>
                                </w:r>
                                <w:r>
                                  <w:fldChar w:fldCharType="separate"/>
                                </w:r>
                                <w:ins w:id="12024" w:author="Mokaddem Emna" w:date="2013-02-08T16:15:00Z">
                                  <w:r w:rsidR="00C97B06">
                                    <w:rPr>
                                      <w:noProof/>
                                    </w:rPr>
                                    <w:t>109</w:t>
                                  </w:r>
                                </w:ins>
                                <w:ins w:id="12025" w:author="Lavignotte Fabien" w:date="2013-02-08T15:13:00Z">
                                  <w:del w:id="12026" w:author="Mokaddem Emna" w:date="2013-02-08T15:22:00Z">
                                    <w:r w:rsidDel="00E16846">
                                      <w:rPr>
                                        <w:noProof/>
                                      </w:rPr>
                                      <w:delText>94</w:delText>
                                    </w:r>
                                  </w:del>
                                </w:ins>
                                <w:ins w:id="12027" w:author="Emna Mokaddem" w:date="2013-01-07T18:18:00Z">
                                  <w:del w:id="12028" w:author="Mokaddem Emna" w:date="2013-02-08T15:22:00Z">
                                    <w:r w:rsidDel="00E16846">
                                      <w:rPr>
                                        <w:noProof/>
                                      </w:rPr>
                                      <w:delText>69</w:delText>
                                    </w:r>
                                  </w:del>
                                </w:ins>
                                <w:del w:id="12029" w:author="Mokaddem Emna" w:date="2013-02-08T15:22:00Z">
                                  <w:r w:rsidDel="00E16846">
                                    <w:rPr>
                                      <w:noProof/>
                                    </w:rPr>
                                    <w:delText>60</w:delText>
                                  </w:r>
                                </w:del>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81072C" w:rsidRPr="00061441" w:rsidRDefault="0081072C">
                          <w:pPr>
                            <w:pStyle w:val="En-tte"/>
                            <w:tabs>
                              <w:tab w:val="clear" w:pos="4252"/>
                              <w:tab w:val="clear" w:pos="8504"/>
                            </w:tabs>
                            <w:spacing w:before="40" w:after="40"/>
                            <w:jc w:val="right"/>
                          </w:pPr>
                          <w:r>
                            <w:fldChar w:fldCharType="begin"/>
                          </w:r>
                          <w:r>
                            <w:instrText xml:space="preserve"> DOCPROPERTY "code"  \* MERGEFORMAT </w:instrText>
                          </w:r>
                          <w:r>
                            <w:fldChar w:fldCharType="separate"/>
                          </w:r>
                          <w:proofErr w:type="gramStart"/>
                          <w:r w:rsidRPr="0002185A">
                            <w:rPr>
                              <w:sz w:val="18"/>
                              <w:szCs w:val="18"/>
                            </w:rPr>
                            <w:t>ngEO-WEBC-SSTP</w:t>
                          </w:r>
                          <w:proofErr w:type="gramEnd"/>
                          <w:r>
                            <w:rPr>
                              <w:sz w:val="18"/>
                              <w:szCs w:val="18"/>
                            </w:rPr>
                            <w:fldChar w:fldCharType="end"/>
                          </w:r>
                        </w:p>
                        <w:p w:rsidR="0081072C" w:rsidRDefault="004E7658">
                          <w:pPr>
                            <w:pStyle w:val="En-tte"/>
                            <w:tabs>
                              <w:tab w:val="clear" w:pos="4252"/>
                              <w:tab w:val="clear" w:pos="8504"/>
                            </w:tabs>
                            <w:spacing w:before="40" w:after="40"/>
                            <w:jc w:val="right"/>
                          </w:pPr>
                          <w:r>
                            <w:fldChar w:fldCharType="begin"/>
                          </w:r>
                          <w:r>
                            <w:instrText xml:space="preserve"> DOCPROPERTY "date"  \* MERGEFORMAT </w:instrText>
                          </w:r>
                          <w:r>
                            <w:fldChar w:fldCharType="separate"/>
                          </w:r>
                          <w:ins w:id="12030" w:author="Lavignotte Fabien" w:date="2013-01-30T18:43:00Z">
                            <w:r w:rsidR="0081072C">
                              <w:t>08/02/2013</w:t>
                            </w:r>
                          </w:ins>
                          <w:ins w:id="12031" w:author="Emna Mokaddem" w:date="2013-01-04T12:00:00Z">
                            <w:del w:id="12032" w:author="Lavignotte Fabien" w:date="2013-01-30T18:41:00Z">
                              <w:r w:rsidR="0081072C" w:rsidDel="00F13A67">
                                <w:delText>05/02/2013</w:delText>
                              </w:r>
                            </w:del>
                          </w:ins>
                          <w:del w:id="12033" w:author="Lavignotte Fabien" w:date="2013-01-30T18:41:00Z">
                            <w:r w:rsidR="0081072C" w:rsidDel="00F13A67">
                              <w:delText>19/11/2012</w:delText>
                            </w:r>
                          </w:del>
                          <w:r>
                            <w:fldChar w:fldCharType="end"/>
                          </w:r>
                        </w:p>
                        <w:p w:rsidR="0081072C" w:rsidRDefault="004E7658">
                          <w:pPr>
                            <w:pStyle w:val="En-tte"/>
                            <w:tabs>
                              <w:tab w:val="clear" w:pos="4252"/>
                              <w:tab w:val="clear" w:pos="8504"/>
                            </w:tabs>
                            <w:spacing w:before="40" w:after="40"/>
                            <w:jc w:val="right"/>
                          </w:pPr>
                          <w:r>
                            <w:fldChar w:fldCharType="begin"/>
                          </w:r>
                          <w:r>
                            <w:instrText xml:space="preserve"> DOCPROPERTY "version"  \* MERGEFORMAT </w:instrText>
                          </w:r>
                          <w:r>
                            <w:fldChar w:fldCharType="separate"/>
                          </w:r>
                          <w:ins w:id="12034" w:author="Lavignotte Fabien" w:date="2013-01-30T18:43:00Z">
                            <w:r w:rsidR="0081072C">
                              <w:t>1.0</w:t>
                            </w:r>
                          </w:ins>
                          <w:ins w:id="12035" w:author="Emna Mokaddem" w:date="2013-01-04T12:00:00Z">
                            <w:del w:id="12036" w:author="Lavignotte Fabien" w:date="2013-01-30T18:43:00Z">
                              <w:r w:rsidR="0081072C" w:rsidDel="003F6100">
                                <w:delText>0.6</w:delText>
                              </w:r>
                            </w:del>
                          </w:ins>
                          <w:del w:id="12037" w:author="Lavignotte Fabien" w:date="2013-01-30T18:43:00Z">
                            <w:r w:rsidR="0081072C" w:rsidDel="003F6100">
                              <w:delText>0.5</w:delText>
                            </w:r>
                          </w:del>
                          <w:r>
                            <w:fldChar w:fldCharType="end"/>
                          </w:r>
                        </w:p>
                        <w:p w:rsidR="0081072C" w:rsidRDefault="0081072C">
                          <w:pPr>
                            <w:pStyle w:val="En-tte"/>
                            <w:spacing w:before="40" w:after="40"/>
                            <w:jc w:val="right"/>
                          </w:pPr>
                          <w:r>
                            <w:fldChar w:fldCharType="begin"/>
                          </w:r>
                          <w:r>
                            <w:instrText xml:space="preserve"> PAGE  \* MERGEFORMAT </w:instrText>
                          </w:r>
                          <w:r>
                            <w:fldChar w:fldCharType="separate"/>
                          </w:r>
                          <w:r w:rsidR="00C97B06">
                            <w:rPr>
                              <w:noProof/>
                            </w:rPr>
                            <w:t>15</w:t>
                          </w:r>
                          <w:r>
                            <w:rPr>
                              <w:noProof/>
                            </w:rPr>
                            <w:fldChar w:fldCharType="end"/>
                          </w:r>
                          <w:r>
                            <w:t xml:space="preserve"> of </w:t>
                          </w:r>
                          <w:r>
                            <w:fldChar w:fldCharType="begin"/>
                          </w:r>
                          <w:r>
                            <w:instrText xml:space="preserve"> PAGEREF end_of_document \h </w:instrText>
                          </w:r>
                          <w:r>
                            <w:fldChar w:fldCharType="separate"/>
                          </w:r>
                          <w:ins w:id="12038" w:author="Mokaddem Emna" w:date="2013-02-08T16:15:00Z">
                            <w:r w:rsidR="00C97B06">
                              <w:rPr>
                                <w:noProof/>
                              </w:rPr>
                              <w:t>109</w:t>
                            </w:r>
                          </w:ins>
                          <w:ins w:id="12039" w:author="Lavignotte Fabien" w:date="2013-02-08T15:13:00Z">
                            <w:del w:id="12040" w:author="Mokaddem Emna" w:date="2013-02-08T15:22:00Z">
                              <w:r w:rsidDel="00E16846">
                                <w:rPr>
                                  <w:noProof/>
                                </w:rPr>
                                <w:delText>94</w:delText>
                              </w:r>
                            </w:del>
                          </w:ins>
                          <w:ins w:id="12041" w:author="Emna Mokaddem" w:date="2013-01-07T18:18:00Z">
                            <w:del w:id="12042" w:author="Mokaddem Emna" w:date="2013-02-08T15:22:00Z">
                              <w:r w:rsidDel="00E16846">
                                <w:rPr>
                                  <w:noProof/>
                                </w:rPr>
                                <w:delText>69</w:delText>
                              </w:r>
                            </w:del>
                          </w:ins>
                          <w:del w:id="12043" w:author="Mokaddem Emna" w:date="2013-02-08T15:22:00Z">
                            <w:r w:rsidDel="00E16846">
                              <w:rPr>
                                <w:noProof/>
                              </w:rPr>
                              <w:delText>60</w:delText>
                            </w:r>
                          </w:del>
                          <w:r>
                            <w:fldChar w:fldCharType="end"/>
                          </w:r>
                        </w:p>
                      </w:txbxContent>
                    </v:textbox>
                  </v:shape>
                </w:pict>
              </mc:Fallback>
            </mc:AlternateContent>
          </w:r>
          <w:r>
            <w:rPr>
              <w:lang w:val="fr-FR"/>
            </w:rPr>
            <w:t>Code:</w:t>
          </w:r>
        </w:p>
        <w:p w:rsidR="0081072C" w:rsidRDefault="0081072C">
          <w:pPr>
            <w:pStyle w:val="En-tte"/>
            <w:spacing w:before="40" w:after="40"/>
            <w:jc w:val="right"/>
            <w:rPr>
              <w:lang w:val="fr-FR"/>
            </w:rPr>
          </w:pPr>
          <w:r>
            <w:rPr>
              <w:lang w:val="fr-FR"/>
            </w:rPr>
            <w:t>Date:</w:t>
          </w:r>
        </w:p>
        <w:p w:rsidR="0081072C" w:rsidRDefault="0081072C">
          <w:pPr>
            <w:pStyle w:val="En-tte"/>
            <w:spacing w:before="40" w:after="40"/>
            <w:jc w:val="right"/>
            <w:rPr>
              <w:lang w:val="fr-FR"/>
            </w:rPr>
          </w:pPr>
          <w:r>
            <w:rPr>
              <w:lang w:val="fr-FR"/>
            </w:rPr>
            <w:t>Version:</w:t>
          </w:r>
        </w:p>
        <w:p w:rsidR="0081072C" w:rsidRDefault="0081072C">
          <w:pPr>
            <w:pStyle w:val="En-tte"/>
            <w:spacing w:before="40" w:after="40"/>
            <w:jc w:val="right"/>
            <w:rPr>
              <w:b/>
              <w:bCs/>
            </w:rPr>
          </w:pPr>
          <w:r>
            <w:t xml:space="preserve">Page: </w:t>
          </w:r>
        </w:p>
      </w:tc>
    </w:tr>
  </w:tbl>
  <w:p w:rsidR="0081072C" w:rsidRDefault="0081072C">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81072C" w:rsidTr="00780D9E">
      <w:trPr>
        <w:trHeight w:val="992"/>
      </w:trPr>
      <w:tc>
        <w:tcPr>
          <w:tcW w:w="4747" w:type="dxa"/>
        </w:tcPr>
        <w:p w:rsidR="0081072C" w:rsidRDefault="0081072C" w:rsidP="003829C8">
          <w:pPr>
            <w:pStyle w:val="En-tte"/>
            <w:ind w:left="6372"/>
            <w:rPr>
              <w:noProof/>
              <w:lang w:val="es-ES"/>
            </w:rPr>
          </w:pPr>
        </w:p>
        <w:p w:rsidR="0081072C" w:rsidRPr="00E561D0" w:rsidRDefault="0081072C" w:rsidP="003829C8">
          <w:pPr>
            <w:tabs>
              <w:tab w:val="left" w:pos="3844"/>
            </w:tabs>
          </w:pPr>
          <w:r>
            <w:rPr>
              <w:noProof/>
              <w:lang w:val="fr-FR" w:eastAsia="fr-FR"/>
            </w:rPr>
            <w:drawing>
              <wp:inline distT="0" distB="0" distL="0" distR="0" wp14:anchorId="62697120" wp14:editId="0225B757">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81072C" w:rsidRDefault="0081072C" w:rsidP="00780D9E">
          <w:pPr>
            <w:pStyle w:val="En-tte"/>
            <w:jc w:val="right"/>
          </w:pPr>
        </w:p>
      </w:tc>
    </w:tr>
  </w:tbl>
  <w:p w:rsidR="0081072C" w:rsidRDefault="0081072C">
    <w:pPr>
      <w:pStyle w:val="En-tte"/>
    </w:pPr>
  </w:p>
  <w:p w:rsidR="0081072C" w:rsidRDefault="0081072C"/>
  <w:p w:rsidR="0081072C" w:rsidRDefault="0081072C" w:rsidP="005C4CDB">
    <w:pPr>
      <w:rPr>
        <w:lang w:val="en-US"/>
      </w:rPr>
    </w:pPr>
  </w:p>
  <w:p w:rsidR="0081072C" w:rsidRDefault="0081072C" w:rsidP="005C4CDB">
    <w:pPr>
      <w:rPr>
        <w:lang w:val="en-US"/>
      </w:rPr>
    </w:pPr>
  </w:p>
  <w:p w:rsidR="0081072C" w:rsidRDefault="0081072C" w:rsidP="005C4CDB">
    <w:pPr>
      <w:rPr>
        <w:lang w:val="en-US"/>
      </w:rPr>
    </w:pPr>
  </w:p>
  <w:p w:rsidR="0081072C" w:rsidRPr="005C4CDB" w:rsidRDefault="0081072C">
    <w:pPr>
      <w:rPr>
        <w:lang w:val="en-US"/>
      </w:rPr>
    </w:pPr>
  </w:p>
  <w:p w:rsidR="0081072C" w:rsidRDefault="0081072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C1F43"/>
    <w:multiLevelType w:val="hybridMultilevel"/>
    <w:tmpl w:val="17822D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16032D"/>
    <w:multiLevelType w:val="hybridMultilevel"/>
    <w:tmpl w:val="46CA1D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E100DF7"/>
    <w:multiLevelType w:val="hybridMultilevel"/>
    <w:tmpl w:val="5ADE8910"/>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E86647"/>
    <w:multiLevelType w:val="hybridMultilevel"/>
    <w:tmpl w:val="F572A322"/>
    <w:lvl w:ilvl="0" w:tplc="142AD156">
      <w:start w:val="1"/>
      <w:numFmt w:val="decimal"/>
      <w:lvlText w:val="[R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A64040A"/>
    <w:multiLevelType w:val="hybridMultilevel"/>
    <w:tmpl w:val="3ED4B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C3472B7"/>
    <w:multiLevelType w:val="hybridMultilevel"/>
    <w:tmpl w:val="1A0829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nsid w:val="4031629C"/>
    <w:multiLevelType w:val="hybridMultilevel"/>
    <w:tmpl w:val="908E32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6E754C8"/>
    <w:multiLevelType w:val="hybridMultilevel"/>
    <w:tmpl w:val="3300F7EE"/>
    <w:lvl w:ilvl="0" w:tplc="040C0003">
      <w:start w:val="1"/>
      <w:numFmt w:val="bullet"/>
      <w:lvlText w:val="o"/>
      <w:lvlJc w:val="left"/>
      <w:pPr>
        <w:ind w:left="765" w:hanging="360"/>
      </w:pPr>
      <w:rPr>
        <w:rFonts w:ascii="Courier New" w:hAnsi="Courier New" w:cs="Courier New"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0">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CA34483"/>
    <w:multiLevelType w:val="hybridMultilevel"/>
    <w:tmpl w:val="2D78B578"/>
    <w:lvl w:ilvl="0" w:tplc="C2AE291C">
      <w:start w:val="1"/>
      <w:numFmt w:val="decimal"/>
      <w:lvlText w:val="[AD.%1]"/>
      <w:lvlJc w:val="left"/>
      <w:pPr>
        <w:ind w:left="687"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6960E6C"/>
    <w:multiLevelType w:val="multilevel"/>
    <w:tmpl w:val="029A1CEE"/>
    <w:styleLink w:val="Estilo1"/>
    <w:lvl w:ilvl="0">
      <w:start w:val="1"/>
      <w:numFmt w:val="decimal"/>
      <w:pStyle w:val="Titre1"/>
      <w:lvlText w:val="%1."/>
      <w:lvlJc w:val="left"/>
      <w:pPr>
        <w:ind w:left="432" w:hanging="432"/>
      </w:pPr>
      <w:rPr>
        <w:rFonts w:hint="default"/>
      </w:rPr>
    </w:lvl>
    <w:lvl w:ilvl="1">
      <w:start w:val="1"/>
      <w:numFmt w:val="decimal"/>
      <w:pStyle w:val="Titre2"/>
      <w:lvlText w:val="%1.%2"/>
      <w:lvlJc w:val="left"/>
      <w:pPr>
        <w:ind w:left="860"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4125" w:hanging="864"/>
      </w:pPr>
      <w:rPr>
        <w:rFonts w:hint="default"/>
      </w:rPr>
    </w:lvl>
    <w:lvl w:ilvl="4">
      <w:start w:val="1"/>
      <w:numFmt w:val="decimal"/>
      <w:pStyle w:val="Titre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9DE3AE1"/>
    <w:multiLevelType w:val="hybridMultilevel"/>
    <w:tmpl w:val="354048B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74F811DC"/>
    <w:multiLevelType w:val="hybridMultilevel"/>
    <w:tmpl w:val="B3D2F0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1"/>
  </w:num>
  <w:num w:numId="2">
    <w:abstractNumId w:val="3"/>
  </w:num>
  <w:num w:numId="3">
    <w:abstractNumId w:val="7"/>
  </w:num>
  <w:num w:numId="4">
    <w:abstractNumId w:val="12"/>
    <w:lvlOverride w:ilvl="2">
      <w:lvl w:ilvl="2">
        <w:start w:val="1"/>
        <w:numFmt w:val="decimal"/>
        <w:pStyle w:val="Titre3"/>
        <w:lvlText w:val="%1.%2.%3"/>
        <w:lvlJc w:val="left"/>
        <w:pPr>
          <w:ind w:left="720" w:hanging="720"/>
        </w:pPr>
        <w:rPr>
          <w:rFonts w:hint="default"/>
          <w:lang w:val="en-GB"/>
        </w:rPr>
      </w:lvl>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17"/>
  </w:num>
  <w:num w:numId="8">
    <w:abstractNumId w:val="6"/>
  </w:num>
  <w:num w:numId="9">
    <w:abstractNumId w:val="14"/>
  </w:num>
  <w:num w:numId="10">
    <w:abstractNumId w:val="4"/>
  </w:num>
  <w:num w:numId="11">
    <w:abstractNumId w:val="10"/>
  </w:num>
  <w:num w:numId="12">
    <w:abstractNumId w:val="2"/>
  </w:num>
  <w:num w:numId="13">
    <w:abstractNumId w:val="5"/>
  </w:num>
  <w:num w:numId="14">
    <w:abstractNumId w:val="1"/>
  </w:num>
  <w:num w:numId="15">
    <w:abstractNumId w:val="12"/>
    <w:lvlOverride w:ilvl="2">
      <w:lvl w:ilvl="2">
        <w:start w:val="1"/>
        <w:numFmt w:val="decimal"/>
        <w:pStyle w:val="Titre3"/>
        <w:lvlText w:val="%1.%2.%3"/>
        <w:lvlJc w:val="left"/>
        <w:pPr>
          <w:ind w:left="720" w:hanging="720"/>
        </w:pPr>
        <w:rPr>
          <w:rFonts w:hint="default"/>
          <w:lang w:val="en-GB"/>
        </w:rPr>
      </w:lvl>
    </w:lvlOverride>
  </w:num>
  <w:num w:numId="16">
    <w:abstractNumId w:val="12"/>
    <w:lvlOverride w:ilvl="2">
      <w:lvl w:ilvl="2">
        <w:start w:val="1"/>
        <w:numFmt w:val="decimal"/>
        <w:pStyle w:val="Titre3"/>
        <w:lvlText w:val="%1.%2.%3"/>
        <w:lvlJc w:val="left"/>
        <w:pPr>
          <w:ind w:left="720" w:hanging="720"/>
        </w:pPr>
        <w:rPr>
          <w:rFonts w:hint="default"/>
          <w:lang w:val="en-GB"/>
        </w:rPr>
      </w:lvl>
    </w:lvlOverride>
  </w:num>
  <w:num w:numId="17">
    <w:abstractNumId w:val="13"/>
  </w:num>
  <w:num w:numId="18">
    <w:abstractNumId w:val="9"/>
  </w:num>
  <w:num w:numId="19">
    <w:abstractNumId w:val="12"/>
    <w:lvlOverride w:ilvl="2">
      <w:lvl w:ilvl="2">
        <w:start w:val="1"/>
        <w:numFmt w:val="decimal"/>
        <w:pStyle w:val="Titre3"/>
        <w:lvlText w:val="%1.%2.%3"/>
        <w:lvlJc w:val="left"/>
        <w:pPr>
          <w:ind w:left="720" w:hanging="720"/>
        </w:pPr>
        <w:rPr>
          <w:rFonts w:hint="default"/>
          <w:lang w:val="en-GB"/>
        </w:rPr>
      </w:lvl>
    </w:lvlOverride>
  </w:num>
  <w:num w:numId="20">
    <w:abstractNumId w:val="12"/>
    <w:lvlOverride w:ilvl="2">
      <w:lvl w:ilvl="2">
        <w:start w:val="1"/>
        <w:numFmt w:val="decimal"/>
        <w:pStyle w:val="Titre3"/>
        <w:lvlText w:val="%1.%2.%3"/>
        <w:lvlJc w:val="left"/>
        <w:pPr>
          <w:ind w:left="720" w:hanging="720"/>
        </w:pPr>
        <w:rPr>
          <w:rFonts w:hint="default"/>
          <w:lang w:val="en-GB"/>
        </w:rPr>
      </w:lvl>
    </w:lvlOverride>
  </w:num>
  <w:num w:numId="21">
    <w:abstractNumId w:val="12"/>
    <w:lvlOverride w:ilvl="0">
      <w:startOverride w:val="1"/>
      <w:lvl w:ilvl="0">
        <w:start w:val="1"/>
        <w:numFmt w:val="decimal"/>
        <w:pStyle w:val="Titre1"/>
        <w:lvlText w:val=""/>
        <w:lvlJc w:val="left"/>
      </w:lvl>
    </w:lvlOverride>
    <w:lvlOverride w:ilvl="1">
      <w:startOverride w:val="1"/>
      <w:lvl w:ilvl="1">
        <w:start w:val="1"/>
        <w:numFmt w:val="decimal"/>
        <w:pStyle w:val="Titre2"/>
        <w:lvlText w:val=""/>
        <w:lvlJc w:val="left"/>
      </w:lvl>
    </w:lvlOverride>
    <w:lvlOverride w:ilvl="2">
      <w:startOverride w:val="1"/>
      <w:lvl w:ilvl="2">
        <w:start w:val="1"/>
        <w:numFmt w:val="decimal"/>
        <w:pStyle w:val="Titre3"/>
        <w:lvlText w:val="%1.%2.%3"/>
        <w:lvlJc w:val="left"/>
        <w:pPr>
          <w:ind w:left="720" w:hanging="720"/>
        </w:pPr>
        <w:rPr>
          <w:lang w:val="en-GB"/>
        </w:rPr>
      </w:lvl>
    </w:lvlOverride>
    <w:lvlOverride w:ilvl="3">
      <w:startOverride w:val="1"/>
      <w:lvl w:ilvl="3">
        <w:start w:val="1"/>
        <w:numFmt w:val="decimal"/>
        <w:pStyle w:val="Titre4"/>
        <w:lvlText w:val=""/>
        <w:lvlJc w:val="left"/>
      </w:lvl>
    </w:lvlOverride>
    <w:lvlOverride w:ilvl="4">
      <w:startOverride w:val="1"/>
      <w:lvl w:ilvl="4">
        <w:start w:val="1"/>
        <w:numFmt w:val="decimal"/>
        <w:pStyle w:val="Titre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2">
    <w:abstractNumId w:val="0"/>
  </w:num>
  <w:num w:numId="23">
    <w:abstractNumId w:val="8"/>
  </w:num>
  <w:num w:numId="24">
    <w:abstractNumId w:val="12"/>
    <w:lvlOverride w:ilvl="2">
      <w:lvl w:ilvl="2">
        <w:start w:val="1"/>
        <w:numFmt w:val="decimal"/>
        <w:pStyle w:val="Titre3"/>
        <w:lvlText w:val="%1.%2.%3"/>
        <w:lvlJc w:val="left"/>
        <w:pPr>
          <w:ind w:left="720" w:hanging="720"/>
        </w:pPr>
        <w:rPr>
          <w:rFonts w:hint="default"/>
          <w:lang w:val="en-GB"/>
        </w:rPr>
      </w:lvl>
    </w:lvlOverride>
  </w:num>
  <w:num w:numId="25">
    <w:abstractNumId w:val="16"/>
  </w:num>
  <w:num w:numId="26">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7424"/>
    <w:rsid w:val="0001085C"/>
    <w:rsid w:val="00010E79"/>
    <w:rsid w:val="0001299E"/>
    <w:rsid w:val="00013732"/>
    <w:rsid w:val="000202B0"/>
    <w:rsid w:val="0002185A"/>
    <w:rsid w:val="000229AD"/>
    <w:rsid w:val="0003276B"/>
    <w:rsid w:val="000330E2"/>
    <w:rsid w:val="000405DE"/>
    <w:rsid w:val="00040844"/>
    <w:rsid w:val="000419DD"/>
    <w:rsid w:val="00041FE1"/>
    <w:rsid w:val="00042252"/>
    <w:rsid w:val="00045688"/>
    <w:rsid w:val="00045721"/>
    <w:rsid w:val="000513C6"/>
    <w:rsid w:val="00054512"/>
    <w:rsid w:val="00057FB7"/>
    <w:rsid w:val="00057FF1"/>
    <w:rsid w:val="000620EB"/>
    <w:rsid w:val="000732CA"/>
    <w:rsid w:val="000745A2"/>
    <w:rsid w:val="0008083A"/>
    <w:rsid w:val="00083091"/>
    <w:rsid w:val="0008640F"/>
    <w:rsid w:val="00087A33"/>
    <w:rsid w:val="0009143B"/>
    <w:rsid w:val="000914A8"/>
    <w:rsid w:val="00095C88"/>
    <w:rsid w:val="00097E72"/>
    <w:rsid w:val="000A1A0D"/>
    <w:rsid w:val="000A34D0"/>
    <w:rsid w:val="000A642F"/>
    <w:rsid w:val="000A7C4E"/>
    <w:rsid w:val="000B1F02"/>
    <w:rsid w:val="000B476C"/>
    <w:rsid w:val="000C2FDC"/>
    <w:rsid w:val="000C300D"/>
    <w:rsid w:val="000C5A9C"/>
    <w:rsid w:val="000C6AA2"/>
    <w:rsid w:val="000D79F9"/>
    <w:rsid w:val="000E0E1A"/>
    <w:rsid w:val="000E1A43"/>
    <w:rsid w:val="000E1D75"/>
    <w:rsid w:val="000E201E"/>
    <w:rsid w:val="000E31FF"/>
    <w:rsid w:val="000E4120"/>
    <w:rsid w:val="000E7A93"/>
    <w:rsid w:val="000F0B48"/>
    <w:rsid w:val="000F104F"/>
    <w:rsid w:val="000F15D1"/>
    <w:rsid w:val="000F428E"/>
    <w:rsid w:val="000F5D20"/>
    <w:rsid w:val="00100149"/>
    <w:rsid w:val="00102EF3"/>
    <w:rsid w:val="00106CDD"/>
    <w:rsid w:val="001075FD"/>
    <w:rsid w:val="00113B89"/>
    <w:rsid w:val="001141B2"/>
    <w:rsid w:val="001141D5"/>
    <w:rsid w:val="00115F09"/>
    <w:rsid w:val="001163D9"/>
    <w:rsid w:val="0012278F"/>
    <w:rsid w:val="00123B8C"/>
    <w:rsid w:val="001245AC"/>
    <w:rsid w:val="001252B7"/>
    <w:rsid w:val="00127264"/>
    <w:rsid w:val="00141929"/>
    <w:rsid w:val="00143FF7"/>
    <w:rsid w:val="0014688D"/>
    <w:rsid w:val="00150072"/>
    <w:rsid w:val="00150FAC"/>
    <w:rsid w:val="0015146E"/>
    <w:rsid w:val="00151A02"/>
    <w:rsid w:val="0015621F"/>
    <w:rsid w:val="0016180C"/>
    <w:rsid w:val="001644A4"/>
    <w:rsid w:val="00167281"/>
    <w:rsid w:val="00170B50"/>
    <w:rsid w:val="00170B5D"/>
    <w:rsid w:val="00172FBD"/>
    <w:rsid w:val="0017478E"/>
    <w:rsid w:val="001756C5"/>
    <w:rsid w:val="00175F56"/>
    <w:rsid w:val="0017668F"/>
    <w:rsid w:val="00176AA8"/>
    <w:rsid w:val="00176E2D"/>
    <w:rsid w:val="00180875"/>
    <w:rsid w:val="00180929"/>
    <w:rsid w:val="00180957"/>
    <w:rsid w:val="00181276"/>
    <w:rsid w:val="001815AA"/>
    <w:rsid w:val="00182E4E"/>
    <w:rsid w:val="0018457A"/>
    <w:rsid w:val="001848F3"/>
    <w:rsid w:val="00186843"/>
    <w:rsid w:val="0018695B"/>
    <w:rsid w:val="00192791"/>
    <w:rsid w:val="00196BFA"/>
    <w:rsid w:val="0019787E"/>
    <w:rsid w:val="001A01DD"/>
    <w:rsid w:val="001A1730"/>
    <w:rsid w:val="001A1925"/>
    <w:rsid w:val="001A2482"/>
    <w:rsid w:val="001A3E73"/>
    <w:rsid w:val="001A4084"/>
    <w:rsid w:val="001A43E5"/>
    <w:rsid w:val="001A4677"/>
    <w:rsid w:val="001A77BD"/>
    <w:rsid w:val="001B05D3"/>
    <w:rsid w:val="001B0ACB"/>
    <w:rsid w:val="001B15BC"/>
    <w:rsid w:val="001B2D8F"/>
    <w:rsid w:val="001B484E"/>
    <w:rsid w:val="001B7EE6"/>
    <w:rsid w:val="001C2CF4"/>
    <w:rsid w:val="001C3D72"/>
    <w:rsid w:val="001C4ACE"/>
    <w:rsid w:val="001C6484"/>
    <w:rsid w:val="001D02D2"/>
    <w:rsid w:val="001D075D"/>
    <w:rsid w:val="001D216C"/>
    <w:rsid w:val="001D283D"/>
    <w:rsid w:val="001D2D29"/>
    <w:rsid w:val="001D47E6"/>
    <w:rsid w:val="001D6726"/>
    <w:rsid w:val="001E0A1E"/>
    <w:rsid w:val="001E14C9"/>
    <w:rsid w:val="001E1D46"/>
    <w:rsid w:val="001E2AA6"/>
    <w:rsid w:val="001E3493"/>
    <w:rsid w:val="001E34CA"/>
    <w:rsid w:val="001F054F"/>
    <w:rsid w:val="001F1D8B"/>
    <w:rsid w:val="001F2B59"/>
    <w:rsid w:val="001F3C3B"/>
    <w:rsid w:val="001F49D2"/>
    <w:rsid w:val="001F5323"/>
    <w:rsid w:val="001F5648"/>
    <w:rsid w:val="001F7756"/>
    <w:rsid w:val="001F7EB6"/>
    <w:rsid w:val="002012DC"/>
    <w:rsid w:val="002050E0"/>
    <w:rsid w:val="00205BE8"/>
    <w:rsid w:val="00210128"/>
    <w:rsid w:val="00211BA3"/>
    <w:rsid w:val="00211C08"/>
    <w:rsid w:val="0021261F"/>
    <w:rsid w:val="00215CBC"/>
    <w:rsid w:val="00216799"/>
    <w:rsid w:val="00216FEE"/>
    <w:rsid w:val="002175FF"/>
    <w:rsid w:val="0022243C"/>
    <w:rsid w:val="0022263C"/>
    <w:rsid w:val="00224D51"/>
    <w:rsid w:val="002321CE"/>
    <w:rsid w:val="00237617"/>
    <w:rsid w:val="002379CB"/>
    <w:rsid w:val="00240FCC"/>
    <w:rsid w:val="00243CC8"/>
    <w:rsid w:val="00245778"/>
    <w:rsid w:val="0024683C"/>
    <w:rsid w:val="00246B66"/>
    <w:rsid w:val="00260277"/>
    <w:rsid w:val="0026323B"/>
    <w:rsid w:val="00264259"/>
    <w:rsid w:val="002647FA"/>
    <w:rsid w:val="00264BDC"/>
    <w:rsid w:val="00265224"/>
    <w:rsid w:val="00270C7A"/>
    <w:rsid w:val="002763D3"/>
    <w:rsid w:val="00276F6C"/>
    <w:rsid w:val="002776EE"/>
    <w:rsid w:val="00277E57"/>
    <w:rsid w:val="00283EC7"/>
    <w:rsid w:val="002907B2"/>
    <w:rsid w:val="00292203"/>
    <w:rsid w:val="002963F1"/>
    <w:rsid w:val="002966FB"/>
    <w:rsid w:val="00297F59"/>
    <w:rsid w:val="002A0111"/>
    <w:rsid w:val="002A0132"/>
    <w:rsid w:val="002A138C"/>
    <w:rsid w:val="002A4F6A"/>
    <w:rsid w:val="002A6541"/>
    <w:rsid w:val="002A77FA"/>
    <w:rsid w:val="002B140C"/>
    <w:rsid w:val="002B446B"/>
    <w:rsid w:val="002B4DE7"/>
    <w:rsid w:val="002B5F9C"/>
    <w:rsid w:val="002B6BBA"/>
    <w:rsid w:val="002B7507"/>
    <w:rsid w:val="002B79FF"/>
    <w:rsid w:val="002C3C62"/>
    <w:rsid w:val="002C4149"/>
    <w:rsid w:val="002C71A7"/>
    <w:rsid w:val="002D0EEF"/>
    <w:rsid w:val="002D0FF5"/>
    <w:rsid w:val="002D4D70"/>
    <w:rsid w:val="002D5404"/>
    <w:rsid w:val="002D78A7"/>
    <w:rsid w:val="002E36FD"/>
    <w:rsid w:val="002E3F2E"/>
    <w:rsid w:val="002E4F19"/>
    <w:rsid w:val="002F0DDC"/>
    <w:rsid w:val="002F44B2"/>
    <w:rsid w:val="002F4E6A"/>
    <w:rsid w:val="002F6124"/>
    <w:rsid w:val="002F73B9"/>
    <w:rsid w:val="003031F1"/>
    <w:rsid w:val="003034B1"/>
    <w:rsid w:val="00303710"/>
    <w:rsid w:val="00304C89"/>
    <w:rsid w:val="00306E6C"/>
    <w:rsid w:val="003075DB"/>
    <w:rsid w:val="00310DF1"/>
    <w:rsid w:val="0032045F"/>
    <w:rsid w:val="00322136"/>
    <w:rsid w:val="0032274C"/>
    <w:rsid w:val="0032274E"/>
    <w:rsid w:val="00325769"/>
    <w:rsid w:val="00332FA0"/>
    <w:rsid w:val="00336472"/>
    <w:rsid w:val="00336B9E"/>
    <w:rsid w:val="00337814"/>
    <w:rsid w:val="00342E81"/>
    <w:rsid w:val="0034432F"/>
    <w:rsid w:val="00345579"/>
    <w:rsid w:val="0034663D"/>
    <w:rsid w:val="0035206A"/>
    <w:rsid w:val="003537A4"/>
    <w:rsid w:val="003555BE"/>
    <w:rsid w:val="00363C7F"/>
    <w:rsid w:val="003649FC"/>
    <w:rsid w:val="00371048"/>
    <w:rsid w:val="00371D0F"/>
    <w:rsid w:val="0037267B"/>
    <w:rsid w:val="00372747"/>
    <w:rsid w:val="00372BE1"/>
    <w:rsid w:val="003743AA"/>
    <w:rsid w:val="0037612F"/>
    <w:rsid w:val="00377D69"/>
    <w:rsid w:val="00382816"/>
    <w:rsid w:val="003829C8"/>
    <w:rsid w:val="00390EDB"/>
    <w:rsid w:val="003920A6"/>
    <w:rsid w:val="0039376E"/>
    <w:rsid w:val="00395E1C"/>
    <w:rsid w:val="003A7DAD"/>
    <w:rsid w:val="003B5A35"/>
    <w:rsid w:val="003B6E28"/>
    <w:rsid w:val="003C0899"/>
    <w:rsid w:val="003C0A28"/>
    <w:rsid w:val="003C2BDB"/>
    <w:rsid w:val="003C4037"/>
    <w:rsid w:val="003C6833"/>
    <w:rsid w:val="003D718F"/>
    <w:rsid w:val="003E0678"/>
    <w:rsid w:val="003E3145"/>
    <w:rsid w:val="003E536D"/>
    <w:rsid w:val="003F030D"/>
    <w:rsid w:val="003F0B04"/>
    <w:rsid w:val="003F1B10"/>
    <w:rsid w:val="003F1BAF"/>
    <w:rsid w:val="003F6100"/>
    <w:rsid w:val="00404416"/>
    <w:rsid w:val="00406657"/>
    <w:rsid w:val="00411B2F"/>
    <w:rsid w:val="004144EE"/>
    <w:rsid w:val="00414F2E"/>
    <w:rsid w:val="004163B7"/>
    <w:rsid w:val="004170AA"/>
    <w:rsid w:val="00417548"/>
    <w:rsid w:val="00421AC1"/>
    <w:rsid w:val="00421BCA"/>
    <w:rsid w:val="004305DC"/>
    <w:rsid w:val="0043098A"/>
    <w:rsid w:val="00431970"/>
    <w:rsid w:val="00433A69"/>
    <w:rsid w:val="004340F1"/>
    <w:rsid w:val="00435142"/>
    <w:rsid w:val="0043727B"/>
    <w:rsid w:val="0044389E"/>
    <w:rsid w:val="004444D4"/>
    <w:rsid w:val="00447881"/>
    <w:rsid w:val="00450EF4"/>
    <w:rsid w:val="0045363A"/>
    <w:rsid w:val="00454E65"/>
    <w:rsid w:val="0046169A"/>
    <w:rsid w:val="00463959"/>
    <w:rsid w:val="00463CF7"/>
    <w:rsid w:val="00466294"/>
    <w:rsid w:val="00471849"/>
    <w:rsid w:val="00471C26"/>
    <w:rsid w:val="004731A7"/>
    <w:rsid w:val="00474344"/>
    <w:rsid w:val="0047442E"/>
    <w:rsid w:val="00480B6A"/>
    <w:rsid w:val="0048701F"/>
    <w:rsid w:val="00491B81"/>
    <w:rsid w:val="00491F66"/>
    <w:rsid w:val="004920FA"/>
    <w:rsid w:val="00494881"/>
    <w:rsid w:val="00494945"/>
    <w:rsid w:val="00495EA3"/>
    <w:rsid w:val="004A097C"/>
    <w:rsid w:val="004A29F9"/>
    <w:rsid w:val="004A36BA"/>
    <w:rsid w:val="004A3FE3"/>
    <w:rsid w:val="004A6435"/>
    <w:rsid w:val="004A7054"/>
    <w:rsid w:val="004A7D01"/>
    <w:rsid w:val="004A7EAB"/>
    <w:rsid w:val="004B0163"/>
    <w:rsid w:val="004B0479"/>
    <w:rsid w:val="004B0C8D"/>
    <w:rsid w:val="004B1236"/>
    <w:rsid w:val="004B5E9D"/>
    <w:rsid w:val="004B6E2D"/>
    <w:rsid w:val="004B7FEB"/>
    <w:rsid w:val="004C2921"/>
    <w:rsid w:val="004C3BCB"/>
    <w:rsid w:val="004C4E9B"/>
    <w:rsid w:val="004C5E8D"/>
    <w:rsid w:val="004C7685"/>
    <w:rsid w:val="004C7CB3"/>
    <w:rsid w:val="004D1F92"/>
    <w:rsid w:val="004D56C8"/>
    <w:rsid w:val="004D62AA"/>
    <w:rsid w:val="004E0BB8"/>
    <w:rsid w:val="004E136F"/>
    <w:rsid w:val="004E2AAC"/>
    <w:rsid w:val="004E38A9"/>
    <w:rsid w:val="004E7658"/>
    <w:rsid w:val="004F2096"/>
    <w:rsid w:val="004F3519"/>
    <w:rsid w:val="004F46D0"/>
    <w:rsid w:val="004F5441"/>
    <w:rsid w:val="004F5E33"/>
    <w:rsid w:val="004F72D4"/>
    <w:rsid w:val="00501BE8"/>
    <w:rsid w:val="00510FFD"/>
    <w:rsid w:val="0051259A"/>
    <w:rsid w:val="00522A67"/>
    <w:rsid w:val="0053081D"/>
    <w:rsid w:val="00530F04"/>
    <w:rsid w:val="005344C6"/>
    <w:rsid w:val="005372B8"/>
    <w:rsid w:val="00537605"/>
    <w:rsid w:val="0054159A"/>
    <w:rsid w:val="00541B12"/>
    <w:rsid w:val="00543BB8"/>
    <w:rsid w:val="00543E7F"/>
    <w:rsid w:val="005446B6"/>
    <w:rsid w:val="00545641"/>
    <w:rsid w:val="00546160"/>
    <w:rsid w:val="00547240"/>
    <w:rsid w:val="0055112B"/>
    <w:rsid w:val="00553EA4"/>
    <w:rsid w:val="00556DF8"/>
    <w:rsid w:val="00557452"/>
    <w:rsid w:val="0056181B"/>
    <w:rsid w:val="005624DE"/>
    <w:rsid w:val="005625EE"/>
    <w:rsid w:val="00562CAF"/>
    <w:rsid w:val="0056639F"/>
    <w:rsid w:val="00571334"/>
    <w:rsid w:val="005760DC"/>
    <w:rsid w:val="0057740A"/>
    <w:rsid w:val="00586267"/>
    <w:rsid w:val="00586E5A"/>
    <w:rsid w:val="00591461"/>
    <w:rsid w:val="00592E7A"/>
    <w:rsid w:val="005953D0"/>
    <w:rsid w:val="00595BE4"/>
    <w:rsid w:val="005A6441"/>
    <w:rsid w:val="005A694C"/>
    <w:rsid w:val="005B084D"/>
    <w:rsid w:val="005B512C"/>
    <w:rsid w:val="005B6792"/>
    <w:rsid w:val="005C2026"/>
    <w:rsid w:val="005C3375"/>
    <w:rsid w:val="005C4CDB"/>
    <w:rsid w:val="005C656C"/>
    <w:rsid w:val="005C68D7"/>
    <w:rsid w:val="005D1DA1"/>
    <w:rsid w:val="005E1C8C"/>
    <w:rsid w:val="005E1E95"/>
    <w:rsid w:val="005E3FEB"/>
    <w:rsid w:val="005E4E28"/>
    <w:rsid w:val="005E6335"/>
    <w:rsid w:val="005E7083"/>
    <w:rsid w:val="005F44EA"/>
    <w:rsid w:val="005F79E8"/>
    <w:rsid w:val="0060055F"/>
    <w:rsid w:val="00601ECF"/>
    <w:rsid w:val="00603976"/>
    <w:rsid w:val="00604341"/>
    <w:rsid w:val="0060518F"/>
    <w:rsid w:val="00605286"/>
    <w:rsid w:val="00611193"/>
    <w:rsid w:val="00612443"/>
    <w:rsid w:val="00614913"/>
    <w:rsid w:val="00616F83"/>
    <w:rsid w:val="00617639"/>
    <w:rsid w:val="00622017"/>
    <w:rsid w:val="00626780"/>
    <w:rsid w:val="0062682F"/>
    <w:rsid w:val="00631637"/>
    <w:rsid w:val="0063278F"/>
    <w:rsid w:val="006357E3"/>
    <w:rsid w:val="00636421"/>
    <w:rsid w:val="00637373"/>
    <w:rsid w:val="00640173"/>
    <w:rsid w:val="00641DFD"/>
    <w:rsid w:val="00643D64"/>
    <w:rsid w:val="00645FFB"/>
    <w:rsid w:val="00651628"/>
    <w:rsid w:val="00651EEA"/>
    <w:rsid w:val="00654FA1"/>
    <w:rsid w:val="00655101"/>
    <w:rsid w:val="00656C07"/>
    <w:rsid w:val="00656E75"/>
    <w:rsid w:val="006616FE"/>
    <w:rsid w:val="00662F18"/>
    <w:rsid w:val="0066373C"/>
    <w:rsid w:val="00663A75"/>
    <w:rsid w:val="00664679"/>
    <w:rsid w:val="006719C3"/>
    <w:rsid w:val="00671D4D"/>
    <w:rsid w:val="00673C57"/>
    <w:rsid w:val="00674EFE"/>
    <w:rsid w:val="006827FD"/>
    <w:rsid w:val="00683E17"/>
    <w:rsid w:val="00684735"/>
    <w:rsid w:val="00690C35"/>
    <w:rsid w:val="00691B7C"/>
    <w:rsid w:val="00693D46"/>
    <w:rsid w:val="0069411B"/>
    <w:rsid w:val="00694A85"/>
    <w:rsid w:val="006972AB"/>
    <w:rsid w:val="00697610"/>
    <w:rsid w:val="006A223C"/>
    <w:rsid w:val="006A2FDA"/>
    <w:rsid w:val="006A34A3"/>
    <w:rsid w:val="006A3A02"/>
    <w:rsid w:val="006A4B58"/>
    <w:rsid w:val="006A53AB"/>
    <w:rsid w:val="006A6E30"/>
    <w:rsid w:val="006A7DD1"/>
    <w:rsid w:val="006B3AC5"/>
    <w:rsid w:val="006B7A81"/>
    <w:rsid w:val="006C2520"/>
    <w:rsid w:val="006C39B7"/>
    <w:rsid w:val="006C5C6D"/>
    <w:rsid w:val="006C5CD1"/>
    <w:rsid w:val="006C62F7"/>
    <w:rsid w:val="006D2A8C"/>
    <w:rsid w:val="006D4EF7"/>
    <w:rsid w:val="006D68AB"/>
    <w:rsid w:val="006D6E89"/>
    <w:rsid w:val="006E7831"/>
    <w:rsid w:val="006F2A3A"/>
    <w:rsid w:val="006F4A55"/>
    <w:rsid w:val="006F4DA7"/>
    <w:rsid w:val="00703FE7"/>
    <w:rsid w:val="00704448"/>
    <w:rsid w:val="00706673"/>
    <w:rsid w:val="00707AD9"/>
    <w:rsid w:val="00707E24"/>
    <w:rsid w:val="00711F08"/>
    <w:rsid w:val="007133E5"/>
    <w:rsid w:val="007252B3"/>
    <w:rsid w:val="00725785"/>
    <w:rsid w:val="00725814"/>
    <w:rsid w:val="00726EB6"/>
    <w:rsid w:val="00726F8B"/>
    <w:rsid w:val="00727EE7"/>
    <w:rsid w:val="007310DA"/>
    <w:rsid w:val="00734F50"/>
    <w:rsid w:val="00735661"/>
    <w:rsid w:val="0073594C"/>
    <w:rsid w:val="00740FF3"/>
    <w:rsid w:val="00741CFF"/>
    <w:rsid w:val="00742E81"/>
    <w:rsid w:val="007435AF"/>
    <w:rsid w:val="0074563E"/>
    <w:rsid w:val="00746089"/>
    <w:rsid w:val="00747410"/>
    <w:rsid w:val="00750DE8"/>
    <w:rsid w:val="007518EF"/>
    <w:rsid w:val="00753D14"/>
    <w:rsid w:val="0075409B"/>
    <w:rsid w:val="00754C56"/>
    <w:rsid w:val="00756390"/>
    <w:rsid w:val="00757787"/>
    <w:rsid w:val="00763658"/>
    <w:rsid w:val="00766847"/>
    <w:rsid w:val="0077254D"/>
    <w:rsid w:val="00774B7B"/>
    <w:rsid w:val="007763C6"/>
    <w:rsid w:val="00777518"/>
    <w:rsid w:val="00780334"/>
    <w:rsid w:val="00780D9E"/>
    <w:rsid w:val="00781B21"/>
    <w:rsid w:val="00782772"/>
    <w:rsid w:val="00785866"/>
    <w:rsid w:val="00787165"/>
    <w:rsid w:val="00792F74"/>
    <w:rsid w:val="007934CA"/>
    <w:rsid w:val="007A4623"/>
    <w:rsid w:val="007B1C8E"/>
    <w:rsid w:val="007B1CDE"/>
    <w:rsid w:val="007B1D0E"/>
    <w:rsid w:val="007B6F74"/>
    <w:rsid w:val="007B7C37"/>
    <w:rsid w:val="007C0D0E"/>
    <w:rsid w:val="007C12E0"/>
    <w:rsid w:val="007C28D4"/>
    <w:rsid w:val="007D0DA7"/>
    <w:rsid w:val="007D2B5A"/>
    <w:rsid w:val="007D30D8"/>
    <w:rsid w:val="007D56FC"/>
    <w:rsid w:val="007E2794"/>
    <w:rsid w:val="007E4421"/>
    <w:rsid w:val="007E6B3F"/>
    <w:rsid w:val="007E756F"/>
    <w:rsid w:val="007F01EB"/>
    <w:rsid w:val="007F334B"/>
    <w:rsid w:val="007F5BC1"/>
    <w:rsid w:val="00806C0A"/>
    <w:rsid w:val="0081072C"/>
    <w:rsid w:val="00813CD3"/>
    <w:rsid w:val="008152CF"/>
    <w:rsid w:val="00815742"/>
    <w:rsid w:val="00815DA9"/>
    <w:rsid w:val="008165BA"/>
    <w:rsid w:val="00824AD1"/>
    <w:rsid w:val="00831A54"/>
    <w:rsid w:val="008349CB"/>
    <w:rsid w:val="00835CE3"/>
    <w:rsid w:val="00841B9E"/>
    <w:rsid w:val="0084482F"/>
    <w:rsid w:val="0085654A"/>
    <w:rsid w:val="008567FC"/>
    <w:rsid w:val="00856EE2"/>
    <w:rsid w:val="00857C99"/>
    <w:rsid w:val="00860EB4"/>
    <w:rsid w:val="00862732"/>
    <w:rsid w:val="00862912"/>
    <w:rsid w:val="00865579"/>
    <w:rsid w:val="008731A5"/>
    <w:rsid w:val="008734BB"/>
    <w:rsid w:val="00873BB0"/>
    <w:rsid w:val="00874C7A"/>
    <w:rsid w:val="008752E9"/>
    <w:rsid w:val="0087599C"/>
    <w:rsid w:val="00880D11"/>
    <w:rsid w:val="00882FB1"/>
    <w:rsid w:val="0089164C"/>
    <w:rsid w:val="0089165B"/>
    <w:rsid w:val="00892B6B"/>
    <w:rsid w:val="0089335E"/>
    <w:rsid w:val="00896177"/>
    <w:rsid w:val="008A32F3"/>
    <w:rsid w:val="008B0227"/>
    <w:rsid w:val="008B0D36"/>
    <w:rsid w:val="008B1038"/>
    <w:rsid w:val="008B3C99"/>
    <w:rsid w:val="008B6418"/>
    <w:rsid w:val="008B793B"/>
    <w:rsid w:val="008C18FD"/>
    <w:rsid w:val="008C1922"/>
    <w:rsid w:val="008C1CAB"/>
    <w:rsid w:val="008C25DC"/>
    <w:rsid w:val="008C3455"/>
    <w:rsid w:val="008C37BC"/>
    <w:rsid w:val="008C4946"/>
    <w:rsid w:val="008C4ACA"/>
    <w:rsid w:val="008C6D6E"/>
    <w:rsid w:val="008C7627"/>
    <w:rsid w:val="008D1A08"/>
    <w:rsid w:val="008D2272"/>
    <w:rsid w:val="008D3BC4"/>
    <w:rsid w:val="008D4E40"/>
    <w:rsid w:val="008D54D4"/>
    <w:rsid w:val="008E4735"/>
    <w:rsid w:val="008E5CC2"/>
    <w:rsid w:val="008E6E10"/>
    <w:rsid w:val="008F0BFE"/>
    <w:rsid w:val="008F42EF"/>
    <w:rsid w:val="00900823"/>
    <w:rsid w:val="009045C7"/>
    <w:rsid w:val="00904BD0"/>
    <w:rsid w:val="009057EF"/>
    <w:rsid w:val="00907449"/>
    <w:rsid w:val="00912A38"/>
    <w:rsid w:val="009131E7"/>
    <w:rsid w:val="0091421E"/>
    <w:rsid w:val="00914B8C"/>
    <w:rsid w:val="0091681A"/>
    <w:rsid w:val="00921374"/>
    <w:rsid w:val="00921F1C"/>
    <w:rsid w:val="00923979"/>
    <w:rsid w:val="00931521"/>
    <w:rsid w:val="00934673"/>
    <w:rsid w:val="009374D8"/>
    <w:rsid w:val="009375DE"/>
    <w:rsid w:val="009403D9"/>
    <w:rsid w:val="009430BD"/>
    <w:rsid w:val="009474B4"/>
    <w:rsid w:val="00952524"/>
    <w:rsid w:val="00953C81"/>
    <w:rsid w:val="00955415"/>
    <w:rsid w:val="0095622E"/>
    <w:rsid w:val="009612A9"/>
    <w:rsid w:val="009623B9"/>
    <w:rsid w:val="009623EC"/>
    <w:rsid w:val="009671DC"/>
    <w:rsid w:val="0096761A"/>
    <w:rsid w:val="00970476"/>
    <w:rsid w:val="00972760"/>
    <w:rsid w:val="00975FF1"/>
    <w:rsid w:val="0098193A"/>
    <w:rsid w:val="0098395B"/>
    <w:rsid w:val="00985F20"/>
    <w:rsid w:val="009904A0"/>
    <w:rsid w:val="0099098C"/>
    <w:rsid w:val="009915BE"/>
    <w:rsid w:val="00992948"/>
    <w:rsid w:val="009A1566"/>
    <w:rsid w:val="009A698A"/>
    <w:rsid w:val="009A7336"/>
    <w:rsid w:val="009B32B5"/>
    <w:rsid w:val="009B3B1D"/>
    <w:rsid w:val="009B5D96"/>
    <w:rsid w:val="009B7C55"/>
    <w:rsid w:val="009C1B02"/>
    <w:rsid w:val="009C1FE9"/>
    <w:rsid w:val="009C646B"/>
    <w:rsid w:val="009C65F6"/>
    <w:rsid w:val="009C70A2"/>
    <w:rsid w:val="009D1A26"/>
    <w:rsid w:val="009D1EFC"/>
    <w:rsid w:val="009E06E9"/>
    <w:rsid w:val="009E2250"/>
    <w:rsid w:val="009E3A79"/>
    <w:rsid w:val="009E5B39"/>
    <w:rsid w:val="009E5DDD"/>
    <w:rsid w:val="009F0C64"/>
    <w:rsid w:val="009F38F8"/>
    <w:rsid w:val="009F48D5"/>
    <w:rsid w:val="009F64A2"/>
    <w:rsid w:val="009F65B8"/>
    <w:rsid w:val="00A11187"/>
    <w:rsid w:val="00A159B9"/>
    <w:rsid w:val="00A17450"/>
    <w:rsid w:val="00A17C9D"/>
    <w:rsid w:val="00A208B4"/>
    <w:rsid w:val="00A25425"/>
    <w:rsid w:val="00A25D65"/>
    <w:rsid w:val="00A275B1"/>
    <w:rsid w:val="00A312F6"/>
    <w:rsid w:val="00A32EFC"/>
    <w:rsid w:val="00A353EF"/>
    <w:rsid w:val="00A35604"/>
    <w:rsid w:val="00A35EFF"/>
    <w:rsid w:val="00A370CF"/>
    <w:rsid w:val="00A37255"/>
    <w:rsid w:val="00A37704"/>
    <w:rsid w:val="00A404DF"/>
    <w:rsid w:val="00A426D3"/>
    <w:rsid w:val="00A44929"/>
    <w:rsid w:val="00A44964"/>
    <w:rsid w:val="00A475B6"/>
    <w:rsid w:val="00A47AFA"/>
    <w:rsid w:val="00A54173"/>
    <w:rsid w:val="00A54554"/>
    <w:rsid w:val="00A54EE7"/>
    <w:rsid w:val="00A55734"/>
    <w:rsid w:val="00A55905"/>
    <w:rsid w:val="00A61C8A"/>
    <w:rsid w:val="00A621D9"/>
    <w:rsid w:val="00A621E1"/>
    <w:rsid w:val="00A663C7"/>
    <w:rsid w:val="00A7376D"/>
    <w:rsid w:val="00A773BF"/>
    <w:rsid w:val="00A82764"/>
    <w:rsid w:val="00A8362C"/>
    <w:rsid w:val="00A862C0"/>
    <w:rsid w:val="00A86A3E"/>
    <w:rsid w:val="00A9247A"/>
    <w:rsid w:val="00A9268C"/>
    <w:rsid w:val="00A9632F"/>
    <w:rsid w:val="00AA07DE"/>
    <w:rsid w:val="00AA1C1A"/>
    <w:rsid w:val="00AA2254"/>
    <w:rsid w:val="00AA2803"/>
    <w:rsid w:val="00AA5D31"/>
    <w:rsid w:val="00AA66AA"/>
    <w:rsid w:val="00AB0113"/>
    <w:rsid w:val="00AB0D7B"/>
    <w:rsid w:val="00AB2632"/>
    <w:rsid w:val="00AB3B2C"/>
    <w:rsid w:val="00AB5ED9"/>
    <w:rsid w:val="00AB68B4"/>
    <w:rsid w:val="00AC0DBA"/>
    <w:rsid w:val="00AC127E"/>
    <w:rsid w:val="00AC17E0"/>
    <w:rsid w:val="00AC20C6"/>
    <w:rsid w:val="00AC24BF"/>
    <w:rsid w:val="00AC3860"/>
    <w:rsid w:val="00AC4C27"/>
    <w:rsid w:val="00AC533E"/>
    <w:rsid w:val="00AC6142"/>
    <w:rsid w:val="00AC775E"/>
    <w:rsid w:val="00AC7BD2"/>
    <w:rsid w:val="00AD08B0"/>
    <w:rsid w:val="00AD0E1E"/>
    <w:rsid w:val="00AD2285"/>
    <w:rsid w:val="00AD3300"/>
    <w:rsid w:val="00AD45AE"/>
    <w:rsid w:val="00AD4BFB"/>
    <w:rsid w:val="00AD60A0"/>
    <w:rsid w:val="00AE024D"/>
    <w:rsid w:val="00AE0565"/>
    <w:rsid w:val="00AE4464"/>
    <w:rsid w:val="00AF1247"/>
    <w:rsid w:val="00AF3298"/>
    <w:rsid w:val="00AF3B73"/>
    <w:rsid w:val="00B00449"/>
    <w:rsid w:val="00B04F0F"/>
    <w:rsid w:val="00B1091F"/>
    <w:rsid w:val="00B16DC7"/>
    <w:rsid w:val="00B22588"/>
    <w:rsid w:val="00B228A2"/>
    <w:rsid w:val="00B229F2"/>
    <w:rsid w:val="00B22FC9"/>
    <w:rsid w:val="00B24A95"/>
    <w:rsid w:val="00B24AE0"/>
    <w:rsid w:val="00B25CEE"/>
    <w:rsid w:val="00B26AFE"/>
    <w:rsid w:val="00B27571"/>
    <w:rsid w:val="00B32549"/>
    <w:rsid w:val="00B335AC"/>
    <w:rsid w:val="00B33FDB"/>
    <w:rsid w:val="00B343F2"/>
    <w:rsid w:val="00B369FD"/>
    <w:rsid w:val="00B4017B"/>
    <w:rsid w:val="00B435FD"/>
    <w:rsid w:val="00B43986"/>
    <w:rsid w:val="00B46688"/>
    <w:rsid w:val="00B475F9"/>
    <w:rsid w:val="00B510FA"/>
    <w:rsid w:val="00B51B3F"/>
    <w:rsid w:val="00B52068"/>
    <w:rsid w:val="00B60DCF"/>
    <w:rsid w:val="00B61C0F"/>
    <w:rsid w:val="00B61F56"/>
    <w:rsid w:val="00B62211"/>
    <w:rsid w:val="00B662C8"/>
    <w:rsid w:val="00B75DA1"/>
    <w:rsid w:val="00B779D7"/>
    <w:rsid w:val="00B80B65"/>
    <w:rsid w:val="00B80CF9"/>
    <w:rsid w:val="00B82952"/>
    <w:rsid w:val="00B86837"/>
    <w:rsid w:val="00B907A2"/>
    <w:rsid w:val="00B942C3"/>
    <w:rsid w:val="00BA030B"/>
    <w:rsid w:val="00BA178D"/>
    <w:rsid w:val="00BA2F5B"/>
    <w:rsid w:val="00BA3CA8"/>
    <w:rsid w:val="00BA7BC6"/>
    <w:rsid w:val="00BB4740"/>
    <w:rsid w:val="00BC24EF"/>
    <w:rsid w:val="00BC40A0"/>
    <w:rsid w:val="00BC4576"/>
    <w:rsid w:val="00BC7CB7"/>
    <w:rsid w:val="00BD12CA"/>
    <w:rsid w:val="00BD5AED"/>
    <w:rsid w:val="00BE3D52"/>
    <w:rsid w:val="00BE3FCD"/>
    <w:rsid w:val="00BE54CC"/>
    <w:rsid w:val="00BE5E64"/>
    <w:rsid w:val="00BE67BB"/>
    <w:rsid w:val="00BE6F94"/>
    <w:rsid w:val="00BE79B8"/>
    <w:rsid w:val="00BF0A03"/>
    <w:rsid w:val="00BF1D69"/>
    <w:rsid w:val="00BF3CF7"/>
    <w:rsid w:val="00BF5531"/>
    <w:rsid w:val="00BF5FE7"/>
    <w:rsid w:val="00BF656E"/>
    <w:rsid w:val="00BF6EE3"/>
    <w:rsid w:val="00BF75DC"/>
    <w:rsid w:val="00C02FD8"/>
    <w:rsid w:val="00C03A66"/>
    <w:rsid w:val="00C100F0"/>
    <w:rsid w:val="00C14641"/>
    <w:rsid w:val="00C15D4C"/>
    <w:rsid w:val="00C1680E"/>
    <w:rsid w:val="00C17FA1"/>
    <w:rsid w:val="00C33715"/>
    <w:rsid w:val="00C3443F"/>
    <w:rsid w:val="00C3586A"/>
    <w:rsid w:val="00C51757"/>
    <w:rsid w:val="00C54767"/>
    <w:rsid w:val="00C56485"/>
    <w:rsid w:val="00C578B1"/>
    <w:rsid w:val="00C66B88"/>
    <w:rsid w:val="00C67F8A"/>
    <w:rsid w:val="00C710C5"/>
    <w:rsid w:val="00C72813"/>
    <w:rsid w:val="00C738B5"/>
    <w:rsid w:val="00C75888"/>
    <w:rsid w:val="00C819F4"/>
    <w:rsid w:val="00C851A7"/>
    <w:rsid w:val="00C86274"/>
    <w:rsid w:val="00C87C48"/>
    <w:rsid w:val="00C87D7A"/>
    <w:rsid w:val="00C92978"/>
    <w:rsid w:val="00C9481E"/>
    <w:rsid w:val="00C94D08"/>
    <w:rsid w:val="00C956EA"/>
    <w:rsid w:val="00C96A02"/>
    <w:rsid w:val="00C97B06"/>
    <w:rsid w:val="00CA0446"/>
    <w:rsid w:val="00CA056B"/>
    <w:rsid w:val="00CA0DDE"/>
    <w:rsid w:val="00CA4815"/>
    <w:rsid w:val="00CA55B8"/>
    <w:rsid w:val="00CB0EB9"/>
    <w:rsid w:val="00CB30A9"/>
    <w:rsid w:val="00CC0840"/>
    <w:rsid w:val="00CC308D"/>
    <w:rsid w:val="00CC59CE"/>
    <w:rsid w:val="00CE4967"/>
    <w:rsid w:val="00CF2610"/>
    <w:rsid w:val="00CF4C35"/>
    <w:rsid w:val="00CF58BD"/>
    <w:rsid w:val="00CF6228"/>
    <w:rsid w:val="00D01195"/>
    <w:rsid w:val="00D018B1"/>
    <w:rsid w:val="00D0404A"/>
    <w:rsid w:val="00D049D1"/>
    <w:rsid w:val="00D0690B"/>
    <w:rsid w:val="00D06CCA"/>
    <w:rsid w:val="00D10BCE"/>
    <w:rsid w:val="00D178A0"/>
    <w:rsid w:val="00D178F8"/>
    <w:rsid w:val="00D21951"/>
    <w:rsid w:val="00D3034C"/>
    <w:rsid w:val="00D3161E"/>
    <w:rsid w:val="00D42DD7"/>
    <w:rsid w:val="00D42EA8"/>
    <w:rsid w:val="00D43626"/>
    <w:rsid w:val="00D44A58"/>
    <w:rsid w:val="00D473E3"/>
    <w:rsid w:val="00D51B3E"/>
    <w:rsid w:val="00D5472B"/>
    <w:rsid w:val="00D55409"/>
    <w:rsid w:val="00D556F2"/>
    <w:rsid w:val="00D562DB"/>
    <w:rsid w:val="00D60F44"/>
    <w:rsid w:val="00D61852"/>
    <w:rsid w:val="00D63A0F"/>
    <w:rsid w:val="00D700AB"/>
    <w:rsid w:val="00D77F92"/>
    <w:rsid w:val="00D8064C"/>
    <w:rsid w:val="00D81B41"/>
    <w:rsid w:val="00D85906"/>
    <w:rsid w:val="00D85CA8"/>
    <w:rsid w:val="00D862DF"/>
    <w:rsid w:val="00D865E2"/>
    <w:rsid w:val="00D86757"/>
    <w:rsid w:val="00D869C1"/>
    <w:rsid w:val="00D90FF0"/>
    <w:rsid w:val="00D92D14"/>
    <w:rsid w:val="00D95DCB"/>
    <w:rsid w:val="00D95DF3"/>
    <w:rsid w:val="00D96A83"/>
    <w:rsid w:val="00D96EDB"/>
    <w:rsid w:val="00D971D4"/>
    <w:rsid w:val="00DA0FA9"/>
    <w:rsid w:val="00DA6609"/>
    <w:rsid w:val="00DA6FF7"/>
    <w:rsid w:val="00DB00DE"/>
    <w:rsid w:val="00DB7F49"/>
    <w:rsid w:val="00DC0429"/>
    <w:rsid w:val="00DC05E7"/>
    <w:rsid w:val="00DC0B8F"/>
    <w:rsid w:val="00DC2809"/>
    <w:rsid w:val="00DC382C"/>
    <w:rsid w:val="00DD22DA"/>
    <w:rsid w:val="00DD4975"/>
    <w:rsid w:val="00DD49AD"/>
    <w:rsid w:val="00DD4EB1"/>
    <w:rsid w:val="00DE3A28"/>
    <w:rsid w:val="00DE3A66"/>
    <w:rsid w:val="00DE5B61"/>
    <w:rsid w:val="00DE5D37"/>
    <w:rsid w:val="00DF1896"/>
    <w:rsid w:val="00DF52CB"/>
    <w:rsid w:val="00DF5DCC"/>
    <w:rsid w:val="00E0458E"/>
    <w:rsid w:val="00E04882"/>
    <w:rsid w:val="00E04964"/>
    <w:rsid w:val="00E04D70"/>
    <w:rsid w:val="00E057CC"/>
    <w:rsid w:val="00E05E3C"/>
    <w:rsid w:val="00E06D42"/>
    <w:rsid w:val="00E16846"/>
    <w:rsid w:val="00E17614"/>
    <w:rsid w:val="00E2116A"/>
    <w:rsid w:val="00E211DE"/>
    <w:rsid w:val="00E22ED8"/>
    <w:rsid w:val="00E24DDB"/>
    <w:rsid w:val="00E261A9"/>
    <w:rsid w:val="00E27708"/>
    <w:rsid w:val="00E313D3"/>
    <w:rsid w:val="00E31C5B"/>
    <w:rsid w:val="00E3371E"/>
    <w:rsid w:val="00E35175"/>
    <w:rsid w:val="00E351BC"/>
    <w:rsid w:val="00E36FC5"/>
    <w:rsid w:val="00E42E79"/>
    <w:rsid w:val="00E442D5"/>
    <w:rsid w:val="00E562FA"/>
    <w:rsid w:val="00E61D99"/>
    <w:rsid w:val="00E6511D"/>
    <w:rsid w:val="00E67421"/>
    <w:rsid w:val="00E71A7D"/>
    <w:rsid w:val="00E74B46"/>
    <w:rsid w:val="00E85661"/>
    <w:rsid w:val="00E85A98"/>
    <w:rsid w:val="00E85E30"/>
    <w:rsid w:val="00E90BA4"/>
    <w:rsid w:val="00E919C3"/>
    <w:rsid w:val="00E91A0F"/>
    <w:rsid w:val="00E958E9"/>
    <w:rsid w:val="00E96CE0"/>
    <w:rsid w:val="00E97960"/>
    <w:rsid w:val="00EA4F0A"/>
    <w:rsid w:val="00EA5230"/>
    <w:rsid w:val="00EA68CA"/>
    <w:rsid w:val="00EB261C"/>
    <w:rsid w:val="00EB2EB3"/>
    <w:rsid w:val="00EC2A51"/>
    <w:rsid w:val="00ED457C"/>
    <w:rsid w:val="00EE09D7"/>
    <w:rsid w:val="00EE3867"/>
    <w:rsid w:val="00EE39DB"/>
    <w:rsid w:val="00EF1260"/>
    <w:rsid w:val="00EF3CF2"/>
    <w:rsid w:val="00EF4993"/>
    <w:rsid w:val="00EF5AD3"/>
    <w:rsid w:val="00F03864"/>
    <w:rsid w:val="00F105A3"/>
    <w:rsid w:val="00F11A35"/>
    <w:rsid w:val="00F124DF"/>
    <w:rsid w:val="00F13A67"/>
    <w:rsid w:val="00F140DB"/>
    <w:rsid w:val="00F14AE9"/>
    <w:rsid w:val="00F15023"/>
    <w:rsid w:val="00F16156"/>
    <w:rsid w:val="00F222E3"/>
    <w:rsid w:val="00F22AE4"/>
    <w:rsid w:val="00F22B56"/>
    <w:rsid w:val="00F22CFB"/>
    <w:rsid w:val="00F27CC9"/>
    <w:rsid w:val="00F30C61"/>
    <w:rsid w:val="00F3321B"/>
    <w:rsid w:val="00F40D9D"/>
    <w:rsid w:val="00F458BC"/>
    <w:rsid w:val="00F46B98"/>
    <w:rsid w:val="00F533EC"/>
    <w:rsid w:val="00F54D39"/>
    <w:rsid w:val="00F55D66"/>
    <w:rsid w:val="00F57717"/>
    <w:rsid w:val="00F65F42"/>
    <w:rsid w:val="00F709E0"/>
    <w:rsid w:val="00F8125D"/>
    <w:rsid w:val="00F84FF6"/>
    <w:rsid w:val="00F93FC9"/>
    <w:rsid w:val="00F94A9D"/>
    <w:rsid w:val="00F94C5C"/>
    <w:rsid w:val="00FA10B6"/>
    <w:rsid w:val="00FA110C"/>
    <w:rsid w:val="00FA225F"/>
    <w:rsid w:val="00FA5176"/>
    <w:rsid w:val="00FB1395"/>
    <w:rsid w:val="00FB20FA"/>
    <w:rsid w:val="00FB38D3"/>
    <w:rsid w:val="00FB4524"/>
    <w:rsid w:val="00FC1F44"/>
    <w:rsid w:val="00FC2747"/>
    <w:rsid w:val="00FC4782"/>
    <w:rsid w:val="00FC5481"/>
    <w:rsid w:val="00FD4B31"/>
    <w:rsid w:val="00FD5E06"/>
    <w:rsid w:val="00FD6746"/>
    <w:rsid w:val="00FE050B"/>
    <w:rsid w:val="00FE2048"/>
    <w:rsid w:val="00FE269F"/>
    <w:rsid w:val="00FE3BDB"/>
    <w:rsid w:val="00FE4221"/>
    <w:rsid w:val="00FE5AE6"/>
    <w:rsid w:val="00FE7632"/>
    <w:rsid w:val="00FF4D3D"/>
    <w:rsid w:val="00FF6C4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Titre2">
    <w:name w:val="heading 2"/>
    <w:basedOn w:val="Normal"/>
    <w:next w:val="Normal"/>
    <w:link w:val="Titre2C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Titre3">
    <w:name w:val="heading 3"/>
    <w:basedOn w:val="Normal"/>
    <w:next w:val="Normal"/>
    <w:link w:val="Titre3C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Titre4">
    <w:name w:val="heading 4"/>
    <w:basedOn w:val="Normal"/>
    <w:next w:val="Normal"/>
    <w:link w:val="Titre4C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Titre5">
    <w:name w:val="heading 5"/>
    <w:basedOn w:val="Normal"/>
    <w:next w:val="Normal"/>
    <w:link w:val="Titre5C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Titre6">
    <w:name w:val="heading 6"/>
    <w:basedOn w:val="Normal"/>
    <w:next w:val="Normal"/>
    <w:link w:val="Titre6C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D54D4"/>
    <w:rPr>
      <w:rFonts w:ascii="Verdana" w:eastAsia="Times New Roman" w:hAnsi="Verdana" w:cs="Times New Roman"/>
      <w:b/>
      <w:bCs/>
      <w:caps/>
      <w:sz w:val="28"/>
      <w:szCs w:val="20"/>
      <w:lang w:val="en-US"/>
    </w:rPr>
  </w:style>
  <w:style w:type="character" w:customStyle="1" w:styleId="Titre2Car">
    <w:name w:val="Titre 2 Car"/>
    <w:basedOn w:val="Policepardfaut"/>
    <w:link w:val="Titre2"/>
    <w:rsid w:val="008D54D4"/>
    <w:rPr>
      <w:rFonts w:ascii="Verdana" w:eastAsia="Times New Roman" w:hAnsi="Verdana" w:cs="Times New Roman"/>
      <w:caps/>
      <w:sz w:val="26"/>
      <w:szCs w:val="20"/>
      <w:lang w:val="en-US"/>
    </w:rPr>
  </w:style>
  <w:style w:type="character" w:customStyle="1" w:styleId="Titre3Car">
    <w:name w:val="Titre 3 Car"/>
    <w:basedOn w:val="Policepardfaut"/>
    <w:link w:val="Titre3"/>
    <w:rsid w:val="008D54D4"/>
    <w:rPr>
      <w:rFonts w:ascii="Verdana" w:eastAsia="Times New Roman" w:hAnsi="Verdana" w:cs="Times New Roman"/>
      <w:bCs/>
      <w:caps/>
      <w:sz w:val="24"/>
      <w:szCs w:val="20"/>
      <w:lang w:val="en-US"/>
    </w:rPr>
  </w:style>
  <w:style w:type="character" w:customStyle="1" w:styleId="Titre4Car">
    <w:name w:val="Titre 4 Car"/>
    <w:basedOn w:val="Policepardfaut"/>
    <w:link w:val="Titre4"/>
    <w:rsid w:val="008D54D4"/>
    <w:rPr>
      <w:rFonts w:ascii="Verdana" w:eastAsia="Times New Roman" w:hAnsi="Verdana" w:cs="Times New Roman"/>
      <w:bCs/>
      <w:szCs w:val="20"/>
      <w:lang w:val="en-US"/>
    </w:rPr>
  </w:style>
  <w:style w:type="character" w:customStyle="1" w:styleId="Titre5Car">
    <w:name w:val="Titre 5 Car"/>
    <w:basedOn w:val="Policepardfaut"/>
    <w:link w:val="Titre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Lgende">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M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M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M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Titreindex">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En-tte">
    <w:name w:val="header"/>
    <w:basedOn w:val="Normal"/>
    <w:link w:val="En-tteC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En-tteCar">
    <w:name w:val="En-tête Car"/>
    <w:basedOn w:val="Policepardfaut"/>
    <w:link w:val="En-tte"/>
    <w:semiHidden/>
    <w:rsid w:val="005C4CDB"/>
    <w:rPr>
      <w:rFonts w:ascii="Verdana" w:eastAsia="Times New Roman" w:hAnsi="Verdana" w:cs="Times New Roman"/>
      <w:sz w:val="16"/>
      <w:szCs w:val="24"/>
      <w:lang w:val="en-US" w:eastAsia="es-ES"/>
    </w:rPr>
  </w:style>
  <w:style w:type="paragraph" w:styleId="Pieddepage">
    <w:name w:val="footer"/>
    <w:basedOn w:val="Normal"/>
    <w:link w:val="PieddepageC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PieddepageCar">
    <w:name w:val="Pied de page Car"/>
    <w:basedOn w:val="Policepardfaut"/>
    <w:link w:val="Pieddepage"/>
    <w:semiHidden/>
    <w:rsid w:val="005C4CDB"/>
    <w:rPr>
      <w:rFonts w:ascii="Verdana" w:eastAsia="Times New Roman" w:hAnsi="Verdana" w:cs="Times New Roman"/>
      <w:sz w:val="14"/>
      <w:szCs w:val="24"/>
      <w:lang w:val="en-US" w:eastAsia="es-ES"/>
    </w:rPr>
  </w:style>
  <w:style w:type="paragraph" w:styleId="Tabledesillustration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Paragraphedeliste">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Textedebulles">
    <w:name w:val="Balloon Text"/>
    <w:basedOn w:val="Normal"/>
    <w:link w:val="TextedebullesCar"/>
    <w:uiPriority w:val="99"/>
    <w:semiHidden/>
    <w:unhideWhenUsed/>
    <w:rsid w:val="005C4C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4CDB"/>
    <w:rPr>
      <w:rFonts w:ascii="Tahoma" w:hAnsi="Tahoma" w:cs="Tahoma"/>
      <w:sz w:val="16"/>
      <w:szCs w:val="16"/>
    </w:rPr>
  </w:style>
  <w:style w:type="character" w:styleId="Emphaseintense">
    <w:name w:val="Intense Emphasis"/>
    <w:basedOn w:val="Policepardfaut"/>
    <w:uiPriority w:val="21"/>
    <w:qFormat/>
    <w:rsid w:val="004920FA"/>
    <w:rPr>
      <w:b/>
      <w:bCs/>
      <w:i/>
      <w:iCs/>
      <w:color w:val="4F81BD" w:themeColor="accent1"/>
    </w:rPr>
  </w:style>
  <w:style w:type="paragraph" w:styleId="Titre">
    <w:name w:val="Title"/>
    <w:basedOn w:val="Normal"/>
    <w:next w:val="Normal"/>
    <w:link w:val="TitreC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re"/>
    <w:link w:val="TtuloProjectCar"/>
    <w:qFormat/>
    <w:rsid w:val="00780D9E"/>
    <w:rPr>
      <w:b/>
      <w:bCs/>
      <w:iCs/>
    </w:rPr>
  </w:style>
  <w:style w:type="character" w:customStyle="1" w:styleId="Titre6Car">
    <w:name w:val="Titre 6 Car"/>
    <w:basedOn w:val="Policepardfaut"/>
    <w:link w:val="Titre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reC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Titre7Car">
    <w:name w:val="Titre 7 Car"/>
    <w:basedOn w:val="Policepardfaut"/>
    <w:link w:val="Titre7"/>
    <w:uiPriority w:val="9"/>
    <w:semiHidden/>
    <w:rsid w:val="00CE496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M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M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Marquedecommentaire">
    <w:name w:val="annotation reference"/>
    <w:basedOn w:val="Policepardfaut"/>
    <w:uiPriority w:val="99"/>
    <w:semiHidden/>
    <w:unhideWhenUsed/>
    <w:rsid w:val="00B4017B"/>
    <w:rPr>
      <w:sz w:val="16"/>
      <w:szCs w:val="16"/>
    </w:rPr>
  </w:style>
  <w:style w:type="paragraph" w:styleId="Commentaire">
    <w:name w:val="annotation text"/>
    <w:basedOn w:val="Normal"/>
    <w:link w:val="CommentaireCar"/>
    <w:uiPriority w:val="99"/>
    <w:semiHidden/>
    <w:unhideWhenUsed/>
    <w:rsid w:val="00B4017B"/>
    <w:pPr>
      <w:spacing w:line="240" w:lineRule="auto"/>
    </w:pPr>
    <w:rPr>
      <w:sz w:val="20"/>
      <w:szCs w:val="20"/>
    </w:rPr>
  </w:style>
  <w:style w:type="character" w:customStyle="1" w:styleId="CommentaireCar">
    <w:name w:val="Commentaire Car"/>
    <w:basedOn w:val="Policepardfaut"/>
    <w:link w:val="Commentaire"/>
    <w:uiPriority w:val="99"/>
    <w:semiHidden/>
    <w:rsid w:val="00B4017B"/>
    <w:rPr>
      <w:sz w:val="20"/>
      <w:szCs w:val="20"/>
    </w:rPr>
  </w:style>
  <w:style w:type="paragraph" w:styleId="Objetducommentaire">
    <w:name w:val="annotation subject"/>
    <w:basedOn w:val="Commentaire"/>
    <w:next w:val="Commentaire"/>
    <w:link w:val="ObjetducommentaireCar"/>
    <w:uiPriority w:val="99"/>
    <w:semiHidden/>
    <w:unhideWhenUsed/>
    <w:rsid w:val="00B4017B"/>
    <w:rPr>
      <w:b/>
      <w:bCs/>
    </w:rPr>
  </w:style>
  <w:style w:type="character" w:customStyle="1" w:styleId="ObjetducommentaireCar">
    <w:name w:val="Objet du commentaire Car"/>
    <w:basedOn w:val="CommentaireCar"/>
    <w:link w:val="Objetducommentaire"/>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Lienhypertexte">
    <w:name w:val="Hyperlink"/>
    <w:basedOn w:val="Policepardfaut"/>
    <w:uiPriority w:val="99"/>
    <w:unhideWhenUsed/>
    <w:rsid w:val="00AC0DBA"/>
    <w:rPr>
      <w:color w:val="0000FF"/>
      <w:u w:val="single"/>
    </w:rPr>
  </w:style>
  <w:style w:type="character" w:styleId="Lienhypertextesuivivisit">
    <w:name w:val="FollowedHyperlink"/>
    <w:basedOn w:val="Policepardfau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vision">
    <w:name w:val="Revision"/>
    <w:hidden/>
    <w:uiPriority w:val="99"/>
    <w:semiHidden/>
    <w:rsid w:val="003920A6"/>
    <w:pPr>
      <w:spacing w:after="0" w:line="240" w:lineRule="auto"/>
    </w:pPr>
  </w:style>
  <w:style w:type="table" w:customStyle="1" w:styleId="Elencochiaro-Colore11">
    <w:name w:val="Elenco chiaro - Colore 11"/>
    <w:basedOn w:val="Tableau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M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M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M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M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8D54D4"/>
    <w:pPr>
      <w:keepNext/>
      <w:pageBreakBefore/>
      <w:numPr>
        <w:numId w:val="4"/>
      </w:numPr>
      <w:spacing w:before="120" w:line="240" w:lineRule="auto"/>
      <w:outlineLvl w:val="0"/>
    </w:pPr>
    <w:rPr>
      <w:rFonts w:ascii="Verdana" w:eastAsia="Times New Roman" w:hAnsi="Verdana" w:cs="Times New Roman"/>
      <w:b/>
      <w:bCs/>
      <w:caps/>
      <w:sz w:val="28"/>
      <w:szCs w:val="20"/>
      <w:lang w:val="en-US"/>
    </w:rPr>
  </w:style>
  <w:style w:type="paragraph" w:styleId="Titre2">
    <w:name w:val="heading 2"/>
    <w:basedOn w:val="Normal"/>
    <w:next w:val="Normal"/>
    <w:link w:val="Titre2Car"/>
    <w:qFormat/>
    <w:rsid w:val="008D54D4"/>
    <w:pPr>
      <w:keepNext/>
      <w:numPr>
        <w:ilvl w:val="1"/>
        <w:numId w:val="4"/>
      </w:numPr>
      <w:spacing w:before="120" w:line="240" w:lineRule="auto"/>
      <w:outlineLvl w:val="1"/>
    </w:pPr>
    <w:rPr>
      <w:rFonts w:ascii="Verdana" w:eastAsia="Times New Roman" w:hAnsi="Verdana" w:cs="Times New Roman"/>
      <w:caps/>
      <w:sz w:val="26"/>
      <w:szCs w:val="20"/>
      <w:lang w:val="en-US"/>
    </w:rPr>
  </w:style>
  <w:style w:type="paragraph" w:styleId="Titre3">
    <w:name w:val="heading 3"/>
    <w:basedOn w:val="Normal"/>
    <w:next w:val="Normal"/>
    <w:link w:val="Titre3Car"/>
    <w:qFormat/>
    <w:rsid w:val="008D54D4"/>
    <w:pPr>
      <w:keepNext/>
      <w:numPr>
        <w:ilvl w:val="2"/>
        <w:numId w:val="4"/>
      </w:numPr>
      <w:spacing w:before="120" w:line="240" w:lineRule="auto"/>
      <w:outlineLvl w:val="2"/>
    </w:pPr>
    <w:rPr>
      <w:rFonts w:ascii="Verdana" w:eastAsia="Times New Roman" w:hAnsi="Verdana" w:cs="Times New Roman"/>
      <w:bCs/>
      <w:caps/>
      <w:sz w:val="24"/>
      <w:szCs w:val="20"/>
      <w:lang w:val="en-US"/>
    </w:rPr>
  </w:style>
  <w:style w:type="paragraph" w:styleId="Titre4">
    <w:name w:val="heading 4"/>
    <w:basedOn w:val="Normal"/>
    <w:next w:val="Normal"/>
    <w:link w:val="Titre4Car"/>
    <w:qFormat/>
    <w:rsid w:val="008D54D4"/>
    <w:pPr>
      <w:keepNext/>
      <w:numPr>
        <w:ilvl w:val="3"/>
        <w:numId w:val="4"/>
      </w:numPr>
      <w:spacing w:before="120" w:line="240" w:lineRule="auto"/>
      <w:outlineLvl w:val="3"/>
    </w:pPr>
    <w:rPr>
      <w:rFonts w:ascii="Verdana" w:eastAsia="Times New Roman" w:hAnsi="Verdana" w:cs="Times New Roman"/>
      <w:bCs/>
      <w:szCs w:val="20"/>
      <w:lang w:val="en-US"/>
    </w:rPr>
  </w:style>
  <w:style w:type="paragraph" w:styleId="Titre5">
    <w:name w:val="heading 5"/>
    <w:basedOn w:val="Normal"/>
    <w:next w:val="Normal"/>
    <w:link w:val="Titre5Car"/>
    <w:qFormat/>
    <w:rsid w:val="008D54D4"/>
    <w:pPr>
      <w:keepNext/>
      <w:numPr>
        <w:ilvl w:val="4"/>
        <w:numId w:val="4"/>
      </w:numPr>
      <w:spacing w:before="120" w:line="240" w:lineRule="auto"/>
      <w:outlineLvl w:val="4"/>
    </w:pPr>
    <w:rPr>
      <w:rFonts w:ascii="Verdana" w:eastAsia="Times New Roman" w:hAnsi="Verdana" w:cs="Times New Roman"/>
      <w:bCs/>
      <w:sz w:val="21"/>
      <w:szCs w:val="20"/>
      <w:lang w:val="en-US"/>
    </w:rPr>
  </w:style>
  <w:style w:type="paragraph" w:styleId="Titre6">
    <w:name w:val="heading 6"/>
    <w:basedOn w:val="Normal"/>
    <w:next w:val="Normal"/>
    <w:link w:val="Titre6Car"/>
    <w:uiPriority w:val="9"/>
    <w:semiHidden/>
    <w:unhideWhenUsed/>
    <w:qFormat/>
    <w:rsid w:val="00CE4967"/>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CE4967"/>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E4967"/>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E4967"/>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8D54D4"/>
    <w:rPr>
      <w:rFonts w:ascii="Verdana" w:eastAsia="Times New Roman" w:hAnsi="Verdana" w:cs="Times New Roman"/>
      <w:b/>
      <w:bCs/>
      <w:caps/>
      <w:sz w:val="28"/>
      <w:szCs w:val="20"/>
      <w:lang w:val="en-US"/>
    </w:rPr>
  </w:style>
  <w:style w:type="character" w:customStyle="1" w:styleId="Titre2Car">
    <w:name w:val="Titre 2 Car"/>
    <w:basedOn w:val="Policepardfaut"/>
    <w:link w:val="Titre2"/>
    <w:rsid w:val="008D54D4"/>
    <w:rPr>
      <w:rFonts w:ascii="Verdana" w:eastAsia="Times New Roman" w:hAnsi="Verdana" w:cs="Times New Roman"/>
      <w:caps/>
      <w:sz w:val="26"/>
      <w:szCs w:val="20"/>
      <w:lang w:val="en-US"/>
    </w:rPr>
  </w:style>
  <w:style w:type="character" w:customStyle="1" w:styleId="Titre3Car">
    <w:name w:val="Titre 3 Car"/>
    <w:basedOn w:val="Policepardfaut"/>
    <w:link w:val="Titre3"/>
    <w:rsid w:val="008D54D4"/>
    <w:rPr>
      <w:rFonts w:ascii="Verdana" w:eastAsia="Times New Roman" w:hAnsi="Verdana" w:cs="Times New Roman"/>
      <w:bCs/>
      <w:caps/>
      <w:sz w:val="24"/>
      <w:szCs w:val="20"/>
      <w:lang w:val="en-US"/>
    </w:rPr>
  </w:style>
  <w:style w:type="character" w:customStyle="1" w:styleId="Titre4Car">
    <w:name w:val="Titre 4 Car"/>
    <w:basedOn w:val="Policepardfaut"/>
    <w:link w:val="Titre4"/>
    <w:rsid w:val="008D54D4"/>
    <w:rPr>
      <w:rFonts w:ascii="Verdana" w:eastAsia="Times New Roman" w:hAnsi="Verdana" w:cs="Times New Roman"/>
      <w:bCs/>
      <w:szCs w:val="20"/>
      <w:lang w:val="en-US"/>
    </w:rPr>
  </w:style>
  <w:style w:type="character" w:customStyle="1" w:styleId="Titre5Car">
    <w:name w:val="Titre 5 Car"/>
    <w:basedOn w:val="Policepardfaut"/>
    <w:link w:val="Titre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Lgende">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M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M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M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Titreindex">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En-tte">
    <w:name w:val="header"/>
    <w:basedOn w:val="Normal"/>
    <w:link w:val="En-tteC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En-tteCar">
    <w:name w:val="En-tête Car"/>
    <w:basedOn w:val="Policepardfaut"/>
    <w:link w:val="En-tte"/>
    <w:semiHidden/>
    <w:rsid w:val="005C4CDB"/>
    <w:rPr>
      <w:rFonts w:ascii="Verdana" w:eastAsia="Times New Roman" w:hAnsi="Verdana" w:cs="Times New Roman"/>
      <w:sz w:val="16"/>
      <w:szCs w:val="24"/>
      <w:lang w:val="en-US" w:eastAsia="es-ES"/>
    </w:rPr>
  </w:style>
  <w:style w:type="paragraph" w:styleId="Pieddepage">
    <w:name w:val="footer"/>
    <w:basedOn w:val="Normal"/>
    <w:link w:val="PieddepageC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PieddepageCar">
    <w:name w:val="Pied de page Car"/>
    <w:basedOn w:val="Policepardfaut"/>
    <w:link w:val="Pieddepage"/>
    <w:semiHidden/>
    <w:rsid w:val="005C4CDB"/>
    <w:rPr>
      <w:rFonts w:ascii="Verdana" w:eastAsia="Times New Roman" w:hAnsi="Verdana" w:cs="Times New Roman"/>
      <w:sz w:val="14"/>
      <w:szCs w:val="24"/>
      <w:lang w:val="en-US" w:eastAsia="es-ES"/>
    </w:rPr>
  </w:style>
  <w:style w:type="paragraph" w:styleId="Tabledesillustration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Paragraphedeliste">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Textedebulles">
    <w:name w:val="Balloon Text"/>
    <w:basedOn w:val="Normal"/>
    <w:link w:val="TextedebullesCar"/>
    <w:uiPriority w:val="99"/>
    <w:semiHidden/>
    <w:unhideWhenUsed/>
    <w:rsid w:val="005C4CD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C4CDB"/>
    <w:rPr>
      <w:rFonts w:ascii="Tahoma" w:hAnsi="Tahoma" w:cs="Tahoma"/>
      <w:sz w:val="16"/>
      <w:szCs w:val="16"/>
    </w:rPr>
  </w:style>
  <w:style w:type="character" w:styleId="Emphaseintense">
    <w:name w:val="Intense Emphasis"/>
    <w:basedOn w:val="Policepardfaut"/>
    <w:uiPriority w:val="21"/>
    <w:qFormat/>
    <w:rsid w:val="004920FA"/>
    <w:rPr>
      <w:b/>
      <w:bCs/>
      <w:i/>
      <w:iCs/>
      <w:color w:val="4F81BD" w:themeColor="accent1"/>
    </w:rPr>
  </w:style>
  <w:style w:type="paragraph" w:styleId="Titre">
    <w:name w:val="Title"/>
    <w:basedOn w:val="Normal"/>
    <w:next w:val="Normal"/>
    <w:link w:val="TitreC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re"/>
    <w:link w:val="TtuloProjectCar"/>
    <w:qFormat/>
    <w:rsid w:val="00780D9E"/>
    <w:rPr>
      <w:b/>
      <w:bCs/>
      <w:iCs/>
    </w:rPr>
  </w:style>
  <w:style w:type="character" w:customStyle="1" w:styleId="Titre6Car">
    <w:name w:val="Titre 6 Car"/>
    <w:basedOn w:val="Policepardfaut"/>
    <w:link w:val="Titre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reC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Titre7Car">
    <w:name w:val="Titre 7 Car"/>
    <w:basedOn w:val="Policepardfaut"/>
    <w:link w:val="Titre7"/>
    <w:uiPriority w:val="9"/>
    <w:semiHidden/>
    <w:rsid w:val="00CE4967"/>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6"/>
      </w:numPr>
    </w:pPr>
  </w:style>
  <w:style w:type="paragraph" w:styleId="TM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M5">
    <w:name w:val="toc 5"/>
    <w:basedOn w:val="Normal"/>
    <w:next w:val="Normal"/>
    <w:autoRedefine/>
    <w:uiPriority w:val="39"/>
    <w:unhideWhenUsed/>
    <w:rsid w:val="009045C7"/>
    <w:pPr>
      <w:spacing w:before="60" w:after="60"/>
      <w:ind w:left="2041" w:hanging="397"/>
    </w:pPr>
    <w:rPr>
      <w:rFonts w:ascii="Verdana" w:hAnsi="Verdana"/>
      <w:color w:val="333333"/>
      <w:sz w:val="16"/>
    </w:rPr>
  </w:style>
  <w:style w:type="character" w:styleId="Marquedecommentaire">
    <w:name w:val="annotation reference"/>
    <w:basedOn w:val="Policepardfaut"/>
    <w:uiPriority w:val="99"/>
    <w:semiHidden/>
    <w:unhideWhenUsed/>
    <w:rsid w:val="00B4017B"/>
    <w:rPr>
      <w:sz w:val="16"/>
      <w:szCs w:val="16"/>
    </w:rPr>
  </w:style>
  <w:style w:type="paragraph" w:styleId="Commentaire">
    <w:name w:val="annotation text"/>
    <w:basedOn w:val="Normal"/>
    <w:link w:val="CommentaireCar"/>
    <w:uiPriority w:val="99"/>
    <w:semiHidden/>
    <w:unhideWhenUsed/>
    <w:rsid w:val="00B4017B"/>
    <w:pPr>
      <w:spacing w:line="240" w:lineRule="auto"/>
    </w:pPr>
    <w:rPr>
      <w:sz w:val="20"/>
      <w:szCs w:val="20"/>
    </w:rPr>
  </w:style>
  <w:style w:type="character" w:customStyle="1" w:styleId="CommentaireCar">
    <w:name w:val="Commentaire Car"/>
    <w:basedOn w:val="Policepardfaut"/>
    <w:link w:val="Commentaire"/>
    <w:uiPriority w:val="99"/>
    <w:semiHidden/>
    <w:rsid w:val="00B4017B"/>
    <w:rPr>
      <w:sz w:val="20"/>
      <w:szCs w:val="20"/>
    </w:rPr>
  </w:style>
  <w:style w:type="paragraph" w:styleId="Objetducommentaire">
    <w:name w:val="annotation subject"/>
    <w:basedOn w:val="Commentaire"/>
    <w:next w:val="Commentaire"/>
    <w:link w:val="ObjetducommentaireCar"/>
    <w:uiPriority w:val="99"/>
    <w:semiHidden/>
    <w:unhideWhenUsed/>
    <w:rsid w:val="00B4017B"/>
    <w:rPr>
      <w:b/>
      <w:bCs/>
    </w:rPr>
  </w:style>
  <w:style w:type="character" w:customStyle="1" w:styleId="ObjetducommentaireCar">
    <w:name w:val="Objet du commentaire Car"/>
    <w:basedOn w:val="CommentaireCar"/>
    <w:link w:val="Objetducommentaire"/>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character" w:styleId="Lienhypertexte">
    <w:name w:val="Hyperlink"/>
    <w:basedOn w:val="Policepardfaut"/>
    <w:uiPriority w:val="99"/>
    <w:unhideWhenUsed/>
    <w:rsid w:val="00AC0DBA"/>
    <w:rPr>
      <w:color w:val="0000FF"/>
      <w:u w:val="single"/>
    </w:rPr>
  </w:style>
  <w:style w:type="character" w:styleId="Lienhypertextesuivivisit">
    <w:name w:val="FollowedHyperlink"/>
    <w:basedOn w:val="Policepardfaut"/>
    <w:uiPriority w:val="99"/>
    <w:semiHidden/>
    <w:unhideWhenUsed/>
    <w:rsid w:val="00AC0DBA"/>
    <w:rPr>
      <w:color w:val="800080"/>
      <w:u w:val="single"/>
    </w:rPr>
  </w:style>
  <w:style w:type="paragraph" w:customStyle="1" w:styleId="xl64">
    <w:name w:val="xl64"/>
    <w:basedOn w:val="Normal"/>
    <w:rsid w:val="00AC0DBA"/>
    <w:pPr>
      <w:pBdr>
        <w:top w:val="single" w:sz="8" w:space="0" w:color="808080"/>
        <w:left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5">
    <w:name w:val="xl65"/>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both"/>
      <w:textAlignment w:val="center"/>
    </w:pPr>
    <w:rPr>
      <w:rFonts w:ascii="Times New Roman" w:eastAsia="Times New Roman" w:hAnsi="Times New Roman" w:cs="Times New Roman"/>
      <w:b/>
      <w:bCs/>
      <w:sz w:val="16"/>
      <w:szCs w:val="16"/>
      <w:lang w:val="fr-FR" w:eastAsia="fr-FR"/>
    </w:rPr>
  </w:style>
  <w:style w:type="paragraph" w:customStyle="1" w:styleId="xl66">
    <w:name w:val="xl66"/>
    <w:basedOn w:val="Normal"/>
    <w:rsid w:val="00AC0DBA"/>
    <w:pPr>
      <w:pBdr>
        <w:top w:val="single" w:sz="8" w:space="0" w:color="808080"/>
        <w:bottom w:val="single" w:sz="8" w:space="0" w:color="808080"/>
        <w:right w:val="single" w:sz="8" w:space="0" w:color="808080"/>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b/>
      <w:bCs/>
      <w:sz w:val="16"/>
      <w:szCs w:val="16"/>
      <w:lang w:val="fr-FR" w:eastAsia="fr-FR"/>
    </w:rPr>
  </w:style>
  <w:style w:type="paragraph" w:customStyle="1" w:styleId="xl67">
    <w:name w:val="xl67"/>
    <w:basedOn w:val="Normal"/>
    <w:rsid w:val="00AC0DBA"/>
    <w:pPr>
      <w:pBdr>
        <w:left w:val="single" w:sz="8" w:space="0" w:color="808080"/>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8">
    <w:name w:val="xl68"/>
    <w:basedOn w:val="Normal"/>
    <w:rsid w:val="00AC0DBA"/>
    <w:pPr>
      <w:pBdr>
        <w:bottom w:val="single" w:sz="8" w:space="0" w:color="808080"/>
        <w:right w:val="single" w:sz="8" w:space="0" w:color="808080"/>
      </w:pBdr>
      <w:spacing w:before="100" w:beforeAutospacing="1" w:after="100" w:afterAutospacing="1" w:line="240" w:lineRule="auto"/>
      <w:jc w:val="both"/>
      <w:textAlignment w:val="center"/>
    </w:pPr>
    <w:rPr>
      <w:rFonts w:ascii="Times New Roman" w:eastAsia="Times New Roman" w:hAnsi="Times New Roman" w:cs="Times New Roman"/>
      <w:sz w:val="16"/>
      <w:szCs w:val="16"/>
      <w:lang w:val="fr-FR" w:eastAsia="fr-FR"/>
    </w:rPr>
  </w:style>
  <w:style w:type="paragraph" w:customStyle="1" w:styleId="xl69">
    <w:name w:val="xl69"/>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sz w:val="16"/>
      <w:szCs w:val="16"/>
      <w:lang w:val="fr-FR" w:eastAsia="fr-FR"/>
    </w:rPr>
  </w:style>
  <w:style w:type="paragraph" w:customStyle="1" w:styleId="xl70">
    <w:name w:val="xl70"/>
    <w:basedOn w:val="Normal"/>
    <w:rsid w:val="00AC0DB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FF"/>
      <w:sz w:val="24"/>
      <w:szCs w:val="24"/>
      <w:u w:val="single"/>
      <w:lang w:val="fr-FR" w:eastAsia="fr-FR"/>
    </w:rPr>
  </w:style>
  <w:style w:type="paragraph" w:customStyle="1" w:styleId="xl71">
    <w:name w:val="xl71"/>
    <w:basedOn w:val="Normal"/>
    <w:rsid w:val="00C87D7A"/>
    <w:pPr>
      <w:pBdr>
        <w:bottom w:val="single" w:sz="8" w:space="0" w:color="808080"/>
        <w:right w:val="single" w:sz="8" w:space="0" w:color="808080"/>
      </w:pBdr>
      <w:spacing w:before="100" w:beforeAutospacing="1" w:after="100" w:afterAutospacing="1" w:line="240" w:lineRule="auto"/>
      <w:jc w:val="center"/>
      <w:textAlignment w:val="center"/>
    </w:pPr>
    <w:rPr>
      <w:rFonts w:ascii="Times New Roman" w:eastAsia="Times New Roman" w:hAnsi="Times New Roman" w:cs="Times New Roman"/>
      <w:color w:val="000000"/>
      <w:sz w:val="16"/>
      <w:szCs w:val="16"/>
      <w:lang w:val="fr-FR" w:eastAsia="fr-FR"/>
    </w:rPr>
  </w:style>
  <w:style w:type="paragraph" w:styleId="Rvision">
    <w:name w:val="Revision"/>
    <w:hidden/>
    <w:uiPriority w:val="99"/>
    <w:semiHidden/>
    <w:rsid w:val="003920A6"/>
    <w:pPr>
      <w:spacing w:after="0" w:line="240" w:lineRule="auto"/>
    </w:pPr>
  </w:style>
  <w:style w:type="table" w:customStyle="1" w:styleId="Elencochiaro-Colore11">
    <w:name w:val="Elenco chiaro - Colore 11"/>
    <w:basedOn w:val="TableauNormal"/>
    <w:uiPriority w:val="61"/>
    <w:rsid w:val="0065510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M6">
    <w:name w:val="toc 6"/>
    <w:basedOn w:val="Normal"/>
    <w:next w:val="Normal"/>
    <w:autoRedefine/>
    <w:uiPriority w:val="39"/>
    <w:unhideWhenUsed/>
    <w:rsid w:val="002B5F9C"/>
    <w:pPr>
      <w:spacing w:after="100"/>
      <w:ind w:left="1100"/>
    </w:pPr>
    <w:rPr>
      <w:rFonts w:eastAsiaTheme="minorEastAsia"/>
      <w:lang w:val="fr-FR" w:eastAsia="fr-FR"/>
    </w:rPr>
  </w:style>
  <w:style w:type="paragraph" w:styleId="TM7">
    <w:name w:val="toc 7"/>
    <w:basedOn w:val="Normal"/>
    <w:next w:val="Normal"/>
    <w:autoRedefine/>
    <w:uiPriority w:val="39"/>
    <w:unhideWhenUsed/>
    <w:rsid w:val="002B5F9C"/>
    <w:pPr>
      <w:spacing w:after="100"/>
      <w:ind w:left="1320"/>
    </w:pPr>
    <w:rPr>
      <w:rFonts w:eastAsiaTheme="minorEastAsia"/>
      <w:lang w:val="fr-FR" w:eastAsia="fr-FR"/>
    </w:rPr>
  </w:style>
  <w:style w:type="paragraph" w:styleId="TM8">
    <w:name w:val="toc 8"/>
    <w:basedOn w:val="Normal"/>
    <w:next w:val="Normal"/>
    <w:autoRedefine/>
    <w:uiPriority w:val="39"/>
    <w:unhideWhenUsed/>
    <w:rsid w:val="002B5F9C"/>
    <w:pPr>
      <w:spacing w:after="100"/>
      <w:ind w:left="1540"/>
    </w:pPr>
    <w:rPr>
      <w:rFonts w:eastAsiaTheme="minorEastAsia"/>
      <w:lang w:val="fr-FR" w:eastAsia="fr-FR"/>
    </w:rPr>
  </w:style>
  <w:style w:type="paragraph" w:styleId="TM9">
    <w:name w:val="toc 9"/>
    <w:basedOn w:val="Normal"/>
    <w:next w:val="Normal"/>
    <w:autoRedefine/>
    <w:uiPriority w:val="39"/>
    <w:unhideWhenUsed/>
    <w:rsid w:val="002B5F9C"/>
    <w:pPr>
      <w:spacing w:after="100"/>
      <w:ind w:left="1760"/>
    </w:pPr>
    <w:rPr>
      <w:rFonts w:eastAsiaTheme="minorEastAsia"/>
      <w:lang w:val="fr-FR" w:eastAsia="fr-FR"/>
    </w:rPr>
  </w:style>
  <w:style w:type="paragraph" w:customStyle="1" w:styleId="Default">
    <w:name w:val="Default"/>
    <w:rsid w:val="00337814"/>
    <w:pPr>
      <w:autoSpaceDE w:val="0"/>
      <w:autoSpaceDN w:val="0"/>
      <w:adjustRightInd w:val="0"/>
      <w:spacing w:after="0" w:line="240" w:lineRule="auto"/>
    </w:pPr>
    <w:rPr>
      <w:rFonts w:ascii="Verdana" w:hAnsi="Verdana" w:cs="Verdana"/>
      <w:color w:val="000000"/>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218419">
      <w:bodyDiv w:val="1"/>
      <w:marLeft w:val="0"/>
      <w:marRight w:val="0"/>
      <w:marTop w:val="0"/>
      <w:marBottom w:val="0"/>
      <w:divBdr>
        <w:top w:val="none" w:sz="0" w:space="0" w:color="auto"/>
        <w:left w:val="none" w:sz="0" w:space="0" w:color="auto"/>
        <w:bottom w:val="none" w:sz="0" w:space="0" w:color="auto"/>
        <w:right w:val="none" w:sz="0" w:space="0" w:color="auto"/>
      </w:divBdr>
    </w:div>
    <w:div w:id="314797823">
      <w:bodyDiv w:val="1"/>
      <w:marLeft w:val="0"/>
      <w:marRight w:val="0"/>
      <w:marTop w:val="0"/>
      <w:marBottom w:val="0"/>
      <w:divBdr>
        <w:top w:val="none" w:sz="0" w:space="0" w:color="auto"/>
        <w:left w:val="none" w:sz="0" w:space="0" w:color="auto"/>
        <w:bottom w:val="none" w:sz="0" w:space="0" w:color="auto"/>
        <w:right w:val="none" w:sz="0" w:space="0" w:color="auto"/>
      </w:divBdr>
    </w:div>
    <w:div w:id="390229468">
      <w:bodyDiv w:val="1"/>
      <w:marLeft w:val="0"/>
      <w:marRight w:val="0"/>
      <w:marTop w:val="0"/>
      <w:marBottom w:val="0"/>
      <w:divBdr>
        <w:top w:val="none" w:sz="0" w:space="0" w:color="auto"/>
        <w:left w:val="none" w:sz="0" w:space="0" w:color="auto"/>
        <w:bottom w:val="none" w:sz="0" w:space="0" w:color="auto"/>
        <w:right w:val="none" w:sz="0" w:space="0" w:color="auto"/>
      </w:divBdr>
    </w:div>
    <w:div w:id="424113299">
      <w:bodyDiv w:val="1"/>
      <w:marLeft w:val="0"/>
      <w:marRight w:val="0"/>
      <w:marTop w:val="0"/>
      <w:marBottom w:val="0"/>
      <w:divBdr>
        <w:top w:val="none" w:sz="0" w:space="0" w:color="auto"/>
        <w:left w:val="none" w:sz="0" w:space="0" w:color="auto"/>
        <w:bottom w:val="none" w:sz="0" w:space="0" w:color="auto"/>
        <w:right w:val="none" w:sz="0" w:space="0" w:color="auto"/>
      </w:divBdr>
    </w:div>
    <w:div w:id="468087248">
      <w:bodyDiv w:val="1"/>
      <w:marLeft w:val="0"/>
      <w:marRight w:val="0"/>
      <w:marTop w:val="0"/>
      <w:marBottom w:val="0"/>
      <w:divBdr>
        <w:top w:val="none" w:sz="0" w:space="0" w:color="auto"/>
        <w:left w:val="none" w:sz="0" w:space="0" w:color="auto"/>
        <w:bottom w:val="none" w:sz="0" w:space="0" w:color="auto"/>
        <w:right w:val="none" w:sz="0" w:space="0" w:color="auto"/>
      </w:divBdr>
    </w:div>
    <w:div w:id="486828830">
      <w:bodyDiv w:val="1"/>
      <w:marLeft w:val="0"/>
      <w:marRight w:val="0"/>
      <w:marTop w:val="0"/>
      <w:marBottom w:val="0"/>
      <w:divBdr>
        <w:top w:val="none" w:sz="0" w:space="0" w:color="auto"/>
        <w:left w:val="none" w:sz="0" w:space="0" w:color="auto"/>
        <w:bottom w:val="none" w:sz="0" w:space="0" w:color="auto"/>
        <w:right w:val="none" w:sz="0" w:space="0" w:color="auto"/>
      </w:divBdr>
    </w:div>
    <w:div w:id="732967212">
      <w:bodyDiv w:val="1"/>
      <w:marLeft w:val="0"/>
      <w:marRight w:val="0"/>
      <w:marTop w:val="0"/>
      <w:marBottom w:val="0"/>
      <w:divBdr>
        <w:top w:val="none" w:sz="0" w:space="0" w:color="auto"/>
        <w:left w:val="none" w:sz="0" w:space="0" w:color="auto"/>
        <w:bottom w:val="none" w:sz="0" w:space="0" w:color="auto"/>
        <w:right w:val="none" w:sz="0" w:space="0" w:color="auto"/>
      </w:divBdr>
    </w:div>
    <w:div w:id="812872060">
      <w:bodyDiv w:val="1"/>
      <w:marLeft w:val="0"/>
      <w:marRight w:val="0"/>
      <w:marTop w:val="0"/>
      <w:marBottom w:val="0"/>
      <w:divBdr>
        <w:top w:val="none" w:sz="0" w:space="0" w:color="auto"/>
        <w:left w:val="none" w:sz="0" w:space="0" w:color="auto"/>
        <w:bottom w:val="none" w:sz="0" w:space="0" w:color="auto"/>
        <w:right w:val="none" w:sz="0" w:space="0" w:color="auto"/>
      </w:divBdr>
    </w:div>
    <w:div w:id="1217354589">
      <w:bodyDiv w:val="1"/>
      <w:marLeft w:val="0"/>
      <w:marRight w:val="0"/>
      <w:marTop w:val="0"/>
      <w:marBottom w:val="0"/>
      <w:divBdr>
        <w:top w:val="none" w:sz="0" w:space="0" w:color="auto"/>
        <w:left w:val="none" w:sz="0" w:space="0" w:color="auto"/>
        <w:bottom w:val="none" w:sz="0" w:space="0" w:color="auto"/>
        <w:right w:val="none" w:sz="0" w:space="0" w:color="auto"/>
      </w:divBdr>
    </w:div>
    <w:div w:id="1223906735">
      <w:bodyDiv w:val="1"/>
      <w:marLeft w:val="0"/>
      <w:marRight w:val="0"/>
      <w:marTop w:val="0"/>
      <w:marBottom w:val="0"/>
      <w:divBdr>
        <w:top w:val="none" w:sz="0" w:space="0" w:color="auto"/>
        <w:left w:val="none" w:sz="0" w:space="0" w:color="auto"/>
        <w:bottom w:val="none" w:sz="0" w:space="0" w:color="auto"/>
        <w:right w:val="none" w:sz="0" w:space="0" w:color="auto"/>
      </w:divBdr>
    </w:div>
    <w:div w:id="1283808536">
      <w:bodyDiv w:val="1"/>
      <w:marLeft w:val="0"/>
      <w:marRight w:val="0"/>
      <w:marTop w:val="0"/>
      <w:marBottom w:val="0"/>
      <w:divBdr>
        <w:top w:val="none" w:sz="0" w:space="0" w:color="auto"/>
        <w:left w:val="none" w:sz="0" w:space="0" w:color="auto"/>
        <w:bottom w:val="none" w:sz="0" w:space="0" w:color="auto"/>
        <w:right w:val="none" w:sz="0" w:space="0" w:color="auto"/>
      </w:divBdr>
    </w:div>
    <w:div w:id="208583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9.emf"/></Relationships>
</file>

<file path=word/_rels/header3.xml.rels><?xml version="1.0" encoding="UTF-8" standalone="yes"?>
<Relationships xmlns="http://schemas.openxmlformats.org/package/2006/relationships"><Relationship Id="rId1" Type="http://schemas.openxmlformats.org/officeDocument/2006/relationships/image" Target="media/image9.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ED4CF7-67AE-43B6-9723-77B3D81C3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2524</TotalTime>
  <Pages>109</Pages>
  <Words>28840</Words>
  <Characters>158621</Characters>
  <Application>Microsoft Office Word</Application>
  <DocSecurity>0</DocSecurity>
  <Lines>1321</Lines>
  <Paragraphs>374</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Test Plan Document</vt:lpstr>
      <vt:lpstr>Test Plan Document</vt:lpstr>
      <vt:lpstr>Test Plan Document</vt:lpstr>
    </vt:vector>
  </TitlesOfParts>
  <Company>GMV</Company>
  <LinksUpToDate>false</LinksUpToDate>
  <CharactersWithSpaces>187087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dc:title>
  <dc:creator>gmv</dc:creator>
  <cp:keywords>ngEO, Task4</cp:keywords>
  <cp:lastModifiedBy>Mokaddem Emna</cp:lastModifiedBy>
  <cp:revision>560</cp:revision>
  <dcterms:created xsi:type="dcterms:W3CDTF">2012-11-29T17:51:00Z</dcterms:created>
  <dcterms:modified xsi:type="dcterms:W3CDTF">2013-02-08T15:15:00Z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project">
    <vt:lpwstr>ngEO Task 4</vt:lpwstr>
  </property>
  <property fmtid="{D5CDD505-2E9C-101B-9397-08002B2CF9AE}" pid="4" name="date">
    <vt:lpwstr>08/02/2013</vt:lpwstr>
  </property>
  <property fmtid="{D5CDD505-2E9C-101B-9397-08002B2CF9AE}" pid="5" name="code">
    <vt:lpwstr>ngEO-WEBC-SSTP</vt:lpwstr>
  </property>
  <property fmtid="{D5CDD505-2E9C-101B-9397-08002B2CF9AE}" pid="6" name="prepared by">
    <vt:lpwstr>Fabien Lavignotte - Emna Mokaddem</vt:lpwstr>
  </property>
  <property fmtid="{D5CDD505-2E9C-101B-9397-08002B2CF9AE}" pid="7" name="authorized by">
    <vt:lpwstr>Magalie Bellou</vt:lpwstr>
  </property>
  <property fmtid="{D5CDD505-2E9C-101B-9397-08002B2CF9AE}" pid="8" name="subsystem">
    <vt:lpwstr>Web Client</vt:lpwstr>
  </property>
  <property fmtid="{D5CDD505-2E9C-101B-9397-08002B2CF9AE}" pid="9" name="ReferenceQuantity">
    <vt:i4>1</vt:i4>
  </property>
</Properties>
</file>