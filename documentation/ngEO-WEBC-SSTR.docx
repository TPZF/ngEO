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6E38" w:rsidRPr="00417548" w:rsidRDefault="00E16E38" w:rsidP="00E16E38">
      <w:pPr>
        <w:pStyle w:val="TtuloProject"/>
        <w:rPr>
          <w:lang w:val="en-GB"/>
        </w:rPr>
      </w:pPr>
      <w:r w:rsidRPr="00417548">
        <w:rPr>
          <w:lang w:val="en-GB"/>
        </w:rPr>
        <w:fldChar w:fldCharType="begin"/>
      </w:r>
      <w:r w:rsidRPr="00417548">
        <w:rPr>
          <w:lang w:val="en-GB"/>
        </w:rPr>
        <w:instrText xml:space="preserve"> DOCPROPERTY "project"  \* MERGEFORMAT </w:instrText>
      </w:r>
      <w:r w:rsidRPr="00417548">
        <w:rPr>
          <w:lang w:val="en-GB"/>
        </w:rPr>
        <w:fldChar w:fldCharType="separate"/>
      </w:r>
      <w:r w:rsidR="0019681F">
        <w:rPr>
          <w:lang w:val="en-GB"/>
        </w:rPr>
        <w:t>ngEO Task 4</w:t>
      </w:r>
      <w:r w:rsidRPr="00417548">
        <w:rPr>
          <w:lang w:val="en-GB"/>
        </w:rPr>
        <w:fldChar w:fldCharType="end"/>
      </w:r>
    </w:p>
    <w:p w:rsidR="00E16E38" w:rsidRPr="00417548" w:rsidRDefault="00E16E38" w:rsidP="00E16E38">
      <w:pPr>
        <w:pStyle w:val="Title"/>
        <w:rPr>
          <w:lang w:val="en-GB"/>
        </w:rPr>
      </w:pPr>
      <w:r w:rsidRPr="00417548">
        <w:rPr>
          <w:lang w:val="en-GB"/>
        </w:rPr>
        <w:fldChar w:fldCharType="begin"/>
      </w:r>
      <w:r w:rsidRPr="00417548">
        <w:rPr>
          <w:lang w:val="en-GB"/>
        </w:rPr>
        <w:instrText xml:space="preserve"> DOCPROPERTY  subsystem  \* MERGEFORMAT </w:instrText>
      </w:r>
      <w:r w:rsidRPr="00417548">
        <w:rPr>
          <w:lang w:val="en-GB"/>
        </w:rPr>
        <w:fldChar w:fldCharType="separate"/>
      </w:r>
      <w:r w:rsidR="0019681F">
        <w:rPr>
          <w:lang w:val="en-GB"/>
        </w:rPr>
        <w:t>Web Client</w:t>
      </w:r>
      <w:r w:rsidRPr="00417548">
        <w:rPr>
          <w:lang w:val="en-GB"/>
        </w:rPr>
        <w:fldChar w:fldCharType="end"/>
      </w:r>
    </w:p>
    <w:p w:rsidR="00E16E38" w:rsidRPr="00417548" w:rsidRDefault="00E16E38" w:rsidP="00E16E38">
      <w:pPr>
        <w:pStyle w:val="Coverpagesubtitle"/>
        <w:rPr>
          <w:color w:val="auto"/>
          <w:sz w:val="56"/>
          <w:lang w:val="en-GB"/>
        </w:rPr>
      </w:pPr>
      <w:r w:rsidRPr="00417548">
        <w:rPr>
          <w:color w:val="auto"/>
          <w:sz w:val="56"/>
          <w:lang w:val="en-GB"/>
        </w:rPr>
        <w:fldChar w:fldCharType="begin"/>
      </w:r>
      <w:r w:rsidRPr="00417548">
        <w:rPr>
          <w:color w:val="auto"/>
          <w:sz w:val="56"/>
          <w:lang w:val="en-GB"/>
        </w:rPr>
        <w:instrText xml:space="preserve"> DOCPROPERTY  Title  \* MERGEFORMAT </w:instrText>
      </w:r>
      <w:r w:rsidRPr="00417548">
        <w:rPr>
          <w:color w:val="auto"/>
          <w:sz w:val="56"/>
          <w:lang w:val="en-GB"/>
        </w:rPr>
        <w:fldChar w:fldCharType="separate"/>
      </w:r>
      <w:r w:rsidR="0019681F">
        <w:rPr>
          <w:color w:val="auto"/>
          <w:sz w:val="56"/>
          <w:lang w:val="en-GB"/>
        </w:rPr>
        <w:t>Test Report Document</w:t>
      </w:r>
      <w:r w:rsidRPr="00417548">
        <w:rPr>
          <w:color w:val="auto"/>
          <w:sz w:val="56"/>
          <w:lang w:val="en-GB"/>
        </w:rPr>
        <w:fldChar w:fldCharType="end"/>
      </w:r>
      <w:r w:rsidRPr="00417548">
        <w:rPr>
          <w:color w:val="auto"/>
          <w:sz w:val="56"/>
          <w:lang w:val="en-GB"/>
        </w:rPr>
        <w:t xml:space="preserve"> </w:t>
      </w:r>
    </w:p>
    <w:p w:rsidR="00E16E38" w:rsidRPr="00417548" w:rsidRDefault="00E16E38" w:rsidP="00E16E38">
      <w:pPr>
        <w:pStyle w:val="IndexHeading"/>
        <w:rPr>
          <w:lang w:val="en-GB"/>
        </w:rPr>
      </w:pPr>
      <w:r w:rsidRPr="00417548">
        <w:rPr>
          <w:lang w:val="en-GB"/>
        </w:rPr>
        <w:lastRenderedPageBreak/>
        <w:t>document status sheet</w:t>
      </w:r>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1488"/>
        <w:gridCol w:w="1276"/>
        <w:gridCol w:w="708"/>
        <w:gridCol w:w="5958"/>
      </w:tblGrid>
      <w:tr w:rsidR="00E16E38" w:rsidRPr="00417548" w:rsidTr="00E61BC8">
        <w:trPr>
          <w:tblHeader/>
        </w:trPr>
        <w:tc>
          <w:tcPr>
            <w:tcW w:w="1488" w:type="dxa"/>
            <w:shd w:val="clear" w:color="auto" w:fill="8B8D8E"/>
          </w:tcPr>
          <w:p w:rsidR="00E16E38" w:rsidRPr="00417548" w:rsidRDefault="00E16E38" w:rsidP="00E61BC8">
            <w:pPr>
              <w:pStyle w:val="tableheader"/>
              <w:rPr>
                <w:lang w:val="en-GB"/>
              </w:rPr>
            </w:pPr>
            <w:r w:rsidRPr="00417548">
              <w:rPr>
                <w:lang w:val="en-GB"/>
              </w:rPr>
              <w:t>Version</w:t>
            </w:r>
          </w:p>
        </w:tc>
        <w:tc>
          <w:tcPr>
            <w:tcW w:w="1276" w:type="dxa"/>
            <w:shd w:val="clear" w:color="auto" w:fill="8B8D8E"/>
          </w:tcPr>
          <w:p w:rsidR="00E16E38" w:rsidRPr="00417548" w:rsidRDefault="00E16E38" w:rsidP="00E61BC8">
            <w:pPr>
              <w:pStyle w:val="tableheader"/>
              <w:rPr>
                <w:lang w:val="en-GB"/>
              </w:rPr>
            </w:pPr>
            <w:r w:rsidRPr="00417548">
              <w:rPr>
                <w:lang w:val="en-GB"/>
              </w:rPr>
              <w:t>Date</w:t>
            </w:r>
          </w:p>
        </w:tc>
        <w:tc>
          <w:tcPr>
            <w:tcW w:w="708" w:type="dxa"/>
            <w:shd w:val="clear" w:color="auto" w:fill="8B8D8E"/>
          </w:tcPr>
          <w:p w:rsidR="00E16E38" w:rsidRPr="00417548" w:rsidRDefault="00E16E38" w:rsidP="00E61BC8">
            <w:pPr>
              <w:pStyle w:val="tableheader"/>
              <w:rPr>
                <w:lang w:val="en-GB"/>
              </w:rPr>
            </w:pPr>
            <w:r w:rsidRPr="00417548">
              <w:rPr>
                <w:lang w:val="en-GB"/>
              </w:rPr>
              <w:t>Pages</w:t>
            </w:r>
          </w:p>
        </w:tc>
        <w:tc>
          <w:tcPr>
            <w:tcW w:w="5958" w:type="dxa"/>
            <w:shd w:val="clear" w:color="auto" w:fill="8B8D8E"/>
          </w:tcPr>
          <w:p w:rsidR="00E16E38" w:rsidRPr="00417548" w:rsidRDefault="00E16E38" w:rsidP="00E61BC8">
            <w:pPr>
              <w:pStyle w:val="tableheader"/>
              <w:rPr>
                <w:lang w:val="en-GB"/>
              </w:rPr>
            </w:pPr>
            <w:r w:rsidRPr="00417548">
              <w:rPr>
                <w:lang w:val="en-GB"/>
              </w:rPr>
              <w:t>Changes</w:t>
            </w:r>
          </w:p>
        </w:tc>
      </w:tr>
      <w:tr w:rsidR="00E16E38" w:rsidRPr="00417548" w:rsidTr="00E61BC8">
        <w:tc>
          <w:tcPr>
            <w:tcW w:w="1488" w:type="dxa"/>
          </w:tcPr>
          <w:p w:rsidR="00E16E38" w:rsidRPr="00417548" w:rsidRDefault="00E16E38" w:rsidP="00E61BC8">
            <w:pPr>
              <w:pStyle w:val="tabletext"/>
              <w:rPr>
                <w:lang w:val="en-GB"/>
              </w:rPr>
            </w:pPr>
            <w:r w:rsidRPr="00417548">
              <w:rPr>
                <w:lang w:val="en-GB"/>
              </w:rPr>
              <w:fldChar w:fldCharType="begin"/>
            </w:r>
            <w:r w:rsidRPr="00417548">
              <w:rPr>
                <w:lang w:val="en-GB"/>
              </w:rPr>
              <w:instrText xml:space="preserve"> DOCPROPERTY "version"  \* MERGEFORMAT </w:instrText>
            </w:r>
            <w:r w:rsidRPr="00417548">
              <w:rPr>
                <w:lang w:val="en-GB"/>
              </w:rPr>
              <w:fldChar w:fldCharType="separate"/>
            </w:r>
            <w:r w:rsidR="0019681F">
              <w:rPr>
                <w:lang w:val="en-GB"/>
              </w:rPr>
              <w:t>2.0</w:t>
            </w:r>
            <w:r w:rsidRPr="00417548">
              <w:rPr>
                <w:lang w:val="en-GB"/>
              </w:rPr>
              <w:fldChar w:fldCharType="end"/>
            </w:r>
          </w:p>
        </w:tc>
        <w:tc>
          <w:tcPr>
            <w:tcW w:w="1276" w:type="dxa"/>
          </w:tcPr>
          <w:p w:rsidR="00E16E38" w:rsidRPr="00417548" w:rsidRDefault="00E16E38" w:rsidP="00E61BC8">
            <w:pPr>
              <w:pStyle w:val="tabletext"/>
              <w:rPr>
                <w:lang w:val="en-GB"/>
              </w:rPr>
            </w:pPr>
            <w:r w:rsidRPr="00417548">
              <w:rPr>
                <w:lang w:val="en-GB"/>
              </w:rPr>
              <w:fldChar w:fldCharType="begin"/>
            </w:r>
            <w:r w:rsidRPr="00417548">
              <w:rPr>
                <w:lang w:val="en-GB"/>
              </w:rPr>
              <w:instrText xml:space="preserve"> DOCPROPERTY "date"  \* MERGEFORMAT </w:instrText>
            </w:r>
            <w:r w:rsidRPr="00417548">
              <w:rPr>
                <w:lang w:val="en-GB"/>
              </w:rPr>
              <w:fldChar w:fldCharType="separate"/>
            </w:r>
            <w:r w:rsidR="0019681F">
              <w:rPr>
                <w:lang w:val="en-GB"/>
              </w:rPr>
              <w:t>08/02/2013</w:t>
            </w:r>
            <w:r w:rsidRPr="00417548">
              <w:rPr>
                <w:lang w:val="en-GB"/>
              </w:rPr>
              <w:fldChar w:fldCharType="end"/>
            </w:r>
          </w:p>
        </w:tc>
        <w:tc>
          <w:tcPr>
            <w:tcW w:w="708" w:type="dxa"/>
          </w:tcPr>
          <w:p w:rsidR="00E16E38" w:rsidRPr="00417548" w:rsidRDefault="00B2797A" w:rsidP="00E61BC8">
            <w:pPr>
              <w:pStyle w:val="tabletext"/>
              <w:jc w:val="center"/>
              <w:rPr>
                <w:lang w:val="en-GB"/>
              </w:rPr>
            </w:pPr>
            <w:r>
              <w:rPr>
                <w:lang w:val="en-GB"/>
              </w:rPr>
              <w:t>102</w:t>
            </w:r>
          </w:p>
        </w:tc>
        <w:tc>
          <w:tcPr>
            <w:tcW w:w="5958" w:type="dxa"/>
          </w:tcPr>
          <w:p w:rsidR="00E16E38" w:rsidRPr="00417548" w:rsidRDefault="00E16E38" w:rsidP="00E61BC8">
            <w:pPr>
              <w:pStyle w:val="tabletext"/>
              <w:rPr>
                <w:lang w:val="en-GB"/>
              </w:rPr>
            </w:pPr>
            <w:r w:rsidRPr="00417548">
              <w:rPr>
                <w:lang w:val="en-GB"/>
              </w:rPr>
              <w:t>First published version</w:t>
            </w:r>
            <w:r w:rsidR="00DC1814">
              <w:rPr>
                <w:lang w:val="en-GB"/>
              </w:rPr>
              <w:t xml:space="preserve"> FOR SPRINT4</w:t>
            </w:r>
          </w:p>
        </w:tc>
      </w:tr>
    </w:tbl>
    <w:p w:rsidR="00E16E38" w:rsidRPr="00417548" w:rsidRDefault="00E16E38" w:rsidP="00E16E38">
      <w:pPr>
        <w:rPr>
          <w:lang w:val="en-GB"/>
        </w:rPr>
      </w:pPr>
    </w:p>
    <w:p w:rsidR="00E16E38" w:rsidRPr="00417548" w:rsidRDefault="00E16E38" w:rsidP="00E16E38">
      <w:pPr>
        <w:pStyle w:val="IndexHeading"/>
        <w:rPr>
          <w:lang w:val="en-GB"/>
        </w:rPr>
      </w:pPr>
      <w:r w:rsidRPr="00417548">
        <w:rPr>
          <w:lang w:val="en-GB"/>
        </w:rPr>
        <w:lastRenderedPageBreak/>
        <w:t>TABLE OF CONTENTS</w:t>
      </w:r>
    </w:p>
    <w:p w:rsidR="0031560F" w:rsidRDefault="00E16E38">
      <w:pPr>
        <w:pStyle w:val="TOC1"/>
        <w:rPr>
          <w:rFonts w:asciiTheme="minorHAnsi" w:eastAsiaTheme="minorEastAsia" w:hAnsiTheme="minorHAnsi" w:cstheme="minorBidi"/>
          <w:caps w:val="0"/>
          <w:spacing w:val="0"/>
          <w:sz w:val="22"/>
          <w:szCs w:val="22"/>
          <w:lang w:val="fr-FR" w:eastAsia="fr-FR"/>
        </w:rPr>
      </w:pPr>
      <w:r>
        <w:rPr>
          <w:caps w:val="0"/>
          <w:lang w:val="en-GB"/>
        </w:rPr>
        <w:fldChar w:fldCharType="begin"/>
      </w:r>
      <w:r>
        <w:rPr>
          <w:caps w:val="0"/>
          <w:lang w:val="en-GB"/>
        </w:rPr>
        <w:instrText xml:space="preserve"> TOC \o "1-5" \u </w:instrText>
      </w:r>
      <w:r>
        <w:rPr>
          <w:caps w:val="0"/>
          <w:lang w:val="en-GB"/>
        </w:rPr>
        <w:fldChar w:fldCharType="separate"/>
      </w:r>
      <w:bookmarkStart w:id="0" w:name="_GoBack"/>
      <w:bookmarkEnd w:id="0"/>
      <w:r w:rsidR="0031560F" w:rsidRPr="00367F64">
        <w:rPr>
          <w:lang w:val="en-GB"/>
        </w:rPr>
        <w:t>1.</w:t>
      </w:r>
      <w:r w:rsidR="0031560F">
        <w:rPr>
          <w:rFonts w:asciiTheme="minorHAnsi" w:eastAsiaTheme="minorEastAsia" w:hAnsiTheme="minorHAnsi" w:cstheme="minorBidi"/>
          <w:caps w:val="0"/>
          <w:spacing w:val="0"/>
          <w:sz w:val="22"/>
          <w:szCs w:val="22"/>
          <w:lang w:val="fr-FR" w:eastAsia="fr-FR"/>
        </w:rPr>
        <w:tab/>
      </w:r>
      <w:r w:rsidR="0031560F" w:rsidRPr="00367F64">
        <w:rPr>
          <w:lang w:val="en-GB"/>
        </w:rPr>
        <w:t>Introduction</w:t>
      </w:r>
      <w:r w:rsidR="0031560F">
        <w:tab/>
      </w:r>
      <w:r w:rsidR="0031560F">
        <w:fldChar w:fldCharType="begin"/>
      </w:r>
      <w:r w:rsidR="0031560F">
        <w:instrText xml:space="preserve"> PAGEREF _Toc352169161 \h </w:instrText>
      </w:r>
      <w:r w:rsidR="0031560F">
        <w:fldChar w:fldCharType="separate"/>
      </w:r>
      <w:r w:rsidR="0031560F">
        <w:t>6</w:t>
      </w:r>
      <w:r w:rsidR="0031560F">
        <w:fldChar w:fldCharType="end"/>
      </w:r>
    </w:p>
    <w:p w:rsidR="0031560F" w:rsidRDefault="0031560F">
      <w:pPr>
        <w:pStyle w:val="TOC2"/>
        <w:tabs>
          <w:tab w:val="left" w:pos="1305"/>
        </w:tabs>
        <w:rPr>
          <w:rFonts w:asciiTheme="minorHAnsi" w:eastAsiaTheme="minorEastAsia" w:hAnsiTheme="minorHAnsi" w:cstheme="minorBidi"/>
          <w:bCs w:val="0"/>
          <w:caps w:val="0"/>
          <w:spacing w:val="0"/>
          <w:sz w:val="22"/>
          <w:szCs w:val="22"/>
          <w:lang w:val="fr-FR" w:eastAsia="fr-FR"/>
        </w:rPr>
      </w:pPr>
      <w:r w:rsidRPr="00367F64">
        <w:t>1.1</w:t>
      </w:r>
      <w:r>
        <w:rPr>
          <w:rFonts w:asciiTheme="minorHAnsi" w:eastAsiaTheme="minorEastAsia" w:hAnsiTheme="minorHAnsi" w:cstheme="minorBidi"/>
          <w:bCs w:val="0"/>
          <w:caps w:val="0"/>
          <w:spacing w:val="0"/>
          <w:sz w:val="22"/>
          <w:szCs w:val="22"/>
          <w:lang w:val="fr-FR" w:eastAsia="fr-FR"/>
        </w:rPr>
        <w:tab/>
      </w:r>
      <w:r w:rsidRPr="00367F64">
        <w:t>Purpose</w:t>
      </w:r>
      <w:r>
        <w:tab/>
      </w:r>
      <w:r>
        <w:fldChar w:fldCharType="begin"/>
      </w:r>
      <w:r>
        <w:instrText xml:space="preserve"> PAGEREF _Toc352169162 \h </w:instrText>
      </w:r>
      <w:r>
        <w:fldChar w:fldCharType="separate"/>
      </w:r>
      <w:r>
        <w:t>6</w:t>
      </w:r>
      <w:r>
        <w:fldChar w:fldCharType="end"/>
      </w:r>
    </w:p>
    <w:p w:rsidR="0031560F" w:rsidRDefault="0031560F">
      <w:pPr>
        <w:pStyle w:val="TOC2"/>
        <w:tabs>
          <w:tab w:val="left" w:pos="1305"/>
        </w:tabs>
        <w:rPr>
          <w:rFonts w:asciiTheme="minorHAnsi" w:eastAsiaTheme="minorEastAsia" w:hAnsiTheme="minorHAnsi" w:cstheme="minorBidi"/>
          <w:bCs w:val="0"/>
          <w:caps w:val="0"/>
          <w:spacing w:val="0"/>
          <w:sz w:val="22"/>
          <w:szCs w:val="22"/>
          <w:lang w:val="fr-FR" w:eastAsia="fr-FR"/>
        </w:rPr>
      </w:pPr>
      <w:r w:rsidRPr="00367F64">
        <w:t>1.2</w:t>
      </w:r>
      <w:r>
        <w:rPr>
          <w:rFonts w:asciiTheme="minorHAnsi" w:eastAsiaTheme="minorEastAsia" w:hAnsiTheme="minorHAnsi" w:cstheme="minorBidi"/>
          <w:bCs w:val="0"/>
          <w:caps w:val="0"/>
          <w:spacing w:val="0"/>
          <w:sz w:val="22"/>
          <w:szCs w:val="22"/>
          <w:lang w:val="fr-FR" w:eastAsia="fr-FR"/>
        </w:rPr>
        <w:tab/>
      </w:r>
      <w:r w:rsidRPr="00367F64">
        <w:t>Scope</w:t>
      </w:r>
      <w:r>
        <w:tab/>
      </w:r>
      <w:r>
        <w:fldChar w:fldCharType="begin"/>
      </w:r>
      <w:r>
        <w:instrText xml:space="preserve"> PAGEREF _Toc352169163 \h </w:instrText>
      </w:r>
      <w:r>
        <w:fldChar w:fldCharType="separate"/>
      </w:r>
      <w:r>
        <w:t>6</w:t>
      </w:r>
      <w:r>
        <w:fldChar w:fldCharType="end"/>
      </w:r>
    </w:p>
    <w:p w:rsidR="0031560F" w:rsidRDefault="0031560F">
      <w:pPr>
        <w:pStyle w:val="TOC1"/>
        <w:rPr>
          <w:rFonts w:asciiTheme="minorHAnsi" w:eastAsiaTheme="minorEastAsia" w:hAnsiTheme="minorHAnsi" w:cstheme="minorBidi"/>
          <w:caps w:val="0"/>
          <w:spacing w:val="0"/>
          <w:sz w:val="22"/>
          <w:szCs w:val="22"/>
          <w:lang w:val="fr-FR" w:eastAsia="fr-FR"/>
        </w:rPr>
      </w:pPr>
      <w:r w:rsidRPr="00367F64">
        <w:rPr>
          <w:lang w:val="en-GB"/>
        </w:rPr>
        <w:t>2.</w:t>
      </w:r>
      <w:r>
        <w:rPr>
          <w:rFonts w:asciiTheme="minorHAnsi" w:eastAsiaTheme="minorEastAsia" w:hAnsiTheme="minorHAnsi" w:cstheme="minorBidi"/>
          <w:caps w:val="0"/>
          <w:spacing w:val="0"/>
          <w:sz w:val="22"/>
          <w:szCs w:val="22"/>
          <w:lang w:val="fr-FR" w:eastAsia="fr-FR"/>
        </w:rPr>
        <w:tab/>
      </w:r>
      <w:r w:rsidRPr="00367F64">
        <w:rPr>
          <w:lang w:val="en-GB"/>
        </w:rPr>
        <w:t>Applicable and Reference Documents</w:t>
      </w:r>
      <w:r>
        <w:tab/>
      </w:r>
      <w:r>
        <w:fldChar w:fldCharType="begin"/>
      </w:r>
      <w:r>
        <w:instrText xml:space="preserve"> PAGEREF _Toc352169164 \h </w:instrText>
      </w:r>
      <w:r>
        <w:fldChar w:fldCharType="separate"/>
      </w:r>
      <w:r>
        <w:t>7</w:t>
      </w:r>
      <w:r>
        <w:fldChar w:fldCharType="end"/>
      </w:r>
    </w:p>
    <w:p w:rsidR="0031560F" w:rsidRDefault="0031560F">
      <w:pPr>
        <w:pStyle w:val="TOC2"/>
        <w:tabs>
          <w:tab w:val="left" w:pos="1305"/>
        </w:tabs>
        <w:rPr>
          <w:rFonts w:asciiTheme="minorHAnsi" w:eastAsiaTheme="minorEastAsia" w:hAnsiTheme="minorHAnsi" w:cstheme="minorBidi"/>
          <w:bCs w:val="0"/>
          <w:caps w:val="0"/>
          <w:spacing w:val="0"/>
          <w:sz w:val="22"/>
          <w:szCs w:val="22"/>
          <w:lang w:val="fr-FR" w:eastAsia="fr-FR"/>
        </w:rPr>
      </w:pPr>
      <w:r w:rsidRPr="00367F64">
        <w:t>2.1</w:t>
      </w:r>
      <w:r>
        <w:rPr>
          <w:rFonts w:asciiTheme="minorHAnsi" w:eastAsiaTheme="minorEastAsia" w:hAnsiTheme="minorHAnsi" w:cstheme="minorBidi"/>
          <w:bCs w:val="0"/>
          <w:caps w:val="0"/>
          <w:spacing w:val="0"/>
          <w:sz w:val="22"/>
          <w:szCs w:val="22"/>
          <w:lang w:val="fr-FR" w:eastAsia="fr-FR"/>
        </w:rPr>
        <w:tab/>
      </w:r>
      <w:r w:rsidRPr="00367F64">
        <w:t>Applicable Documents</w:t>
      </w:r>
      <w:r>
        <w:tab/>
      </w:r>
      <w:r>
        <w:fldChar w:fldCharType="begin"/>
      </w:r>
      <w:r>
        <w:instrText xml:space="preserve"> PAGEREF _Toc352169165 \h </w:instrText>
      </w:r>
      <w:r>
        <w:fldChar w:fldCharType="separate"/>
      </w:r>
      <w:r>
        <w:t>7</w:t>
      </w:r>
      <w:r>
        <w:fldChar w:fldCharType="end"/>
      </w:r>
    </w:p>
    <w:p w:rsidR="0031560F" w:rsidRDefault="0031560F">
      <w:pPr>
        <w:pStyle w:val="TOC2"/>
        <w:tabs>
          <w:tab w:val="left" w:pos="1305"/>
        </w:tabs>
        <w:rPr>
          <w:rFonts w:asciiTheme="minorHAnsi" w:eastAsiaTheme="minorEastAsia" w:hAnsiTheme="minorHAnsi" w:cstheme="minorBidi"/>
          <w:bCs w:val="0"/>
          <w:caps w:val="0"/>
          <w:spacing w:val="0"/>
          <w:sz w:val="22"/>
          <w:szCs w:val="22"/>
          <w:lang w:val="fr-FR" w:eastAsia="fr-FR"/>
        </w:rPr>
      </w:pPr>
      <w:r w:rsidRPr="00367F64">
        <w:t>2.2</w:t>
      </w:r>
      <w:r>
        <w:rPr>
          <w:rFonts w:asciiTheme="minorHAnsi" w:eastAsiaTheme="minorEastAsia" w:hAnsiTheme="minorHAnsi" w:cstheme="minorBidi"/>
          <w:bCs w:val="0"/>
          <w:caps w:val="0"/>
          <w:spacing w:val="0"/>
          <w:sz w:val="22"/>
          <w:szCs w:val="22"/>
          <w:lang w:val="fr-FR" w:eastAsia="fr-FR"/>
        </w:rPr>
        <w:tab/>
      </w:r>
      <w:r w:rsidRPr="00367F64">
        <w:t>Reference Documents</w:t>
      </w:r>
      <w:r>
        <w:tab/>
      </w:r>
      <w:r>
        <w:fldChar w:fldCharType="begin"/>
      </w:r>
      <w:r>
        <w:instrText xml:space="preserve"> PAGEREF _Toc352169166 \h </w:instrText>
      </w:r>
      <w:r>
        <w:fldChar w:fldCharType="separate"/>
      </w:r>
      <w:r>
        <w:t>7</w:t>
      </w:r>
      <w:r>
        <w:fldChar w:fldCharType="end"/>
      </w:r>
    </w:p>
    <w:p w:rsidR="0031560F" w:rsidRDefault="0031560F">
      <w:pPr>
        <w:pStyle w:val="TOC1"/>
        <w:rPr>
          <w:rFonts w:asciiTheme="minorHAnsi" w:eastAsiaTheme="minorEastAsia" w:hAnsiTheme="minorHAnsi" w:cstheme="minorBidi"/>
          <w:caps w:val="0"/>
          <w:spacing w:val="0"/>
          <w:sz w:val="22"/>
          <w:szCs w:val="22"/>
          <w:lang w:val="fr-FR" w:eastAsia="fr-FR"/>
        </w:rPr>
      </w:pPr>
      <w:r w:rsidRPr="00367F64">
        <w:rPr>
          <w:lang w:val="en-GB"/>
        </w:rPr>
        <w:t>3.</w:t>
      </w:r>
      <w:r>
        <w:rPr>
          <w:rFonts w:asciiTheme="minorHAnsi" w:eastAsiaTheme="minorEastAsia" w:hAnsiTheme="minorHAnsi" w:cstheme="minorBidi"/>
          <w:caps w:val="0"/>
          <w:spacing w:val="0"/>
          <w:sz w:val="22"/>
          <w:szCs w:val="22"/>
          <w:lang w:val="fr-FR" w:eastAsia="fr-FR"/>
        </w:rPr>
        <w:tab/>
      </w:r>
      <w:r w:rsidRPr="00367F64">
        <w:rPr>
          <w:lang w:val="en-GB"/>
        </w:rPr>
        <w:t>Terms, Definitions and Abbreviated Terms</w:t>
      </w:r>
      <w:r>
        <w:tab/>
      </w:r>
      <w:r>
        <w:fldChar w:fldCharType="begin"/>
      </w:r>
      <w:r>
        <w:instrText xml:space="preserve"> PAGEREF _Toc352169167 \h </w:instrText>
      </w:r>
      <w:r>
        <w:fldChar w:fldCharType="separate"/>
      </w:r>
      <w:r>
        <w:t>8</w:t>
      </w:r>
      <w:r>
        <w:fldChar w:fldCharType="end"/>
      </w:r>
    </w:p>
    <w:p w:rsidR="0031560F" w:rsidRDefault="0031560F">
      <w:pPr>
        <w:pStyle w:val="TOC2"/>
        <w:tabs>
          <w:tab w:val="left" w:pos="1305"/>
        </w:tabs>
        <w:rPr>
          <w:rFonts w:asciiTheme="minorHAnsi" w:eastAsiaTheme="minorEastAsia" w:hAnsiTheme="minorHAnsi" w:cstheme="minorBidi"/>
          <w:bCs w:val="0"/>
          <w:caps w:val="0"/>
          <w:spacing w:val="0"/>
          <w:sz w:val="22"/>
          <w:szCs w:val="22"/>
          <w:lang w:val="fr-FR" w:eastAsia="fr-FR"/>
        </w:rPr>
      </w:pPr>
      <w:r w:rsidRPr="00367F64">
        <w:t>3.1</w:t>
      </w:r>
      <w:r>
        <w:rPr>
          <w:rFonts w:asciiTheme="minorHAnsi" w:eastAsiaTheme="minorEastAsia" w:hAnsiTheme="minorHAnsi" w:cstheme="minorBidi"/>
          <w:bCs w:val="0"/>
          <w:caps w:val="0"/>
          <w:spacing w:val="0"/>
          <w:sz w:val="22"/>
          <w:szCs w:val="22"/>
          <w:lang w:val="fr-FR" w:eastAsia="fr-FR"/>
        </w:rPr>
        <w:tab/>
      </w:r>
      <w:r w:rsidRPr="00367F64">
        <w:t>Definitions</w:t>
      </w:r>
      <w:r>
        <w:tab/>
      </w:r>
      <w:r>
        <w:fldChar w:fldCharType="begin"/>
      </w:r>
      <w:r>
        <w:instrText xml:space="preserve"> PAGEREF _Toc352169168 \h </w:instrText>
      </w:r>
      <w:r>
        <w:fldChar w:fldCharType="separate"/>
      </w:r>
      <w:r>
        <w:t>8</w:t>
      </w:r>
      <w:r>
        <w:fldChar w:fldCharType="end"/>
      </w:r>
    </w:p>
    <w:p w:rsidR="0031560F" w:rsidRDefault="0031560F">
      <w:pPr>
        <w:pStyle w:val="TOC2"/>
        <w:tabs>
          <w:tab w:val="left" w:pos="1305"/>
        </w:tabs>
        <w:rPr>
          <w:rFonts w:asciiTheme="minorHAnsi" w:eastAsiaTheme="minorEastAsia" w:hAnsiTheme="minorHAnsi" w:cstheme="minorBidi"/>
          <w:bCs w:val="0"/>
          <w:caps w:val="0"/>
          <w:spacing w:val="0"/>
          <w:sz w:val="22"/>
          <w:szCs w:val="22"/>
          <w:lang w:val="fr-FR" w:eastAsia="fr-FR"/>
        </w:rPr>
      </w:pPr>
      <w:r w:rsidRPr="00367F64">
        <w:t>3.2</w:t>
      </w:r>
      <w:r>
        <w:rPr>
          <w:rFonts w:asciiTheme="minorHAnsi" w:eastAsiaTheme="minorEastAsia" w:hAnsiTheme="minorHAnsi" w:cstheme="minorBidi"/>
          <w:bCs w:val="0"/>
          <w:caps w:val="0"/>
          <w:spacing w:val="0"/>
          <w:sz w:val="22"/>
          <w:szCs w:val="22"/>
          <w:lang w:val="fr-FR" w:eastAsia="fr-FR"/>
        </w:rPr>
        <w:tab/>
      </w:r>
      <w:r w:rsidRPr="00367F64">
        <w:t>Acronyms</w:t>
      </w:r>
      <w:r>
        <w:tab/>
      </w:r>
      <w:r>
        <w:fldChar w:fldCharType="begin"/>
      </w:r>
      <w:r>
        <w:instrText xml:space="preserve"> PAGEREF _Toc352169169 \h </w:instrText>
      </w:r>
      <w:r>
        <w:fldChar w:fldCharType="separate"/>
      </w:r>
      <w:r>
        <w:t>8</w:t>
      </w:r>
      <w:r>
        <w:fldChar w:fldCharType="end"/>
      </w:r>
    </w:p>
    <w:p w:rsidR="0031560F" w:rsidRDefault="0031560F">
      <w:pPr>
        <w:pStyle w:val="TOC1"/>
        <w:rPr>
          <w:rFonts w:asciiTheme="minorHAnsi" w:eastAsiaTheme="minorEastAsia" w:hAnsiTheme="minorHAnsi" w:cstheme="minorBidi"/>
          <w:caps w:val="0"/>
          <w:spacing w:val="0"/>
          <w:sz w:val="22"/>
          <w:szCs w:val="22"/>
          <w:lang w:val="fr-FR" w:eastAsia="fr-FR"/>
        </w:rPr>
      </w:pPr>
      <w:r w:rsidRPr="00367F64">
        <w:rPr>
          <w:lang w:val="en-GB"/>
        </w:rPr>
        <w:t>4.</w:t>
      </w:r>
      <w:r>
        <w:rPr>
          <w:rFonts w:asciiTheme="minorHAnsi" w:eastAsiaTheme="minorEastAsia" w:hAnsiTheme="minorHAnsi" w:cstheme="minorBidi"/>
          <w:caps w:val="0"/>
          <w:spacing w:val="0"/>
          <w:sz w:val="22"/>
          <w:szCs w:val="22"/>
          <w:lang w:val="fr-FR" w:eastAsia="fr-FR"/>
        </w:rPr>
        <w:tab/>
      </w:r>
      <w:r w:rsidRPr="00367F64">
        <w:rPr>
          <w:lang w:val="en-GB"/>
        </w:rPr>
        <w:t>Test result overview</w:t>
      </w:r>
      <w:r>
        <w:tab/>
      </w:r>
      <w:r>
        <w:fldChar w:fldCharType="begin"/>
      </w:r>
      <w:r>
        <w:instrText xml:space="preserve"> PAGEREF _Toc352169170 \h </w:instrText>
      </w:r>
      <w:r>
        <w:fldChar w:fldCharType="separate"/>
      </w:r>
      <w:r>
        <w:t>9</w:t>
      </w:r>
      <w:r>
        <w:fldChar w:fldCharType="end"/>
      </w:r>
    </w:p>
    <w:p w:rsidR="0031560F" w:rsidRDefault="0031560F">
      <w:pPr>
        <w:pStyle w:val="TOC2"/>
        <w:tabs>
          <w:tab w:val="left" w:pos="1305"/>
        </w:tabs>
        <w:rPr>
          <w:rFonts w:asciiTheme="minorHAnsi" w:eastAsiaTheme="minorEastAsia" w:hAnsiTheme="minorHAnsi" w:cstheme="minorBidi"/>
          <w:bCs w:val="0"/>
          <w:caps w:val="0"/>
          <w:spacing w:val="0"/>
          <w:sz w:val="22"/>
          <w:szCs w:val="22"/>
          <w:lang w:val="fr-FR" w:eastAsia="fr-FR"/>
        </w:rPr>
      </w:pPr>
      <w:r>
        <w:t>4.1</w:t>
      </w:r>
      <w:r>
        <w:rPr>
          <w:rFonts w:asciiTheme="minorHAnsi" w:eastAsiaTheme="minorEastAsia" w:hAnsiTheme="minorHAnsi" w:cstheme="minorBidi"/>
          <w:bCs w:val="0"/>
          <w:caps w:val="0"/>
          <w:spacing w:val="0"/>
          <w:sz w:val="22"/>
          <w:szCs w:val="22"/>
          <w:lang w:val="fr-FR" w:eastAsia="fr-FR"/>
        </w:rPr>
        <w:tab/>
      </w:r>
      <w:r>
        <w:t>Overall status</w:t>
      </w:r>
      <w:r>
        <w:tab/>
      </w:r>
      <w:r>
        <w:fldChar w:fldCharType="begin"/>
      </w:r>
      <w:r>
        <w:instrText xml:space="preserve"> PAGEREF _Toc352169171 \h </w:instrText>
      </w:r>
      <w:r>
        <w:fldChar w:fldCharType="separate"/>
      </w:r>
      <w:r>
        <w:t>9</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4.1.1</w:t>
      </w:r>
      <w:r>
        <w:rPr>
          <w:rFonts w:asciiTheme="minorHAnsi" w:eastAsiaTheme="minorEastAsia" w:hAnsiTheme="minorHAnsi" w:cstheme="minorBidi"/>
          <w:bCs w:val="0"/>
          <w:iCs w:val="0"/>
          <w:caps w:val="0"/>
          <w:color w:val="auto"/>
          <w:spacing w:val="0"/>
          <w:sz w:val="22"/>
          <w:szCs w:val="22"/>
          <w:lang w:val="fr-FR" w:eastAsia="fr-FR"/>
        </w:rPr>
        <w:tab/>
      </w:r>
      <w:r>
        <w:t>Test status</w:t>
      </w:r>
      <w:r>
        <w:tab/>
      </w:r>
      <w:r>
        <w:fldChar w:fldCharType="begin"/>
      </w:r>
      <w:r>
        <w:instrText xml:space="preserve"> PAGEREF _Toc352169172 \h </w:instrText>
      </w:r>
      <w:r>
        <w:fldChar w:fldCharType="separate"/>
      </w:r>
      <w:r>
        <w:t>9</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4.1.2</w:t>
      </w:r>
      <w:r>
        <w:rPr>
          <w:rFonts w:asciiTheme="minorHAnsi" w:eastAsiaTheme="minorEastAsia" w:hAnsiTheme="minorHAnsi" w:cstheme="minorBidi"/>
          <w:bCs w:val="0"/>
          <w:iCs w:val="0"/>
          <w:caps w:val="0"/>
          <w:color w:val="auto"/>
          <w:spacing w:val="0"/>
          <w:sz w:val="22"/>
          <w:szCs w:val="22"/>
          <w:lang w:val="fr-FR" w:eastAsia="fr-FR"/>
        </w:rPr>
        <w:tab/>
      </w:r>
      <w:r>
        <w:t>Requirement coverage</w:t>
      </w:r>
      <w:r>
        <w:tab/>
      </w:r>
      <w:r>
        <w:fldChar w:fldCharType="begin"/>
      </w:r>
      <w:r>
        <w:instrText xml:space="preserve"> PAGEREF _Toc352169173 \h </w:instrText>
      </w:r>
      <w:r>
        <w:fldChar w:fldCharType="separate"/>
      </w:r>
      <w:r>
        <w:t>9</w:t>
      </w:r>
      <w:r>
        <w:fldChar w:fldCharType="end"/>
      </w:r>
    </w:p>
    <w:p w:rsidR="0031560F" w:rsidRDefault="0031560F">
      <w:pPr>
        <w:pStyle w:val="TOC2"/>
        <w:tabs>
          <w:tab w:val="left" w:pos="1305"/>
        </w:tabs>
        <w:rPr>
          <w:rFonts w:asciiTheme="minorHAnsi" w:eastAsiaTheme="minorEastAsia" w:hAnsiTheme="minorHAnsi" w:cstheme="minorBidi"/>
          <w:bCs w:val="0"/>
          <w:caps w:val="0"/>
          <w:spacing w:val="0"/>
          <w:sz w:val="22"/>
          <w:szCs w:val="22"/>
          <w:lang w:val="fr-FR" w:eastAsia="fr-FR"/>
        </w:rPr>
      </w:pPr>
      <w:r>
        <w:t>4.2</w:t>
      </w:r>
      <w:r>
        <w:rPr>
          <w:rFonts w:asciiTheme="minorHAnsi" w:eastAsiaTheme="minorEastAsia" w:hAnsiTheme="minorHAnsi" w:cstheme="minorBidi"/>
          <w:bCs w:val="0"/>
          <w:caps w:val="0"/>
          <w:spacing w:val="0"/>
          <w:sz w:val="22"/>
          <w:szCs w:val="22"/>
          <w:lang w:val="fr-FR" w:eastAsia="fr-FR"/>
        </w:rPr>
        <w:tab/>
      </w:r>
      <w:r>
        <w:t>Detailed status</w:t>
      </w:r>
      <w:r>
        <w:tab/>
      </w:r>
      <w:r>
        <w:fldChar w:fldCharType="begin"/>
      </w:r>
      <w:r>
        <w:instrText xml:space="preserve"> PAGEREF _Toc352169174 \h </w:instrText>
      </w:r>
      <w:r>
        <w:fldChar w:fldCharType="separate"/>
      </w:r>
      <w:r>
        <w:t>9</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4.2.1</w:t>
      </w:r>
      <w:r>
        <w:rPr>
          <w:rFonts w:asciiTheme="minorHAnsi" w:eastAsiaTheme="minorEastAsia" w:hAnsiTheme="minorHAnsi" w:cstheme="minorBidi"/>
          <w:bCs w:val="0"/>
          <w:iCs w:val="0"/>
          <w:caps w:val="0"/>
          <w:color w:val="auto"/>
          <w:spacing w:val="0"/>
          <w:sz w:val="22"/>
          <w:szCs w:val="22"/>
          <w:lang w:val="fr-FR" w:eastAsia="fr-FR"/>
        </w:rPr>
        <w:tab/>
      </w:r>
      <w:r>
        <w:t>Unit/Integration tests</w:t>
      </w:r>
      <w:r>
        <w:tab/>
      </w:r>
      <w:r>
        <w:fldChar w:fldCharType="begin"/>
      </w:r>
      <w:r>
        <w:instrText xml:space="preserve"> PAGEREF _Toc352169175 \h </w:instrText>
      </w:r>
      <w:r>
        <w:fldChar w:fldCharType="separate"/>
      </w:r>
      <w:r>
        <w:t>9</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4.2.2</w:t>
      </w:r>
      <w:r>
        <w:rPr>
          <w:rFonts w:asciiTheme="minorHAnsi" w:eastAsiaTheme="minorEastAsia" w:hAnsiTheme="minorHAnsi" w:cstheme="minorBidi"/>
          <w:bCs w:val="0"/>
          <w:iCs w:val="0"/>
          <w:caps w:val="0"/>
          <w:color w:val="auto"/>
          <w:spacing w:val="0"/>
          <w:sz w:val="22"/>
          <w:szCs w:val="22"/>
          <w:lang w:val="fr-FR" w:eastAsia="fr-FR"/>
        </w:rPr>
        <w:tab/>
      </w:r>
      <w:r>
        <w:t>Validation tests</w:t>
      </w:r>
      <w:r>
        <w:tab/>
      </w:r>
      <w:r>
        <w:fldChar w:fldCharType="begin"/>
      </w:r>
      <w:r>
        <w:instrText xml:space="preserve"> PAGEREF _Toc352169176 \h </w:instrText>
      </w:r>
      <w:r>
        <w:fldChar w:fldCharType="separate"/>
      </w:r>
      <w:r>
        <w:t>9</w:t>
      </w:r>
      <w:r>
        <w:fldChar w:fldCharType="end"/>
      </w:r>
    </w:p>
    <w:p w:rsidR="0031560F" w:rsidRDefault="0031560F">
      <w:pPr>
        <w:pStyle w:val="TOC1"/>
        <w:rPr>
          <w:rFonts w:asciiTheme="minorHAnsi" w:eastAsiaTheme="minorEastAsia" w:hAnsiTheme="minorHAnsi" w:cstheme="minorBidi"/>
          <w:caps w:val="0"/>
          <w:spacing w:val="0"/>
          <w:sz w:val="22"/>
          <w:szCs w:val="22"/>
          <w:lang w:val="fr-FR" w:eastAsia="fr-FR"/>
        </w:rPr>
      </w:pPr>
      <w:r w:rsidRPr="00367F64">
        <w:rPr>
          <w:lang w:val="en-GB"/>
        </w:rPr>
        <w:t>5.</w:t>
      </w:r>
      <w:r>
        <w:rPr>
          <w:rFonts w:asciiTheme="minorHAnsi" w:eastAsiaTheme="minorEastAsia" w:hAnsiTheme="minorHAnsi" w:cstheme="minorBidi"/>
          <w:caps w:val="0"/>
          <w:spacing w:val="0"/>
          <w:sz w:val="22"/>
          <w:szCs w:val="22"/>
          <w:lang w:val="fr-FR" w:eastAsia="fr-FR"/>
        </w:rPr>
        <w:tab/>
      </w:r>
      <w:r w:rsidRPr="00367F64">
        <w:rPr>
          <w:lang w:val="en-GB"/>
        </w:rPr>
        <w:t>Unit and Integration Results</w:t>
      </w:r>
      <w:r>
        <w:tab/>
      </w:r>
      <w:r>
        <w:fldChar w:fldCharType="begin"/>
      </w:r>
      <w:r>
        <w:instrText xml:space="preserve"> PAGEREF _Toc352169177 \h </w:instrText>
      </w:r>
      <w:r>
        <w:fldChar w:fldCharType="separate"/>
      </w:r>
      <w:r>
        <w:t>11</w:t>
      </w:r>
      <w:r>
        <w:fldChar w:fldCharType="end"/>
      </w:r>
    </w:p>
    <w:p w:rsidR="0031560F" w:rsidRDefault="0031560F">
      <w:pPr>
        <w:pStyle w:val="TOC1"/>
        <w:rPr>
          <w:rFonts w:asciiTheme="minorHAnsi" w:eastAsiaTheme="minorEastAsia" w:hAnsiTheme="minorHAnsi" w:cstheme="minorBidi"/>
          <w:caps w:val="0"/>
          <w:spacing w:val="0"/>
          <w:sz w:val="22"/>
          <w:szCs w:val="22"/>
          <w:lang w:val="fr-FR" w:eastAsia="fr-FR"/>
        </w:rPr>
      </w:pPr>
      <w:r>
        <w:t>6.</w:t>
      </w:r>
      <w:r>
        <w:rPr>
          <w:rFonts w:asciiTheme="minorHAnsi" w:eastAsiaTheme="minorEastAsia" w:hAnsiTheme="minorHAnsi" w:cstheme="minorBidi"/>
          <w:caps w:val="0"/>
          <w:spacing w:val="0"/>
          <w:sz w:val="22"/>
          <w:szCs w:val="22"/>
          <w:lang w:val="fr-FR" w:eastAsia="fr-FR"/>
        </w:rPr>
        <w:tab/>
      </w:r>
      <w:r>
        <w:t>Validation Results</w:t>
      </w:r>
      <w:r>
        <w:tab/>
      </w:r>
      <w:r>
        <w:fldChar w:fldCharType="begin"/>
      </w:r>
      <w:r>
        <w:instrText xml:space="preserve"> PAGEREF _Toc352169178 \h </w:instrText>
      </w:r>
      <w:r>
        <w:fldChar w:fldCharType="separate"/>
      </w:r>
      <w:r>
        <w:t>12</w:t>
      </w:r>
      <w:r>
        <w:fldChar w:fldCharType="end"/>
      </w:r>
    </w:p>
    <w:p w:rsidR="0031560F" w:rsidRDefault="0031560F">
      <w:pPr>
        <w:pStyle w:val="TOC2"/>
        <w:tabs>
          <w:tab w:val="left" w:pos="1305"/>
        </w:tabs>
        <w:rPr>
          <w:rFonts w:asciiTheme="minorHAnsi" w:eastAsiaTheme="minorEastAsia" w:hAnsiTheme="minorHAnsi" w:cstheme="minorBidi"/>
          <w:bCs w:val="0"/>
          <w:caps w:val="0"/>
          <w:spacing w:val="0"/>
          <w:sz w:val="22"/>
          <w:szCs w:val="22"/>
          <w:lang w:val="fr-FR" w:eastAsia="fr-FR"/>
        </w:rPr>
      </w:pPr>
      <w:r>
        <w:t>6.1</w:t>
      </w:r>
      <w:r>
        <w:rPr>
          <w:rFonts w:asciiTheme="minorHAnsi" w:eastAsiaTheme="minorEastAsia" w:hAnsiTheme="minorHAnsi" w:cstheme="minorBidi"/>
          <w:bCs w:val="0"/>
          <w:caps w:val="0"/>
          <w:spacing w:val="0"/>
          <w:sz w:val="22"/>
          <w:szCs w:val="22"/>
          <w:lang w:val="fr-FR" w:eastAsia="fr-FR"/>
        </w:rPr>
        <w:tab/>
      </w:r>
      <w:r>
        <w:t>Test cases</w:t>
      </w:r>
      <w:r>
        <w:tab/>
      </w:r>
      <w:r>
        <w:fldChar w:fldCharType="begin"/>
      </w:r>
      <w:r>
        <w:instrText xml:space="preserve"> PAGEREF _Toc352169179 \h </w:instrText>
      </w:r>
      <w:r>
        <w:fldChar w:fldCharType="separate"/>
      </w:r>
      <w:r>
        <w:t>12</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6.1.1</w:t>
      </w:r>
      <w:r>
        <w:rPr>
          <w:rFonts w:asciiTheme="minorHAnsi" w:eastAsiaTheme="minorEastAsia" w:hAnsiTheme="minorHAnsi" w:cstheme="minorBidi"/>
          <w:bCs w:val="0"/>
          <w:iCs w:val="0"/>
          <w:caps w:val="0"/>
          <w:color w:val="auto"/>
          <w:spacing w:val="0"/>
          <w:sz w:val="22"/>
          <w:szCs w:val="22"/>
          <w:lang w:val="fr-FR" w:eastAsia="fr-FR"/>
        </w:rPr>
        <w:tab/>
      </w:r>
      <w:r>
        <w:t>NGEO-WEBC-VTP-0015</w:t>
      </w:r>
      <w:r>
        <w:tab/>
      </w:r>
      <w:r>
        <w:fldChar w:fldCharType="begin"/>
      </w:r>
      <w:r>
        <w:instrText xml:space="preserve"> PAGEREF _Toc352169180 \h </w:instrText>
      </w:r>
      <w:r>
        <w:fldChar w:fldCharType="separate"/>
      </w:r>
      <w:r>
        <w:t>12</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6.1.2</w:t>
      </w:r>
      <w:r>
        <w:rPr>
          <w:rFonts w:asciiTheme="minorHAnsi" w:eastAsiaTheme="minorEastAsia" w:hAnsiTheme="minorHAnsi" w:cstheme="minorBidi"/>
          <w:bCs w:val="0"/>
          <w:iCs w:val="0"/>
          <w:caps w:val="0"/>
          <w:color w:val="auto"/>
          <w:spacing w:val="0"/>
          <w:sz w:val="22"/>
          <w:szCs w:val="22"/>
          <w:lang w:val="fr-FR" w:eastAsia="fr-FR"/>
        </w:rPr>
        <w:tab/>
      </w:r>
      <w:r>
        <w:t>NGEO-WEBC-VTP-0020</w:t>
      </w:r>
      <w:r>
        <w:tab/>
      </w:r>
      <w:r>
        <w:fldChar w:fldCharType="begin"/>
      </w:r>
      <w:r>
        <w:instrText xml:space="preserve"> PAGEREF _Toc352169181 \h </w:instrText>
      </w:r>
      <w:r>
        <w:fldChar w:fldCharType="separate"/>
      </w:r>
      <w:r>
        <w:t>12</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6.1.3</w:t>
      </w:r>
      <w:r>
        <w:rPr>
          <w:rFonts w:asciiTheme="minorHAnsi" w:eastAsiaTheme="minorEastAsia" w:hAnsiTheme="minorHAnsi" w:cstheme="minorBidi"/>
          <w:bCs w:val="0"/>
          <w:iCs w:val="0"/>
          <w:caps w:val="0"/>
          <w:color w:val="auto"/>
          <w:spacing w:val="0"/>
          <w:sz w:val="22"/>
          <w:szCs w:val="22"/>
          <w:lang w:val="fr-FR" w:eastAsia="fr-FR"/>
        </w:rPr>
        <w:tab/>
      </w:r>
      <w:r>
        <w:t>NGEO-WEBC-VTP-0030</w:t>
      </w:r>
      <w:r>
        <w:tab/>
      </w:r>
      <w:r>
        <w:fldChar w:fldCharType="begin"/>
      </w:r>
      <w:r>
        <w:instrText xml:space="preserve"> PAGEREF _Toc352169182 \h </w:instrText>
      </w:r>
      <w:r>
        <w:fldChar w:fldCharType="separate"/>
      </w:r>
      <w:r>
        <w:t>13</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6.1.4</w:t>
      </w:r>
      <w:r>
        <w:rPr>
          <w:rFonts w:asciiTheme="minorHAnsi" w:eastAsiaTheme="minorEastAsia" w:hAnsiTheme="minorHAnsi" w:cstheme="minorBidi"/>
          <w:bCs w:val="0"/>
          <w:iCs w:val="0"/>
          <w:caps w:val="0"/>
          <w:color w:val="auto"/>
          <w:spacing w:val="0"/>
          <w:sz w:val="22"/>
          <w:szCs w:val="22"/>
          <w:lang w:val="fr-FR" w:eastAsia="fr-FR"/>
        </w:rPr>
        <w:tab/>
      </w:r>
      <w:r>
        <w:t>NGEO-WEBC-VTP-0040</w:t>
      </w:r>
      <w:r>
        <w:tab/>
      </w:r>
      <w:r>
        <w:fldChar w:fldCharType="begin"/>
      </w:r>
      <w:r>
        <w:instrText xml:space="preserve"> PAGEREF _Toc352169183 \h </w:instrText>
      </w:r>
      <w:r>
        <w:fldChar w:fldCharType="separate"/>
      </w:r>
      <w:r>
        <w:t>14</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6.1.5</w:t>
      </w:r>
      <w:r>
        <w:rPr>
          <w:rFonts w:asciiTheme="minorHAnsi" w:eastAsiaTheme="minorEastAsia" w:hAnsiTheme="minorHAnsi" w:cstheme="minorBidi"/>
          <w:bCs w:val="0"/>
          <w:iCs w:val="0"/>
          <w:caps w:val="0"/>
          <w:color w:val="auto"/>
          <w:spacing w:val="0"/>
          <w:sz w:val="22"/>
          <w:szCs w:val="22"/>
          <w:lang w:val="fr-FR" w:eastAsia="fr-FR"/>
        </w:rPr>
        <w:tab/>
      </w:r>
      <w:r>
        <w:t>NGEO-WEBC-VTP-0050</w:t>
      </w:r>
      <w:r>
        <w:tab/>
      </w:r>
      <w:r>
        <w:fldChar w:fldCharType="begin"/>
      </w:r>
      <w:r>
        <w:instrText xml:space="preserve"> PAGEREF _Toc352169184 \h </w:instrText>
      </w:r>
      <w:r>
        <w:fldChar w:fldCharType="separate"/>
      </w:r>
      <w:r>
        <w:t>15</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6.1.6</w:t>
      </w:r>
      <w:r>
        <w:rPr>
          <w:rFonts w:asciiTheme="minorHAnsi" w:eastAsiaTheme="minorEastAsia" w:hAnsiTheme="minorHAnsi" w:cstheme="minorBidi"/>
          <w:bCs w:val="0"/>
          <w:iCs w:val="0"/>
          <w:caps w:val="0"/>
          <w:color w:val="auto"/>
          <w:spacing w:val="0"/>
          <w:sz w:val="22"/>
          <w:szCs w:val="22"/>
          <w:lang w:val="fr-FR" w:eastAsia="fr-FR"/>
        </w:rPr>
        <w:tab/>
      </w:r>
      <w:r>
        <w:t>NGEO-WEBC-VTP-0060</w:t>
      </w:r>
      <w:r>
        <w:tab/>
      </w:r>
      <w:r>
        <w:fldChar w:fldCharType="begin"/>
      </w:r>
      <w:r>
        <w:instrText xml:space="preserve"> PAGEREF _Toc352169185 \h </w:instrText>
      </w:r>
      <w:r>
        <w:fldChar w:fldCharType="separate"/>
      </w:r>
      <w:r>
        <w:t>15</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6.1.7</w:t>
      </w:r>
      <w:r>
        <w:rPr>
          <w:rFonts w:asciiTheme="minorHAnsi" w:eastAsiaTheme="minorEastAsia" w:hAnsiTheme="minorHAnsi" w:cstheme="minorBidi"/>
          <w:bCs w:val="0"/>
          <w:iCs w:val="0"/>
          <w:caps w:val="0"/>
          <w:color w:val="auto"/>
          <w:spacing w:val="0"/>
          <w:sz w:val="22"/>
          <w:szCs w:val="22"/>
          <w:lang w:val="fr-FR" w:eastAsia="fr-FR"/>
        </w:rPr>
        <w:tab/>
      </w:r>
      <w:r>
        <w:t>NGEO-WEBC-VTP-0070</w:t>
      </w:r>
      <w:r>
        <w:tab/>
      </w:r>
      <w:r>
        <w:fldChar w:fldCharType="begin"/>
      </w:r>
      <w:r>
        <w:instrText xml:space="preserve"> PAGEREF _Toc352169186 \h </w:instrText>
      </w:r>
      <w:r>
        <w:fldChar w:fldCharType="separate"/>
      </w:r>
      <w:r>
        <w:t>16</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6.1.8</w:t>
      </w:r>
      <w:r>
        <w:rPr>
          <w:rFonts w:asciiTheme="minorHAnsi" w:eastAsiaTheme="minorEastAsia" w:hAnsiTheme="minorHAnsi" w:cstheme="minorBidi"/>
          <w:bCs w:val="0"/>
          <w:iCs w:val="0"/>
          <w:caps w:val="0"/>
          <w:color w:val="auto"/>
          <w:spacing w:val="0"/>
          <w:sz w:val="22"/>
          <w:szCs w:val="22"/>
          <w:lang w:val="fr-FR" w:eastAsia="fr-FR"/>
        </w:rPr>
        <w:tab/>
      </w:r>
      <w:r>
        <w:t>NGEO-WEBC-VTP-0080</w:t>
      </w:r>
      <w:r>
        <w:tab/>
      </w:r>
      <w:r>
        <w:fldChar w:fldCharType="begin"/>
      </w:r>
      <w:r>
        <w:instrText xml:space="preserve"> PAGEREF _Toc352169187 \h </w:instrText>
      </w:r>
      <w:r>
        <w:fldChar w:fldCharType="separate"/>
      </w:r>
      <w:r>
        <w:t>17</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6.1.9</w:t>
      </w:r>
      <w:r>
        <w:rPr>
          <w:rFonts w:asciiTheme="minorHAnsi" w:eastAsiaTheme="minorEastAsia" w:hAnsiTheme="minorHAnsi" w:cstheme="minorBidi"/>
          <w:bCs w:val="0"/>
          <w:iCs w:val="0"/>
          <w:caps w:val="0"/>
          <w:color w:val="auto"/>
          <w:spacing w:val="0"/>
          <w:sz w:val="22"/>
          <w:szCs w:val="22"/>
          <w:lang w:val="fr-FR" w:eastAsia="fr-FR"/>
        </w:rPr>
        <w:tab/>
      </w:r>
      <w:r>
        <w:t>NGEO-WEBC-VTP-0090</w:t>
      </w:r>
      <w:r>
        <w:tab/>
      </w:r>
      <w:r>
        <w:fldChar w:fldCharType="begin"/>
      </w:r>
      <w:r>
        <w:instrText xml:space="preserve"> PAGEREF _Toc352169188 \h </w:instrText>
      </w:r>
      <w:r>
        <w:fldChar w:fldCharType="separate"/>
      </w:r>
      <w:r>
        <w:t>18</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6.1.10</w:t>
      </w:r>
      <w:r>
        <w:rPr>
          <w:rFonts w:asciiTheme="minorHAnsi" w:eastAsiaTheme="minorEastAsia" w:hAnsiTheme="minorHAnsi" w:cstheme="minorBidi"/>
          <w:bCs w:val="0"/>
          <w:iCs w:val="0"/>
          <w:caps w:val="0"/>
          <w:color w:val="auto"/>
          <w:spacing w:val="0"/>
          <w:sz w:val="22"/>
          <w:szCs w:val="22"/>
          <w:lang w:val="fr-FR" w:eastAsia="fr-FR"/>
        </w:rPr>
        <w:tab/>
      </w:r>
      <w:r>
        <w:t>NGEO-WEBC-VTP-0095</w:t>
      </w:r>
      <w:r>
        <w:tab/>
      </w:r>
      <w:r>
        <w:fldChar w:fldCharType="begin"/>
      </w:r>
      <w:r>
        <w:instrText xml:space="preserve"> PAGEREF _Toc352169189 \h </w:instrText>
      </w:r>
      <w:r>
        <w:fldChar w:fldCharType="separate"/>
      </w:r>
      <w:r>
        <w:t>18</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6.1.11</w:t>
      </w:r>
      <w:r>
        <w:rPr>
          <w:rFonts w:asciiTheme="minorHAnsi" w:eastAsiaTheme="minorEastAsia" w:hAnsiTheme="minorHAnsi" w:cstheme="minorBidi"/>
          <w:bCs w:val="0"/>
          <w:iCs w:val="0"/>
          <w:caps w:val="0"/>
          <w:color w:val="auto"/>
          <w:spacing w:val="0"/>
          <w:sz w:val="22"/>
          <w:szCs w:val="22"/>
          <w:lang w:val="fr-FR" w:eastAsia="fr-FR"/>
        </w:rPr>
        <w:tab/>
      </w:r>
      <w:r>
        <w:t>NGEO-WEBC-VTP-0100</w:t>
      </w:r>
      <w:r>
        <w:tab/>
      </w:r>
      <w:r>
        <w:fldChar w:fldCharType="begin"/>
      </w:r>
      <w:r>
        <w:instrText xml:space="preserve"> PAGEREF _Toc352169190 \h </w:instrText>
      </w:r>
      <w:r>
        <w:fldChar w:fldCharType="separate"/>
      </w:r>
      <w:r>
        <w:t>19</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6.1.12</w:t>
      </w:r>
      <w:r>
        <w:rPr>
          <w:rFonts w:asciiTheme="minorHAnsi" w:eastAsiaTheme="minorEastAsia" w:hAnsiTheme="minorHAnsi" w:cstheme="minorBidi"/>
          <w:bCs w:val="0"/>
          <w:iCs w:val="0"/>
          <w:caps w:val="0"/>
          <w:color w:val="auto"/>
          <w:spacing w:val="0"/>
          <w:sz w:val="22"/>
          <w:szCs w:val="22"/>
          <w:lang w:val="fr-FR" w:eastAsia="fr-FR"/>
        </w:rPr>
        <w:tab/>
      </w:r>
      <w:r>
        <w:t>NGEO-WEBC-VTP-0110</w:t>
      </w:r>
      <w:r>
        <w:tab/>
      </w:r>
      <w:r>
        <w:fldChar w:fldCharType="begin"/>
      </w:r>
      <w:r>
        <w:instrText xml:space="preserve"> PAGEREF _Toc352169191 \h </w:instrText>
      </w:r>
      <w:r>
        <w:fldChar w:fldCharType="separate"/>
      </w:r>
      <w:r>
        <w:t>20</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6.1.13</w:t>
      </w:r>
      <w:r>
        <w:rPr>
          <w:rFonts w:asciiTheme="minorHAnsi" w:eastAsiaTheme="minorEastAsia" w:hAnsiTheme="minorHAnsi" w:cstheme="minorBidi"/>
          <w:bCs w:val="0"/>
          <w:iCs w:val="0"/>
          <w:caps w:val="0"/>
          <w:color w:val="auto"/>
          <w:spacing w:val="0"/>
          <w:sz w:val="22"/>
          <w:szCs w:val="22"/>
          <w:lang w:val="fr-FR" w:eastAsia="fr-FR"/>
        </w:rPr>
        <w:tab/>
      </w:r>
      <w:r>
        <w:t>NGEO-WEBC-VTP-0115</w:t>
      </w:r>
      <w:r>
        <w:tab/>
      </w:r>
      <w:r>
        <w:fldChar w:fldCharType="begin"/>
      </w:r>
      <w:r>
        <w:instrText xml:space="preserve"> PAGEREF _Toc352169192 \h </w:instrText>
      </w:r>
      <w:r>
        <w:fldChar w:fldCharType="separate"/>
      </w:r>
      <w:r>
        <w:t>21</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6.1.14</w:t>
      </w:r>
      <w:r>
        <w:rPr>
          <w:rFonts w:asciiTheme="minorHAnsi" w:eastAsiaTheme="minorEastAsia" w:hAnsiTheme="minorHAnsi" w:cstheme="minorBidi"/>
          <w:bCs w:val="0"/>
          <w:iCs w:val="0"/>
          <w:caps w:val="0"/>
          <w:color w:val="auto"/>
          <w:spacing w:val="0"/>
          <w:sz w:val="22"/>
          <w:szCs w:val="22"/>
          <w:lang w:val="fr-FR" w:eastAsia="fr-FR"/>
        </w:rPr>
        <w:tab/>
      </w:r>
      <w:r>
        <w:t>NGEO-WEBC-VTP-0120</w:t>
      </w:r>
      <w:r>
        <w:tab/>
      </w:r>
      <w:r>
        <w:fldChar w:fldCharType="begin"/>
      </w:r>
      <w:r>
        <w:instrText xml:space="preserve"> PAGEREF _Toc352169193 \h </w:instrText>
      </w:r>
      <w:r>
        <w:fldChar w:fldCharType="separate"/>
      </w:r>
      <w:r>
        <w:t>22</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6.1.15</w:t>
      </w:r>
      <w:r>
        <w:rPr>
          <w:rFonts w:asciiTheme="minorHAnsi" w:eastAsiaTheme="minorEastAsia" w:hAnsiTheme="minorHAnsi" w:cstheme="minorBidi"/>
          <w:bCs w:val="0"/>
          <w:iCs w:val="0"/>
          <w:caps w:val="0"/>
          <w:color w:val="auto"/>
          <w:spacing w:val="0"/>
          <w:sz w:val="22"/>
          <w:szCs w:val="22"/>
          <w:lang w:val="fr-FR" w:eastAsia="fr-FR"/>
        </w:rPr>
        <w:tab/>
      </w:r>
      <w:r>
        <w:t>NGEO-WEBC-VTP-0125</w:t>
      </w:r>
      <w:r>
        <w:tab/>
      </w:r>
      <w:r>
        <w:fldChar w:fldCharType="begin"/>
      </w:r>
      <w:r>
        <w:instrText xml:space="preserve"> PAGEREF _Toc352169194 \h </w:instrText>
      </w:r>
      <w:r>
        <w:fldChar w:fldCharType="separate"/>
      </w:r>
      <w:r>
        <w:t>24</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6.1.16</w:t>
      </w:r>
      <w:r>
        <w:rPr>
          <w:rFonts w:asciiTheme="minorHAnsi" w:eastAsiaTheme="minorEastAsia" w:hAnsiTheme="minorHAnsi" w:cstheme="minorBidi"/>
          <w:bCs w:val="0"/>
          <w:iCs w:val="0"/>
          <w:caps w:val="0"/>
          <w:color w:val="auto"/>
          <w:spacing w:val="0"/>
          <w:sz w:val="22"/>
          <w:szCs w:val="22"/>
          <w:lang w:val="fr-FR" w:eastAsia="fr-FR"/>
        </w:rPr>
        <w:tab/>
      </w:r>
      <w:r>
        <w:t>NGEO-WEBC-VTP-0130</w:t>
      </w:r>
      <w:r>
        <w:tab/>
      </w:r>
      <w:r>
        <w:fldChar w:fldCharType="begin"/>
      </w:r>
      <w:r>
        <w:instrText xml:space="preserve"> PAGEREF _Toc352169195 \h </w:instrText>
      </w:r>
      <w:r>
        <w:fldChar w:fldCharType="separate"/>
      </w:r>
      <w:r>
        <w:t>25</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6.1.17</w:t>
      </w:r>
      <w:r>
        <w:rPr>
          <w:rFonts w:asciiTheme="minorHAnsi" w:eastAsiaTheme="minorEastAsia" w:hAnsiTheme="minorHAnsi" w:cstheme="minorBidi"/>
          <w:bCs w:val="0"/>
          <w:iCs w:val="0"/>
          <w:caps w:val="0"/>
          <w:color w:val="auto"/>
          <w:spacing w:val="0"/>
          <w:sz w:val="22"/>
          <w:szCs w:val="22"/>
          <w:lang w:val="fr-FR" w:eastAsia="fr-FR"/>
        </w:rPr>
        <w:tab/>
      </w:r>
      <w:r>
        <w:t>NGEO-WEBC-VTP-0131</w:t>
      </w:r>
      <w:r>
        <w:tab/>
      </w:r>
      <w:r>
        <w:fldChar w:fldCharType="begin"/>
      </w:r>
      <w:r>
        <w:instrText xml:space="preserve"> PAGEREF _Toc352169196 \h </w:instrText>
      </w:r>
      <w:r>
        <w:fldChar w:fldCharType="separate"/>
      </w:r>
      <w:r>
        <w:t>27</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6.1.18</w:t>
      </w:r>
      <w:r>
        <w:rPr>
          <w:rFonts w:asciiTheme="minorHAnsi" w:eastAsiaTheme="minorEastAsia" w:hAnsiTheme="minorHAnsi" w:cstheme="minorBidi"/>
          <w:bCs w:val="0"/>
          <w:iCs w:val="0"/>
          <w:caps w:val="0"/>
          <w:color w:val="auto"/>
          <w:spacing w:val="0"/>
          <w:sz w:val="22"/>
          <w:szCs w:val="22"/>
          <w:lang w:val="fr-FR" w:eastAsia="fr-FR"/>
        </w:rPr>
        <w:tab/>
      </w:r>
      <w:r>
        <w:t>NGEO-WEBC-VTP-0140</w:t>
      </w:r>
      <w:r>
        <w:tab/>
      </w:r>
      <w:r>
        <w:fldChar w:fldCharType="begin"/>
      </w:r>
      <w:r>
        <w:instrText xml:space="preserve"> PAGEREF _Toc352169197 \h </w:instrText>
      </w:r>
      <w:r>
        <w:fldChar w:fldCharType="separate"/>
      </w:r>
      <w:r>
        <w:t>27</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6.1.19</w:t>
      </w:r>
      <w:r>
        <w:rPr>
          <w:rFonts w:asciiTheme="minorHAnsi" w:eastAsiaTheme="minorEastAsia" w:hAnsiTheme="minorHAnsi" w:cstheme="minorBidi"/>
          <w:bCs w:val="0"/>
          <w:iCs w:val="0"/>
          <w:caps w:val="0"/>
          <w:color w:val="auto"/>
          <w:spacing w:val="0"/>
          <w:sz w:val="22"/>
          <w:szCs w:val="22"/>
          <w:lang w:val="fr-FR" w:eastAsia="fr-FR"/>
        </w:rPr>
        <w:tab/>
      </w:r>
      <w:r>
        <w:t>NGEO-WEBC-VTP-0150</w:t>
      </w:r>
      <w:r>
        <w:tab/>
      </w:r>
      <w:r>
        <w:fldChar w:fldCharType="begin"/>
      </w:r>
      <w:r>
        <w:instrText xml:space="preserve"> PAGEREF _Toc352169198 \h </w:instrText>
      </w:r>
      <w:r>
        <w:fldChar w:fldCharType="separate"/>
      </w:r>
      <w:r>
        <w:t>29</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6.1.20</w:t>
      </w:r>
      <w:r>
        <w:rPr>
          <w:rFonts w:asciiTheme="minorHAnsi" w:eastAsiaTheme="minorEastAsia" w:hAnsiTheme="minorHAnsi" w:cstheme="minorBidi"/>
          <w:bCs w:val="0"/>
          <w:iCs w:val="0"/>
          <w:caps w:val="0"/>
          <w:color w:val="auto"/>
          <w:spacing w:val="0"/>
          <w:sz w:val="22"/>
          <w:szCs w:val="22"/>
          <w:lang w:val="fr-FR" w:eastAsia="fr-FR"/>
        </w:rPr>
        <w:tab/>
      </w:r>
      <w:r>
        <w:t>NGEO-WEBC-VTP-0151</w:t>
      </w:r>
      <w:r>
        <w:tab/>
      </w:r>
      <w:r>
        <w:fldChar w:fldCharType="begin"/>
      </w:r>
      <w:r>
        <w:instrText xml:space="preserve"> PAGEREF _Toc352169199 \h </w:instrText>
      </w:r>
      <w:r>
        <w:fldChar w:fldCharType="separate"/>
      </w:r>
      <w:r>
        <w:t>30</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6.1.21</w:t>
      </w:r>
      <w:r>
        <w:rPr>
          <w:rFonts w:asciiTheme="minorHAnsi" w:eastAsiaTheme="minorEastAsia" w:hAnsiTheme="minorHAnsi" w:cstheme="minorBidi"/>
          <w:bCs w:val="0"/>
          <w:iCs w:val="0"/>
          <w:caps w:val="0"/>
          <w:color w:val="auto"/>
          <w:spacing w:val="0"/>
          <w:sz w:val="22"/>
          <w:szCs w:val="22"/>
          <w:lang w:val="fr-FR" w:eastAsia="fr-FR"/>
        </w:rPr>
        <w:tab/>
      </w:r>
      <w:r>
        <w:t>NGEO-WEBC-VTP-0160</w:t>
      </w:r>
      <w:r>
        <w:tab/>
      </w:r>
      <w:r>
        <w:fldChar w:fldCharType="begin"/>
      </w:r>
      <w:r>
        <w:instrText xml:space="preserve"> PAGEREF _Toc352169200 \h </w:instrText>
      </w:r>
      <w:r>
        <w:fldChar w:fldCharType="separate"/>
      </w:r>
      <w:r>
        <w:t>31</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6.1.22</w:t>
      </w:r>
      <w:r>
        <w:rPr>
          <w:rFonts w:asciiTheme="minorHAnsi" w:eastAsiaTheme="minorEastAsia" w:hAnsiTheme="minorHAnsi" w:cstheme="minorBidi"/>
          <w:bCs w:val="0"/>
          <w:iCs w:val="0"/>
          <w:caps w:val="0"/>
          <w:color w:val="auto"/>
          <w:spacing w:val="0"/>
          <w:sz w:val="22"/>
          <w:szCs w:val="22"/>
          <w:lang w:val="fr-FR" w:eastAsia="fr-FR"/>
        </w:rPr>
        <w:tab/>
      </w:r>
      <w:r>
        <w:t>NGEO-WEBC-VTP-0165</w:t>
      </w:r>
      <w:r>
        <w:tab/>
      </w:r>
      <w:r>
        <w:fldChar w:fldCharType="begin"/>
      </w:r>
      <w:r>
        <w:instrText xml:space="preserve"> PAGEREF _Toc352169201 \h </w:instrText>
      </w:r>
      <w:r>
        <w:fldChar w:fldCharType="separate"/>
      </w:r>
      <w:r>
        <w:t>32</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6.1.23</w:t>
      </w:r>
      <w:r>
        <w:rPr>
          <w:rFonts w:asciiTheme="minorHAnsi" w:eastAsiaTheme="minorEastAsia" w:hAnsiTheme="minorHAnsi" w:cstheme="minorBidi"/>
          <w:bCs w:val="0"/>
          <w:iCs w:val="0"/>
          <w:caps w:val="0"/>
          <w:color w:val="auto"/>
          <w:spacing w:val="0"/>
          <w:sz w:val="22"/>
          <w:szCs w:val="22"/>
          <w:lang w:val="fr-FR" w:eastAsia="fr-FR"/>
        </w:rPr>
        <w:tab/>
      </w:r>
      <w:r>
        <w:t>NGEO-WEBC-VTP-0170</w:t>
      </w:r>
      <w:r>
        <w:tab/>
      </w:r>
      <w:r>
        <w:fldChar w:fldCharType="begin"/>
      </w:r>
      <w:r>
        <w:instrText xml:space="preserve"> PAGEREF _Toc352169202 \h </w:instrText>
      </w:r>
      <w:r>
        <w:fldChar w:fldCharType="separate"/>
      </w:r>
      <w:r>
        <w:t>32</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6.1.24</w:t>
      </w:r>
      <w:r>
        <w:rPr>
          <w:rFonts w:asciiTheme="minorHAnsi" w:eastAsiaTheme="minorEastAsia" w:hAnsiTheme="minorHAnsi" w:cstheme="minorBidi"/>
          <w:bCs w:val="0"/>
          <w:iCs w:val="0"/>
          <w:caps w:val="0"/>
          <w:color w:val="auto"/>
          <w:spacing w:val="0"/>
          <w:sz w:val="22"/>
          <w:szCs w:val="22"/>
          <w:lang w:val="fr-FR" w:eastAsia="fr-FR"/>
        </w:rPr>
        <w:tab/>
      </w:r>
      <w:r>
        <w:t>NGEO-WEBC-VTP-0173</w:t>
      </w:r>
      <w:r>
        <w:tab/>
      </w:r>
      <w:r>
        <w:fldChar w:fldCharType="begin"/>
      </w:r>
      <w:r>
        <w:instrText xml:space="preserve"> PAGEREF _Toc352169203 \h </w:instrText>
      </w:r>
      <w:r>
        <w:fldChar w:fldCharType="separate"/>
      </w:r>
      <w:r>
        <w:t>33</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6.1.25</w:t>
      </w:r>
      <w:r>
        <w:rPr>
          <w:rFonts w:asciiTheme="minorHAnsi" w:eastAsiaTheme="minorEastAsia" w:hAnsiTheme="minorHAnsi" w:cstheme="minorBidi"/>
          <w:bCs w:val="0"/>
          <w:iCs w:val="0"/>
          <w:caps w:val="0"/>
          <w:color w:val="auto"/>
          <w:spacing w:val="0"/>
          <w:sz w:val="22"/>
          <w:szCs w:val="22"/>
          <w:lang w:val="fr-FR" w:eastAsia="fr-FR"/>
        </w:rPr>
        <w:tab/>
      </w:r>
      <w:r>
        <w:t>NGEO-WEBC-VTP-0175</w:t>
      </w:r>
      <w:r>
        <w:tab/>
      </w:r>
      <w:r>
        <w:fldChar w:fldCharType="begin"/>
      </w:r>
      <w:r>
        <w:instrText xml:space="preserve"> PAGEREF _Toc352169204 \h </w:instrText>
      </w:r>
      <w:r>
        <w:fldChar w:fldCharType="separate"/>
      </w:r>
      <w:r>
        <w:t>34</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6.1.26</w:t>
      </w:r>
      <w:r>
        <w:rPr>
          <w:rFonts w:asciiTheme="minorHAnsi" w:eastAsiaTheme="minorEastAsia" w:hAnsiTheme="minorHAnsi" w:cstheme="minorBidi"/>
          <w:bCs w:val="0"/>
          <w:iCs w:val="0"/>
          <w:caps w:val="0"/>
          <w:color w:val="auto"/>
          <w:spacing w:val="0"/>
          <w:sz w:val="22"/>
          <w:szCs w:val="22"/>
          <w:lang w:val="fr-FR" w:eastAsia="fr-FR"/>
        </w:rPr>
        <w:tab/>
      </w:r>
      <w:r>
        <w:t>NGEO-WEBC-VTP-0180</w:t>
      </w:r>
      <w:r>
        <w:tab/>
      </w:r>
      <w:r>
        <w:fldChar w:fldCharType="begin"/>
      </w:r>
      <w:r>
        <w:instrText xml:space="preserve"> PAGEREF _Toc352169205 \h </w:instrText>
      </w:r>
      <w:r>
        <w:fldChar w:fldCharType="separate"/>
      </w:r>
      <w:r>
        <w:t>35</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6.1.27</w:t>
      </w:r>
      <w:r>
        <w:rPr>
          <w:rFonts w:asciiTheme="minorHAnsi" w:eastAsiaTheme="minorEastAsia" w:hAnsiTheme="minorHAnsi" w:cstheme="minorBidi"/>
          <w:bCs w:val="0"/>
          <w:iCs w:val="0"/>
          <w:caps w:val="0"/>
          <w:color w:val="auto"/>
          <w:spacing w:val="0"/>
          <w:sz w:val="22"/>
          <w:szCs w:val="22"/>
          <w:lang w:val="fr-FR" w:eastAsia="fr-FR"/>
        </w:rPr>
        <w:tab/>
      </w:r>
      <w:r>
        <w:t>NGEO-WEBC-VTP-0190</w:t>
      </w:r>
      <w:r>
        <w:tab/>
      </w:r>
      <w:r>
        <w:fldChar w:fldCharType="begin"/>
      </w:r>
      <w:r>
        <w:instrText xml:space="preserve"> PAGEREF _Toc352169206 \h </w:instrText>
      </w:r>
      <w:r>
        <w:fldChar w:fldCharType="separate"/>
      </w:r>
      <w:r>
        <w:t>36</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lastRenderedPageBreak/>
        <w:t>6.1.28</w:t>
      </w:r>
      <w:r>
        <w:rPr>
          <w:rFonts w:asciiTheme="minorHAnsi" w:eastAsiaTheme="minorEastAsia" w:hAnsiTheme="minorHAnsi" w:cstheme="minorBidi"/>
          <w:bCs w:val="0"/>
          <w:iCs w:val="0"/>
          <w:caps w:val="0"/>
          <w:color w:val="auto"/>
          <w:spacing w:val="0"/>
          <w:sz w:val="22"/>
          <w:szCs w:val="22"/>
          <w:lang w:val="fr-FR" w:eastAsia="fr-FR"/>
        </w:rPr>
        <w:tab/>
      </w:r>
      <w:r>
        <w:t>NGEO-WEBC-VTP-0200</w:t>
      </w:r>
      <w:r>
        <w:tab/>
      </w:r>
      <w:r>
        <w:fldChar w:fldCharType="begin"/>
      </w:r>
      <w:r>
        <w:instrText xml:space="preserve"> PAGEREF _Toc352169207 \h </w:instrText>
      </w:r>
      <w:r>
        <w:fldChar w:fldCharType="separate"/>
      </w:r>
      <w:r>
        <w:t>37</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6.1.29</w:t>
      </w:r>
      <w:r>
        <w:rPr>
          <w:rFonts w:asciiTheme="minorHAnsi" w:eastAsiaTheme="minorEastAsia" w:hAnsiTheme="minorHAnsi" w:cstheme="minorBidi"/>
          <w:bCs w:val="0"/>
          <w:iCs w:val="0"/>
          <w:caps w:val="0"/>
          <w:color w:val="auto"/>
          <w:spacing w:val="0"/>
          <w:sz w:val="22"/>
          <w:szCs w:val="22"/>
          <w:lang w:val="fr-FR" w:eastAsia="fr-FR"/>
        </w:rPr>
        <w:tab/>
      </w:r>
      <w:r>
        <w:t>NGEO-WEBC-VTP-0210</w:t>
      </w:r>
      <w:r>
        <w:tab/>
      </w:r>
      <w:r>
        <w:fldChar w:fldCharType="begin"/>
      </w:r>
      <w:r>
        <w:instrText xml:space="preserve"> PAGEREF _Toc352169208 \h </w:instrText>
      </w:r>
      <w:r>
        <w:fldChar w:fldCharType="separate"/>
      </w:r>
      <w:r>
        <w:t>39</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6.1.30</w:t>
      </w:r>
      <w:r>
        <w:rPr>
          <w:rFonts w:asciiTheme="minorHAnsi" w:eastAsiaTheme="minorEastAsia" w:hAnsiTheme="minorHAnsi" w:cstheme="minorBidi"/>
          <w:bCs w:val="0"/>
          <w:iCs w:val="0"/>
          <w:caps w:val="0"/>
          <w:color w:val="auto"/>
          <w:spacing w:val="0"/>
          <w:sz w:val="22"/>
          <w:szCs w:val="22"/>
          <w:lang w:val="fr-FR" w:eastAsia="fr-FR"/>
        </w:rPr>
        <w:tab/>
      </w:r>
      <w:r>
        <w:t>NGEO-WEBC-VTP-0215</w:t>
      </w:r>
      <w:r>
        <w:tab/>
      </w:r>
      <w:r>
        <w:fldChar w:fldCharType="begin"/>
      </w:r>
      <w:r>
        <w:instrText xml:space="preserve"> PAGEREF _Toc352169209 \h </w:instrText>
      </w:r>
      <w:r>
        <w:fldChar w:fldCharType="separate"/>
      </w:r>
      <w:r>
        <w:t>39</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6.1.31</w:t>
      </w:r>
      <w:r>
        <w:rPr>
          <w:rFonts w:asciiTheme="minorHAnsi" w:eastAsiaTheme="minorEastAsia" w:hAnsiTheme="minorHAnsi" w:cstheme="minorBidi"/>
          <w:bCs w:val="0"/>
          <w:iCs w:val="0"/>
          <w:caps w:val="0"/>
          <w:color w:val="auto"/>
          <w:spacing w:val="0"/>
          <w:sz w:val="22"/>
          <w:szCs w:val="22"/>
          <w:lang w:val="fr-FR" w:eastAsia="fr-FR"/>
        </w:rPr>
        <w:tab/>
      </w:r>
      <w:r>
        <w:t>NGEO-WEBC-VTP-0220</w:t>
      </w:r>
      <w:r>
        <w:tab/>
      </w:r>
      <w:r>
        <w:fldChar w:fldCharType="begin"/>
      </w:r>
      <w:r>
        <w:instrText xml:space="preserve"> PAGEREF _Toc352169210 \h </w:instrText>
      </w:r>
      <w:r>
        <w:fldChar w:fldCharType="separate"/>
      </w:r>
      <w:r>
        <w:t>40</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6.1.32</w:t>
      </w:r>
      <w:r>
        <w:rPr>
          <w:rFonts w:asciiTheme="minorHAnsi" w:eastAsiaTheme="minorEastAsia" w:hAnsiTheme="minorHAnsi" w:cstheme="minorBidi"/>
          <w:bCs w:val="0"/>
          <w:iCs w:val="0"/>
          <w:caps w:val="0"/>
          <w:color w:val="auto"/>
          <w:spacing w:val="0"/>
          <w:sz w:val="22"/>
          <w:szCs w:val="22"/>
          <w:lang w:val="fr-FR" w:eastAsia="fr-FR"/>
        </w:rPr>
        <w:tab/>
      </w:r>
      <w:r>
        <w:t>NGEO-WEBC-VTP-0224</w:t>
      </w:r>
      <w:r>
        <w:tab/>
      </w:r>
      <w:r>
        <w:fldChar w:fldCharType="begin"/>
      </w:r>
      <w:r>
        <w:instrText xml:space="preserve"> PAGEREF _Toc352169211 \h </w:instrText>
      </w:r>
      <w:r>
        <w:fldChar w:fldCharType="separate"/>
      </w:r>
      <w:r>
        <w:t>41</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6.1.33</w:t>
      </w:r>
      <w:r>
        <w:rPr>
          <w:rFonts w:asciiTheme="minorHAnsi" w:eastAsiaTheme="minorEastAsia" w:hAnsiTheme="minorHAnsi" w:cstheme="minorBidi"/>
          <w:bCs w:val="0"/>
          <w:iCs w:val="0"/>
          <w:caps w:val="0"/>
          <w:color w:val="auto"/>
          <w:spacing w:val="0"/>
          <w:sz w:val="22"/>
          <w:szCs w:val="22"/>
          <w:lang w:val="fr-FR" w:eastAsia="fr-FR"/>
        </w:rPr>
        <w:tab/>
      </w:r>
      <w:r>
        <w:t>NGEO-WEBC-VTP-0228</w:t>
      </w:r>
      <w:r>
        <w:tab/>
      </w:r>
      <w:r>
        <w:fldChar w:fldCharType="begin"/>
      </w:r>
      <w:r>
        <w:instrText xml:space="preserve"> PAGEREF _Toc352169212 \h </w:instrText>
      </w:r>
      <w:r>
        <w:fldChar w:fldCharType="separate"/>
      </w:r>
      <w:r>
        <w:t>42</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6.1.34</w:t>
      </w:r>
      <w:r>
        <w:rPr>
          <w:rFonts w:asciiTheme="minorHAnsi" w:eastAsiaTheme="minorEastAsia" w:hAnsiTheme="minorHAnsi" w:cstheme="minorBidi"/>
          <w:bCs w:val="0"/>
          <w:iCs w:val="0"/>
          <w:caps w:val="0"/>
          <w:color w:val="auto"/>
          <w:spacing w:val="0"/>
          <w:sz w:val="22"/>
          <w:szCs w:val="22"/>
          <w:lang w:val="fr-FR" w:eastAsia="fr-FR"/>
        </w:rPr>
        <w:tab/>
      </w:r>
      <w:r>
        <w:t>NGEO-WEBC-VTP-0230</w:t>
      </w:r>
      <w:r>
        <w:tab/>
      </w:r>
      <w:r>
        <w:fldChar w:fldCharType="begin"/>
      </w:r>
      <w:r>
        <w:instrText xml:space="preserve"> PAGEREF _Toc352169213 \h </w:instrText>
      </w:r>
      <w:r>
        <w:fldChar w:fldCharType="separate"/>
      </w:r>
      <w:r>
        <w:t>42</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6.1.35</w:t>
      </w:r>
      <w:r>
        <w:rPr>
          <w:rFonts w:asciiTheme="minorHAnsi" w:eastAsiaTheme="minorEastAsia" w:hAnsiTheme="minorHAnsi" w:cstheme="minorBidi"/>
          <w:bCs w:val="0"/>
          <w:iCs w:val="0"/>
          <w:caps w:val="0"/>
          <w:color w:val="auto"/>
          <w:spacing w:val="0"/>
          <w:sz w:val="22"/>
          <w:szCs w:val="22"/>
          <w:lang w:val="fr-FR" w:eastAsia="fr-FR"/>
        </w:rPr>
        <w:tab/>
      </w:r>
      <w:r>
        <w:t>NGEO-WEBC-VTP-0240</w:t>
      </w:r>
      <w:r>
        <w:tab/>
      </w:r>
      <w:r>
        <w:fldChar w:fldCharType="begin"/>
      </w:r>
      <w:r>
        <w:instrText xml:space="preserve"> PAGEREF _Toc352169214 \h </w:instrText>
      </w:r>
      <w:r>
        <w:fldChar w:fldCharType="separate"/>
      </w:r>
      <w:r>
        <w:t>44</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6.1.36</w:t>
      </w:r>
      <w:r>
        <w:rPr>
          <w:rFonts w:asciiTheme="minorHAnsi" w:eastAsiaTheme="minorEastAsia" w:hAnsiTheme="minorHAnsi" w:cstheme="minorBidi"/>
          <w:bCs w:val="0"/>
          <w:iCs w:val="0"/>
          <w:caps w:val="0"/>
          <w:color w:val="auto"/>
          <w:spacing w:val="0"/>
          <w:sz w:val="22"/>
          <w:szCs w:val="22"/>
          <w:lang w:val="fr-FR" w:eastAsia="fr-FR"/>
        </w:rPr>
        <w:tab/>
      </w:r>
      <w:r>
        <w:t>NGEO-WEBC-VTP-0243</w:t>
      </w:r>
      <w:r>
        <w:tab/>
      </w:r>
      <w:r>
        <w:fldChar w:fldCharType="begin"/>
      </w:r>
      <w:r>
        <w:instrText xml:space="preserve"> PAGEREF _Toc352169215 \h </w:instrText>
      </w:r>
      <w:r>
        <w:fldChar w:fldCharType="separate"/>
      </w:r>
      <w:r>
        <w:t>44</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6.1.37</w:t>
      </w:r>
      <w:r>
        <w:rPr>
          <w:rFonts w:asciiTheme="minorHAnsi" w:eastAsiaTheme="minorEastAsia" w:hAnsiTheme="minorHAnsi" w:cstheme="minorBidi"/>
          <w:bCs w:val="0"/>
          <w:iCs w:val="0"/>
          <w:caps w:val="0"/>
          <w:color w:val="auto"/>
          <w:spacing w:val="0"/>
          <w:sz w:val="22"/>
          <w:szCs w:val="22"/>
          <w:lang w:val="fr-FR" w:eastAsia="fr-FR"/>
        </w:rPr>
        <w:tab/>
      </w:r>
      <w:r>
        <w:t>NGEO-WEBC-VTP-0245</w:t>
      </w:r>
      <w:r>
        <w:tab/>
      </w:r>
      <w:r>
        <w:fldChar w:fldCharType="begin"/>
      </w:r>
      <w:r>
        <w:instrText xml:space="preserve"> PAGEREF _Toc352169216 \h </w:instrText>
      </w:r>
      <w:r>
        <w:fldChar w:fldCharType="separate"/>
      </w:r>
      <w:r>
        <w:t>45</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6.1.38</w:t>
      </w:r>
      <w:r>
        <w:rPr>
          <w:rFonts w:asciiTheme="minorHAnsi" w:eastAsiaTheme="minorEastAsia" w:hAnsiTheme="minorHAnsi" w:cstheme="minorBidi"/>
          <w:bCs w:val="0"/>
          <w:iCs w:val="0"/>
          <w:caps w:val="0"/>
          <w:color w:val="auto"/>
          <w:spacing w:val="0"/>
          <w:sz w:val="22"/>
          <w:szCs w:val="22"/>
          <w:lang w:val="fr-FR" w:eastAsia="fr-FR"/>
        </w:rPr>
        <w:tab/>
      </w:r>
      <w:r>
        <w:t>NGEO-WEBC-VTP-0250</w:t>
      </w:r>
      <w:r>
        <w:tab/>
      </w:r>
      <w:r>
        <w:fldChar w:fldCharType="begin"/>
      </w:r>
      <w:r>
        <w:instrText xml:space="preserve"> PAGEREF _Toc352169217 \h </w:instrText>
      </w:r>
      <w:r>
        <w:fldChar w:fldCharType="separate"/>
      </w:r>
      <w:r>
        <w:t>47</w:t>
      </w:r>
      <w:r>
        <w:fldChar w:fldCharType="end"/>
      </w:r>
    </w:p>
    <w:p w:rsidR="0031560F" w:rsidRDefault="0031560F">
      <w:pPr>
        <w:pStyle w:val="TOC3"/>
        <w:tabs>
          <w:tab w:val="left" w:pos="2041"/>
        </w:tabs>
        <w:rPr>
          <w:rFonts w:asciiTheme="minorHAnsi" w:eastAsiaTheme="minorEastAsia" w:hAnsiTheme="minorHAnsi" w:cstheme="minorBidi"/>
          <w:bCs w:val="0"/>
          <w:iCs w:val="0"/>
          <w:caps w:val="0"/>
          <w:color w:val="auto"/>
          <w:spacing w:val="0"/>
          <w:sz w:val="22"/>
          <w:szCs w:val="22"/>
          <w:lang w:val="fr-FR" w:eastAsia="fr-FR"/>
        </w:rPr>
      </w:pPr>
      <w:r>
        <w:t>6.1.39</w:t>
      </w:r>
      <w:r>
        <w:rPr>
          <w:rFonts w:asciiTheme="minorHAnsi" w:eastAsiaTheme="minorEastAsia" w:hAnsiTheme="minorHAnsi" w:cstheme="minorBidi"/>
          <w:bCs w:val="0"/>
          <w:iCs w:val="0"/>
          <w:caps w:val="0"/>
          <w:color w:val="auto"/>
          <w:spacing w:val="0"/>
          <w:sz w:val="22"/>
          <w:szCs w:val="22"/>
          <w:lang w:val="fr-FR" w:eastAsia="fr-FR"/>
        </w:rPr>
        <w:tab/>
      </w:r>
      <w:r>
        <w:t>NGEO-WEBC-VTP-0260</w:t>
      </w:r>
      <w:r>
        <w:tab/>
      </w:r>
      <w:r>
        <w:fldChar w:fldCharType="begin"/>
      </w:r>
      <w:r>
        <w:instrText xml:space="preserve"> PAGEREF _Toc352169218 \h </w:instrText>
      </w:r>
      <w:r>
        <w:fldChar w:fldCharType="separate"/>
      </w:r>
      <w:r>
        <w:t>49</w:t>
      </w:r>
      <w:r>
        <w:fldChar w:fldCharType="end"/>
      </w:r>
    </w:p>
    <w:p w:rsidR="0031560F" w:rsidRDefault="0031560F">
      <w:pPr>
        <w:pStyle w:val="TOC2"/>
        <w:tabs>
          <w:tab w:val="left" w:pos="1305"/>
        </w:tabs>
        <w:rPr>
          <w:rFonts w:asciiTheme="minorHAnsi" w:eastAsiaTheme="minorEastAsia" w:hAnsiTheme="minorHAnsi" w:cstheme="minorBidi"/>
          <w:bCs w:val="0"/>
          <w:caps w:val="0"/>
          <w:spacing w:val="0"/>
          <w:sz w:val="22"/>
          <w:szCs w:val="22"/>
          <w:lang w:val="fr-FR" w:eastAsia="fr-FR"/>
        </w:rPr>
      </w:pPr>
      <w:r>
        <w:t>6.2</w:t>
      </w:r>
      <w:r>
        <w:rPr>
          <w:rFonts w:asciiTheme="minorHAnsi" w:eastAsiaTheme="minorEastAsia" w:hAnsiTheme="minorHAnsi" w:cstheme="minorBidi"/>
          <w:bCs w:val="0"/>
          <w:caps w:val="0"/>
          <w:spacing w:val="0"/>
          <w:sz w:val="22"/>
          <w:szCs w:val="22"/>
          <w:lang w:val="fr-FR" w:eastAsia="fr-FR"/>
        </w:rPr>
        <w:tab/>
      </w:r>
      <w:r>
        <w:t>Analysis cases</w:t>
      </w:r>
      <w:r>
        <w:tab/>
      </w:r>
      <w:r>
        <w:fldChar w:fldCharType="begin"/>
      </w:r>
      <w:r>
        <w:instrText xml:space="preserve"> PAGEREF _Toc352169219 \h </w:instrText>
      </w:r>
      <w:r>
        <w:fldChar w:fldCharType="separate"/>
      </w:r>
      <w:r>
        <w:t>50</w:t>
      </w:r>
      <w:r>
        <w:fldChar w:fldCharType="end"/>
      </w:r>
    </w:p>
    <w:p w:rsidR="0031560F" w:rsidRDefault="0031560F">
      <w:pPr>
        <w:pStyle w:val="TOC2"/>
        <w:tabs>
          <w:tab w:val="left" w:pos="1305"/>
        </w:tabs>
        <w:rPr>
          <w:rFonts w:asciiTheme="minorHAnsi" w:eastAsiaTheme="minorEastAsia" w:hAnsiTheme="minorHAnsi" w:cstheme="minorBidi"/>
          <w:bCs w:val="0"/>
          <w:caps w:val="0"/>
          <w:spacing w:val="0"/>
          <w:sz w:val="22"/>
          <w:szCs w:val="22"/>
          <w:lang w:val="fr-FR" w:eastAsia="fr-FR"/>
        </w:rPr>
      </w:pPr>
      <w:r>
        <w:t>6.3</w:t>
      </w:r>
      <w:r>
        <w:rPr>
          <w:rFonts w:asciiTheme="minorHAnsi" w:eastAsiaTheme="minorEastAsia" w:hAnsiTheme="minorHAnsi" w:cstheme="minorBidi"/>
          <w:bCs w:val="0"/>
          <w:caps w:val="0"/>
          <w:spacing w:val="0"/>
          <w:sz w:val="22"/>
          <w:szCs w:val="22"/>
          <w:lang w:val="fr-FR" w:eastAsia="fr-FR"/>
        </w:rPr>
        <w:tab/>
      </w:r>
      <w:r>
        <w:t>Inspection cases</w:t>
      </w:r>
      <w:r>
        <w:tab/>
      </w:r>
      <w:r>
        <w:fldChar w:fldCharType="begin"/>
      </w:r>
      <w:r>
        <w:instrText xml:space="preserve"> PAGEREF _Toc352169220 \h </w:instrText>
      </w:r>
      <w:r>
        <w:fldChar w:fldCharType="separate"/>
      </w:r>
      <w:r>
        <w:t>50</w:t>
      </w:r>
      <w:r>
        <w:fldChar w:fldCharType="end"/>
      </w:r>
    </w:p>
    <w:p w:rsidR="0031560F" w:rsidRDefault="0031560F">
      <w:pPr>
        <w:pStyle w:val="TOC1"/>
        <w:rPr>
          <w:rFonts w:asciiTheme="minorHAnsi" w:eastAsiaTheme="minorEastAsia" w:hAnsiTheme="minorHAnsi" w:cstheme="minorBidi"/>
          <w:caps w:val="0"/>
          <w:spacing w:val="0"/>
          <w:sz w:val="22"/>
          <w:szCs w:val="22"/>
          <w:lang w:val="fr-FR" w:eastAsia="fr-FR"/>
        </w:rPr>
      </w:pPr>
      <w:r>
        <w:t>7.</w:t>
      </w:r>
      <w:r>
        <w:rPr>
          <w:rFonts w:asciiTheme="minorHAnsi" w:eastAsiaTheme="minorEastAsia" w:hAnsiTheme="minorHAnsi" w:cstheme="minorBidi"/>
          <w:caps w:val="0"/>
          <w:spacing w:val="0"/>
          <w:sz w:val="22"/>
          <w:szCs w:val="22"/>
          <w:lang w:val="fr-FR" w:eastAsia="fr-FR"/>
        </w:rPr>
        <w:tab/>
      </w:r>
      <w:r>
        <w:t>Additional information</w:t>
      </w:r>
      <w:r>
        <w:tab/>
      </w:r>
      <w:r>
        <w:fldChar w:fldCharType="begin"/>
      </w:r>
      <w:r>
        <w:instrText xml:space="preserve"> PAGEREF _Toc352169221 \h </w:instrText>
      </w:r>
      <w:r>
        <w:fldChar w:fldCharType="separate"/>
      </w:r>
      <w:r>
        <w:t>51</w:t>
      </w:r>
      <w:r>
        <w:fldChar w:fldCharType="end"/>
      </w:r>
    </w:p>
    <w:p w:rsidR="0031560F" w:rsidRDefault="0031560F">
      <w:pPr>
        <w:pStyle w:val="TOC2"/>
        <w:tabs>
          <w:tab w:val="left" w:pos="1305"/>
        </w:tabs>
        <w:rPr>
          <w:rFonts w:asciiTheme="minorHAnsi" w:eastAsiaTheme="minorEastAsia" w:hAnsiTheme="minorHAnsi" w:cstheme="minorBidi"/>
          <w:bCs w:val="0"/>
          <w:caps w:val="0"/>
          <w:spacing w:val="0"/>
          <w:sz w:val="22"/>
          <w:szCs w:val="22"/>
          <w:lang w:val="fr-FR" w:eastAsia="fr-FR"/>
        </w:rPr>
      </w:pPr>
      <w:r>
        <w:t>7.1</w:t>
      </w:r>
      <w:r>
        <w:rPr>
          <w:rFonts w:asciiTheme="minorHAnsi" w:eastAsiaTheme="minorEastAsia" w:hAnsiTheme="minorHAnsi" w:cstheme="minorBidi"/>
          <w:bCs w:val="0"/>
          <w:caps w:val="0"/>
          <w:spacing w:val="0"/>
          <w:sz w:val="22"/>
          <w:szCs w:val="22"/>
          <w:lang w:val="fr-FR" w:eastAsia="fr-FR"/>
        </w:rPr>
        <w:tab/>
      </w:r>
      <w:r>
        <w:t>Requirement detailed status</w:t>
      </w:r>
      <w:r>
        <w:tab/>
      </w:r>
      <w:r>
        <w:fldChar w:fldCharType="begin"/>
      </w:r>
      <w:r>
        <w:instrText xml:space="preserve"> PAGEREF _Toc352169222 \h </w:instrText>
      </w:r>
      <w:r>
        <w:fldChar w:fldCharType="separate"/>
      </w:r>
      <w:r>
        <w:t>51</w:t>
      </w:r>
      <w:r>
        <w:fldChar w:fldCharType="end"/>
      </w:r>
    </w:p>
    <w:p w:rsidR="0031560F" w:rsidRDefault="0031560F">
      <w:pPr>
        <w:pStyle w:val="TOC1"/>
        <w:rPr>
          <w:rFonts w:asciiTheme="minorHAnsi" w:eastAsiaTheme="minorEastAsia" w:hAnsiTheme="minorHAnsi" w:cstheme="minorBidi"/>
          <w:caps w:val="0"/>
          <w:spacing w:val="0"/>
          <w:sz w:val="22"/>
          <w:szCs w:val="22"/>
          <w:lang w:val="fr-FR" w:eastAsia="fr-FR"/>
        </w:rPr>
      </w:pPr>
      <w:r>
        <w:t>8.</w:t>
      </w:r>
      <w:r>
        <w:rPr>
          <w:rFonts w:asciiTheme="minorHAnsi" w:eastAsiaTheme="minorEastAsia" w:hAnsiTheme="minorHAnsi" w:cstheme="minorBidi"/>
          <w:caps w:val="0"/>
          <w:spacing w:val="0"/>
          <w:sz w:val="22"/>
          <w:szCs w:val="22"/>
          <w:lang w:val="fr-FR" w:eastAsia="fr-FR"/>
        </w:rPr>
        <w:tab/>
      </w:r>
      <w:r>
        <w:t>Annex</w:t>
      </w:r>
      <w:r>
        <w:tab/>
      </w:r>
      <w:r>
        <w:fldChar w:fldCharType="begin"/>
      </w:r>
      <w:r>
        <w:instrText xml:space="preserve"> PAGEREF _Toc352169223 \h </w:instrText>
      </w:r>
      <w:r>
        <w:fldChar w:fldCharType="separate"/>
      </w:r>
      <w:r>
        <w:t>52</w:t>
      </w:r>
      <w:r>
        <w:fldChar w:fldCharType="end"/>
      </w:r>
    </w:p>
    <w:p w:rsidR="00E16E38" w:rsidRPr="00417548" w:rsidRDefault="00E16E38" w:rsidP="00E16E38">
      <w:pPr>
        <w:rPr>
          <w:lang w:val="en-GB"/>
        </w:rPr>
      </w:pPr>
      <w:r>
        <w:rPr>
          <w:rFonts w:ascii="Verdana" w:eastAsia="Times New Roman" w:hAnsi="Verdana" w:cs="Times New Roman"/>
          <w:caps/>
          <w:noProof/>
          <w:spacing w:val="-8"/>
          <w:sz w:val="18"/>
          <w:szCs w:val="24"/>
          <w:lang w:val="en-GB" w:eastAsia="es-ES"/>
        </w:rPr>
        <w:fldChar w:fldCharType="end"/>
      </w:r>
    </w:p>
    <w:p w:rsidR="00E16E38" w:rsidRPr="00417548" w:rsidRDefault="00E16E38" w:rsidP="00E16E38">
      <w:pPr>
        <w:pStyle w:val="IndexHeading"/>
        <w:rPr>
          <w:lang w:val="en-GB"/>
        </w:rPr>
      </w:pPr>
      <w:r w:rsidRPr="00417548">
        <w:rPr>
          <w:lang w:val="en-GB"/>
        </w:rPr>
        <w:lastRenderedPageBreak/>
        <w:t>list of tables and figures</w:t>
      </w:r>
    </w:p>
    <w:p w:rsidR="0019681F" w:rsidRPr="00A46264" w:rsidRDefault="00E16E38">
      <w:pPr>
        <w:pStyle w:val="TableofFigures"/>
        <w:tabs>
          <w:tab w:val="right" w:leader="dot" w:pos="9344"/>
        </w:tabs>
        <w:rPr>
          <w:rFonts w:asciiTheme="minorHAnsi" w:eastAsiaTheme="minorEastAsia" w:hAnsiTheme="minorHAnsi" w:cstheme="minorBidi"/>
          <w:noProof/>
          <w:sz w:val="22"/>
          <w:szCs w:val="22"/>
          <w:lang w:eastAsia="fr-FR"/>
        </w:rPr>
      </w:pPr>
      <w:r w:rsidRPr="00417548">
        <w:rPr>
          <w:lang w:val="en-GB" w:eastAsia="en-US"/>
        </w:rPr>
        <w:fldChar w:fldCharType="begin"/>
      </w:r>
      <w:r w:rsidRPr="00A46264">
        <w:rPr>
          <w:lang w:eastAsia="en-US"/>
        </w:rPr>
        <w:instrText xml:space="preserve"> TOC \c "Table" </w:instrText>
      </w:r>
      <w:r w:rsidRPr="00417548">
        <w:rPr>
          <w:lang w:val="en-GB" w:eastAsia="en-US"/>
        </w:rPr>
        <w:fldChar w:fldCharType="separate"/>
      </w:r>
      <w:r w:rsidR="0019681F" w:rsidRPr="00A46264">
        <w:rPr>
          <w:noProof/>
        </w:rPr>
        <w:t>Table 2</w:t>
      </w:r>
      <w:r w:rsidR="0019681F" w:rsidRPr="00A46264">
        <w:rPr>
          <w:noProof/>
        </w:rPr>
        <w:noBreakHyphen/>
        <w:t>1 Applicable Documents</w:t>
      </w:r>
      <w:r w:rsidR="0019681F" w:rsidRPr="00A46264">
        <w:rPr>
          <w:noProof/>
        </w:rPr>
        <w:tab/>
      </w:r>
      <w:r w:rsidR="0019681F">
        <w:rPr>
          <w:noProof/>
        </w:rPr>
        <w:fldChar w:fldCharType="begin"/>
      </w:r>
      <w:r w:rsidR="0019681F" w:rsidRPr="00A46264">
        <w:rPr>
          <w:noProof/>
        </w:rPr>
        <w:instrText xml:space="preserve"> PAGEREF _Toc348111214 \h </w:instrText>
      </w:r>
      <w:r w:rsidR="0019681F">
        <w:rPr>
          <w:noProof/>
        </w:rPr>
      </w:r>
      <w:r w:rsidR="0019681F">
        <w:rPr>
          <w:noProof/>
        </w:rPr>
        <w:fldChar w:fldCharType="separate"/>
      </w:r>
      <w:r w:rsidR="0019681F" w:rsidRPr="00A46264">
        <w:rPr>
          <w:noProof/>
        </w:rPr>
        <w:t>7</w:t>
      </w:r>
      <w:r w:rsidR="0019681F">
        <w:rPr>
          <w:noProof/>
        </w:rPr>
        <w:fldChar w:fldCharType="end"/>
      </w:r>
    </w:p>
    <w:p w:rsidR="0019681F" w:rsidRDefault="0019681F">
      <w:pPr>
        <w:pStyle w:val="TableofFigures"/>
        <w:tabs>
          <w:tab w:val="right" w:leader="dot" w:pos="9344"/>
        </w:tabs>
        <w:rPr>
          <w:rFonts w:asciiTheme="minorHAnsi" w:eastAsiaTheme="minorEastAsia" w:hAnsiTheme="minorHAnsi" w:cstheme="minorBidi"/>
          <w:noProof/>
          <w:sz w:val="22"/>
          <w:szCs w:val="22"/>
          <w:lang w:val="fr-FR" w:eastAsia="fr-FR"/>
        </w:rPr>
      </w:pPr>
      <w:r w:rsidRPr="0019681F">
        <w:rPr>
          <w:noProof/>
          <w:lang w:val="fr-FR"/>
        </w:rPr>
        <w:t>Table 2</w:t>
      </w:r>
      <w:r w:rsidRPr="0019681F">
        <w:rPr>
          <w:noProof/>
          <w:lang w:val="fr-FR"/>
        </w:rPr>
        <w:noBreakHyphen/>
        <w:t>2 Reference Documents</w:t>
      </w:r>
      <w:r w:rsidRPr="0019681F">
        <w:rPr>
          <w:noProof/>
          <w:lang w:val="fr-FR"/>
        </w:rPr>
        <w:tab/>
      </w:r>
      <w:r>
        <w:rPr>
          <w:noProof/>
        </w:rPr>
        <w:fldChar w:fldCharType="begin"/>
      </w:r>
      <w:r w:rsidRPr="0019681F">
        <w:rPr>
          <w:noProof/>
          <w:lang w:val="fr-FR"/>
        </w:rPr>
        <w:instrText xml:space="preserve"> PAGEREF _Toc348111215 \h </w:instrText>
      </w:r>
      <w:r>
        <w:rPr>
          <w:noProof/>
        </w:rPr>
      </w:r>
      <w:r>
        <w:rPr>
          <w:noProof/>
        </w:rPr>
        <w:fldChar w:fldCharType="separate"/>
      </w:r>
      <w:r w:rsidRPr="0019681F">
        <w:rPr>
          <w:noProof/>
          <w:lang w:val="fr-FR"/>
        </w:rPr>
        <w:t>7</w:t>
      </w:r>
      <w:r>
        <w:rPr>
          <w:noProof/>
        </w:rPr>
        <w:fldChar w:fldCharType="end"/>
      </w:r>
    </w:p>
    <w:p w:rsidR="0019681F" w:rsidRDefault="0019681F">
      <w:pPr>
        <w:pStyle w:val="TableofFigures"/>
        <w:tabs>
          <w:tab w:val="right" w:leader="dot" w:pos="9344"/>
        </w:tabs>
        <w:rPr>
          <w:rFonts w:asciiTheme="minorHAnsi" w:eastAsiaTheme="minorEastAsia" w:hAnsiTheme="minorHAnsi" w:cstheme="minorBidi"/>
          <w:noProof/>
          <w:sz w:val="22"/>
          <w:szCs w:val="22"/>
          <w:lang w:val="fr-FR" w:eastAsia="fr-FR"/>
        </w:rPr>
      </w:pPr>
      <w:r w:rsidRPr="00EF7548">
        <w:rPr>
          <w:noProof/>
          <w:lang w:val="en-GB"/>
        </w:rPr>
        <w:t>Table 3</w:t>
      </w:r>
      <w:r w:rsidRPr="00EF7548">
        <w:rPr>
          <w:noProof/>
          <w:lang w:val="en-GB"/>
        </w:rPr>
        <w:noBreakHyphen/>
        <w:t>1 Definitions</w:t>
      </w:r>
      <w:r>
        <w:rPr>
          <w:noProof/>
        </w:rPr>
        <w:tab/>
      </w:r>
      <w:r>
        <w:rPr>
          <w:noProof/>
        </w:rPr>
        <w:fldChar w:fldCharType="begin"/>
      </w:r>
      <w:r>
        <w:rPr>
          <w:noProof/>
        </w:rPr>
        <w:instrText xml:space="preserve"> PAGEREF _Toc348111216 \h </w:instrText>
      </w:r>
      <w:r>
        <w:rPr>
          <w:noProof/>
        </w:rPr>
      </w:r>
      <w:r>
        <w:rPr>
          <w:noProof/>
        </w:rPr>
        <w:fldChar w:fldCharType="separate"/>
      </w:r>
      <w:r>
        <w:rPr>
          <w:noProof/>
        </w:rPr>
        <w:t>8</w:t>
      </w:r>
      <w:r>
        <w:rPr>
          <w:noProof/>
        </w:rPr>
        <w:fldChar w:fldCharType="end"/>
      </w:r>
    </w:p>
    <w:p w:rsidR="0019681F" w:rsidRDefault="0019681F">
      <w:pPr>
        <w:pStyle w:val="TableofFigures"/>
        <w:tabs>
          <w:tab w:val="right" w:leader="dot" w:pos="9344"/>
        </w:tabs>
        <w:rPr>
          <w:rFonts w:asciiTheme="minorHAnsi" w:eastAsiaTheme="minorEastAsia" w:hAnsiTheme="minorHAnsi" w:cstheme="minorBidi"/>
          <w:noProof/>
          <w:sz w:val="22"/>
          <w:szCs w:val="22"/>
          <w:lang w:val="fr-FR" w:eastAsia="fr-FR"/>
        </w:rPr>
      </w:pPr>
      <w:r w:rsidRPr="00EF7548">
        <w:rPr>
          <w:noProof/>
          <w:lang w:val="en-GB"/>
        </w:rPr>
        <w:t>Table 3</w:t>
      </w:r>
      <w:r w:rsidRPr="00EF7548">
        <w:rPr>
          <w:noProof/>
          <w:lang w:val="en-GB"/>
        </w:rPr>
        <w:noBreakHyphen/>
        <w:t>2 Acronyms</w:t>
      </w:r>
      <w:r>
        <w:rPr>
          <w:noProof/>
        </w:rPr>
        <w:tab/>
      </w:r>
      <w:r>
        <w:rPr>
          <w:noProof/>
        </w:rPr>
        <w:fldChar w:fldCharType="begin"/>
      </w:r>
      <w:r>
        <w:rPr>
          <w:noProof/>
        </w:rPr>
        <w:instrText xml:space="preserve"> PAGEREF _Toc348111217 \h </w:instrText>
      </w:r>
      <w:r>
        <w:rPr>
          <w:noProof/>
        </w:rPr>
      </w:r>
      <w:r>
        <w:rPr>
          <w:noProof/>
        </w:rPr>
        <w:fldChar w:fldCharType="separate"/>
      </w:r>
      <w:r>
        <w:rPr>
          <w:noProof/>
        </w:rPr>
        <w:t>8</w:t>
      </w:r>
      <w:r>
        <w:rPr>
          <w:noProof/>
        </w:rPr>
        <w:fldChar w:fldCharType="end"/>
      </w:r>
    </w:p>
    <w:p w:rsidR="00E16E38" w:rsidRPr="00B86837" w:rsidRDefault="00E16E38" w:rsidP="00E16E38">
      <w:r w:rsidRPr="00417548">
        <w:rPr>
          <w:lang w:val="en-GB"/>
        </w:rPr>
        <w:fldChar w:fldCharType="end"/>
      </w:r>
    </w:p>
    <w:p w:rsidR="00E16E38" w:rsidRPr="00B86837" w:rsidRDefault="00E16E38" w:rsidP="00E16E38"/>
    <w:p w:rsidR="00E16E38" w:rsidRDefault="00E16E38" w:rsidP="00E16E38">
      <w:pPr>
        <w:pStyle w:val="Heading1"/>
        <w:numPr>
          <w:ilvl w:val="0"/>
          <w:numId w:val="32"/>
        </w:numPr>
        <w:rPr>
          <w:lang w:val="en-GB"/>
        </w:rPr>
      </w:pPr>
      <w:bookmarkStart w:id="1" w:name="_Toc259707925"/>
      <w:bookmarkStart w:id="2" w:name="_Toc352169161"/>
      <w:r>
        <w:rPr>
          <w:lang w:val="en-GB"/>
        </w:rPr>
        <w:lastRenderedPageBreak/>
        <w:t>I</w:t>
      </w:r>
      <w:r w:rsidRPr="00417548">
        <w:rPr>
          <w:lang w:val="en-GB"/>
        </w:rPr>
        <w:t>ntroduction</w:t>
      </w:r>
      <w:bookmarkEnd w:id="1"/>
      <w:bookmarkEnd w:id="2"/>
    </w:p>
    <w:p w:rsidR="00E16E38" w:rsidRPr="00417548" w:rsidRDefault="00E16E38" w:rsidP="00E16E38">
      <w:pPr>
        <w:pStyle w:val="Heading2"/>
        <w:numPr>
          <w:ilvl w:val="1"/>
          <w:numId w:val="13"/>
        </w:numPr>
        <w:rPr>
          <w:lang w:val="en-GB"/>
        </w:rPr>
      </w:pPr>
      <w:bookmarkStart w:id="3" w:name="_Toc259707926"/>
      <w:bookmarkStart w:id="4" w:name="_Toc352169162"/>
      <w:r>
        <w:rPr>
          <w:lang w:val="en-GB"/>
        </w:rPr>
        <w:t>P</w:t>
      </w:r>
      <w:r w:rsidRPr="00417548">
        <w:rPr>
          <w:lang w:val="en-GB"/>
        </w:rPr>
        <w:t>urpose</w:t>
      </w:r>
      <w:bookmarkEnd w:id="3"/>
      <w:bookmarkEnd w:id="4"/>
    </w:p>
    <w:p w:rsidR="00E16E38" w:rsidRPr="001A43E5" w:rsidRDefault="00E16E38" w:rsidP="00E16E38">
      <w:pPr>
        <w:rPr>
          <w:rFonts w:ascii="Verdana" w:hAnsi="Verdana"/>
          <w:sz w:val="18"/>
          <w:szCs w:val="18"/>
          <w:lang w:val="en-GB"/>
        </w:rPr>
      </w:pPr>
      <w:r w:rsidRPr="001A43E5">
        <w:rPr>
          <w:rFonts w:ascii="Verdana" w:hAnsi="Verdana"/>
          <w:sz w:val="18"/>
          <w:szCs w:val="18"/>
          <w:lang w:val="en-GB"/>
        </w:rPr>
        <w:t xml:space="preserve">This document defines the </w:t>
      </w:r>
      <w:r>
        <w:rPr>
          <w:rFonts w:ascii="Verdana" w:hAnsi="Verdana"/>
          <w:sz w:val="18"/>
          <w:szCs w:val="18"/>
          <w:lang w:val="en-GB"/>
        </w:rPr>
        <w:t>Test Report</w:t>
      </w:r>
      <w:r w:rsidRPr="001A43E5">
        <w:rPr>
          <w:rFonts w:ascii="Verdana" w:hAnsi="Verdana"/>
          <w:sz w:val="18"/>
          <w:szCs w:val="18"/>
          <w:lang w:val="en-GB"/>
        </w:rPr>
        <w:t xml:space="preserve"> for the </w:t>
      </w:r>
      <w:r>
        <w:rPr>
          <w:rFonts w:ascii="Verdana" w:hAnsi="Verdana"/>
          <w:sz w:val="18"/>
          <w:szCs w:val="18"/>
          <w:lang w:val="en-GB"/>
        </w:rPr>
        <w:t>ngEO Web Client sub-system</w:t>
      </w:r>
      <w:r w:rsidRPr="001A43E5">
        <w:rPr>
          <w:rFonts w:ascii="Verdana" w:hAnsi="Verdana"/>
          <w:sz w:val="18"/>
          <w:szCs w:val="18"/>
          <w:lang w:val="en-GB"/>
        </w:rPr>
        <w:t xml:space="preserve">. </w:t>
      </w:r>
    </w:p>
    <w:p w:rsidR="00E16E38" w:rsidRPr="00417548" w:rsidRDefault="00E16E38" w:rsidP="00E16E38">
      <w:pPr>
        <w:pStyle w:val="Heading2"/>
        <w:numPr>
          <w:ilvl w:val="1"/>
          <w:numId w:val="13"/>
        </w:numPr>
        <w:rPr>
          <w:lang w:val="en-GB"/>
        </w:rPr>
      </w:pPr>
      <w:bookmarkStart w:id="5" w:name="_Toc352169163"/>
      <w:r>
        <w:rPr>
          <w:lang w:val="en-GB"/>
        </w:rPr>
        <w:t>S</w:t>
      </w:r>
      <w:r w:rsidRPr="00417548">
        <w:rPr>
          <w:lang w:val="en-GB"/>
        </w:rPr>
        <w:t>cope</w:t>
      </w:r>
      <w:bookmarkEnd w:id="5"/>
    </w:p>
    <w:p w:rsidR="00E16E38" w:rsidRPr="00707E24" w:rsidRDefault="00E16E38" w:rsidP="00E16E38">
      <w:pPr>
        <w:rPr>
          <w:rFonts w:ascii="Verdana" w:hAnsi="Verdana"/>
          <w:sz w:val="18"/>
          <w:szCs w:val="18"/>
          <w:lang w:val="en-GB"/>
        </w:rPr>
      </w:pPr>
      <w:r w:rsidRPr="00707E24">
        <w:rPr>
          <w:rFonts w:ascii="Verdana" w:hAnsi="Verdana"/>
          <w:sz w:val="18"/>
          <w:szCs w:val="18"/>
          <w:lang w:val="en-GB"/>
        </w:rPr>
        <w:t xml:space="preserve">This document covers only the </w:t>
      </w:r>
      <w:r>
        <w:rPr>
          <w:rFonts w:ascii="Verdana" w:hAnsi="Verdana"/>
          <w:sz w:val="18"/>
          <w:szCs w:val="18"/>
          <w:lang w:val="en-GB"/>
        </w:rPr>
        <w:t>test procedures</w:t>
      </w:r>
      <w:r w:rsidRPr="00707E24">
        <w:rPr>
          <w:rFonts w:ascii="Verdana" w:hAnsi="Verdana"/>
          <w:sz w:val="18"/>
          <w:szCs w:val="18"/>
          <w:lang w:val="en-GB"/>
        </w:rPr>
        <w:t xml:space="preserve"> found </w:t>
      </w:r>
      <w:r>
        <w:rPr>
          <w:rFonts w:ascii="Verdana" w:hAnsi="Verdana"/>
          <w:sz w:val="18"/>
          <w:szCs w:val="18"/>
          <w:lang w:val="en-GB"/>
        </w:rPr>
        <w:t>for sprint 4 as defined in [RD.1</w:t>
      </w:r>
      <w:r w:rsidRPr="00707E24">
        <w:rPr>
          <w:rFonts w:ascii="Verdana" w:hAnsi="Verdana"/>
          <w:sz w:val="18"/>
          <w:szCs w:val="18"/>
          <w:lang w:val="en-GB"/>
        </w:rPr>
        <w:t>].</w:t>
      </w:r>
    </w:p>
    <w:p w:rsidR="00E16E38" w:rsidRPr="00417548" w:rsidRDefault="00E16E38" w:rsidP="00E16E38">
      <w:pPr>
        <w:rPr>
          <w:lang w:val="en-GB"/>
        </w:rPr>
      </w:pPr>
    </w:p>
    <w:p w:rsidR="00E16E38" w:rsidRPr="00417548" w:rsidRDefault="00E16E38" w:rsidP="00E16E38">
      <w:pPr>
        <w:pStyle w:val="Heading1"/>
        <w:rPr>
          <w:lang w:val="en-GB"/>
        </w:rPr>
      </w:pPr>
      <w:bookmarkStart w:id="6" w:name="_Toc259707927"/>
      <w:bookmarkStart w:id="7" w:name="_Toc352169164"/>
      <w:r>
        <w:rPr>
          <w:lang w:val="en-GB"/>
        </w:rPr>
        <w:lastRenderedPageBreak/>
        <w:t>A</w:t>
      </w:r>
      <w:r w:rsidRPr="00417548">
        <w:rPr>
          <w:lang w:val="en-GB"/>
        </w:rPr>
        <w:t xml:space="preserve">pplicable and </w:t>
      </w:r>
      <w:r>
        <w:rPr>
          <w:lang w:val="en-GB"/>
        </w:rPr>
        <w:t>R</w:t>
      </w:r>
      <w:r w:rsidRPr="00417548">
        <w:rPr>
          <w:lang w:val="en-GB"/>
        </w:rPr>
        <w:t>efer</w:t>
      </w:r>
      <w:r>
        <w:rPr>
          <w:lang w:val="en-GB"/>
        </w:rPr>
        <w:t>e</w:t>
      </w:r>
      <w:r w:rsidRPr="00417548">
        <w:rPr>
          <w:lang w:val="en-GB"/>
        </w:rPr>
        <w:t xml:space="preserve">nce </w:t>
      </w:r>
      <w:r>
        <w:rPr>
          <w:lang w:val="en-GB"/>
        </w:rPr>
        <w:t>D</w:t>
      </w:r>
      <w:r w:rsidRPr="00417548">
        <w:rPr>
          <w:lang w:val="en-GB"/>
        </w:rPr>
        <w:t>ocuments</w:t>
      </w:r>
      <w:bookmarkEnd w:id="6"/>
      <w:bookmarkEnd w:id="7"/>
    </w:p>
    <w:p w:rsidR="00E16E38" w:rsidRPr="00417548" w:rsidRDefault="00E16E38" w:rsidP="00E16E38">
      <w:pPr>
        <w:pStyle w:val="Heading2"/>
        <w:numPr>
          <w:ilvl w:val="1"/>
          <w:numId w:val="13"/>
        </w:numPr>
        <w:rPr>
          <w:lang w:val="en-GB"/>
        </w:rPr>
      </w:pPr>
      <w:bookmarkStart w:id="8" w:name="_Toc215399298"/>
      <w:bookmarkStart w:id="9" w:name="_Toc259707928"/>
      <w:bookmarkStart w:id="10" w:name="_Toc352169165"/>
      <w:r>
        <w:rPr>
          <w:lang w:val="en-GB"/>
        </w:rPr>
        <w:t>A</w:t>
      </w:r>
      <w:r w:rsidRPr="00417548">
        <w:rPr>
          <w:lang w:val="en-GB"/>
        </w:rPr>
        <w:t xml:space="preserve">pplicable </w:t>
      </w:r>
      <w:r>
        <w:rPr>
          <w:lang w:val="en-GB"/>
        </w:rPr>
        <w:t>D</w:t>
      </w:r>
      <w:r w:rsidRPr="00417548">
        <w:rPr>
          <w:lang w:val="en-GB"/>
        </w:rPr>
        <w:t>ocuments</w:t>
      </w:r>
      <w:bookmarkEnd w:id="8"/>
      <w:bookmarkEnd w:id="9"/>
      <w:bookmarkEnd w:id="10"/>
    </w:p>
    <w:p w:rsidR="00E16E38" w:rsidRPr="00417548" w:rsidRDefault="00E16E38" w:rsidP="00E16E38">
      <w:pPr>
        <w:rPr>
          <w:rFonts w:ascii="Verdana" w:hAnsi="Verdana"/>
          <w:sz w:val="18"/>
          <w:szCs w:val="18"/>
          <w:lang w:val="en-GB"/>
        </w:rPr>
      </w:pPr>
      <w:r w:rsidRPr="00417548">
        <w:rPr>
          <w:rFonts w:ascii="Verdana" w:hAnsi="Verdana"/>
          <w:sz w:val="18"/>
          <w:szCs w:val="18"/>
          <w:lang w:val="en-GB"/>
        </w:rPr>
        <w:t>The following documents, of the exact issue shown, form part of this document to the extent specified herein. Applicable documents are those referenced in the Contract or approved by the Approval Authority. They are referenced in this document in the form [AD.X]:</w:t>
      </w:r>
    </w:p>
    <w:p w:rsidR="00E16E38" w:rsidRPr="00417548" w:rsidRDefault="00E16E38" w:rsidP="00E16E38">
      <w:pPr>
        <w:pStyle w:val="Caption"/>
        <w:rPr>
          <w:lang w:val="en-GB"/>
        </w:rPr>
      </w:pPr>
      <w:bookmarkStart w:id="11" w:name="_Toc180836520"/>
      <w:bookmarkStart w:id="12" w:name="_Toc184781922"/>
      <w:bookmarkStart w:id="13" w:name="_Toc189913983"/>
      <w:bookmarkStart w:id="14" w:name="_Toc189913987"/>
      <w:bookmarkStart w:id="15" w:name="_Toc189914121"/>
      <w:bookmarkStart w:id="16" w:name="_Toc189914125"/>
      <w:bookmarkStart w:id="17" w:name="_Toc189914167"/>
      <w:bookmarkStart w:id="18" w:name="_Toc200520781"/>
      <w:bookmarkStart w:id="19" w:name="_Toc200520787"/>
      <w:bookmarkStart w:id="20" w:name="_Toc215399327"/>
      <w:bookmarkStart w:id="21" w:name="_Toc259707963"/>
      <w:bookmarkStart w:id="22" w:name="_Toc348111214"/>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19681F">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19681F">
        <w:rPr>
          <w:noProof/>
          <w:lang w:val="en-GB"/>
        </w:rPr>
        <w:t>1</w:t>
      </w:r>
      <w:r w:rsidRPr="00417548">
        <w:rPr>
          <w:noProof/>
          <w:lang w:val="en-GB"/>
        </w:rPr>
        <w:fldChar w:fldCharType="end"/>
      </w:r>
      <w:r w:rsidRPr="00417548">
        <w:rPr>
          <w:lang w:val="en-GB"/>
        </w:rPr>
        <w:t xml:space="preserve"> </w:t>
      </w:r>
      <w:bookmarkEnd w:id="11"/>
      <w:bookmarkEnd w:id="12"/>
      <w:r w:rsidRPr="00417548">
        <w:rPr>
          <w:lang w:val="en-GB"/>
        </w:rPr>
        <w:t>Applicable Documents</w:t>
      </w:r>
      <w:bookmarkEnd w:id="13"/>
      <w:bookmarkEnd w:id="14"/>
      <w:bookmarkEnd w:id="15"/>
      <w:bookmarkEnd w:id="16"/>
      <w:bookmarkEnd w:id="17"/>
      <w:bookmarkEnd w:id="18"/>
      <w:bookmarkEnd w:id="19"/>
      <w:bookmarkEnd w:id="20"/>
      <w:bookmarkEnd w:id="21"/>
      <w:bookmarkEnd w:id="22"/>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5234"/>
        <w:gridCol w:w="1276"/>
        <w:gridCol w:w="850"/>
        <w:gridCol w:w="1245"/>
      </w:tblGrid>
      <w:tr w:rsidR="00E16E38" w:rsidRPr="00417548" w:rsidTr="00E61BC8">
        <w:trPr>
          <w:tblHeader/>
          <w:jc w:val="center"/>
        </w:trPr>
        <w:tc>
          <w:tcPr>
            <w:tcW w:w="691" w:type="dxa"/>
            <w:shd w:val="clear" w:color="auto" w:fill="8B8D8E"/>
          </w:tcPr>
          <w:p w:rsidR="00E16E38" w:rsidRPr="00417548" w:rsidRDefault="00E16E38" w:rsidP="00E61BC8">
            <w:pPr>
              <w:pStyle w:val="tableheader"/>
              <w:rPr>
                <w:lang w:val="en-GB"/>
              </w:rPr>
            </w:pPr>
            <w:r w:rsidRPr="00417548">
              <w:rPr>
                <w:lang w:val="en-GB"/>
              </w:rPr>
              <w:t>Ref.</w:t>
            </w:r>
          </w:p>
        </w:tc>
        <w:tc>
          <w:tcPr>
            <w:tcW w:w="5234" w:type="dxa"/>
            <w:shd w:val="clear" w:color="auto" w:fill="8B8D8E"/>
          </w:tcPr>
          <w:p w:rsidR="00E16E38" w:rsidRPr="00417548" w:rsidRDefault="00E16E38" w:rsidP="00E61BC8">
            <w:pPr>
              <w:pStyle w:val="tableheader"/>
              <w:rPr>
                <w:lang w:val="en-GB"/>
              </w:rPr>
            </w:pPr>
            <w:r w:rsidRPr="00417548">
              <w:rPr>
                <w:lang w:val="en-GB"/>
              </w:rPr>
              <w:t>Title</w:t>
            </w:r>
          </w:p>
        </w:tc>
        <w:tc>
          <w:tcPr>
            <w:tcW w:w="1276" w:type="dxa"/>
            <w:shd w:val="clear" w:color="auto" w:fill="8B8D8E"/>
          </w:tcPr>
          <w:p w:rsidR="00E16E38" w:rsidRPr="00417548" w:rsidRDefault="00E16E38" w:rsidP="00E61BC8">
            <w:pPr>
              <w:pStyle w:val="tableheader"/>
              <w:rPr>
                <w:lang w:val="en-GB"/>
              </w:rPr>
            </w:pPr>
            <w:r w:rsidRPr="00417548">
              <w:rPr>
                <w:lang w:val="en-GB"/>
              </w:rPr>
              <w:t>Code</w:t>
            </w:r>
          </w:p>
        </w:tc>
        <w:tc>
          <w:tcPr>
            <w:tcW w:w="850" w:type="dxa"/>
            <w:shd w:val="clear" w:color="auto" w:fill="8B8D8E"/>
          </w:tcPr>
          <w:p w:rsidR="00E16E38" w:rsidRPr="00417548" w:rsidRDefault="00E16E38" w:rsidP="00E61BC8">
            <w:pPr>
              <w:pStyle w:val="tableheader"/>
              <w:rPr>
                <w:lang w:val="en-GB"/>
              </w:rPr>
            </w:pPr>
            <w:r w:rsidRPr="00417548">
              <w:rPr>
                <w:lang w:val="en-GB"/>
              </w:rPr>
              <w:t>Version</w:t>
            </w:r>
          </w:p>
        </w:tc>
        <w:tc>
          <w:tcPr>
            <w:tcW w:w="1245" w:type="dxa"/>
            <w:shd w:val="clear" w:color="auto" w:fill="8B8D8E"/>
          </w:tcPr>
          <w:p w:rsidR="00E16E38" w:rsidRPr="00417548" w:rsidRDefault="00E16E38" w:rsidP="00E61BC8">
            <w:pPr>
              <w:pStyle w:val="tableheader"/>
              <w:rPr>
                <w:lang w:val="en-GB"/>
              </w:rPr>
            </w:pPr>
            <w:r w:rsidRPr="00417548">
              <w:rPr>
                <w:lang w:val="en-GB"/>
              </w:rPr>
              <w:t>Date</w:t>
            </w:r>
          </w:p>
        </w:tc>
      </w:tr>
      <w:tr w:rsidR="00E16E38" w:rsidRPr="00417548" w:rsidTr="00E61BC8">
        <w:trPr>
          <w:jc w:val="center"/>
        </w:trPr>
        <w:tc>
          <w:tcPr>
            <w:tcW w:w="691" w:type="dxa"/>
          </w:tcPr>
          <w:p w:rsidR="00E16E38" w:rsidRPr="00417548" w:rsidRDefault="00E16E38" w:rsidP="00E61BC8">
            <w:pPr>
              <w:pStyle w:val="tabletext"/>
              <w:numPr>
                <w:ilvl w:val="0"/>
                <w:numId w:val="6"/>
              </w:numPr>
              <w:ind w:left="357" w:hanging="357"/>
              <w:rPr>
                <w:lang w:val="en-GB"/>
              </w:rPr>
            </w:pPr>
          </w:p>
        </w:tc>
        <w:tc>
          <w:tcPr>
            <w:tcW w:w="5234" w:type="dxa"/>
          </w:tcPr>
          <w:p w:rsidR="00E16E38" w:rsidRPr="00417548" w:rsidRDefault="00E16E38" w:rsidP="00E61BC8">
            <w:pPr>
              <w:pStyle w:val="tabletext"/>
              <w:rPr>
                <w:lang w:val="en-GB"/>
              </w:rPr>
            </w:pPr>
            <w:r w:rsidRPr="00417548">
              <w:rPr>
                <w:lang w:val="en-GB"/>
              </w:rPr>
              <w:t>Space Engineering - Software</w:t>
            </w:r>
          </w:p>
        </w:tc>
        <w:tc>
          <w:tcPr>
            <w:tcW w:w="1276" w:type="dxa"/>
          </w:tcPr>
          <w:p w:rsidR="00E16E38" w:rsidRPr="00417548" w:rsidRDefault="00E16E38" w:rsidP="00E61BC8">
            <w:pPr>
              <w:pStyle w:val="tabletext"/>
              <w:rPr>
                <w:lang w:val="en-GB"/>
              </w:rPr>
            </w:pPr>
            <w:r w:rsidRPr="00417548">
              <w:rPr>
                <w:lang w:val="en-GB"/>
              </w:rPr>
              <w:t>ECSS-E-ST-40</w:t>
            </w:r>
          </w:p>
        </w:tc>
        <w:tc>
          <w:tcPr>
            <w:tcW w:w="850" w:type="dxa"/>
          </w:tcPr>
          <w:p w:rsidR="00E16E38" w:rsidRPr="00417548" w:rsidRDefault="00E16E38" w:rsidP="00E61BC8">
            <w:pPr>
              <w:pStyle w:val="tabletext"/>
              <w:jc w:val="center"/>
              <w:rPr>
                <w:lang w:val="en-GB"/>
              </w:rPr>
            </w:pPr>
            <w:r w:rsidRPr="00417548">
              <w:rPr>
                <w:lang w:val="en-GB"/>
              </w:rPr>
              <w:t>C</w:t>
            </w:r>
          </w:p>
        </w:tc>
        <w:tc>
          <w:tcPr>
            <w:tcW w:w="1245" w:type="dxa"/>
          </w:tcPr>
          <w:p w:rsidR="00E16E38" w:rsidRPr="00417548" w:rsidRDefault="00E16E38" w:rsidP="00E61BC8">
            <w:pPr>
              <w:pStyle w:val="tabletext"/>
              <w:rPr>
                <w:lang w:val="en-GB"/>
              </w:rPr>
            </w:pPr>
            <w:r w:rsidRPr="00417548">
              <w:rPr>
                <w:lang w:val="en-GB"/>
              </w:rPr>
              <w:t>6 March 2009</w:t>
            </w:r>
          </w:p>
        </w:tc>
      </w:tr>
    </w:tbl>
    <w:p w:rsidR="00E16E38" w:rsidRPr="00417548" w:rsidRDefault="00E16E38" w:rsidP="00E16E38">
      <w:pPr>
        <w:pStyle w:val="Heading2"/>
        <w:numPr>
          <w:ilvl w:val="1"/>
          <w:numId w:val="13"/>
        </w:numPr>
        <w:rPr>
          <w:lang w:val="en-GB"/>
        </w:rPr>
      </w:pPr>
      <w:bookmarkStart w:id="23" w:name="_Toc215399299"/>
      <w:bookmarkStart w:id="24" w:name="_Toc259707929"/>
      <w:bookmarkStart w:id="25" w:name="_Toc352169166"/>
      <w:r>
        <w:rPr>
          <w:lang w:val="en-GB"/>
        </w:rPr>
        <w:t>R</w:t>
      </w:r>
      <w:r w:rsidRPr="00417548">
        <w:rPr>
          <w:lang w:val="en-GB"/>
        </w:rPr>
        <w:t xml:space="preserve">eference </w:t>
      </w:r>
      <w:r>
        <w:rPr>
          <w:lang w:val="en-GB"/>
        </w:rPr>
        <w:t>D</w:t>
      </w:r>
      <w:r w:rsidRPr="00417548">
        <w:rPr>
          <w:lang w:val="en-GB"/>
        </w:rPr>
        <w:t>ocuments</w:t>
      </w:r>
      <w:bookmarkEnd w:id="23"/>
      <w:bookmarkEnd w:id="24"/>
      <w:bookmarkEnd w:id="25"/>
    </w:p>
    <w:p w:rsidR="00E16E38" w:rsidRPr="00417548" w:rsidRDefault="00E16E38" w:rsidP="00E16E38">
      <w:pPr>
        <w:rPr>
          <w:rFonts w:ascii="Verdana" w:hAnsi="Verdana"/>
          <w:sz w:val="18"/>
          <w:szCs w:val="18"/>
          <w:lang w:val="en-GB"/>
        </w:rPr>
      </w:pPr>
      <w:r w:rsidRPr="00417548">
        <w:rPr>
          <w:rFonts w:ascii="Verdana" w:hAnsi="Verdana"/>
          <w:sz w:val="18"/>
          <w:szCs w:val="18"/>
          <w:lang w:val="en-GB"/>
        </w:rPr>
        <w:t>The following documents, although not part of this document, amplify or clarify its contents. Reference documents are those not applicable and referenced within this document. They are referenced in this document in the form [RD.X]:</w:t>
      </w:r>
    </w:p>
    <w:p w:rsidR="00E16E38" w:rsidRPr="00417548" w:rsidRDefault="00E16E38" w:rsidP="00E16E38">
      <w:pPr>
        <w:pStyle w:val="Caption"/>
        <w:rPr>
          <w:lang w:val="en-GB"/>
        </w:rPr>
      </w:pPr>
      <w:bookmarkStart w:id="26" w:name="_Toc180836521"/>
      <w:bookmarkStart w:id="27" w:name="_Toc184781923"/>
      <w:bookmarkStart w:id="28" w:name="_Toc189913984"/>
      <w:bookmarkStart w:id="29" w:name="_Toc189913988"/>
      <w:bookmarkStart w:id="30" w:name="_Toc189914122"/>
      <w:bookmarkStart w:id="31" w:name="_Toc189914126"/>
      <w:bookmarkStart w:id="32" w:name="_Toc189914168"/>
      <w:bookmarkStart w:id="33" w:name="_Toc200520782"/>
      <w:bookmarkStart w:id="34" w:name="_Toc200520788"/>
      <w:bookmarkStart w:id="35" w:name="_Toc215399328"/>
      <w:bookmarkStart w:id="36" w:name="_Toc259707964"/>
      <w:bookmarkStart w:id="37" w:name="_Toc348111215"/>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19681F">
        <w:rPr>
          <w:noProof/>
          <w:lang w:val="en-GB"/>
        </w:rPr>
        <w:t>2</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19681F">
        <w:rPr>
          <w:noProof/>
          <w:lang w:val="en-GB"/>
        </w:rPr>
        <w:t>2</w:t>
      </w:r>
      <w:r w:rsidRPr="00417548">
        <w:rPr>
          <w:noProof/>
          <w:lang w:val="en-GB"/>
        </w:rPr>
        <w:fldChar w:fldCharType="end"/>
      </w:r>
      <w:r w:rsidRPr="00417548">
        <w:rPr>
          <w:lang w:val="en-GB"/>
        </w:rPr>
        <w:t xml:space="preserve"> </w:t>
      </w:r>
      <w:bookmarkEnd w:id="26"/>
      <w:bookmarkEnd w:id="27"/>
      <w:r w:rsidRPr="00417548">
        <w:rPr>
          <w:lang w:val="en-GB"/>
        </w:rPr>
        <w:t>Reference Documents</w:t>
      </w:r>
      <w:bookmarkEnd w:id="28"/>
      <w:bookmarkEnd w:id="29"/>
      <w:bookmarkEnd w:id="30"/>
      <w:bookmarkEnd w:id="31"/>
      <w:bookmarkEnd w:id="32"/>
      <w:bookmarkEnd w:id="33"/>
      <w:bookmarkEnd w:id="34"/>
      <w:bookmarkEnd w:id="35"/>
      <w:bookmarkEnd w:id="36"/>
      <w:bookmarkEnd w:id="37"/>
    </w:p>
    <w:tbl>
      <w:tblPr>
        <w:tblW w:w="9296" w:type="dxa"/>
        <w:jc w:val="center"/>
        <w:tblInd w:w="1034"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70" w:type="dxa"/>
          <w:right w:w="70" w:type="dxa"/>
        </w:tblCellMar>
        <w:tblLook w:val="0000" w:firstRow="0" w:lastRow="0" w:firstColumn="0" w:lastColumn="0" w:noHBand="0" w:noVBand="0"/>
      </w:tblPr>
      <w:tblGrid>
        <w:gridCol w:w="691"/>
        <w:gridCol w:w="4383"/>
        <w:gridCol w:w="1843"/>
        <w:gridCol w:w="851"/>
        <w:gridCol w:w="1528"/>
      </w:tblGrid>
      <w:tr w:rsidR="00E16E38" w:rsidRPr="00417548" w:rsidTr="00E61BC8">
        <w:trPr>
          <w:tblHeader/>
          <w:jc w:val="center"/>
        </w:trPr>
        <w:tc>
          <w:tcPr>
            <w:tcW w:w="691" w:type="dxa"/>
            <w:shd w:val="clear" w:color="auto" w:fill="8B8D8E"/>
          </w:tcPr>
          <w:p w:rsidR="00E16E38" w:rsidRPr="00417548" w:rsidRDefault="00E16E38" w:rsidP="00E61BC8">
            <w:pPr>
              <w:pStyle w:val="tableheader"/>
              <w:rPr>
                <w:lang w:val="en-GB"/>
              </w:rPr>
            </w:pPr>
            <w:r w:rsidRPr="00417548">
              <w:rPr>
                <w:lang w:val="en-GB"/>
              </w:rPr>
              <w:t>Ref.</w:t>
            </w:r>
          </w:p>
        </w:tc>
        <w:tc>
          <w:tcPr>
            <w:tcW w:w="4383" w:type="dxa"/>
            <w:shd w:val="clear" w:color="auto" w:fill="8B8D8E"/>
          </w:tcPr>
          <w:p w:rsidR="00E16E38" w:rsidRPr="00417548" w:rsidRDefault="00E16E38" w:rsidP="00E61BC8">
            <w:pPr>
              <w:pStyle w:val="tableheader"/>
              <w:rPr>
                <w:lang w:val="en-GB"/>
              </w:rPr>
            </w:pPr>
            <w:r w:rsidRPr="00417548">
              <w:rPr>
                <w:lang w:val="en-GB"/>
              </w:rPr>
              <w:t>Title</w:t>
            </w:r>
          </w:p>
        </w:tc>
        <w:tc>
          <w:tcPr>
            <w:tcW w:w="1843" w:type="dxa"/>
            <w:shd w:val="clear" w:color="auto" w:fill="8B8D8E"/>
          </w:tcPr>
          <w:p w:rsidR="00E16E38" w:rsidRPr="00417548" w:rsidRDefault="00E16E38" w:rsidP="00E61BC8">
            <w:pPr>
              <w:pStyle w:val="tableheader"/>
              <w:rPr>
                <w:lang w:val="en-GB"/>
              </w:rPr>
            </w:pPr>
            <w:r w:rsidRPr="00417548">
              <w:rPr>
                <w:lang w:val="en-GB"/>
              </w:rPr>
              <w:t>Code</w:t>
            </w:r>
          </w:p>
        </w:tc>
        <w:tc>
          <w:tcPr>
            <w:tcW w:w="851" w:type="dxa"/>
            <w:shd w:val="clear" w:color="auto" w:fill="8B8D8E"/>
          </w:tcPr>
          <w:p w:rsidR="00E16E38" w:rsidRPr="00417548" w:rsidRDefault="00E16E38" w:rsidP="00E61BC8">
            <w:pPr>
              <w:pStyle w:val="tableheader"/>
              <w:rPr>
                <w:lang w:val="en-GB"/>
              </w:rPr>
            </w:pPr>
            <w:r w:rsidRPr="00417548">
              <w:rPr>
                <w:lang w:val="en-GB"/>
              </w:rPr>
              <w:t>Version</w:t>
            </w:r>
          </w:p>
        </w:tc>
        <w:tc>
          <w:tcPr>
            <w:tcW w:w="1528" w:type="dxa"/>
            <w:shd w:val="clear" w:color="auto" w:fill="8B8D8E"/>
          </w:tcPr>
          <w:p w:rsidR="00E16E38" w:rsidRPr="00417548" w:rsidRDefault="00E16E38" w:rsidP="00E61BC8">
            <w:pPr>
              <w:pStyle w:val="tableheader"/>
              <w:rPr>
                <w:lang w:val="en-GB"/>
              </w:rPr>
            </w:pPr>
            <w:r w:rsidRPr="00417548">
              <w:rPr>
                <w:lang w:val="en-GB"/>
              </w:rPr>
              <w:t>Date</w:t>
            </w:r>
          </w:p>
        </w:tc>
      </w:tr>
      <w:tr w:rsidR="00E16E38" w:rsidRPr="00417548" w:rsidTr="00E61BC8">
        <w:trPr>
          <w:jc w:val="center"/>
        </w:trPr>
        <w:tc>
          <w:tcPr>
            <w:tcW w:w="691" w:type="dxa"/>
          </w:tcPr>
          <w:p w:rsidR="00E16E38" w:rsidRPr="00417548" w:rsidRDefault="00E16E38" w:rsidP="00E61BC8">
            <w:pPr>
              <w:pStyle w:val="tabletext"/>
              <w:numPr>
                <w:ilvl w:val="0"/>
                <w:numId w:val="7"/>
              </w:numPr>
              <w:ind w:left="357" w:hanging="357"/>
              <w:rPr>
                <w:lang w:val="en-GB"/>
              </w:rPr>
            </w:pPr>
          </w:p>
        </w:tc>
        <w:tc>
          <w:tcPr>
            <w:tcW w:w="4383" w:type="dxa"/>
          </w:tcPr>
          <w:p w:rsidR="00E16E38" w:rsidRPr="00417548" w:rsidRDefault="00E16E38" w:rsidP="00E61BC8">
            <w:pPr>
              <w:pStyle w:val="tabletext"/>
              <w:rPr>
                <w:lang w:val="en-GB"/>
              </w:rPr>
            </w:pPr>
            <w:r>
              <w:rPr>
                <w:lang w:val="en-GB"/>
              </w:rPr>
              <w:t>Test Plan Document</w:t>
            </w:r>
          </w:p>
        </w:tc>
        <w:tc>
          <w:tcPr>
            <w:tcW w:w="1843" w:type="dxa"/>
          </w:tcPr>
          <w:p w:rsidR="00E16E38" w:rsidRPr="00525C6C" w:rsidRDefault="00E16E38" w:rsidP="00E61BC8">
            <w:pPr>
              <w:pStyle w:val="tabletext"/>
              <w:rPr>
                <w:szCs w:val="14"/>
                <w:lang w:val="en-GB"/>
              </w:rPr>
            </w:pPr>
            <w:r w:rsidRPr="004E0C5B">
              <w:rPr>
                <w:szCs w:val="14"/>
              </w:rPr>
              <w:fldChar w:fldCharType="begin"/>
            </w:r>
            <w:r w:rsidRPr="004E0C5B">
              <w:rPr>
                <w:szCs w:val="14"/>
              </w:rPr>
              <w:instrText xml:space="preserve"> DOCPROPERTY "code"  \* MERGEFORMAT </w:instrText>
            </w:r>
            <w:r w:rsidRPr="004E0C5B">
              <w:rPr>
                <w:szCs w:val="14"/>
              </w:rPr>
              <w:fldChar w:fldCharType="separate"/>
            </w:r>
            <w:r w:rsidR="0019681F">
              <w:rPr>
                <w:szCs w:val="14"/>
              </w:rPr>
              <w:t>ngEO-WEBC-SSTR</w:t>
            </w:r>
            <w:r w:rsidRPr="004E0C5B">
              <w:rPr>
                <w:szCs w:val="14"/>
              </w:rPr>
              <w:fldChar w:fldCharType="end"/>
            </w:r>
          </w:p>
        </w:tc>
        <w:tc>
          <w:tcPr>
            <w:tcW w:w="851" w:type="dxa"/>
          </w:tcPr>
          <w:p w:rsidR="00E16E38" w:rsidRPr="00417548" w:rsidRDefault="00E16E38" w:rsidP="00E61BC8">
            <w:pPr>
              <w:pStyle w:val="tabletext"/>
              <w:rPr>
                <w:lang w:val="en-GB"/>
              </w:rPr>
            </w:pPr>
            <w:r>
              <w:rPr>
                <w:lang w:val="en-GB"/>
              </w:rPr>
              <w:t>0.5</w:t>
            </w:r>
          </w:p>
        </w:tc>
        <w:tc>
          <w:tcPr>
            <w:tcW w:w="1528" w:type="dxa"/>
          </w:tcPr>
          <w:p w:rsidR="00E16E38" w:rsidRPr="00417548" w:rsidRDefault="00E16E38" w:rsidP="00E61BC8">
            <w:pPr>
              <w:pStyle w:val="tabletext"/>
              <w:rPr>
                <w:lang w:val="en-GB"/>
              </w:rPr>
            </w:pPr>
            <w:r>
              <w:rPr>
                <w:lang w:val="en-GB"/>
              </w:rPr>
              <w:t>19 December 2012</w:t>
            </w:r>
          </w:p>
        </w:tc>
      </w:tr>
      <w:tr w:rsidR="00E16E38" w:rsidRPr="00417548" w:rsidTr="00E61BC8">
        <w:trPr>
          <w:jc w:val="center"/>
        </w:trPr>
        <w:tc>
          <w:tcPr>
            <w:tcW w:w="691" w:type="dxa"/>
          </w:tcPr>
          <w:p w:rsidR="00E16E38" w:rsidRPr="00417548" w:rsidRDefault="00E16E38" w:rsidP="00E61BC8">
            <w:pPr>
              <w:pStyle w:val="tabletext"/>
              <w:numPr>
                <w:ilvl w:val="0"/>
                <w:numId w:val="7"/>
              </w:numPr>
              <w:ind w:left="357" w:hanging="357"/>
              <w:rPr>
                <w:lang w:val="en-GB"/>
              </w:rPr>
            </w:pPr>
          </w:p>
        </w:tc>
        <w:tc>
          <w:tcPr>
            <w:tcW w:w="4383" w:type="dxa"/>
          </w:tcPr>
          <w:p w:rsidR="00E16E38" w:rsidRDefault="00E16E38" w:rsidP="00E61BC8">
            <w:pPr>
              <w:pStyle w:val="tabletext"/>
              <w:rPr>
                <w:lang w:val="en-GB"/>
              </w:rPr>
            </w:pPr>
            <w:r w:rsidRPr="005624DE">
              <w:rPr>
                <w:lang w:val="en-GB"/>
              </w:rPr>
              <w:t>SUBSYSTEM REQUIREMENT DOCUMENT FOR NGEO WEB USER CLIENT</w:t>
            </w:r>
          </w:p>
        </w:tc>
        <w:tc>
          <w:tcPr>
            <w:tcW w:w="1843" w:type="dxa"/>
          </w:tcPr>
          <w:p w:rsidR="00E16E38" w:rsidRPr="00D55D26" w:rsidRDefault="00E16E38" w:rsidP="00E61BC8">
            <w:pPr>
              <w:pStyle w:val="tabletext"/>
              <w:rPr>
                <w:szCs w:val="14"/>
              </w:rPr>
            </w:pPr>
            <w:r w:rsidRPr="005624DE">
              <w:rPr>
                <w:lang w:val="en-GB"/>
              </w:rPr>
              <w:t>ngEO-14-SRD-ELC-005</w:t>
            </w:r>
          </w:p>
        </w:tc>
        <w:tc>
          <w:tcPr>
            <w:tcW w:w="851" w:type="dxa"/>
          </w:tcPr>
          <w:p w:rsidR="00E16E38" w:rsidRDefault="00E16E38" w:rsidP="00E61BC8">
            <w:pPr>
              <w:pStyle w:val="tabletext"/>
              <w:rPr>
                <w:lang w:val="en-GB"/>
              </w:rPr>
            </w:pPr>
            <w:r>
              <w:rPr>
                <w:lang w:val="en-GB"/>
              </w:rPr>
              <w:t>1.2</w:t>
            </w:r>
          </w:p>
        </w:tc>
        <w:tc>
          <w:tcPr>
            <w:tcW w:w="1528" w:type="dxa"/>
          </w:tcPr>
          <w:p w:rsidR="00E16E38" w:rsidRDefault="00E16E38" w:rsidP="00E61BC8">
            <w:pPr>
              <w:pStyle w:val="tabletext"/>
              <w:rPr>
                <w:lang w:val="en-GB"/>
              </w:rPr>
            </w:pPr>
            <w:r>
              <w:rPr>
                <w:lang w:val="en-GB"/>
              </w:rPr>
              <w:t>23 March 2012</w:t>
            </w:r>
          </w:p>
        </w:tc>
      </w:tr>
    </w:tbl>
    <w:p w:rsidR="00E16E38" w:rsidRPr="00417548" w:rsidRDefault="00E16E38" w:rsidP="00E16E38">
      <w:pPr>
        <w:rPr>
          <w:lang w:val="en-GB"/>
        </w:rPr>
      </w:pPr>
    </w:p>
    <w:p w:rsidR="00E16E38" w:rsidRPr="00417548" w:rsidRDefault="00E16E38" w:rsidP="00E16E38">
      <w:pPr>
        <w:rPr>
          <w:lang w:val="en-GB"/>
        </w:rPr>
      </w:pPr>
    </w:p>
    <w:p w:rsidR="00E16E38" w:rsidRPr="00417548" w:rsidRDefault="00E16E38" w:rsidP="00E16E38">
      <w:pPr>
        <w:pStyle w:val="Heading1"/>
        <w:rPr>
          <w:lang w:val="en-GB"/>
        </w:rPr>
      </w:pPr>
      <w:bookmarkStart w:id="38" w:name="_Toc259707930"/>
      <w:bookmarkStart w:id="39" w:name="_Toc352169167"/>
      <w:r>
        <w:rPr>
          <w:lang w:val="en-GB"/>
        </w:rPr>
        <w:lastRenderedPageBreak/>
        <w:t>T</w:t>
      </w:r>
      <w:r w:rsidRPr="00417548">
        <w:rPr>
          <w:lang w:val="en-GB"/>
        </w:rPr>
        <w:t xml:space="preserve">erms, </w:t>
      </w:r>
      <w:r>
        <w:rPr>
          <w:lang w:val="en-GB"/>
        </w:rPr>
        <w:t>D</w:t>
      </w:r>
      <w:r w:rsidRPr="00417548">
        <w:rPr>
          <w:lang w:val="en-GB"/>
        </w:rPr>
        <w:t xml:space="preserve">efinitions and </w:t>
      </w:r>
      <w:r>
        <w:rPr>
          <w:lang w:val="en-GB"/>
        </w:rPr>
        <w:t>A</w:t>
      </w:r>
      <w:r w:rsidRPr="00417548">
        <w:rPr>
          <w:lang w:val="en-GB"/>
        </w:rPr>
        <w:t xml:space="preserve">bbreviated </w:t>
      </w:r>
      <w:r>
        <w:rPr>
          <w:lang w:val="en-GB"/>
        </w:rPr>
        <w:t>T</w:t>
      </w:r>
      <w:r w:rsidRPr="00417548">
        <w:rPr>
          <w:lang w:val="en-GB"/>
        </w:rPr>
        <w:t>erms</w:t>
      </w:r>
      <w:bookmarkEnd w:id="38"/>
      <w:bookmarkEnd w:id="39"/>
    </w:p>
    <w:p w:rsidR="00E16E38" w:rsidRPr="00417548" w:rsidRDefault="00E16E38" w:rsidP="00E16E38">
      <w:pPr>
        <w:pStyle w:val="Heading2"/>
        <w:numPr>
          <w:ilvl w:val="1"/>
          <w:numId w:val="13"/>
        </w:numPr>
        <w:rPr>
          <w:lang w:val="en-GB"/>
        </w:rPr>
      </w:pPr>
      <w:bookmarkStart w:id="40" w:name="_Toc215399295"/>
      <w:bookmarkStart w:id="41" w:name="_Toc259707931"/>
      <w:bookmarkStart w:id="42" w:name="_Toc352169168"/>
      <w:r w:rsidRPr="00417548">
        <w:rPr>
          <w:lang w:val="en-GB"/>
        </w:rPr>
        <w:t>Definitions</w:t>
      </w:r>
      <w:bookmarkEnd w:id="40"/>
      <w:bookmarkEnd w:id="41"/>
      <w:bookmarkEnd w:id="42"/>
    </w:p>
    <w:p w:rsidR="00E16E38" w:rsidRPr="00417548" w:rsidRDefault="00E16E38" w:rsidP="00E16E38">
      <w:pPr>
        <w:rPr>
          <w:rFonts w:ascii="Verdana" w:hAnsi="Verdana"/>
          <w:sz w:val="18"/>
          <w:szCs w:val="18"/>
          <w:lang w:val="en-GB"/>
        </w:rPr>
      </w:pPr>
      <w:r w:rsidRPr="00417548">
        <w:rPr>
          <w:rFonts w:ascii="Verdana" w:hAnsi="Verdana"/>
          <w:sz w:val="18"/>
          <w:szCs w:val="18"/>
          <w:lang w:val="en-GB"/>
        </w:rPr>
        <w:t>Concepts and terms used in this document and needing a definition are included in the following table:</w:t>
      </w:r>
    </w:p>
    <w:p w:rsidR="00E16E38" w:rsidRPr="00417548" w:rsidRDefault="00E16E38" w:rsidP="00E16E38">
      <w:pPr>
        <w:pStyle w:val="Caption"/>
        <w:rPr>
          <w:lang w:val="en-GB"/>
        </w:rPr>
      </w:pPr>
      <w:bookmarkStart w:id="43" w:name="_Toc189913981"/>
      <w:bookmarkStart w:id="44" w:name="_Toc189913985"/>
      <w:bookmarkStart w:id="45" w:name="_Toc189914119"/>
      <w:bookmarkStart w:id="46" w:name="_Toc189914123"/>
      <w:bookmarkStart w:id="47" w:name="_Toc189914165"/>
      <w:bookmarkStart w:id="48" w:name="_Toc200520779"/>
      <w:bookmarkStart w:id="49" w:name="_Toc200520785"/>
      <w:bookmarkStart w:id="50" w:name="_Toc215399325"/>
      <w:bookmarkStart w:id="51" w:name="_Toc259707965"/>
      <w:bookmarkStart w:id="52" w:name="_Toc348111216"/>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19681F">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19681F">
        <w:rPr>
          <w:noProof/>
          <w:lang w:val="en-GB"/>
        </w:rPr>
        <w:t>1</w:t>
      </w:r>
      <w:r w:rsidRPr="00417548">
        <w:rPr>
          <w:noProof/>
          <w:lang w:val="en-GB"/>
        </w:rPr>
        <w:fldChar w:fldCharType="end"/>
      </w:r>
      <w:r w:rsidRPr="00417548">
        <w:rPr>
          <w:lang w:val="en-GB"/>
        </w:rPr>
        <w:t xml:space="preserve"> Definitions</w:t>
      </w:r>
      <w:bookmarkEnd w:id="43"/>
      <w:bookmarkEnd w:id="44"/>
      <w:bookmarkEnd w:id="45"/>
      <w:bookmarkEnd w:id="46"/>
      <w:bookmarkEnd w:id="47"/>
      <w:bookmarkEnd w:id="48"/>
      <w:bookmarkEnd w:id="49"/>
      <w:bookmarkEnd w:id="50"/>
      <w:bookmarkEnd w:id="51"/>
      <w:bookmarkEnd w:id="52"/>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E16E38" w:rsidRPr="00417548" w:rsidTr="00E61BC8">
        <w:trPr>
          <w:tblHeader/>
        </w:trPr>
        <w:tc>
          <w:tcPr>
            <w:tcW w:w="2590" w:type="dxa"/>
            <w:shd w:val="clear" w:color="auto" w:fill="8B8D8E"/>
          </w:tcPr>
          <w:p w:rsidR="00E16E38" w:rsidRPr="00417548" w:rsidRDefault="00E16E38" w:rsidP="00E61BC8">
            <w:pPr>
              <w:pStyle w:val="tableheader"/>
              <w:rPr>
                <w:lang w:val="en-GB"/>
              </w:rPr>
            </w:pPr>
            <w:r w:rsidRPr="00417548">
              <w:rPr>
                <w:lang w:val="en-GB"/>
              </w:rPr>
              <w:t>Concept / Term</w:t>
            </w:r>
          </w:p>
        </w:tc>
        <w:tc>
          <w:tcPr>
            <w:tcW w:w="6840" w:type="dxa"/>
            <w:shd w:val="clear" w:color="auto" w:fill="8B8D8E"/>
          </w:tcPr>
          <w:p w:rsidR="00E16E38" w:rsidRPr="00417548" w:rsidRDefault="00E16E38" w:rsidP="00E61BC8">
            <w:pPr>
              <w:pStyle w:val="tableheader"/>
              <w:rPr>
                <w:lang w:val="en-GB"/>
              </w:rPr>
            </w:pPr>
            <w:r w:rsidRPr="00417548">
              <w:rPr>
                <w:lang w:val="en-GB"/>
              </w:rPr>
              <w:t>Definition</w:t>
            </w:r>
          </w:p>
        </w:tc>
      </w:tr>
      <w:tr w:rsidR="00E16E38" w:rsidRPr="00417548" w:rsidTr="00E61BC8">
        <w:tc>
          <w:tcPr>
            <w:tcW w:w="2590" w:type="dxa"/>
          </w:tcPr>
          <w:p w:rsidR="00E16E38" w:rsidRPr="00417548" w:rsidRDefault="00E16E38" w:rsidP="00E61BC8">
            <w:pPr>
              <w:pStyle w:val="tabletext"/>
              <w:rPr>
                <w:lang w:val="en-GB"/>
              </w:rPr>
            </w:pPr>
          </w:p>
        </w:tc>
        <w:tc>
          <w:tcPr>
            <w:tcW w:w="6840" w:type="dxa"/>
          </w:tcPr>
          <w:p w:rsidR="00E16E38" w:rsidRPr="00417548" w:rsidRDefault="00E16E38" w:rsidP="00E61BC8">
            <w:pPr>
              <w:pStyle w:val="tabletext"/>
              <w:rPr>
                <w:lang w:val="en-GB"/>
              </w:rPr>
            </w:pPr>
          </w:p>
        </w:tc>
      </w:tr>
    </w:tbl>
    <w:p w:rsidR="00E16E38" w:rsidRPr="00417548" w:rsidRDefault="00E16E38" w:rsidP="00E16E38">
      <w:pPr>
        <w:pStyle w:val="Heading2"/>
        <w:numPr>
          <w:ilvl w:val="1"/>
          <w:numId w:val="13"/>
        </w:numPr>
        <w:rPr>
          <w:lang w:val="en-GB"/>
        </w:rPr>
      </w:pPr>
      <w:bookmarkStart w:id="53" w:name="_Toc215399296"/>
      <w:bookmarkStart w:id="54" w:name="_Toc259707932"/>
      <w:bookmarkStart w:id="55" w:name="_Toc352169169"/>
      <w:r>
        <w:rPr>
          <w:lang w:val="en-GB"/>
        </w:rPr>
        <w:t>A</w:t>
      </w:r>
      <w:r w:rsidRPr="00417548">
        <w:rPr>
          <w:lang w:val="en-GB"/>
        </w:rPr>
        <w:t>cronyms</w:t>
      </w:r>
      <w:bookmarkEnd w:id="53"/>
      <w:bookmarkEnd w:id="54"/>
      <w:bookmarkEnd w:id="55"/>
    </w:p>
    <w:p w:rsidR="00E16E38" w:rsidRPr="00417548" w:rsidRDefault="00E16E38" w:rsidP="00E16E38">
      <w:pPr>
        <w:rPr>
          <w:rFonts w:ascii="Verdana" w:hAnsi="Verdana"/>
          <w:sz w:val="18"/>
          <w:szCs w:val="18"/>
          <w:lang w:val="en-GB"/>
        </w:rPr>
      </w:pPr>
      <w:r w:rsidRPr="00417548">
        <w:rPr>
          <w:rFonts w:ascii="Verdana" w:hAnsi="Verdana"/>
          <w:sz w:val="18"/>
          <w:szCs w:val="18"/>
          <w:lang w:val="en-GB"/>
        </w:rPr>
        <w:t>Acronyms used in this document and needing a definition are included in the following table:</w:t>
      </w:r>
    </w:p>
    <w:p w:rsidR="00E16E38" w:rsidRPr="00417548" w:rsidRDefault="00E16E38" w:rsidP="00E16E38">
      <w:pPr>
        <w:pStyle w:val="Caption"/>
        <w:rPr>
          <w:lang w:val="en-GB"/>
        </w:rPr>
      </w:pPr>
      <w:bookmarkStart w:id="56" w:name="_Toc180836519"/>
      <w:bookmarkStart w:id="57" w:name="_Toc184781921"/>
      <w:bookmarkStart w:id="58" w:name="_Toc189913982"/>
      <w:bookmarkStart w:id="59" w:name="_Toc189913986"/>
      <w:bookmarkStart w:id="60" w:name="_Toc189914120"/>
      <w:bookmarkStart w:id="61" w:name="_Toc189914124"/>
      <w:bookmarkStart w:id="62" w:name="_Toc189914166"/>
      <w:bookmarkStart w:id="63" w:name="_Toc200520780"/>
      <w:bookmarkStart w:id="64" w:name="_Toc200520786"/>
      <w:bookmarkStart w:id="65" w:name="_Toc215399326"/>
      <w:bookmarkStart w:id="66" w:name="_Toc259707966"/>
      <w:bookmarkStart w:id="67" w:name="_Toc348111217"/>
      <w:r w:rsidRPr="00417548">
        <w:rPr>
          <w:lang w:val="en-GB"/>
        </w:rPr>
        <w:t xml:space="preserve">Table </w:t>
      </w:r>
      <w:r w:rsidRPr="00417548">
        <w:rPr>
          <w:lang w:val="en-GB"/>
        </w:rPr>
        <w:fldChar w:fldCharType="begin"/>
      </w:r>
      <w:r w:rsidRPr="00417548">
        <w:rPr>
          <w:lang w:val="en-GB"/>
        </w:rPr>
        <w:instrText xml:space="preserve"> STYLEREF 1 \s </w:instrText>
      </w:r>
      <w:r w:rsidRPr="00417548">
        <w:rPr>
          <w:lang w:val="en-GB"/>
        </w:rPr>
        <w:fldChar w:fldCharType="separate"/>
      </w:r>
      <w:r w:rsidR="0019681F">
        <w:rPr>
          <w:noProof/>
          <w:lang w:val="en-GB"/>
        </w:rPr>
        <w:t>3</w:t>
      </w:r>
      <w:r w:rsidRPr="00417548">
        <w:rPr>
          <w:noProof/>
          <w:lang w:val="en-GB"/>
        </w:rPr>
        <w:fldChar w:fldCharType="end"/>
      </w:r>
      <w:r w:rsidRPr="00417548">
        <w:rPr>
          <w:lang w:val="en-GB"/>
        </w:rPr>
        <w:noBreakHyphen/>
      </w:r>
      <w:r w:rsidRPr="00417548">
        <w:rPr>
          <w:lang w:val="en-GB"/>
        </w:rPr>
        <w:fldChar w:fldCharType="begin"/>
      </w:r>
      <w:r w:rsidRPr="00417548">
        <w:rPr>
          <w:lang w:val="en-GB"/>
        </w:rPr>
        <w:instrText xml:space="preserve"> SEQ Table \* ARABIC \s 1 </w:instrText>
      </w:r>
      <w:r w:rsidRPr="00417548">
        <w:rPr>
          <w:lang w:val="en-GB"/>
        </w:rPr>
        <w:fldChar w:fldCharType="separate"/>
      </w:r>
      <w:r w:rsidR="0019681F">
        <w:rPr>
          <w:noProof/>
          <w:lang w:val="en-GB"/>
        </w:rPr>
        <w:t>2</w:t>
      </w:r>
      <w:r w:rsidRPr="00417548">
        <w:rPr>
          <w:noProof/>
          <w:lang w:val="en-GB"/>
        </w:rPr>
        <w:fldChar w:fldCharType="end"/>
      </w:r>
      <w:r w:rsidRPr="00417548">
        <w:rPr>
          <w:lang w:val="en-GB"/>
        </w:rPr>
        <w:t xml:space="preserve"> </w:t>
      </w:r>
      <w:bookmarkEnd w:id="56"/>
      <w:bookmarkEnd w:id="57"/>
      <w:r w:rsidRPr="00417548">
        <w:rPr>
          <w:lang w:val="en-GB"/>
        </w:rPr>
        <w:t>Acronyms</w:t>
      </w:r>
      <w:bookmarkEnd w:id="58"/>
      <w:bookmarkEnd w:id="59"/>
      <w:bookmarkEnd w:id="60"/>
      <w:bookmarkEnd w:id="61"/>
      <w:bookmarkEnd w:id="62"/>
      <w:bookmarkEnd w:id="63"/>
      <w:bookmarkEnd w:id="64"/>
      <w:bookmarkEnd w:id="65"/>
      <w:bookmarkEnd w:id="66"/>
      <w:bookmarkEnd w:id="67"/>
    </w:p>
    <w:tbl>
      <w:tblPr>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CellMar>
          <w:left w:w="70" w:type="dxa"/>
          <w:right w:w="70" w:type="dxa"/>
        </w:tblCellMar>
        <w:tblLook w:val="0000" w:firstRow="0" w:lastRow="0" w:firstColumn="0" w:lastColumn="0" w:noHBand="0" w:noVBand="0"/>
      </w:tblPr>
      <w:tblGrid>
        <w:gridCol w:w="2590"/>
        <w:gridCol w:w="6840"/>
      </w:tblGrid>
      <w:tr w:rsidR="00E16E38" w:rsidRPr="00417548" w:rsidTr="00E61BC8">
        <w:trPr>
          <w:tblHeader/>
        </w:trPr>
        <w:tc>
          <w:tcPr>
            <w:tcW w:w="2590" w:type="dxa"/>
            <w:shd w:val="clear" w:color="auto" w:fill="8B8D8E"/>
          </w:tcPr>
          <w:p w:rsidR="00E16E38" w:rsidRPr="00417548" w:rsidRDefault="00E16E38" w:rsidP="00E61BC8">
            <w:pPr>
              <w:pStyle w:val="tableheader"/>
              <w:rPr>
                <w:lang w:val="en-GB"/>
              </w:rPr>
            </w:pPr>
            <w:r w:rsidRPr="00417548">
              <w:rPr>
                <w:lang w:val="en-GB"/>
              </w:rPr>
              <w:t>Acronym</w:t>
            </w:r>
          </w:p>
        </w:tc>
        <w:tc>
          <w:tcPr>
            <w:tcW w:w="6840" w:type="dxa"/>
            <w:shd w:val="clear" w:color="auto" w:fill="8B8D8E"/>
          </w:tcPr>
          <w:p w:rsidR="00E16E38" w:rsidRPr="00417548" w:rsidRDefault="00E16E38" w:rsidP="00E61BC8">
            <w:pPr>
              <w:pStyle w:val="tableheader"/>
              <w:rPr>
                <w:lang w:val="en-GB"/>
              </w:rPr>
            </w:pPr>
            <w:r w:rsidRPr="00417548">
              <w:rPr>
                <w:lang w:val="en-GB"/>
              </w:rPr>
              <w:t>Definition</w:t>
            </w:r>
          </w:p>
        </w:tc>
      </w:tr>
      <w:tr w:rsidR="00E16E38" w:rsidRPr="00417548" w:rsidTr="00E61BC8">
        <w:tc>
          <w:tcPr>
            <w:tcW w:w="2590" w:type="dxa"/>
          </w:tcPr>
          <w:p w:rsidR="00E16E38" w:rsidRPr="00417548" w:rsidRDefault="00E16E38" w:rsidP="00E61BC8">
            <w:pPr>
              <w:pStyle w:val="tabletext"/>
              <w:rPr>
                <w:lang w:val="en-GB"/>
              </w:rPr>
            </w:pPr>
            <w:r>
              <w:rPr>
                <w:lang w:val="en-GB"/>
              </w:rPr>
              <w:t>DAR</w:t>
            </w:r>
          </w:p>
        </w:tc>
        <w:tc>
          <w:tcPr>
            <w:tcW w:w="6840" w:type="dxa"/>
          </w:tcPr>
          <w:p w:rsidR="00E16E38" w:rsidRPr="00417548" w:rsidRDefault="00E16E38" w:rsidP="00E61BC8">
            <w:pPr>
              <w:pStyle w:val="tabletext"/>
              <w:rPr>
                <w:lang w:val="en-GB"/>
              </w:rPr>
            </w:pPr>
            <w:r>
              <w:rPr>
                <w:lang w:val="en-GB"/>
              </w:rPr>
              <w:t>Data Access Request</w:t>
            </w:r>
          </w:p>
        </w:tc>
      </w:tr>
    </w:tbl>
    <w:p w:rsidR="00E16E38" w:rsidRPr="00417548" w:rsidRDefault="00E16E38" w:rsidP="00E16E38">
      <w:pPr>
        <w:rPr>
          <w:lang w:val="en-GB"/>
        </w:rPr>
      </w:pPr>
    </w:p>
    <w:p w:rsidR="00E16E38" w:rsidRPr="00417548" w:rsidRDefault="00E16E38" w:rsidP="00E16E38">
      <w:pPr>
        <w:rPr>
          <w:lang w:val="en-GB"/>
        </w:rPr>
      </w:pPr>
    </w:p>
    <w:p w:rsidR="00E16E38" w:rsidRPr="00417548" w:rsidRDefault="00E16E38" w:rsidP="00E16E38">
      <w:pPr>
        <w:rPr>
          <w:lang w:val="en-GB"/>
        </w:rPr>
      </w:pPr>
    </w:p>
    <w:p w:rsidR="00E16E38" w:rsidRPr="00417548" w:rsidRDefault="00E16E38" w:rsidP="00E16E38">
      <w:pPr>
        <w:rPr>
          <w:lang w:val="en-GB"/>
        </w:rPr>
      </w:pPr>
    </w:p>
    <w:p w:rsidR="00E16E38" w:rsidRPr="00417548" w:rsidRDefault="00E16E38" w:rsidP="00E16E38">
      <w:pPr>
        <w:pStyle w:val="Heading1"/>
        <w:rPr>
          <w:lang w:val="en-GB"/>
        </w:rPr>
      </w:pPr>
      <w:bookmarkStart w:id="68" w:name="_Toc352169170"/>
      <w:r>
        <w:rPr>
          <w:lang w:val="en-GB"/>
        </w:rPr>
        <w:lastRenderedPageBreak/>
        <w:t>Test result</w:t>
      </w:r>
      <w:r w:rsidRPr="00417548">
        <w:rPr>
          <w:lang w:val="en-GB"/>
        </w:rPr>
        <w:t xml:space="preserve"> overview</w:t>
      </w:r>
      <w:bookmarkEnd w:id="68"/>
    </w:p>
    <w:p w:rsidR="00E16E38" w:rsidRDefault="00E16E38" w:rsidP="00E16E38">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This section</w:t>
      </w:r>
      <w:r w:rsidRPr="004E2AAC">
        <w:rPr>
          <w:rFonts w:ascii="Verdana" w:eastAsia="Times New Roman" w:hAnsi="Verdana" w:cs="Times New Roman"/>
          <w:sz w:val="18"/>
          <w:szCs w:val="24"/>
          <w:lang w:val="en-US"/>
        </w:rPr>
        <w:t xml:space="preserve"> shall contain a </w:t>
      </w:r>
      <w:r>
        <w:rPr>
          <w:rFonts w:ascii="Verdana" w:eastAsia="Times New Roman" w:hAnsi="Verdana" w:cs="Times New Roman"/>
          <w:sz w:val="18"/>
          <w:szCs w:val="24"/>
          <w:lang w:val="en-US"/>
        </w:rPr>
        <w:t>summary of the testing activities</w:t>
      </w:r>
    </w:p>
    <w:p w:rsidR="00E16E38" w:rsidRDefault="00E16E38" w:rsidP="00E16E38">
      <w:pPr>
        <w:pStyle w:val="Heading2"/>
      </w:pPr>
      <w:bookmarkStart w:id="69" w:name="_Toc352169171"/>
      <w:r>
        <w:t>Overall status</w:t>
      </w:r>
      <w:bookmarkEnd w:id="69"/>
    </w:p>
    <w:p w:rsidR="004632E5" w:rsidRPr="00D7453C" w:rsidRDefault="004632E5" w:rsidP="004632E5">
      <w:pPr>
        <w:pStyle w:val="Heading3"/>
      </w:pPr>
      <w:bookmarkStart w:id="70" w:name="_Toc352169172"/>
      <w:r>
        <w:t>Test status</w:t>
      </w:r>
      <w:bookmarkEnd w:id="70"/>
    </w:p>
    <w:tbl>
      <w:tblPr>
        <w:tblStyle w:val="TableGrid"/>
        <w:tblW w:w="0" w:type="auto"/>
        <w:tblLook w:val="04A0" w:firstRow="1" w:lastRow="0" w:firstColumn="1" w:lastColumn="0" w:noHBand="0" w:noVBand="1"/>
      </w:tblPr>
      <w:tblGrid>
        <w:gridCol w:w="2939"/>
        <w:gridCol w:w="2469"/>
        <w:gridCol w:w="2081"/>
        <w:gridCol w:w="2081"/>
      </w:tblGrid>
      <w:tr w:rsidR="004632E5" w:rsidRPr="00586D03" w:rsidTr="0076254B">
        <w:tc>
          <w:tcPr>
            <w:tcW w:w="2939" w:type="dxa"/>
            <w:shd w:val="clear" w:color="auto" w:fill="BFBFBF" w:themeFill="background1" w:themeFillShade="BF"/>
          </w:tcPr>
          <w:p w:rsidR="004632E5" w:rsidRPr="00586D03" w:rsidRDefault="004632E5" w:rsidP="0076254B">
            <w:pPr>
              <w:rPr>
                <w:b/>
                <w:lang w:val="en-US"/>
              </w:rPr>
            </w:pPr>
            <w:r>
              <w:rPr>
                <w:b/>
                <w:lang w:val="en-US"/>
              </w:rPr>
              <w:t>Tests</w:t>
            </w:r>
          </w:p>
        </w:tc>
        <w:tc>
          <w:tcPr>
            <w:tcW w:w="2469" w:type="dxa"/>
            <w:shd w:val="clear" w:color="auto" w:fill="BFBFBF" w:themeFill="background1" w:themeFillShade="BF"/>
          </w:tcPr>
          <w:p w:rsidR="004632E5" w:rsidRPr="00586D03" w:rsidRDefault="004632E5" w:rsidP="0076254B">
            <w:pPr>
              <w:rPr>
                <w:b/>
                <w:lang w:val="en-US"/>
              </w:rPr>
            </w:pPr>
            <w:r>
              <w:rPr>
                <w:b/>
                <w:lang w:val="en-US"/>
              </w:rPr>
              <w:t>Number</w:t>
            </w:r>
          </w:p>
        </w:tc>
        <w:tc>
          <w:tcPr>
            <w:tcW w:w="2081" w:type="dxa"/>
            <w:shd w:val="clear" w:color="auto" w:fill="BFBFBF" w:themeFill="background1" w:themeFillShade="BF"/>
          </w:tcPr>
          <w:p w:rsidR="004632E5" w:rsidRPr="00586D03" w:rsidRDefault="004632E5" w:rsidP="0076254B">
            <w:pPr>
              <w:rPr>
                <w:b/>
                <w:lang w:val="en-US"/>
              </w:rPr>
            </w:pPr>
            <w:r>
              <w:rPr>
                <w:b/>
                <w:lang w:val="en-US"/>
              </w:rPr>
              <w:t>Executed</w:t>
            </w:r>
          </w:p>
        </w:tc>
        <w:tc>
          <w:tcPr>
            <w:tcW w:w="2081" w:type="dxa"/>
            <w:shd w:val="clear" w:color="auto" w:fill="BFBFBF" w:themeFill="background1" w:themeFillShade="BF"/>
          </w:tcPr>
          <w:p w:rsidR="004632E5" w:rsidRPr="00586D03" w:rsidRDefault="004632E5" w:rsidP="0076254B">
            <w:pPr>
              <w:rPr>
                <w:b/>
                <w:lang w:val="en-US"/>
              </w:rPr>
            </w:pPr>
            <w:r>
              <w:rPr>
                <w:b/>
                <w:lang w:val="en-US"/>
              </w:rPr>
              <w:t>Pass (%)</w:t>
            </w:r>
          </w:p>
        </w:tc>
      </w:tr>
      <w:tr w:rsidR="004632E5" w:rsidTr="0076254B">
        <w:tc>
          <w:tcPr>
            <w:tcW w:w="2939" w:type="dxa"/>
          </w:tcPr>
          <w:p w:rsidR="004632E5" w:rsidRDefault="004632E5" w:rsidP="0076254B">
            <w:pPr>
              <w:rPr>
                <w:lang w:val="en-US"/>
              </w:rPr>
            </w:pPr>
            <w:r>
              <w:rPr>
                <w:lang w:val="en-US"/>
              </w:rPr>
              <w:t>Unit Tests</w:t>
            </w:r>
          </w:p>
        </w:tc>
        <w:tc>
          <w:tcPr>
            <w:tcW w:w="2469" w:type="dxa"/>
          </w:tcPr>
          <w:p w:rsidR="004632E5" w:rsidRPr="009170CA" w:rsidRDefault="000B3BFF" w:rsidP="0076254B">
            <w:pPr>
              <w:rPr>
                <w:lang w:val="en-US"/>
              </w:rPr>
            </w:pPr>
            <w:r w:rsidRPr="009170CA">
              <w:rPr>
                <w:lang w:val="en-US"/>
              </w:rPr>
              <w:t>114</w:t>
            </w:r>
            <w:r w:rsidR="004632E5" w:rsidRPr="009170CA">
              <w:rPr>
                <w:lang w:val="en-US"/>
              </w:rPr>
              <w:t xml:space="preserve"> tests</w:t>
            </w:r>
          </w:p>
        </w:tc>
        <w:tc>
          <w:tcPr>
            <w:tcW w:w="2081" w:type="dxa"/>
          </w:tcPr>
          <w:p w:rsidR="004632E5" w:rsidRPr="009170CA" w:rsidRDefault="000715D3" w:rsidP="0076254B">
            <w:pPr>
              <w:rPr>
                <w:lang w:val="en-US"/>
              </w:rPr>
            </w:pPr>
            <w:r w:rsidRPr="009170CA">
              <w:rPr>
                <w:lang w:val="en-US"/>
              </w:rPr>
              <w:t xml:space="preserve">114 </w:t>
            </w:r>
            <w:r w:rsidR="004632E5" w:rsidRPr="009170CA">
              <w:rPr>
                <w:lang w:val="en-US"/>
              </w:rPr>
              <w:t>executed</w:t>
            </w:r>
          </w:p>
        </w:tc>
        <w:tc>
          <w:tcPr>
            <w:tcW w:w="2081" w:type="dxa"/>
          </w:tcPr>
          <w:p w:rsidR="004632E5" w:rsidRDefault="004632E5" w:rsidP="0076254B">
            <w:pPr>
              <w:rPr>
                <w:lang w:val="en-US"/>
              </w:rPr>
            </w:pPr>
            <w:r>
              <w:rPr>
                <w:lang w:val="en-US"/>
              </w:rPr>
              <w:t>100</w:t>
            </w:r>
          </w:p>
        </w:tc>
      </w:tr>
      <w:tr w:rsidR="004632E5" w:rsidTr="0076254B">
        <w:tc>
          <w:tcPr>
            <w:tcW w:w="2939" w:type="dxa"/>
          </w:tcPr>
          <w:p w:rsidR="004632E5" w:rsidRPr="00D919EE" w:rsidRDefault="004632E5" w:rsidP="0076254B">
            <w:pPr>
              <w:rPr>
                <w:highlight w:val="yellow"/>
                <w:lang w:val="en-US"/>
              </w:rPr>
            </w:pPr>
            <w:r w:rsidRPr="00D919EE">
              <w:rPr>
                <w:highlight w:val="yellow"/>
                <w:lang w:val="en-US"/>
              </w:rPr>
              <w:t>Validation (tests)</w:t>
            </w:r>
          </w:p>
        </w:tc>
        <w:tc>
          <w:tcPr>
            <w:tcW w:w="2469" w:type="dxa"/>
          </w:tcPr>
          <w:p w:rsidR="004632E5" w:rsidRPr="00D919EE" w:rsidRDefault="009170CA" w:rsidP="0076254B">
            <w:pPr>
              <w:rPr>
                <w:highlight w:val="yellow"/>
                <w:lang w:val="en-US"/>
              </w:rPr>
            </w:pPr>
            <w:r w:rsidRPr="00D919EE">
              <w:rPr>
                <w:highlight w:val="yellow"/>
                <w:lang w:val="en-US"/>
              </w:rPr>
              <w:t>40</w:t>
            </w:r>
            <w:r w:rsidR="004632E5" w:rsidRPr="00D919EE">
              <w:rPr>
                <w:highlight w:val="yellow"/>
                <w:lang w:val="en-US"/>
              </w:rPr>
              <w:t xml:space="preserve"> tests</w:t>
            </w:r>
          </w:p>
        </w:tc>
        <w:tc>
          <w:tcPr>
            <w:tcW w:w="2081" w:type="dxa"/>
          </w:tcPr>
          <w:p w:rsidR="004632E5" w:rsidRPr="00D919EE" w:rsidRDefault="009170CA" w:rsidP="0076254B">
            <w:pPr>
              <w:rPr>
                <w:highlight w:val="yellow"/>
                <w:lang w:val="en-US"/>
              </w:rPr>
            </w:pPr>
            <w:r w:rsidRPr="00D919EE">
              <w:rPr>
                <w:highlight w:val="yellow"/>
                <w:lang w:val="en-US"/>
              </w:rPr>
              <w:t>40</w:t>
            </w:r>
            <w:r w:rsidR="004632E5" w:rsidRPr="00D919EE">
              <w:rPr>
                <w:highlight w:val="yellow"/>
                <w:lang w:val="en-US"/>
              </w:rPr>
              <w:t xml:space="preserve"> executed</w:t>
            </w:r>
          </w:p>
        </w:tc>
        <w:tc>
          <w:tcPr>
            <w:tcW w:w="2081" w:type="dxa"/>
          </w:tcPr>
          <w:p w:rsidR="004632E5" w:rsidRPr="00D919EE" w:rsidRDefault="004632E5" w:rsidP="0076254B">
            <w:pPr>
              <w:rPr>
                <w:highlight w:val="yellow"/>
                <w:lang w:val="en-US"/>
              </w:rPr>
            </w:pPr>
            <w:r w:rsidRPr="00D919EE">
              <w:rPr>
                <w:highlight w:val="yellow"/>
                <w:lang w:val="en-US"/>
              </w:rPr>
              <w:t>100</w:t>
            </w:r>
          </w:p>
        </w:tc>
      </w:tr>
      <w:tr w:rsidR="004632E5" w:rsidTr="0076254B">
        <w:tc>
          <w:tcPr>
            <w:tcW w:w="2939" w:type="dxa"/>
          </w:tcPr>
          <w:p w:rsidR="004632E5" w:rsidRPr="00D919EE" w:rsidRDefault="004632E5" w:rsidP="0076254B">
            <w:pPr>
              <w:rPr>
                <w:highlight w:val="yellow"/>
                <w:lang w:val="en-US"/>
              </w:rPr>
            </w:pPr>
            <w:r w:rsidRPr="00D919EE">
              <w:rPr>
                <w:highlight w:val="yellow"/>
                <w:lang w:val="en-US"/>
              </w:rPr>
              <w:t>Validation (analysis)</w:t>
            </w:r>
          </w:p>
        </w:tc>
        <w:tc>
          <w:tcPr>
            <w:tcW w:w="2469" w:type="dxa"/>
          </w:tcPr>
          <w:p w:rsidR="004632E5" w:rsidRPr="00D919EE" w:rsidRDefault="004632E5" w:rsidP="0076254B">
            <w:pPr>
              <w:rPr>
                <w:highlight w:val="yellow"/>
                <w:lang w:val="en-US"/>
              </w:rPr>
            </w:pPr>
            <w:r w:rsidRPr="00D919EE">
              <w:rPr>
                <w:highlight w:val="yellow"/>
                <w:lang w:val="en-US"/>
              </w:rPr>
              <w:t>0 analysis</w:t>
            </w:r>
          </w:p>
        </w:tc>
        <w:tc>
          <w:tcPr>
            <w:tcW w:w="2081" w:type="dxa"/>
          </w:tcPr>
          <w:p w:rsidR="004632E5" w:rsidRPr="00D919EE" w:rsidRDefault="004632E5" w:rsidP="0076254B">
            <w:pPr>
              <w:rPr>
                <w:highlight w:val="yellow"/>
                <w:lang w:val="en-US"/>
              </w:rPr>
            </w:pPr>
            <w:r w:rsidRPr="00D919EE">
              <w:rPr>
                <w:highlight w:val="yellow"/>
                <w:lang w:val="en-US"/>
              </w:rPr>
              <w:t>0 executed</w:t>
            </w:r>
          </w:p>
        </w:tc>
        <w:tc>
          <w:tcPr>
            <w:tcW w:w="2081" w:type="dxa"/>
          </w:tcPr>
          <w:p w:rsidR="004632E5" w:rsidRPr="00D919EE" w:rsidRDefault="004632E5" w:rsidP="0076254B">
            <w:pPr>
              <w:rPr>
                <w:highlight w:val="yellow"/>
                <w:lang w:val="en-US"/>
              </w:rPr>
            </w:pPr>
            <w:r w:rsidRPr="00D919EE">
              <w:rPr>
                <w:highlight w:val="yellow"/>
                <w:lang w:val="en-US"/>
              </w:rPr>
              <w:t xml:space="preserve">0 </w:t>
            </w:r>
          </w:p>
        </w:tc>
      </w:tr>
      <w:tr w:rsidR="004632E5" w:rsidTr="0076254B">
        <w:tc>
          <w:tcPr>
            <w:tcW w:w="2939" w:type="dxa"/>
          </w:tcPr>
          <w:p w:rsidR="004632E5" w:rsidRPr="00D919EE" w:rsidRDefault="004632E5" w:rsidP="0076254B">
            <w:pPr>
              <w:rPr>
                <w:highlight w:val="yellow"/>
                <w:lang w:val="en-US"/>
              </w:rPr>
            </w:pPr>
            <w:r w:rsidRPr="00D919EE">
              <w:rPr>
                <w:highlight w:val="yellow"/>
                <w:lang w:val="en-US"/>
              </w:rPr>
              <w:t>Validation (inspection)</w:t>
            </w:r>
          </w:p>
        </w:tc>
        <w:tc>
          <w:tcPr>
            <w:tcW w:w="2469" w:type="dxa"/>
          </w:tcPr>
          <w:p w:rsidR="004632E5" w:rsidRPr="00D919EE" w:rsidRDefault="004632E5" w:rsidP="0076254B">
            <w:pPr>
              <w:rPr>
                <w:highlight w:val="yellow"/>
                <w:lang w:val="en-US"/>
              </w:rPr>
            </w:pPr>
            <w:r w:rsidRPr="00D919EE">
              <w:rPr>
                <w:highlight w:val="yellow"/>
                <w:lang w:val="en-US"/>
              </w:rPr>
              <w:t>0 inspections</w:t>
            </w:r>
          </w:p>
        </w:tc>
        <w:tc>
          <w:tcPr>
            <w:tcW w:w="2081" w:type="dxa"/>
          </w:tcPr>
          <w:p w:rsidR="004632E5" w:rsidRPr="00D919EE" w:rsidRDefault="004632E5" w:rsidP="0076254B">
            <w:pPr>
              <w:rPr>
                <w:highlight w:val="yellow"/>
                <w:lang w:val="en-US"/>
              </w:rPr>
            </w:pPr>
            <w:r w:rsidRPr="00D919EE">
              <w:rPr>
                <w:highlight w:val="yellow"/>
                <w:lang w:val="en-US"/>
              </w:rPr>
              <w:t>0 executed</w:t>
            </w:r>
          </w:p>
        </w:tc>
        <w:tc>
          <w:tcPr>
            <w:tcW w:w="2081" w:type="dxa"/>
          </w:tcPr>
          <w:p w:rsidR="004632E5" w:rsidRPr="00D919EE" w:rsidRDefault="004632E5" w:rsidP="0076254B">
            <w:pPr>
              <w:rPr>
                <w:highlight w:val="yellow"/>
                <w:lang w:val="en-US"/>
              </w:rPr>
            </w:pPr>
            <w:r w:rsidRPr="00D919EE">
              <w:rPr>
                <w:highlight w:val="yellow"/>
                <w:lang w:val="en-US"/>
              </w:rPr>
              <w:t xml:space="preserve">0 </w:t>
            </w:r>
          </w:p>
        </w:tc>
      </w:tr>
    </w:tbl>
    <w:p w:rsidR="004632E5" w:rsidRDefault="004632E5" w:rsidP="004632E5">
      <w:pPr>
        <w:ind w:left="705" w:hanging="705"/>
        <w:rPr>
          <w:rFonts w:ascii="Verdana" w:eastAsia="Times New Roman" w:hAnsi="Verdana" w:cs="Times New Roman"/>
          <w:sz w:val="18"/>
          <w:szCs w:val="24"/>
          <w:lang w:val="en-US"/>
        </w:rPr>
      </w:pPr>
    </w:p>
    <w:p w:rsidR="00E16E38" w:rsidRDefault="00E16E38" w:rsidP="00E16E38">
      <w:pPr>
        <w:pStyle w:val="Heading3"/>
      </w:pPr>
      <w:bookmarkStart w:id="71" w:name="_Toc352169173"/>
      <w:r>
        <w:t>Requirement coverage</w:t>
      </w:r>
      <w:bookmarkEnd w:id="71"/>
    </w:p>
    <w:tbl>
      <w:tblPr>
        <w:tblStyle w:val="TableGrid"/>
        <w:tblW w:w="0" w:type="auto"/>
        <w:jc w:val="center"/>
        <w:tblInd w:w="-1109" w:type="dxa"/>
        <w:tblLook w:val="04A0" w:firstRow="1" w:lastRow="0" w:firstColumn="1" w:lastColumn="0" w:noHBand="0" w:noVBand="1"/>
      </w:tblPr>
      <w:tblGrid>
        <w:gridCol w:w="2746"/>
        <w:gridCol w:w="2552"/>
      </w:tblGrid>
      <w:tr w:rsidR="00792559" w:rsidRPr="00586D03" w:rsidTr="00792559">
        <w:trPr>
          <w:jc w:val="center"/>
        </w:trPr>
        <w:tc>
          <w:tcPr>
            <w:tcW w:w="2746" w:type="dxa"/>
            <w:shd w:val="clear" w:color="auto" w:fill="BFBFBF" w:themeFill="background1" w:themeFillShade="BF"/>
          </w:tcPr>
          <w:p w:rsidR="00792559" w:rsidRPr="00586D03" w:rsidRDefault="00792559" w:rsidP="0076254B">
            <w:pPr>
              <w:rPr>
                <w:b/>
              </w:rPr>
            </w:pPr>
            <w:r>
              <w:rPr>
                <w:b/>
              </w:rPr>
              <w:t>SRD/SSRD Requirements</w:t>
            </w:r>
          </w:p>
        </w:tc>
        <w:tc>
          <w:tcPr>
            <w:tcW w:w="2552" w:type="dxa"/>
            <w:shd w:val="clear" w:color="auto" w:fill="BFBFBF" w:themeFill="background1" w:themeFillShade="BF"/>
          </w:tcPr>
          <w:p w:rsidR="00792559" w:rsidRPr="00586D03" w:rsidRDefault="00792559" w:rsidP="0076254B">
            <w:pPr>
              <w:rPr>
                <w:b/>
              </w:rPr>
            </w:pPr>
            <w:r>
              <w:rPr>
                <w:b/>
              </w:rPr>
              <w:t>Status</w:t>
            </w:r>
          </w:p>
        </w:tc>
      </w:tr>
      <w:tr w:rsidR="00792559" w:rsidTr="00792559">
        <w:trPr>
          <w:jc w:val="center"/>
        </w:trPr>
        <w:tc>
          <w:tcPr>
            <w:tcW w:w="2746" w:type="dxa"/>
          </w:tcPr>
          <w:p w:rsidR="00792559" w:rsidRDefault="00200E85" w:rsidP="0076254B">
            <w:r>
              <w:t>192</w:t>
            </w:r>
          </w:p>
        </w:tc>
        <w:tc>
          <w:tcPr>
            <w:tcW w:w="2552" w:type="dxa"/>
          </w:tcPr>
          <w:p w:rsidR="00792559" w:rsidRDefault="00200E85" w:rsidP="0076254B">
            <w:r>
              <w:t xml:space="preserve">128 </w:t>
            </w:r>
            <w:r w:rsidR="00792559">
              <w:t>tested (</w:t>
            </w:r>
            <w:r>
              <w:t>66.6</w:t>
            </w:r>
            <w:r w:rsidR="00792559">
              <w:t>% tested)</w:t>
            </w:r>
          </w:p>
        </w:tc>
      </w:tr>
    </w:tbl>
    <w:p w:rsidR="00792559" w:rsidRPr="00792559" w:rsidRDefault="00792559" w:rsidP="00792559">
      <w:pPr>
        <w:rPr>
          <w:lang w:val="en-US"/>
        </w:rPr>
      </w:pPr>
    </w:p>
    <w:p w:rsidR="00E16E38" w:rsidRDefault="00E16E38" w:rsidP="00E16E38">
      <w:pPr>
        <w:pStyle w:val="Heading2"/>
      </w:pPr>
      <w:bookmarkStart w:id="72" w:name="_Toc352169174"/>
      <w:r>
        <w:t>Detailed status</w:t>
      </w:r>
      <w:bookmarkEnd w:id="72"/>
    </w:p>
    <w:p w:rsidR="00E16E38" w:rsidRPr="00D7453C" w:rsidRDefault="00E16E38" w:rsidP="00E16E38">
      <w:pPr>
        <w:pStyle w:val="Heading3"/>
      </w:pPr>
      <w:bookmarkStart w:id="73" w:name="_Toc352169175"/>
      <w:r>
        <w:t>Unit/Integration tests</w:t>
      </w:r>
      <w:bookmarkEnd w:id="73"/>
    </w:p>
    <w:p w:rsidR="00E16E38" w:rsidRPr="00200E85" w:rsidRDefault="00C01AC6" w:rsidP="00E16E38">
      <w:pPr>
        <w:ind w:left="705" w:hanging="705"/>
        <w:rPr>
          <w:rFonts w:ascii="Verdana" w:eastAsia="Times New Roman" w:hAnsi="Verdana" w:cs="Times New Roman"/>
          <w:sz w:val="18"/>
          <w:szCs w:val="24"/>
          <w:lang w:val="en-US"/>
        </w:rPr>
      </w:pPr>
      <w:r>
        <w:rPr>
          <w:rFonts w:ascii="Verdana" w:eastAsia="Times New Roman" w:hAnsi="Verdana" w:cs="Times New Roman"/>
          <w:noProof/>
          <w:sz w:val="18"/>
          <w:szCs w:val="24"/>
          <w:lang w:val="fr-FR" w:eastAsia="fr-FR"/>
        </w:rPr>
        <w:drawing>
          <wp:inline distT="0" distB="0" distL="0" distR="0">
            <wp:extent cx="5934075" cy="3714750"/>
            <wp:effectExtent l="0" t="0" r="9525" b="0"/>
            <wp:docPr id="138" name="Imag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pic:cNvPicPr>
                      <a:picLocks noChangeAspect="1" noChangeArrowheads="1"/>
                    </pic:cNvPicPr>
                  </pic:nvPicPr>
                  <pic:blipFill>
                    <a:blip r:embed="rId9" cstate="email">
                      <a:extLst>
                        <a:ext uri="{28A0092B-C50C-407E-A947-70E740481C1C}">
                          <a14:useLocalDpi xmlns:a14="http://schemas.microsoft.com/office/drawing/2010/main"/>
                        </a:ext>
                      </a:extLst>
                    </a:blip>
                    <a:srcRect/>
                    <a:stretch>
                      <a:fillRect/>
                    </a:stretch>
                  </pic:blipFill>
                  <pic:spPr bwMode="auto">
                    <a:xfrm>
                      <a:off x="0" y="0"/>
                      <a:ext cx="5934075" cy="3714750"/>
                    </a:xfrm>
                    <a:prstGeom prst="rect">
                      <a:avLst/>
                    </a:prstGeom>
                    <a:noFill/>
                    <a:ln>
                      <a:noFill/>
                    </a:ln>
                  </pic:spPr>
                </pic:pic>
              </a:graphicData>
            </a:graphic>
          </wp:inline>
        </w:drawing>
      </w:r>
    </w:p>
    <w:p w:rsidR="00E16E38" w:rsidRDefault="00E16E38" w:rsidP="00E16E38">
      <w:pPr>
        <w:pStyle w:val="Heading3"/>
      </w:pPr>
      <w:bookmarkStart w:id="74" w:name="_Toc352169176"/>
      <w:r>
        <w:t>Validation tests</w:t>
      </w:r>
      <w:bookmarkEnd w:id="74"/>
    </w:p>
    <w:p w:rsidR="00E16E38" w:rsidRDefault="00E16E38" w:rsidP="00E16E38">
      <w:pPr>
        <w:ind w:left="705" w:hanging="705"/>
        <w:rPr>
          <w:rFonts w:ascii="Verdana" w:eastAsia="Times New Roman" w:hAnsi="Verdana" w:cs="Times New Roman"/>
          <w:sz w:val="18"/>
          <w:szCs w:val="24"/>
          <w:lang w:val="en-US"/>
        </w:rPr>
      </w:pPr>
    </w:p>
    <w:tbl>
      <w:tblPr>
        <w:tblStyle w:val="TableGrid"/>
        <w:tblW w:w="0" w:type="auto"/>
        <w:tblLook w:val="04A0" w:firstRow="1" w:lastRow="0" w:firstColumn="1" w:lastColumn="0" w:noHBand="0" w:noVBand="1"/>
      </w:tblPr>
      <w:tblGrid>
        <w:gridCol w:w="3213"/>
        <w:gridCol w:w="1998"/>
        <w:gridCol w:w="4359"/>
      </w:tblGrid>
      <w:tr w:rsidR="00E16E38" w:rsidRPr="00586D03" w:rsidTr="00E61BC8">
        <w:tc>
          <w:tcPr>
            <w:tcW w:w="3213" w:type="dxa"/>
            <w:shd w:val="clear" w:color="auto" w:fill="BFBFBF" w:themeFill="background1" w:themeFillShade="BF"/>
          </w:tcPr>
          <w:p w:rsidR="00E16E38" w:rsidRPr="00586D03" w:rsidRDefault="00E16E38" w:rsidP="00E61BC8">
            <w:pPr>
              <w:rPr>
                <w:b/>
                <w:lang w:val="en-US"/>
              </w:rPr>
            </w:pPr>
            <w:r>
              <w:rPr>
                <w:b/>
                <w:lang w:val="en-US"/>
              </w:rPr>
              <w:lastRenderedPageBreak/>
              <w:t>Test</w:t>
            </w:r>
          </w:p>
        </w:tc>
        <w:tc>
          <w:tcPr>
            <w:tcW w:w="1998" w:type="dxa"/>
            <w:shd w:val="clear" w:color="auto" w:fill="BFBFBF" w:themeFill="background1" w:themeFillShade="BF"/>
          </w:tcPr>
          <w:p w:rsidR="00E16E38" w:rsidRPr="00586D03" w:rsidRDefault="00E16E38" w:rsidP="00E61BC8">
            <w:pPr>
              <w:rPr>
                <w:b/>
                <w:lang w:val="en-US"/>
              </w:rPr>
            </w:pPr>
            <w:r w:rsidRPr="00586D03">
              <w:rPr>
                <w:b/>
                <w:lang w:val="en-US"/>
              </w:rPr>
              <w:t>Status</w:t>
            </w:r>
          </w:p>
        </w:tc>
        <w:tc>
          <w:tcPr>
            <w:tcW w:w="4359" w:type="dxa"/>
            <w:shd w:val="clear" w:color="auto" w:fill="BFBFBF" w:themeFill="background1" w:themeFillShade="BF"/>
          </w:tcPr>
          <w:p w:rsidR="00E16E38" w:rsidRPr="00586D03" w:rsidRDefault="00E16E38" w:rsidP="00E61BC8">
            <w:pPr>
              <w:rPr>
                <w:b/>
                <w:lang w:val="en-US"/>
              </w:rPr>
            </w:pPr>
            <w:r>
              <w:rPr>
                <w:b/>
                <w:lang w:val="en-US"/>
              </w:rPr>
              <w:t xml:space="preserve">Last execution </w:t>
            </w:r>
          </w:p>
        </w:tc>
      </w:tr>
      <w:tr w:rsidR="00E16E38" w:rsidRPr="005215A5" w:rsidTr="00E61BC8">
        <w:tc>
          <w:tcPr>
            <w:tcW w:w="3213" w:type="dxa"/>
          </w:tcPr>
          <w:p w:rsidR="00E16E38" w:rsidRPr="003449C9" w:rsidRDefault="00E16E38" w:rsidP="00E61BC8">
            <w:pPr>
              <w:rPr>
                <w:lang w:val="en-US"/>
              </w:rPr>
            </w:pPr>
            <w:r w:rsidRPr="003449C9">
              <w:t>NGEO-WEBC-VTP-0015</w:t>
            </w:r>
          </w:p>
        </w:tc>
        <w:tc>
          <w:tcPr>
            <w:tcW w:w="1998" w:type="dxa"/>
          </w:tcPr>
          <w:p w:rsidR="00E16E38" w:rsidRDefault="00E16E38" w:rsidP="00E61BC8">
            <w:pPr>
              <w:rPr>
                <w:lang w:val="en-US"/>
              </w:rPr>
            </w:pPr>
            <w:r>
              <w:rPr>
                <w:lang w:val="en-US"/>
              </w:rPr>
              <w:t>100%</w:t>
            </w:r>
          </w:p>
        </w:tc>
        <w:tc>
          <w:tcPr>
            <w:tcW w:w="4359" w:type="dxa"/>
          </w:tcPr>
          <w:p w:rsidR="00E16E38" w:rsidRDefault="00E16E38" w:rsidP="00E61BC8">
            <w:pPr>
              <w:rPr>
                <w:lang w:val="en-US"/>
              </w:rPr>
            </w:pPr>
            <w:r>
              <w:rPr>
                <w:lang w:val="en-US"/>
              </w:rPr>
              <w:t xml:space="preserve">Sprint 4 tag  </w:t>
            </w:r>
            <w:r w:rsidR="00EE041E">
              <w:rPr>
                <w:lang w:val="en-US"/>
              </w:rPr>
              <w:t>28/03/2013</w:t>
            </w:r>
          </w:p>
        </w:tc>
      </w:tr>
      <w:tr w:rsidR="00E16E38" w:rsidRPr="005215A5" w:rsidTr="00E61BC8">
        <w:tc>
          <w:tcPr>
            <w:tcW w:w="3213" w:type="dxa"/>
          </w:tcPr>
          <w:p w:rsidR="00E16E38" w:rsidRPr="003449C9" w:rsidRDefault="00E16E38" w:rsidP="00E61BC8">
            <w:pPr>
              <w:rPr>
                <w:lang w:val="en-US"/>
              </w:rPr>
            </w:pPr>
            <w:r>
              <w:t>NGEO-WEBC-VTP-0020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RPr="005215A5" w:rsidTr="00E61BC8">
        <w:tc>
          <w:tcPr>
            <w:tcW w:w="3213" w:type="dxa"/>
          </w:tcPr>
          <w:p w:rsidR="00E16E38" w:rsidRPr="003449C9" w:rsidRDefault="00E16E38" w:rsidP="00E61BC8">
            <w:pPr>
              <w:rPr>
                <w:lang w:val="en-US"/>
              </w:rPr>
            </w:pPr>
            <w:r>
              <w:t>NGEO-WEBC-VTP-0030</w:t>
            </w:r>
          </w:p>
        </w:tc>
        <w:tc>
          <w:tcPr>
            <w:tcW w:w="1998" w:type="dxa"/>
          </w:tcPr>
          <w:p w:rsidR="00E16E38" w:rsidRDefault="00E16E38" w:rsidP="00E61BC8">
            <w:pPr>
              <w:rPr>
                <w:lang w:val="en-US"/>
              </w:rPr>
            </w:pPr>
            <w:r w:rsidRPr="008C2E4F">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RPr="005215A5" w:rsidTr="00E61BC8">
        <w:tc>
          <w:tcPr>
            <w:tcW w:w="3213" w:type="dxa"/>
          </w:tcPr>
          <w:p w:rsidR="00E16E38" w:rsidRPr="003449C9" w:rsidRDefault="00E16E38" w:rsidP="00E61BC8">
            <w:pPr>
              <w:rPr>
                <w:lang w:val="en-US"/>
              </w:rPr>
            </w:pPr>
            <w:r>
              <w:t>NGEO-WEBC-VTP-0040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4632E5" w:rsidRPr="005215A5" w:rsidTr="00E61BC8">
        <w:tc>
          <w:tcPr>
            <w:tcW w:w="3213" w:type="dxa"/>
          </w:tcPr>
          <w:p w:rsidR="004632E5" w:rsidRPr="003449C9" w:rsidRDefault="004632E5" w:rsidP="0076254B">
            <w:pPr>
              <w:rPr>
                <w:lang w:val="en-US"/>
              </w:rPr>
            </w:pPr>
            <w:r>
              <w:t>NGEO-WEBC-VTP-00</w:t>
            </w:r>
            <w:r w:rsidRPr="003449C9">
              <w:t>5</w:t>
            </w:r>
            <w:r>
              <w:t>0</w:t>
            </w:r>
          </w:p>
        </w:tc>
        <w:tc>
          <w:tcPr>
            <w:tcW w:w="1998" w:type="dxa"/>
          </w:tcPr>
          <w:p w:rsidR="004632E5" w:rsidRDefault="004632E5" w:rsidP="0076254B">
            <w:pPr>
              <w:rPr>
                <w:lang w:val="en-US"/>
              </w:rPr>
            </w:pPr>
            <w:r>
              <w:rPr>
                <w:lang w:val="en-US"/>
              </w:rPr>
              <w:t>100%</w:t>
            </w:r>
          </w:p>
        </w:tc>
        <w:tc>
          <w:tcPr>
            <w:tcW w:w="4359" w:type="dxa"/>
          </w:tcPr>
          <w:p w:rsidR="004632E5" w:rsidRDefault="004632E5" w:rsidP="0076254B">
            <w:pPr>
              <w:rPr>
                <w:lang w:val="en-US"/>
              </w:rPr>
            </w:pPr>
            <w:r>
              <w:rPr>
                <w:lang w:val="en-US"/>
              </w:rPr>
              <w:t xml:space="preserve">Sprint 4 tag  </w:t>
            </w:r>
            <w:r w:rsidR="00EE041E">
              <w:rPr>
                <w:lang w:val="en-US"/>
              </w:rPr>
              <w:t>28/03/2013</w:t>
            </w:r>
          </w:p>
        </w:tc>
      </w:tr>
      <w:tr w:rsidR="004632E5" w:rsidRPr="005215A5" w:rsidTr="00E61BC8">
        <w:tc>
          <w:tcPr>
            <w:tcW w:w="3213" w:type="dxa"/>
          </w:tcPr>
          <w:p w:rsidR="004632E5" w:rsidRPr="003449C9" w:rsidRDefault="004632E5" w:rsidP="0076254B">
            <w:pPr>
              <w:rPr>
                <w:lang w:val="en-US"/>
              </w:rPr>
            </w:pPr>
            <w:r>
              <w:t>NGEO-WEBC-VTP-0060</w:t>
            </w:r>
          </w:p>
        </w:tc>
        <w:tc>
          <w:tcPr>
            <w:tcW w:w="1998" w:type="dxa"/>
          </w:tcPr>
          <w:p w:rsidR="004632E5" w:rsidRDefault="004632E5" w:rsidP="0076254B">
            <w:pPr>
              <w:rPr>
                <w:lang w:val="en-US"/>
              </w:rPr>
            </w:pPr>
            <w:r>
              <w:rPr>
                <w:lang w:val="en-US"/>
              </w:rPr>
              <w:t>100%</w:t>
            </w:r>
          </w:p>
        </w:tc>
        <w:tc>
          <w:tcPr>
            <w:tcW w:w="4359" w:type="dxa"/>
          </w:tcPr>
          <w:p w:rsidR="004632E5" w:rsidRDefault="004632E5" w:rsidP="0076254B">
            <w:r w:rsidRPr="008447AC">
              <w:rPr>
                <w:lang w:val="en-US"/>
              </w:rPr>
              <w:t xml:space="preserve">Sprint 4 tag  </w:t>
            </w:r>
            <w:r w:rsidR="00EE041E">
              <w:rPr>
                <w:lang w:val="en-US"/>
              </w:rPr>
              <w:t>28/03/2013</w:t>
            </w:r>
          </w:p>
        </w:tc>
      </w:tr>
      <w:tr w:rsidR="004632E5" w:rsidRPr="005215A5" w:rsidTr="00E61BC8">
        <w:tc>
          <w:tcPr>
            <w:tcW w:w="3213" w:type="dxa"/>
          </w:tcPr>
          <w:p w:rsidR="004632E5" w:rsidRPr="003449C9" w:rsidRDefault="004632E5" w:rsidP="0076254B">
            <w:pPr>
              <w:rPr>
                <w:lang w:val="en-US"/>
              </w:rPr>
            </w:pPr>
            <w:r>
              <w:t>NGEO-WEBC-VTP-0070</w:t>
            </w:r>
          </w:p>
        </w:tc>
        <w:tc>
          <w:tcPr>
            <w:tcW w:w="1998" w:type="dxa"/>
          </w:tcPr>
          <w:p w:rsidR="004632E5" w:rsidRDefault="004632E5" w:rsidP="0076254B">
            <w:pPr>
              <w:rPr>
                <w:lang w:val="en-US"/>
              </w:rPr>
            </w:pPr>
            <w:r w:rsidRPr="008C2E4F">
              <w:rPr>
                <w:lang w:val="en-US"/>
              </w:rPr>
              <w:t>100%</w:t>
            </w:r>
          </w:p>
        </w:tc>
        <w:tc>
          <w:tcPr>
            <w:tcW w:w="4359" w:type="dxa"/>
          </w:tcPr>
          <w:p w:rsidR="004632E5" w:rsidRDefault="004632E5" w:rsidP="0076254B">
            <w:r w:rsidRPr="008447AC">
              <w:rPr>
                <w:lang w:val="en-US"/>
              </w:rPr>
              <w:t xml:space="preserve">Sprint 4 tag  </w:t>
            </w:r>
            <w:r w:rsidR="00EE041E">
              <w:rPr>
                <w:lang w:val="en-US"/>
              </w:rPr>
              <w:t>28/03/2013</w:t>
            </w:r>
          </w:p>
        </w:tc>
      </w:tr>
      <w:tr w:rsidR="004632E5" w:rsidRPr="005215A5" w:rsidTr="00E61BC8">
        <w:tc>
          <w:tcPr>
            <w:tcW w:w="3213" w:type="dxa"/>
          </w:tcPr>
          <w:p w:rsidR="004632E5" w:rsidRPr="003449C9" w:rsidRDefault="004632E5" w:rsidP="0076254B">
            <w:pPr>
              <w:rPr>
                <w:lang w:val="en-US"/>
              </w:rPr>
            </w:pPr>
            <w:r>
              <w:t>NGEO-WEBC-VTP-0080</w:t>
            </w:r>
          </w:p>
        </w:tc>
        <w:tc>
          <w:tcPr>
            <w:tcW w:w="1998" w:type="dxa"/>
          </w:tcPr>
          <w:p w:rsidR="004632E5" w:rsidRDefault="004632E5" w:rsidP="0076254B">
            <w:pPr>
              <w:rPr>
                <w:lang w:val="en-US"/>
              </w:rPr>
            </w:pPr>
            <w:r>
              <w:rPr>
                <w:lang w:val="en-US"/>
              </w:rPr>
              <w:t>100%</w:t>
            </w:r>
          </w:p>
        </w:tc>
        <w:tc>
          <w:tcPr>
            <w:tcW w:w="4359" w:type="dxa"/>
          </w:tcPr>
          <w:p w:rsidR="004632E5" w:rsidRDefault="004632E5" w:rsidP="0076254B">
            <w:r w:rsidRPr="008447AC">
              <w:rPr>
                <w:lang w:val="en-US"/>
              </w:rPr>
              <w:t xml:space="preserve">Sprint 4 tag  </w:t>
            </w:r>
            <w:r w:rsidR="00EE041E">
              <w:rPr>
                <w:lang w:val="en-US"/>
              </w:rPr>
              <w:t>28/03/2013</w:t>
            </w:r>
          </w:p>
        </w:tc>
      </w:tr>
      <w:tr w:rsidR="004632E5" w:rsidRPr="005215A5" w:rsidTr="00E61BC8">
        <w:tc>
          <w:tcPr>
            <w:tcW w:w="3213" w:type="dxa"/>
          </w:tcPr>
          <w:p w:rsidR="004632E5" w:rsidRPr="003449C9" w:rsidRDefault="004632E5" w:rsidP="0076254B">
            <w:pPr>
              <w:rPr>
                <w:lang w:val="en-US"/>
              </w:rPr>
            </w:pPr>
            <w:r>
              <w:t>NGEO-WEBC-VTP-0090</w:t>
            </w:r>
          </w:p>
        </w:tc>
        <w:tc>
          <w:tcPr>
            <w:tcW w:w="1998" w:type="dxa"/>
          </w:tcPr>
          <w:p w:rsidR="004632E5" w:rsidRDefault="004632E5" w:rsidP="0076254B">
            <w:pPr>
              <w:rPr>
                <w:lang w:val="en-US"/>
              </w:rPr>
            </w:pPr>
            <w:r>
              <w:rPr>
                <w:lang w:val="en-US"/>
              </w:rPr>
              <w:t>100%</w:t>
            </w:r>
          </w:p>
        </w:tc>
        <w:tc>
          <w:tcPr>
            <w:tcW w:w="4359" w:type="dxa"/>
          </w:tcPr>
          <w:p w:rsidR="004632E5" w:rsidRDefault="004632E5" w:rsidP="0076254B">
            <w:r w:rsidRPr="008447AC">
              <w:rPr>
                <w:lang w:val="en-US"/>
              </w:rPr>
              <w:t xml:space="preserve">Sprint 4 tag  </w:t>
            </w:r>
            <w:r w:rsidR="00EE041E">
              <w:rPr>
                <w:lang w:val="en-US"/>
              </w:rPr>
              <w:t>28/03/2013</w:t>
            </w:r>
          </w:p>
        </w:tc>
      </w:tr>
      <w:tr w:rsidR="004632E5" w:rsidRPr="005215A5" w:rsidTr="00E61BC8">
        <w:tc>
          <w:tcPr>
            <w:tcW w:w="3213" w:type="dxa"/>
          </w:tcPr>
          <w:p w:rsidR="004632E5" w:rsidRPr="009F099E" w:rsidRDefault="004632E5" w:rsidP="0076254B">
            <w:pPr>
              <w:rPr>
                <w:lang w:val="en-US"/>
              </w:rPr>
            </w:pPr>
            <w:r w:rsidRPr="009F099E">
              <w:t>NGEO-WEBC-VTP-0095</w:t>
            </w:r>
          </w:p>
        </w:tc>
        <w:tc>
          <w:tcPr>
            <w:tcW w:w="1998" w:type="dxa"/>
          </w:tcPr>
          <w:p w:rsidR="004632E5" w:rsidRPr="009F099E" w:rsidRDefault="004632E5" w:rsidP="0076254B">
            <w:pPr>
              <w:rPr>
                <w:lang w:val="en-US"/>
              </w:rPr>
            </w:pPr>
            <w:r w:rsidRPr="009F099E">
              <w:rPr>
                <w:lang w:val="en-US"/>
              </w:rPr>
              <w:t>100%</w:t>
            </w:r>
          </w:p>
        </w:tc>
        <w:tc>
          <w:tcPr>
            <w:tcW w:w="4359" w:type="dxa"/>
          </w:tcPr>
          <w:p w:rsidR="004632E5" w:rsidRPr="009F099E" w:rsidRDefault="004632E5" w:rsidP="0076254B">
            <w:r w:rsidRPr="009F099E">
              <w:rPr>
                <w:lang w:val="en-US"/>
              </w:rPr>
              <w:t xml:space="preserve">Sprint 4 tag  </w:t>
            </w:r>
            <w:r w:rsidR="00EE041E">
              <w:rPr>
                <w:lang w:val="en-US"/>
              </w:rPr>
              <w:t>28/03/2013</w:t>
            </w:r>
          </w:p>
        </w:tc>
      </w:tr>
      <w:tr w:rsidR="004632E5" w:rsidRPr="005215A5" w:rsidTr="00E61BC8">
        <w:tc>
          <w:tcPr>
            <w:tcW w:w="3213" w:type="dxa"/>
          </w:tcPr>
          <w:p w:rsidR="004632E5" w:rsidRPr="009F099E" w:rsidRDefault="004632E5" w:rsidP="0076254B">
            <w:pPr>
              <w:rPr>
                <w:lang w:val="en-US"/>
              </w:rPr>
            </w:pPr>
            <w:r w:rsidRPr="009F099E">
              <w:t>NGEO-WEBC-VTP-0100</w:t>
            </w:r>
          </w:p>
        </w:tc>
        <w:tc>
          <w:tcPr>
            <w:tcW w:w="1998" w:type="dxa"/>
          </w:tcPr>
          <w:p w:rsidR="004632E5" w:rsidRPr="009F099E" w:rsidRDefault="004632E5" w:rsidP="0076254B">
            <w:pPr>
              <w:rPr>
                <w:lang w:val="en-US"/>
              </w:rPr>
            </w:pPr>
            <w:r w:rsidRPr="009F099E">
              <w:rPr>
                <w:lang w:val="en-US"/>
              </w:rPr>
              <w:t>100%</w:t>
            </w:r>
          </w:p>
        </w:tc>
        <w:tc>
          <w:tcPr>
            <w:tcW w:w="4359" w:type="dxa"/>
          </w:tcPr>
          <w:p w:rsidR="004632E5" w:rsidRPr="009F099E" w:rsidRDefault="004632E5" w:rsidP="0076254B">
            <w:r w:rsidRPr="009F099E">
              <w:rPr>
                <w:lang w:val="en-US"/>
              </w:rPr>
              <w:t xml:space="preserve">Sprint 4 tag  </w:t>
            </w:r>
            <w:r w:rsidR="00EE041E">
              <w:rPr>
                <w:lang w:val="en-US"/>
              </w:rPr>
              <w:t>28/03/2013</w:t>
            </w:r>
          </w:p>
        </w:tc>
      </w:tr>
      <w:tr w:rsidR="00E16E38" w:rsidRPr="005215A5" w:rsidTr="00E61BC8">
        <w:tc>
          <w:tcPr>
            <w:tcW w:w="3213" w:type="dxa"/>
          </w:tcPr>
          <w:p w:rsidR="00E16E38" w:rsidRPr="003449C9" w:rsidRDefault="00E16E38" w:rsidP="00E61BC8">
            <w:pPr>
              <w:rPr>
                <w:lang w:val="en-US"/>
              </w:rPr>
            </w:pPr>
            <w:r>
              <w:t>NGEO-WEBC-VTP-0110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RPr="005215A5" w:rsidTr="00E61BC8">
        <w:tc>
          <w:tcPr>
            <w:tcW w:w="3213" w:type="dxa"/>
          </w:tcPr>
          <w:p w:rsidR="00E16E38" w:rsidRPr="003449C9" w:rsidRDefault="00E16E38" w:rsidP="00E61BC8">
            <w:pPr>
              <w:rPr>
                <w:lang w:val="en-US"/>
              </w:rPr>
            </w:pPr>
            <w:r>
              <w:t>NGEO-WEBC-VTP-0115</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RPr="005215A5" w:rsidTr="00E61BC8">
        <w:tc>
          <w:tcPr>
            <w:tcW w:w="3213" w:type="dxa"/>
          </w:tcPr>
          <w:p w:rsidR="00E16E38" w:rsidRPr="003449C9" w:rsidRDefault="00E16E38" w:rsidP="00E61BC8">
            <w:pPr>
              <w:rPr>
                <w:lang w:val="en-US"/>
              </w:rPr>
            </w:pPr>
            <w:r>
              <w:t>NGEO-WEBC-VTP-0116</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RPr="005215A5" w:rsidTr="00E61BC8">
        <w:tc>
          <w:tcPr>
            <w:tcW w:w="3213" w:type="dxa"/>
          </w:tcPr>
          <w:p w:rsidR="00E16E38" w:rsidRPr="003449C9" w:rsidRDefault="00E16E38" w:rsidP="00E61BC8">
            <w:pPr>
              <w:rPr>
                <w:lang w:val="en-US"/>
              </w:rPr>
            </w:pPr>
            <w:r>
              <w:t>NGEO-WEBC-VTP-0120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RPr="005215A5" w:rsidTr="00E61BC8">
        <w:tc>
          <w:tcPr>
            <w:tcW w:w="3213" w:type="dxa"/>
          </w:tcPr>
          <w:p w:rsidR="00E16E38" w:rsidRPr="003449C9" w:rsidRDefault="00E16E38" w:rsidP="00E61BC8">
            <w:pPr>
              <w:rPr>
                <w:lang w:val="en-US"/>
              </w:rPr>
            </w:pPr>
            <w:r>
              <w:t>NGEO-WEBC-VTP-012</w:t>
            </w:r>
            <w:r w:rsidRPr="003449C9">
              <w:t>5</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RPr="005215A5" w:rsidTr="00E61BC8">
        <w:tc>
          <w:tcPr>
            <w:tcW w:w="3213" w:type="dxa"/>
          </w:tcPr>
          <w:p w:rsidR="00E16E38" w:rsidRPr="003449C9" w:rsidRDefault="00E16E38" w:rsidP="00E61BC8">
            <w:pPr>
              <w:rPr>
                <w:lang w:val="en-US"/>
              </w:rPr>
            </w:pPr>
            <w:r>
              <w:t>NGEO-WEBC-VTP-0130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RPr="005215A5" w:rsidTr="00E61BC8">
        <w:tc>
          <w:tcPr>
            <w:tcW w:w="3213" w:type="dxa"/>
          </w:tcPr>
          <w:p w:rsidR="00E16E38" w:rsidRPr="003449C9" w:rsidRDefault="00E16E38" w:rsidP="00E61BC8">
            <w:pPr>
              <w:rPr>
                <w:lang w:val="en-US"/>
              </w:rPr>
            </w:pPr>
            <w:r>
              <w:t>NGEO-WEBC-VTP-0131</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RPr="005215A5" w:rsidTr="00E61BC8">
        <w:tc>
          <w:tcPr>
            <w:tcW w:w="3213" w:type="dxa"/>
          </w:tcPr>
          <w:p w:rsidR="00E16E38" w:rsidRPr="003449C9" w:rsidRDefault="00E16E38" w:rsidP="00E61BC8">
            <w:pPr>
              <w:rPr>
                <w:lang w:val="en-US"/>
              </w:rPr>
            </w:pPr>
            <w:r>
              <w:t>NGEO-WEBC-VTP-0140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RPr="005215A5" w:rsidTr="00E61BC8">
        <w:tc>
          <w:tcPr>
            <w:tcW w:w="3213" w:type="dxa"/>
          </w:tcPr>
          <w:p w:rsidR="00E16E38" w:rsidRPr="003449C9" w:rsidRDefault="00E16E38" w:rsidP="00E61BC8">
            <w:pPr>
              <w:rPr>
                <w:lang w:val="en-US"/>
              </w:rPr>
            </w:pPr>
            <w:r>
              <w:t>NGEO-WEBC-VTP-0150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RPr="005215A5" w:rsidTr="00E61BC8">
        <w:tc>
          <w:tcPr>
            <w:tcW w:w="3213" w:type="dxa"/>
          </w:tcPr>
          <w:p w:rsidR="00E16E38" w:rsidRPr="003449C9" w:rsidRDefault="00E16E38" w:rsidP="00E61BC8">
            <w:pPr>
              <w:rPr>
                <w:lang w:val="en-US"/>
              </w:rPr>
            </w:pPr>
            <w:r>
              <w:t>NGEO-WEBC-VTP-0151</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NGEO-WEBC-VTP-0160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NGEO-WEBC-VTP-0165</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NGEO-WEBC-VTP-0170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NGEO-WEBC-VTP-0173</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NGEO-WEBC-VTP-0175</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NGEO-WEBC-VTP-0180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NGEO-WEBC-VTP-0190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NGEO-WEBC-VTP-0200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NGEO-WEBC-VTP-0210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NGEO-WEBC-VTP-0215</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NGEO-WEBC-VTP-0220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NGEO-WEBC-VTP-0224</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NGEO-WEBC-VTP-0228</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NGEO-WEBC-VTP-0230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NGEO-WEBC-VTP-0240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NGEO-WEBC-VTP-0243</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NGEO-WEBC-VTP-0245</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E16E38" w:rsidTr="00E61BC8">
        <w:tc>
          <w:tcPr>
            <w:tcW w:w="3213" w:type="dxa"/>
          </w:tcPr>
          <w:p w:rsidR="00E16E38" w:rsidRPr="003449C9" w:rsidRDefault="00E16E38" w:rsidP="00E61BC8">
            <w:pPr>
              <w:rPr>
                <w:lang w:val="en-US"/>
              </w:rPr>
            </w:pPr>
            <w:r>
              <w:t>NGEO-WEBC-VTP-0250</w:t>
            </w:r>
          </w:p>
        </w:tc>
        <w:tc>
          <w:tcPr>
            <w:tcW w:w="1998" w:type="dxa"/>
          </w:tcPr>
          <w:p w:rsidR="00E16E38" w:rsidRDefault="00E16E38" w:rsidP="00E61BC8">
            <w:pPr>
              <w:rPr>
                <w:lang w:val="en-US"/>
              </w:rPr>
            </w:pPr>
            <w:r>
              <w:rPr>
                <w:lang w:val="en-US"/>
              </w:rPr>
              <w:t>100%</w:t>
            </w:r>
          </w:p>
        </w:tc>
        <w:tc>
          <w:tcPr>
            <w:tcW w:w="4359" w:type="dxa"/>
          </w:tcPr>
          <w:p w:rsidR="00E16E38" w:rsidRDefault="00E16E38" w:rsidP="00E61BC8">
            <w:r w:rsidRPr="008447AC">
              <w:rPr>
                <w:lang w:val="en-US"/>
              </w:rPr>
              <w:t xml:space="preserve">Sprint 4 tag  </w:t>
            </w:r>
            <w:r w:rsidR="00EE041E">
              <w:rPr>
                <w:lang w:val="en-US"/>
              </w:rPr>
              <w:t>28/03/2013</w:t>
            </w:r>
          </w:p>
        </w:tc>
      </w:tr>
      <w:tr w:rsidR="00724760" w:rsidTr="0076254B">
        <w:tc>
          <w:tcPr>
            <w:tcW w:w="3213" w:type="dxa"/>
          </w:tcPr>
          <w:p w:rsidR="00724760" w:rsidRPr="003449C9" w:rsidRDefault="00724760" w:rsidP="0076254B">
            <w:pPr>
              <w:rPr>
                <w:lang w:val="en-US"/>
              </w:rPr>
            </w:pPr>
            <w:r>
              <w:t>NGEO-WEBC-VTP-0260</w:t>
            </w:r>
          </w:p>
        </w:tc>
        <w:tc>
          <w:tcPr>
            <w:tcW w:w="1998" w:type="dxa"/>
          </w:tcPr>
          <w:p w:rsidR="00724760" w:rsidRDefault="00724760" w:rsidP="0076254B">
            <w:pPr>
              <w:rPr>
                <w:lang w:val="en-US"/>
              </w:rPr>
            </w:pPr>
            <w:r>
              <w:rPr>
                <w:lang w:val="en-US"/>
              </w:rPr>
              <w:t>100% given that the protocol interface in the ICD is not specified.</w:t>
            </w:r>
          </w:p>
        </w:tc>
        <w:tc>
          <w:tcPr>
            <w:tcW w:w="4359" w:type="dxa"/>
          </w:tcPr>
          <w:p w:rsidR="00724760" w:rsidRDefault="00724760" w:rsidP="0076254B">
            <w:r w:rsidRPr="008447AC">
              <w:rPr>
                <w:lang w:val="en-US"/>
              </w:rPr>
              <w:t xml:space="preserve">Sprint 4 tag  </w:t>
            </w:r>
            <w:r w:rsidR="00EE041E">
              <w:rPr>
                <w:lang w:val="en-US"/>
              </w:rPr>
              <w:t>28/03/2013</w:t>
            </w:r>
          </w:p>
        </w:tc>
      </w:tr>
    </w:tbl>
    <w:p w:rsidR="00E16E38" w:rsidRPr="004E0C5B" w:rsidRDefault="00E16E38" w:rsidP="00E16E38">
      <w:pPr>
        <w:ind w:left="705" w:hanging="705"/>
        <w:rPr>
          <w:rFonts w:ascii="Verdana" w:eastAsia="Times New Roman" w:hAnsi="Verdana" w:cs="Times New Roman"/>
          <w:sz w:val="18"/>
          <w:szCs w:val="24"/>
        </w:rPr>
      </w:pPr>
    </w:p>
    <w:p w:rsidR="00E16E38" w:rsidRPr="00417548" w:rsidRDefault="00E16E38" w:rsidP="00E16E38">
      <w:pPr>
        <w:rPr>
          <w:lang w:val="en-GB"/>
        </w:rPr>
      </w:pPr>
    </w:p>
    <w:p w:rsidR="00E16E38" w:rsidRDefault="00E16E38" w:rsidP="00E16E38">
      <w:pPr>
        <w:pStyle w:val="Heading1"/>
        <w:rPr>
          <w:lang w:val="en-GB"/>
        </w:rPr>
      </w:pPr>
      <w:bookmarkStart w:id="75" w:name="_Toc352169177"/>
      <w:r>
        <w:rPr>
          <w:lang w:val="en-GB"/>
        </w:rPr>
        <w:lastRenderedPageBreak/>
        <w:t>Unit and Integration Results</w:t>
      </w:r>
      <w:bookmarkEnd w:id="75"/>
    </w:p>
    <w:p w:rsidR="00E16E38" w:rsidRDefault="00E16E38" w:rsidP="00E16E38">
      <w:pPr>
        <w:ind w:left="705" w:hanging="705"/>
        <w:rPr>
          <w:rFonts w:ascii="Verdana" w:eastAsia="Times New Roman" w:hAnsi="Verdana" w:cs="Times New Roman"/>
          <w:sz w:val="18"/>
          <w:szCs w:val="24"/>
          <w:lang w:val="en-US"/>
        </w:rPr>
      </w:pPr>
    </w:p>
    <w:p w:rsidR="00E16E38" w:rsidRDefault="00E16E38" w:rsidP="00E16E38">
      <w:pPr>
        <w:ind w:left="705" w:hanging="705"/>
        <w:rPr>
          <w:rFonts w:ascii="Verdana" w:eastAsia="Times New Roman" w:hAnsi="Verdana" w:cs="Times New Roman"/>
          <w:sz w:val="18"/>
          <w:szCs w:val="24"/>
          <w:lang w:val="en-US"/>
        </w:rPr>
      </w:pPr>
      <w:r>
        <w:rPr>
          <w:rFonts w:ascii="Verdana" w:eastAsia="Times New Roman" w:hAnsi="Verdana" w:cs="Times New Roman"/>
          <w:sz w:val="18"/>
          <w:szCs w:val="24"/>
          <w:lang w:val="en-US"/>
        </w:rPr>
        <w:t>QUnit has been used for unit testing. In the Annex, detailed tests results are given for the main QUnit test modules.</w:t>
      </w:r>
    </w:p>
    <w:p w:rsidR="00E16E38" w:rsidRPr="00C75FFF" w:rsidRDefault="00E16E38" w:rsidP="00E16E38">
      <w:pPr>
        <w:rPr>
          <w:lang w:val="en-GB"/>
        </w:rPr>
      </w:pPr>
      <w:r>
        <w:rPr>
          <w:lang w:val="en-GB"/>
        </w:rPr>
        <w:br w:type="page"/>
      </w:r>
    </w:p>
    <w:p w:rsidR="00E16E38" w:rsidRDefault="00E16E38" w:rsidP="00E16E38">
      <w:pPr>
        <w:pStyle w:val="Heading1"/>
      </w:pPr>
      <w:bookmarkStart w:id="76" w:name="_Toc352169178"/>
      <w:r>
        <w:lastRenderedPageBreak/>
        <w:t>Validation Results</w:t>
      </w:r>
      <w:bookmarkEnd w:id="76"/>
    </w:p>
    <w:p w:rsidR="00E16E38" w:rsidRDefault="00E16E38" w:rsidP="00E16E38">
      <w:pPr>
        <w:pStyle w:val="Heading2"/>
      </w:pPr>
      <w:bookmarkStart w:id="77" w:name="_Toc352169179"/>
      <w:r>
        <w:t>Test cases</w:t>
      </w:r>
      <w:bookmarkEnd w:id="77"/>
    </w:p>
    <w:p w:rsidR="00E16E38" w:rsidRDefault="00E16E38" w:rsidP="00E16E38">
      <w:pPr>
        <w:pStyle w:val="Heading3"/>
      </w:pPr>
      <w:bookmarkStart w:id="78" w:name="_Toc352169180"/>
      <w:r>
        <w:t>NGEO-WEBC-VTP-0015</w:t>
      </w:r>
      <w:bookmarkEnd w:id="78"/>
    </w:p>
    <w:p w:rsidR="00E16E38" w:rsidRPr="004E0C5B" w:rsidRDefault="00E16E38" w:rsidP="00E16E38">
      <w:pPr>
        <w:rPr>
          <w:lang w:val="en-US"/>
        </w:rPr>
      </w:pPr>
      <w:r>
        <w:rPr>
          <w:lang w:val="en-US"/>
        </w:rPr>
        <w:t xml:space="preserve">It is assumed that the </w:t>
      </w:r>
      <w:r>
        <w:t>NGEO-WEBC-VTP-0010 has been successfully done.</w:t>
      </w:r>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NGEO-CTRL-VTP-0015</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Home Page check</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4E0C5B" w:rsidRDefault="00E16E38" w:rsidP="00E61BC8">
            <w:pPr>
              <w:spacing w:after="0"/>
              <w:rPr>
                <w:i/>
                <w:color w:val="548DD4"/>
                <w:sz w:val="16"/>
                <w:szCs w:val="16"/>
                <w:lang w:val="fr-FR"/>
              </w:rPr>
            </w:pPr>
            <w:r w:rsidRPr="004E0C5B">
              <w:rPr>
                <w:i/>
                <w:color w:val="548DD4"/>
                <w:sz w:val="16"/>
                <w:szCs w:val="16"/>
                <w:lang w:val="fr-FR"/>
              </w:rPr>
              <w:t>SVN version:</w:t>
            </w:r>
            <w:r>
              <w:rPr>
                <w:i/>
                <w:color w:val="548DD4"/>
                <w:sz w:val="16"/>
                <w:szCs w:val="16"/>
                <w:lang w:val="fr-FR"/>
              </w:rPr>
              <w:t xml:space="preserve"> Sprint 4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xml:space="preserve">: no authentication for </w:t>
            </w:r>
            <w:r w:rsidR="00EE041E">
              <w:rPr>
                <w:i/>
                <w:color w:val="548DD4"/>
                <w:sz w:val="16"/>
                <w:szCs w:val="16"/>
                <w:lang w:val="en-US"/>
              </w:rPr>
              <w:t>stub server</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16E38" w:rsidP="00E61BC8">
            <w:pPr>
              <w:spacing w:after="0"/>
            </w:pPr>
          </w:p>
          <w:p w:rsidR="00E12E47" w:rsidRPr="00E12E47" w:rsidRDefault="00E12E47" w:rsidP="00E12E47">
            <w:pPr>
              <w:spacing w:after="0"/>
            </w:pPr>
            <w:r w:rsidRPr="00E12E47">
              <w:t>A</w:t>
            </w:r>
            <w:r>
              <w:t xml:space="preserve"> screenshot for each PFC</w:t>
            </w:r>
          </w:p>
          <w:p w:rsidR="00EE041E" w:rsidRDefault="00EE041E" w:rsidP="00EE041E">
            <w:pPr>
              <w:spacing w:after="0"/>
            </w:pPr>
            <w:r>
              <w:t>NGEO-WEBC-PFC-0015</w:t>
            </w:r>
            <w:r>
              <w:tab/>
              <w:t>Open a browser at this URL: http://localhost:3000/client/, and check the interface is opened without errors in less than 3 seconds.</w:t>
            </w:r>
          </w:p>
          <w:p w:rsidR="00EE041E" w:rsidRDefault="00EE041E" w:rsidP="00EE041E">
            <w:pPr>
              <w:spacing w:after="0"/>
            </w:pPr>
            <w:r>
              <w:t>NGEO-WEBC-PFC-0016</w:t>
            </w:r>
            <w:r>
              <w:tab/>
              <w:t>Check that different services are available on the home page : Datsasets, Search, My Account.</w:t>
            </w:r>
          </w:p>
          <w:p w:rsidR="00E16E38" w:rsidRDefault="00EE041E" w:rsidP="00EE041E">
            <w:pPr>
              <w:spacing w:after="0"/>
            </w:pPr>
            <w:r>
              <w:t>NGEO-WEBC-PFC-0017</w:t>
            </w:r>
            <w:r>
              <w:tab/>
              <w:t>Check that the map is centered on a globe map at (0,0)</w:t>
            </w:r>
          </w:p>
          <w:p w:rsidR="00E16E38" w:rsidRDefault="00E16E38" w:rsidP="00E61BC8">
            <w:pPr>
              <w:spacing w:after="0"/>
            </w:pPr>
          </w:p>
          <w:p w:rsidR="00E16E38" w:rsidRPr="00344AE5" w:rsidRDefault="00E16E38" w:rsidP="00E61BC8">
            <w:pPr>
              <w:spacing w:after="0"/>
              <w:rPr>
                <w:sz w:val="2"/>
              </w:rPr>
            </w:pPr>
          </w:p>
          <w:p w:rsidR="00E16E38" w:rsidRDefault="00E16E38" w:rsidP="00E61BC8">
            <w:pPr>
              <w:spacing w:after="0"/>
            </w:pPr>
          </w:p>
          <w:p w:rsidR="00E16E38" w:rsidRPr="00C669E1" w:rsidRDefault="00E16E38" w:rsidP="00E61BC8">
            <w:pPr>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EE041E" w:rsidTr="0076254B">
        <w:tc>
          <w:tcPr>
            <w:tcW w:w="865" w:type="dxa"/>
            <w:shd w:val="clear" w:color="auto" w:fill="auto"/>
            <w:vAlign w:val="center"/>
          </w:tcPr>
          <w:p w:rsidR="00EE041E" w:rsidRPr="003C0A28" w:rsidRDefault="00EE041E" w:rsidP="0076254B">
            <w:pPr>
              <w:spacing w:after="0"/>
              <w:jc w:val="center"/>
              <w:rPr>
                <w:rFonts w:cstheme="minorHAnsi"/>
                <w:i/>
                <w:sz w:val="14"/>
                <w:szCs w:val="14"/>
              </w:rPr>
            </w:pPr>
            <w:r>
              <w:rPr>
                <w:rFonts w:cstheme="minorHAnsi"/>
                <w:i/>
                <w:sz w:val="14"/>
                <w:szCs w:val="14"/>
              </w:rPr>
              <w:t>Step-10</w:t>
            </w:r>
          </w:p>
        </w:tc>
        <w:tc>
          <w:tcPr>
            <w:tcW w:w="3499" w:type="dxa"/>
            <w:gridSpan w:val="4"/>
            <w:shd w:val="clear" w:color="auto" w:fill="auto"/>
            <w:vAlign w:val="center"/>
          </w:tcPr>
          <w:p w:rsidR="00EE041E" w:rsidRDefault="00EE041E" w:rsidP="0076254B">
            <w:pPr>
              <w:pStyle w:val="NormalStep"/>
              <w:rPr>
                <w:rFonts w:asciiTheme="minorHAnsi" w:hAnsiTheme="minorHAnsi" w:cstheme="minorHAnsi"/>
                <w:sz w:val="22"/>
                <w:szCs w:val="22"/>
              </w:rPr>
            </w:pPr>
            <w:r>
              <w:rPr>
                <w:rFonts w:asciiTheme="minorHAnsi" w:hAnsiTheme="minorHAnsi" w:cstheme="minorHAnsi"/>
                <w:sz w:val="22"/>
                <w:szCs w:val="22"/>
              </w:rPr>
              <w:t>Load the web application in the browser</w:t>
            </w:r>
          </w:p>
        </w:tc>
        <w:tc>
          <w:tcPr>
            <w:tcW w:w="2690" w:type="dxa"/>
            <w:gridSpan w:val="2"/>
            <w:shd w:val="clear" w:color="auto" w:fill="auto"/>
            <w:vAlign w:val="center"/>
          </w:tcPr>
          <w:p w:rsidR="00EE041E" w:rsidRPr="001E5F9E" w:rsidRDefault="00EE041E" w:rsidP="0076254B">
            <w:pPr>
              <w:spacing w:after="0"/>
              <w:rPr>
                <w:rFonts w:cstheme="minorHAnsi"/>
                <w:lang w:val="en-GB"/>
              </w:rPr>
            </w:pPr>
            <w:r>
              <w:rPr>
                <w:rFonts w:cstheme="minorHAnsi"/>
                <w:lang w:val="en-GB"/>
              </w:rPr>
              <w:t>Check loading takes less than 3 seconds</w:t>
            </w:r>
          </w:p>
        </w:tc>
        <w:tc>
          <w:tcPr>
            <w:tcW w:w="1559" w:type="dxa"/>
            <w:shd w:val="clear" w:color="auto" w:fill="auto"/>
            <w:vAlign w:val="center"/>
          </w:tcPr>
          <w:p w:rsidR="00EE041E" w:rsidRDefault="00EE041E" w:rsidP="0076254B">
            <w:pPr>
              <w:spacing w:after="0"/>
              <w:jc w:val="center"/>
              <w:rPr>
                <w:rFonts w:cstheme="minorHAnsi"/>
                <w:i/>
                <w:sz w:val="14"/>
                <w:szCs w:val="14"/>
              </w:rPr>
            </w:pPr>
            <w:r>
              <w:rPr>
                <w:rFonts w:cstheme="minorHAnsi"/>
                <w:i/>
                <w:sz w:val="14"/>
                <w:szCs w:val="14"/>
              </w:rPr>
              <w:t>NGEO-WEBC-PFC-0015</w:t>
            </w:r>
          </w:p>
        </w:tc>
      </w:tr>
      <w:tr w:rsidR="00EE041E" w:rsidRPr="003C0A28" w:rsidTr="0076254B">
        <w:tc>
          <w:tcPr>
            <w:tcW w:w="865" w:type="dxa"/>
            <w:shd w:val="clear" w:color="auto" w:fill="auto"/>
            <w:vAlign w:val="center"/>
          </w:tcPr>
          <w:p w:rsidR="00EE041E" w:rsidRPr="003C0A28" w:rsidRDefault="00EE041E" w:rsidP="0076254B">
            <w:pPr>
              <w:spacing w:after="0"/>
              <w:jc w:val="center"/>
              <w:rPr>
                <w:rFonts w:cstheme="minorHAnsi"/>
                <w:i/>
                <w:sz w:val="14"/>
                <w:szCs w:val="14"/>
              </w:rPr>
            </w:pPr>
            <w:r w:rsidRPr="003C0A28">
              <w:rPr>
                <w:rFonts w:cstheme="minorHAnsi"/>
                <w:i/>
                <w:sz w:val="14"/>
                <w:szCs w:val="14"/>
              </w:rPr>
              <w:t>Step-</w:t>
            </w:r>
            <w:r>
              <w:rPr>
                <w:rFonts w:cstheme="minorHAnsi"/>
                <w:i/>
                <w:sz w:val="14"/>
                <w:szCs w:val="14"/>
              </w:rPr>
              <w:t>2</w:t>
            </w:r>
            <w:r w:rsidRPr="003C0A28">
              <w:rPr>
                <w:rFonts w:cstheme="minorHAnsi"/>
                <w:i/>
                <w:sz w:val="14"/>
                <w:szCs w:val="14"/>
              </w:rPr>
              <w:t>0</w:t>
            </w:r>
          </w:p>
        </w:tc>
        <w:tc>
          <w:tcPr>
            <w:tcW w:w="3499" w:type="dxa"/>
            <w:gridSpan w:val="4"/>
            <w:shd w:val="clear" w:color="auto" w:fill="auto"/>
            <w:vAlign w:val="center"/>
          </w:tcPr>
          <w:p w:rsidR="00EE041E" w:rsidRPr="00057FF1" w:rsidRDefault="00EE041E" w:rsidP="0076254B">
            <w:pPr>
              <w:pStyle w:val="NormalStep"/>
              <w:rPr>
                <w:rFonts w:asciiTheme="minorHAnsi" w:hAnsiTheme="minorHAnsi" w:cstheme="minorHAnsi"/>
                <w:sz w:val="22"/>
                <w:szCs w:val="22"/>
              </w:rPr>
            </w:pPr>
            <w:r>
              <w:rPr>
                <w:rFonts w:asciiTheme="minorHAnsi" w:hAnsiTheme="minorHAnsi" w:cstheme="minorHAnsi"/>
                <w:sz w:val="22"/>
                <w:szCs w:val="22"/>
              </w:rPr>
              <w:t>Click on the Datasets button in the toolbar and select a dataset to activate the search button.</w:t>
            </w:r>
          </w:p>
        </w:tc>
        <w:tc>
          <w:tcPr>
            <w:tcW w:w="2690" w:type="dxa"/>
            <w:gridSpan w:val="2"/>
            <w:shd w:val="clear" w:color="auto" w:fill="auto"/>
            <w:vAlign w:val="center"/>
          </w:tcPr>
          <w:p w:rsidR="00EE041E" w:rsidRPr="00057FF1" w:rsidRDefault="00EE041E" w:rsidP="0076254B">
            <w:pPr>
              <w:spacing w:after="0"/>
              <w:rPr>
                <w:rFonts w:cstheme="minorHAnsi"/>
                <w:lang w:val="en-US"/>
              </w:rPr>
            </w:pPr>
            <w:r w:rsidRPr="001E5F9E">
              <w:rPr>
                <w:rFonts w:cstheme="minorHAnsi"/>
                <w:lang w:val="en-GB"/>
              </w:rPr>
              <w:t xml:space="preserve">The datasets widget is opened and the </w:t>
            </w:r>
            <w:r>
              <w:rPr>
                <w:rFonts w:cstheme="minorHAnsi"/>
                <w:lang w:val="en-GB"/>
              </w:rPr>
              <w:t>search button is activated.</w:t>
            </w:r>
          </w:p>
        </w:tc>
        <w:tc>
          <w:tcPr>
            <w:tcW w:w="1559" w:type="dxa"/>
            <w:shd w:val="clear" w:color="auto" w:fill="auto"/>
            <w:vAlign w:val="center"/>
          </w:tcPr>
          <w:p w:rsidR="00EE041E" w:rsidRPr="003C0A28" w:rsidRDefault="00EE041E" w:rsidP="0076254B">
            <w:pPr>
              <w:spacing w:after="0"/>
              <w:jc w:val="center"/>
              <w:rPr>
                <w:rFonts w:cstheme="minorHAnsi"/>
                <w:i/>
                <w:sz w:val="14"/>
                <w:szCs w:val="14"/>
              </w:rPr>
            </w:pPr>
            <w:r>
              <w:rPr>
                <w:rFonts w:cstheme="minorHAnsi"/>
                <w:i/>
                <w:sz w:val="14"/>
                <w:szCs w:val="14"/>
              </w:rPr>
              <w:t>NGEO-WEBC-PFC-0016</w:t>
            </w:r>
          </w:p>
        </w:tc>
      </w:tr>
      <w:tr w:rsidR="00EE041E" w:rsidTr="0076254B">
        <w:tc>
          <w:tcPr>
            <w:tcW w:w="865" w:type="dxa"/>
            <w:shd w:val="clear" w:color="auto" w:fill="auto"/>
            <w:vAlign w:val="center"/>
          </w:tcPr>
          <w:p w:rsidR="00EE041E" w:rsidRPr="003C0A28" w:rsidRDefault="00EE041E" w:rsidP="0076254B">
            <w:pPr>
              <w:spacing w:after="0"/>
              <w:jc w:val="center"/>
              <w:rPr>
                <w:rFonts w:cstheme="minorHAnsi"/>
                <w:i/>
                <w:sz w:val="14"/>
                <w:szCs w:val="14"/>
              </w:rPr>
            </w:pPr>
            <w:r>
              <w:rPr>
                <w:rFonts w:cstheme="minorHAnsi"/>
                <w:i/>
                <w:sz w:val="14"/>
                <w:szCs w:val="14"/>
              </w:rPr>
              <w:t>Step-3</w:t>
            </w:r>
            <w:r w:rsidRPr="003C0A28">
              <w:rPr>
                <w:rFonts w:cstheme="minorHAnsi"/>
                <w:i/>
                <w:sz w:val="14"/>
                <w:szCs w:val="14"/>
              </w:rPr>
              <w:t>0</w:t>
            </w:r>
          </w:p>
        </w:tc>
        <w:tc>
          <w:tcPr>
            <w:tcW w:w="3499" w:type="dxa"/>
            <w:gridSpan w:val="4"/>
            <w:shd w:val="clear" w:color="auto" w:fill="auto"/>
            <w:vAlign w:val="center"/>
          </w:tcPr>
          <w:p w:rsidR="00EE041E" w:rsidRDefault="00EE041E" w:rsidP="0076254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button in the toolbar to open the search widget </w:t>
            </w:r>
          </w:p>
        </w:tc>
        <w:tc>
          <w:tcPr>
            <w:tcW w:w="2690" w:type="dxa"/>
            <w:gridSpan w:val="2"/>
            <w:shd w:val="clear" w:color="auto" w:fill="auto"/>
            <w:vAlign w:val="center"/>
          </w:tcPr>
          <w:p w:rsidR="00EE041E" w:rsidRPr="003C0A28" w:rsidRDefault="00EE041E" w:rsidP="0076254B">
            <w:pPr>
              <w:spacing w:after="0"/>
              <w:rPr>
                <w:rFonts w:cstheme="minorHAnsi"/>
                <w:lang w:val="en-US"/>
              </w:rPr>
            </w:pPr>
            <w:r w:rsidRPr="003C0A28">
              <w:rPr>
                <w:rFonts w:cstheme="minorHAnsi"/>
                <w:lang w:val="en-US"/>
              </w:rPr>
              <w:t xml:space="preserve"> </w:t>
            </w:r>
            <w:r>
              <w:rPr>
                <w:rFonts w:cstheme="minorHAnsi"/>
                <w:lang w:val="en-US"/>
              </w:rPr>
              <w:t>A widget should open.</w:t>
            </w:r>
          </w:p>
        </w:tc>
        <w:tc>
          <w:tcPr>
            <w:tcW w:w="1559" w:type="dxa"/>
            <w:shd w:val="clear" w:color="auto" w:fill="auto"/>
            <w:vAlign w:val="center"/>
          </w:tcPr>
          <w:p w:rsidR="00EE041E" w:rsidRDefault="00EE041E" w:rsidP="0076254B">
            <w:pPr>
              <w:spacing w:after="0"/>
              <w:jc w:val="center"/>
              <w:rPr>
                <w:rFonts w:cstheme="minorHAnsi"/>
                <w:i/>
                <w:sz w:val="14"/>
                <w:szCs w:val="14"/>
              </w:rPr>
            </w:pPr>
            <w:r>
              <w:rPr>
                <w:rFonts w:cstheme="minorHAnsi"/>
                <w:i/>
                <w:sz w:val="14"/>
                <w:szCs w:val="14"/>
              </w:rPr>
              <w:t>NGEO-WEBC-PFC-0016</w:t>
            </w:r>
          </w:p>
        </w:tc>
      </w:tr>
      <w:tr w:rsidR="00EE041E" w:rsidTr="0076254B">
        <w:tc>
          <w:tcPr>
            <w:tcW w:w="865" w:type="dxa"/>
            <w:shd w:val="clear" w:color="auto" w:fill="auto"/>
            <w:vAlign w:val="center"/>
          </w:tcPr>
          <w:p w:rsidR="00EE041E" w:rsidRPr="003C0A28" w:rsidRDefault="00EE041E" w:rsidP="0076254B">
            <w:pPr>
              <w:spacing w:after="0"/>
              <w:jc w:val="center"/>
              <w:rPr>
                <w:rFonts w:cstheme="minorHAnsi"/>
                <w:i/>
                <w:sz w:val="14"/>
                <w:szCs w:val="14"/>
              </w:rPr>
            </w:pPr>
            <w:r>
              <w:rPr>
                <w:rFonts w:cstheme="minorHAnsi"/>
                <w:i/>
                <w:sz w:val="14"/>
                <w:szCs w:val="14"/>
              </w:rPr>
              <w:t>Step 40</w:t>
            </w:r>
          </w:p>
        </w:tc>
        <w:tc>
          <w:tcPr>
            <w:tcW w:w="3499" w:type="dxa"/>
            <w:gridSpan w:val="4"/>
            <w:shd w:val="clear" w:color="auto" w:fill="auto"/>
          </w:tcPr>
          <w:p w:rsidR="00EE041E" w:rsidRDefault="00EE041E" w:rsidP="0076254B">
            <w:pPr>
              <w:pStyle w:val="NormalStep"/>
              <w:rPr>
                <w:rFonts w:asciiTheme="minorHAnsi" w:hAnsiTheme="minorHAnsi" w:cstheme="minorHAnsi"/>
                <w:sz w:val="22"/>
                <w:szCs w:val="22"/>
              </w:rPr>
            </w:pPr>
            <w:r>
              <w:rPr>
                <w:rFonts w:asciiTheme="minorHAnsi" w:hAnsiTheme="minorHAnsi" w:cstheme="minorHAnsi"/>
                <w:sz w:val="22"/>
                <w:szCs w:val="22"/>
              </w:rPr>
              <w:t>Click on the My Account menu</w:t>
            </w:r>
          </w:p>
        </w:tc>
        <w:tc>
          <w:tcPr>
            <w:tcW w:w="2690" w:type="dxa"/>
            <w:gridSpan w:val="2"/>
            <w:shd w:val="clear" w:color="auto" w:fill="auto"/>
          </w:tcPr>
          <w:p w:rsidR="00EE041E" w:rsidRPr="008C18FD" w:rsidRDefault="00EE041E" w:rsidP="0076254B">
            <w:pPr>
              <w:spacing w:after="0"/>
              <w:rPr>
                <w:rFonts w:cstheme="minorHAnsi"/>
                <w:lang w:val="en-GB"/>
              </w:rPr>
            </w:pPr>
            <w:r>
              <w:rPr>
                <w:rFonts w:cstheme="minorHAnsi"/>
                <w:lang w:val="en-GB"/>
              </w:rPr>
              <w:t>A My Account page should open</w:t>
            </w:r>
          </w:p>
        </w:tc>
        <w:tc>
          <w:tcPr>
            <w:tcW w:w="1559" w:type="dxa"/>
            <w:shd w:val="clear" w:color="auto" w:fill="auto"/>
            <w:vAlign w:val="center"/>
          </w:tcPr>
          <w:p w:rsidR="00EE041E" w:rsidRDefault="00EE041E" w:rsidP="0076254B">
            <w:pPr>
              <w:spacing w:after="0"/>
              <w:jc w:val="center"/>
              <w:rPr>
                <w:rFonts w:cstheme="minorHAnsi"/>
                <w:i/>
                <w:sz w:val="14"/>
                <w:szCs w:val="14"/>
              </w:rPr>
            </w:pPr>
            <w:r>
              <w:rPr>
                <w:rFonts w:cstheme="minorHAnsi"/>
                <w:i/>
                <w:sz w:val="14"/>
                <w:szCs w:val="14"/>
              </w:rPr>
              <w:t>NGEO-WEBC-PFC-0016</w:t>
            </w:r>
          </w:p>
        </w:tc>
      </w:tr>
      <w:tr w:rsidR="00EE041E" w:rsidTr="0076254B">
        <w:tc>
          <w:tcPr>
            <w:tcW w:w="865" w:type="dxa"/>
            <w:shd w:val="clear" w:color="auto" w:fill="auto"/>
            <w:vAlign w:val="center"/>
          </w:tcPr>
          <w:p w:rsidR="00EE041E" w:rsidRDefault="00EE041E" w:rsidP="0076254B">
            <w:pPr>
              <w:spacing w:after="0"/>
              <w:jc w:val="center"/>
              <w:rPr>
                <w:rFonts w:cstheme="minorHAnsi"/>
                <w:i/>
                <w:sz w:val="14"/>
                <w:szCs w:val="14"/>
              </w:rPr>
            </w:pPr>
            <w:r>
              <w:rPr>
                <w:rFonts w:cstheme="minorHAnsi"/>
                <w:i/>
                <w:sz w:val="14"/>
                <w:szCs w:val="14"/>
              </w:rPr>
              <w:t>Step-50</w:t>
            </w:r>
          </w:p>
        </w:tc>
        <w:tc>
          <w:tcPr>
            <w:tcW w:w="3499" w:type="dxa"/>
            <w:gridSpan w:val="4"/>
            <w:shd w:val="clear" w:color="auto" w:fill="auto"/>
          </w:tcPr>
          <w:p w:rsidR="00EE041E" w:rsidRDefault="00EE041E" w:rsidP="0076254B">
            <w:pPr>
              <w:pStyle w:val="NormalStep"/>
              <w:rPr>
                <w:rFonts w:asciiTheme="minorHAnsi" w:hAnsiTheme="minorHAnsi" w:cstheme="minorHAnsi"/>
                <w:sz w:val="22"/>
                <w:szCs w:val="22"/>
              </w:rPr>
            </w:pPr>
            <w:r>
              <w:rPr>
                <w:rFonts w:asciiTheme="minorHAnsi" w:hAnsiTheme="minorHAnsi" w:cstheme="minorHAnsi"/>
                <w:sz w:val="22"/>
                <w:szCs w:val="22"/>
              </w:rPr>
              <w:t xml:space="preserve">Check the background is a map centred at (0,0) </w:t>
            </w:r>
          </w:p>
        </w:tc>
        <w:tc>
          <w:tcPr>
            <w:tcW w:w="2690" w:type="dxa"/>
            <w:gridSpan w:val="2"/>
            <w:shd w:val="clear" w:color="auto" w:fill="auto"/>
          </w:tcPr>
          <w:p w:rsidR="00EE041E" w:rsidRDefault="00EE041E" w:rsidP="0076254B">
            <w:pPr>
              <w:spacing w:after="0"/>
              <w:rPr>
                <w:rFonts w:cstheme="minorHAnsi"/>
                <w:lang w:val="en-GB"/>
              </w:rPr>
            </w:pPr>
          </w:p>
        </w:tc>
        <w:tc>
          <w:tcPr>
            <w:tcW w:w="1559" w:type="dxa"/>
            <w:shd w:val="clear" w:color="auto" w:fill="auto"/>
            <w:vAlign w:val="center"/>
          </w:tcPr>
          <w:p w:rsidR="00EE041E" w:rsidRDefault="00EE041E" w:rsidP="0076254B">
            <w:pPr>
              <w:spacing w:after="0"/>
              <w:jc w:val="center"/>
              <w:rPr>
                <w:rFonts w:cstheme="minorHAnsi"/>
                <w:i/>
                <w:sz w:val="14"/>
                <w:szCs w:val="14"/>
              </w:rPr>
            </w:pPr>
            <w:r>
              <w:rPr>
                <w:rFonts w:cstheme="minorHAnsi"/>
                <w:i/>
                <w:sz w:val="14"/>
                <w:szCs w:val="14"/>
              </w:rPr>
              <w:t>NGEO-WEBC-PFC-0017</w:t>
            </w:r>
          </w:p>
        </w:tc>
      </w:tr>
    </w:tbl>
    <w:p w:rsidR="00E16E38" w:rsidRPr="001D192A" w:rsidRDefault="00E16E38" w:rsidP="00E16E38">
      <w:pPr>
        <w:pStyle w:val="Heading3"/>
      </w:pPr>
      <w:bookmarkStart w:id="79" w:name="_Toc352169181"/>
      <w:r w:rsidRPr="000A6492">
        <w:t>NGEO-WEBC-VTP-0020</w:t>
      </w:r>
      <w:bookmarkEnd w:id="7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left w:val="single" w:sz="2" w:space="0" w:color="auto"/>
              <w:bottom w:val="single" w:sz="6" w:space="0" w:color="auto"/>
              <w:right w:val="single" w:sz="2"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NGEO-CTRL-VTP-0020</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Dataset Selection</w:t>
            </w:r>
          </w:p>
        </w:tc>
      </w:tr>
      <w:tr w:rsidR="00E16E38" w:rsidRPr="00544FC8"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lastRenderedPageBreak/>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V1</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C669E1"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E12E47" w:rsidRPr="00E12E47" w:rsidRDefault="00E12E47" w:rsidP="00E12E47">
            <w:pPr>
              <w:spacing w:after="0"/>
            </w:pPr>
            <w:r w:rsidRPr="00E12E47">
              <w:t>A</w:t>
            </w:r>
            <w:r>
              <w:t xml:space="preserve"> screenshot for each PFC</w:t>
            </w:r>
          </w:p>
          <w:p w:rsidR="003F1E2A" w:rsidRPr="00C669E1" w:rsidRDefault="003F1E2A" w:rsidP="00E61BC8">
            <w:pPr>
              <w:spacing w:after="0"/>
              <w:rPr>
                <w:i/>
                <w:color w:val="548DD4"/>
                <w:sz w:val="16"/>
                <w:szCs w:val="16"/>
                <w:lang w:val="en-US"/>
              </w:rPr>
            </w:pPr>
          </w:p>
        </w:tc>
      </w:tr>
      <w:tr w:rsidR="00E16E38" w:rsidRPr="00544FC8" w:rsidTr="00E61BC8">
        <w:tc>
          <w:tcPr>
            <w:tcW w:w="865" w:type="dxa"/>
            <w:shd w:val="clear" w:color="auto" w:fill="A6A6A6"/>
          </w:tcPr>
          <w:p w:rsidR="00E16E38" w:rsidRPr="00544FC8" w:rsidRDefault="00E16E38" w:rsidP="00E61BC8">
            <w:pPr>
              <w:spacing w:after="0"/>
              <w:jc w:val="center"/>
              <w:rPr>
                <w:b/>
                <w:sz w:val="14"/>
                <w:szCs w:val="14"/>
              </w:rPr>
            </w:pPr>
            <w:r w:rsidRPr="00544FC8">
              <w:rPr>
                <w:b/>
                <w:sz w:val="14"/>
                <w:szCs w:val="14"/>
              </w:rPr>
              <w:t>Step</w:t>
            </w:r>
          </w:p>
        </w:tc>
        <w:tc>
          <w:tcPr>
            <w:tcW w:w="3499" w:type="dxa"/>
            <w:gridSpan w:val="4"/>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3F1E2A" w:rsidRPr="0056181B" w:rsidTr="0076254B">
        <w:tc>
          <w:tcPr>
            <w:tcW w:w="865" w:type="dxa"/>
            <w:shd w:val="clear" w:color="auto" w:fill="auto"/>
            <w:vAlign w:val="center"/>
          </w:tcPr>
          <w:p w:rsidR="003F1E2A" w:rsidRPr="00544FC8" w:rsidRDefault="003F1E2A" w:rsidP="0076254B">
            <w:pPr>
              <w:spacing w:after="0"/>
              <w:jc w:val="center"/>
              <w:rPr>
                <w:i/>
                <w:sz w:val="14"/>
                <w:szCs w:val="14"/>
              </w:rPr>
            </w:pPr>
            <w:r w:rsidRPr="005D1206">
              <w:rPr>
                <w:i/>
                <w:sz w:val="14"/>
                <w:szCs w:val="14"/>
              </w:rPr>
              <w:t>Step-10</w:t>
            </w:r>
          </w:p>
        </w:tc>
        <w:tc>
          <w:tcPr>
            <w:tcW w:w="3499" w:type="dxa"/>
            <w:gridSpan w:val="4"/>
            <w:shd w:val="clear" w:color="auto" w:fill="auto"/>
          </w:tcPr>
          <w:p w:rsidR="003F1E2A" w:rsidRPr="00057FF1" w:rsidRDefault="003F1E2A" w:rsidP="0076254B">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3F1E2A" w:rsidRPr="00057FF1" w:rsidRDefault="003F1E2A" w:rsidP="0076254B">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3F1E2A" w:rsidRPr="0056181B" w:rsidRDefault="003F1E2A" w:rsidP="0076254B">
            <w:pPr>
              <w:spacing w:after="0"/>
              <w:jc w:val="center"/>
              <w:rPr>
                <w:i/>
                <w:sz w:val="14"/>
                <w:szCs w:val="14"/>
              </w:rPr>
            </w:pPr>
          </w:p>
        </w:tc>
      </w:tr>
      <w:tr w:rsidR="003F1E2A" w:rsidRPr="004E5884" w:rsidTr="0076254B">
        <w:tc>
          <w:tcPr>
            <w:tcW w:w="865" w:type="dxa"/>
            <w:shd w:val="clear" w:color="auto" w:fill="auto"/>
            <w:vAlign w:val="center"/>
          </w:tcPr>
          <w:p w:rsidR="003F1E2A" w:rsidRPr="00544FC8" w:rsidRDefault="003F1E2A" w:rsidP="0076254B">
            <w:pPr>
              <w:spacing w:after="0"/>
              <w:jc w:val="center"/>
              <w:rPr>
                <w:i/>
                <w:sz w:val="14"/>
                <w:szCs w:val="14"/>
              </w:rPr>
            </w:pPr>
            <w:r w:rsidRPr="005D1206">
              <w:rPr>
                <w:i/>
                <w:sz w:val="14"/>
                <w:szCs w:val="14"/>
              </w:rPr>
              <w:t>Step-20</w:t>
            </w:r>
          </w:p>
        </w:tc>
        <w:tc>
          <w:tcPr>
            <w:tcW w:w="3499" w:type="dxa"/>
            <w:gridSpan w:val="4"/>
            <w:shd w:val="clear" w:color="auto" w:fill="auto"/>
          </w:tcPr>
          <w:p w:rsidR="003F1E2A" w:rsidRPr="00057FF1" w:rsidRDefault="003F1E2A" w:rsidP="0076254B">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ND_OPT_1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3F1E2A" w:rsidRPr="00057FF1" w:rsidRDefault="003F1E2A" w:rsidP="0076254B">
            <w:pPr>
              <w:spacing w:after="0"/>
              <w:rPr>
                <w:rFonts w:cstheme="minorHAnsi"/>
                <w:lang w:val="en-US"/>
              </w:rPr>
            </w:pPr>
            <w:r w:rsidRPr="003C0A28">
              <w:rPr>
                <w:rFonts w:cstheme="minorHAnsi"/>
                <w:lang w:val="en-US"/>
              </w:rPr>
              <w:t xml:space="preserve">The </w:t>
            </w:r>
            <w:r>
              <w:rPr>
                <w:rFonts w:cstheme="minorHAnsi"/>
                <w:lang w:val="en-US"/>
              </w:rPr>
              <w:t xml:space="preserve">ND_OPT_1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3F1E2A" w:rsidRPr="004E5884" w:rsidRDefault="003F1E2A" w:rsidP="0076254B">
            <w:pPr>
              <w:spacing w:after="0"/>
              <w:jc w:val="center"/>
              <w:rPr>
                <w:sz w:val="14"/>
                <w:szCs w:val="14"/>
                <w:highlight w:val="yellow"/>
                <w:lang w:val="en-US"/>
              </w:rPr>
            </w:pPr>
          </w:p>
        </w:tc>
      </w:tr>
      <w:tr w:rsidR="003F1E2A" w:rsidRPr="004E5884" w:rsidTr="0076254B">
        <w:tc>
          <w:tcPr>
            <w:tcW w:w="865" w:type="dxa"/>
            <w:shd w:val="clear" w:color="auto" w:fill="auto"/>
            <w:vAlign w:val="center"/>
          </w:tcPr>
          <w:p w:rsidR="003F1E2A" w:rsidRPr="005D1206" w:rsidRDefault="003F1E2A" w:rsidP="0076254B">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3F1E2A" w:rsidRPr="00057FF1" w:rsidRDefault="003F1E2A" w:rsidP="0076254B">
            <w:pPr>
              <w:pStyle w:val="NormalStep"/>
              <w:rPr>
                <w:rFonts w:asciiTheme="minorHAnsi" w:hAnsiTheme="minorHAnsi" w:cstheme="minorHAnsi"/>
                <w:sz w:val="22"/>
                <w:szCs w:val="22"/>
              </w:rPr>
            </w:pPr>
            <w:r>
              <w:rPr>
                <w:rFonts w:asciiTheme="minorHAnsi" w:hAnsiTheme="minorHAnsi" w:cstheme="minorHAnsi"/>
                <w:sz w:val="22"/>
                <w:szCs w:val="22"/>
              </w:rPr>
              <w:t>Check the selected dataset is shown as text</w:t>
            </w:r>
          </w:p>
        </w:tc>
        <w:tc>
          <w:tcPr>
            <w:tcW w:w="2690" w:type="dxa"/>
            <w:gridSpan w:val="2"/>
            <w:shd w:val="clear" w:color="auto" w:fill="auto"/>
          </w:tcPr>
          <w:p w:rsidR="003F1E2A" w:rsidRPr="00102EF3" w:rsidRDefault="003F1E2A" w:rsidP="0076254B">
            <w:pPr>
              <w:spacing w:after="0"/>
              <w:rPr>
                <w:rFonts w:cstheme="minorHAnsi"/>
                <w:lang w:val="en-GB"/>
              </w:rPr>
            </w:pPr>
            <w:r>
              <w:rPr>
                <w:rFonts w:cstheme="minorHAnsi"/>
                <w:lang w:val="en-GB"/>
              </w:rPr>
              <w:t>The selected dataset is shown in the bottom left corner.</w:t>
            </w:r>
            <w:r w:rsidRPr="00782772">
              <w:rPr>
                <w:rFonts w:cstheme="minorHAnsi"/>
                <w:lang w:val="en-GB"/>
              </w:rPr>
              <w:t xml:space="preserve"> </w:t>
            </w:r>
          </w:p>
        </w:tc>
        <w:tc>
          <w:tcPr>
            <w:tcW w:w="1559" w:type="dxa"/>
            <w:shd w:val="clear" w:color="auto" w:fill="auto"/>
            <w:vAlign w:val="center"/>
          </w:tcPr>
          <w:p w:rsidR="003F1E2A" w:rsidRPr="004E5884" w:rsidRDefault="003F1E2A" w:rsidP="0076254B">
            <w:pPr>
              <w:spacing w:after="0"/>
              <w:jc w:val="center"/>
              <w:rPr>
                <w:sz w:val="14"/>
                <w:szCs w:val="14"/>
                <w:lang w:val="en-US"/>
              </w:rPr>
            </w:pPr>
            <w:r w:rsidRPr="0056181B">
              <w:rPr>
                <w:i/>
                <w:sz w:val="14"/>
                <w:szCs w:val="14"/>
              </w:rPr>
              <w:t>NGEO-</w:t>
            </w:r>
            <w:r>
              <w:rPr>
                <w:i/>
                <w:sz w:val="14"/>
                <w:szCs w:val="14"/>
              </w:rPr>
              <w:t>WEBC-PFC-002</w:t>
            </w:r>
            <w:r w:rsidRPr="0056181B">
              <w:rPr>
                <w:i/>
                <w:sz w:val="14"/>
                <w:szCs w:val="14"/>
              </w:rPr>
              <w:t>0</w:t>
            </w:r>
          </w:p>
        </w:tc>
      </w:tr>
    </w:tbl>
    <w:p w:rsidR="00E16E38" w:rsidRPr="00316E31" w:rsidRDefault="00E16E38" w:rsidP="00E16E38">
      <w:pPr>
        <w:pStyle w:val="Heading3"/>
      </w:pPr>
      <w:bookmarkStart w:id="80" w:name="_Toc352169182"/>
      <w:r>
        <w:t>NGEO-WEBC-VTP-003</w:t>
      </w:r>
      <w:r w:rsidRPr="00316E31">
        <w:t>0</w:t>
      </w:r>
      <w:bookmarkEnd w:id="8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NGEO-CTRL-VTP-0030</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Simple Search Formulation</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V1</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Pr="00C16989" w:rsidRDefault="00E16E38" w:rsidP="00E61BC8">
            <w:pPr>
              <w:spacing w:after="0"/>
              <w:rPr>
                <w:sz w:val="4"/>
              </w:rPr>
            </w:pPr>
          </w:p>
          <w:p w:rsidR="00E16E38" w:rsidRPr="00E12E47" w:rsidRDefault="00E16E38" w:rsidP="00E61BC8">
            <w:pPr>
              <w:spacing w:after="0"/>
            </w:pPr>
          </w:p>
          <w:p w:rsidR="00E16E38" w:rsidRPr="00E12E47" w:rsidRDefault="00F85330" w:rsidP="00E61BC8">
            <w:pPr>
              <w:spacing w:after="0"/>
            </w:pPr>
            <w:r w:rsidRPr="00E12E47">
              <w:t>A</w:t>
            </w:r>
            <w:r w:rsidR="00E12E47">
              <w:t xml:space="preserve"> screenshot for each PFC</w:t>
            </w:r>
          </w:p>
          <w:p w:rsidR="00C56800" w:rsidRPr="00E12E47" w:rsidRDefault="00C56800" w:rsidP="00E61BC8">
            <w:pPr>
              <w:spacing w:after="0"/>
            </w:pPr>
            <w:r w:rsidRPr="00E12E47">
              <w:t>P</w:t>
            </w:r>
            <w:r w:rsidR="00E12E47">
              <w:t>FC</w:t>
            </w:r>
            <w:r w:rsidRPr="00E12E47">
              <w:t>-0030 =&gt; Display the Date tabs with the correct value for calendar</w:t>
            </w:r>
          </w:p>
          <w:p w:rsidR="00C56800" w:rsidRPr="00E12E47" w:rsidRDefault="00C56800" w:rsidP="00E61BC8">
            <w:pPr>
              <w:spacing w:after="0"/>
            </w:pPr>
            <w:r w:rsidRPr="00E12E47">
              <w:t>P</w:t>
            </w:r>
            <w:r w:rsidR="00E12E47">
              <w:t>FC</w:t>
            </w:r>
            <w:r w:rsidRPr="00E12E47">
              <w:t>-035 =&gt; Display the Area/Box with the  value for the map</w:t>
            </w:r>
          </w:p>
          <w:p w:rsidR="00E16E38" w:rsidRPr="00C16989" w:rsidRDefault="00E16E38" w:rsidP="00E61BC8">
            <w:pPr>
              <w:spacing w:after="0"/>
            </w:pPr>
          </w:p>
        </w:tc>
      </w:tr>
      <w:tr w:rsidR="00E16E38" w:rsidRPr="00544FC8" w:rsidTr="00E61BC8">
        <w:tc>
          <w:tcPr>
            <w:tcW w:w="865"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C56800" w:rsidRPr="0056181B" w:rsidTr="0076254B">
        <w:tc>
          <w:tcPr>
            <w:tcW w:w="865" w:type="dxa"/>
            <w:shd w:val="clear" w:color="auto" w:fill="auto"/>
            <w:vAlign w:val="center"/>
          </w:tcPr>
          <w:p w:rsidR="00C56800" w:rsidRPr="00544FC8" w:rsidRDefault="00C56800" w:rsidP="0076254B">
            <w:pPr>
              <w:spacing w:after="0"/>
              <w:jc w:val="center"/>
              <w:rPr>
                <w:i/>
                <w:sz w:val="14"/>
                <w:szCs w:val="14"/>
              </w:rPr>
            </w:pPr>
            <w:r w:rsidRPr="005D1206">
              <w:rPr>
                <w:i/>
                <w:sz w:val="14"/>
                <w:szCs w:val="14"/>
              </w:rPr>
              <w:t>Step-10</w:t>
            </w:r>
          </w:p>
        </w:tc>
        <w:tc>
          <w:tcPr>
            <w:tcW w:w="3499" w:type="dxa"/>
            <w:gridSpan w:val="4"/>
            <w:shd w:val="clear" w:color="auto" w:fill="auto"/>
          </w:tcPr>
          <w:p w:rsidR="00C56800" w:rsidRPr="00057FF1" w:rsidRDefault="00C56800" w:rsidP="0076254B">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C56800" w:rsidRPr="00057FF1" w:rsidRDefault="00C56800" w:rsidP="0076254B">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C56800" w:rsidRPr="0056181B" w:rsidRDefault="00C56800" w:rsidP="0076254B">
            <w:pPr>
              <w:spacing w:after="0"/>
              <w:jc w:val="center"/>
              <w:rPr>
                <w:i/>
                <w:sz w:val="14"/>
                <w:szCs w:val="14"/>
              </w:rPr>
            </w:pPr>
          </w:p>
        </w:tc>
      </w:tr>
      <w:tr w:rsidR="00C56800" w:rsidRPr="0056181B" w:rsidTr="0076254B">
        <w:tc>
          <w:tcPr>
            <w:tcW w:w="865" w:type="dxa"/>
            <w:shd w:val="clear" w:color="auto" w:fill="auto"/>
            <w:vAlign w:val="center"/>
          </w:tcPr>
          <w:p w:rsidR="00C56800" w:rsidRPr="005D1206" w:rsidRDefault="00C56800" w:rsidP="0076254B">
            <w:pPr>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C56800" w:rsidRPr="00057FF1" w:rsidRDefault="00C56800" w:rsidP="0076254B">
            <w:pPr>
              <w:pStyle w:val="NormalStep"/>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C56800" w:rsidRPr="00D61852" w:rsidRDefault="00C56800" w:rsidP="0076254B">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C56800" w:rsidRPr="0056181B" w:rsidRDefault="00C56800" w:rsidP="0076254B">
            <w:pPr>
              <w:spacing w:after="0"/>
              <w:jc w:val="center"/>
              <w:rPr>
                <w:i/>
                <w:sz w:val="14"/>
                <w:szCs w:val="14"/>
              </w:rPr>
            </w:pPr>
          </w:p>
        </w:tc>
      </w:tr>
      <w:tr w:rsidR="00C56800" w:rsidRPr="0056181B" w:rsidTr="0076254B">
        <w:tc>
          <w:tcPr>
            <w:tcW w:w="865" w:type="dxa"/>
            <w:shd w:val="clear" w:color="auto" w:fill="auto"/>
            <w:vAlign w:val="center"/>
          </w:tcPr>
          <w:p w:rsidR="00C56800" w:rsidRPr="005D1206" w:rsidRDefault="00C56800" w:rsidP="0076254B">
            <w:pPr>
              <w:spacing w:after="0"/>
              <w:jc w:val="center"/>
              <w:rPr>
                <w:i/>
                <w:sz w:val="14"/>
                <w:szCs w:val="14"/>
              </w:rPr>
            </w:pPr>
            <w:r>
              <w:rPr>
                <w:i/>
                <w:sz w:val="14"/>
                <w:szCs w:val="14"/>
              </w:rPr>
              <w:lastRenderedPageBreak/>
              <w:t>Step-30</w:t>
            </w:r>
          </w:p>
        </w:tc>
        <w:tc>
          <w:tcPr>
            <w:tcW w:w="3499" w:type="dxa"/>
            <w:gridSpan w:val="4"/>
            <w:shd w:val="clear" w:color="auto" w:fill="auto"/>
          </w:tcPr>
          <w:p w:rsidR="00C56800" w:rsidRPr="00E24DDB" w:rsidRDefault="00C56800" w:rsidP="0076254B">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C56800" w:rsidRPr="003C0A28" w:rsidRDefault="00C56800" w:rsidP="0076254B">
            <w:pPr>
              <w:spacing w:after="0"/>
              <w:rPr>
                <w:rFonts w:cstheme="minorHAnsi"/>
                <w:lang w:val="en-US"/>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C56800" w:rsidRPr="0056181B" w:rsidRDefault="00C56800" w:rsidP="0076254B">
            <w:pPr>
              <w:spacing w:after="0"/>
              <w:jc w:val="center"/>
              <w:rPr>
                <w:i/>
                <w:sz w:val="14"/>
                <w:szCs w:val="14"/>
              </w:rPr>
            </w:pPr>
          </w:p>
        </w:tc>
      </w:tr>
      <w:tr w:rsidR="00C56800" w:rsidRPr="0056181B" w:rsidTr="0076254B">
        <w:tc>
          <w:tcPr>
            <w:tcW w:w="865" w:type="dxa"/>
            <w:shd w:val="clear" w:color="auto" w:fill="auto"/>
            <w:vAlign w:val="center"/>
          </w:tcPr>
          <w:p w:rsidR="00C56800" w:rsidRDefault="00C56800" w:rsidP="0076254B">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56800" w:rsidRPr="00057FF1" w:rsidRDefault="00C56800" w:rsidP="0076254B">
            <w:pPr>
              <w:pStyle w:val="NormalStep"/>
              <w:rPr>
                <w:rFonts w:asciiTheme="minorHAnsi" w:hAnsiTheme="minorHAnsi" w:cstheme="minorHAnsi"/>
                <w:sz w:val="22"/>
                <w:szCs w:val="22"/>
              </w:rPr>
            </w:pPr>
            <w:r>
              <w:rPr>
                <w:rFonts w:asciiTheme="minorHAnsi" w:hAnsiTheme="minorHAnsi" w:cstheme="minorHAnsi"/>
                <w:sz w:val="22"/>
                <w:szCs w:val="22"/>
              </w:rPr>
              <w:t>Set the</w:t>
            </w:r>
            <w:r w:rsidRPr="00D61852">
              <w:rPr>
                <w:rFonts w:asciiTheme="minorHAnsi" w:hAnsiTheme="minorHAnsi" w:cstheme="minorHAnsi"/>
                <w:sz w:val="22"/>
                <w:szCs w:val="22"/>
              </w:rPr>
              <w:t xml:space="preserve"> start </w:t>
            </w:r>
            <w:r>
              <w:rPr>
                <w:rFonts w:asciiTheme="minorHAnsi" w:hAnsiTheme="minorHAnsi" w:cstheme="minorHAnsi"/>
                <w:sz w:val="22"/>
                <w:szCs w:val="22"/>
              </w:rPr>
              <w:t>date to 2010-05-01 and end date to 2011-09-05 using the calenda</w:t>
            </w:r>
            <w:r w:rsidRPr="00D61852">
              <w:rPr>
                <w:rFonts w:asciiTheme="minorHAnsi" w:hAnsiTheme="minorHAnsi" w:cstheme="minorHAnsi"/>
                <w:sz w:val="22"/>
                <w:szCs w:val="22"/>
              </w:rPr>
              <w:t>r</w:t>
            </w:r>
            <w:r>
              <w:rPr>
                <w:rFonts w:asciiTheme="minorHAnsi" w:hAnsiTheme="minorHAnsi" w:cstheme="minorHAnsi"/>
                <w:sz w:val="22"/>
                <w:szCs w:val="22"/>
              </w:rPr>
              <w:t xml:space="preserve"> widget</w:t>
            </w:r>
          </w:p>
        </w:tc>
        <w:tc>
          <w:tcPr>
            <w:tcW w:w="2690" w:type="dxa"/>
            <w:gridSpan w:val="2"/>
            <w:shd w:val="clear" w:color="auto" w:fill="auto"/>
          </w:tcPr>
          <w:p w:rsidR="00C56800" w:rsidRPr="003C0A28" w:rsidRDefault="00C56800" w:rsidP="0076254B">
            <w:pPr>
              <w:spacing w:after="0"/>
              <w:rPr>
                <w:rFonts w:cstheme="minorHAnsi"/>
                <w:lang w:val="en-GB"/>
              </w:rPr>
            </w:pPr>
            <w:r>
              <w:rPr>
                <w:rFonts w:cstheme="minorHAnsi"/>
                <w:lang w:val="en-GB"/>
              </w:rPr>
              <w:t>The chosen dates are displayed.</w:t>
            </w:r>
          </w:p>
        </w:tc>
        <w:tc>
          <w:tcPr>
            <w:tcW w:w="1559" w:type="dxa"/>
            <w:shd w:val="clear" w:color="auto" w:fill="auto"/>
            <w:vAlign w:val="center"/>
          </w:tcPr>
          <w:p w:rsidR="00C56800" w:rsidRPr="0056181B" w:rsidRDefault="00C56800" w:rsidP="0076254B">
            <w:pPr>
              <w:spacing w:after="0"/>
              <w:jc w:val="center"/>
              <w:rPr>
                <w:i/>
                <w:sz w:val="14"/>
                <w:szCs w:val="14"/>
              </w:rPr>
            </w:pPr>
            <w:r w:rsidRPr="0056181B">
              <w:rPr>
                <w:i/>
                <w:sz w:val="14"/>
                <w:szCs w:val="14"/>
              </w:rPr>
              <w:t>NGEO-</w:t>
            </w:r>
            <w:r>
              <w:rPr>
                <w:i/>
                <w:sz w:val="14"/>
                <w:szCs w:val="14"/>
              </w:rPr>
              <w:t>WEBC-PFC-0030</w:t>
            </w:r>
          </w:p>
        </w:tc>
      </w:tr>
      <w:tr w:rsidR="00C56800" w:rsidRPr="0056181B" w:rsidTr="0076254B">
        <w:tc>
          <w:tcPr>
            <w:tcW w:w="865" w:type="dxa"/>
            <w:shd w:val="clear" w:color="auto" w:fill="auto"/>
            <w:vAlign w:val="center"/>
          </w:tcPr>
          <w:p w:rsidR="00C56800" w:rsidRDefault="00C56800" w:rsidP="0076254B">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C56800" w:rsidRPr="00057FF1" w:rsidRDefault="00C56800" w:rsidP="0076254B">
            <w:pPr>
              <w:pStyle w:val="NormalStep"/>
              <w:rPr>
                <w:rFonts w:asciiTheme="minorHAnsi" w:hAnsiTheme="minorHAnsi" w:cstheme="minorHAnsi"/>
                <w:sz w:val="22"/>
                <w:szCs w:val="22"/>
              </w:rPr>
            </w:pPr>
            <w:r>
              <w:rPr>
                <w:rFonts w:asciiTheme="minorHAnsi" w:hAnsiTheme="minorHAnsi" w:cstheme="minorHAnsi"/>
                <w:sz w:val="22"/>
                <w:szCs w:val="22"/>
              </w:rPr>
              <w:t>Click on the Area tab</w:t>
            </w:r>
          </w:p>
        </w:tc>
        <w:tc>
          <w:tcPr>
            <w:tcW w:w="2690" w:type="dxa"/>
            <w:gridSpan w:val="2"/>
            <w:shd w:val="clear" w:color="auto" w:fill="auto"/>
          </w:tcPr>
          <w:p w:rsidR="00C56800" w:rsidRPr="003C0A28" w:rsidRDefault="00C56800" w:rsidP="0076254B">
            <w:pPr>
              <w:spacing w:after="0"/>
              <w:rPr>
                <w:rFonts w:cstheme="minorHAnsi"/>
                <w:lang w:val="en-GB"/>
              </w:rPr>
            </w:pPr>
            <w:r>
              <w:rPr>
                <w:rFonts w:cstheme="minorHAnsi"/>
                <w:lang w:val="en-GB"/>
              </w:rPr>
              <w:t xml:space="preserve">The </w:t>
            </w:r>
            <w:r>
              <w:rPr>
                <w:rFonts w:cstheme="minorHAnsi"/>
              </w:rPr>
              <w:t xml:space="preserve">area </w:t>
            </w:r>
            <w:r>
              <w:rPr>
                <w:rFonts w:cstheme="minorHAnsi"/>
                <w:lang w:val="en-GB"/>
              </w:rPr>
              <w:t>bounding box is actually the current map extent.</w:t>
            </w:r>
          </w:p>
        </w:tc>
        <w:tc>
          <w:tcPr>
            <w:tcW w:w="1559" w:type="dxa"/>
            <w:shd w:val="clear" w:color="auto" w:fill="auto"/>
            <w:vAlign w:val="center"/>
          </w:tcPr>
          <w:p w:rsidR="00C56800" w:rsidRPr="0056181B" w:rsidRDefault="00C56800" w:rsidP="0076254B">
            <w:pPr>
              <w:spacing w:after="0"/>
              <w:jc w:val="center"/>
              <w:rPr>
                <w:i/>
                <w:sz w:val="14"/>
                <w:szCs w:val="14"/>
              </w:rPr>
            </w:pPr>
            <w:r w:rsidRPr="0056181B">
              <w:rPr>
                <w:i/>
                <w:sz w:val="14"/>
                <w:szCs w:val="14"/>
              </w:rPr>
              <w:t>NGEO-</w:t>
            </w:r>
            <w:r>
              <w:rPr>
                <w:i/>
                <w:sz w:val="14"/>
                <w:szCs w:val="14"/>
              </w:rPr>
              <w:t>WEBC-PFC-0035</w:t>
            </w:r>
          </w:p>
        </w:tc>
      </w:tr>
      <w:tr w:rsidR="00C56800" w:rsidRPr="009F4592" w:rsidTr="0076254B">
        <w:tc>
          <w:tcPr>
            <w:tcW w:w="865" w:type="dxa"/>
            <w:shd w:val="clear" w:color="auto" w:fill="auto"/>
            <w:vAlign w:val="center"/>
          </w:tcPr>
          <w:p w:rsidR="00C56800" w:rsidRDefault="00C56800" w:rsidP="0076254B">
            <w:pPr>
              <w:spacing w:after="0"/>
              <w:jc w:val="center"/>
              <w:rPr>
                <w:i/>
                <w:sz w:val="14"/>
                <w:szCs w:val="14"/>
              </w:rPr>
            </w:pPr>
            <w:r>
              <w:rPr>
                <w:i/>
                <w:sz w:val="14"/>
                <w:szCs w:val="14"/>
              </w:rPr>
              <w:t>Step-60</w:t>
            </w:r>
          </w:p>
        </w:tc>
        <w:tc>
          <w:tcPr>
            <w:tcW w:w="3499" w:type="dxa"/>
            <w:gridSpan w:val="4"/>
            <w:shd w:val="clear" w:color="auto" w:fill="auto"/>
          </w:tcPr>
          <w:p w:rsidR="00C56800" w:rsidRDefault="00C56800" w:rsidP="0076254B">
            <w:pPr>
              <w:pStyle w:val="NormalStep"/>
              <w:rPr>
                <w:rFonts w:asciiTheme="minorHAnsi" w:hAnsiTheme="minorHAnsi" w:cstheme="minorHAnsi"/>
                <w:sz w:val="22"/>
                <w:szCs w:val="22"/>
              </w:rPr>
            </w:pPr>
            <w:r>
              <w:rPr>
                <w:rFonts w:asciiTheme="minorHAnsi" w:hAnsiTheme="minorHAnsi" w:cstheme="minorHAnsi"/>
                <w:sz w:val="22"/>
                <w:szCs w:val="22"/>
              </w:rPr>
              <w:t>Unselect the Use map extent checkbox</w:t>
            </w:r>
          </w:p>
        </w:tc>
        <w:tc>
          <w:tcPr>
            <w:tcW w:w="2690" w:type="dxa"/>
            <w:gridSpan w:val="2"/>
            <w:shd w:val="clear" w:color="auto" w:fill="auto"/>
          </w:tcPr>
          <w:p w:rsidR="00C56800" w:rsidRDefault="00C56800" w:rsidP="0076254B">
            <w:pPr>
              <w:spacing w:after="0"/>
              <w:rPr>
                <w:rFonts w:cstheme="minorHAnsi"/>
                <w:lang w:val="en-GB"/>
              </w:rPr>
            </w:pPr>
            <w:r>
              <w:rPr>
                <w:rFonts w:cstheme="minorHAnsi"/>
                <w:lang w:val="en-GB"/>
              </w:rPr>
              <w:t>The input to enter the bounding box is enabled</w:t>
            </w:r>
          </w:p>
        </w:tc>
        <w:tc>
          <w:tcPr>
            <w:tcW w:w="1559" w:type="dxa"/>
            <w:shd w:val="clear" w:color="auto" w:fill="auto"/>
            <w:vAlign w:val="center"/>
          </w:tcPr>
          <w:p w:rsidR="00C56800" w:rsidRPr="009F4592" w:rsidRDefault="00C56800" w:rsidP="0076254B">
            <w:pPr>
              <w:spacing w:after="0"/>
              <w:jc w:val="center"/>
              <w:rPr>
                <w:i/>
                <w:sz w:val="14"/>
                <w:szCs w:val="14"/>
                <w:lang w:val="en-GB"/>
              </w:rPr>
            </w:pPr>
          </w:p>
        </w:tc>
      </w:tr>
      <w:tr w:rsidR="00C56800" w:rsidRPr="0077288A" w:rsidTr="0076254B">
        <w:tc>
          <w:tcPr>
            <w:tcW w:w="865" w:type="dxa"/>
            <w:shd w:val="clear" w:color="auto" w:fill="auto"/>
            <w:vAlign w:val="center"/>
          </w:tcPr>
          <w:p w:rsidR="00C56800" w:rsidRDefault="00C56800" w:rsidP="0076254B">
            <w:pPr>
              <w:spacing w:after="0"/>
              <w:jc w:val="center"/>
              <w:rPr>
                <w:i/>
                <w:sz w:val="14"/>
                <w:szCs w:val="14"/>
              </w:rPr>
            </w:pPr>
            <w:r>
              <w:rPr>
                <w:i/>
                <w:sz w:val="14"/>
                <w:szCs w:val="14"/>
              </w:rPr>
              <w:t>Step-70</w:t>
            </w:r>
          </w:p>
        </w:tc>
        <w:tc>
          <w:tcPr>
            <w:tcW w:w="3499" w:type="dxa"/>
            <w:gridSpan w:val="4"/>
            <w:shd w:val="clear" w:color="auto" w:fill="auto"/>
          </w:tcPr>
          <w:p w:rsidR="00C56800" w:rsidRDefault="00C56800" w:rsidP="0076254B">
            <w:pPr>
              <w:pStyle w:val="NormalStep"/>
              <w:rPr>
                <w:rFonts w:asciiTheme="minorHAnsi" w:hAnsiTheme="minorHAnsi" w:cstheme="minorHAnsi"/>
                <w:sz w:val="22"/>
                <w:szCs w:val="22"/>
              </w:rPr>
            </w:pPr>
            <w:r>
              <w:rPr>
                <w:rFonts w:asciiTheme="minorHAnsi" w:hAnsiTheme="minorHAnsi" w:cstheme="minorHAnsi"/>
                <w:sz w:val="22"/>
                <w:szCs w:val="22"/>
              </w:rPr>
              <w:t xml:space="preserve">Enter the following coordinates in the input : </w:t>
            </w:r>
          </w:p>
          <w:p w:rsidR="00C56800" w:rsidRDefault="00C56800" w:rsidP="0076254B">
            <w:pPr>
              <w:pStyle w:val="NormalStep"/>
              <w:rPr>
                <w:rFonts w:asciiTheme="minorHAnsi" w:hAnsiTheme="minorHAnsi" w:cstheme="minorHAnsi"/>
                <w:sz w:val="22"/>
                <w:szCs w:val="22"/>
              </w:rPr>
            </w:pPr>
            <w:r>
              <w:rPr>
                <w:rFonts w:asciiTheme="minorHAnsi" w:hAnsiTheme="minorHAnsi" w:cstheme="minorHAnsi"/>
                <w:sz w:val="22"/>
                <w:szCs w:val="22"/>
              </w:rPr>
              <w:t>West : -180</w:t>
            </w:r>
          </w:p>
          <w:p w:rsidR="00C56800" w:rsidRDefault="00C56800" w:rsidP="0076254B">
            <w:pPr>
              <w:pStyle w:val="NormalStep"/>
              <w:rPr>
                <w:rFonts w:asciiTheme="minorHAnsi" w:hAnsiTheme="minorHAnsi" w:cstheme="minorHAnsi"/>
                <w:sz w:val="22"/>
                <w:szCs w:val="22"/>
              </w:rPr>
            </w:pPr>
            <w:r>
              <w:rPr>
                <w:rFonts w:asciiTheme="minorHAnsi" w:hAnsiTheme="minorHAnsi" w:cstheme="minorHAnsi"/>
                <w:sz w:val="22"/>
                <w:szCs w:val="22"/>
              </w:rPr>
              <w:t>South:-90</w:t>
            </w:r>
          </w:p>
          <w:p w:rsidR="00C56800" w:rsidRDefault="00C56800" w:rsidP="0076254B">
            <w:pPr>
              <w:pStyle w:val="NormalStep"/>
              <w:rPr>
                <w:rFonts w:asciiTheme="minorHAnsi" w:hAnsiTheme="minorHAnsi" w:cstheme="minorHAnsi"/>
                <w:sz w:val="22"/>
                <w:szCs w:val="22"/>
              </w:rPr>
            </w:pPr>
            <w:r>
              <w:rPr>
                <w:rFonts w:asciiTheme="minorHAnsi" w:hAnsiTheme="minorHAnsi" w:cstheme="minorHAnsi"/>
                <w:sz w:val="22"/>
                <w:szCs w:val="22"/>
              </w:rPr>
              <w:t>East:180</w:t>
            </w:r>
          </w:p>
          <w:p w:rsidR="00C56800" w:rsidRDefault="00C56800" w:rsidP="0076254B">
            <w:pPr>
              <w:pStyle w:val="NormalStep"/>
              <w:rPr>
                <w:rFonts w:asciiTheme="minorHAnsi" w:hAnsiTheme="minorHAnsi" w:cstheme="minorHAnsi"/>
                <w:sz w:val="22"/>
                <w:szCs w:val="22"/>
              </w:rPr>
            </w:pPr>
            <w:r>
              <w:rPr>
                <w:rFonts w:asciiTheme="minorHAnsi" w:hAnsiTheme="minorHAnsi" w:cstheme="minorHAnsi"/>
                <w:sz w:val="22"/>
                <w:szCs w:val="22"/>
              </w:rPr>
              <w:t>North:90</w:t>
            </w:r>
          </w:p>
          <w:p w:rsidR="00C56800" w:rsidRDefault="00C56800" w:rsidP="0076254B">
            <w:pPr>
              <w:pStyle w:val="NormalStep"/>
              <w:rPr>
                <w:rFonts w:asciiTheme="minorHAnsi" w:hAnsiTheme="minorHAnsi" w:cstheme="minorHAnsi"/>
                <w:sz w:val="22"/>
                <w:szCs w:val="22"/>
              </w:rPr>
            </w:pPr>
          </w:p>
        </w:tc>
        <w:tc>
          <w:tcPr>
            <w:tcW w:w="2690" w:type="dxa"/>
            <w:gridSpan w:val="2"/>
            <w:shd w:val="clear" w:color="auto" w:fill="auto"/>
          </w:tcPr>
          <w:p w:rsidR="00C56800" w:rsidRDefault="00C56800" w:rsidP="0076254B">
            <w:pPr>
              <w:spacing w:after="0"/>
              <w:rPr>
                <w:rFonts w:cstheme="minorHAnsi"/>
                <w:lang w:val="en-GB"/>
              </w:rPr>
            </w:pPr>
            <w:r>
              <w:rPr>
                <w:rFonts w:cstheme="minorHAnsi"/>
                <w:lang w:val="en-GB"/>
              </w:rPr>
              <w:t>The bounding box is updated to the entered coordinates.</w:t>
            </w:r>
          </w:p>
        </w:tc>
        <w:tc>
          <w:tcPr>
            <w:tcW w:w="1559" w:type="dxa"/>
            <w:shd w:val="clear" w:color="auto" w:fill="auto"/>
            <w:vAlign w:val="center"/>
          </w:tcPr>
          <w:p w:rsidR="00C56800" w:rsidRPr="0077288A" w:rsidRDefault="00C56800" w:rsidP="0076254B">
            <w:pPr>
              <w:spacing w:after="0"/>
              <w:jc w:val="center"/>
              <w:rPr>
                <w:i/>
                <w:sz w:val="14"/>
                <w:szCs w:val="14"/>
                <w:lang w:val="en-GB"/>
              </w:rPr>
            </w:pPr>
          </w:p>
        </w:tc>
      </w:tr>
    </w:tbl>
    <w:p w:rsidR="00E16E38" w:rsidRPr="00316E31" w:rsidRDefault="00E16E38" w:rsidP="00E16E38">
      <w:pPr>
        <w:pStyle w:val="Heading3"/>
      </w:pPr>
      <w:bookmarkStart w:id="81" w:name="_Toc352169183"/>
      <w:r>
        <w:t>NGEO-WEBC-VTP-004</w:t>
      </w:r>
      <w:r w:rsidRPr="00316E31">
        <w:t>0</w:t>
      </w:r>
      <w:bookmarkEnd w:id="8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NGEO-CTRL-VTP-0040</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Search Results in a Table</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V1</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F85330" w:rsidRDefault="00F85330" w:rsidP="00E61BC8">
            <w:pPr>
              <w:spacing w:after="0"/>
              <w:rPr>
                <w:i/>
                <w:noProof/>
                <w:color w:val="548DD4"/>
                <w:sz w:val="16"/>
                <w:szCs w:val="16"/>
                <w:lang w:val="en-US" w:eastAsia="fr-FR"/>
              </w:rPr>
            </w:pPr>
          </w:p>
          <w:p w:rsidR="00E12E47" w:rsidRPr="007C2567" w:rsidRDefault="00E12E47" w:rsidP="00E12E47">
            <w:pPr>
              <w:spacing w:after="0"/>
            </w:pPr>
            <w:r>
              <w:t>Screenshot for each PFC</w:t>
            </w:r>
          </w:p>
          <w:p w:rsidR="00E16E38" w:rsidRPr="00C669E1" w:rsidRDefault="00E16E38" w:rsidP="00E61BC8">
            <w:pPr>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3E3790" w:rsidRPr="0056181B" w:rsidTr="0076254B">
        <w:tc>
          <w:tcPr>
            <w:tcW w:w="865" w:type="dxa"/>
            <w:shd w:val="clear" w:color="auto" w:fill="auto"/>
            <w:vAlign w:val="center"/>
          </w:tcPr>
          <w:p w:rsidR="003E3790" w:rsidRPr="00544FC8" w:rsidRDefault="003E3790" w:rsidP="0076254B">
            <w:pPr>
              <w:spacing w:after="0"/>
              <w:jc w:val="center"/>
              <w:rPr>
                <w:i/>
                <w:sz w:val="14"/>
                <w:szCs w:val="14"/>
              </w:rPr>
            </w:pPr>
            <w:r w:rsidRPr="005D1206">
              <w:rPr>
                <w:i/>
                <w:sz w:val="14"/>
                <w:szCs w:val="14"/>
              </w:rPr>
              <w:t>Step-10</w:t>
            </w:r>
          </w:p>
        </w:tc>
        <w:tc>
          <w:tcPr>
            <w:tcW w:w="3499" w:type="dxa"/>
            <w:gridSpan w:val="4"/>
            <w:shd w:val="clear" w:color="auto" w:fill="auto"/>
          </w:tcPr>
          <w:p w:rsidR="003E3790" w:rsidRPr="00057FF1" w:rsidRDefault="003E3790" w:rsidP="0076254B">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E3790" w:rsidRPr="00057FF1" w:rsidRDefault="003E3790" w:rsidP="0076254B">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3E3790" w:rsidRPr="0056181B" w:rsidRDefault="003E3790" w:rsidP="0076254B">
            <w:pPr>
              <w:spacing w:after="0"/>
              <w:jc w:val="center"/>
              <w:rPr>
                <w:i/>
                <w:sz w:val="14"/>
                <w:szCs w:val="14"/>
              </w:rPr>
            </w:pPr>
          </w:p>
        </w:tc>
      </w:tr>
      <w:tr w:rsidR="003E3790" w:rsidRPr="009F4592" w:rsidTr="0076254B">
        <w:tc>
          <w:tcPr>
            <w:tcW w:w="865" w:type="dxa"/>
            <w:shd w:val="clear" w:color="auto" w:fill="auto"/>
            <w:vAlign w:val="center"/>
          </w:tcPr>
          <w:p w:rsidR="003E3790" w:rsidRPr="005D1206" w:rsidRDefault="003E3790" w:rsidP="0076254B">
            <w:pPr>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3E3790" w:rsidRPr="00057FF1" w:rsidRDefault="003E3790" w:rsidP="0076254B">
            <w:pPr>
              <w:pStyle w:val="NormalStep"/>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3E3790" w:rsidRPr="00D61852" w:rsidRDefault="003E3790" w:rsidP="0076254B">
            <w:pPr>
              <w:spacing w:after="0"/>
              <w:rPr>
                <w:rFonts w:cstheme="minorHAnsi"/>
                <w:lang w:val="en-GB"/>
              </w:rPr>
            </w:pPr>
            <w:r>
              <w:rPr>
                <w:rFonts w:cstheme="minorHAnsi"/>
                <w:lang w:val="en-GB"/>
              </w:rPr>
              <w:t>Footprints appear on the map. A message “</w:t>
            </w:r>
            <w:r w:rsidRPr="00C43911">
              <w:rPr>
                <w:rFonts w:cstheme="minorHAnsi"/>
                <w:lang w:val="en-GB"/>
              </w:rPr>
              <w:t>Showing 1 to 100 of 365 products</w:t>
            </w:r>
            <w:r>
              <w:rPr>
                <w:rFonts w:cstheme="minorHAnsi"/>
                <w:lang w:val="en-GB"/>
              </w:rPr>
              <w:t>” appears on the bottom right.</w:t>
            </w:r>
          </w:p>
        </w:tc>
        <w:tc>
          <w:tcPr>
            <w:tcW w:w="1559" w:type="dxa"/>
            <w:shd w:val="clear" w:color="auto" w:fill="auto"/>
            <w:vAlign w:val="center"/>
          </w:tcPr>
          <w:p w:rsidR="003E3790" w:rsidRPr="009F4592" w:rsidRDefault="003E3790" w:rsidP="0076254B">
            <w:pPr>
              <w:spacing w:after="0"/>
              <w:jc w:val="center"/>
              <w:rPr>
                <w:i/>
                <w:sz w:val="14"/>
                <w:szCs w:val="14"/>
                <w:lang w:val="en-GB"/>
              </w:rPr>
            </w:pPr>
          </w:p>
        </w:tc>
      </w:tr>
      <w:tr w:rsidR="003E3790" w:rsidRPr="0056181B" w:rsidTr="0076254B">
        <w:tc>
          <w:tcPr>
            <w:tcW w:w="865" w:type="dxa"/>
            <w:shd w:val="clear" w:color="auto" w:fill="auto"/>
            <w:vAlign w:val="center"/>
          </w:tcPr>
          <w:p w:rsidR="003E3790" w:rsidRPr="005D1206" w:rsidRDefault="003E3790" w:rsidP="0076254B">
            <w:pPr>
              <w:spacing w:after="0"/>
              <w:jc w:val="center"/>
              <w:rPr>
                <w:i/>
                <w:sz w:val="14"/>
                <w:szCs w:val="14"/>
              </w:rPr>
            </w:pPr>
            <w:r>
              <w:rPr>
                <w:i/>
                <w:sz w:val="14"/>
                <w:szCs w:val="14"/>
              </w:rPr>
              <w:t>Step-30</w:t>
            </w:r>
          </w:p>
        </w:tc>
        <w:tc>
          <w:tcPr>
            <w:tcW w:w="3499" w:type="dxa"/>
            <w:gridSpan w:val="4"/>
            <w:shd w:val="clear" w:color="auto" w:fill="auto"/>
          </w:tcPr>
          <w:p w:rsidR="003E3790" w:rsidRPr="00E24DDB" w:rsidRDefault="003E3790" w:rsidP="0076254B">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“Table view”</w:t>
            </w:r>
            <w:r w:rsidRPr="00057FF1">
              <w:rPr>
                <w:rFonts w:asciiTheme="minorHAnsi" w:hAnsiTheme="minorHAnsi" w:cstheme="minorHAnsi"/>
                <w:sz w:val="22"/>
                <w:szCs w:val="22"/>
              </w:rPr>
              <w:t xml:space="preserve"> button icon</w:t>
            </w:r>
          </w:p>
        </w:tc>
        <w:tc>
          <w:tcPr>
            <w:tcW w:w="2690" w:type="dxa"/>
            <w:gridSpan w:val="2"/>
            <w:shd w:val="clear" w:color="auto" w:fill="auto"/>
          </w:tcPr>
          <w:p w:rsidR="003E3790" w:rsidRPr="003C0A28" w:rsidRDefault="003E3790" w:rsidP="0076254B">
            <w:pPr>
              <w:spacing w:after="0"/>
              <w:rPr>
                <w:rFonts w:cstheme="minorHAnsi"/>
                <w:lang w:val="en-US"/>
              </w:rPr>
            </w:pPr>
            <w:r>
              <w:rPr>
                <w:rFonts w:cstheme="minorHAnsi"/>
                <w:lang w:val="en-GB"/>
              </w:rPr>
              <w:t xml:space="preserve">A </w:t>
            </w:r>
            <w:r w:rsidRPr="00586267">
              <w:rPr>
                <w:rFonts w:cstheme="minorHAnsi"/>
                <w:lang w:val="en-GB"/>
              </w:rPr>
              <w:t xml:space="preserve">widget should open with results presented in a </w:t>
            </w:r>
            <w:r w:rsidRPr="00586267">
              <w:rPr>
                <w:rFonts w:cstheme="minorHAnsi"/>
                <w:lang w:val="en-GB"/>
              </w:rPr>
              <w:lastRenderedPageBreak/>
              <w:t>table</w:t>
            </w:r>
            <w:r>
              <w:rPr>
                <w:rFonts w:cstheme="minorHAnsi"/>
                <w:lang w:val="en-GB"/>
              </w:rPr>
              <w:t xml:space="preserve">. </w:t>
            </w:r>
          </w:p>
        </w:tc>
        <w:tc>
          <w:tcPr>
            <w:tcW w:w="1559" w:type="dxa"/>
            <w:shd w:val="clear" w:color="auto" w:fill="auto"/>
            <w:vAlign w:val="center"/>
          </w:tcPr>
          <w:p w:rsidR="003E3790" w:rsidRPr="0056181B" w:rsidRDefault="003E3790" w:rsidP="0076254B">
            <w:pPr>
              <w:spacing w:after="0"/>
              <w:rPr>
                <w:i/>
                <w:sz w:val="14"/>
                <w:szCs w:val="14"/>
              </w:rPr>
            </w:pPr>
            <w:r w:rsidRPr="0056181B">
              <w:rPr>
                <w:i/>
                <w:sz w:val="14"/>
                <w:szCs w:val="14"/>
              </w:rPr>
              <w:lastRenderedPageBreak/>
              <w:t>NGEO-</w:t>
            </w:r>
            <w:r>
              <w:rPr>
                <w:i/>
                <w:sz w:val="14"/>
                <w:szCs w:val="14"/>
              </w:rPr>
              <w:t>WEBC-PFC-004</w:t>
            </w:r>
            <w:r w:rsidRPr="0056181B">
              <w:rPr>
                <w:i/>
                <w:sz w:val="14"/>
                <w:szCs w:val="14"/>
              </w:rPr>
              <w:t>0</w:t>
            </w:r>
          </w:p>
        </w:tc>
      </w:tr>
      <w:tr w:rsidR="003E3790" w:rsidRPr="0056181B" w:rsidTr="0076254B">
        <w:tc>
          <w:tcPr>
            <w:tcW w:w="865" w:type="dxa"/>
            <w:shd w:val="clear" w:color="auto" w:fill="auto"/>
            <w:vAlign w:val="center"/>
          </w:tcPr>
          <w:p w:rsidR="003E3790" w:rsidRDefault="003E3790" w:rsidP="0076254B">
            <w:pPr>
              <w:spacing w:after="0"/>
              <w:jc w:val="center"/>
              <w:rPr>
                <w:i/>
                <w:sz w:val="14"/>
                <w:szCs w:val="14"/>
              </w:rPr>
            </w:pPr>
            <w:r>
              <w:rPr>
                <w:i/>
                <w:sz w:val="14"/>
                <w:szCs w:val="14"/>
              </w:rPr>
              <w:lastRenderedPageBreak/>
              <w:t>Step-40</w:t>
            </w:r>
          </w:p>
        </w:tc>
        <w:tc>
          <w:tcPr>
            <w:tcW w:w="3499" w:type="dxa"/>
            <w:gridSpan w:val="4"/>
            <w:shd w:val="clear" w:color="auto" w:fill="auto"/>
          </w:tcPr>
          <w:p w:rsidR="003E3790" w:rsidRDefault="003E3790" w:rsidP="0076254B">
            <w:pPr>
              <w:pStyle w:val="NormalStep"/>
              <w:rPr>
                <w:rFonts w:asciiTheme="minorHAnsi" w:hAnsiTheme="minorHAnsi" w:cstheme="minorHAnsi"/>
                <w:sz w:val="22"/>
                <w:szCs w:val="22"/>
              </w:rPr>
            </w:pPr>
            <w:r>
              <w:rPr>
                <w:rFonts w:asciiTheme="minorHAnsi" w:hAnsiTheme="minorHAnsi" w:cstheme="minorHAnsi"/>
                <w:sz w:val="22"/>
                <w:szCs w:val="22"/>
              </w:rPr>
              <w:t>Press the ‘next’ button on the status bar.</w:t>
            </w:r>
          </w:p>
        </w:tc>
        <w:tc>
          <w:tcPr>
            <w:tcW w:w="2690" w:type="dxa"/>
            <w:gridSpan w:val="2"/>
            <w:shd w:val="clear" w:color="auto" w:fill="auto"/>
          </w:tcPr>
          <w:p w:rsidR="003E3790" w:rsidRDefault="003E3790" w:rsidP="0076254B">
            <w:pPr>
              <w:spacing w:after="0"/>
              <w:rPr>
                <w:rFonts w:cstheme="minorHAnsi"/>
                <w:lang w:val="en-GB"/>
              </w:rPr>
            </w:pPr>
            <w:r>
              <w:rPr>
                <w:rFonts w:cstheme="minorHAnsi"/>
                <w:lang w:val="en-GB"/>
              </w:rPr>
              <w:t>New results should be displayed. The message is updated with the message “</w:t>
            </w:r>
            <w:r>
              <w:t>Showing 101 to 200 of 365 products”</w:t>
            </w:r>
          </w:p>
        </w:tc>
        <w:tc>
          <w:tcPr>
            <w:tcW w:w="1559" w:type="dxa"/>
            <w:shd w:val="clear" w:color="auto" w:fill="auto"/>
            <w:vAlign w:val="center"/>
          </w:tcPr>
          <w:p w:rsidR="003E3790" w:rsidRPr="0056181B" w:rsidRDefault="003E3790" w:rsidP="0076254B">
            <w:pPr>
              <w:spacing w:after="0"/>
              <w:jc w:val="center"/>
              <w:rPr>
                <w:i/>
                <w:sz w:val="14"/>
                <w:szCs w:val="14"/>
              </w:rPr>
            </w:pPr>
            <w:r w:rsidRPr="0056181B">
              <w:rPr>
                <w:i/>
                <w:sz w:val="14"/>
                <w:szCs w:val="14"/>
              </w:rPr>
              <w:t>NGEO-</w:t>
            </w:r>
            <w:r>
              <w:rPr>
                <w:i/>
                <w:sz w:val="14"/>
                <w:szCs w:val="14"/>
              </w:rPr>
              <w:t>WEBC-PFC-0041</w:t>
            </w:r>
          </w:p>
        </w:tc>
      </w:tr>
    </w:tbl>
    <w:p w:rsidR="00E16E38" w:rsidRDefault="00E16E38" w:rsidP="00E16E38">
      <w:pPr>
        <w:pStyle w:val="Heading3"/>
      </w:pPr>
      <w:bookmarkStart w:id="82" w:name="_Toc352169184"/>
      <w:r>
        <w:t>NGEO-WEBC-VTP-0050</w:t>
      </w:r>
      <w:bookmarkEnd w:id="8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NGEO-CTRL-VTP-0050</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Search Results on the map</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V1</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380C59" w:rsidP="00380C59">
            <w:pPr>
              <w:spacing w:after="0"/>
            </w:pPr>
            <w:r>
              <w:t>A screenshot to show footprint.</w:t>
            </w:r>
          </w:p>
          <w:p w:rsidR="00E16E38" w:rsidRPr="00C669E1" w:rsidRDefault="00E16E38" w:rsidP="00E61BC8">
            <w:pPr>
              <w:spacing w:after="0"/>
              <w:rPr>
                <w:i/>
                <w:color w:val="548DD4"/>
                <w:sz w:val="16"/>
                <w:szCs w:val="16"/>
                <w:lang w:val="en-US"/>
              </w:rPr>
            </w:pPr>
            <w:r>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380C59" w:rsidRPr="0056181B" w:rsidTr="0076254B">
        <w:tc>
          <w:tcPr>
            <w:tcW w:w="865" w:type="dxa"/>
            <w:shd w:val="clear" w:color="auto" w:fill="auto"/>
            <w:vAlign w:val="center"/>
          </w:tcPr>
          <w:p w:rsidR="00380C59" w:rsidRPr="00544FC8" w:rsidRDefault="00380C59" w:rsidP="0076254B">
            <w:pPr>
              <w:spacing w:after="0"/>
              <w:jc w:val="center"/>
              <w:rPr>
                <w:i/>
                <w:sz w:val="14"/>
                <w:szCs w:val="14"/>
              </w:rPr>
            </w:pPr>
            <w:r w:rsidRPr="005D1206">
              <w:rPr>
                <w:i/>
                <w:sz w:val="14"/>
                <w:szCs w:val="14"/>
              </w:rPr>
              <w:t>Step-10</w:t>
            </w:r>
          </w:p>
        </w:tc>
        <w:tc>
          <w:tcPr>
            <w:tcW w:w="3499" w:type="dxa"/>
            <w:gridSpan w:val="4"/>
            <w:shd w:val="clear" w:color="auto" w:fill="auto"/>
          </w:tcPr>
          <w:p w:rsidR="00380C59" w:rsidRPr="00057FF1" w:rsidRDefault="00380C59" w:rsidP="0076254B">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380C59" w:rsidRPr="00057FF1" w:rsidRDefault="00380C59" w:rsidP="0076254B">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380C59" w:rsidRPr="0056181B" w:rsidRDefault="00380C59" w:rsidP="0076254B">
            <w:pPr>
              <w:spacing w:after="0"/>
              <w:jc w:val="center"/>
              <w:rPr>
                <w:i/>
                <w:sz w:val="14"/>
                <w:szCs w:val="14"/>
              </w:rPr>
            </w:pPr>
          </w:p>
        </w:tc>
      </w:tr>
      <w:tr w:rsidR="00380C59" w:rsidRPr="0056181B" w:rsidTr="0076254B">
        <w:tc>
          <w:tcPr>
            <w:tcW w:w="865" w:type="dxa"/>
            <w:shd w:val="clear" w:color="auto" w:fill="auto"/>
            <w:vAlign w:val="center"/>
          </w:tcPr>
          <w:p w:rsidR="00380C59" w:rsidRPr="005D1206" w:rsidRDefault="00380C59" w:rsidP="0076254B">
            <w:pPr>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380C59" w:rsidRPr="00057FF1" w:rsidRDefault="00380C59" w:rsidP="0076254B">
            <w:pPr>
              <w:pStyle w:val="NormalStep"/>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380C59" w:rsidRPr="00D61852" w:rsidRDefault="00380C59" w:rsidP="0076254B">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380C59" w:rsidRPr="0056181B" w:rsidRDefault="00380C59" w:rsidP="0076254B">
            <w:pPr>
              <w:spacing w:after="0"/>
              <w:jc w:val="center"/>
              <w:rPr>
                <w:i/>
                <w:sz w:val="14"/>
                <w:szCs w:val="14"/>
              </w:rPr>
            </w:pPr>
            <w:r w:rsidRPr="0056181B">
              <w:rPr>
                <w:i/>
                <w:sz w:val="14"/>
                <w:szCs w:val="14"/>
              </w:rPr>
              <w:t>NGEO-</w:t>
            </w:r>
            <w:r>
              <w:rPr>
                <w:i/>
                <w:sz w:val="14"/>
                <w:szCs w:val="14"/>
              </w:rPr>
              <w:t>WEBC-PFC-005</w:t>
            </w:r>
            <w:r w:rsidRPr="0056181B">
              <w:rPr>
                <w:i/>
                <w:sz w:val="14"/>
                <w:szCs w:val="14"/>
              </w:rPr>
              <w:t>0</w:t>
            </w:r>
          </w:p>
        </w:tc>
      </w:tr>
    </w:tbl>
    <w:p w:rsidR="00E16E38" w:rsidRDefault="00E16E38" w:rsidP="00E16E38">
      <w:pPr>
        <w:pStyle w:val="Heading3"/>
      </w:pPr>
      <w:bookmarkStart w:id="83" w:name="_Toc352169185"/>
      <w:r>
        <w:t>NGEO-WEBC-VTP-0060</w:t>
      </w:r>
      <w:bookmarkEnd w:id="8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NGEO-CTRL-VTP-0060</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Browse Visualization</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Component version</w:t>
            </w:r>
            <w:r>
              <w:rPr>
                <w:i/>
                <w:color w:val="548DD4"/>
                <w:sz w:val="16"/>
                <w:szCs w:val="16"/>
                <w:lang w:val="fr-FR"/>
              </w:rPr>
              <w:t> </w:t>
            </w:r>
            <w:r w:rsidRPr="004E0C5B">
              <w:rPr>
                <w:i/>
                <w:color w:val="548DD4"/>
                <w:sz w:val="16"/>
                <w:szCs w:val="16"/>
                <w:lang w:val="fr-FR"/>
              </w:rPr>
              <w:t xml:space="preserve">: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SVN version</w:t>
            </w:r>
            <w:r>
              <w:rPr>
                <w:color w:val="548DD4"/>
                <w:sz w:val="16"/>
                <w:szCs w:val="16"/>
                <w:lang w:val="fr-FR"/>
              </w:rPr>
              <w:t> </w:t>
            </w:r>
            <w:r w:rsidRPr="007C2567">
              <w:rPr>
                <w:color w:val="548DD4"/>
                <w:sz w:val="16"/>
                <w:szCs w:val="16"/>
                <w:lang w:val="fr-FR"/>
              </w:rPr>
              <w:t xml:space="preserve">: Sprint </w:t>
            </w:r>
            <w:r>
              <w:rPr>
                <w:color w:val="548DD4"/>
                <w:sz w:val="16"/>
                <w:szCs w:val="16"/>
                <w:lang w:val="fr-FR"/>
              </w:rPr>
              <w:t>4</w:t>
            </w:r>
            <w:r w:rsidRPr="007C2567">
              <w:rPr>
                <w:color w:val="548DD4"/>
                <w:sz w:val="16"/>
                <w:szCs w:val="16"/>
                <w:lang w:val="fr-FR"/>
              </w:rPr>
              <w:t xml:space="preserve">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V1</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0A308D" w:rsidP="000A308D">
            <w:pPr>
              <w:spacing w:after="0"/>
            </w:pPr>
            <w:r>
              <w:t>A screensh</w:t>
            </w:r>
            <w:r w:rsidR="00E12E47">
              <w:t>ot with a browse display for PFC</w:t>
            </w:r>
            <w:r>
              <w:t>-0060.</w:t>
            </w:r>
          </w:p>
          <w:p w:rsidR="00E16E38" w:rsidRPr="00C669E1" w:rsidRDefault="00E16E38" w:rsidP="00E61BC8">
            <w:pPr>
              <w:spacing w:after="0"/>
              <w:rPr>
                <w:i/>
                <w:color w:val="548DD4"/>
                <w:sz w:val="16"/>
                <w:szCs w:val="16"/>
                <w:lang w:val="en-US"/>
              </w:rPr>
            </w:pPr>
            <w:r>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0A308D" w:rsidRPr="0056181B" w:rsidTr="0076254B">
        <w:tc>
          <w:tcPr>
            <w:tcW w:w="865" w:type="dxa"/>
            <w:shd w:val="clear" w:color="auto" w:fill="auto"/>
            <w:vAlign w:val="center"/>
          </w:tcPr>
          <w:p w:rsidR="000A308D" w:rsidRPr="00544FC8" w:rsidRDefault="000A308D" w:rsidP="0076254B">
            <w:pPr>
              <w:spacing w:after="0"/>
              <w:jc w:val="center"/>
              <w:rPr>
                <w:i/>
                <w:sz w:val="14"/>
                <w:szCs w:val="14"/>
              </w:rPr>
            </w:pPr>
            <w:r w:rsidRPr="005D1206">
              <w:rPr>
                <w:i/>
                <w:sz w:val="14"/>
                <w:szCs w:val="14"/>
              </w:rPr>
              <w:t>Step-10</w:t>
            </w:r>
          </w:p>
        </w:tc>
        <w:tc>
          <w:tcPr>
            <w:tcW w:w="3499" w:type="dxa"/>
            <w:gridSpan w:val="4"/>
            <w:shd w:val="clear" w:color="auto" w:fill="auto"/>
          </w:tcPr>
          <w:p w:rsidR="000A308D" w:rsidRPr="00057FF1" w:rsidRDefault="000A308D" w:rsidP="0076254B">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the toolbar, click on 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 </w:t>
            </w:r>
          </w:p>
        </w:tc>
        <w:tc>
          <w:tcPr>
            <w:tcW w:w="2690" w:type="dxa"/>
            <w:gridSpan w:val="2"/>
            <w:shd w:val="clear" w:color="auto" w:fill="auto"/>
          </w:tcPr>
          <w:p w:rsidR="000A308D" w:rsidRPr="00057FF1" w:rsidRDefault="000A308D" w:rsidP="0076254B">
            <w:pPr>
              <w:spacing w:after="0"/>
              <w:rPr>
                <w:rFonts w:cstheme="minorHAnsi"/>
                <w:lang w:val="en-US"/>
              </w:rPr>
            </w:pPr>
            <w:r w:rsidRPr="003C0A28">
              <w:rPr>
                <w:rFonts w:cstheme="minorHAnsi"/>
                <w:lang w:val="en-US"/>
              </w:rPr>
              <w:t xml:space="preserve"> 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A308D" w:rsidRPr="0056181B" w:rsidRDefault="000A308D" w:rsidP="0076254B">
            <w:pPr>
              <w:spacing w:after="0"/>
              <w:jc w:val="center"/>
              <w:rPr>
                <w:i/>
                <w:sz w:val="14"/>
                <w:szCs w:val="14"/>
              </w:rPr>
            </w:pPr>
          </w:p>
        </w:tc>
      </w:tr>
      <w:tr w:rsidR="000A308D" w:rsidRPr="004E5884" w:rsidTr="0076254B">
        <w:tc>
          <w:tcPr>
            <w:tcW w:w="865" w:type="dxa"/>
            <w:shd w:val="clear" w:color="auto" w:fill="auto"/>
            <w:vAlign w:val="center"/>
          </w:tcPr>
          <w:p w:rsidR="000A308D" w:rsidRPr="00544FC8" w:rsidRDefault="000A308D" w:rsidP="0076254B">
            <w:pPr>
              <w:spacing w:after="0"/>
              <w:jc w:val="center"/>
              <w:rPr>
                <w:i/>
                <w:sz w:val="14"/>
                <w:szCs w:val="14"/>
              </w:rPr>
            </w:pPr>
            <w:r w:rsidRPr="005D1206">
              <w:rPr>
                <w:i/>
                <w:sz w:val="14"/>
                <w:szCs w:val="14"/>
              </w:rPr>
              <w:lastRenderedPageBreak/>
              <w:t>Step-20</w:t>
            </w:r>
          </w:p>
        </w:tc>
        <w:tc>
          <w:tcPr>
            <w:tcW w:w="3499" w:type="dxa"/>
            <w:gridSpan w:val="4"/>
            <w:shd w:val="clear" w:color="auto" w:fill="auto"/>
          </w:tcPr>
          <w:p w:rsidR="000A308D" w:rsidRPr="00057FF1" w:rsidRDefault="000A308D" w:rsidP="0076254B">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 xml:space="preserve">ND_SAR_1 </w:t>
            </w:r>
            <w:r w:rsidRPr="00057FF1">
              <w:rPr>
                <w:rFonts w:asciiTheme="minorHAnsi" w:hAnsiTheme="minorHAnsi" w:cstheme="minorHAnsi"/>
                <w:sz w:val="22"/>
                <w:szCs w:val="22"/>
              </w:rPr>
              <w:t xml:space="preserve"> </w:t>
            </w:r>
            <w:r>
              <w:rPr>
                <w:rFonts w:asciiTheme="minorHAnsi" w:hAnsiTheme="minorHAnsi" w:cstheme="minorHAnsi"/>
                <w:sz w:val="22"/>
                <w:szCs w:val="22"/>
              </w:rPr>
              <w:t>dataset</w:t>
            </w:r>
          </w:p>
        </w:tc>
        <w:tc>
          <w:tcPr>
            <w:tcW w:w="2690" w:type="dxa"/>
            <w:gridSpan w:val="2"/>
            <w:shd w:val="clear" w:color="auto" w:fill="auto"/>
          </w:tcPr>
          <w:p w:rsidR="000A308D" w:rsidRPr="00057FF1" w:rsidRDefault="000A308D" w:rsidP="0076254B">
            <w:pPr>
              <w:spacing w:after="0"/>
              <w:rPr>
                <w:rFonts w:cstheme="minorHAnsi"/>
                <w:lang w:val="en-US"/>
              </w:rPr>
            </w:pPr>
            <w:r w:rsidRPr="003C0A28">
              <w:rPr>
                <w:rFonts w:cstheme="minorHAnsi"/>
                <w:lang w:val="en-US"/>
              </w:rPr>
              <w:t xml:space="preserve">The </w:t>
            </w:r>
            <w:r>
              <w:rPr>
                <w:rFonts w:cstheme="minorHAnsi"/>
                <w:lang w:val="en-US"/>
              </w:rPr>
              <w:t xml:space="preserve">ND_SAR_1 </w:t>
            </w:r>
            <w:r w:rsidRPr="003C0A28">
              <w:rPr>
                <w:rFonts w:cstheme="minorHAnsi"/>
                <w:lang w:val="en-US"/>
              </w:rPr>
              <w:t xml:space="preserve">dataset </w:t>
            </w:r>
            <w:r>
              <w:rPr>
                <w:rFonts w:cstheme="minorHAnsi"/>
                <w:lang w:val="en-US"/>
              </w:rPr>
              <w:t>is selected</w:t>
            </w:r>
          </w:p>
        </w:tc>
        <w:tc>
          <w:tcPr>
            <w:tcW w:w="1559" w:type="dxa"/>
            <w:shd w:val="clear" w:color="auto" w:fill="auto"/>
            <w:vAlign w:val="center"/>
          </w:tcPr>
          <w:p w:rsidR="000A308D" w:rsidRPr="004E5884" w:rsidRDefault="000A308D" w:rsidP="0076254B">
            <w:pPr>
              <w:spacing w:after="0"/>
              <w:jc w:val="center"/>
              <w:rPr>
                <w:sz w:val="14"/>
                <w:szCs w:val="14"/>
                <w:highlight w:val="yellow"/>
                <w:lang w:val="en-US"/>
              </w:rPr>
            </w:pPr>
          </w:p>
        </w:tc>
      </w:tr>
      <w:tr w:rsidR="000A308D" w:rsidRPr="0056181B" w:rsidTr="0076254B">
        <w:tc>
          <w:tcPr>
            <w:tcW w:w="865" w:type="dxa"/>
            <w:shd w:val="clear" w:color="auto" w:fill="auto"/>
            <w:vAlign w:val="center"/>
          </w:tcPr>
          <w:p w:rsidR="000A308D" w:rsidRPr="005D1206" w:rsidRDefault="000A308D" w:rsidP="0076254B">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A308D" w:rsidRPr="00057FF1" w:rsidRDefault="000A308D" w:rsidP="0076254B">
            <w:pPr>
              <w:pStyle w:val="NormalStep"/>
              <w:rPr>
                <w:rFonts w:asciiTheme="minorHAnsi" w:hAnsiTheme="minorHAnsi" w:cstheme="minorHAnsi"/>
                <w:sz w:val="22"/>
                <w:szCs w:val="22"/>
              </w:rPr>
            </w:pPr>
            <w:r>
              <w:rPr>
                <w:rFonts w:asciiTheme="minorHAnsi" w:hAnsiTheme="minorHAnsi" w:cstheme="minorHAnsi"/>
                <w:sz w:val="22"/>
                <w:szCs w:val="22"/>
              </w:rPr>
              <w:t>Move to a location enclosing South of England and north of France on the map, using zoom and/or mouse move</w:t>
            </w:r>
          </w:p>
        </w:tc>
        <w:tc>
          <w:tcPr>
            <w:tcW w:w="2690" w:type="dxa"/>
            <w:gridSpan w:val="2"/>
            <w:shd w:val="clear" w:color="auto" w:fill="auto"/>
          </w:tcPr>
          <w:p w:rsidR="000A308D" w:rsidRPr="00D61852" w:rsidRDefault="000A308D" w:rsidP="0076254B">
            <w:pPr>
              <w:spacing w:after="0"/>
              <w:rPr>
                <w:rFonts w:cstheme="minorHAnsi"/>
                <w:lang w:val="en-GB"/>
              </w:rPr>
            </w:pPr>
            <w:r>
              <w:rPr>
                <w:rFonts w:cstheme="minorHAnsi"/>
                <w:lang w:val="en-GB"/>
              </w:rPr>
              <w:t>The chosen location is displayed.</w:t>
            </w:r>
          </w:p>
        </w:tc>
        <w:tc>
          <w:tcPr>
            <w:tcW w:w="1559" w:type="dxa"/>
            <w:shd w:val="clear" w:color="auto" w:fill="auto"/>
            <w:vAlign w:val="center"/>
          </w:tcPr>
          <w:p w:rsidR="000A308D" w:rsidRPr="0056181B" w:rsidRDefault="000A308D" w:rsidP="0076254B">
            <w:pPr>
              <w:spacing w:after="0"/>
              <w:jc w:val="center"/>
              <w:rPr>
                <w:i/>
                <w:sz w:val="14"/>
                <w:szCs w:val="14"/>
              </w:rPr>
            </w:pPr>
          </w:p>
        </w:tc>
      </w:tr>
      <w:tr w:rsidR="000A308D" w:rsidRPr="0056181B" w:rsidTr="0076254B">
        <w:tc>
          <w:tcPr>
            <w:tcW w:w="865" w:type="dxa"/>
            <w:shd w:val="clear" w:color="auto" w:fill="auto"/>
            <w:vAlign w:val="center"/>
          </w:tcPr>
          <w:p w:rsidR="000A308D" w:rsidRPr="005D1206" w:rsidRDefault="000A308D" w:rsidP="0076254B">
            <w:pPr>
              <w:spacing w:after="0"/>
              <w:jc w:val="center"/>
              <w:rPr>
                <w:i/>
                <w:sz w:val="14"/>
                <w:szCs w:val="14"/>
              </w:rPr>
            </w:pPr>
            <w:r>
              <w:rPr>
                <w:i/>
                <w:sz w:val="14"/>
                <w:szCs w:val="14"/>
              </w:rPr>
              <w:t>Step-40</w:t>
            </w:r>
          </w:p>
        </w:tc>
        <w:tc>
          <w:tcPr>
            <w:tcW w:w="3499" w:type="dxa"/>
            <w:gridSpan w:val="4"/>
            <w:shd w:val="clear" w:color="auto" w:fill="auto"/>
          </w:tcPr>
          <w:p w:rsidR="000A308D" w:rsidRPr="00E24DDB" w:rsidRDefault="000A308D" w:rsidP="0076254B">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0A308D" w:rsidRPr="003C0A28" w:rsidRDefault="000A308D" w:rsidP="0076254B">
            <w:pPr>
              <w:spacing w:after="0"/>
              <w:rPr>
                <w:rFonts w:cstheme="minorHAnsi"/>
                <w:lang w:val="en-US"/>
              </w:rPr>
            </w:pPr>
            <w:r w:rsidRPr="003C0A28">
              <w:rPr>
                <w:rFonts w:cstheme="minorHAnsi"/>
                <w:lang w:val="en-US"/>
              </w:rPr>
              <w:t>The search widget is opened</w:t>
            </w:r>
            <w:r>
              <w:rPr>
                <w:rFonts w:cstheme="minorHAnsi"/>
                <w:lang w:val="en-US"/>
              </w:rPr>
              <w:t xml:space="preserve">. </w:t>
            </w:r>
          </w:p>
        </w:tc>
        <w:tc>
          <w:tcPr>
            <w:tcW w:w="1559" w:type="dxa"/>
            <w:shd w:val="clear" w:color="auto" w:fill="auto"/>
            <w:vAlign w:val="center"/>
          </w:tcPr>
          <w:p w:rsidR="000A308D" w:rsidRPr="0056181B" w:rsidRDefault="000A308D" w:rsidP="0076254B">
            <w:pPr>
              <w:spacing w:after="0"/>
              <w:jc w:val="center"/>
              <w:rPr>
                <w:i/>
                <w:sz w:val="14"/>
                <w:szCs w:val="14"/>
              </w:rPr>
            </w:pPr>
          </w:p>
        </w:tc>
      </w:tr>
      <w:tr w:rsidR="000A308D" w:rsidRPr="0056181B" w:rsidTr="0076254B">
        <w:tc>
          <w:tcPr>
            <w:tcW w:w="865" w:type="dxa"/>
            <w:shd w:val="clear" w:color="auto" w:fill="auto"/>
            <w:vAlign w:val="center"/>
          </w:tcPr>
          <w:p w:rsidR="000A308D" w:rsidRDefault="000A308D" w:rsidP="0076254B">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A308D" w:rsidRDefault="000A308D" w:rsidP="0076254B">
            <w:pPr>
              <w:pStyle w:val="NormalStep"/>
              <w:rPr>
                <w:rFonts w:asciiTheme="minorHAnsi" w:hAnsiTheme="minorHAnsi" w:cstheme="minorHAnsi"/>
                <w:sz w:val="22"/>
                <w:szCs w:val="22"/>
              </w:rPr>
            </w:pPr>
            <w:r>
              <w:rPr>
                <w:rFonts w:asciiTheme="minorHAnsi" w:hAnsiTheme="minorHAnsi" w:cstheme="minorHAnsi"/>
                <w:sz w:val="22"/>
                <w:szCs w:val="22"/>
              </w:rPr>
              <w:t>Press the Apply button</w:t>
            </w:r>
          </w:p>
        </w:tc>
        <w:tc>
          <w:tcPr>
            <w:tcW w:w="2690" w:type="dxa"/>
            <w:gridSpan w:val="2"/>
            <w:shd w:val="clear" w:color="auto" w:fill="auto"/>
          </w:tcPr>
          <w:p w:rsidR="000A308D" w:rsidRDefault="000A308D" w:rsidP="0076254B">
            <w:pPr>
              <w:spacing w:after="0"/>
              <w:rPr>
                <w:rFonts w:cstheme="minorHAnsi"/>
                <w:lang w:val="en-GB"/>
              </w:rPr>
            </w:pPr>
            <w:r>
              <w:rPr>
                <w:rFonts w:cstheme="minorHAnsi"/>
                <w:lang w:val="en-GB"/>
              </w:rPr>
              <w:t>Footprints appear on the map.</w:t>
            </w:r>
          </w:p>
        </w:tc>
        <w:tc>
          <w:tcPr>
            <w:tcW w:w="1559" w:type="dxa"/>
            <w:shd w:val="clear" w:color="auto" w:fill="auto"/>
            <w:vAlign w:val="center"/>
          </w:tcPr>
          <w:p w:rsidR="000A308D" w:rsidRPr="0056181B" w:rsidRDefault="000A308D" w:rsidP="0076254B">
            <w:pPr>
              <w:spacing w:after="0"/>
              <w:jc w:val="center"/>
              <w:rPr>
                <w:i/>
                <w:sz w:val="14"/>
                <w:szCs w:val="14"/>
              </w:rPr>
            </w:pPr>
          </w:p>
        </w:tc>
      </w:tr>
      <w:tr w:rsidR="000A308D" w:rsidRPr="0056181B" w:rsidTr="0076254B">
        <w:tc>
          <w:tcPr>
            <w:tcW w:w="865" w:type="dxa"/>
            <w:shd w:val="clear" w:color="auto" w:fill="auto"/>
            <w:vAlign w:val="center"/>
          </w:tcPr>
          <w:p w:rsidR="000A308D" w:rsidRDefault="000A308D" w:rsidP="0076254B">
            <w:pPr>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A308D" w:rsidRDefault="000A308D" w:rsidP="0076254B">
            <w:pPr>
              <w:pStyle w:val="NormalStep"/>
              <w:rPr>
                <w:rFonts w:asciiTheme="minorHAnsi" w:hAnsiTheme="minorHAnsi" w:cstheme="minorHAnsi"/>
                <w:sz w:val="22"/>
                <w:szCs w:val="22"/>
              </w:rPr>
            </w:pPr>
            <w:r w:rsidRPr="00985F20">
              <w:rPr>
                <w:rFonts w:asciiTheme="minorHAnsi" w:hAnsiTheme="minorHAnsi" w:cstheme="minorHAnsi"/>
                <w:sz w:val="22"/>
                <w:szCs w:val="22"/>
              </w:rPr>
              <w:t xml:space="preserve">Click on a </w:t>
            </w:r>
            <w:r>
              <w:rPr>
                <w:rFonts w:asciiTheme="minorHAnsi" w:hAnsiTheme="minorHAnsi" w:cstheme="minorHAnsi"/>
                <w:sz w:val="22"/>
                <w:szCs w:val="22"/>
              </w:rPr>
              <w:t>footprint in the map.</w:t>
            </w:r>
          </w:p>
        </w:tc>
        <w:tc>
          <w:tcPr>
            <w:tcW w:w="2690" w:type="dxa"/>
            <w:gridSpan w:val="2"/>
            <w:shd w:val="clear" w:color="auto" w:fill="auto"/>
          </w:tcPr>
          <w:p w:rsidR="000A308D" w:rsidRPr="00586267" w:rsidRDefault="000A308D" w:rsidP="0076254B">
            <w:pPr>
              <w:spacing w:after="0"/>
              <w:rPr>
                <w:rFonts w:cstheme="minorHAnsi"/>
                <w:lang w:val="en-GB"/>
              </w:rPr>
            </w:pPr>
            <w:r>
              <w:rPr>
                <w:rFonts w:cstheme="minorHAnsi"/>
                <w:lang w:val="en-GB"/>
              </w:rPr>
              <w:t>The browse layer displayed on the map at the location of the product footprint.</w:t>
            </w:r>
          </w:p>
        </w:tc>
        <w:tc>
          <w:tcPr>
            <w:tcW w:w="1559" w:type="dxa"/>
            <w:shd w:val="clear" w:color="auto" w:fill="auto"/>
            <w:vAlign w:val="center"/>
          </w:tcPr>
          <w:p w:rsidR="000A308D" w:rsidRPr="0056181B" w:rsidRDefault="000A308D" w:rsidP="0076254B">
            <w:pPr>
              <w:spacing w:after="0"/>
              <w:jc w:val="center"/>
              <w:rPr>
                <w:i/>
                <w:sz w:val="14"/>
                <w:szCs w:val="14"/>
              </w:rPr>
            </w:pPr>
            <w:r w:rsidRPr="0056181B">
              <w:rPr>
                <w:i/>
                <w:sz w:val="14"/>
                <w:szCs w:val="14"/>
              </w:rPr>
              <w:t>NGEO-</w:t>
            </w:r>
            <w:r>
              <w:rPr>
                <w:i/>
                <w:sz w:val="14"/>
                <w:szCs w:val="14"/>
              </w:rPr>
              <w:t>WEBC-PFC-006</w:t>
            </w:r>
            <w:r w:rsidRPr="0056181B">
              <w:rPr>
                <w:i/>
                <w:sz w:val="14"/>
                <w:szCs w:val="14"/>
              </w:rPr>
              <w:t>0</w:t>
            </w:r>
          </w:p>
        </w:tc>
      </w:tr>
      <w:tr w:rsidR="000A308D" w:rsidRPr="0056181B" w:rsidTr="0076254B">
        <w:tc>
          <w:tcPr>
            <w:tcW w:w="865" w:type="dxa"/>
            <w:shd w:val="clear" w:color="auto" w:fill="auto"/>
            <w:vAlign w:val="center"/>
          </w:tcPr>
          <w:p w:rsidR="000A308D" w:rsidRDefault="000A308D" w:rsidP="0076254B">
            <w:pPr>
              <w:spacing w:after="0"/>
              <w:jc w:val="center"/>
              <w:rPr>
                <w:i/>
                <w:sz w:val="14"/>
                <w:szCs w:val="14"/>
              </w:rPr>
            </w:pPr>
            <w:r>
              <w:rPr>
                <w:i/>
                <w:sz w:val="14"/>
                <w:szCs w:val="14"/>
              </w:rPr>
              <w:t>Step-70</w:t>
            </w:r>
          </w:p>
        </w:tc>
        <w:tc>
          <w:tcPr>
            <w:tcW w:w="3499" w:type="dxa"/>
            <w:gridSpan w:val="4"/>
            <w:shd w:val="clear" w:color="auto" w:fill="auto"/>
          </w:tcPr>
          <w:p w:rsidR="000A308D" w:rsidRPr="00985F20" w:rsidRDefault="000A308D" w:rsidP="0076254B">
            <w:pPr>
              <w:pStyle w:val="NormalStep"/>
              <w:rPr>
                <w:rFonts w:asciiTheme="minorHAnsi" w:hAnsiTheme="minorHAnsi" w:cstheme="minorHAnsi"/>
                <w:sz w:val="22"/>
                <w:szCs w:val="22"/>
              </w:rPr>
            </w:pPr>
            <w:r>
              <w:rPr>
                <w:rFonts w:asciiTheme="minorHAnsi" w:hAnsiTheme="minorHAnsi" w:cstheme="minorHAnsi"/>
                <w:sz w:val="22"/>
                <w:szCs w:val="22"/>
              </w:rPr>
              <w:t>Click on “Background” to change the map background.</w:t>
            </w:r>
          </w:p>
        </w:tc>
        <w:tc>
          <w:tcPr>
            <w:tcW w:w="2690" w:type="dxa"/>
            <w:gridSpan w:val="2"/>
            <w:shd w:val="clear" w:color="auto" w:fill="auto"/>
          </w:tcPr>
          <w:p w:rsidR="000A308D" w:rsidRDefault="000A308D" w:rsidP="0076254B">
            <w:pPr>
              <w:spacing w:after="0"/>
              <w:rPr>
                <w:rFonts w:cstheme="minorHAnsi"/>
                <w:lang w:val="en-GB"/>
              </w:rPr>
            </w:pPr>
            <w:r>
              <w:rPr>
                <w:rFonts w:cstheme="minorHAnsi"/>
                <w:lang w:val="en-GB"/>
              </w:rPr>
              <w:t>The browse layer should be displayed on the map as above.</w:t>
            </w:r>
          </w:p>
        </w:tc>
        <w:tc>
          <w:tcPr>
            <w:tcW w:w="1559" w:type="dxa"/>
            <w:shd w:val="clear" w:color="auto" w:fill="auto"/>
            <w:vAlign w:val="center"/>
          </w:tcPr>
          <w:p w:rsidR="000A308D" w:rsidRPr="0056181B" w:rsidRDefault="000A308D" w:rsidP="0076254B">
            <w:pPr>
              <w:spacing w:after="0"/>
              <w:jc w:val="center"/>
              <w:rPr>
                <w:i/>
                <w:sz w:val="14"/>
                <w:szCs w:val="14"/>
              </w:rPr>
            </w:pPr>
            <w:r w:rsidRPr="0056181B">
              <w:rPr>
                <w:i/>
                <w:sz w:val="14"/>
                <w:szCs w:val="14"/>
              </w:rPr>
              <w:t>NGEO-</w:t>
            </w:r>
            <w:r>
              <w:rPr>
                <w:i/>
                <w:sz w:val="14"/>
                <w:szCs w:val="14"/>
              </w:rPr>
              <w:t>WEBC-PFC-0060</w:t>
            </w:r>
          </w:p>
        </w:tc>
      </w:tr>
      <w:tr w:rsidR="000A308D" w:rsidRPr="0056181B" w:rsidTr="0076254B">
        <w:tc>
          <w:tcPr>
            <w:tcW w:w="865" w:type="dxa"/>
            <w:shd w:val="clear" w:color="auto" w:fill="auto"/>
            <w:vAlign w:val="center"/>
          </w:tcPr>
          <w:p w:rsidR="000A308D" w:rsidRDefault="000A308D" w:rsidP="0076254B">
            <w:pPr>
              <w:spacing w:after="0"/>
              <w:jc w:val="center"/>
              <w:rPr>
                <w:i/>
                <w:sz w:val="14"/>
                <w:szCs w:val="14"/>
              </w:rPr>
            </w:pPr>
            <w:r>
              <w:rPr>
                <w:i/>
                <w:sz w:val="14"/>
                <w:szCs w:val="14"/>
              </w:rPr>
              <w:t>Step-80</w:t>
            </w:r>
          </w:p>
        </w:tc>
        <w:tc>
          <w:tcPr>
            <w:tcW w:w="3499" w:type="dxa"/>
            <w:gridSpan w:val="4"/>
            <w:shd w:val="clear" w:color="auto" w:fill="auto"/>
          </w:tcPr>
          <w:p w:rsidR="000A308D" w:rsidRDefault="000A308D" w:rsidP="0076254B">
            <w:pPr>
              <w:pStyle w:val="NormalStep"/>
              <w:rPr>
                <w:rFonts w:asciiTheme="minorHAnsi" w:hAnsiTheme="minorHAnsi" w:cstheme="minorHAnsi"/>
                <w:sz w:val="22"/>
                <w:szCs w:val="22"/>
              </w:rPr>
            </w:pPr>
            <w:r>
              <w:rPr>
                <w:rFonts w:asciiTheme="minorHAnsi" w:hAnsiTheme="minorHAnsi" w:cstheme="minorHAnsi"/>
                <w:sz w:val="22"/>
                <w:szCs w:val="22"/>
              </w:rPr>
              <w:t>Click on “2D/3D” to switch the map mode.</w:t>
            </w:r>
          </w:p>
        </w:tc>
        <w:tc>
          <w:tcPr>
            <w:tcW w:w="2690" w:type="dxa"/>
            <w:gridSpan w:val="2"/>
            <w:shd w:val="clear" w:color="auto" w:fill="auto"/>
          </w:tcPr>
          <w:p w:rsidR="000A308D" w:rsidRDefault="000A308D" w:rsidP="0076254B">
            <w:pPr>
              <w:spacing w:after="0"/>
              <w:rPr>
                <w:rFonts w:cstheme="minorHAnsi"/>
                <w:lang w:val="en-GB"/>
              </w:rPr>
            </w:pPr>
            <w:r>
              <w:rPr>
                <w:rFonts w:cstheme="minorHAnsi"/>
                <w:lang w:val="en-GB"/>
              </w:rPr>
              <w:t>The browse layer shall also be displayed in the new mode at the same location.</w:t>
            </w:r>
          </w:p>
        </w:tc>
        <w:tc>
          <w:tcPr>
            <w:tcW w:w="1559" w:type="dxa"/>
            <w:shd w:val="clear" w:color="auto" w:fill="auto"/>
            <w:vAlign w:val="center"/>
          </w:tcPr>
          <w:p w:rsidR="000A308D" w:rsidRPr="0056181B" w:rsidRDefault="000A308D" w:rsidP="0076254B">
            <w:pPr>
              <w:spacing w:after="0"/>
              <w:jc w:val="center"/>
              <w:rPr>
                <w:i/>
                <w:sz w:val="14"/>
                <w:szCs w:val="14"/>
              </w:rPr>
            </w:pPr>
            <w:r w:rsidRPr="0056181B">
              <w:rPr>
                <w:i/>
                <w:sz w:val="14"/>
                <w:szCs w:val="14"/>
              </w:rPr>
              <w:t>NGEO-</w:t>
            </w:r>
            <w:r>
              <w:rPr>
                <w:i/>
                <w:sz w:val="14"/>
                <w:szCs w:val="14"/>
              </w:rPr>
              <w:t>WEBC-PFC-0060</w:t>
            </w:r>
          </w:p>
        </w:tc>
      </w:tr>
    </w:tbl>
    <w:p w:rsidR="00E16E38" w:rsidRDefault="00E16E38" w:rsidP="00E16E38">
      <w:pPr>
        <w:pStyle w:val="Heading3"/>
      </w:pPr>
      <w:bookmarkStart w:id="84" w:name="_Toc352169186"/>
      <w:r>
        <w:t>NGEO-WEBC-VTP-0070</w:t>
      </w:r>
      <w:bookmarkEnd w:id="8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NGEO-CTRL-VTP-0070</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Filtered Dataset Selection</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Component version</w:t>
            </w:r>
            <w:r>
              <w:rPr>
                <w:i/>
                <w:color w:val="548DD4"/>
                <w:sz w:val="16"/>
                <w:szCs w:val="16"/>
                <w:lang w:val="fr-FR"/>
              </w:rPr>
              <w:t> </w:t>
            </w:r>
            <w:r w:rsidRPr="004E0C5B">
              <w:rPr>
                <w:i/>
                <w:color w:val="548DD4"/>
                <w:sz w:val="16"/>
                <w:szCs w:val="16"/>
                <w:lang w:val="fr-FR"/>
              </w:rPr>
              <w:t xml:space="preserve">: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SVN version</w:t>
            </w:r>
            <w:r>
              <w:rPr>
                <w:color w:val="548DD4"/>
                <w:sz w:val="16"/>
                <w:szCs w:val="16"/>
                <w:lang w:val="fr-FR"/>
              </w:rPr>
              <w:t> </w:t>
            </w:r>
            <w:r w:rsidRPr="007C2567">
              <w:rPr>
                <w:color w:val="548DD4"/>
                <w:sz w:val="16"/>
                <w:szCs w:val="16"/>
                <w:lang w:val="fr-FR"/>
              </w:rPr>
              <w:t xml:space="preserve">: Sprint </w:t>
            </w:r>
            <w:r>
              <w:rPr>
                <w:color w:val="548DD4"/>
                <w:sz w:val="16"/>
                <w:szCs w:val="16"/>
                <w:lang w:val="fr-FR"/>
              </w:rPr>
              <w:t>4</w:t>
            </w:r>
            <w:r w:rsidRPr="007C2567">
              <w:rPr>
                <w:color w:val="548DD4"/>
                <w:sz w:val="16"/>
                <w:szCs w:val="16"/>
                <w:lang w:val="fr-FR"/>
              </w:rPr>
              <w:t xml:space="preserve">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V1</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E12E47" w:rsidRPr="007C2567" w:rsidRDefault="00E12E47" w:rsidP="00E12E47">
            <w:pPr>
              <w:spacing w:after="0"/>
            </w:pPr>
            <w:r>
              <w:t>Screenshot for each PFC</w:t>
            </w:r>
          </w:p>
          <w:p w:rsidR="00AF36C0" w:rsidRPr="00C669E1" w:rsidRDefault="00AF36C0" w:rsidP="00E61BC8">
            <w:pPr>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0A308D" w:rsidRPr="0056181B" w:rsidTr="0076254B">
        <w:tc>
          <w:tcPr>
            <w:tcW w:w="865" w:type="dxa"/>
            <w:shd w:val="clear" w:color="auto" w:fill="auto"/>
            <w:vAlign w:val="center"/>
          </w:tcPr>
          <w:p w:rsidR="000A308D" w:rsidRPr="00544FC8" w:rsidRDefault="000A308D" w:rsidP="0076254B">
            <w:pPr>
              <w:spacing w:after="0"/>
              <w:jc w:val="center"/>
              <w:rPr>
                <w:i/>
                <w:sz w:val="14"/>
                <w:szCs w:val="14"/>
              </w:rPr>
            </w:pPr>
            <w:r w:rsidRPr="005D1206">
              <w:rPr>
                <w:i/>
                <w:sz w:val="14"/>
                <w:szCs w:val="14"/>
              </w:rPr>
              <w:t>Step-10</w:t>
            </w:r>
          </w:p>
        </w:tc>
        <w:tc>
          <w:tcPr>
            <w:tcW w:w="3499" w:type="dxa"/>
            <w:gridSpan w:val="4"/>
            <w:shd w:val="clear" w:color="auto" w:fill="auto"/>
          </w:tcPr>
          <w:p w:rsidR="000A308D" w:rsidRPr="00057FF1" w:rsidRDefault="000A308D" w:rsidP="0076254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Pr="00E051E8">
              <w:rPr>
                <w:rFonts w:asciiTheme="minorHAnsi" w:hAnsiTheme="minorHAnsi" w:cstheme="minorHAnsi"/>
                <w:sz w:val="22"/>
                <w:szCs w:val="22"/>
              </w:rPr>
              <w:t>http://localhost:3000/client</w:t>
            </w:r>
          </w:p>
        </w:tc>
        <w:tc>
          <w:tcPr>
            <w:tcW w:w="2690" w:type="dxa"/>
            <w:gridSpan w:val="2"/>
            <w:shd w:val="clear" w:color="auto" w:fill="auto"/>
          </w:tcPr>
          <w:p w:rsidR="000A308D" w:rsidRPr="00057FF1" w:rsidRDefault="000A308D" w:rsidP="0076254B">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0A308D" w:rsidRPr="0056181B" w:rsidRDefault="000A308D" w:rsidP="0076254B">
            <w:pPr>
              <w:spacing w:after="0"/>
              <w:jc w:val="center"/>
              <w:rPr>
                <w:i/>
                <w:sz w:val="14"/>
                <w:szCs w:val="14"/>
              </w:rPr>
            </w:pPr>
          </w:p>
        </w:tc>
      </w:tr>
      <w:tr w:rsidR="000A308D" w:rsidRPr="0056181B" w:rsidTr="0076254B">
        <w:tc>
          <w:tcPr>
            <w:tcW w:w="865" w:type="dxa"/>
            <w:shd w:val="clear" w:color="auto" w:fill="auto"/>
            <w:vAlign w:val="center"/>
          </w:tcPr>
          <w:p w:rsidR="000A308D" w:rsidRPr="005D1206" w:rsidRDefault="000A308D" w:rsidP="0076254B">
            <w:pPr>
              <w:spacing w:after="0"/>
              <w:jc w:val="center"/>
              <w:rPr>
                <w:i/>
                <w:sz w:val="14"/>
                <w:szCs w:val="14"/>
              </w:rPr>
            </w:pPr>
            <w:r>
              <w:rPr>
                <w:i/>
                <w:sz w:val="14"/>
                <w:szCs w:val="14"/>
              </w:rPr>
              <w:t>Step-20</w:t>
            </w:r>
          </w:p>
        </w:tc>
        <w:tc>
          <w:tcPr>
            <w:tcW w:w="3499" w:type="dxa"/>
            <w:gridSpan w:val="4"/>
            <w:shd w:val="clear" w:color="auto" w:fill="auto"/>
          </w:tcPr>
          <w:p w:rsidR="000A308D" w:rsidRPr="00E24DDB" w:rsidRDefault="000A308D" w:rsidP="0076254B">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“Datasets”</w:t>
            </w:r>
            <w:r w:rsidRPr="00057FF1">
              <w:rPr>
                <w:rFonts w:asciiTheme="minorHAnsi" w:hAnsiTheme="minorHAnsi" w:cstheme="minorHAnsi"/>
                <w:sz w:val="22"/>
                <w:szCs w:val="22"/>
              </w:rPr>
              <w:t xml:space="preserve"> button icon</w:t>
            </w:r>
          </w:p>
        </w:tc>
        <w:tc>
          <w:tcPr>
            <w:tcW w:w="2690" w:type="dxa"/>
            <w:gridSpan w:val="2"/>
            <w:shd w:val="clear" w:color="auto" w:fill="auto"/>
          </w:tcPr>
          <w:p w:rsidR="000A308D" w:rsidRPr="003C0A28" w:rsidRDefault="000A308D" w:rsidP="0076254B">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0A308D" w:rsidRPr="0056181B" w:rsidRDefault="000A308D" w:rsidP="0076254B">
            <w:pPr>
              <w:spacing w:after="0"/>
              <w:jc w:val="center"/>
              <w:rPr>
                <w:i/>
                <w:sz w:val="14"/>
                <w:szCs w:val="14"/>
              </w:rPr>
            </w:pPr>
          </w:p>
        </w:tc>
      </w:tr>
      <w:tr w:rsidR="000A308D" w:rsidRPr="004E5884" w:rsidTr="0076254B">
        <w:tc>
          <w:tcPr>
            <w:tcW w:w="865" w:type="dxa"/>
            <w:shd w:val="clear" w:color="auto" w:fill="auto"/>
            <w:vAlign w:val="center"/>
          </w:tcPr>
          <w:p w:rsidR="000A308D" w:rsidRPr="005D1206" w:rsidRDefault="000A308D" w:rsidP="0076254B">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A308D" w:rsidRPr="00057FF1" w:rsidRDefault="000A308D" w:rsidP="0076254B">
            <w:pPr>
              <w:pStyle w:val="NormalStep"/>
              <w:rPr>
                <w:rFonts w:asciiTheme="minorHAnsi" w:hAnsiTheme="minorHAnsi" w:cstheme="minorHAnsi"/>
                <w:sz w:val="22"/>
                <w:szCs w:val="22"/>
              </w:rPr>
            </w:pPr>
            <w:r>
              <w:rPr>
                <w:rFonts w:asciiTheme="minorHAnsi" w:hAnsiTheme="minorHAnsi" w:cstheme="minorHAnsi"/>
                <w:sz w:val="22"/>
                <w:szCs w:val="22"/>
              </w:rPr>
              <w:t>Click on “Mission” menu to select “S1”.</w:t>
            </w:r>
          </w:p>
        </w:tc>
        <w:tc>
          <w:tcPr>
            <w:tcW w:w="2690" w:type="dxa"/>
            <w:gridSpan w:val="2"/>
            <w:shd w:val="clear" w:color="auto" w:fill="auto"/>
          </w:tcPr>
          <w:p w:rsidR="000A308D" w:rsidRPr="00102EF3" w:rsidRDefault="000A308D" w:rsidP="0076254B">
            <w:pPr>
              <w:spacing w:after="0"/>
              <w:rPr>
                <w:rFonts w:cstheme="minorHAnsi"/>
                <w:lang w:val="en-GB"/>
              </w:rPr>
            </w:pPr>
            <w:r>
              <w:rPr>
                <w:rFonts w:cstheme="minorHAnsi"/>
                <w:lang w:val="en-GB"/>
              </w:rPr>
              <w:t>Only ND_SAR_1 and LD_SENTINEL_1 are displayed.</w:t>
            </w:r>
          </w:p>
        </w:tc>
        <w:tc>
          <w:tcPr>
            <w:tcW w:w="1559" w:type="dxa"/>
            <w:shd w:val="clear" w:color="auto" w:fill="auto"/>
            <w:vAlign w:val="center"/>
          </w:tcPr>
          <w:p w:rsidR="000A308D" w:rsidRPr="004E5884" w:rsidRDefault="000A308D" w:rsidP="0076254B">
            <w:pPr>
              <w:spacing w:after="0"/>
              <w:jc w:val="center"/>
              <w:rPr>
                <w:sz w:val="14"/>
                <w:szCs w:val="14"/>
                <w:lang w:val="en-US"/>
              </w:rPr>
            </w:pPr>
            <w:r w:rsidRPr="0056181B">
              <w:rPr>
                <w:i/>
                <w:sz w:val="14"/>
                <w:szCs w:val="14"/>
              </w:rPr>
              <w:t>NGEO-</w:t>
            </w:r>
            <w:r>
              <w:rPr>
                <w:i/>
                <w:sz w:val="14"/>
                <w:szCs w:val="14"/>
              </w:rPr>
              <w:t>WEBC-PFC-007</w:t>
            </w:r>
            <w:r w:rsidRPr="0056181B">
              <w:rPr>
                <w:i/>
                <w:sz w:val="14"/>
                <w:szCs w:val="14"/>
              </w:rPr>
              <w:t>0</w:t>
            </w:r>
          </w:p>
        </w:tc>
      </w:tr>
      <w:tr w:rsidR="000A308D" w:rsidRPr="0056181B" w:rsidTr="0076254B">
        <w:tc>
          <w:tcPr>
            <w:tcW w:w="865" w:type="dxa"/>
            <w:shd w:val="clear" w:color="auto" w:fill="auto"/>
            <w:vAlign w:val="center"/>
          </w:tcPr>
          <w:p w:rsidR="000A308D" w:rsidRDefault="000A308D" w:rsidP="0076254B">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A308D" w:rsidRDefault="000A308D" w:rsidP="0076254B">
            <w:pPr>
              <w:pStyle w:val="NormalStep"/>
              <w:rPr>
                <w:rFonts w:asciiTheme="minorHAnsi" w:hAnsiTheme="minorHAnsi" w:cstheme="minorHAnsi"/>
                <w:sz w:val="22"/>
                <w:szCs w:val="22"/>
              </w:rPr>
            </w:pPr>
            <w:r>
              <w:rPr>
                <w:rFonts w:asciiTheme="minorHAnsi" w:hAnsiTheme="minorHAnsi" w:cstheme="minorHAnsi"/>
                <w:sz w:val="22"/>
                <w:szCs w:val="22"/>
              </w:rPr>
              <w:t xml:space="preserve">Click on “Mission” menu to select </w:t>
            </w:r>
            <w:r>
              <w:rPr>
                <w:rFonts w:asciiTheme="minorHAnsi" w:hAnsiTheme="minorHAnsi" w:cstheme="minorHAnsi"/>
                <w:sz w:val="22"/>
                <w:szCs w:val="22"/>
              </w:rPr>
              <w:lastRenderedPageBreak/>
              <w:t>“None”. Click on “Sensor” menu to select “OPT”.</w:t>
            </w:r>
          </w:p>
        </w:tc>
        <w:tc>
          <w:tcPr>
            <w:tcW w:w="2690" w:type="dxa"/>
            <w:gridSpan w:val="2"/>
            <w:shd w:val="clear" w:color="auto" w:fill="auto"/>
          </w:tcPr>
          <w:p w:rsidR="000A308D" w:rsidRPr="00FF316E" w:rsidRDefault="000A308D" w:rsidP="0076254B">
            <w:pPr>
              <w:spacing w:after="0"/>
              <w:rPr>
                <w:rFonts w:cstheme="minorHAnsi"/>
                <w:lang w:val="en-GB"/>
              </w:rPr>
            </w:pPr>
            <w:r>
              <w:rPr>
                <w:rFonts w:cstheme="minorHAnsi"/>
                <w:lang w:val="en-GB"/>
              </w:rPr>
              <w:lastRenderedPageBreak/>
              <w:t xml:space="preserve">Only </w:t>
            </w:r>
            <w:r w:rsidRPr="00FF316E">
              <w:rPr>
                <w:rFonts w:cstheme="minorHAnsi"/>
                <w:lang w:val="en-GB"/>
              </w:rPr>
              <w:t xml:space="preserve">ND_S2_1 </w:t>
            </w:r>
            <w:r w:rsidRPr="00FF316E">
              <w:rPr>
                <w:rFonts w:cstheme="minorHAnsi"/>
                <w:lang w:val="en-GB"/>
              </w:rPr>
              <w:tab/>
            </w:r>
            <w:r>
              <w:rPr>
                <w:rFonts w:cstheme="minorHAnsi"/>
                <w:lang w:val="en-GB"/>
              </w:rPr>
              <w:t xml:space="preserve">and </w:t>
            </w:r>
          </w:p>
          <w:p w:rsidR="000A308D" w:rsidRPr="00D0690B" w:rsidRDefault="000A308D" w:rsidP="0076254B">
            <w:pPr>
              <w:spacing w:after="0"/>
              <w:rPr>
                <w:rFonts w:cstheme="minorHAnsi"/>
                <w:b/>
                <w:lang w:val="en-GB"/>
              </w:rPr>
            </w:pPr>
            <w:r w:rsidRPr="00FF316E">
              <w:rPr>
                <w:rFonts w:cstheme="minorHAnsi"/>
                <w:lang w:val="en-GB"/>
              </w:rPr>
              <w:lastRenderedPageBreak/>
              <w:t>LD_SENTINEL_1</w:t>
            </w:r>
            <w:r>
              <w:rPr>
                <w:rFonts w:cstheme="minorHAnsi"/>
                <w:lang w:val="en-GB"/>
              </w:rPr>
              <w:t xml:space="preserve"> are displayed.</w:t>
            </w:r>
          </w:p>
        </w:tc>
        <w:tc>
          <w:tcPr>
            <w:tcW w:w="1559" w:type="dxa"/>
            <w:shd w:val="clear" w:color="auto" w:fill="auto"/>
            <w:vAlign w:val="center"/>
          </w:tcPr>
          <w:p w:rsidR="000A308D" w:rsidRPr="0056181B" w:rsidRDefault="000A308D" w:rsidP="0076254B">
            <w:pPr>
              <w:spacing w:after="0"/>
              <w:jc w:val="center"/>
              <w:rPr>
                <w:i/>
                <w:sz w:val="14"/>
                <w:szCs w:val="14"/>
              </w:rPr>
            </w:pPr>
            <w:r w:rsidRPr="0056181B">
              <w:rPr>
                <w:i/>
                <w:sz w:val="14"/>
                <w:szCs w:val="14"/>
              </w:rPr>
              <w:lastRenderedPageBreak/>
              <w:t>NGEO-</w:t>
            </w:r>
            <w:r>
              <w:rPr>
                <w:i/>
                <w:sz w:val="14"/>
                <w:szCs w:val="14"/>
              </w:rPr>
              <w:t>WEBC-PFC-0071</w:t>
            </w:r>
          </w:p>
        </w:tc>
      </w:tr>
      <w:tr w:rsidR="000A308D" w:rsidRPr="0056181B" w:rsidTr="0076254B">
        <w:tc>
          <w:tcPr>
            <w:tcW w:w="865" w:type="dxa"/>
            <w:shd w:val="clear" w:color="auto" w:fill="auto"/>
            <w:vAlign w:val="center"/>
          </w:tcPr>
          <w:p w:rsidR="000A308D" w:rsidRDefault="000A308D" w:rsidP="0076254B">
            <w:pPr>
              <w:spacing w:after="0"/>
              <w:jc w:val="center"/>
              <w:rPr>
                <w:i/>
                <w:sz w:val="14"/>
                <w:szCs w:val="14"/>
              </w:rPr>
            </w:pPr>
            <w:r>
              <w:rPr>
                <w:i/>
                <w:sz w:val="14"/>
                <w:szCs w:val="14"/>
              </w:rPr>
              <w:lastRenderedPageBreak/>
              <w:t>Step-5</w:t>
            </w:r>
            <w:r w:rsidRPr="005D1206">
              <w:rPr>
                <w:i/>
                <w:sz w:val="14"/>
                <w:szCs w:val="14"/>
              </w:rPr>
              <w:t>0</w:t>
            </w:r>
          </w:p>
        </w:tc>
        <w:tc>
          <w:tcPr>
            <w:tcW w:w="3499" w:type="dxa"/>
            <w:gridSpan w:val="4"/>
            <w:shd w:val="clear" w:color="auto" w:fill="auto"/>
          </w:tcPr>
          <w:p w:rsidR="000A308D" w:rsidRDefault="000A308D" w:rsidP="0076254B">
            <w:pPr>
              <w:pStyle w:val="NormalStep"/>
              <w:rPr>
                <w:rFonts w:asciiTheme="minorHAnsi" w:hAnsiTheme="minorHAnsi" w:cstheme="minorHAnsi"/>
                <w:sz w:val="22"/>
                <w:szCs w:val="22"/>
              </w:rPr>
            </w:pPr>
            <w:r>
              <w:rPr>
                <w:rFonts w:asciiTheme="minorHAnsi" w:hAnsiTheme="minorHAnsi" w:cstheme="minorHAnsi"/>
                <w:sz w:val="22"/>
                <w:szCs w:val="22"/>
              </w:rPr>
              <w:t>Click on “Sensor” menu to select “None. Use the “Keyword” menu to select “interferometry”.</w:t>
            </w:r>
          </w:p>
        </w:tc>
        <w:tc>
          <w:tcPr>
            <w:tcW w:w="2690" w:type="dxa"/>
            <w:gridSpan w:val="2"/>
            <w:shd w:val="clear" w:color="auto" w:fill="auto"/>
          </w:tcPr>
          <w:p w:rsidR="000A308D" w:rsidRPr="00D0690B" w:rsidRDefault="000A308D" w:rsidP="0076254B">
            <w:pPr>
              <w:spacing w:after="0"/>
              <w:rPr>
                <w:rFonts w:cstheme="minorHAnsi"/>
                <w:b/>
                <w:lang w:val="en-GB"/>
              </w:rPr>
            </w:pPr>
            <w:r>
              <w:rPr>
                <w:rFonts w:cstheme="minorHAnsi"/>
                <w:lang w:val="en-GB"/>
              </w:rPr>
              <w:t xml:space="preserve">Only </w:t>
            </w:r>
            <w:r w:rsidRPr="00FF316E">
              <w:rPr>
                <w:rFonts w:cstheme="minorHAnsi"/>
                <w:lang w:val="en-GB"/>
              </w:rPr>
              <w:t>ND_SAR_1</w:t>
            </w:r>
            <w:r>
              <w:rPr>
                <w:rFonts w:cstheme="minorHAnsi"/>
                <w:lang w:val="en-GB"/>
              </w:rPr>
              <w:t xml:space="preserve"> is displayed.</w:t>
            </w:r>
          </w:p>
        </w:tc>
        <w:tc>
          <w:tcPr>
            <w:tcW w:w="1559" w:type="dxa"/>
            <w:shd w:val="clear" w:color="auto" w:fill="auto"/>
            <w:vAlign w:val="center"/>
          </w:tcPr>
          <w:p w:rsidR="000A308D" w:rsidRPr="0056181B" w:rsidRDefault="000A308D" w:rsidP="0076254B">
            <w:pPr>
              <w:spacing w:after="0"/>
              <w:jc w:val="center"/>
              <w:rPr>
                <w:i/>
                <w:sz w:val="14"/>
                <w:szCs w:val="14"/>
              </w:rPr>
            </w:pPr>
            <w:r w:rsidRPr="0056181B">
              <w:rPr>
                <w:i/>
                <w:sz w:val="14"/>
                <w:szCs w:val="14"/>
              </w:rPr>
              <w:t>NGEO-</w:t>
            </w:r>
            <w:r>
              <w:rPr>
                <w:i/>
                <w:sz w:val="14"/>
                <w:szCs w:val="14"/>
              </w:rPr>
              <w:t>WEBC-PFC-0072</w:t>
            </w:r>
          </w:p>
        </w:tc>
      </w:tr>
      <w:tr w:rsidR="000A308D" w:rsidRPr="0056181B" w:rsidTr="0076254B">
        <w:tc>
          <w:tcPr>
            <w:tcW w:w="865" w:type="dxa"/>
            <w:shd w:val="clear" w:color="auto" w:fill="auto"/>
            <w:vAlign w:val="center"/>
          </w:tcPr>
          <w:p w:rsidR="000A308D" w:rsidRDefault="000A308D" w:rsidP="0076254B">
            <w:pPr>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A308D" w:rsidRDefault="000A308D" w:rsidP="0076254B">
            <w:pPr>
              <w:pStyle w:val="NormalStep"/>
              <w:rPr>
                <w:rFonts w:asciiTheme="minorHAnsi" w:hAnsiTheme="minorHAnsi" w:cstheme="minorHAnsi"/>
                <w:sz w:val="22"/>
                <w:szCs w:val="22"/>
              </w:rPr>
            </w:pPr>
            <w:r>
              <w:rPr>
                <w:rFonts w:asciiTheme="minorHAnsi" w:hAnsiTheme="minorHAnsi" w:cstheme="minorHAnsi"/>
                <w:sz w:val="22"/>
                <w:szCs w:val="22"/>
              </w:rPr>
              <w:t>Enter “sen” in the search text field</w:t>
            </w:r>
          </w:p>
        </w:tc>
        <w:tc>
          <w:tcPr>
            <w:tcW w:w="2690" w:type="dxa"/>
            <w:gridSpan w:val="2"/>
            <w:shd w:val="clear" w:color="auto" w:fill="auto"/>
          </w:tcPr>
          <w:p w:rsidR="000A308D" w:rsidRDefault="000A308D" w:rsidP="0076254B">
            <w:pPr>
              <w:spacing w:after="0"/>
              <w:rPr>
                <w:rFonts w:cstheme="minorHAnsi"/>
                <w:lang w:val="en-GB"/>
              </w:rPr>
            </w:pPr>
            <w:r>
              <w:rPr>
                <w:rFonts w:cstheme="minorHAnsi"/>
                <w:lang w:val="en-GB"/>
              </w:rPr>
              <w:t xml:space="preserve">5 datasets are displayed, containing SEN in their name. </w:t>
            </w:r>
          </w:p>
        </w:tc>
        <w:tc>
          <w:tcPr>
            <w:tcW w:w="1559" w:type="dxa"/>
            <w:shd w:val="clear" w:color="auto" w:fill="auto"/>
            <w:vAlign w:val="center"/>
          </w:tcPr>
          <w:p w:rsidR="000A308D" w:rsidRPr="0056181B" w:rsidRDefault="000A308D" w:rsidP="0076254B">
            <w:pPr>
              <w:spacing w:after="0"/>
              <w:jc w:val="center"/>
              <w:rPr>
                <w:i/>
                <w:sz w:val="14"/>
                <w:szCs w:val="14"/>
              </w:rPr>
            </w:pPr>
            <w:r w:rsidRPr="0056181B">
              <w:rPr>
                <w:i/>
                <w:sz w:val="14"/>
                <w:szCs w:val="14"/>
              </w:rPr>
              <w:t>NGEO-</w:t>
            </w:r>
            <w:r>
              <w:rPr>
                <w:i/>
                <w:sz w:val="14"/>
                <w:szCs w:val="14"/>
              </w:rPr>
              <w:t>WEBC-PFC-0073</w:t>
            </w:r>
          </w:p>
        </w:tc>
      </w:tr>
    </w:tbl>
    <w:p w:rsidR="00E16E38" w:rsidRPr="009B0F33" w:rsidRDefault="00E16E38" w:rsidP="00E16E38">
      <w:pPr>
        <w:rPr>
          <w:lang w:val="en-US"/>
        </w:rPr>
      </w:pPr>
    </w:p>
    <w:p w:rsidR="00E16E38" w:rsidRDefault="00E16E38" w:rsidP="00E16E38">
      <w:pPr>
        <w:pStyle w:val="Heading3"/>
      </w:pPr>
      <w:bookmarkStart w:id="85" w:name="_Toc352169187"/>
      <w:r>
        <w:t>NGEO-WEBC-VTP-0080</w:t>
      </w:r>
      <w:bookmarkEnd w:id="8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NGEO-CTRL-VTP-0080</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Searching with a url</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V1</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E12E47" w:rsidRPr="007C2567" w:rsidRDefault="00E12E47" w:rsidP="00E12E47">
            <w:pPr>
              <w:spacing w:after="0"/>
            </w:pPr>
            <w:r>
              <w:t>Screenshot for each PFC</w:t>
            </w:r>
          </w:p>
          <w:p w:rsidR="00E16E38" w:rsidRPr="00C84617" w:rsidRDefault="00E16E38" w:rsidP="00E61BC8">
            <w:pPr>
              <w:spacing w:after="0"/>
              <w:rPr>
                <w:i/>
                <w:color w:val="548DD4"/>
                <w:sz w:val="2"/>
                <w:szCs w:val="16"/>
                <w:lang w:val="en-US"/>
              </w:rPr>
            </w:pPr>
            <w:r>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0414C1" w:rsidRPr="0056181B" w:rsidTr="0076254B">
        <w:tc>
          <w:tcPr>
            <w:tcW w:w="865" w:type="dxa"/>
            <w:shd w:val="clear" w:color="auto" w:fill="auto"/>
            <w:vAlign w:val="center"/>
          </w:tcPr>
          <w:p w:rsidR="000414C1" w:rsidRPr="00544FC8" w:rsidRDefault="000414C1" w:rsidP="0076254B">
            <w:pPr>
              <w:spacing w:after="0"/>
              <w:jc w:val="center"/>
              <w:rPr>
                <w:i/>
                <w:sz w:val="14"/>
                <w:szCs w:val="14"/>
              </w:rPr>
            </w:pPr>
            <w:r w:rsidRPr="005D1206">
              <w:rPr>
                <w:i/>
                <w:sz w:val="14"/>
                <w:szCs w:val="14"/>
              </w:rPr>
              <w:t>Step-10</w:t>
            </w:r>
          </w:p>
        </w:tc>
        <w:tc>
          <w:tcPr>
            <w:tcW w:w="3499" w:type="dxa"/>
            <w:gridSpan w:val="4"/>
            <w:shd w:val="clear" w:color="auto" w:fill="auto"/>
          </w:tcPr>
          <w:p w:rsidR="000414C1" w:rsidRPr="00057FF1" w:rsidRDefault="000414C1" w:rsidP="0076254B">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0414C1" w:rsidRPr="00057FF1" w:rsidRDefault="000414C1" w:rsidP="0076254B">
            <w:pPr>
              <w:spacing w:after="0"/>
              <w:rPr>
                <w:rFonts w:cstheme="minorHAnsi"/>
                <w:lang w:val="en-US"/>
              </w:rPr>
            </w:pPr>
            <w:r w:rsidRPr="003C0A28">
              <w:rPr>
                <w:rFonts w:cstheme="minorHAnsi"/>
                <w:lang w:val="en-US"/>
              </w:rPr>
              <w:t xml:space="preserve"> </w:t>
            </w:r>
            <w:r>
              <w:rPr>
                <w:rFonts w:cstheme="minorHAnsi"/>
                <w:lang w:val="en-US"/>
              </w:rPr>
              <w:t>The search widget is opened.</w:t>
            </w:r>
          </w:p>
        </w:tc>
        <w:tc>
          <w:tcPr>
            <w:tcW w:w="1559" w:type="dxa"/>
            <w:shd w:val="clear" w:color="auto" w:fill="auto"/>
            <w:vAlign w:val="center"/>
          </w:tcPr>
          <w:p w:rsidR="000414C1" w:rsidRPr="0056181B" w:rsidRDefault="000414C1" w:rsidP="0076254B">
            <w:pPr>
              <w:spacing w:after="0"/>
              <w:jc w:val="center"/>
              <w:rPr>
                <w:i/>
                <w:sz w:val="14"/>
                <w:szCs w:val="14"/>
              </w:rPr>
            </w:pPr>
          </w:p>
        </w:tc>
      </w:tr>
      <w:tr w:rsidR="000414C1" w:rsidRPr="0056181B" w:rsidTr="0076254B">
        <w:tc>
          <w:tcPr>
            <w:tcW w:w="865" w:type="dxa"/>
            <w:shd w:val="clear" w:color="auto" w:fill="auto"/>
            <w:vAlign w:val="center"/>
          </w:tcPr>
          <w:p w:rsidR="000414C1" w:rsidRDefault="000414C1" w:rsidP="0076254B">
            <w:pPr>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0414C1" w:rsidRPr="00057FF1" w:rsidRDefault="000414C1" w:rsidP="0076254B">
            <w:pPr>
              <w:pStyle w:val="NormalStep"/>
              <w:rPr>
                <w:rFonts w:asciiTheme="minorHAnsi" w:hAnsiTheme="minorHAnsi" w:cstheme="minorHAnsi"/>
                <w:sz w:val="22"/>
                <w:szCs w:val="22"/>
              </w:rPr>
            </w:pPr>
            <w:r>
              <w:rPr>
                <w:rFonts w:asciiTheme="minorHAnsi" w:hAnsiTheme="minorHAnsi" w:cstheme="minorHAnsi"/>
                <w:sz w:val="22"/>
                <w:szCs w:val="22"/>
              </w:rPr>
              <w:t xml:space="preserve">Click on the “Search url” button </w:t>
            </w:r>
          </w:p>
        </w:tc>
        <w:tc>
          <w:tcPr>
            <w:tcW w:w="2690" w:type="dxa"/>
            <w:gridSpan w:val="2"/>
            <w:shd w:val="clear" w:color="auto" w:fill="auto"/>
          </w:tcPr>
          <w:p w:rsidR="000414C1" w:rsidRPr="003C0A28" w:rsidRDefault="000414C1" w:rsidP="0076254B">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0414C1" w:rsidRPr="0056181B" w:rsidRDefault="000414C1" w:rsidP="0076254B">
            <w:pPr>
              <w:spacing w:after="0"/>
              <w:jc w:val="center"/>
              <w:rPr>
                <w:i/>
                <w:sz w:val="14"/>
                <w:szCs w:val="14"/>
              </w:rPr>
            </w:pPr>
          </w:p>
        </w:tc>
      </w:tr>
      <w:tr w:rsidR="000414C1" w:rsidRPr="0056181B" w:rsidTr="0076254B">
        <w:tc>
          <w:tcPr>
            <w:tcW w:w="865" w:type="dxa"/>
            <w:shd w:val="clear" w:color="auto" w:fill="auto"/>
            <w:vAlign w:val="center"/>
          </w:tcPr>
          <w:p w:rsidR="000414C1" w:rsidRDefault="000414C1" w:rsidP="0076254B">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0414C1" w:rsidRDefault="000414C1" w:rsidP="0076254B">
            <w:pPr>
              <w:pStyle w:val="NormalStep"/>
              <w:rPr>
                <w:rFonts w:asciiTheme="minorHAnsi" w:hAnsiTheme="minorHAnsi" w:cstheme="minorHAnsi"/>
                <w:sz w:val="22"/>
                <w:szCs w:val="22"/>
              </w:rPr>
            </w:pPr>
            <w:r>
              <w:rPr>
                <w:rFonts w:asciiTheme="minorHAnsi" w:hAnsiTheme="minorHAnsi" w:cstheme="minorHAnsi"/>
                <w:sz w:val="22"/>
                <w:szCs w:val="22"/>
              </w:rPr>
              <w:t>Select the URL and Copy it</w:t>
            </w:r>
            <w:r w:rsidRPr="001E0A1E">
              <w:rPr>
                <w:rFonts w:asciiTheme="minorHAnsi" w:hAnsiTheme="minorHAnsi" w:cstheme="minorHAnsi"/>
                <w:sz w:val="22"/>
                <w:szCs w:val="22"/>
              </w:rPr>
              <w:t xml:space="preserve"> </w:t>
            </w:r>
          </w:p>
        </w:tc>
        <w:tc>
          <w:tcPr>
            <w:tcW w:w="2690" w:type="dxa"/>
            <w:gridSpan w:val="2"/>
            <w:shd w:val="clear" w:color="auto" w:fill="auto"/>
          </w:tcPr>
          <w:p w:rsidR="000414C1" w:rsidRPr="003C0A28" w:rsidRDefault="000414C1" w:rsidP="0076254B">
            <w:pPr>
              <w:spacing w:after="0"/>
              <w:rPr>
                <w:rFonts w:cstheme="minorHAnsi"/>
                <w:lang w:val="en-GB"/>
              </w:rPr>
            </w:pPr>
          </w:p>
        </w:tc>
        <w:tc>
          <w:tcPr>
            <w:tcW w:w="1559" w:type="dxa"/>
            <w:shd w:val="clear" w:color="auto" w:fill="auto"/>
            <w:vAlign w:val="center"/>
          </w:tcPr>
          <w:p w:rsidR="000414C1" w:rsidRPr="0056181B" w:rsidRDefault="000414C1" w:rsidP="0076254B">
            <w:pPr>
              <w:spacing w:after="0"/>
              <w:jc w:val="center"/>
              <w:rPr>
                <w:i/>
                <w:sz w:val="14"/>
                <w:szCs w:val="14"/>
              </w:rPr>
            </w:pPr>
          </w:p>
        </w:tc>
      </w:tr>
      <w:tr w:rsidR="000414C1" w:rsidRPr="0056181B" w:rsidTr="0076254B">
        <w:tc>
          <w:tcPr>
            <w:tcW w:w="865" w:type="dxa"/>
            <w:shd w:val="clear" w:color="auto" w:fill="auto"/>
            <w:vAlign w:val="center"/>
          </w:tcPr>
          <w:p w:rsidR="000414C1" w:rsidRDefault="000414C1" w:rsidP="0076254B">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0414C1" w:rsidRPr="001E0A1E" w:rsidRDefault="000414C1" w:rsidP="0076254B">
            <w:pPr>
              <w:pStyle w:val="NormalStep"/>
              <w:rPr>
                <w:rFonts w:asciiTheme="minorHAnsi" w:hAnsiTheme="minorHAnsi" w:cstheme="minorHAnsi"/>
                <w:sz w:val="22"/>
                <w:szCs w:val="22"/>
                <w:lang w:val="es-ES"/>
              </w:rPr>
            </w:pPr>
            <w:r w:rsidRPr="001E0A1E">
              <w:rPr>
                <w:rFonts w:asciiTheme="minorHAnsi" w:hAnsiTheme="minorHAnsi" w:cstheme="minorHAnsi"/>
                <w:sz w:val="22"/>
                <w:szCs w:val="22"/>
              </w:rPr>
              <w:t>Paste the search URL in another browser</w:t>
            </w:r>
            <w:r>
              <w:rPr>
                <w:rFonts w:asciiTheme="minorHAnsi" w:hAnsiTheme="minorHAnsi" w:cstheme="minorHAnsi"/>
                <w:sz w:val="22"/>
                <w:szCs w:val="22"/>
              </w:rPr>
              <w:t xml:space="preserve"> tab.</w:t>
            </w:r>
          </w:p>
        </w:tc>
        <w:tc>
          <w:tcPr>
            <w:tcW w:w="2690" w:type="dxa"/>
            <w:gridSpan w:val="2"/>
            <w:shd w:val="clear" w:color="auto" w:fill="auto"/>
          </w:tcPr>
          <w:p w:rsidR="000414C1" w:rsidRPr="003C0A28" w:rsidRDefault="000414C1" w:rsidP="0076254B">
            <w:pPr>
              <w:spacing w:after="0"/>
              <w:rPr>
                <w:rFonts w:cstheme="minorHAnsi"/>
                <w:lang w:val="en-GB"/>
              </w:rPr>
            </w:pPr>
            <w:r>
              <w:rPr>
                <w:rFonts w:cstheme="minorHAnsi"/>
                <w:lang w:val="en-GB"/>
              </w:rPr>
              <w:t>The search results are returned</w:t>
            </w:r>
          </w:p>
        </w:tc>
        <w:tc>
          <w:tcPr>
            <w:tcW w:w="1559" w:type="dxa"/>
            <w:shd w:val="clear" w:color="auto" w:fill="auto"/>
            <w:vAlign w:val="center"/>
          </w:tcPr>
          <w:p w:rsidR="000414C1" w:rsidRPr="0056181B" w:rsidRDefault="000414C1" w:rsidP="0076254B">
            <w:pPr>
              <w:spacing w:after="0"/>
              <w:jc w:val="center"/>
              <w:rPr>
                <w:i/>
                <w:sz w:val="14"/>
                <w:szCs w:val="14"/>
              </w:rPr>
            </w:pPr>
          </w:p>
        </w:tc>
      </w:tr>
      <w:tr w:rsidR="000414C1" w:rsidRPr="0056181B" w:rsidTr="0076254B">
        <w:tc>
          <w:tcPr>
            <w:tcW w:w="865" w:type="dxa"/>
            <w:shd w:val="clear" w:color="auto" w:fill="auto"/>
            <w:vAlign w:val="center"/>
          </w:tcPr>
          <w:p w:rsidR="000414C1" w:rsidRDefault="000414C1" w:rsidP="0076254B">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0414C1" w:rsidRPr="001E0A1E" w:rsidRDefault="000414C1" w:rsidP="0076254B">
            <w:pPr>
              <w:pStyle w:val="NormalStep"/>
              <w:rPr>
                <w:rFonts w:asciiTheme="minorHAnsi" w:hAnsiTheme="minorHAnsi" w:cstheme="minorHAnsi"/>
                <w:sz w:val="22"/>
                <w:szCs w:val="22"/>
              </w:rPr>
            </w:pPr>
            <w:r>
              <w:rPr>
                <w:rFonts w:asciiTheme="minorHAnsi" w:hAnsiTheme="minorHAnsi" w:cstheme="minorHAnsi"/>
                <w:sz w:val="22"/>
                <w:szCs w:val="22"/>
              </w:rPr>
              <w:t>Check that the</w:t>
            </w:r>
            <w:r w:rsidRPr="001E0A1E">
              <w:rPr>
                <w:rFonts w:asciiTheme="minorHAnsi" w:hAnsiTheme="minorHAnsi" w:cstheme="minorHAnsi"/>
                <w:sz w:val="22"/>
                <w:szCs w:val="22"/>
              </w:rPr>
              <w:t xml:space="preserve"> result is returned in GeoJSON format</w:t>
            </w:r>
          </w:p>
        </w:tc>
        <w:tc>
          <w:tcPr>
            <w:tcW w:w="2690" w:type="dxa"/>
            <w:gridSpan w:val="2"/>
            <w:shd w:val="clear" w:color="auto" w:fill="auto"/>
          </w:tcPr>
          <w:p w:rsidR="000414C1" w:rsidRPr="003C0A28" w:rsidRDefault="000414C1" w:rsidP="0076254B">
            <w:pPr>
              <w:spacing w:after="0"/>
              <w:rPr>
                <w:rFonts w:cstheme="minorHAnsi"/>
                <w:lang w:val="en-GB"/>
              </w:rPr>
            </w:pPr>
          </w:p>
        </w:tc>
        <w:tc>
          <w:tcPr>
            <w:tcW w:w="1559" w:type="dxa"/>
            <w:shd w:val="clear" w:color="auto" w:fill="auto"/>
            <w:vAlign w:val="center"/>
          </w:tcPr>
          <w:p w:rsidR="000414C1" w:rsidRPr="0056181B" w:rsidRDefault="000414C1" w:rsidP="0076254B">
            <w:pPr>
              <w:spacing w:after="0"/>
              <w:jc w:val="center"/>
              <w:rPr>
                <w:i/>
                <w:sz w:val="14"/>
                <w:szCs w:val="14"/>
              </w:rPr>
            </w:pPr>
            <w:r w:rsidRPr="0056181B">
              <w:rPr>
                <w:i/>
                <w:sz w:val="14"/>
                <w:szCs w:val="14"/>
              </w:rPr>
              <w:t>NGEO-</w:t>
            </w:r>
            <w:r>
              <w:rPr>
                <w:i/>
                <w:sz w:val="14"/>
                <w:szCs w:val="14"/>
              </w:rPr>
              <w:t>WEBC-PFC-008</w:t>
            </w:r>
            <w:r w:rsidRPr="0056181B">
              <w:rPr>
                <w:i/>
                <w:sz w:val="14"/>
                <w:szCs w:val="14"/>
              </w:rPr>
              <w:t>0</w:t>
            </w:r>
          </w:p>
        </w:tc>
      </w:tr>
      <w:tr w:rsidR="000414C1" w:rsidRPr="0056181B" w:rsidTr="0076254B">
        <w:tc>
          <w:tcPr>
            <w:tcW w:w="865" w:type="dxa"/>
            <w:shd w:val="clear" w:color="auto" w:fill="auto"/>
            <w:vAlign w:val="center"/>
          </w:tcPr>
          <w:p w:rsidR="000414C1" w:rsidRDefault="000414C1" w:rsidP="0076254B">
            <w:pPr>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0414C1" w:rsidRDefault="000414C1" w:rsidP="0076254B">
            <w:pPr>
              <w:pStyle w:val="NormalStep"/>
              <w:rPr>
                <w:rFonts w:asciiTheme="minorHAnsi" w:hAnsiTheme="minorHAnsi" w:cstheme="minorHAnsi"/>
                <w:sz w:val="22"/>
                <w:szCs w:val="22"/>
              </w:rPr>
            </w:pPr>
            <w:r>
              <w:rPr>
                <w:rFonts w:asciiTheme="minorHAnsi" w:hAnsiTheme="minorHAnsi" w:cstheme="minorHAnsi"/>
                <w:sz w:val="22"/>
                <w:szCs w:val="22"/>
              </w:rPr>
              <w:t xml:space="preserve">Repeat steps Step-10 and Step-20 </w:t>
            </w:r>
          </w:p>
        </w:tc>
        <w:tc>
          <w:tcPr>
            <w:tcW w:w="2690" w:type="dxa"/>
            <w:gridSpan w:val="2"/>
            <w:shd w:val="clear" w:color="auto" w:fill="auto"/>
          </w:tcPr>
          <w:p w:rsidR="000414C1" w:rsidRPr="003C0A28" w:rsidRDefault="000414C1" w:rsidP="0076254B">
            <w:pPr>
              <w:spacing w:after="0"/>
              <w:rPr>
                <w:rFonts w:cstheme="minorHAnsi"/>
                <w:lang w:val="en-GB"/>
              </w:rPr>
            </w:pPr>
            <w:r>
              <w:rPr>
                <w:rFonts w:cstheme="minorHAnsi"/>
                <w:lang w:val="en-GB"/>
              </w:rPr>
              <w:t>A popup is spawn displaying the search url,</w:t>
            </w:r>
          </w:p>
        </w:tc>
        <w:tc>
          <w:tcPr>
            <w:tcW w:w="1559" w:type="dxa"/>
            <w:shd w:val="clear" w:color="auto" w:fill="auto"/>
            <w:vAlign w:val="center"/>
          </w:tcPr>
          <w:p w:rsidR="000414C1" w:rsidRPr="0056181B" w:rsidRDefault="000414C1" w:rsidP="0076254B">
            <w:pPr>
              <w:spacing w:after="0"/>
              <w:jc w:val="center"/>
              <w:rPr>
                <w:i/>
                <w:sz w:val="14"/>
                <w:szCs w:val="14"/>
              </w:rPr>
            </w:pPr>
          </w:p>
        </w:tc>
      </w:tr>
      <w:tr w:rsidR="000414C1" w:rsidRPr="0056181B" w:rsidTr="0076254B">
        <w:tc>
          <w:tcPr>
            <w:tcW w:w="865" w:type="dxa"/>
            <w:shd w:val="clear" w:color="auto" w:fill="auto"/>
            <w:vAlign w:val="center"/>
          </w:tcPr>
          <w:p w:rsidR="000414C1" w:rsidRDefault="000414C1" w:rsidP="0076254B">
            <w:pPr>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0414C1" w:rsidRDefault="000414C1" w:rsidP="0076254B">
            <w:pPr>
              <w:pStyle w:val="NormalStep"/>
              <w:rPr>
                <w:rFonts w:asciiTheme="minorHAnsi" w:hAnsiTheme="minorHAnsi" w:cstheme="minorHAnsi"/>
                <w:sz w:val="22"/>
                <w:szCs w:val="22"/>
              </w:rPr>
            </w:pPr>
            <w:r>
              <w:rPr>
                <w:rFonts w:asciiTheme="minorHAnsi" w:hAnsiTheme="minorHAnsi" w:cstheme="minorHAnsi"/>
                <w:sz w:val="22"/>
                <w:szCs w:val="22"/>
              </w:rPr>
              <w:t>Enter</w:t>
            </w:r>
            <w:r w:rsidRPr="00EE637A">
              <w:rPr>
                <w:rFonts w:asciiTheme="minorHAnsi" w:hAnsiTheme="minorHAnsi" w:cstheme="minorHAnsi"/>
                <w:sz w:val="22"/>
                <w:szCs w:val="22"/>
              </w:rPr>
              <w:t xml:space="preserve"> </w:t>
            </w:r>
            <w:r>
              <w:rPr>
                <w:rFonts w:asciiTheme="minorHAnsi" w:hAnsiTheme="minorHAnsi" w:cstheme="minorHAnsi"/>
                <w:sz w:val="22"/>
                <w:szCs w:val="22"/>
              </w:rPr>
              <w:t>the following</w:t>
            </w:r>
            <w:r w:rsidRPr="00EE637A">
              <w:rPr>
                <w:rFonts w:asciiTheme="minorHAnsi" w:hAnsiTheme="minorHAnsi" w:cstheme="minorHAnsi"/>
                <w:sz w:val="22"/>
                <w:szCs w:val="22"/>
              </w:rPr>
              <w:t xml:space="preserve"> openSearch url</w:t>
            </w:r>
            <w:r w:rsidRPr="00200AD3">
              <w:rPr>
                <w:rFonts w:asciiTheme="minorHAnsi" w:hAnsiTheme="minorHAnsi" w:cstheme="minorHAnsi"/>
                <w:sz w:val="22"/>
                <w:szCs w:val="22"/>
              </w:rPr>
              <w:t xml:space="preserve"> </w:t>
            </w:r>
            <w:r>
              <w:rPr>
                <w:rFonts w:asciiTheme="minorHAnsi" w:hAnsiTheme="minorHAnsi" w:cstheme="minorHAnsi"/>
                <w:sz w:val="22"/>
                <w:szCs w:val="22"/>
              </w:rPr>
              <w:t>:</w:t>
            </w:r>
            <w:r>
              <w:t xml:space="preserve"> </w:t>
            </w:r>
            <w:hyperlink r:id="rId10" w:history="1">
              <w:r w:rsidRPr="003B6877">
                <w:rPr>
                  <w:rStyle w:val="Hyperlink"/>
                  <w:rFonts w:asciiTheme="minorHAnsi" w:hAnsiTheme="minorHAnsi" w:cstheme="minorHAnsi"/>
                  <w:sz w:val="22"/>
                  <w:szCs w:val="22"/>
                </w:rPr>
                <w:t>http://localhost:3000/ngeo/catalogueSearch/ND_SAR_1?start=2010-01-15T00:00:00.000Z&amp;stop=2011-05-13T23:59:59.999Z&amp;bbox=-16.171875,31.9921875,21.4453125,58.359375&amp;format=json</w:t>
              </w:r>
            </w:hyperlink>
            <w:r>
              <w:rPr>
                <w:rFonts w:asciiTheme="minorHAnsi" w:hAnsiTheme="minorHAnsi" w:cstheme="minorHAnsi"/>
                <w:sz w:val="22"/>
                <w:szCs w:val="22"/>
              </w:rPr>
              <w:t xml:space="preserve"> </w:t>
            </w:r>
          </w:p>
          <w:p w:rsidR="000414C1" w:rsidRDefault="000414C1" w:rsidP="0076254B">
            <w:pPr>
              <w:pStyle w:val="NormalStep"/>
              <w:rPr>
                <w:rFonts w:asciiTheme="minorHAnsi" w:hAnsiTheme="minorHAnsi" w:cstheme="minorHAnsi"/>
                <w:sz w:val="22"/>
                <w:szCs w:val="22"/>
              </w:rPr>
            </w:pPr>
          </w:p>
        </w:tc>
        <w:tc>
          <w:tcPr>
            <w:tcW w:w="2690" w:type="dxa"/>
            <w:gridSpan w:val="2"/>
            <w:shd w:val="clear" w:color="auto" w:fill="auto"/>
          </w:tcPr>
          <w:p w:rsidR="000414C1" w:rsidRDefault="000414C1" w:rsidP="0076254B">
            <w:pPr>
              <w:spacing w:after="0"/>
              <w:rPr>
                <w:rFonts w:cstheme="minorHAnsi"/>
                <w:lang w:val="en-GB"/>
              </w:rPr>
            </w:pPr>
          </w:p>
        </w:tc>
        <w:tc>
          <w:tcPr>
            <w:tcW w:w="1559" w:type="dxa"/>
            <w:shd w:val="clear" w:color="auto" w:fill="auto"/>
            <w:vAlign w:val="center"/>
          </w:tcPr>
          <w:p w:rsidR="000414C1" w:rsidRPr="0056181B" w:rsidRDefault="000414C1" w:rsidP="0076254B">
            <w:pPr>
              <w:spacing w:after="0"/>
              <w:jc w:val="center"/>
              <w:rPr>
                <w:i/>
                <w:sz w:val="14"/>
                <w:szCs w:val="14"/>
              </w:rPr>
            </w:pPr>
          </w:p>
        </w:tc>
      </w:tr>
      <w:tr w:rsidR="000414C1" w:rsidRPr="0056181B" w:rsidTr="0076254B">
        <w:tc>
          <w:tcPr>
            <w:tcW w:w="865" w:type="dxa"/>
            <w:shd w:val="clear" w:color="auto" w:fill="auto"/>
            <w:vAlign w:val="center"/>
          </w:tcPr>
          <w:p w:rsidR="000414C1" w:rsidRDefault="000414C1" w:rsidP="0076254B">
            <w:pPr>
              <w:spacing w:after="0"/>
              <w:jc w:val="center"/>
              <w:rPr>
                <w:i/>
                <w:sz w:val="14"/>
                <w:szCs w:val="14"/>
              </w:rPr>
            </w:pPr>
            <w:r>
              <w:rPr>
                <w:i/>
                <w:sz w:val="14"/>
                <w:szCs w:val="14"/>
              </w:rPr>
              <w:lastRenderedPageBreak/>
              <w:t>Step-8</w:t>
            </w:r>
            <w:r w:rsidRPr="005D1206">
              <w:rPr>
                <w:i/>
                <w:sz w:val="14"/>
                <w:szCs w:val="14"/>
              </w:rPr>
              <w:t>0</w:t>
            </w:r>
          </w:p>
        </w:tc>
        <w:tc>
          <w:tcPr>
            <w:tcW w:w="3499" w:type="dxa"/>
            <w:gridSpan w:val="4"/>
            <w:shd w:val="clear" w:color="auto" w:fill="auto"/>
          </w:tcPr>
          <w:p w:rsidR="000414C1" w:rsidRDefault="000414C1" w:rsidP="0076254B">
            <w:pPr>
              <w:pStyle w:val="NormalStep"/>
              <w:rPr>
                <w:rFonts w:asciiTheme="minorHAnsi" w:hAnsiTheme="minorHAnsi" w:cstheme="minorHAnsi"/>
                <w:sz w:val="22"/>
                <w:szCs w:val="22"/>
              </w:rPr>
            </w:pPr>
            <w:r>
              <w:rPr>
                <w:rFonts w:asciiTheme="minorHAnsi" w:hAnsiTheme="minorHAnsi" w:cstheme="minorHAnsi"/>
                <w:sz w:val="22"/>
                <w:szCs w:val="22"/>
              </w:rPr>
              <w:t>Close the popup.</w:t>
            </w:r>
          </w:p>
          <w:p w:rsidR="000414C1" w:rsidRDefault="000414C1" w:rsidP="0076254B">
            <w:pPr>
              <w:pStyle w:val="NormalStep"/>
              <w:rPr>
                <w:rFonts w:asciiTheme="minorHAnsi" w:hAnsiTheme="minorHAnsi" w:cstheme="minorHAnsi"/>
                <w:sz w:val="22"/>
                <w:szCs w:val="22"/>
              </w:rPr>
            </w:pPr>
            <w:r>
              <w:rPr>
                <w:rFonts w:asciiTheme="minorHAnsi" w:hAnsiTheme="minorHAnsi" w:cstheme="minorHAnsi"/>
                <w:sz w:val="22"/>
                <w:szCs w:val="22"/>
              </w:rPr>
              <w:t>Click on the ‘Apply button</w:t>
            </w:r>
          </w:p>
        </w:tc>
        <w:tc>
          <w:tcPr>
            <w:tcW w:w="2690" w:type="dxa"/>
            <w:gridSpan w:val="2"/>
            <w:shd w:val="clear" w:color="auto" w:fill="auto"/>
          </w:tcPr>
          <w:p w:rsidR="000414C1" w:rsidRDefault="000414C1" w:rsidP="0076254B">
            <w:pPr>
              <w:spacing w:after="0"/>
              <w:rPr>
                <w:rFonts w:cstheme="minorHAnsi"/>
                <w:lang w:val="en-GB"/>
              </w:rPr>
            </w:pPr>
            <w:r>
              <w:rPr>
                <w:rFonts w:cstheme="minorHAnsi"/>
                <w:lang w:val="en-GB"/>
              </w:rPr>
              <w:t>The search is launched with the openSearch URL. 7 products are returned, located in north of france, south of England.</w:t>
            </w:r>
          </w:p>
        </w:tc>
        <w:tc>
          <w:tcPr>
            <w:tcW w:w="1559" w:type="dxa"/>
            <w:shd w:val="clear" w:color="auto" w:fill="auto"/>
            <w:vAlign w:val="center"/>
          </w:tcPr>
          <w:p w:rsidR="000414C1" w:rsidRPr="0056181B" w:rsidRDefault="000414C1" w:rsidP="0076254B">
            <w:pPr>
              <w:spacing w:after="0"/>
              <w:jc w:val="center"/>
              <w:rPr>
                <w:i/>
                <w:sz w:val="14"/>
                <w:szCs w:val="14"/>
              </w:rPr>
            </w:pPr>
            <w:r w:rsidRPr="0056181B">
              <w:rPr>
                <w:i/>
                <w:sz w:val="14"/>
                <w:szCs w:val="14"/>
              </w:rPr>
              <w:t>NGEO-</w:t>
            </w:r>
            <w:r>
              <w:rPr>
                <w:i/>
                <w:sz w:val="14"/>
                <w:szCs w:val="14"/>
              </w:rPr>
              <w:t>WEBC-PFC-0081</w:t>
            </w:r>
          </w:p>
        </w:tc>
      </w:tr>
    </w:tbl>
    <w:p w:rsidR="00E16E38" w:rsidRPr="009B0F33" w:rsidRDefault="00E16E38" w:rsidP="00E16E38">
      <w:pPr>
        <w:rPr>
          <w:lang w:val="en-US"/>
        </w:rPr>
      </w:pPr>
    </w:p>
    <w:p w:rsidR="00E16E38" w:rsidRDefault="00E16E38" w:rsidP="00E16E38">
      <w:pPr>
        <w:pStyle w:val="Heading3"/>
      </w:pPr>
      <w:bookmarkStart w:id="86" w:name="_Toc352169188"/>
      <w:r>
        <w:t>NGEO-WEBC-VTP-0090</w:t>
      </w:r>
      <w:bookmarkEnd w:id="8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NGEO-CTRL-VTP-0090</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Map background</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V1</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E12E47" w:rsidRPr="007C2567" w:rsidRDefault="00E12E47" w:rsidP="00E12E47">
            <w:pPr>
              <w:spacing w:after="0"/>
            </w:pPr>
            <w:r>
              <w:t>Screenshot for each PFC</w:t>
            </w:r>
          </w:p>
          <w:p w:rsidR="00E16E38" w:rsidRPr="008F177A" w:rsidRDefault="00E16E38" w:rsidP="00E61BC8">
            <w:pPr>
              <w:spacing w:after="0"/>
              <w:rPr>
                <w:i/>
                <w:color w:val="548DD4"/>
                <w:sz w:val="2"/>
                <w:szCs w:val="16"/>
                <w:lang w:val="en-US"/>
              </w:rPr>
            </w:pPr>
            <w:r>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76254B" w:rsidRPr="0056181B" w:rsidTr="0076254B">
        <w:tc>
          <w:tcPr>
            <w:tcW w:w="865" w:type="dxa"/>
            <w:shd w:val="clear" w:color="auto" w:fill="auto"/>
            <w:vAlign w:val="center"/>
          </w:tcPr>
          <w:p w:rsidR="0076254B" w:rsidRPr="00544FC8" w:rsidRDefault="0076254B" w:rsidP="0076254B">
            <w:pPr>
              <w:spacing w:after="0"/>
              <w:jc w:val="center"/>
              <w:rPr>
                <w:i/>
                <w:sz w:val="14"/>
                <w:szCs w:val="14"/>
              </w:rPr>
            </w:pPr>
            <w:r w:rsidRPr="005D1206">
              <w:rPr>
                <w:i/>
                <w:sz w:val="14"/>
                <w:szCs w:val="14"/>
              </w:rPr>
              <w:t>Step-10</w:t>
            </w:r>
          </w:p>
        </w:tc>
        <w:tc>
          <w:tcPr>
            <w:tcW w:w="3499" w:type="dxa"/>
            <w:gridSpan w:val="4"/>
            <w:shd w:val="clear" w:color="auto" w:fill="auto"/>
          </w:tcPr>
          <w:p w:rsidR="0076254B" w:rsidRPr="00057FF1" w:rsidRDefault="0076254B" w:rsidP="0076254B">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using the url : </w:t>
            </w:r>
            <w:r w:rsidRPr="00E051E8">
              <w:rPr>
                <w:rFonts w:asciiTheme="minorHAnsi" w:hAnsiTheme="minorHAnsi" w:cstheme="minorHAnsi"/>
                <w:sz w:val="22"/>
                <w:szCs w:val="22"/>
              </w:rPr>
              <w:t>http://localhost:3000/client</w:t>
            </w:r>
          </w:p>
        </w:tc>
        <w:tc>
          <w:tcPr>
            <w:tcW w:w="2690" w:type="dxa"/>
            <w:gridSpan w:val="2"/>
            <w:shd w:val="clear" w:color="auto" w:fill="auto"/>
          </w:tcPr>
          <w:p w:rsidR="0076254B" w:rsidRPr="00057FF1" w:rsidRDefault="0076254B" w:rsidP="0076254B">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76254B" w:rsidRPr="0056181B" w:rsidRDefault="0076254B" w:rsidP="0076254B">
            <w:pPr>
              <w:spacing w:after="0"/>
              <w:jc w:val="center"/>
              <w:rPr>
                <w:i/>
                <w:sz w:val="14"/>
                <w:szCs w:val="14"/>
              </w:rPr>
            </w:pPr>
          </w:p>
        </w:tc>
      </w:tr>
      <w:tr w:rsidR="0076254B" w:rsidRPr="0056181B" w:rsidTr="0076254B">
        <w:tc>
          <w:tcPr>
            <w:tcW w:w="865" w:type="dxa"/>
            <w:shd w:val="clear" w:color="auto" w:fill="auto"/>
            <w:vAlign w:val="center"/>
          </w:tcPr>
          <w:p w:rsidR="0076254B" w:rsidRPr="005D1206" w:rsidRDefault="0076254B" w:rsidP="0076254B">
            <w:pPr>
              <w:spacing w:after="0"/>
              <w:jc w:val="center"/>
              <w:rPr>
                <w:i/>
                <w:sz w:val="14"/>
                <w:szCs w:val="14"/>
              </w:rPr>
            </w:pPr>
            <w:r>
              <w:rPr>
                <w:i/>
                <w:sz w:val="14"/>
                <w:szCs w:val="14"/>
              </w:rPr>
              <w:t>Step-20</w:t>
            </w:r>
          </w:p>
        </w:tc>
        <w:tc>
          <w:tcPr>
            <w:tcW w:w="3499" w:type="dxa"/>
            <w:gridSpan w:val="4"/>
            <w:shd w:val="clear" w:color="auto" w:fill="auto"/>
          </w:tcPr>
          <w:p w:rsidR="0076254B" w:rsidRPr="00E24DDB" w:rsidRDefault="0076254B" w:rsidP="0076254B">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“Background”</w:t>
            </w:r>
            <w:r w:rsidRPr="00057FF1">
              <w:rPr>
                <w:rFonts w:asciiTheme="minorHAnsi" w:hAnsiTheme="minorHAnsi" w:cstheme="minorHAnsi"/>
                <w:sz w:val="22"/>
                <w:szCs w:val="22"/>
              </w:rPr>
              <w:t xml:space="preserve"> button icon</w:t>
            </w:r>
          </w:p>
        </w:tc>
        <w:tc>
          <w:tcPr>
            <w:tcW w:w="2690" w:type="dxa"/>
            <w:gridSpan w:val="2"/>
            <w:shd w:val="clear" w:color="auto" w:fill="auto"/>
          </w:tcPr>
          <w:p w:rsidR="0076254B" w:rsidRPr="003C0A28" w:rsidRDefault="0076254B" w:rsidP="0076254B">
            <w:pPr>
              <w:spacing w:after="0"/>
              <w:rPr>
                <w:rFonts w:cstheme="minorHAnsi"/>
                <w:lang w:val="en-US"/>
              </w:rPr>
            </w:pPr>
            <w:r w:rsidRPr="003C0A28">
              <w:rPr>
                <w:rFonts w:cstheme="minorHAnsi"/>
                <w:lang w:val="en-US"/>
              </w:rPr>
              <w:t xml:space="preserve">The </w:t>
            </w:r>
            <w:r>
              <w:rPr>
                <w:rFonts w:cstheme="minorHAnsi"/>
                <w:lang w:val="en-US"/>
              </w:rPr>
              <w:t>background</w:t>
            </w:r>
            <w:r w:rsidRPr="003C0A28">
              <w:rPr>
                <w:rFonts w:cstheme="minorHAnsi"/>
                <w:lang w:val="en-US"/>
              </w:rPr>
              <w:t xml:space="preserve"> widget is opened and </w:t>
            </w:r>
            <w:r>
              <w:rPr>
                <w:rFonts w:cstheme="minorHAnsi"/>
                <w:lang w:val="en-US"/>
              </w:rPr>
              <w:t>a list of available background is displayed.</w:t>
            </w:r>
          </w:p>
        </w:tc>
        <w:tc>
          <w:tcPr>
            <w:tcW w:w="1559" w:type="dxa"/>
            <w:shd w:val="clear" w:color="auto" w:fill="auto"/>
            <w:vAlign w:val="center"/>
          </w:tcPr>
          <w:p w:rsidR="0076254B" w:rsidRPr="0056181B" w:rsidRDefault="0076254B" w:rsidP="0076254B">
            <w:pPr>
              <w:spacing w:after="0"/>
              <w:jc w:val="center"/>
              <w:rPr>
                <w:i/>
                <w:sz w:val="14"/>
                <w:szCs w:val="14"/>
              </w:rPr>
            </w:pPr>
          </w:p>
        </w:tc>
      </w:tr>
      <w:tr w:rsidR="0076254B" w:rsidRPr="004E5884" w:rsidTr="0076254B">
        <w:tc>
          <w:tcPr>
            <w:tcW w:w="865" w:type="dxa"/>
            <w:shd w:val="clear" w:color="auto" w:fill="auto"/>
            <w:vAlign w:val="center"/>
          </w:tcPr>
          <w:p w:rsidR="0076254B" w:rsidRPr="00544FC8" w:rsidRDefault="0076254B" w:rsidP="0076254B">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76254B" w:rsidRPr="00057FF1" w:rsidRDefault="0076254B" w:rsidP="0076254B">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Click on </w:t>
            </w:r>
            <w:r>
              <w:rPr>
                <w:rFonts w:asciiTheme="minorHAnsi" w:hAnsiTheme="minorHAnsi" w:cstheme="minorHAnsi"/>
                <w:sz w:val="22"/>
                <w:szCs w:val="22"/>
              </w:rPr>
              <w:t>“OSM (TPZ-Fr)”</w:t>
            </w:r>
            <w:r w:rsidRPr="00057FF1">
              <w:rPr>
                <w:rFonts w:asciiTheme="minorHAnsi" w:hAnsiTheme="minorHAnsi" w:cstheme="minorHAnsi"/>
                <w:sz w:val="22"/>
                <w:szCs w:val="22"/>
              </w:rPr>
              <w:t xml:space="preserve"> </w:t>
            </w:r>
          </w:p>
        </w:tc>
        <w:tc>
          <w:tcPr>
            <w:tcW w:w="2690" w:type="dxa"/>
            <w:gridSpan w:val="2"/>
            <w:shd w:val="clear" w:color="auto" w:fill="auto"/>
          </w:tcPr>
          <w:p w:rsidR="0076254B" w:rsidRPr="00057FF1" w:rsidRDefault="0076254B" w:rsidP="0076254B">
            <w:pPr>
              <w:spacing w:after="0"/>
              <w:rPr>
                <w:rFonts w:cstheme="minorHAnsi"/>
                <w:lang w:val="en-US"/>
              </w:rPr>
            </w:pPr>
            <w:r>
              <w:rPr>
                <w:rFonts w:cstheme="minorHAnsi"/>
                <w:lang w:val="en-US"/>
              </w:rPr>
              <w:t>The background is changed</w:t>
            </w:r>
          </w:p>
        </w:tc>
        <w:tc>
          <w:tcPr>
            <w:tcW w:w="1559" w:type="dxa"/>
            <w:shd w:val="clear" w:color="auto" w:fill="auto"/>
            <w:vAlign w:val="center"/>
          </w:tcPr>
          <w:p w:rsidR="0076254B" w:rsidRPr="004E5884" w:rsidRDefault="0076254B" w:rsidP="0076254B">
            <w:pPr>
              <w:spacing w:after="0"/>
              <w:jc w:val="center"/>
              <w:rPr>
                <w:sz w:val="14"/>
                <w:szCs w:val="14"/>
                <w:highlight w:val="yellow"/>
                <w:lang w:val="en-US"/>
              </w:rPr>
            </w:pPr>
            <w:r w:rsidRPr="0056181B">
              <w:rPr>
                <w:i/>
                <w:sz w:val="14"/>
                <w:szCs w:val="14"/>
              </w:rPr>
              <w:t>NGEO-</w:t>
            </w:r>
            <w:r>
              <w:rPr>
                <w:i/>
                <w:sz w:val="14"/>
                <w:szCs w:val="14"/>
              </w:rPr>
              <w:t>WEBC-PFC-009</w:t>
            </w:r>
            <w:r w:rsidRPr="0056181B">
              <w:rPr>
                <w:i/>
                <w:sz w:val="14"/>
                <w:szCs w:val="14"/>
              </w:rPr>
              <w:t>0</w:t>
            </w:r>
          </w:p>
        </w:tc>
      </w:tr>
      <w:tr w:rsidR="0076254B" w:rsidRPr="004E5884" w:rsidTr="0076254B">
        <w:tc>
          <w:tcPr>
            <w:tcW w:w="865" w:type="dxa"/>
            <w:shd w:val="clear" w:color="auto" w:fill="auto"/>
            <w:vAlign w:val="center"/>
          </w:tcPr>
          <w:p w:rsidR="0076254B" w:rsidRPr="005D1206" w:rsidRDefault="0076254B" w:rsidP="0076254B">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76254B" w:rsidRPr="00057FF1" w:rsidRDefault="0076254B" w:rsidP="0076254B">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76254B" w:rsidRPr="00102EF3" w:rsidRDefault="0076254B" w:rsidP="0076254B">
            <w:pPr>
              <w:spacing w:after="0"/>
              <w:rPr>
                <w:rFonts w:cstheme="minorHAnsi"/>
                <w:lang w:val="en-GB"/>
              </w:rPr>
            </w:pPr>
            <w:r>
              <w:rPr>
                <w:rFonts w:cstheme="minorHAnsi"/>
                <w:lang w:val="en-GB"/>
              </w:rPr>
              <w:t>The map is changed to 3D</w:t>
            </w:r>
          </w:p>
        </w:tc>
        <w:tc>
          <w:tcPr>
            <w:tcW w:w="1559" w:type="dxa"/>
            <w:shd w:val="clear" w:color="auto" w:fill="auto"/>
            <w:vAlign w:val="center"/>
          </w:tcPr>
          <w:p w:rsidR="0076254B" w:rsidRPr="004E5884" w:rsidRDefault="0076254B" w:rsidP="0076254B">
            <w:pPr>
              <w:spacing w:after="0"/>
              <w:jc w:val="center"/>
              <w:rPr>
                <w:sz w:val="14"/>
                <w:szCs w:val="14"/>
                <w:lang w:val="en-US"/>
              </w:rPr>
            </w:pPr>
          </w:p>
        </w:tc>
      </w:tr>
      <w:tr w:rsidR="0076254B" w:rsidRPr="004E5884" w:rsidTr="0076254B">
        <w:tc>
          <w:tcPr>
            <w:tcW w:w="865" w:type="dxa"/>
            <w:shd w:val="clear" w:color="auto" w:fill="auto"/>
            <w:vAlign w:val="center"/>
          </w:tcPr>
          <w:p w:rsidR="0076254B" w:rsidRDefault="0076254B" w:rsidP="0076254B">
            <w:pPr>
              <w:spacing w:after="0"/>
              <w:jc w:val="center"/>
              <w:rPr>
                <w:i/>
                <w:sz w:val="14"/>
                <w:szCs w:val="14"/>
              </w:rPr>
            </w:pPr>
            <w:r>
              <w:rPr>
                <w:i/>
                <w:sz w:val="14"/>
                <w:szCs w:val="14"/>
              </w:rPr>
              <w:t>Step-50</w:t>
            </w:r>
          </w:p>
        </w:tc>
        <w:tc>
          <w:tcPr>
            <w:tcW w:w="3499" w:type="dxa"/>
            <w:gridSpan w:val="4"/>
            <w:shd w:val="clear" w:color="auto" w:fill="auto"/>
          </w:tcPr>
          <w:p w:rsidR="0076254B" w:rsidRDefault="0076254B" w:rsidP="0076254B">
            <w:pPr>
              <w:pStyle w:val="NormalStep"/>
              <w:rPr>
                <w:rFonts w:asciiTheme="minorHAnsi" w:hAnsiTheme="minorHAnsi" w:cstheme="minorHAnsi"/>
                <w:sz w:val="22"/>
                <w:szCs w:val="22"/>
              </w:rPr>
            </w:pPr>
            <w:r>
              <w:rPr>
                <w:rFonts w:asciiTheme="minorHAnsi" w:hAnsiTheme="minorHAnsi" w:cstheme="minorHAnsi"/>
                <w:sz w:val="22"/>
                <w:szCs w:val="22"/>
              </w:rPr>
              <w:t>Repeat Step-20 and Step-30 in 3D</w:t>
            </w:r>
          </w:p>
        </w:tc>
        <w:tc>
          <w:tcPr>
            <w:tcW w:w="2690" w:type="dxa"/>
            <w:gridSpan w:val="2"/>
            <w:shd w:val="clear" w:color="auto" w:fill="auto"/>
          </w:tcPr>
          <w:p w:rsidR="0076254B" w:rsidRDefault="0076254B" w:rsidP="0076254B">
            <w:pPr>
              <w:spacing w:after="0"/>
              <w:rPr>
                <w:rFonts w:cstheme="minorHAnsi"/>
                <w:lang w:val="en-GB"/>
              </w:rPr>
            </w:pPr>
            <w:r>
              <w:rPr>
                <w:rFonts w:cstheme="minorHAnsi"/>
                <w:lang w:val="en-GB"/>
              </w:rPr>
              <w:t>Background is changed</w:t>
            </w:r>
          </w:p>
        </w:tc>
        <w:tc>
          <w:tcPr>
            <w:tcW w:w="1559" w:type="dxa"/>
            <w:shd w:val="clear" w:color="auto" w:fill="auto"/>
            <w:vAlign w:val="center"/>
          </w:tcPr>
          <w:p w:rsidR="0076254B" w:rsidRPr="004E5884" w:rsidRDefault="0076254B" w:rsidP="0076254B">
            <w:pPr>
              <w:spacing w:after="0"/>
              <w:jc w:val="center"/>
              <w:rPr>
                <w:sz w:val="14"/>
                <w:szCs w:val="14"/>
                <w:lang w:val="en-US"/>
              </w:rPr>
            </w:pPr>
            <w:r w:rsidRPr="0056181B">
              <w:rPr>
                <w:i/>
                <w:sz w:val="14"/>
                <w:szCs w:val="14"/>
              </w:rPr>
              <w:t>NGEO-</w:t>
            </w:r>
            <w:r>
              <w:rPr>
                <w:i/>
                <w:sz w:val="14"/>
                <w:szCs w:val="14"/>
              </w:rPr>
              <w:t>WEBC-PFC-009</w:t>
            </w:r>
            <w:r w:rsidRPr="0056181B">
              <w:rPr>
                <w:i/>
                <w:sz w:val="14"/>
                <w:szCs w:val="14"/>
              </w:rPr>
              <w:t>0</w:t>
            </w:r>
          </w:p>
        </w:tc>
      </w:tr>
    </w:tbl>
    <w:p w:rsidR="00E16E38" w:rsidRDefault="00E16E38" w:rsidP="00E16E38">
      <w:pPr>
        <w:pStyle w:val="Heading3"/>
      </w:pPr>
      <w:bookmarkStart w:id="87" w:name="_Toc352169189"/>
      <w:r>
        <w:t>NGEO-WEBC-VTP-0095</w:t>
      </w:r>
      <w:bookmarkEnd w:id="8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NGEO-CTRL-VTP-0095</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Map data layers</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V1</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76254B" w:rsidP="00E61BC8">
            <w:pPr>
              <w:spacing w:after="0"/>
            </w:pPr>
            <w:r>
              <w:t>A screenshot for the KML display.</w:t>
            </w:r>
          </w:p>
          <w:p w:rsidR="00E16E38" w:rsidRPr="00CE0347" w:rsidRDefault="00E16E38" w:rsidP="00E61BC8">
            <w:pPr>
              <w:spacing w:after="0"/>
              <w:jc w:val="center"/>
            </w:pPr>
          </w:p>
        </w:tc>
      </w:tr>
      <w:tr w:rsidR="00E16E38" w:rsidRPr="00544FC8" w:rsidTr="00E61BC8">
        <w:tc>
          <w:tcPr>
            <w:tcW w:w="865"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lastRenderedPageBreak/>
              <w:t>Step</w:t>
            </w:r>
          </w:p>
        </w:tc>
        <w:tc>
          <w:tcPr>
            <w:tcW w:w="3499" w:type="dxa"/>
            <w:gridSpan w:val="4"/>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76254B" w:rsidRPr="0056181B" w:rsidTr="0076254B">
        <w:tc>
          <w:tcPr>
            <w:tcW w:w="865" w:type="dxa"/>
            <w:shd w:val="clear" w:color="auto" w:fill="auto"/>
            <w:vAlign w:val="center"/>
          </w:tcPr>
          <w:p w:rsidR="0076254B" w:rsidRPr="00544FC8" w:rsidRDefault="0076254B" w:rsidP="0076254B">
            <w:pPr>
              <w:spacing w:after="0"/>
              <w:jc w:val="center"/>
              <w:rPr>
                <w:i/>
                <w:sz w:val="14"/>
                <w:szCs w:val="14"/>
              </w:rPr>
            </w:pPr>
            <w:r w:rsidRPr="005D1206">
              <w:rPr>
                <w:i/>
                <w:sz w:val="14"/>
                <w:szCs w:val="14"/>
              </w:rPr>
              <w:t>Step-10</w:t>
            </w:r>
          </w:p>
        </w:tc>
        <w:tc>
          <w:tcPr>
            <w:tcW w:w="3499" w:type="dxa"/>
            <w:gridSpan w:val="4"/>
            <w:shd w:val="clear" w:color="auto" w:fill="auto"/>
          </w:tcPr>
          <w:p w:rsidR="0076254B" w:rsidRPr="00057FF1" w:rsidRDefault="0076254B" w:rsidP="0076254B">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NGEO-WEBC-VTP-0060</w:t>
            </w:r>
            <w:r w:rsidRPr="00057FF1">
              <w:rPr>
                <w:rFonts w:asciiTheme="minorHAnsi" w:hAnsiTheme="minorHAnsi" w:cstheme="minorHAnsi"/>
                <w:sz w:val="22"/>
                <w:szCs w:val="22"/>
              </w:rPr>
              <w:t xml:space="preserve"> </w:t>
            </w:r>
          </w:p>
        </w:tc>
        <w:tc>
          <w:tcPr>
            <w:tcW w:w="2690" w:type="dxa"/>
            <w:gridSpan w:val="2"/>
            <w:shd w:val="clear" w:color="auto" w:fill="auto"/>
          </w:tcPr>
          <w:p w:rsidR="0076254B" w:rsidRPr="00057FF1" w:rsidRDefault="0076254B" w:rsidP="0076254B">
            <w:pPr>
              <w:spacing w:after="0"/>
              <w:rPr>
                <w:rFonts w:cstheme="minorHAnsi"/>
                <w:lang w:val="en-US"/>
              </w:rPr>
            </w:pPr>
            <w:r>
              <w:rPr>
                <w:rFonts w:cstheme="minorHAnsi"/>
                <w:lang w:val="en-US"/>
              </w:rPr>
              <w:t>Footprints are displayed</w:t>
            </w:r>
          </w:p>
        </w:tc>
        <w:tc>
          <w:tcPr>
            <w:tcW w:w="1559" w:type="dxa"/>
            <w:shd w:val="clear" w:color="auto" w:fill="auto"/>
            <w:vAlign w:val="center"/>
          </w:tcPr>
          <w:p w:rsidR="0076254B" w:rsidRPr="0056181B" w:rsidRDefault="0076254B" w:rsidP="0076254B">
            <w:pPr>
              <w:spacing w:after="0"/>
              <w:jc w:val="center"/>
              <w:rPr>
                <w:i/>
                <w:sz w:val="14"/>
                <w:szCs w:val="14"/>
              </w:rPr>
            </w:pPr>
          </w:p>
        </w:tc>
      </w:tr>
      <w:tr w:rsidR="0076254B" w:rsidRPr="0056181B" w:rsidTr="0076254B">
        <w:tc>
          <w:tcPr>
            <w:tcW w:w="865" w:type="dxa"/>
            <w:shd w:val="clear" w:color="auto" w:fill="auto"/>
            <w:vAlign w:val="center"/>
          </w:tcPr>
          <w:p w:rsidR="0076254B" w:rsidRPr="005D1206" w:rsidRDefault="0076254B" w:rsidP="0076254B">
            <w:pPr>
              <w:spacing w:after="0"/>
              <w:jc w:val="center"/>
              <w:rPr>
                <w:i/>
                <w:sz w:val="14"/>
                <w:szCs w:val="14"/>
              </w:rPr>
            </w:pPr>
            <w:r>
              <w:rPr>
                <w:i/>
                <w:sz w:val="14"/>
                <w:szCs w:val="14"/>
              </w:rPr>
              <w:t>Step-20</w:t>
            </w:r>
          </w:p>
        </w:tc>
        <w:tc>
          <w:tcPr>
            <w:tcW w:w="3499" w:type="dxa"/>
            <w:gridSpan w:val="4"/>
            <w:shd w:val="clear" w:color="auto" w:fill="auto"/>
          </w:tcPr>
          <w:p w:rsidR="0076254B" w:rsidRPr="00E24DDB" w:rsidRDefault="0076254B" w:rsidP="0076254B">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“Layers”</w:t>
            </w:r>
            <w:r w:rsidRPr="00057FF1">
              <w:rPr>
                <w:rFonts w:asciiTheme="minorHAnsi" w:hAnsiTheme="minorHAnsi" w:cstheme="minorHAnsi"/>
                <w:sz w:val="22"/>
                <w:szCs w:val="22"/>
              </w:rPr>
              <w:t xml:space="preserve"> button icon</w:t>
            </w:r>
          </w:p>
        </w:tc>
        <w:tc>
          <w:tcPr>
            <w:tcW w:w="2690" w:type="dxa"/>
            <w:gridSpan w:val="2"/>
            <w:shd w:val="clear" w:color="auto" w:fill="auto"/>
          </w:tcPr>
          <w:p w:rsidR="0076254B" w:rsidRPr="003C0A28" w:rsidRDefault="0076254B" w:rsidP="0076254B">
            <w:pPr>
              <w:spacing w:after="0"/>
              <w:rPr>
                <w:rFonts w:cstheme="minorHAnsi"/>
                <w:lang w:val="en-US"/>
              </w:rPr>
            </w:pPr>
            <w:r w:rsidRPr="003C0A28">
              <w:rPr>
                <w:rFonts w:cstheme="minorHAnsi"/>
                <w:lang w:val="en-US"/>
              </w:rPr>
              <w:t xml:space="preserve">The </w:t>
            </w:r>
            <w:r>
              <w:rPr>
                <w:rFonts w:cstheme="minorHAnsi"/>
                <w:lang w:val="en-US"/>
              </w:rPr>
              <w:t>layers</w:t>
            </w:r>
            <w:r w:rsidRPr="003C0A28">
              <w:rPr>
                <w:rFonts w:cstheme="minorHAnsi"/>
                <w:lang w:val="en-US"/>
              </w:rPr>
              <w:t xml:space="preserve"> widget is opened and </w:t>
            </w:r>
            <w:r>
              <w:rPr>
                <w:rFonts w:cstheme="minorHAnsi"/>
                <w:lang w:val="en-US"/>
              </w:rPr>
              <w:t>a list of available layers is displayed.</w:t>
            </w:r>
          </w:p>
        </w:tc>
        <w:tc>
          <w:tcPr>
            <w:tcW w:w="1559" w:type="dxa"/>
            <w:shd w:val="clear" w:color="auto" w:fill="auto"/>
            <w:vAlign w:val="center"/>
          </w:tcPr>
          <w:p w:rsidR="0076254B" w:rsidRPr="0056181B" w:rsidRDefault="0076254B" w:rsidP="0076254B">
            <w:pPr>
              <w:spacing w:after="0"/>
              <w:jc w:val="center"/>
              <w:rPr>
                <w:i/>
                <w:sz w:val="14"/>
                <w:szCs w:val="14"/>
              </w:rPr>
            </w:pPr>
          </w:p>
        </w:tc>
      </w:tr>
      <w:tr w:rsidR="0076254B" w:rsidRPr="004E5884" w:rsidTr="0076254B">
        <w:tc>
          <w:tcPr>
            <w:tcW w:w="865" w:type="dxa"/>
            <w:shd w:val="clear" w:color="auto" w:fill="auto"/>
            <w:vAlign w:val="center"/>
          </w:tcPr>
          <w:p w:rsidR="0076254B" w:rsidRPr="00544FC8" w:rsidRDefault="0076254B" w:rsidP="0076254B">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76254B" w:rsidRPr="00057FF1" w:rsidRDefault="0076254B" w:rsidP="0076254B">
            <w:pPr>
              <w:pStyle w:val="NormalStep"/>
              <w:rPr>
                <w:rFonts w:asciiTheme="minorHAnsi" w:hAnsiTheme="minorHAnsi" w:cstheme="minorHAnsi"/>
                <w:sz w:val="22"/>
                <w:szCs w:val="22"/>
              </w:rPr>
            </w:pPr>
            <w:r>
              <w:rPr>
                <w:rFonts w:asciiTheme="minorHAnsi" w:hAnsiTheme="minorHAnsi" w:cstheme="minorHAnsi"/>
                <w:sz w:val="22"/>
                <w:szCs w:val="22"/>
              </w:rPr>
              <w:t>Check</w:t>
            </w:r>
            <w:r w:rsidRPr="00057FF1">
              <w:rPr>
                <w:rFonts w:asciiTheme="minorHAnsi" w:hAnsiTheme="minorHAnsi" w:cstheme="minorHAnsi"/>
                <w:sz w:val="22"/>
                <w:szCs w:val="22"/>
              </w:rPr>
              <w:t xml:space="preserve"> </w:t>
            </w:r>
            <w:r>
              <w:rPr>
                <w:rFonts w:asciiTheme="minorHAnsi" w:hAnsiTheme="minorHAnsi" w:cstheme="minorHAnsi"/>
                <w:sz w:val="22"/>
                <w:szCs w:val="22"/>
              </w:rPr>
              <w:t>“UGS RealTime Earthquakes”</w:t>
            </w:r>
            <w:r w:rsidRPr="00057FF1">
              <w:rPr>
                <w:rFonts w:asciiTheme="minorHAnsi" w:hAnsiTheme="minorHAnsi" w:cstheme="minorHAnsi"/>
                <w:sz w:val="22"/>
                <w:szCs w:val="22"/>
              </w:rPr>
              <w:t xml:space="preserve"> </w:t>
            </w:r>
          </w:p>
        </w:tc>
        <w:tc>
          <w:tcPr>
            <w:tcW w:w="2690" w:type="dxa"/>
            <w:gridSpan w:val="2"/>
            <w:shd w:val="clear" w:color="auto" w:fill="auto"/>
          </w:tcPr>
          <w:p w:rsidR="0076254B" w:rsidRPr="00057FF1" w:rsidRDefault="0076254B" w:rsidP="0076254B">
            <w:pPr>
              <w:spacing w:after="0"/>
              <w:rPr>
                <w:rFonts w:cstheme="minorHAnsi"/>
                <w:lang w:val="en-US"/>
              </w:rPr>
            </w:pPr>
            <w:r>
              <w:rPr>
                <w:rFonts w:cstheme="minorHAnsi"/>
                <w:lang w:val="en-US"/>
              </w:rPr>
              <w:t>Layer  is displayed</w:t>
            </w:r>
          </w:p>
        </w:tc>
        <w:tc>
          <w:tcPr>
            <w:tcW w:w="1559" w:type="dxa"/>
            <w:shd w:val="clear" w:color="auto" w:fill="auto"/>
            <w:vAlign w:val="center"/>
          </w:tcPr>
          <w:p w:rsidR="0076254B" w:rsidRPr="004E5884" w:rsidRDefault="0076254B" w:rsidP="0076254B">
            <w:pPr>
              <w:spacing w:after="0"/>
              <w:jc w:val="center"/>
              <w:rPr>
                <w:sz w:val="14"/>
                <w:szCs w:val="14"/>
                <w:highlight w:val="yellow"/>
                <w:lang w:val="en-US"/>
              </w:rPr>
            </w:pPr>
            <w:r w:rsidRPr="0056181B">
              <w:rPr>
                <w:i/>
                <w:sz w:val="14"/>
                <w:szCs w:val="14"/>
              </w:rPr>
              <w:t>NGEO-</w:t>
            </w:r>
            <w:r>
              <w:rPr>
                <w:i/>
                <w:sz w:val="14"/>
                <w:szCs w:val="14"/>
              </w:rPr>
              <w:t>WEBC-PFC-0095</w:t>
            </w:r>
          </w:p>
        </w:tc>
      </w:tr>
      <w:tr w:rsidR="0076254B" w:rsidRPr="0056181B" w:rsidTr="0076254B">
        <w:tc>
          <w:tcPr>
            <w:tcW w:w="865" w:type="dxa"/>
            <w:shd w:val="clear" w:color="auto" w:fill="auto"/>
            <w:vAlign w:val="center"/>
          </w:tcPr>
          <w:p w:rsidR="0076254B" w:rsidRDefault="0076254B" w:rsidP="0076254B">
            <w:pPr>
              <w:spacing w:after="0"/>
              <w:jc w:val="center"/>
              <w:rPr>
                <w:i/>
                <w:sz w:val="14"/>
                <w:szCs w:val="14"/>
              </w:rPr>
            </w:pPr>
            <w:r>
              <w:rPr>
                <w:i/>
                <w:sz w:val="14"/>
                <w:szCs w:val="14"/>
              </w:rPr>
              <w:t>Step-40</w:t>
            </w:r>
          </w:p>
        </w:tc>
        <w:tc>
          <w:tcPr>
            <w:tcW w:w="3499" w:type="dxa"/>
            <w:gridSpan w:val="4"/>
            <w:shd w:val="clear" w:color="auto" w:fill="auto"/>
          </w:tcPr>
          <w:p w:rsidR="0076254B" w:rsidRDefault="0076254B" w:rsidP="0076254B">
            <w:pPr>
              <w:pStyle w:val="NormalStep"/>
              <w:rPr>
                <w:rFonts w:asciiTheme="minorHAnsi" w:hAnsiTheme="minorHAnsi" w:cstheme="minorHAnsi"/>
                <w:sz w:val="22"/>
                <w:szCs w:val="22"/>
              </w:rPr>
            </w:pPr>
            <w:r>
              <w:rPr>
                <w:rFonts w:asciiTheme="minorHAnsi" w:hAnsiTheme="minorHAnsi" w:cstheme="minorHAnsi"/>
                <w:sz w:val="22"/>
                <w:szCs w:val="22"/>
              </w:rPr>
              <w:t>Uncheck the “Result Footprints” layers</w:t>
            </w:r>
          </w:p>
        </w:tc>
        <w:tc>
          <w:tcPr>
            <w:tcW w:w="2690" w:type="dxa"/>
            <w:gridSpan w:val="2"/>
            <w:shd w:val="clear" w:color="auto" w:fill="auto"/>
          </w:tcPr>
          <w:p w:rsidR="0076254B" w:rsidRPr="00200AD3" w:rsidRDefault="0076254B" w:rsidP="0076254B">
            <w:pPr>
              <w:spacing w:after="0"/>
              <w:rPr>
                <w:rFonts w:cstheme="minorHAnsi"/>
                <w:lang w:val="en-GB"/>
              </w:rPr>
            </w:pPr>
            <w:r>
              <w:rPr>
                <w:rFonts w:cstheme="minorHAnsi"/>
                <w:lang w:val="en-GB"/>
              </w:rPr>
              <w:t>Footprints are no longer displayed.</w:t>
            </w:r>
          </w:p>
        </w:tc>
        <w:tc>
          <w:tcPr>
            <w:tcW w:w="1559" w:type="dxa"/>
            <w:shd w:val="clear" w:color="auto" w:fill="auto"/>
            <w:vAlign w:val="center"/>
          </w:tcPr>
          <w:p w:rsidR="0076254B" w:rsidRPr="0056181B" w:rsidRDefault="0076254B" w:rsidP="0076254B">
            <w:pPr>
              <w:spacing w:after="0"/>
              <w:jc w:val="center"/>
              <w:rPr>
                <w:i/>
                <w:sz w:val="14"/>
                <w:szCs w:val="14"/>
              </w:rPr>
            </w:pPr>
          </w:p>
        </w:tc>
      </w:tr>
      <w:tr w:rsidR="0076254B" w:rsidRPr="004E5884" w:rsidTr="0076254B">
        <w:tc>
          <w:tcPr>
            <w:tcW w:w="865" w:type="dxa"/>
            <w:shd w:val="clear" w:color="auto" w:fill="auto"/>
            <w:vAlign w:val="center"/>
          </w:tcPr>
          <w:p w:rsidR="0076254B" w:rsidRPr="005D1206" w:rsidRDefault="0076254B" w:rsidP="0076254B">
            <w:pPr>
              <w:spacing w:after="0"/>
              <w:jc w:val="center"/>
              <w:rPr>
                <w:i/>
                <w:sz w:val="14"/>
                <w:szCs w:val="14"/>
              </w:rPr>
            </w:pPr>
            <w:r>
              <w:rPr>
                <w:i/>
                <w:sz w:val="14"/>
                <w:szCs w:val="14"/>
              </w:rPr>
              <w:t>Step-50</w:t>
            </w:r>
          </w:p>
        </w:tc>
        <w:tc>
          <w:tcPr>
            <w:tcW w:w="3499" w:type="dxa"/>
            <w:gridSpan w:val="4"/>
            <w:shd w:val="clear" w:color="auto" w:fill="auto"/>
          </w:tcPr>
          <w:p w:rsidR="0076254B" w:rsidRPr="00057FF1" w:rsidRDefault="0076254B" w:rsidP="0076254B">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shd w:val="clear" w:color="auto" w:fill="auto"/>
          </w:tcPr>
          <w:p w:rsidR="0076254B" w:rsidRPr="00102EF3" w:rsidRDefault="0076254B" w:rsidP="0076254B">
            <w:pPr>
              <w:spacing w:after="0"/>
              <w:rPr>
                <w:rFonts w:cstheme="minorHAnsi"/>
                <w:lang w:val="en-GB"/>
              </w:rPr>
            </w:pPr>
            <w:r>
              <w:rPr>
                <w:rFonts w:cstheme="minorHAnsi"/>
                <w:lang w:val="en-GB"/>
              </w:rPr>
              <w:t>The map is changed to 3D</w:t>
            </w:r>
          </w:p>
        </w:tc>
        <w:tc>
          <w:tcPr>
            <w:tcW w:w="1559" w:type="dxa"/>
            <w:shd w:val="clear" w:color="auto" w:fill="auto"/>
            <w:vAlign w:val="center"/>
          </w:tcPr>
          <w:p w:rsidR="0076254B" w:rsidRPr="004E5884" w:rsidRDefault="0076254B" w:rsidP="0076254B">
            <w:pPr>
              <w:spacing w:after="0"/>
              <w:jc w:val="center"/>
              <w:rPr>
                <w:sz w:val="14"/>
                <w:szCs w:val="14"/>
                <w:lang w:val="en-US"/>
              </w:rPr>
            </w:pPr>
          </w:p>
        </w:tc>
      </w:tr>
      <w:tr w:rsidR="0076254B" w:rsidRPr="004E5884" w:rsidTr="0076254B">
        <w:tc>
          <w:tcPr>
            <w:tcW w:w="865" w:type="dxa"/>
            <w:shd w:val="clear" w:color="auto" w:fill="auto"/>
            <w:vAlign w:val="center"/>
          </w:tcPr>
          <w:p w:rsidR="0076254B" w:rsidRDefault="0076254B" w:rsidP="0076254B">
            <w:pPr>
              <w:spacing w:after="0"/>
              <w:jc w:val="center"/>
              <w:rPr>
                <w:i/>
                <w:sz w:val="14"/>
                <w:szCs w:val="14"/>
              </w:rPr>
            </w:pPr>
            <w:r>
              <w:rPr>
                <w:i/>
                <w:sz w:val="14"/>
                <w:szCs w:val="14"/>
              </w:rPr>
              <w:t>Step-60</w:t>
            </w:r>
          </w:p>
        </w:tc>
        <w:tc>
          <w:tcPr>
            <w:tcW w:w="3499" w:type="dxa"/>
            <w:gridSpan w:val="4"/>
            <w:shd w:val="clear" w:color="auto" w:fill="auto"/>
          </w:tcPr>
          <w:p w:rsidR="0076254B" w:rsidRDefault="0076254B" w:rsidP="0076254B">
            <w:pPr>
              <w:pStyle w:val="NormalStep"/>
              <w:rPr>
                <w:rFonts w:asciiTheme="minorHAnsi" w:hAnsiTheme="minorHAnsi" w:cstheme="minorHAnsi"/>
                <w:sz w:val="22"/>
                <w:szCs w:val="22"/>
              </w:rPr>
            </w:pPr>
            <w:r>
              <w:rPr>
                <w:rFonts w:asciiTheme="minorHAnsi" w:hAnsiTheme="minorHAnsi" w:cstheme="minorHAnsi"/>
                <w:sz w:val="22"/>
                <w:szCs w:val="22"/>
              </w:rPr>
              <w:t>Repeat Step-20 and Step-40 in 3D</w:t>
            </w:r>
          </w:p>
        </w:tc>
        <w:tc>
          <w:tcPr>
            <w:tcW w:w="2690" w:type="dxa"/>
            <w:gridSpan w:val="2"/>
            <w:shd w:val="clear" w:color="auto" w:fill="auto"/>
          </w:tcPr>
          <w:p w:rsidR="0076254B" w:rsidRDefault="0076254B" w:rsidP="0076254B">
            <w:pPr>
              <w:spacing w:after="0"/>
              <w:rPr>
                <w:rFonts w:cstheme="minorHAnsi"/>
                <w:lang w:val="en-GB"/>
              </w:rPr>
            </w:pPr>
            <w:r>
              <w:rPr>
                <w:rFonts w:cstheme="minorHAnsi"/>
                <w:lang w:val="en-US"/>
              </w:rPr>
              <w:t>Layer  is displayed</w:t>
            </w:r>
          </w:p>
        </w:tc>
        <w:tc>
          <w:tcPr>
            <w:tcW w:w="1559" w:type="dxa"/>
            <w:shd w:val="clear" w:color="auto" w:fill="auto"/>
            <w:vAlign w:val="center"/>
          </w:tcPr>
          <w:p w:rsidR="0076254B" w:rsidRPr="004E5884" w:rsidRDefault="0076254B" w:rsidP="0076254B">
            <w:pPr>
              <w:spacing w:after="0"/>
              <w:jc w:val="center"/>
              <w:rPr>
                <w:sz w:val="14"/>
                <w:szCs w:val="14"/>
                <w:lang w:val="en-US"/>
              </w:rPr>
            </w:pPr>
            <w:r w:rsidRPr="0056181B">
              <w:rPr>
                <w:i/>
                <w:sz w:val="14"/>
                <w:szCs w:val="14"/>
              </w:rPr>
              <w:t>NGEO-</w:t>
            </w:r>
            <w:r>
              <w:rPr>
                <w:i/>
                <w:sz w:val="14"/>
                <w:szCs w:val="14"/>
              </w:rPr>
              <w:t>WEBC-PFC-0095</w:t>
            </w:r>
          </w:p>
        </w:tc>
      </w:tr>
    </w:tbl>
    <w:p w:rsidR="00E16E38" w:rsidRDefault="00E16E38" w:rsidP="00E16E38">
      <w:pPr>
        <w:pStyle w:val="Heading3"/>
      </w:pPr>
      <w:bookmarkStart w:id="88" w:name="_Toc352169190"/>
      <w:r>
        <w:t>NGEO-WEBC-VTP-0100</w:t>
      </w:r>
      <w:bookmarkEnd w:id="8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NGEO-CTRL-VTP-0100</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Map navigation and selection</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V1</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E12E47" w:rsidRPr="007C2567" w:rsidRDefault="00E12E47" w:rsidP="00E12E47">
            <w:pPr>
              <w:spacing w:after="0"/>
            </w:pPr>
            <w:r>
              <w:t>Screenshot for each PFC</w:t>
            </w:r>
          </w:p>
          <w:p w:rsidR="00E16E38" w:rsidRPr="00C669E1" w:rsidRDefault="00E16E38" w:rsidP="00E61BC8">
            <w:pPr>
              <w:spacing w:after="0"/>
              <w:rPr>
                <w:i/>
                <w:color w:val="548DD4"/>
                <w:sz w:val="16"/>
                <w:szCs w:val="16"/>
                <w:lang w:val="en-US"/>
              </w:rPr>
            </w:pPr>
          </w:p>
        </w:tc>
      </w:tr>
      <w:tr w:rsidR="00E16E38" w:rsidRPr="00544FC8" w:rsidTr="0076254B">
        <w:tc>
          <w:tcPr>
            <w:tcW w:w="865"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C81B3D" w:rsidRPr="00544FC8" w:rsidTr="0076254B">
        <w:tc>
          <w:tcPr>
            <w:tcW w:w="865" w:type="dxa"/>
            <w:tcBorders>
              <w:top w:val="single" w:sz="6" w:space="0" w:color="auto"/>
              <w:bottom w:val="single" w:sz="2" w:space="0" w:color="auto"/>
            </w:tcBorders>
            <w:shd w:val="clear" w:color="auto" w:fill="FFFFFF" w:themeFill="background1"/>
            <w:vAlign w:val="center"/>
          </w:tcPr>
          <w:p w:rsidR="00C81B3D" w:rsidRPr="00544FC8" w:rsidRDefault="00C81B3D" w:rsidP="0076254B">
            <w:pPr>
              <w:spacing w:after="0"/>
              <w:jc w:val="center"/>
              <w:rPr>
                <w:i/>
                <w:sz w:val="14"/>
                <w:szCs w:val="14"/>
              </w:rPr>
            </w:pPr>
            <w:r w:rsidRPr="005D1206">
              <w:rPr>
                <w:i/>
                <w:sz w:val="14"/>
                <w:szCs w:val="14"/>
              </w:rPr>
              <w:t>Step-10</w:t>
            </w:r>
          </w:p>
        </w:tc>
        <w:tc>
          <w:tcPr>
            <w:tcW w:w="3499" w:type="dxa"/>
            <w:gridSpan w:val="4"/>
            <w:tcBorders>
              <w:top w:val="single" w:sz="6" w:space="0" w:color="auto"/>
              <w:bottom w:val="single" w:sz="2" w:space="0" w:color="auto"/>
            </w:tcBorders>
            <w:shd w:val="clear" w:color="auto" w:fill="FFFFFF" w:themeFill="background1"/>
          </w:tcPr>
          <w:p w:rsidR="00C81B3D" w:rsidRPr="00057FF1" w:rsidRDefault="00C81B3D" w:rsidP="0076254B">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NGEO-WEBC-VTP-0050</w:t>
            </w:r>
            <w:r w:rsidRPr="00057FF1">
              <w:rPr>
                <w:rFonts w:asciiTheme="minorHAnsi" w:hAnsiTheme="minorHAnsi" w:cstheme="minorHAnsi"/>
                <w:sz w:val="22"/>
                <w:szCs w:val="22"/>
              </w:rPr>
              <w:t xml:space="preserve"> </w:t>
            </w:r>
          </w:p>
        </w:tc>
        <w:tc>
          <w:tcPr>
            <w:tcW w:w="2690" w:type="dxa"/>
            <w:gridSpan w:val="2"/>
            <w:tcBorders>
              <w:top w:val="single" w:sz="6" w:space="0" w:color="auto"/>
              <w:bottom w:val="single" w:sz="2" w:space="0" w:color="auto"/>
            </w:tcBorders>
            <w:shd w:val="clear" w:color="auto" w:fill="FFFFFF" w:themeFill="background1"/>
          </w:tcPr>
          <w:p w:rsidR="00C81B3D" w:rsidRPr="00057FF1" w:rsidRDefault="00C81B3D" w:rsidP="0076254B">
            <w:pPr>
              <w:spacing w:after="0"/>
              <w:rPr>
                <w:rFonts w:cstheme="minorHAnsi"/>
                <w:lang w:val="en-US"/>
              </w:rPr>
            </w:pPr>
            <w:r w:rsidRPr="003C0A28">
              <w:rPr>
                <w:rFonts w:cstheme="minorHAnsi"/>
                <w:lang w:val="en-US"/>
              </w:rPr>
              <w:t xml:space="preserve"> </w:t>
            </w:r>
            <w:r>
              <w:rPr>
                <w:rFonts w:cstheme="minorHAnsi"/>
                <w:lang w:val="en-US"/>
              </w:rPr>
              <w:t xml:space="preserve">The web client page is </w:t>
            </w:r>
            <w:r w:rsidR="0076254B">
              <w:rPr>
                <w:rFonts w:cstheme="minorHAnsi"/>
                <w:lang w:val="en-US"/>
              </w:rPr>
              <w:t>displayed;</w:t>
            </w:r>
            <w:r>
              <w:rPr>
                <w:rFonts w:cstheme="minorHAnsi"/>
                <w:lang w:val="en-US"/>
              </w:rPr>
              <w:t xml:space="preserve"> results are displayed in the map.</w:t>
            </w:r>
          </w:p>
        </w:tc>
        <w:tc>
          <w:tcPr>
            <w:tcW w:w="1559" w:type="dxa"/>
            <w:tcBorders>
              <w:top w:val="single" w:sz="6" w:space="0" w:color="auto"/>
              <w:bottom w:val="single" w:sz="6" w:space="0" w:color="auto"/>
            </w:tcBorders>
            <w:shd w:val="clear" w:color="auto" w:fill="auto"/>
            <w:vAlign w:val="center"/>
          </w:tcPr>
          <w:p w:rsidR="00C81B3D" w:rsidRPr="0056181B" w:rsidRDefault="00C81B3D" w:rsidP="0076254B">
            <w:pPr>
              <w:spacing w:after="0"/>
              <w:jc w:val="center"/>
              <w:rPr>
                <w:i/>
                <w:sz w:val="14"/>
                <w:szCs w:val="14"/>
              </w:rPr>
            </w:pPr>
          </w:p>
        </w:tc>
      </w:tr>
      <w:tr w:rsidR="00C81B3D" w:rsidRPr="00544FC8" w:rsidTr="0076254B">
        <w:tc>
          <w:tcPr>
            <w:tcW w:w="865" w:type="dxa"/>
            <w:tcBorders>
              <w:top w:val="single" w:sz="6" w:space="0" w:color="auto"/>
              <w:bottom w:val="single" w:sz="2" w:space="0" w:color="auto"/>
            </w:tcBorders>
            <w:shd w:val="clear" w:color="auto" w:fill="FFFFFF" w:themeFill="background1"/>
            <w:vAlign w:val="center"/>
          </w:tcPr>
          <w:p w:rsidR="00C81B3D" w:rsidRPr="005D1206" w:rsidRDefault="00C81B3D" w:rsidP="0076254B">
            <w:pPr>
              <w:spacing w:after="0"/>
              <w:jc w:val="center"/>
              <w:rPr>
                <w:i/>
                <w:sz w:val="14"/>
                <w:szCs w:val="14"/>
              </w:rPr>
            </w:pPr>
            <w:r>
              <w:rPr>
                <w:i/>
                <w:sz w:val="14"/>
                <w:szCs w:val="14"/>
              </w:rPr>
              <w:t>Step-20</w:t>
            </w:r>
          </w:p>
        </w:tc>
        <w:tc>
          <w:tcPr>
            <w:tcW w:w="3499" w:type="dxa"/>
            <w:gridSpan w:val="4"/>
            <w:tcBorders>
              <w:top w:val="single" w:sz="6" w:space="0" w:color="auto"/>
              <w:bottom w:val="single" w:sz="2" w:space="0" w:color="auto"/>
            </w:tcBorders>
            <w:shd w:val="clear" w:color="auto" w:fill="FFFFFF" w:themeFill="background1"/>
          </w:tcPr>
          <w:p w:rsidR="00C81B3D" w:rsidRPr="00E24DDB" w:rsidRDefault="00C81B3D" w:rsidP="0076254B">
            <w:pPr>
              <w:pStyle w:val="NormalStep"/>
              <w:rPr>
                <w:rFonts w:asciiTheme="minorHAnsi" w:hAnsiTheme="minorHAnsi" w:cstheme="minorHAnsi"/>
                <w:b/>
                <w:sz w:val="22"/>
                <w:szCs w:val="22"/>
              </w:rPr>
            </w:pPr>
            <w:r>
              <w:rPr>
                <w:rFonts w:asciiTheme="minorHAnsi" w:hAnsiTheme="minorHAnsi" w:cstheme="minorHAnsi"/>
                <w:sz w:val="22"/>
                <w:szCs w:val="22"/>
              </w:rPr>
              <w:t>Double-click on a location in the map to zoom onto it</w:t>
            </w:r>
          </w:p>
        </w:tc>
        <w:tc>
          <w:tcPr>
            <w:tcW w:w="2690" w:type="dxa"/>
            <w:gridSpan w:val="2"/>
            <w:tcBorders>
              <w:top w:val="single" w:sz="6" w:space="0" w:color="auto"/>
              <w:bottom w:val="single" w:sz="2" w:space="0" w:color="auto"/>
            </w:tcBorders>
            <w:shd w:val="clear" w:color="auto" w:fill="FFFFFF" w:themeFill="background1"/>
          </w:tcPr>
          <w:p w:rsidR="00C81B3D" w:rsidRPr="003C0A28" w:rsidRDefault="00C81B3D" w:rsidP="0076254B">
            <w:pPr>
              <w:spacing w:after="0"/>
              <w:rPr>
                <w:rFonts w:cstheme="minorHAnsi"/>
                <w:lang w:val="en-US"/>
              </w:rPr>
            </w:pPr>
            <w:r>
              <w:rPr>
                <w:rFonts w:cstheme="minorHAnsi"/>
                <w:lang w:val="en-US"/>
              </w:rPr>
              <w:t>The map is zoomed to clicked location.</w:t>
            </w:r>
          </w:p>
        </w:tc>
        <w:tc>
          <w:tcPr>
            <w:tcW w:w="1559" w:type="dxa"/>
            <w:tcBorders>
              <w:top w:val="single" w:sz="6" w:space="0" w:color="auto"/>
              <w:bottom w:val="single" w:sz="6" w:space="0" w:color="auto"/>
            </w:tcBorders>
            <w:shd w:val="clear" w:color="auto" w:fill="auto"/>
            <w:vAlign w:val="center"/>
          </w:tcPr>
          <w:p w:rsidR="00C81B3D" w:rsidRPr="0056181B" w:rsidRDefault="00C81B3D" w:rsidP="0076254B">
            <w:pPr>
              <w:spacing w:after="0"/>
              <w:jc w:val="center"/>
              <w:rPr>
                <w:i/>
                <w:sz w:val="14"/>
                <w:szCs w:val="14"/>
              </w:rPr>
            </w:pPr>
            <w:r w:rsidRPr="0056181B">
              <w:rPr>
                <w:i/>
                <w:sz w:val="14"/>
                <w:szCs w:val="14"/>
              </w:rPr>
              <w:t>NGEO-</w:t>
            </w:r>
            <w:r>
              <w:rPr>
                <w:i/>
                <w:sz w:val="14"/>
                <w:szCs w:val="14"/>
              </w:rPr>
              <w:t>WEBC-PFC-0100</w:t>
            </w:r>
          </w:p>
        </w:tc>
      </w:tr>
      <w:tr w:rsidR="00C81B3D" w:rsidRPr="00544FC8" w:rsidTr="0076254B">
        <w:tc>
          <w:tcPr>
            <w:tcW w:w="865" w:type="dxa"/>
            <w:tcBorders>
              <w:top w:val="single" w:sz="6" w:space="0" w:color="auto"/>
              <w:bottom w:val="single" w:sz="6" w:space="0" w:color="auto"/>
            </w:tcBorders>
            <w:shd w:val="clear" w:color="auto" w:fill="FFFFFF" w:themeFill="background1"/>
            <w:vAlign w:val="center"/>
          </w:tcPr>
          <w:p w:rsidR="00C81B3D" w:rsidRPr="00544FC8" w:rsidRDefault="00C81B3D" w:rsidP="0076254B">
            <w:pPr>
              <w:spacing w:after="0"/>
              <w:jc w:val="center"/>
              <w:rPr>
                <w:i/>
                <w:sz w:val="14"/>
                <w:szCs w:val="14"/>
              </w:rPr>
            </w:pPr>
            <w:r>
              <w:rPr>
                <w:i/>
                <w:sz w:val="14"/>
                <w:szCs w:val="14"/>
              </w:rPr>
              <w:t>Step-3</w:t>
            </w:r>
            <w:r w:rsidRPr="005D1206">
              <w:rPr>
                <w:i/>
                <w:sz w:val="14"/>
                <w:szCs w:val="14"/>
              </w:rPr>
              <w:t>0</w:t>
            </w:r>
          </w:p>
        </w:tc>
        <w:tc>
          <w:tcPr>
            <w:tcW w:w="3499" w:type="dxa"/>
            <w:gridSpan w:val="4"/>
            <w:tcBorders>
              <w:top w:val="single" w:sz="6" w:space="0" w:color="auto"/>
              <w:bottom w:val="single" w:sz="6" w:space="0" w:color="auto"/>
            </w:tcBorders>
            <w:shd w:val="clear" w:color="auto" w:fill="FFFFFF" w:themeFill="background1"/>
          </w:tcPr>
          <w:p w:rsidR="00C81B3D" w:rsidRPr="00057FF1" w:rsidRDefault="00C81B3D" w:rsidP="0076254B">
            <w:pPr>
              <w:pStyle w:val="NormalStep"/>
              <w:rPr>
                <w:rFonts w:asciiTheme="minorHAnsi" w:hAnsiTheme="minorHAnsi" w:cstheme="minorHAnsi"/>
                <w:sz w:val="22"/>
                <w:szCs w:val="22"/>
              </w:rPr>
            </w:pPr>
            <w:r>
              <w:rPr>
                <w:rFonts w:asciiTheme="minorHAnsi" w:hAnsiTheme="minorHAnsi" w:cstheme="minorHAnsi"/>
                <w:sz w:val="22"/>
                <w:szCs w:val="22"/>
              </w:rPr>
              <w:t>Press the mouse left button and drag on the map.</w:t>
            </w:r>
          </w:p>
        </w:tc>
        <w:tc>
          <w:tcPr>
            <w:tcW w:w="2690" w:type="dxa"/>
            <w:gridSpan w:val="2"/>
            <w:tcBorders>
              <w:top w:val="single" w:sz="6" w:space="0" w:color="auto"/>
              <w:bottom w:val="single" w:sz="6" w:space="0" w:color="auto"/>
            </w:tcBorders>
            <w:shd w:val="clear" w:color="auto" w:fill="FFFFFF" w:themeFill="background1"/>
          </w:tcPr>
          <w:p w:rsidR="00C81B3D" w:rsidRPr="00057FF1" w:rsidRDefault="00C81B3D" w:rsidP="0076254B">
            <w:pPr>
              <w:spacing w:after="0"/>
              <w:rPr>
                <w:rFonts w:cstheme="minorHAnsi"/>
                <w:lang w:val="en-US"/>
              </w:rPr>
            </w:pPr>
            <w:r>
              <w:rPr>
                <w:rFonts w:cstheme="minorHAnsi"/>
                <w:lang w:val="en-US"/>
              </w:rPr>
              <w:t>The map is moved.</w:t>
            </w:r>
          </w:p>
        </w:tc>
        <w:tc>
          <w:tcPr>
            <w:tcW w:w="1559" w:type="dxa"/>
            <w:tcBorders>
              <w:top w:val="single" w:sz="6" w:space="0" w:color="auto"/>
              <w:bottom w:val="single" w:sz="6" w:space="0" w:color="auto"/>
            </w:tcBorders>
            <w:shd w:val="clear" w:color="auto" w:fill="auto"/>
            <w:vAlign w:val="center"/>
          </w:tcPr>
          <w:p w:rsidR="00C81B3D" w:rsidRPr="004E5884" w:rsidRDefault="00C81B3D" w:rsidP="0076254B">
            <w:pPr>
              <w:spacing w:after="0"/>
              <w:jc w:val="center"/>
              <w:rPr>
                <w:sz w:val="14"/>
                <w:szCs w:val="14"/>
                <w:highlight w:val="yellow"/>
                <w:lang w:val="en-US"/>
              </w:rPr>
            </w:pPr>
            <w:r w:rsidRPr="0056181B">
              <w:rPr>
                <w:i/>
                <w:sz w:val="14"/>
                <w:szCs w:val="14"/>
              </w:rPr>
              <w:t>NGEO-</w:t>
            </w:r>
            <w:r>
              <w:rPr>
                <w:i/>
                <w:sz w:val="14"/>
                <w:szCs w:val="14"/>
              </w:rPr>
              <w:t>WEBC-PFC-0100</w:t>
            </w:r>
          </w:p>
        </w:tc>
      </w:tr>
      <w:tr w:rsidR="00C81B3D" w:rsidRPr="00544FC8" w:rsidTr="0076254B">
        <w:tc>
          <w:tcPr>
            <w:tcW w:w="865" w:type="dxa"/>
            <w:tcBorders>
              <w:top w:val="single" w:sz="6" w:space="0" w:color="auto"/>
              <w:bottom w:val="single" w:sz="6" w:space="0" w:color="auto"/>
            </w:tcBorders>
            <w:shd w:val="clear" w:color="auto" w:fill="FFFFFF" w:themeFill="background1"/>
            <w:vAlign w:val="center"/>
          </w:tcPr>
          <w:p w:rsidR="00C81B3D" w:rsidRPr="005D1206" w:rsidRDefault="00C81B3D" w:rsidP="0076254B">
            <w:pPr>
              <w:spacing w:after="0"/>
              <w:jc w:val="center"/>
              <w:rPr>
                <w:i/>
                <w:sz w:val="14"/>
                <w:szCs w:val="14"/>
              </w:rPr>
            </w:pPr>
            <w:r>
              <w:rPr>
                <w:i/>
                <w:sz w:val="14"/>
                <w:szCs w:val="14"/>
              </w:rPr>
              <w:t>Step-4</w:t>
            </w:r>
            <w:r w:rsidRPr="005D1206">
              <w:rPr>
                <w:i/>
                <w:sz w:val="14"/>
                <w:szCs w:val="14"/>
              </w:rPr>
              <w:t>0</w:t>
            </w:r>
          </w:p>
        </w:tc>
        <w:tc>
          <w:tcPr>
            <w:tcW w:w="3499" w:type="dxa"/>
            <w:gridSpan w:val="4"/>
            <w:tcBorders>
              <w:top w:val="single" w:sz="6" w:space="0" w:color="auto"/>
              <w:bottom w:val="single" w:sz="6" w:space="0" w:color="auto"/>
            </w:tcBorders>
            <w:shd w:val="clear" w:color="auto" w:fill="FFFFFF" w:themeFill="background1"/>
          </w:tcPr>
          <w:p w:rsidR="00C81B3D" w:rsidRPr="00057FF1" w:rsidRDefault="00C81B3D" w:rsidP="0076254B">
            <w:pPr>
              <w:pStyle w:val="NormalStep"/>
              <w:rPr>
                <w:rFonts w:asciiTheme="minorHAnsi" w:hAnsiTheme="minorHAnsi" w:cstheme="minorHAnsi"/>
                <w:sz w:val="22"/>
                <w:szCs w:val="22"/>
              </w:rPr>
            </w:pPr>
            <w:r>
              <w:rPr>
                <w:rFonts w:asciiTheme="minorHAnsi" w:hAnsiTheme="minorHAnsi" w:cstheme="minorHAnsi"/>
                <w:sz w:val="22"/>
                <w:szCs w:val="22"/>
              </w:rPr>
              <w:t>Use the wheel mouse button to zoom</w:t>
            </w:r>
            <w:r w:rsidR="001B2BF2">
              <w:rPr>
                <w:rFonts w:asciiTheme="minorHAnsi" w:hAnsiTheme="minorHAnsi" w:cstheme="minorHAnsi"/>
                <w:sz w:val="22"/>
                <w:szCs w:val="22"/>
              </w:rPr>
              <w:t xml:space="preserve"> in and out</w:t>
            </w:r>
          </w:p>
        </w:tc>
        <w:tc>
          <w:tcPr>
            <w:tcW w:w="2690" w:type="dxa"/>
            <w:gridSpan w:val="2"/>
            <w:tcBorders>
              <w:top w:val="single" w:sz="6" w:space="0" w:color="auto"/>
              <w:bottom w:val="single" w:sz="6" w:space="0" w:color="auto"/>
            </w:tcBorders>
            <w:shd w:val="clear" w:color="auto" w:fill="FFFFFF" w:themeFill="background1"/>
          </w:tcPr>
          <w:p w:rsidR="00C81B3D" w:rsidRPr="00102EF3" w:rsidRDefault="00C81B3D" w:rsidP="0076254B">
            <w:pPr>
              <w:spacing w:after="0"/>
              <w:rPr>
                <w:rFonts w:cstheme="minorHAnsi"/>
                <w:lang w:val="en-GB"/>
              </w:rPr>
            </w:pPr>
            <w:r>
              <w:rPr>
                <w:rFonts w:cstheme="minorHAnsi"/>
                <w:lang w:val="en-GB"/>
              </w:rPr>
              <w:t>The map is zoomed</w:t>
            </w:r>
            <w:r w:rsidR="001B2BF2">
              <w:rPr>
                <w:rFonts w:cstheme="minorHAnsi"/>
                <w:lang w:val="en-GB"/>
              </w:rPr>
              <w:t xml:space="preserve"> in and out</w:t>
            </w:r>
            <w:r>
              <w:rPr>
                <w:rFonts w:cstheme="minorHAnsi"/>
                <w:lang w:val="en-GB"/>
              </w:rPr>
              <w:t>.</w:t>
            </w:r>
          </w:p>
        </w:tc>
        <w:tc>
          <w:tcPr>
            <w:tcW w:w="1559" w:type="dxa"/>
            <w:tcBorders>
              <w:top w:val="single" w:sz="6" w:space="0" w:color="auto"/>
              <w:bottom w:val="single" w:sz="6" w:space="0" w:color="auto"/>
            </w:tcBorders>
            <w:shd w:val="clear" w:color="auto" w:fill="auto"/>
            <w:vAlign w:val="center"/>
          </w:tcPr>
          <w:p w:rsidR="00C81B3D" w:rsidRPr="004E5884" w:rsidRDefault="00C81B3D" w:rsidP="0076254B">
            <w:pPr>
              <w:spacing w:after="0"/>
              <w:jc w:val="center"/>
              <w:rPr>
                <w:sz w:val="14"/>
                <w:szCs w:val="14"/>
                <w:lang w:val="en-US"/>
              </w:rPr>
            </w:pPr>
            <w:r w:rsidRPr="0056181B">
              <w:rPr>
                <w:i/>
                <w:sz w:val="14"/>
                <w:szCs w:val="14"/>
              </w:rPr>
              <w:t>NGEO-</w:t>
            </w:r>
            <w:r>
              <w:rPr>
                <w:i/>
                <w:sz w:val="14"/>
                <w:szCs w:val="14"/>
              </w:rPr>
              <w:t>WEBC-PFC-0100</w:t>
            </w:r>
          </w:p>
        </w:tc>
      </w:tr>
      <w:tr w:rsidR="00C81B3D" w:rsidRPr="00544FC8" w:rsidTr="0076254B">
        <w:tc>
          <w:tcPr>
            <w:tcW w:w="865" w:type="dxa"/>
            <w:tcBorders>
              <w:top w:val="single" w:sz="6" w:space="0" w:color="auto"/>
              <w:bottom w:val="single" w:sz="6" w:space="0" w:color="auto"/>
            </w:tcBorders>
            <w:shd w:val="clear" w:color="auto" w:fill="FFFFFF" w:themeFill="background1"/>
            <w:vAlign w:val="center"/>
          </w:tcPr>
          <w:p w:rsidR="00C81B3D" w:rsidRDefault="00C81B3D" w:rsidP="0076254B">
            <w:pPr>
              <w:spacing w:after="0"/>
              <w:jc w:val="center"/>
              <w:rPr>
                <w:i/>
                <w:sz w:val="14"/>
                <w:szCs w:val="14"/>
              </w:rPr>
            </w:pPr>
            <w:r>
              <w:rPr>
                <w:i/>
                <w:sz w:val="14"/>
                <w:szCs w:val="14"/>
              </w:rPr>
              <w:t>Step-50</w:t>
            </w:r>
          </w:p>
        </w:tc>
        <w:tc>
          <w:tcPr>
            <w:tcW w:w="3499" w:type="dxa"/>
            <w:gridSpan w:val="4"/>
            <w:tcBorders>
              <w:top w:val="single" w:sz="6" w:space="0" w:color="auto"/>
              <w:bottom w:val="single" w:sz="6" w:space="0" w:color="auto"/>
            </w:tcBorders>
            <w:shd w:val="clear" w:color="auto" w:fill="FFFFFF" w:themeFill="background1"/>
          </w:tcPr>
          <w:p w:rsidR="00C81B3D" w:rsidRDefault="00C81B3D" w:rsidP="0076254B">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product to select it.</w:t>
            </w:r>
          </w:p>
        </w:tc>
        <w:tc>
          <w:tcPr>
            <w:tcW w:w="2690" w:type="dxa"/>
            <w:gridSpan w:val="2"/>
            <w:tcBorders>
              <w:top w:val="single" w:sz="6" w:space="0" w:color="auto"/>
              <w:bottom w:val="single" w:sz="6" w:space="0" w:color="auto"/>
            </w:tcBorders>
            <w:shd w:val="clear" w:color="auto" w:fill="FFFFFF" w:themeFill="background1"/>
          </w:tcPr>
          <w:p w:rsidR="00C81B3D" w:rsidRDefault="00C81B3D" w:rsidP="0076254B">
            <w:pPr>
              <w:spacing w:after="0"/>
              <w:rPr>
                <w:rFonts w:cstheme="minorHAnsi"/>
                <w:lang w:val="en-GB"/>
              </w:rPr>
            </w:pPr>
            <w:r>
              <w:rPr>
                <w:rFonts w:cstheme="minorHAnsi"/>
                <w:lang w:val="en-US"/>
              </w:rPr>
              <w:t>A popup appears, the product color is changed</w:t>
            </w:r>
          </w:p>
        </w:tc>
        <w:tc>
          <w:tcPr>
            <w:tcW w:w="1559" w:type="dxa"/>
            <w:tcBorders>
              <w:top w:val="single" w:sz="6" w:space="0" w:color="auto"/>
              <w:bottom w:val="single" w:sz="6" w:space="0" w:color="auto"/>
            </w:tcBorders>
            <w:shd w:val="clear" w:color="auto" w:fill="auto"/>
            <w:vAlign w:val="center"/>
          </w:tcPr>
          <w:p w:rsidR="00C81B3D" w:rsidRPr="004E5884" w:rsidRDefault="00C81B3D" w:rsidP="0076254B">
            <w:pPr>
              <w:spacing w:after="0"/>
              <w:jc w:val="center"/>
              <w:rPr>
                <w:sz w:val="14"/>
                <w:szCs w:val="14"/>
                <w:lang w:val="en-US"/>
              </w:rPr>
            </w:pPr>
            <w:r w:rsidRPr="0056181B">
              <w:rPr>
                <w:i/>
                <w:sz w:val="14"/>
                <w:szCs w:val="14"/>
              </w:rPr>
              <w:t>NGEO-</w:t>
            </w:r>
            <w:r>
              <w:rPr>
                <w:i/>
                <w:sz w:val="14"/>
                <w:szCs w:val="14"/>
              </w:rPr>
              <w:t>WEBC-PFC-0105</w:t>
            </w:r>
          </w:p>
        </w:tc>
      </w:tr>
      <w:tr w:rsidR="00C81B3D" w:rsidRPr="00544FC8" w:rsidTr="0076254B">
        <w:tc>
          <w:tcPr>
            <w:tcW w:w="865" w:type="dxa"/>
            <w:tcBorders>
              <w:top w:val="single" w:sz="6" w:space="0" w:color="auto"/>
              <w:bottom w:val="single" w:sz="6" w:space="0" w:color="auto"/>
            </w:tcBorders>
            <w:shd w:val="clear" w:color="auto" w:fill="FFFFFF" w:themeFill="background1"/>
            <w:vAlign w:val="center"/>
          </w:tcPr>
          <w:p w:rsidR="00C81B3D" w:rsidRDefault="00C81B3D" w:rsidP="0076254B">
            <w:pPr>
              <w:spacing w:after="0"/>
              <w:jc w:val="center"/>
              <w:rPr>
                <w:i/>
                <w:sz w:val="14"/>
                <w:szCs w:val="14"/>
              </w:rPr>
            </w:pPr>
            <w:r>
              <w:rPr>
                <w:i/>
                <w:sz w:val="14"/>
                <w:szCs w:val="14"/>
              </w:rPr>
              <w:t>Step-60</w:t>
            </w:r>
          </w:p>
        </w:tc>
        <w:tc>
          <w:tcPr>
            <w:tcW w:w="3499" w:type="dxa"/>
            <w:gridSpan w:val="4"/>
            <w:tcBorders>
              <w:top w:val="single" w:sz="6" w:space="0" w:color="auto"/>
              <w:bottom w:val="single" w:sz="6" w:space="0" w:color="auto"/>
            </w:tcBorders>
            <w:shd w:val="clear" w:color="auto" w:fill="FFFFFF" w:themeFill="background1"/>
          </w:tcPr>
          <w:p w:rsidR="00C81B3D" w:rsidRDefault="00C81B3D" w:rsidP="0076254B">
            <w:pPr>
              <w:pStyle w:val="NormalStep"/>
              <w:rPr>
                <w:rFonts w:asciiTheme="minorHAnsi" w:hAnsiTheme="minorHAnsi" w:cstheme="minorHAnsi"/>
                <w:sz w:val="22"/>
                <w:szCs w:val="22"/>
              </w:rPr>
            </w:pPr>
            <w:r>
              <w:rPr>
                <w:rFonts w:asciiTheme="minorHAnsi" w:hAnsiTheme="minorHAnsi" w:cstheme="minorHAnsi"/>
                <w:sz w:val="22"/>
                <w:szCs w:val="22"/>
              </w:rPr>
              <w:t>Click with left mouse button inside a “stack” of products to select them.</w:t>
            </w:r>
          </w:p>
        </w:tc>
        <w:tc>
          <w:tcPr>
            <w:tcW w:w="2690" w:type="dxa"/>
            <w:gridSpan w:val="2"/>
            <w:tcBorders>
              <w:top w:val="single" w:sz="6" w:space="0" w:color="auto"/>
              <w:bottom w:val="single" w:sz="6" w:space="0" w:color="auto"/>
            </w:tcBorders>
            <w:shd w:val="clear" w:color="auto" w:fill="FFFFFF" w:themeFill="background1"/>
          </w:tcPr>
          <w:p w:rsidR="00C81B3D" w:rsidRDefault="00C81B3D" w:rsidP="0076254B">
            <w:pPr>
              <w:spacing w:after="0"/>
              <w:rPr>
                <w:rFonts w:cstheme="minorHAnsi"/>
                <w:lang w:val="en-US"/>
              </w:rPr>
            </w:pPr>
            <w:r>
              <w:rPr>
                <w:rFonts w:cstheme="minorHAnsi"/>
                <w:lang w:val="en-US"/>
              </w:rPr>
              <w:t>A popup appears, all product colors are changed</w:t>
            </w:r>
          </w:p>
        </w:tc>
        <w:tc>
          <w:tcPr>
            <w:tcW w:w="1559" w:type="dxa"/>
            <w:tcBorders>
              <w:top w:val="single" w:sz="6" w:space="0" w:color="auto"/>
              <w:bottom w:val="single" w:sz="6" w:space="0" w:color="auto"/>
            </w:tcBorders>
            <w:shd w:val="clear" w:color="auto" w:fill="auto"/>
            <w:vAlign w:val="center"/>
          </w:tcPr>
          <w:p w:rsidR="00C81B3D" w:rsidRPr="0056181B" w:rsidRDefault="00C81B3D" w:rsidP="0076254B">
            <w:pPr>
              <w:spacing w:after="0"/>
              <w:jc w:val="center"/>
              <w:rPr>
                <w:i/>
                <w:sz w:val="14"/>
                <w:szCs w:val="14"/>
              </w:rPr>
            </w:pPr>
            <w:r w:rsidRPr="0056181B">
              <w:rPr>
                <w:i/>
                <w:sz w:val="14"/>
                <w:szCs w:val="14"/>
              </w:rPr>
              <w:t>NGEO-</w:t>
            </w:r>
            <w:r>
              <w:rPr>
                <w:i/>
                <w:sz w:val="14"/>
                <w:szCs w:val="14"/>
              </w:rPr>
              <w:t>WEBC-PFC-0107</w:t>
            </w:r>
          </w:p>
        </w:tc>
      </w:tr>
      <w:tr w:rsidR="00C81B3D" w:rsidRPr="00544FC8" w:rsidTr="0076254B">
        <w:tc>
          <w:tcPr>
            <w:tcW w:w="865" w:type="dxa"/>
            <w:tcBorders>
              <w:top w:val="single" w:sz="6" w:space="0" w:color="auto"/>
              <w:bottom w:val="single" w:sz="6" w:space="0" w:color="auto"/>
            </w:tcBorders>
            <w:shd w:val="clear" w:color="auto" w:fill="FFFFFF" w:themeFill="background1"/>
            <w:vAlign w:val="center"/>
          </w:tcPr>
          <w:p w:rsidR="00C81B3D" w:rsidRDefault="00C81B3D" w:rsidP="0076254B">
            <w:pPr>
              <w:spacing w:after="0"/>
              <w:jc w:val="center"/>
              <w:rPr>
                <w:i/>
                <w:sz w:val="14"/>
                <w:szCs w:val="14"/>
              </w:rPr>
            </w:pPr>
            <w:r>
              <w:rPr>
                <w:i/>
                <w:sz w:val="14"/>
                <w:szCs w:val="14"/>
              </w:rPr>
              <w:t>Step-70</w:t>
            </w:r>
          </w:p>
        </w:tc>
        <w:tc>
          <w:tcPr>
            <w:tcW w:w="3499" w:type="dxa"/>
            <w:gridSpan w:val="4"/>
            <w:tcBorders>
              <w:top w:val="single" w:sz="6" w:space="0" w:color="auto"/>
              <w:bottom w:val="single" w:sz="6" w:space="0" w:color="auto"/>
            </w:tcBorders>
            <w:shd w:val="clear" w:color="auto" w:fill="FFFFFF" w:themeFill="background1"/>
          </w:tcPr>
          <w:p w:rsidR="00C81B3D" w:rsidRDefault="00C81B3D" w:rsidP="0076254B">
            <w:pPr>
              <w:pStyle w:val="NormalStep"/>
              <w:rPr>
                <w:rFonts w:asciiTheme="minorHAnsi" w:hAnsiTheme="minorHAnsi" w:cstheme="minorHAnsi"/>
                <w:sz w:val="22"/>
                <w:szCs w:val="22"/>
              </w:rPr>
            </w:pPr>
            <w:r>
              <w:rPr>
                <w:rFonts w:asciiTheme="minorHAnsi" w:hAnsiTheme="minorHAnsi" w:cstheme="minorHAnsi"/>
                <w:sz w:val="22"/>
                <w:szCs w:val="22"/>
              </w:rPr>
              <w:t>Click again to select the top items</w:t>
            </w:r>
          </w:p>
        </w:tc>
        <w:tc>
          <w:tcPr>
            <w:tcW w:w="2690" w:type="dxa"/>
            <w:gridSpan w:val="2"/>
            <w:tcBorders>
              <w:top w:val="single" w:sz="6" w:space="0" w:color="auto"/>
              <w:bottom w:val="single" w:sz="6" w:space="0" w:color="auto"/>
            </w:tcBorders>
            <w:shd w:val="clear" w:color="auto" w:fill="FFFFFF" w:themeFill="background1"/>
          </w:tcPr>
          <w:p w:rsidR="00C81B3D" w:rsidRPr="009D7AA1" w:rsidRDefault="00C81B3D" w:rsidP="0076254B">
            <w:pPr>
              <w:spacing w:after="0"/>
              <w:rPr>
                <w:rFonts w:cstheme="minorHAnsi"/>
                <w:lang w:val="en-GB"/>
              </w:rPr>
            </w:pPr>
            <w:r>
              <w:rPr>
                <w:rFonts w:cstheme="minorHAnsi"/>
                <w:lang w:val="en-GB"/>
              </w:rPr>
              <w:t xml:space="preserve">The popup changes and the </w:t>
            </w:r>
            <w:r>
              <w:rPr>
                <w:rFonts w:cstheme="minorHAnsi"/>
                <w:lang w:val="en-GB"/>
              </w:rPr>
              <w:lastRenderedPageBreak/>
              <w:t>product colo</w:t>
            </w:r>
            <w:r w:rsidR="001B2BF2">
              <w:rPr>
                <w:rFonts w:cstheme="minorHAnsi"/>
                <w:lang w:val="en-GB"/>
              </w:rPr>
              <w:t>u</w:t>
            </w:r>
            <w:r>
              <w:rPr>
                <w:rFonts w:cstheme="minorHAnsi"/>
                <w:lang w:val="en-GB"/>
              </w:rPr>
              <w:t>rs are updated.</w:t>
            </w:r>
          </w:p>
        </w:tc>
        <w:tc>
          <w:tcPr>
            <w:tcW w:w="1559" w:type="dxa"/>
            <w:tcBorders>
              <w:top w:val="single" w:sz="6" w:space="0" w:color="auto"/>
              <w:bottom w:val="single" w:sz="6" w:space="0" w:color="auto"/>
            </w:tcBorders>
            <w:shd w:val="clear" w:color="auto" w:fill="auto"/>
            <w:vAlign w:val="center"/>
          </w:tcPr>
          <w:p w:rsidR="00C81B3D" w:rsidRPr="0056181B" w:rsidRDefault="00C81B3D" w:rsidP="0076254B">
            <w:pPr>
              <w:spacing w:after="0"/>
              <w:jc w:val="center"/>
              <w:rPr>
                <w:i/>
                <w:sz w:val="14"/>
                <w:szCs w:val="14"/>
              </w:rPr>
            </w:pPr>
            <w:r w:rsidRPr="0056181B">
              <w:rPr>
                <w:i/>
                <w:sz w:val="14"/>
                <w:szCs w:val="14"/>
              </w:rPr>
              <w:lastRenderedPageBreak/>
              <w:t>NGEO-</w:t>
            </w:r>
            <w:r>
              <w:rPr>
                <w:i/>
                <w:sz w:val="14"/>
                <w:szCs w:val="14"/>
              </w:rPr>
              <w:t>WEBC-PFC-0107</w:t>
            </w:r>
          </w:p>
        </w:tc>
      </w:tr>
      <w:tr w:rsidR="00C81B3D" w:rsidRPr="00544FC8" w:rsidTr="0076254B">
        <w:tc>
          <w:tcPr>
            <w:tcW w:w="865" w:type="dxa"/>
            <w:tcBorders>
              <w:top w:val="single" w:sz="6" w:space="0" w:color="auto"/>
              <w:bottom w:val="single" w:sz="6" w:space="0" w:color="auto"/>
            </w:tcBorders>
            <w:shd w:val="clear" w:color="auto" w:fill="FFFFFF" w:themeFill="background1"/>
            <w:vAlign w:val="center"/>
          </w:tcPr>
          <w:p w:rsidR="00C81B3D" w:rsidRDefault="00C81B3D" w:rsidP="0076254B">
            <w:pPr>
              <w:spacing w:after="0"/>
              <w:jc w:val="center"/>
              <w:rPr>
                <w:i/>
                <w:sz w:val="14"/>
                <w:szCs w:val="14"/>
              </w:rPr>
            </w:pPr>
            <w:r>
              <w:rPr>
                <w:i/>
                <w:sz w:val="14"/>
                <w:szCs w:val="14"/>
              </w:rPr>
              <w:lastRenderedPageBreak/>
              <w:t>Step-8</w:t>
            </w:r>
            <w:r w:rsidRPr="005D1206">
              <w:rPr>
                <w:i/>
                <w:sz w:val="14"/>
                <w:szCs w:val="14"/>
              </w:rPr>
              <w:t>0</w:t>
            </w:r>
          </w:p>
        </w:tc>
        <w:tc>
          <w:tcPr>
            <w:tcW w:w="3499" w:type="dxa"/>
            <w:gridSpan w:val="4"/>
            <w:tcBorders>
              <w:top w:val="single" w:sz="6" w:space="0" w:color="auto"/>
              <w:bottom w:val="single" w:sz="6" w:space="0" w:color="auto"/>
            </w:tcBorders>
            <w:shd w:val="clear" w:color="auto" w:fill="FFFFFF" w:themeFill="background1"/>
          </w:tcPr>
          <w:p w:rsidR="00C81B3D" w:rsidRDefault="00C81B3D" w:rsidP="0076254B">
            <w:pPr>
              <w:pStyle w:val="NormalStep"/>
              <w:rPr>
                <w:rFonts w:asciiTheme="minorHAnsi" w:hAnsiTheme="minorHAnsi" w:cstheme="minorHAnsi"/>
                <w:sz w:val="22"/>
                <w:szCs w:val="22"/>
              </w:rPr>
            </w:pPr>
            <w:r>
              <w:rPr>
                <w:rFonts w:asciiTheme="minorHAnsi" w:hAnsiTheme="minorHAnsi" w:cstheme="minorHAnsi"/>
                <w:sz w:val="22"/>
                <w:szCs w:val="22"/>
              </w:rPr>
              <w:t>Click on “Switch 2D/3D” button</w:t>
            </w:r>
          </w:p>
        </w:tc>
        <w:tc>
          <w:tcPr>
            <w:tcW w:w="2690" w:type="dxa"/>
            <w:gridSpan w:val="2"/>
            <w:tcBorders>
              <w:top w:val="single" w:sz="6" w:space="0" w:color="auto"/>
              <w:bottom w:val="single" w:sz="6" w:space="0" w:color="auto"/>
            </w:tcBorders>
            <w:shd w:val="clear" w:color="auto" w:fill="FFFFFF" w:themeFill="background1"/>
          </w:tcPr>
          <w:p w:rsidR="00C81B3D" w:rsidRDefault="00C81B3D" w:rsidP="0076254B">
            <w:pPr>
              <w:spacing w:after="0"/>
              <w:rPr>
                <w:rFonts w:cstheme="minorHAnsi"/>
                <w:lang w:val="en-GB"/>
              </w:rPr>
            </w:pPr>
            <w:r>
              <w:rPr>
                <w:rFonts w:cstheme="minorHAnsi"/>
                <w:lang w:val="en-GB"/>
              </w:rPr>
              <w:t>The map is changed to 3D</w:t>
            </w:r>
          </w:p>
        </w:tc>
        <w:tc>
          <w:tcPr>
            <w:tcW w:w="1559" w:type="dxa"/>
            <w:tcBorders>
              <w:top w:val="single" w:sz="6" w:space="0" w:color="auto"/>
              <w:bottom w:val="single" w:sz="6" w:space="0" w:color="auto"/>
            </w:tcBorders>
            <w:shd w:val="clear" w:color="auto" w:fill="auto"/>
            <w:vAlign w:val="center"/>
          </w:tcPr>
          <w:p w:rsidR="00C81B3D" w:rsidRPr="0056181B" w:rsidRDefault="00C81B3D" w:rsidP="0076254B">
            <w:pPr>
              <w:spacing w:after="0"/>
              <w:jc w:val="center"/>
              <w:rPr>
                <w:i/>
                <w:sz w:val="14"/>
                <w:szCs w:val="14"/>
              </w:rPr>
            </w:pPr>
          </w:p>
        </w:tc>
      </w:tr>
      <w:tr w:rsidR="00C81B3D" w:rsidRPr="00544FC8" w:rsidTr="0076254B">
        <w:tc>
          <w:tcPr>
            <w:tcW w:w="865" w:type="dxa"/>
            <w:tcBorders>
              <w:top w:val="single" w:sz="6" w:space="0" w:color="auto"/>
              <w:bottom w:val="single" w:sz="6" w:space="0" w:color="auto"/>
            </w:tcBorders>
            <w:shd w:val="clear" w:color="auto" w:fill="FFFFFF" w:themeFill="background1"/>
            <w:vAlign w:val="center"/>
          </w:tcPr>
          <w:p w:rsidR="00C81B3D" w:rsidRDefault="00C81B3D" w:rsidP="0076254B">
            <w:pPr>
              <w:spacing w:after="0"/>
              <w:jc w:val="center"/>
              <w:rPr>
                <w:i/>
                <w:sz w:val="14"/>
                <w:szCs w:val="14"/>
              </w:rPr>
            </w:pPr>
            <w:r>
              <w:rPr>
                <w:i/>
                <w:sz w:val="14"/>
                <w:szCs w:val="14"/>
              </w:rPr>
              <w:t>Step-90</w:t>
            </w:r>
          </w:p>
        </w:tc>
        <w:tc>
          <w:tcPr>
            <w:tcW w:w="3499" w:type="dxa"/>
            <w:gridSpan w:val="4"/>
            <w:tcBorders>
              <w:top w:val="single" w:sz="6" w:space="0" w:color="auto"/>
              <w:bottom w:val="single" w:sz="6" w:space="0" w:color="auto"/>
            </w:tcBorders>
            <w:shd w:val="clear" w:color="auto" w:fill="FFFFFF" w:themeFill="background1"/>
          </w:tcPr>
          <w:p w:rsidR="00C81B3D" w:rsidRDefault="00C81B3D" w:rsidP="0076254B">
            <w:pPr>
              <w:pStyle w:val="NormalStep"/>
              <w:rPr>
                <w:rFonts w:asciiTheme="minorHAnsi" w:hAnsiTheme="minorHAnsi" w:cstheme="minorHAnsi"/>
                <w:sz w:val="22"/>
                <w:szCs w:val="22"/>
              </w:rPr>
            </w:pPr>
            <w:r>
              <w:rPr>
                <w:rFonts w:asciiTheme="minorHAnsi" w:hAnsiTheme="minorHAnsi" w:cstheme="minorHAnsi"/>
                <w:sz w:val="22"/>
                <w:szCs w:val="22"/>
              </w:rPr>
              <w:t>Repeat Step-20 and Step-70 in 3D</w:t>
            </w:r>
          </w:p>
        </w:tc>
        <w:tc>
          <w:tcPr>
            <w:tcW w:w="2690" w:type="dxa"/>
            <w:gridSpan w:val="2"/>
            <w:tcBorders>
              <w:top w:val="single" w:sz="6" w:space="0" w:color="auto"/>
              <w:bottom w:val="single" w:sz="6" w:space="0" w:color="auto"/>
            </w:tcBorders>
            <w:shd w:val="clear" w:color="auto" w:fill="FFFFFF" w:themeFill="background1"/>
          </w:tcPr>
          <w:p w:rsidR="00C81B3D" w:rsidRDefault="00C81B3D" w:rsidP="0076254B">
            <w:pPr>
              <w:spacing w:after="0"/>
              <w:rPr>
                <w:rFonts w:cstheme="minorHAnsi"/>
                <w:lang w:val="en-GB"/>
              </w:rPr>
            </w:pPr>
          </w:p>
        </w:tc>
        <w:tc>
          <w:tcPr>
            <w:tcW w:w="1559" w:type="dxa"/>
            <w:tcBorders>
              <w:top w:val="single" w:sz="6" w:space="0" w:color="auto"/>
              <w:bottom w:val="single" w:sz="6" w:space="0" w:color="auto"/>
            </w:tcBorders>
            <w:shd w:val="clear" w:color="auto" w:fill="auto"/>
            <w:vAlign w:val="center"/>
          </w:tcPr>
          <w:p w:rsidR="00C81B3D" w:rsidRPr="009D7AA1" w:rsidRDefault="00C81B3D" w:rsidP="0076254B">
            <w:pPr>
              <w:spacing w:after="0"/>
              <w:jc w:val="center"/>
              <w:rPr>
                <w:i/>
                <w:sz w:val="14"/>
                <w:szCs w:val="14"/>
                <w:lang w:val="en-GB"/>
              </w:rPr>
            </w:pPr>
          </w:p>
        </w:tc>
      </w:tr>
      <w:tr w:rsidR="00C81B3D" w:rsidRPr="00544FC8" w:rsidTr="0076254B">
        <w:tc>
          <w:tcPr>
            <w:tcW w:w="865" w:type="dxa"/>
            <w:tcBorders>
              <w:top w:val="single" w:sz="6" w:space="0" w:color="auto"/>
              <w:bottom w:val="single" w:sz="2" w:space="0" w:color="auto"/>
            </w:tcBorders>
            <w:shd w:val="clear" w:color="auto" w:fill="FFFFFF" w:themeFill="background1"/>
            <w:vAlign w:val="center"/>
          </w:tcPr>
          <w:p w:rsidR="00C81B3D" w:rsidRDefault="00C81B3D" w:rsidP="0076254B">
            <w:pPr>
              <w:spacing w:after="0"/>
              <w:jc w:val="center"/>
              <w:rPr>
                <w:i/>
                <w:sz w:val="14"/>
                <w:szCs w:val="14"/>
              </w:rPr>
            </w:pPr>
            <w:r>
              <w:rPr>
                <w:i/>
                <w:sz w:val="14"/>
                <w:szCs w:val="14"/>
              </w:rPr>
              <w:t>Step-100</w:t>
            </w:r>
          </w:p>
        </w:tc>
        <w:tc>
          <w:tcPr>
            <w:tcW w:w="3499" w:type="dxa"/>
            <w:gridSpan w:val="4"/>
            <w:tcBorders>
              <w:top w:val="single" w:sz="6" w:space="0" w:color="auto"/>
              <w:bottom w:val="single" w:sz="2" w:space="0" w:color="auto"/>
            </w:tcBorders>
            <w:shd w:val="clear" w:color="auto" w:fill="FFFFFF" w:themeFill="background1"/>
          </w:tcPr>
          <w:p w:rsidR="00C81B3D" w:rsidRDefault="00C81B3D" w:rsidP="0076254B">
            <w:pPr>
              <w:pStyle w:val="NormalStep"/>
              <w:rPr>
                <w:rFonts w:asciiTheme="minorHAnsi" w:hAnsiTheme="minorHAnsi" w:cstheme="minorHAnsi"/>
                <w:sz w:val="22"/>
                <w:szCs w:val="22"/>
              </w:rPr>
            </w:pPr>
            <w:r>
              <w:rPr>
                <w:rFonts w:asciiTheme="minorHAnsi" w:hAnsiTheme="minorHAnsi" w:cstheme="minorHAnsi"/>
                <w:sz w:val="22"/>
                <w:szCs w:val="22"/>
              </w:rPr>
              <w:t>Click with middle mouse button to tilt the view.</w:t>
            </w:r>
          </w:p>
        </w:tc>
        <w:tc>
          <w:tcPr>
            <w:tcW w:w="2690" w:type="dxa"/>
            <w:gridSpan w:val="2"/>
            <w:tcBorders>
              <w:top w:val="single" w:sz="6" w:space="0" w:color="auto"/>
              <w:bottom w:val="single" w:sz="2" w:space="0" w:color="auto"/>
            </w:tcBorders>
            <w:shd w:val="clear" w:color="auto" w:fill="FFFFFF" w:themeFill="background1"/>
          </w:tcPr>
          <w:p w:rsidR="00C81B3D" w:rsidRDefault="00C81B3D" w:rsidP="0076254B">
            <w:pPr>
              <w:spacing w:after="0"/>
              <w:rPr>
                <w:rFonts w:cstheme="minorHAnsi"/>
                <w:lang w:val="en-GB"/>
              </w:rPr>
            </w:pPr>
            <w:r>
              <w:rPr>
                <w:rFonts w:cstheme="minorHAnsi"/>
                <w:lang w:val="en-GB"/>
              </w:rPr>
              <w:t>The view is tilted.</w:t>
            </w:r>
          </w:p>
        </w:tc>
        <w:tc>
          <w:tcPr>
            <w:tcW w:w="1559" w:type="dxa"/>
            <w:tcBorders>
              <w:top w:val="single" w:sz="6" w:space="0" w:color="auto"/>
              <w:bottom w:val="single" w:sz="2" w:space="0" w:color="auto"/>
            </w:tcBorders>
            <w:shd w:val="clear" w:color="auto" w:fill="auto"/>
            <w:vAlign w:val="center"/>
          </w:tcPr>
          <w:p w:rsidR="00C81B3D" w:rsidRPr="004C2921" w:rsidRDefault="00C81B3D" w:rsidP="0076254B">
            <w:pPr>
              <w:spacing w:after="0"/>
              <w:jc w:val="center"/>
              <w:rPr>
                <w:i/>
                <w:sz w:val="14"/>
                <w:szCs w:val="14"/>
                <w:lang w:val="en-GB"/>
              </w:rPr>
            </w:pPr>
            <w:r w:rsidRPr="0056181B">
              <w:rPr>
                <w:i/>
                <w:sz w:val="14"/>
                <w:szCs w:val="14"/>
              </w:rPr>
              <w:t>NGEO-</w:t>
            </w:r>
            <w:r>
              <w:rPr>
                <w:i/>
                <w:sz w:val="14"/>
                <w:szCs w:val="14"/>
              </w:rPr>
              <w:t>WEBC-PFC-0100</w:t>
            </w:r>
          </w:p>
        </w:tc>
      </w:tr>
    </w:tbl>
    <w:p w:rsidR="00E16E38" w:rsidRPr="009B0F33" w:rsidRDefault="00E16E38" w:rsidP="00E16E38">
      <w:pPr>
        <w:rPr>
          <w:lang w:val="en-US"/>
        </w:rPr>
      </w:pPr>
    </w:p>
    <w:p w:rsidR="00E16E38" w:rsidRPr="00BC3A7C" w:rsidRDefault="00E16E38" w:rsidP="00E16E38">
      <w:pPr>
        <w:pStyle w:val="Heading3"/>
      </w:pPr>
      <w:bookmarkStart w:id="89" w:name="_Toc352169191"/>
      <w:r>
        <w:t>NGEO-WEBC-VTP-0110</w:t>
      </w:r>
      <w:bookmarkEnd w:id="8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NGEO-CTRL-VTP-0110</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Simple data access request</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V1</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E12E47" w:rsidRPr="007C2567" w:rsidRDefault="00E12E47" w:rsidP="00E12E47">
            <w:pPr>
              <w:spacing w:after="0"/>
            </w:pPr>
            <w:r>
              <w:t>Screenshot for each PFC</w:t>
            </w:r>
          </w:p>
          <w:p w:rsidR="00E16E38" w:rsidRPr="00C669E1" w:rsidRDefault="00E16E38" w:rsidP="00E61BC8">
            <w:pPr>
              <w:spacing w:after="0"/>
              <w:rPr>
                <w:i/>
                <w:color w:val="548DD4"/>
                <w:sz w:val="16"/>
                <w:szCs w:val="16"/>
                <w:lang w:val="en-US"/>
              </w:rPr>
            </w:pPr>
            <w:r>
              <w:t xml:space="preserve">   </w:t>
            </w:r>
          </w:p>
        </w:tc>
      </w:tr>
      <w:tr w:rsidR="00E16E38" w:rsidRPr="00544FC8" w:rsidTr="00E61BC8">
        <w:tc>
          <w:tcPr>
            <w:tcW w:w="865"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3A7C99" w:rsidRPr="0056181B" w:rsidTr="00E12E47">
        <w:tc>
          <w:tcPr>
            <w:tcW w:w="865" w:type="dxa"/>
            <w:shd w:val="clear" w:color="auto" w:fill="auto"/>
            <w:vAlign w:val="center"/>
          </w:tcPr>
          <w:p w:rsidR="003A7C99" w:rsidRPr="00544FC8" w:rsidRDefault="003A7C99" w:rsidP="00E12E47">
            <w:pPr>
              <w:spacing w:after="0"/>
              <w:jc w:val="center"/>
              <w:rPr>
                <w:i/>
                <w:sz w:val="14"/>
                <w:szCs w:val="14"/>
              </w:rPr>
            </w:pPr>
            <w:r w:rsidRPr="005D1206">
              <w:rPr>
                <w:i/>
                <w:sz w:val="14"/>
                <w:szCs w:val="14"/>
              </w:rPr>
              <w:t>Step-10</w:t>
            </w:r>
          </w:p>
        </w:tc>
        <w:tc>
          <w:tcPr>
            <w:tcW w:w="3499" w:type="dxa"/>
            <w:gridSpan w:val="4"/>
            <w:shd w:val="clear" w:color="auto" w:fill="auto"/>
          </w:tcPr>
          <w:p w:rsidR="003A7C99" w:rsidRPr="00057FF1" w:rsidRDefault="003A7C99" w:rsidP="00E12E47">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3A7C99" w:rsidRPr="00057FF1" w:rsidRDefault="003A7C99" w:rsidP="00E12E47">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3A7C99" w:rsidRPr="0056181B" w:rsidRDefault="003A7C99" w:rsidP="00E12E47">
            <w:pPr>
              <w:spacing w:after="0"/>
              <w:jc w:val="center"/>
              <w:rPr>
                <w:i/>
                <w:sz w:val="14"/>
                <w:szCs w:val="14"/>
              </w:rPr>
            </w:pPr>
          </w:p>
        </w:tc>
      </w:tr>
      <w:tr w:rsidR="003A7C99" w:rsidRPr="0056181B" w:rsidTr="00E12E47">
        <w:tc>
          <w:tcPr>
            <w:tcW w:w="865" w:type="dxa"/>
            <w:shd w:val="clear" w:color="auto" w:fill="auto"/>
            <w:vAlign w:val="center"/>
          </w:tcPr>
          <w:p w:rsidR="003A7C99" w:rsidRPr="005D1206" w:rsidRDefault="003A7C99" w:rsidP="00E12E47">
            <w:pPr>
              <w:spacing w:after="0"/>
              <w:jc w:val="center"/>
              <w:rPr>
                <w:i/>
                <w:sz w:val="14"/>
                <w:szCs w:val="14"/>
              </w:rPr>
            </w:pPr>
            <w:r>
              <w:rPr>
                <w:i/>
                <w:sz w:val="14"/>
                <w:szCs w:val="14"/>
              </w:rPr>
              <w:t>Step-20</w:t>
            </w:r>
          </w:p>
        </w:tc>
        <w:tc>
          <w:tcPr>
            <w:tcW w:w="3499" w:type="dxa"/>
            <w:gridSpan w:val="4"/>
            <w:shd w:val="clear" w:color="auto" w:fill="auto"/>
          </w:tcPr>
          <w:p w:rsidR="003A7C99" w:rsidRPr="00E24DDB" w:rsidRDefault="003A7C99" w:rsidP="00E12E47">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first 5 products for which the data access request is going to be created.</w:t>
            </w:r>
          </w:p>
        </w:tc>
        <w:tc>
          <w:tcPr>
            <w:tcW w:w="2690" w:type="dxa"/>
            <w:gridSpan w:val="2"/>
            <w:shd w:val="clear" w:color="auto" w:fill="auto"/>
          </w:tcPr>
          <w:p w:rsidR="003A7C99" w:rsidRPr="003C0A28" w:rsidRDefault="003A7C99" w:rsidP="00E12E47">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3A7C99" w:rsidRPr="0056181B" w:rsidRDefault="003A7C99" w:rsidP="00E12E47">
            <w:pPr>
              <w:spacing w:after="0"/>
              <w:jc w:val="center"/>
              <w:rPr>
                <w:i/>
                <w:sz w:val="14"/>
                <w:szCs w:val="14"/>
              </w:rPr>
            </w:pPr>
          </w:p>
        </w:tc>
      </w:tr>
      <w:tr w:rsidR="003A7C99" w:rsidRPr="004E5884" w:rsidTr="00E12E47">
        <w:tc>
          <w:tcPr>
            <w:tcW w:w="865" w:type="dxa"/>
            <w:shd w:val="clear" w:color="auto" w:fill="auto"/>
            <w:vAlign w:val="center"/>
          </w:tcPr>
          <w:p w:rsidR="003A7C99" w:rsidRPr="00544FC8" w:rsidRDefault="003A7C99" w:rsidP="00E12E47">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3A7C99" w:rsidRPr="00057FF1" w:rsidRDefault="003A7C99" w:rsidP="00E12E47">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3A7C99" w:rsidRDefault="003A7C99" w:rsidP="00E12E47">
            <w:pPr>
              <w:spacing w:after="0"/>
              <w:rPr>
                <w:rFonts w:cstheme="minorHAnsi"/>
                <w:lang w:val="en-US"/>
              </w:rPr>
            </w:pPr>
            <w:r>
              <w:rPr>
                <w:rFonts w:cstheme="minorHAnsi"/>
                <w:lang w:val="en-US"/>
              </w:rPr>
              <w:t>The download manager‘s widget is displayed, listing the available download managers.</w:t>
            </w:r>
          </w:p>
          <w:p w:rsidR="003A7C99" w:rsidRPr="00057FF1" w:rsidRDefault="003A7C99" w:rsidP="00E12E47">
            <w:pPr>
              <w:spacing w:after="0"/>
              <w:rPr>
                <w:rFonts w:cstheme="minorHAnsi"/>
                <w:lang w:val="en-US"/>
              </w:rPr>
            </w:pPr>
            <w:r>
              <w:rPr>
                <w:rFonts w:cstheme="minorHAnsi"/>
                <w:lang w:val="en-US"/>
              </w:rPr>
              <w:t>The message “SelectedProducts : 5” is displayed</w:t>
            </w:r>
          </w:p>
        </w:tc>
        <w:tc>
          <w:tcPr>
            <w:tcW w:w="1559" w:type="dxa"/>
            <w:shd w:val="clear" w:color="auto" w:fill="auto"/>
          </w:tcPr>
          <w:p w:rsidR="003A7C99" w:rsidRPr="004E5884" w:rsidRDefault="003A7C99" w:rsidP="00E12E47">
            <w:pPr>
              <w:spacing w:after="0"/>
              <w:jc w:val="center"/>
              <w:rPr>
                <w:sz w:val="14"/>
                <w:szCs w:val="14"/>
                <w:highlight w:val="yellow"/>
                <w:lang w:val="en-US"/>
              </w:rPr>
            </w:pPr>
            <w:r w:rsidRPr="00BC3A7C">
              <w:rPr>
                <w:rFonts w:cstheme="minorHAnsi"/>
                <w:i/>
                <w:sz w:val="14"/>
                <w:szCs w:val="14"/>
              </w:rPr>
              <w:t>NGEO-WEBC-PFC-0110</w:t>
            </w:r>
          </w:p>
        </w:tc>
      </w:tr>
      <w:tr w:rsidR="003A7C99" w:rsidRPr="00BC3A7C" w:rsidTr="00E12E47">
        <w:tc>
          <w:tcPr>
            <w:tcW w:w="865" w:type="dxa"/>
            <w:shd w:val="clear" w:color="auto" w:fill="auto"/>
            <w:vAlign w:val="center"/>
          </w:tcPr>
          <w:p w:rsidR="003A7C99" w:rsidRDefault="003A7C99" w:rsidP="00E12E47">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3A7C99" w:rsidRDefault="003A7C99" w:rsidP="00E12E47">
            <w:pPr>
              <w:pStyle w:val="NormalStep"/>
              <w:rPr>
                <w:rFonts w:asciiTheme="minorHAnsi" w:hAnsiTheme="minorHAnsi" w:cstheme="minorHAnsi"/>
                <w:sz w:val="22"/>
                <w:szCs w:val="22"/>
              </w:rPr>
            </w:pPr>
            <w:r>
              <w:rPr>
                <w:rFonts w:asciiTheme="minorHAnsi" w:hAnsiTheme="minorHAnsi" w:cstheme="minorHAnsi"/>
                <w:sz w:val="22"/>
                <w:szCs w:val="22"/>
              </w:rPr>
              <w:t>Click on the collapsible element to see how many items have been included in the data access request since only products having a url in their metadata are taken into account.</w:t>
            </w:r>
          </w:p>
        </w:tc>
        <w:tc>
          <w:tcPr>
            <w:tcW w:w="2690" w:type="dxa"/>
            <w:gridSpan w:val="2"/>
            <w:shd w:val="clear" w:color="auto" w:fill="auto"/>
          </w:tcPr>
          <w:p w:rsidR="003A7C99" w:rsidRPr="008C18FD" w:rsidRDefault="003A7C99" w:rsidP="00C174DE">
            <w:pPr>
              <w:spacing w:after="0"/>
              <w:rPr>
                <w:rFonts w:cstheme="minorHAnsi"/>
                <w:lang w:val="en-GB"/>
              </w:rPr>
            </w:pPr>
            <w:r>
              <w:rPr>
                <w:rFonts w:cstheme="minorHAnsi"/>
                <w:lang w:val="en-GB"/>
              </w:rPr>
              <w:t xml:space="preserve">The message </w:t>
            </w:r>
            <w:r w:rsidR="00C174DE">
              <w:rPr>
                <w:rFonts w:cstheme="minorHAnsi"/>
                <w:lang w:val="en-GB"/>
              </w:rPr>
              <w:t>“</w:t>
            </w:r>
            <w:r>
              <w:rPr>
                <w:rFonts w:cstheme="minorHAnsi"/>
                <w:lang w:val="en-GB"/>
              </w:rPr>
              <w:t xml:space="preserve"> 3</w:t>
            </w:r>
            <w:r w:rsidRPr="00C8187C">
              <w:rPr>
                <w:rFonts w:cstheme="minorHAnsi"/>
                <w:lang w:val="en-GB"/>
              </w:rPr>
              <w:t xml:space="preserve"> products </w:t>
            </w:r>
            <w:r>
              <w:rPr>
                <w:rFonts w:cstheme="minorHAnsi"/>
                <w:lang w:val="en-GB"/>
              </w:rPr>
              <w:t>are</w:t>
            </w:r>
            <w:r w:rsidRPr="00C8187C">
              <w:rPr>
                <w:rFonts w:cstheme="minorHAnsi"/>
                <w:lang w:val="en-GB"/>
              </w:rPr>
              <w:t xml:space="preserve"> not included in the request since they do not have a url.</w:t>
            </w:r>
            <w:r>
              <w:rPr>
                <w:rFonts w:cstheme="minorHAnsi"/>
                <w:lang w:val="en-GB"/>
              </w:rPr>
              <w:t>” is displayed.</w:t>
            </w:r>
          </w:p>
        </w:tc>
        <w:tc>
          <w:tcPr>
            <w:tcW w:w="1559" w:type="dxa"/>
            <w:shd w:val="clear" w:color="auto" w:fill="auto"/>
          </w:tcPr>
          <w:p w:rsidR="003A7C99" w:rsidRPr="00BC3A7C" w:rsidRDefault="003A7C99" w:rsidP="00E12E47">
            <w:pPr>
              <w:spacing w:after="0"/>
              <w:jc w:val="center"/>
              <w:rPr>
                <w:rFonts w:cstheme="minorHAnsi"/>
                <w:i/>
                <w:sz w:val="14"/>
                <w:szCs w:val="14"/>
              </w:rPr>
            </w:pPr>
          </w:p>
        </w:tc>
      </w:tr>
      <w:tr w:rsidR="003A7C99" w:rsidRPr="004E5884" w:rsidTr="00E12E47">
        <w:tc>
          <w:tcPr>
            <w:tcW w:w="865" w:type="dxa"/>
            <w:shd w:val="clear" w:color="auto" w:fill="auto"/>
            <w:vAlign w:val="center"/>
          </w:tcPr>
          <w:p w:rsidR="003A7C99" w:rsidRPr="005D1206" w:rsidRDefault="003A7C99" w:rsidP="00E12E47">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3A7C99" w:rsidRPr="00057FF1" w:rsidRDefault="003A7C99"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Select a download manager from the list by clicking on the radio button next </w:t>
            </w:r>
            <w:r>
              <w:rPr>
                <w:rFonts w:asciiTheme="minorHAnsi" w:hAnsiTheme="minorHAnsi" w:cstheme="minorHAnsi"/>
                <w:sz w:val="22"/>
                <w:szCs w:val="22"/>
              </w:rPr>
              <w:lastRenderedPageBreak/>
              <w:t>to the download manager name.</w:t>
            </w:r>
          </w:p>
        </w:tc>
        <w:tc>
          <w:tcPr>
            <w:tcW w:w="2690" w:type="dxa"/>
            <w:gridSpan w:val="2"/>
            <w:shd w:val="clear" w:color="auto" w:fill="auto"/>
          </w:tcPr>
          <w:p w:rsidR="003A7C99" w:rsidRPr="00102EF3" w:rsidRDefault="003A7C99" w:rsidP="00E12E47">
            <w:pPr>
              <w:spacing w:after="0"/>
              <w:rPr>
                <w:rFonts w:cstheme="minorHAnsi"/>
                <w:lang w:val="en-GB"/>
              </w:rPr>
            </w:pPr>
            <w:r>
              <w:rPr>
                <w:rFonts w:cstheme="minorHAnsi"/>
                <w:lang w:val="en-GB"/>
              </w:rPr>
              <w:lastRenderedPageBreak/>
              <w:t>The chosen download manager is selected.</w:t>
            </w:r>
          </w:p>
        </w:tc>
        <w:tc>
          <w:tcPr>
            <w:tcW w:w="1559" w:type="dxa"/>
            <w:shd w:val="clear" w:color="auto" w:fill="auto"/>
          </w:tcPr>
          <w:p w:rsidR="003A7C99" w:rsidRPr="004E5884" w:rsidRDefault="003A7C99" w:rsidP="00E12E47">
            <w:pPr>
              <w:spacing w:after="0"/>
              <w:jc w:val="center"/>
              <w:rPr>
                <w:sz w:val="14"/>
                <w:szCs w:val="14"/>
                <w:lang w:val="en-US"/>
              </w:rPr>
            </w:pPr>
          </w:p>
        </w:tc>
      </w:tr>
      <w:tr w:rsidR="003A7C99" w:rsidRPr="004E5884" w:rsidTr="00E12E47">
        <w:tc>
          <w:tcPr>
            <w:tcW w:w="865" w:type="dxa"/>
            <w:shd w:val="clear" w:color="auto" w:fill="auto"/>
            <w:vAlign w:val="center"/>
          </w:tcPr>
          <w:p w:rsidR="003A7C99" w:rsidRDefault="003A7C99" w:rsidP="00E12E47">
            <w:pPr>
              <w:spacing w:after="0"/>
              <w:jc w:val="center"/>
              <w:rPr>
                <w:i/>
                <w:sz w:val="14"/>
                <w:szCs w:val="14"/>
              </w:rPr>
            </w:pPr>
            <w:r>
              <w:rPr>
                <w:i/>
                <w:sz w:val="14"/>
                <w:szCs w:val="14"/>
              </w:rPr>
              <w:lastRenderedPageBreak/>
              <w:t>Step-60</w:t>
            </w:r>
          </w:p>
        </w:tc>
        <w:tc>
          <w:tcPr>
            <w:tcW w:w="3499" w:type="dxa"/>
            <w:gridSpan w:val="4"/>
            <w:shd w:val="clear" w:color="auto" w:fill="auto"/>
          </w:tcPr>
          <w:p w:rsidR="003A7C99" w:rsidRDefault="003A7C99" w:rsidP="00E12E47">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3A7C99" w:rsidRDefault="003A7C99" w:rsidP="00E12E47">
            <w:pPr>
              <w:spacing w:after="0"/>
              <w:rPr>
                <w:rFonts w:cstheme="minorHAnsi"/>
                <w:lang w:val="en-US"/>
              </w:rPr>
            </w:pPr>
            <w:r>
              <w:rPr>
                <w:rFonts w:cstheme="minorHAnsi"/>
                <w:lang w:val="en-US"/>
              </w:rPr>
              <w:t>The download manager list is disabled.</w:t>
            </w:r>
          </w:p>
          <w:p w:rsidR="003A7C99" w:rsidRDefault="003A7C99" w:rsidP="00E12E47">
            <w:pPr>
              <w:spacing w:after="0"/>
              <w:rPr>
                <w:rFonts w:cstheme="minorHAnsi"/>
                <w:lang w:val="en-US"/>
              </w:rPr>
            </w:pPr>
            <w:r>
              <w:rPr>
                <w:rFonts w:cstheme="minorHAnsi"/>
                <w:lang w:val="en-US"/>
              </w:rPr>
              <w:t xml:space="preserve">The message “Request Acknowledged” is displayed underneath the “Validate” button. </w:t>
            </w:r>
          </w:p>
          <w:p w:rsidR="003A7C99" w:rsidRDefault="003A7C99" w:rsidP="00E12E47">
            <w:pPr>
              <w:spacing w:after="0"/>
              <w:rPr>
                <w:rFonts w:cstheme="minorHAnsi"/>
                <w:lang w:val="en-US"/>
              </w:rPr>
            </w:pPr>
            <w:r>
              <w:rPr>
                <w:rFonts w:cstheme="minorHAnsi"/>
                <w:lang w:val="en-US"/>
              </w:rPr>
              <w:t>The expected size of the download is also displayed.</w:t>
            </w:r>
          </w:p>
          <w:p w:rsidR="003A7C99" w:rsidRPr="008C18FD" w:rsidRDefault="003A7C99" w:rsidP="00E12E47">
            <w:pPr>
              <w:spacing w:after="0"/>
              <w:rPr>
                <w:rFonts w:cstheme="minorHAnsi"/>
                <w:lang w:val="en-US"/>
              </w:rPr>
            </w:pPr>
          </w:p>
        </w:tc>
        <w:tc>
          <w:tcPr>
            <w:tcW w:w="1559" w:type="dxa"/>
            <w:shd w:val="clear" w:color="auto" w:fill="auto"/>
          </w:tcPr>
          <w:p w:rsidR="003A7C99" w:rsidRPr="004E5884" w:rsidRDefault="003A7C99" w:rsidP="00E12E47">
            <w:pPr>
              <w:spacing w:after="0"/>
              <w:jc w:val="center"/>
              <w:rPr>
                <w:sz w:val="14"/>
                <w:szCs w:val="14"/>
                <w:lang w:val="en-US"/>
              </w:rPr>
            </w:pPr>
            <w:r>
              <w:rPr>
                <w:rFonts w:cstheme="minorHAnsi"/>
                <w:i/>
                <w:sz w:val="14"/>
                <w:szCs w:val="14"/>
              </w:rPr>
              <w:t>NGEO-WEBC-PFC-0111</w:t>
            </w:r>
          </w:p>
        </w:tc>
      </w:tr>
      <w:tr w:rsidR="003A7C99" w:rsidRPr="0056181B" w:rsidTr="00E12E47">
        <w:tc>
          <w:tcPr>
            <w:tcW w:w="865" w:type="dxa"/>
            <w:shd w:val="clear" w:color="auto" w:fill="auto"/>
            <w:vAlign w:val="center"/>
          </w:tcPr>
          <w:p w:rsidR="003A7C99" w:rsidRDefault="003A7C99" w:rsidP="00E12E47">
            <w:pPr>
              <w:spacing w:after="0"/>
              <w:jc w:val="center"/>
              <w:rPr>
                <w:i/>
                <w:sz w:val="14"/>
                <w:szCs w:val="14"/>
              </w:rPr>
            </w:pPr>
            <w:r>
              <w:rPr>
                <w:i/>
                <w:sz w:val="14"/>
                <w:szCs w:val="14"/>
              </w:rPr>
              <w:t>Step-70</w:t>
            </w:r>
          </w:p>
        </w:tc>
        <w:tc>
          <w:tcPr>
            <w:tcW w:w="3499" w:type="dxa"/>
            <w:gridSpan w:val="4"/>
            <w:shd w:val="clear" w:color="auto" w:fill="auto"/>
          </w:tcPr>
          <w:p w:rsidR="003A7C99" w:rsidRDefault="003A7C99" w:rsidP="00E12E47">
            <w:pPr>
              <w:pStyle w:val="NormalStep"/>
              <w:rPr>
                <w:rFonts w:asciiTheme="minorHAnsi" w:hAnsiTheme="minorHAnsi" w:cstheme="minorHAnsi"/>
                <w:sz w:val="22"/>
                <w:szCs w:val="22"/>
              </w:rPr>
            </w:pPr>
            <w:r>
              <w:rPr>
                <w:rFonts w:asciiTheme="minorHAnsi" w:hAnsiTheme="minorHAnsi" w:cstheme="minorHAnsi"/>
                <w:sz w:val="22"/>
                <w:szCs w:val="22"/>
              </w:rPr>
              <w:t>Click on the “Confirm” button in order to confirm the data access request creation.</w:t>
            </w:r>
          </w:p>
        </w:tc>
        <w:tc>
          <w:tcPr>
            <w:tcW w:w="2690" w:type="dxa"/>
            <w:gridSpan w:val="2"/>
            <w:shd w:val="clear" w:color="auto" w:fill="auto"/>
          </w:tcPr>
          <w:p w:rsidR="003A7C99" w:rsidRDefault="003A7C99" w:rsidP="00E12E47">
            <w:pPr>
              <w:spacing w:after="0"/>
              <w:rPr>
                <w:rFonts w:cstheme="minorHAnsi"/>
                <w:lang w:val="en-US"/>
              </w:rPr>
            </w:pPr>
            <w:r>
              <w:rPr>
                <w:rFonts w:cstheme="minorHAnsi"/>
                <w:lang w:val="en-US"/>
              </w:rPr>
              <w:t>The message “Request in Progress…” is displayed underneath the “Confirm” button.</w:t>
            </w:r>
          </w:p>
          <w:p w:rsidR="003A7C99" w:rsidRDefault="003A7C99" w:rsidP="00E12E47">
            <w:pPr>
              <w:spacing w:after="0"/>
              <w:rPr>
                <w:rFonts w:cstheme="minorHAnsi"/>
                <w:lang w:val="en-US"/>
              </w:rPr>
            </w:pPr>
            <w:r>
              <w:rPr>
                <w:rFonts w:cstheme="minorHAnsi"/>
                <w:lang w:val="en-US"/>
              </w:rPr>
              <w:t>If the server has sent a message, it is displayed after the above message.</w:t>
            </w:r>
          </w:p>
          <w:p w:rsidR="003A7C99" w:rsidRDefault="003A7C99" w:rsidP="00E12E47">
            <w:pPr>
              <w:spacing w:after="0"/>
              <w:rPr>
                <w:rFonts w:cstheme="minorHAnsi"/>
                <w:lang w:val="en-US"/>
              </w:rPr>
            </w:pPr>
            <w:r>
              <w:rPr>
                <w:rFonts w:cstheme="minorHAnsi"/>
                <w:lang w:val="en-US"/>
              </w:rPr>
              <w:t>The “Confirm” button is disabled.</w:t>
            </w:r>
          </w:p>
        </w:tc>
        <w:tc>
          <w:tcPr>
            <w:tcW w:w="1559" w:type="dxa"/>
            <w:shd w:val="clear" w:color="auto" w:fill="auto"/>
          </w:tcPr>
          <w:p w:rsidR="003A7C99" w:rsidRPr="006207AB" w:rsidRDefault="003A7C99" w:rsidP="00E12E47">
            <w:pPr>
              <w:spacing w:after="0"/>
              <w:jc w:val="center"/>
              <w:rPr>
                <w:b/>
                <w:sz w:val="14"/>
                <w:szCs w:val="14"/>
              </w:rPr>
            </w:pPr>
          </w:p>
          <w:p w:rsidR="003A7C99" w:rsidRPr="0056181B" w:rsidRDefault="003A7C99" w:rsidP="00E12E47">
            <w:pPr>
              <w:spacing w:after="0"/>
              <w:jc w:val="center"/>
              <w:rPr>
                <w:i/>
                <w:sz w:val="14"/>
                <w:szCs w:val="14"/>
              </w:rPr>
            </w:pPr>
            <w:r>
              <w:rPr>
                <w:rFonts w:cstheme="minorHAnsi"/>
                <w:i/>
                <w:sz w:val="14"/>
                <w:szCs w:val="14"/>
              </w:rPr>
              <w:t>NGEO-WEBC-PFC-0112</w:t>
            </w:r>
          </w:p>
        </w:tc>
      </w:tr>
      <w:tr w:rsidR="003A7C99" w:rsidTr="00E12E47">
        <w:tc>
          <w:tcPr>
            <w:tcW w:w="865" w:type="dxa"/>
            <w:shd w:val="clear" w:color="auto" w:fill="auto"/>
            <w:vAlign w:val="center"/>
          </w:tcPr>
          <w:p w:rsidR="003A7C99" w:rsidRDefault="003A7C99" w:rsidP="00E12E47">
            <w:pPr>
              <w:spacing w:after="0"/>
              <w:jc w:val="center"/>
              <w:rPr>
                <w:i/>
                <w:sz w:val="14"/>
                <w:szCs w:val="14"/>
              </w:rPr>
            </w:pPr>
            <w:r>
              <w:rPr>
                <w:i/>
                <w:sz w:val="14"/>
                <w:szCs w:val="14"/>
              </w:rPr>
              <w:t>Step-80</w:t>
            </w:r>
          </w:p>
        </w:tc>
        <w:tc>
          <w:tcPr>
            <w:tcW w:w="3499" w:type="dxa"/>
            <w:gridSpan w:val="4"/>
            <w:shd w:val="clear" w:color="auto" w:fill="auto"/>
          </w:tcPr>
          <w:p w:rsidR="003A7C99" w:rsidRDefault="003A7C99" w:rsidP="00E12E47">
            <w:pPr>
              <w:pStyle w:val="NormalStep"/>
              <w:rPr>
                <w:rFonts w:asciiTheme="minorHAnsi" w:hAnsiTheme="minorHAnsi" w:cstheme="minorHAnsi"/>
                <w:sz w:val="22"/>
                <w:szCs w:val="22"/>
              </w:rPr>
            </w:pPr>
            <w:r>
              <w:rPr>
                <w:rFonts w:asciiTheme="minorHAnsi" w:hAnsiTheme="minorHAnsi" w:cstheme="minorHAnsi"/>
                <w:sz w:val="22"/>
                <w:szCs w:val="22"/>
              </w:rPr>
              <w:t>Click on the close button of download manager’s widget to return back to the results table.</w:t>
            </w:r>
          </w:p>
        </w:tc>
        <w:tc>
          <w:tcPr>
            <w:tcW w:w="2690" w:type="dxa"/>
            <w:gridSpan w:val="2"/>
            <w:shd w:val="clear" w:color="auto" w:fill="auto"/>
          </w:tcPr>
          <w:p w:rsidR="003A7C99" w:rsidRPr="008C18FD" w:rsidRDefault="003A7C99" w:rsidP="00E12E47">
            <w:pPr>
              <w:spacing w:after="0"/>
              <w:rPr>
                <w:rFonts w:cstheme="minorHAnsi"/>
                <w:lang w:val="en-GB"/>
              </w:rPr>
            </w:pPr>
            <w:r>
              <w:rPr>
                <w:rFonts w:cstheme="minorHAnsi"/>
                <w:lang w:val="en-GB"/>
              </w:rPr>
              <w:t>The result’s table is displayed.</w:t>
            </w:r>
          </w:p>
        </w:tc>
        <w:tc>
          <w:tcPr>
            <w:tcW w:w="1559" w:type="dxa"/>
            <w:shd w:val="clear" w:color="auto" w:fill="auto"/>
          </w:tcPr>
          <w:p w:rsidR="003A7C99" w:rsidRDefault="003A7C99" w:rsidP="00E12E47">
            <w:pPr>
              <w:spacing w:after="0"/>
              <w:jc w:val="center"/>
              <w:rPr>
                <w:i/>
                <w:sz w:val="14"/>
                <w:szCs w:val="14"/>
              </w:rPr>
            </w:pPr>
          </w:p>
        </w:tc>
      </w:tr>
      <w:tr w:rsidR="003A7C99" w:rsidDel="00C10EFB" w:rsidTr="00E12E47">
        <w:tc>
          <w:tcPr>
            <w:tcW w:w="865" w:type="dxa"/>
            <w:shd w:val="clear" w:color="auto" w:fill="auto"/>
            <w:vAlign w:val="center"/>
          </w:tcPr>
          <w:p w:rsidR="003A7C99" w:rsidRDefault="003A7C99" w:rsidP="00E12E47">
            <w:pPr>
              <w:spacing w:after="0"/>
              <w:jc w:val="center"/>
              <w:rPr>
                <w:i/>
                <w:sz w:val="14"/>
                <w:szCs w:val="14"/>
              </w:rPr>
            </w:pPr>
            <w:r>
              <w:rPr>
                <w:i/>
                <w:sz w:val="14"/>
                <w:szCs w:val="14"/>
              </w:rPr>
              <w:t>Step-90</w:t>
            </w:r>
          </w:p>
        </w:tc>
        <w:tc>
          <w:tcPr>
            <w:tcW w:w="3499" w:type="dxa"/>
            <w:gridSpan w:val="4"/>
            <w:shd w:val="clear" w:color="auto" w:fill="auto"/>
          </w:tcPr>
          <w:p w:rsidR="003A7C99" w:rsidRDefault="003A7C99" w:rsidP="00E12E47">
            <w:pPr>
              <w:pStyle w:val="NormalStep"/>
              <w:rPr>
                <w:rFonts w:asciiTheme="minorHAnsi" w:hAnsiTheme="minorHAnsi" w:cstheme="minorHAnsi"/>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first 6 products for which the data access request is going to be created.</w:t>
            </w:r>
          </w:p>
        </w:tc>
        <w:tc>
          <w:tcPr>
            <w:tcW w:w="2690" w:type="dxa"/>
            <w:gridSpan w:val="2"/>
            <w:shd w:val="clear" w:color="auto" w:fill="auto"/>
          </w:tcPr>
          <w:p w:rsidR="003A7C99" w:rsidRDefault="003A7C99" w:rsidP="00E12E47">
            <w:pPr>
              <w:spacing w:after="0"/>
              <w:rPr>
                <w:rFonts w:cstheme="minorHAnsi"/>
                <w:lang w:val="en-GB"/>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3A7C99" w:rsidDel="00C10EFB" w:rsidRDefault="003A7C99" w:rsidP="00E12E47">
            <w:pPr>
              <w:spacing w:after="0"/>
              <w:jc w:val="center"/>
              <w:rPr>
                <w:rFonts w:cstheme="minorHAnsi"/>
                <w:i/>
                <w:sz w:val="14"/>
                <w:szCs w:val="14"/>
              </w:rPr>
            </w:pPr>
          </w:p>
        </w:tc>
      </w:tr>
      <w:tr w:rsidR="003A7C99" w:rsidDel="00C10EFB" w:rsidTr="00E12E47">
        <w:tc>
          <w:tcPr>
            <w:tcW w:w="865" w:type="dxa"/>
            <w:shd w:val="clear" w:color="auto" w:fill="auto"/>
            <w:vAlign w:val="center"/>
          </w:tcPr>
          <w:p w:rsidR="003A7C99" w:rsidRDefault="003A7C99" w:rsidP="00E12E47">
            <w:pPr>
              <w:spacing w:after="0"/>
              <w:jc w:val="center"/>
              <w:rPr>
                <w:i/>
                <w:sz w:val="14"/>
                <w:szCs w:val="14"/>
              </w:rPr>
            </w:pPr>
            <w:r>
              <w:rPr>
                <w:i/>
                <w:sz w:val="14"/>
                <w:szCs w:val="14"/>
              </w:rPr>
              <w:t>Step-100</w:t>
            </w:r>
          </w:p>
        </w:tc>
        <w:tc>
          <w:tcPr>
            <w:tcW w:w="3499" w:type="dxa"/>
            <w:gridSpan w:val="4"/>
            <w:shd w:val="clear" w:color="auto" w:fill="auto"/>
          </w:tcPr>
          <w:p w:rsidR="003A7C99" w:rsidRPr="00057FF1" w:rsidRDefault="003A7C99" w:rsidP="00E12E47">
            <w:pPr>
              <w:pStyle w:val="NormalStep"/>
              <w:rPr>
                <w:rFonts w:asciiTheme="minorHAnsi" w:hAnsiTheme="minorHAnsi" w:cstheme="minorHAnsi"/>
                <w:sz w:val="22"/>
                <w:szCs w:val="22"/>
              </w:rPr>
            </w:pPr>
            <w:r>
              <w:rPr>
                <w:rFonts w:asciiTheme="minorHAnsi" w:hAnsiTheme="minorHAnsi" w:cstheme="minorHAnsi"/>
                <w:sz w:val="22"/>
                <w:szCs w:val="22"/>
              </w:rPr>
              <w:t>Repeat Step 30 to 50</w:t>
            </w:r>
          </w:p>
        </w:tc>
        <w:tc>
          <w:tcPr>
            <w:tcW w:w="2690" w:type="dxa"/>
            <w:gridSpan w:val="2"/>
            <w:shd w:val="clear" w:color="auto" w:fill="auto"/>
          </w:tcPr>
          <w:p w:rsidR="003A7C99" w:rsidRDefault="003A7C99" w:rsidP="00E12E47">
            <w:pPr>
              <w:spacing w:after="0"/>
              <w:rPr>
                <w:rFonts w:cstheme="minorHAnsi"/>
                <w:lang w:val="en-GB"/>
              </w:rPr>
            </w:pPr>
          </w:p>
        </w:tc>
        <w:tc>
          <w:tcPr>
            <w:tcW w:w="1559" w:type="dxa"/>
            <w:shd w:val="clear" w:color="auto" w:fill="auto"/>
            <w:vAlign w:val="center"/>
          </w:tcPr>
          <w:p w:rsidR="003A7C99" w:rsidDel="00C10EFB" w:rsidRDefault="003A7C99" w:rsidP="00E12E47">
            <w:pPr>
              <w:spacing w:after="0"/>
              <w:jc w:val="center"/>
              <w:rPr>
                <w:rFonts w:cstheme="minorHAnsi"/>
                <w:i/>
                <w:sz w:val="14"/>
                <w:szCs w:val="14"/>
              </w:rPr>
            </w:pPr>
          </w:p>
        </w:tc>
      </w:tr>
      <w:tr w:rsidR="003A7C99" w:rsidDel="00C10EFB" w:rsidTr="00E12E47">
        <w:tc>
          <w:tcPr>
            <w:tcW w:w="865" w:type="dxa"/>
            <w:shd w:val="clear" w:color="auto" w:fill="auto"/>
            <w:vAlign w:val="center"/>
          </w:tcPr>
          <w:p w:rsidR="003A7C99" w:rsidRDefault="003A7C99" w:rsidP="00E12E47">
            <w:pPr>
              <w:spacing w:after="0"/>
              <w:jc w:val="center"/>
              <w:rPr>
                <w:i/>
                <w:sz w:val="14"/>
                <w:szCs w:val="14"/>
              </w:rPr>
            </w:pPr>
            <w:r>
              <w:rPr>
                <w:i/>
                <w:sz w:val="14"/>
                <w:szCs w:val="14"/>
              </w:rPr>
              <w:t>Step-110</w:t>
            </w:r>
          </w:p>
        </w:tc>
        <w:tc>
          <w:tcPr>
            <w:tcW w:w="3499" w:type="dxa"/>
            <w:gridSpan w:val="4"/>
            <w:shd w:val="clear" w:color="auto" w:fill="auto"/>
          </w:tcPr>
          <w:p w:rsidR="003A7C99" w:rsidRDefault="003A7C99" w:rsidP="00E12E47">
            <w:pPr>
              <w:pStyle w:val="NormalStep"/>
              <w:rPr>
                <w:rFonts w:asciiTheme="minorHAnsi" w:hAnsiTheme="minorHAnsi" w:cstheme="minorHAnsi"/>
                <w:sz w:val="22"/>
                <w:szCs w:val="22"/>
              </w:rPr>
            </w:pPr>
            <w:r>
              <w:rPr>
                <w:rFonts w:asciiTheme="minorHAnsi" w:hAnsiTheme="minorHAnsi" w:cstheme="minorHAnsi"/>
                <w:sz w:val="22"/>
                <w:szCs w:val="22"/>
              </w:rPr>
              <w:t>Click on the “Validate” button in order to post a data access request to the server for validation.</w:t>
            </w:r>
          </w:p>
        </w:tc>
        <w:tc>
          <w:tcPr>
            <w:tcW w:w="2690" w:type="dxa"/>
            <w:gridSpan w:val="2"/>
            <w:shd w:val="clear" w:color="auto" w:fill="auto"/>
          </w:tcPr>
          <w:p w:rsidR="003A7C99" w:rsidRDefault="003A7C99" w:rsidP="00E12E47">
            <w:pPr>
              <w:spacing w:after="0"/>
              <w:rPr>
                <w:rFonts w:cstheme="minorHAnsi"/>
                <w:lang w:val="en-US"/>
              </w:rPr>
            </w:pPr>
            <w:r>
              <w:rPr>
                <w:rFonts w:cstheme="minorHAnsi"/>
                <w:lang w:val="en-US"/>
              </w:rPr>
              <w:t>The download manager list is disabled.</w:t>
            </w:r>
          </w:p>
          <w:p w:rsidR="003A7C99" w:rsidRDefault="003A7C99" w:rsidP="00E12E47">
            <w:pPr>
              <w:spacing w:after="0"/>
              <w:rPr>
                <w:rFonts w:cstheme="minorHAnsi"/>
                <w:lang w:val="en-US"/>
              </w:rPr>
            </w:pPr>
            <w:r>
              <w:rPr>
                <w:rFonts w:cstheme="minorHAnsi"/>
                <w:lang w:val="en-US"/>
              </w:rPr>
              <w:t xml:space="preserve">The message “Request Acknowledged” is displayed underneath the “Validate” button. </w:t>
            </w:r>
          </w:p>
          <w:p w:rsidR="003A7C99" w:rsidRDefault="003A7C99" w:rsidP="00E12E47">
            <w:pPr>
              <w:spacing w:after="0"/>
              <w:rPr>
                <w:rFonts w:cstheme="minorHAnsi"/>
                <w:lang w:val="en-US"/>
              </w:rPr>
            </w:pPr>
            <w:r>
              <w:rPr>
                <w:rFonts w:cstheme="minorHAnsi"/>
                <w:lang w:val="en-US"/>
              </w:rPr>
              <w:t>The expected size of the download is also displayed.</w:t>
            </w:r>
          </w:p>
          <w:p w:rsidR="003A7C99" w:rsidRDefault="003A7C99" w:rsidP="00E12E47">
            <w:pPr>
              <w:spacing w:after="0"/>
              <w:rPr>
                <w:rFonts w:cstheme="minorHAnsi"/>
                <w:lang w:val="en-US"/>
              </w:rPr>
            </w:pPr>
            <w:r>
              <w:rPr>
                <w:rFonts w:cstheme="minorHAnsi"/>
                <w:lang w:val="en-US"/>
              </w:rPr>
              <w:t>A warning message is show because the total size is above a configurable limit.</w:t>
            </w:r>
          </w:p>
          <w:p w:rsidR="003A7C99" w:rsidRDefault="003A7C99" w:rsidP="00E12E47">
            <w:pPr>
              <w:spacing w:after="0"/>
              <w:rPr>
                <w:rFonts w:cstheme="minorHAnsi"/>
                <w:lang w:val="en-GB"/>
              </w:rPr>
            </w:pPr>
          </w:p>
        </w:tc>
        <w:tc>
          <w:tcPr>
            <w:tcW w:w="1559" w:type="dxa"/>
            <w:shd w:val="clear" w:color="auto" w:fill="auto"/>
          </w:tcPr>
          <w:p w:rsidR="003A7C99" w:rsidDel="00C10EFB" w:rsidRDefault="003A7C99" w:rsidP="00E12E47">
            <w:pPr>
              <w:spacing w:after="0"/>
              <w:jc w:val="center"/>
              <w:rPr>
                <w:rFonts w:cstheme="minorHAnsi"/>
                <w:i/>
                <w:sz w:val="14"/>
                <w:szCs w:val="14"/>
              </w:rPr>
            </w:pPr>
            <w:r>
              <w:rPr>
                <w:rFonts w:cstheme="minorHAnsi"/>
                <w:i/>
                <w:sz w:val="14"/>
                <w:szCs w:val="14"/>
              </w:rPr>
              <w:t>NGEO-WEBC-PFC-0113</w:t>
            </w:r>
          </w:p>
        </w:tc>
      </w:tr>
    </w:tbl>
    <w:p w:rsidR="00E16E38" w:rsidRPr="00B60752" w:rsidRDefault="00E16E38" w:rsidP="00E16E38">
      <w:pPr>
        <w:rPr>
          <w:sz w:val="20"/>
          <w:lang w:val="en-US"/>
        </w:rPr>
      </w:pPr>
    </w:p>
    <w:p w:rsidR="00E16E38" w:rsidRPr="00BC3A7C" w:rsidRDefault="00E16E38" w:rsidP="00E16E38">
      <w:pPr>
        <w:pStyle w:val="Heading3"/>
      </w:pPr>
      <w:bookmarkStart w:id="90" w:name="_Toc352169192"/>
      <w:r>
        <w:t>NGEO-WEBC-VTP-0115</w:t>
      </w:r>
      <w:bookmarkEnd w:id="9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lastRenderedPageBreak/>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NGEO-CTRL-VTP-0115</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Simple data access request: no download manager already registered</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V1</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E16E38" w:rsidRDefault="00ED7AD4" w:rsidP="00E61BC8">
            <w:pPr>
              <w:spacing w:after="0"/>
            </w:pPr>
            <w:r>
              <w:t>A screens</w:t>
            </w:r>
            <w:r w:rsidR="00E12E47">
              <w:t>hot for PFC</w:t>
            </w:r>
            <w:r>
              <w:t>-0115</w:t>
            </w:r>
            <w:r w:rsidR="00E16E38">
              <w:t xml:space="preserve">         </w:t>
            </w:r>
          </w:p>
          <w:p w:rsidR="00E16E38" w:rsidRPr="00C669E1" w:rsidRDefault="00E16E38" w:rsidP="00E61BC8">
            <w:pPr>
              <w:spacing w:after="0"/>
              <w:rPr>
                <w:i/>
                <w:color w:val="548DD4"/>
                <w:sz w:val="16"/>
                <w:szCs w:val="16"/>
                <w:lang w:val="en-US"/>
              </w:rPr>
            </w:pPr>
          </w:p>
        </w:tc>
      </w:tr>
      <w:tr w:rsidR="00E16E38" w:rsidRPr="00544FC8" w:rsidTr="00E61BC8">
        <w:tc>
          <w:tcPr>
            <w:tcW w:w="865"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206722" w:rsidRPr="0056181B" w:rsidTr="00E12E47">
        <w:tc>
          <w:tcPr>
            <w:tcW w:w="865" w:type="dxa"/>
            <w:shd w:val="clear" w:color="auto" w:fill="auto"/>
            <w:vAlign w:val="center"/>
          </w:tcPr>
          <w:p w:rsidR="00206722" w:rsidRPr="00544FC8" w:rsidRDefault="00206722" w:rsidP="00E12E47">
            <w:pPr>
              <w:spacing w:after="0"/>
              <w:jc w:val="center"/>
              <w:rPr>
                <w:i/>
                <w:sz w:val="14"/>
                <w:szCs w:val="14"/>
              </w:rPr>
            </w:pPr>
            <w:r w:rsidRPr="005D1206">
              <w:rPr>
                <w:i/>
                <w:sz w:val="14"/>
                <w:szCs w:val="14"/>
              </w:rPr>
              <w:t>Step-10</w:t>
            </w:r>
          </w:p>
        </w:tc>
        <w:tc>
          <w:tcPr>
            <w:tcW w:w="3499" w:type="dxa"/>
            <w:gridSpan w:val="4"/>
            <w:shd w:val="clear" w:color="auto" w:fill="auto"/>
          </w:tcPr>
          <w:p w:rsidR="00206722" w:rsidRPr="00057FF1" w:rsidRDefault="00206722" w:rsidP="00E12E47">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NGEO-WEBC-VTP-0040</w:t>
            </w:r>
            <w:r w:rsidRPr="00057FF1">
              <w:rPr>
                <w:rFonts w:asciiTheme="minorHAnsi" w:hAnsiTheme="minorHAnsi" w:cstheme="minorHAnsi"/>
                <w:sz w:val="22"/>
                <w:szCs w:val="22"/>
              </w:rPr>
              <w:t xml:space="preserve"> </w:t>
            </w:r>
          </w:p>
        </w:tc>
        <w:tc>
          <w:tcPr>
            <w:tcW w:w="2690" w:type="dxa"/>
            <w:gridSpan w:val="2"/>
            <w:shd w:val="clear" w:color="auto" w:fill="auto"/>
          </w:tcPr>
          <w:p w:rsidR="00206722" w:rsidRPr="00057FF1" w:rsidRDefault="00206722" w:rsidP="00E12E47">
            <w:pPr>
              <w:spacing w:after="0"/>
              <w:rPr>
                <w:rFonts w:cstheme="minorHAnsi"/>
                <w:lang w:val="en-US"/>
              </w:rPr>
            </w:pPr>
            <w:r w:rsidRPr="003C0A28">
              <w:rPr>
                <w:rFonts w:cstheme="minorHAnsi"/>
                <w:lang w:val="en-US"/>
              </w:rPr>
              <w:t xml:space="preserve"> </w:t>
            </w:r>
            <w:r>
              <w:rPr>
                <w:rFonts w:cstheme="minorHAnsi"/>
                <w:lang w:val="en-US"/>
              </w:rPr>
              <w:t>The search results table is displayed.</w:t>
            </w:r>
          </w:p>
        </w:tc>
        <w:tc>
          <w:tcPr>
            <w:tcW w:w="1559" w:type="dxa"/>
            <w:shd w:val="clear" w:color="auto" w:fill="auto"/>
            <w:vAlign w:val="center"/>
          </w:tcPr>
          <w:p w:rsidR="00206722" w:rsidRPr="0056181B" w:rsidRDefault="00206722" w:rsidP="00E12E47">
            <w:pPr>
              <w:spacing w:after="0"/>
              <w:jc w:val="center"/>
              <w:rPr>
                <w:i/>
                <w:sz w:val="14"/>
                <w:szCs w:val="14"/>
              </w:rPr>
            </w:pPr>
          </w:p>
        </w:tc>
      </w:tr>
      <w:tr w:rsidR="00206722" w:rsidRPr="0056181B" w:rsidTr="00E12E47">
        <w:tc>
          <w:tcPr>
            <w:tcW w:w="865" w:type="dxa"/>
            <w:shd w:val="clear" w:color="auto" w:fill="auto"/>
            <w:vAlign w:val="center"/>
          </w:tcPr>
          <w:p w:rsidR="00206722" w:rsidRPr="005D1206" w:rsidRDefault="00206722" w:rsidP="00E12E47">
            <w:pPr>
              <w:spacing w:after="0"/>
              <w:jc w:val="center"/>
              <w:rPr>
                <w:i/>
                <w:sz w:val="14"/>
                <w:szCs w:val="14"/>
              </w:rPr>
            </w:pPr>
            <w:r>
              <w:rPr>
                <w:i/>
                <w:sz w:val="14"/>
                <w:szCs w:val="14"/>
              </w:rPr>
              <w:t>Step-20</w:t>
            </w:r>
          </w:p>
        </w:tc>
        <w:tc>
          <w:tcPr>
            <w:tcW w:w="3499" w:type="dxa"/>
            <w:gridSpan w:val="4"/>
            <w:shd w:val="clear" w:color="auto" w:fill="auto"/>
          </w:tcPr>
          <w:p w:rsidR="00206722" w:rsidRPr="00E24DDB" w:rsidRDefault="00206722" w:rsidP="00E12E47">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results table widget, check the check boxes of the products for which the data access request is going to be created.</w:t>
            </w:r>
          </w:p>
        </w:tc>
        <w:tc>
          <w:tcPr>
            <w:tcW w:w="2690" w:type="dxa"/>
            <w:gridSpan w:val="2"/>
            <w:shd w:val="clear" w:color="auto" w:fill="auto"/>
          </w:tcPr>
          <w:p w:rsidR="00206722" w:rsidRPr="003C0A28" w:rsidRDefault="00206722" w:rsidP="00E12E47">
            <w:pPr>
              <w:spacing w:after="0"/>
              <w:rPr>
                <w:rFonts w:cstheme="minorHAnsi"/>
                <w:lang w:val="en-US"/>
              </w:rPr>
            </w:pPr>
            <w:r>
              <w:rPr>
                <w:rFonts w:cstheme="minorHAnsi"/>
                <w:lang w:val="en-GB"/>
              </w:rPr>
              <w:t>T</w:t>
            </w:r>
            <w:r>
              <w:rPr>
                <w:rFonts w:cstheme="minorHAnsi"/>
              </w:rPr>
              <w:t>he products for which the data access request is going to be created are checked.</w:t>
            </w:r>
          </w:p>
        </w:tc>
        <w:tc>
          <w:tcPr>
            <w:tcW w:w="1559" w:type="dxa"/>
            <w:shd w:val="clear" w:color="auto" w:fill="auto"/>
            <w:vAlign w:val="center"/>
          </w:tcPr>
          <w:p w:rsidR="00206722" w:rsidRPr="0056181B" w:rsidRDefault="00206722" w:rsidP="00E12E47">
            <w:pPr>
              <w:spacing w:after="0"/>
              <w:jc w:val="center"/>
              <w:rPr>
                <w:i/>
                <w:sz w:val="14"/>
                <w:szCs w:val="14"/>
              </w:rPr>
            </w:pPr>
          </w:p>
        </w:tc>
      </w:tr>
      <w:tr w:rsidR="00206722" w:rsidRPr="004E5884" w:rsidTr="00E12E47">
        <w:tc>
          <w:tcPr>
            <w:tcW w:w="865" w:type="dxa"/>
            <w:shd w:val="clear" w:color="auto" w:fill="auto"/>
            <w:vAlign w:val="center"/>
          </w:tcPr>
          <w:p w:rsidR="00206722" w:rsidRPr="00544FC8" w:rsidRDefault="00206722" w:rsidP="00E12E47">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206722" w:rsidRPr="00057FF1" w:rsidRDefault="00206722" w:rsidP="00E12E47">
            <w:pPr>
              <w:pStyle w:val="NormalStep"/>
              <w:rPr>
                <w:rFonts w:asciiTheme="minorHAnsi" w:hAnsiTheme="minorHAnsi" w:cstheme="minorHAnsi"/>
                <w:sz w:val="22"/>
                <w:szCs w:val="22"/>
              </w:rPr>
            </w:pPr>
            <w:r>
              <w:rPr>
                <w:rFonts w:asciiTheme="minorHAnsi" w:hAnsiTheme="minorHAnsi" w:cstheme="minorHAnsi"/>
                <w:sz w:val="22"/>
                <w:szCs w:val="22"/>
              </w:rPr>
              <w:t>Click on “Retrieve Product” button</w:t>
            </w:r>
          </w:p>
        </w:tc>
        <w:tc>
          <w:tcPr>
            <w:tcW w:w="2690" w:type="dxa"/>
            <w:gridSpan w:val="2"/>
            <w:shd w:val="clear" w:color="auto" w:fill="auto"/>
          </w:tcPr>
          <w:p w:rsidR="00206722" w:rsidRPr="00057FF1" w:rsidRDefault="00206722" w:rsidP="00E12E47">
            <w:pPr>
              <w:spacing w:after="0"/>
              <w:rPr>
                <w:rFonts w:cstheme="minorHAnsi"/>
                <w:lang w:val="en-US"/>
              </w:rPr>
            </w:pPr>
            <w:r>
              <w:rPr>
                <w:rFonts w:cstheme="minorHAnsi"/>
                <w:lang w:val="en-US"/>
              </w:rPr>
              <w:t>The download manager‘s widget displays no download manager but a link to install a new one.</w:t>
            </w:r>
          </w:p>
        </w:tc>
        <w:tc>
          <w:tcPr>
            <w:tcW w:w="1559" w:type="dxa"/>
            <w:shd w:val="clear" w:color="auto" w:fill="auto"/>
            <w:vAlign w:val="center"/>
          </w:tcPr>
          <w:p w:rsidR="00206722" w:rsidRPr="004E5884" w:rsidRDefault="00206722" w:rsidP="00E12E47">
            <w:pPr>
              <w:spacing w:after="0"/>
              <w:jc w:val="center"/>
              <w:rPr>
                <w:sz w:val="14"/>
                <w:szCs w:val="14"/>
                <w:highlight w:val="yellow"/>
                <w:lang w:val="en-US"/>
              </w:rPr>
            </w:pPr>
            <w:r w:rsidRPr="0056181B">
              <w:rPr>
                <w:i/>
                <w:sz w:val="14"/>
                <w:szCs w:val="14"/>
              </w:rPr>
              <w:t>NGEO-</w:t>
            </w:r>
            <w:r>
              <w:rPr>
                <w:i/>
                <w:sz w:val="14"/>
                <w:szCs w:val="14"/>
              </w:rPr>
              <w:t>WEBC-PFC-0115</w:t>
            </w:r>
          </w:p>
        </w:tc>
      </w:tr>
      <w:tr w:rsidR="00206722" w:rsidRPr="004E5884" w:rsidTr="00E12E47">
        <w:tc>
          <w:tcPr>
            <w:tcW w:w="865" w:type="dxa"/>
            <w:shd w:val="clear" w:color="auto" w:fill="auto"/>
            <w:vAlign w:val="center"/>
          </w:tcPr>
          <w:p w:rsidR="00206722" w:rsidRPr="005D1206" w:rsidRDefault="00206722" w:rsidP="00E12E47">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206722" w:rsidRPr="00057FF1" w:rsidRDefault="00206722" w:rsidP="00E12E47">
            <w:pPr>
              <w:pStyle w:val="NormalStep"/>
              <w:rPr>
                <w:rFonts w:asciiTheme="minorHAnsi" w:hAnsiTheme="minorHAnsi" w:cstheme="minorHAnsi"/>
                <w:sz w:val="22"/>
                <w:szCs w:val="22"/>
              </w:rPr>
            </w:pPr>
            <w:r>
              <w:rPr>
                <w:rFonts w:asciiTheme="minorHAnsi" w:hAnsiTheme="minorHAnsi" w:cstheme="minorHAnsi"/>
                <w:sz w:val="22"/>
                <w:szCs w:val="22"/>
              </w:rPr>
              <w:t>Click on the proposed link</w:t>
            </w:r>
          </w:p>
        </w:tc>
        <w:tc>
          <w:tcPr>
            <w:tcW w:w="2690" w:type="dxa"/>
            <w:gridSpan w:val="2"/>
            <w:shd w:val="clear" w:color="auto" w:fill="auto"/>
          </w:tcPr>
          <w:p w:rsidR="00206722" w:rsidRPr="00102EF3" w:rsidRDefault="00206722" w:rsidP="00E12E47">
            <w:pPr>
              <w:spacing w:after="0"/>
              <w:rPr>
                <w:rFonts w:cstheme="minorHAnsi"/>
                <w:lang w:val="en-GB"/>
              </w:rPr>
            </w:pPr>
            <w:r>
              <w:rPr>
                <w:rFonts w:cstheme="minorHAnsi"/>
                <w:lang w:val="en-GB"/>
              </w:rPr>
              <w:t>The user is redirected to the page from which to install the download manager.</w:t>
            </w:r>
          </w:p>
        </w:tc>
        <w:tc>
          <w:tcPr>
            <w:tcW w:w="1559" w:type="dxa"/>
            <w:shd w:val="clear" w:color="auto" w:fill="auto"/>
            <w:vAlign w:val="center"/>
          </w:tcPr>
          <w:p w:rsidR="00206722" w:rsidRPr="004E5884" w:rsidRDefault="00206722" w:rsidP="00E12E47">
            <w:pPr>
              <w:spacing w:after="0"/>
              <w:jc w:val="center"/>
              <w:rPr>
                <w:sz w:val="14"/>
                <w:szCs w:val="14"/>
                <w:lang w:val="en-US"/>
              </w:rPr>
            </w:pPr>
          </w:p>
        </w:tc>
      </w:tr>
    </w:tbl>
    <w:p w:rsidR="00E16E38" w:rsidRDefault="00E16E38" w:rsidP="00E16E38">
      <w:pPr>
        <w:rPr>
          <w:lang w:val="en-US"/>
        </w:rPr>
      </w:pPr>
    </w:p>
    <w:p w:rsidR="00E16E38" w:rsidRPr="00BC3A7C" w:rsidRDefault="00E16E38" w:rsidP="00E16E38">
      <w:pPr>
        <w:pStyle w:val="Heading3"/>
      </w:pPr>
      <w:bookmarkStart w:id="91" w:name="_Toc352169193"/>
      <w:r>
        <w:t>NGEO-WEBC-VTP-0120</w:t>
      </w:r>
      <w:bookmarkEnd w:id="9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8C4ACA" w:rsidTr="00E61BC8">
        <w:tc>
          <w:tcPr>
            <w:tcW w:w="8613" w:type="dxa"/>
            <w:gridSpan w:val="8"/>
            <w:tcBorders>
              <w:top w:val="single" w:sz="2" w:space="0" w:color="auto"/>
              <w:bottom w:val="single" w:sz="6" w:space="0" w:color="auto"/>
            </w:tcBorders>
            <w:shd w:val="clear" w:color="auto" w:fill="548DD4" w:themeFill="text2" w:themeFillTint="99"/>
          </w:tcPr>
          <w:p w:rsidR="00E16E38" w:rsidRPr="0056181B" w:rsidRDefault="00E16E38" w:rsidP="00E61BC8">
            <w:pPr>
              <w:spacing w:after="0"/>
              <w:jc w:val="center"/>
              <w:rPr>
                <w:b/>
                <w:i/>
                <w:color w:val="FFFFFF"/>
                <w:szCs w:val="18"/>
                <w:lang w:val="en-US"/>
              </w:rPr>
            </w:pPr>
            <w:r>
              <w:rPr>
                <w:b/>
                <w:i/>
                <w:color w:val="FFFFFF"/>
                <w:szCs w:val="18"/>
                <w:lang w:val="en-US"/>
              </w:rPr>
              <w:t>NGEO VALIDATION TEST  RESULT</w:t>
            </w:r>
          </w:p>
        </w:tc>
      </w:tr>
      <w:tr w:rsidR="00E16E38" w:rsidRPr="008C4ACA" w:rsidTr="00E61BC8">
        <w:tc>
          <w:tcPr>
            <w:tcW w:w="1607" w:type="dxa"/>
            <w:gridSpan w:val="2"/>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Identifier</w:t>
            </w:r>
          </w:p>
        </w:tc>
        <w:tc>
          <w:tcPr>
            <w:tcW w:w="1903" w:type="dxa"/>
            <w:tcBorders>
              <w:top w:val="single" w:sz="6" w:space="0" w:color="auto"/>
            </w:tcBorders>
            <w:shd w:val="clear" w:color="auto" w:fill="auto"/>
          </w:tcPr>
          <w:p w:rsidR="00E16E38" w:rsidRPr="00544FC8" w:rsidRDefault="00E16E38" w:rsidP="00E61BC8">
            <w:pPr>
              <w:spacing w:after="0"/>
              <w:rPr>
                <w:i/>
                <w:color w:val="548DD4"/>
                <w:sz w:val="16"/>
                <w:szCs w:val="16"/>
              </w:rPr>
            </w:pPr>
            <w:r>
              <w:rPr>
                <w:i/>
                <w:color w:val="548DD4"/>
                <w:sz w:val="16"/>
                <w:szCs w:val="16"/>
              </w:rPr>
              <w:t>NGEO-CTRL-VTP-0120</w:t>
            </w:r>
          </w:p>
        </w:tc>
        <w:tc>
          <w:tcPr>
            <w:tcW w:w="1134" w:type="dxa"/>
            <w:gridSpan w:val="3"/>
            <w:tcBorders>
              <w:top w:val="single" w:sz="6" w:space="0" w:color="auto"/>
            </w:tcBorders>
            <w:shd w:val="clear" w:color="auto" w:fill="548DD4" w:themeFill="text2" w:themeFillTint="99"/>
          </w:tcPr>
          <w:p w:rsidR="00E16E38" w:rsidRPr="00544FC8" w:rsidRDefault="00E16E38" w:rsidP="00E61BC8">
            <w:pPr>
              <w:spacing w:after="0"/>
              <w:jc w:val="center"/>
              <w:rPr>
                <w:b/>
                <w:color w:val="FFFFFF"/>
                <w:sz w:val="14"/>
                <w:szCs w:val="14"/>
              </w:rPr>
            </w:pPr>
            <w:r w:rsidRPr="00544FC8">
              <w:rPr>
                <w:b/>
                <w:color w:val="FFFFFF"/>
                <w:sz w:val="14"/>
                <w:szCs w:val="14"/>
              </w:rPr>
              <w:t>Test Title</w:t>
            </w:r>
          </w:p>
        </w:tc>
        <w:tc>
          <w:tcPr>
            <w:tcW w:w="3969" w:type="dxa"/>
            <w:gridSpan w:val="2"/>
            <w:tcBorders>
              <w:top w:val="single" w:sz="6" w:space="0" w:color="auto"/>
            </w:tcBorders>
            <w:shd w:val="clear" w:color="auto" w:fill="auto"/>
          </w:tcPr>
          <w:p w:rsidR="00E16E38" w:rsidRPr="0056181B" w:rsidRDefault="00E16E38" w:rsidP="00E61BC8">
            <w:pPr>
              <w:spacing w:after="0"/>
              <w:rPr>
                <w:i/>
                <w:color w:val="548DD4"/>
                <w:sz w:val="16"/>
                <w:szCs w:val="16"/>
                <w:lang w:val="en-US"/>
              </w:rPr>
            </w:pPr>
            <w:r>
              <w:rPr>
                <w:i/>
                <w:color w:val="548DD4"/>
                <w:sz w:val="16"/>
                <w:szCs w:val="16"/>
                <w:lang w:val="en-US"/>
              </w:rPr>
              <w:t>Standing Order data access request</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Result</w:t>
            </w:r>
          </w:p>
        </w:tc>
      </w:tr>
      <w:tr w:rsidR="00E16E38" w:rsidRPr="00EA22CA" w:rsidTr="00E61BC8">
        <w:tc>
          <w:tcPr>
            <w:tcW w:w="8613" w:type="dxa"/>
            <w:gridSpan w:val="8"/>
            <w:shd w:val="clear" w:color="auto" w:fill="47F62A"/>
          </w:tcPr>
          <w:p w:rsidR="00E16E38" w:rsidRPr="00EA22CA" w:rsidRDefault="00E16E38" w:rsidP="00E61BC8">
            <w:pPr>
              <w:spacing w:after="0"/>
              <w:jc w:val="center"/>
              <w:rPr>
                <w:b/>
                <w:color w:val="548DD4"/>
                <w:sz w:val="28"/>
                <w:szCs w:val="28"/>
                <w:lang w:val="en-US"/>
              </w:rPr>
            </w:pPr>
            <w:r w:rsidRPr="00EA22CA">
              <w:rPr>
                <w:b/>
                <w:sz w:val="28"/>
                <w:szCs w:val="28"/>
                <w:lang w:val="en-US"/>
              </w:rPr>
              <w:t>PASS</w:t>
            </w:r>
          </w:p>
        </w:tc>
      </w:tr>
      <w:tr w:rsidR="00E16E38" w:rsidRPr="00B17EAC" w:rsidTr="00E61BC8">
        <w:tc>
          <w:tcPr>
            <w:tcW w:w="4306" w:type="dxa"/>
            <w:gridSpan w:val="4"/>
            <w:shd w:val="clear" w:color="auto" w:fill="A6A6A6"/>
          </w:tcPr>
          <w:p w:rsidR="00E16E38" w:rsidRPr="00544FC8" w:rsidRDefault="00E16E38" w:rsidP="00E61BC8">
            <w:pPr>
              <w:spacing w:after="0"/>
              <w:rPr>
                <w:sz w:val="14"/>
                <w:szCs w:val="14"/>
              </w:rPr>
            </w:pPr>
            <w:r w:rsidRPr="00C669E1">
              <w:rPr>
                <w:b/>
                <w:sz w:val="14"/>
                <w:szCs w:val="14"/>
                <w:lang w:val="en-US"/>
              </w:rPr>
              <w:t xml:space="preserve">Versions </w:t>
            </w:r>
          </w:p>
        </w:tc>
        <w:tc>
          <w:tcPr>
            <w:tcW w:w="4307" w:type="dxa"/>
            <w:gridSpan w:val="4"/>
            <w:shd w:val="clear" w:color="auto" w:fill="A6A6A6"/>
          </w:tcPr>
          <w:p w:rsidR="00E16E38" w:rsidRPr="00544FC8" w:rsidRDefault="00E16E38" w:rsidP="00E61BC8">
            <w:pPr>
              <w:spacing w:after="0"/>
              <w:rPr>
                <w:sz w:val="14"/>
                <w:szCs w:val="14"/>
              </w:rPr>
            </w:pPr>
            <w:r>
              <w:rPr>
                <w:sz w:val="14"/>
                <w:szCs w:val="14"/>
              </w:rPr>
              <w:t>Execution info</w:t>
            </w:r>
          </w:p>
        </w:tc>
      </w:tr>
      <w:tr w:rsidR="00E16E38" w:rsidRPr="00B17EAC" w:rsidTr="00E61BC8">
        <w:trPr>
          <w:trHeight w:val="457"/>
        </w:trPr>
        <w:tc>
          <w:tcPr>
            <w:tcW w:w="4306" w:type="dxa"/>
            <w:gridSpan w:val="4"/>
            <w:shd w:val="clear" w:color="auto" w:fill="FFFFFF" w:themeFill="background1"/>
          </w:tcPr>
          <w:p w:rsidR="00E16E38" w:rsidRPr="004E0C5B" w:rsidRDefault="00E16E38" w:rsidP="00E61BC8">
            <w:pPr>
              <w:spacing w:after="0"/>
              <w:rPr>
                <w:i/>
                <w:color w:val="548DD4"/>
                <w:sz w:val="16"/>
                <w:szCs w:val="16"/>
                <w:lang w:val="fr-FR"/>
              </w:rPr>
            </w:pPr>
            <w:r w:rsidRPr="004E0C5B">
              <w:rPr>
                <w:i/>
                <w:color w:val="548DD4"/>
                <w:sz w:val="16"/>
                <w:szCs w:val="16"/>
                <w:lang w:val="fr-FR"/>
              </w:rPr>
              <w:t xml:space="preserve">Component version: </w:t>
            </w:r>
            <w:r w:rsidR="00EE041E">
              <w:rPr>
                <w:i/>
                <w:color w:val="548DD4"/>
                <w:sz w:val="16"/>
                <w:szCs w:val="16"/>
                <w:lang w:val="fr-FR"/>
              </w:rPr>
              <w:t>0.7-20130327</w:t>
            </w:r>
            <w:r w:rsidRPr="004E0C5B">
              <w:rPr>
                <w:i/>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Default="00E16E38" w:rsidP="00E61BC8">
            <w:pPr>
              <w:spacing w:after="0"/>
              <w:rPr>
                <w:i/>
                <w:color w:val="548DD4"/>
                <w:sz w:val="16"/>
                <w:szCs w:val="16"/>
                <w:lang w:val="en-US"/>
              </w:rPr>
            </w:pPr>
            <w:r>
              <w:rPr>
                <w:i/>
                <w:color w:val="548DD4"/>
                <w:sz w:val="16"/>
                <w:szCs w:val="16"/>
                <w:lang w:val="en-US"/>
              </w:rPr>
              <w:t>Tool1 version:</w:t>
            </w:r>
          </w:p>
          <w:p w:rsidR="00E16E38" w:rsidRDefault="00E16E38" w:rsidP="00E61BC8">
            <w:pPr>
              <w:spacing w:after="0"/>
              <w:rPr>
                <w:b/>
                <w:sz w:val="14"/>
                <w:szCs w:val="14"/>
              </w:rPr>
            </w:pPr>
            <w:r>
              <w:rPr>
                <w:i/>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C669E1" w:rsidRDefault="00E16E38" w:rsidP="00E61BC8">
            <w:pPr>
              <w:spacing w:after="0"/>
              <w:rPr>
                <w:i/>
                <w:color w:val="548DD4"/>
                <w:sz w:val="16"/>
                <w:szCs w:val="16"/>
                <w:lang w:val="en-US"/>
              </w:rPr>
            </w:pPr>
            <w:r w:rsidRPr="00C669E1">
              <w:rPr>
                <w:i/>
                <w:color w:val="548DD4"/>
                <w:sz w:val="16"/>
                <w:szCs w:val="16"/>
                <w:lang w:val="en-US"/>
              </w:rPr>
              <w:t>User</w:t>
            </w:r>
            <w:r>
              <w:rPr>
                <w:i/>
                <w:color w:val="548DD4"/>
                <w:sz w:val="16"/>
                <w:szCs w:val="16"/>
                <w:lang w:val="en-US"/>
              </w:rPr>
              <w:t>: no authentication for V1</w:t>
            </w:r>
          </w:p>
          <w:p w:rsidR="00E16E38" w:rsidRDefault="00E16E38" w:rsidP="00E61BC8">
            <w:pPr>
              <w:spacing w:after="0"/>
              <w:rPr>
                <w:i/>
                <w:color w:val="548DD4"/>
                <w:sz w:val="16"/>
                <w:szCs w:val="16"/>
                <w:lang w:val="en-US"/>
              </w:rPr>
            </w:pPr>
            <w:r w:rsidRPr="00C669E1">
              <w:rPr>
                <w:i/>
                <w:color w:val="548DD4"/>
                <w:sz w:val="16"/>
                <w:szCs w:val="16"/>
                <w:lang w:val="en-US"/>
              </w:rPr>
              <w:t>Hostname</w:t>
            </w:r>
            <w:r>
              <w:rPr>
                <w:i/>
                <w:color w:val="548DD4"/>
                <w:sz w:val="16"/>
                <w:szCs w:val="16"/>
                <w:lang w:val="en-US"/>
              </w:rPr>
              <w:t>: localhost (nodejs server)</w:t>
            </w:r>
          </w:p>
          <w:p w:rsidR="00E16E38" w:rsidRDefault="00E16E38" w:rsidP="00E61BC8">
            <w:pPr>
              <w:spacing w:after="0"/>
              <w:rPr>
                <w:b/>
                <w:sz w:val="14"/>
                <w:szCs w:val="14"/>
              </w:rPr>
            </w:pPr>
            <w:r>
              <w:rPr>
                <w:i/>
                <w:color w:val="548DD4"/>
                <w:sz w:val="16"/>
                <w:szCs w:val="16"/>
                <w:lang w:val="en-US"/>
              </w:rPr>
              <w:t>Chrome/FireFox/IE9</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Paths</w:t>
            </w:r>
          </w:p>
        </w:tc>
      </w:tr>
      <w:tr w:rsidR="00E16E38" w:rsidRPr="008C4ACA" w:rsidTr="00E61BC8">
        <w:tc>
          <w:tcPr>
            <w:tcW w:w="8613" w:type="dxa"/>
            <w:gridSpan w:val="8"/>
            <w:shd w:val="clear" w:color="auto" w:fill="auto"/>
          </w:tcPr>
          <w:p w:rsidR="00E16E38" w:rsidRDefault="00E16E38" w:rsidP="00E61BC8">
            <w:pPr>
              <w:spacing w:after="0"/>
              <w:rPr>
                <w:i/>
                <w:color w:val="548DD4"/>
                <w:sz w:val="16"/>
                <w:szCs w:val="16"/>
                <w:lang w:val="en-US"/>
              </w:rPr>
            </w:pPr>
            <w:r>
              <w:rPr>
                <w:i/>
                <w:color w:val="548DD4"/>
                <w:sz w:val="16"/>
                <w:szCs w:val="16"/>
                <w:lang w:val="en-US"/>
              </w:rPr>
              <w:t>Input path</w:t>
            </w:r>
            <w:r w:rsidRPr="00EA22CA">
              <w:rPr>
                <w:i/>
                <w:color w:val="548DD4"/>
                <w:sz w:val="16"/>
                <w:szCs w:val="16"/>
                <w:lang w:val="en-US"/>
              </w:rPr>
              <w:t>:</w:t>
            </w:r>
          </w:p>
          <w:p w:rsidR="00E16E38" w:rsidRPr="00C669E1" w:rsidRDefault="00E16E38" w:rsidP="00E61BC8">
            <w:pPr>
              <w:spacing w:after="0"/>
              <w:rPr>
                <w:i/>
                <w:color w:val="548DD4"/>
                <w:sz w:val="16"/>
                <w:szCs w:val="16"/>
                <w:lang w:val="en-US"/>
              </w:rPr>
            </w:pPr>
            <w:r>
              <w:rPr>
                <w:i/>
                <w:color w:val="548DD4"/>
                <w:sz w:val="16"/>
                <w:szCs w:val="16"/>
                <w:lang w:val="en-US"/>
              </w:rPr>
              <w:t>Output path:</w:t>
            </w:r>
          </w:p>
        </w:tc>
      </w:tr>
      <w:tr w:rsidR="00E16E38" w:rsidRPr="00B17EAC" w:rsidTr="00E61BC8">
        <w:tc>
          <w:tcPr>
            <w:tcW w:w="8613" w:type="dxa"/>
            <w:gridSpan w:val="8"/>
            <w:shd w:val="clear" w:color="auto" w:fill="A6A6A6"/>
          </w:tcPr>
          <w:p w:rsidR="00E16E38" w:rsidRPr="00544FC8" w:rsidRDefault="00E16E38" w:rsidP="00E61BC8">
            <w:pPr>
              <w:spacing w:after="0"/>
              <w:rPr>
                <w:sz w:val="14"/>
                <w:szCs w:val="14"/>
              </w:rPr>
            </w:pPr>
            <w:r>
              <w:rPr>
                <w:b/>
                <w:sz w:val="14"/>
                <w:szCs w:val="14"/>
              </w:rPr>
              <w:t>Evidences</w:t>
            </w:r>
          </w:p>
        </w:tc>
      </w:tr>
      <w:tr w:rsidR="00E16E38" w:rsidRPr="005215A5" w:rsidTr="00E61BC8">
        <w:tc>
          <w:tcPr>
            <w:tcW w:w="8613" w:type="dxa"/>
            <w:gridSpan w:val="8"/>
            <w:shd w:val="clear" w:color="auto" w:fill="auto"/>
          </w:tcPr>
          <w:p w:rsidR="00E12E47" w:rsidRPr="007C2567" w:rsidRDefault="00E12E47" w:rsidP="00E12E47">
            <w:pPr>
              <w:spacing w:after="0"/>
            </w:pPr>
            <w:r>
              <w:t>Screenshot for each PFC</w:t>
            </w:r>
          </w:p>
          <w:p w:rsidR="00E16E38" w:rsidRPr="00C669E1" w:rsidRDefault="00E16E38" w:rsidP="00E61BC8">
            <w:pPr>
              <w:spacing w:after="0"/>
              <w:rPr>
                <w:i/>
                <w:color w:val="548DD4"/>
                <w:sz w:val="16"/>
                <w:szCs w:val="16"/>
                <w:lang w:val="en-US"/>
              </w:rPr>
            </w:pPr>
          </w:p>
        </w:tc>
      </w:tr>
      <w:tr w:rsidR="00E16E38" w:rsidRPr="00544FC8" w:rsidTr="00206722">
        <w:tc>
          <w:tcPr>
            <w:tcW w:w="865"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Step</w:t>
            </w:r>
          </w:p>
        </w:tc>
        <w:tc>
          <w:tcPr>
            <w:tcW w:w="3499" w:type="dxa"/>
            <w:gridSpan w:val="4"/>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Action</w:t>
            </w:r>
          </w:p>
        </w:tc>
        <w:tc>
          <w:tcPr>
            <w:tcW w:w="2690" w:type="dxa"/>
            <w:gridSpan w:val="2"/>
            <w:tcBorders>
              <w:bottom w:val="single" w:sz="6" w:space="0" w:color="auto"/>
            </w:tcBorders>
            <w:shd w:val="clear" w:color="auto" w:fill="A6A6A6"/>
          </w:tcPr>
          <w:p w:rsidR="00E16E38" w:rsidRPr="00544FC8" w:rsidRDefault="00E16E38" w:rsidP="00E61BC8">
            <w:pPr>
              <w:spacing w:after="0"/>
              <w:jc w:val="center"/>
              <w:rPr>
                <w:b/>
                <w:sz w:val="14"/>
                <w:szCs w:val="14"/>
              </w:rPr>
            </w:pPr>
            <w:r>
              <w:rPr>
                <w:b/>
                <w:sz w:val="14"/>
                <w:szCs w:val="14"/>
              </w:rPr>
              <w:t>Expected output</w:t>
            </w:r>
          </w:p>
        </w:tc>
        <w:tc>
          <w:tcPr>
            <w:tcW w:w="1559" w:type="dxa"/>
            <w:tcBorders>
              <w:bottom w:val="single" w:sz="6" w:space="0" w:color="auto"/>
            </w:tcBorders>
            <w:shd w:val="clear" w:color="auto" w:fill="A6A6A6"/>
          </w:tcPr>
          <w:p w:rsidR="00E16E38" w:rsidRPr="00544FC8" w:rsidRDefault="00E16E38" w:rsidP="00E61BC8">
            <w:pPr>
              <w:spacing w:after="0"/>
              <w:jc w:val="center"/>
              <w:rPr>
                <w:b/>
                <w:sz w:val="14"/>
                <w:szCs w:val="14"/>
              </w:rPr>
            </w:pPr>
            <w:r w:rsidRPr="00544FC8">
              <w:rPr>
                <w:b/>
                <w:sz w:val="14"/>
                <w:szCs w:val="14"/>
              </w:rPr>
              <w:t>Pass/Fail Criteria Id</w:t>
            </w:r>
          </w:p>
        </w:tc>
      </w:tr>
      <w:tr w:rsidR="00E16E38" w:rsidRPr="00544FC8" w:rsidTr="00206722">
        <w:tc>
          <w:tcPr>
            <w:tcW w:w="865" w:type="dxa"/>
            <w:tcBorders>
              <w:top w:val="single" w:sz="6" w:space="0" w:color="auto"/>
              <w:bottom w:val="single" w:sz="2" w:space="0" w:color="auto"/>
            </w:tcBorders>
            <w:shd w:val="clear" w:color="auto" w:fill="FFFFFF" w:themeFill="background1"/>
            <w:vAlign w:val="center"/>
          </w:tcPr>
          <w:p w:rsidR="00E16E38" w:rsidRPr="00544FC8" w:rsidRDefault="00E16E38" w:rsidP="00E61BC8">
            <w:pPr>
              <w:spacing w:after="0"/>
              <w:jc w:val="center"/>
              <w:rPr>
                <w:i/>
                <w:sz w:val="14"/>
                <w:szCs w:val="14"/>
              </w:rPr>
            </w:pPr>
            <w:r w:rsidRPr="005D1206">
              <w:rPr>
                <w:i/>
                <w:sz w:val="14"/>
                <w:szCs w:val="14"/>
              </w:rPr>
              <w:lastRenderedPageBreak/>
              <w:t>Step-10</w:t>
            </w:r>
          </w:p>
        </w:tc>
        <w:tc>
          <w:tcPr>
            <w:tcW w:w="3499" w:type="dxa"/>
            <w:gridSpan w:val="4"/>
            <w:tcBorders>
              <w:top w:val="single" w:sz="6" w:space="0" w:color="auto"/>
              <w:bottom w:val="single" w:sz="2" w:space="0" w:color="auto"/>
            </w:tcBorders>
            <w:shd w:val="clear" w:color="auto" w:fill="FFFFFF" w:themeFill="background1"/>
          </w:tcPr>
          <w:p w:rsidR="00E16E38" w:rsidRPr="00057FF1" w:rsidRDefault="00E16E38" w:rsidP="00E61BC8">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p>
        </w:tc>
        <w:tc>
          <w:tcPr>
            <w:tcW w:w="2690" w:type="dxa"/>
            <w:gridSpan w:val="2"/>
            <w:tcBorders>
              <w:top w:val="single" w:sz="6" w:space="0" w:color="auto"/>
              <w:bottom w:val="single" w:sz="2" w:space="0" w:color="auto"/>
            </w:tcBorders>
            <w:shd w:val="clear" w:color="auto" w:fill="FFFFFF" w:themeFill="background1"/>
          </w:tcPr>
          <w:p w:rsidR="00E16E38" w:rsidRPr="00057FF1" w:rsidRDefault="00E16E38" w:rsidP="00E61BC8">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tcBorders>
              <w:top w:val="single" w:sz="6" w:space="0" w:color="auto"/>
              <w:bottom w:val="single" w:sz="6" w:space="0" w:color="auto"/>
            </w:tcBorders>
            <w:shd w:val="clear" w:color="auto" w:fill="auto"/>
            <w:vAlign w:val="center"/>
          </w:tcPr>
          <w:p w:rsidR="00E16E38" w:rsidRPr="0056181B" w:rsidRDefault="00E16E38" w:rsidP="00E61BC8">
            <w:pPr>
              <w:spacing w:after="0"/>
              <w:jc w:val="center"/>
              <w:rPr>
                <w:i/>
                <w:sz w:val="14"/>
                <w:szCs w:val="14"/>
              </w:rPr>
            </w:pPr>
          </w:p>
        </w:tc>
      </w:tr>
      <w:tr w:rsidR="00E16E38" w:rsidRPr="00544FC8" w:rsidTr="00206722">
        <w:tc>
          <w:tcPr>
            <w:tcW w:w="865" w:type="dxa"/>
            <w:tcBorders>
              <w:top w:val="single" w:sz="6" w:space="0" w:color="auto"/>
              <w:bottom w:val="single" w:sz="2" w:space="0" w:color="auto"/>
            </w:tcBorders>
            <w:shd w:val="clear" w:color="auto" w:fill="FFFFFF" w:themeFill="background1"/>
            <w:vAlign w:val="center"/>
          </w:tcPr>
          <w:p w:rsidR="00E16E38" w:rsidRPr="005D1206" w:rsidRDefault="00E16E38" w:rsidP="00E61BC8">
            <w:pPr>
              <w:spacing w:after="0"/>
              <w:jc w:val="center"/>
              <w:rPr>
                <w:i/>
                <w:sz w:val="14"/>
                <w:szCs w:val="14"/>
              </w:rPr>
            </w:pPr>
            <w:r>
              <w:rPr>
                <w:i/>
                <w:sz w:val="14"/>
                <w:szCs w:val="14"/>
              </w:rPr>
              <w:t>Step-20</w:t>
            </w:r>
          </w:p>
        </w:tc>
        <w:tc>
          <w:tcPr>
            <w:tcW w:w="3499" w:type="dxa"/>
            <w:gridSpan w:val="4"/>
            <w:tcBorders>
              <w:top w:val="single" w:sz="6" w:space="0" w:color="auto"/>
              <w:bottom w:val="single" w:sz="2" w:space="0" w:color="auto"/>
            </w:tcBorders>
            <w:shd w:val="clear" w:color="auto" w:fill="FFFFFF" w:themeFill="background1"/>
          </w:tcPr>
          <w:p w:rsidR="00E16E38" w:rsidRPr="00E24DDB" w:rsidRDefault="00E16E38" w:rsidP="00E61BC8">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tcBorders>
              <w:top w:val="single" w:sz="6" w:space="0" w:color="auto"/>
              <w:bottom w:val="single" w:sz="2" w:space="0" w:color="auto"/>
            </w:tcBorders>
            <w:shd w:val="clear" w:color="auto" w:fill="FFFFFF" w:themeFill="background1"/>
          </w:tcPr>
          <w:p w:rsidR="00E16E38" w:rsidRDefault="00E16E38" w:rsidP="00E61BC8">
            <w:pPr>
              <w:spacing w:after="0"/>
              <w:rPr>
                <w:rFonts w:cstheme="minorHAnsi"/>
                <w:lang w:val="en-GB"/>
              </w:rPr>
            </w:pPr>
            <w:r>
              <w:rPr>
                <w:rFonts w:cstheme="minorHAnsi"/>
                <w:lang w:val="en-GB"/>
              </w:rPr>
              <w:t xml:space="preserve"> A popup widget is spawn with :</w:t>
            </w:r>
          </w:p>
          <w:p w:rsidR="00E16E38" w:rsidRPr="00E6064E" w:rsidRDefault="00E16E38" w:rsidP="00E61BC8">
            <w:pPr>
              <w:pStyle w:val="ListParagraph"/>
              <w:numPr>
                <w:ilvl w:val="0"/>
                <w:numId w:val="41"/>
              </w:numPr>
              <w:spacing w:after="0"/>
              <w:rPr>
                <w:rFonts w:cstheme="minorHAnsi"/>
                <w:lang w:val="en-GB"/>
              </w:rPr>
            </w:pPr>
            <w:r w:rsidRPr="00E6064E">
              <w:rPr>
                <w:rFonts w:cstheme="minorHAnsi"/>
                <w:lang w:val="en-GB"/>
              </w:rPr>
              <w:t>start and stop dates and time filled in with the current date</w:t>
            </w:r>
          </w:p>
          <w:p w:rsidR="00E16E38" w:rsidRDefault="00E16E38" w:rsidP="00E61BC8">
            <w:pPr>
              <w:pStyle w:val="ListParagraph"/>
              <w:numPr>
                <w:ilvl w:val="0"/>
                <w:numId w:val="42"/>
              </w:numPr>
              <w:spacing w:after="0"/>
              <w:rPr>
                <w:rFonts w:cstheme="minorHAnsi"/>
                <w:lang w:val="en-GB"/>
              </w:rPr>
            </w:pPr>
            <w:r w:rsidRPr="00E6064E">
              <w:rPr>
                <w:rFonts w:cstheme="minorHAnsi"/>
                <w:lang w:val="en-GB"/>
              </w:rPr>
              <w:t xml:space="preserve">two radio buttons to choose the standing order type, either time-driven or data–driven. </w:t>
            </w:r>
          </w:p>
          <w:p w:rsidR="00E16E38" w:rsidRPr="00E6064E" w:rsidRDefault="00E16E38" w:rsidP="00E61BC8">
            <w:pPr>
              <w:pStyle w:val="ListParagraph"/>
              <w:numPr>
                <w:ilvl w:val="0"/>
                <w:numId w:val="42"/>
              </w:numPr>
              <w:spacing w:after="0"/>
              <w:rPr>
                <w:rFonts w:cstheme="minorHAnsi"/>
                <w:lang w:val="en-GB"/>
              </w:rPr>
            </w:pPr>
            <w:r>
              <w:rPr>
                <w:rFonts w:cstheme="minorHAnsi"/>
                <w:lang w:val="en-GB"/>
              </w:rPr>
              <w:t>The openSearch url text field already filled with the openSearch url generated according to the chosen search criteria: the user can enter a new one.</w:t>
            </w:r>
          </w:p>
          <w:p w:rsidR="00E16E38" w:rsidRPr="003C0A28" w:rsidRDefault="00E16E38" w:rsidP="00E61BC8">
            <w:pPr>
              <w:spacing w:after="0"/>
              <w:rPr>
                <w:rFonts w:cstheme="minorHAnsi"/>
                <w:lang w:val="en-US"/>
              </w:rPr>
            </w:pPr>
            <w:r>
              <w:rPr>
                <w:rFonts w:cstheme="minorHAnsi"/>
                <w:lang w:val="en-GB"/>
              </w:rPr>
              <w:t>The data-driven type is already checked.</w:t>
            </w:r>
          </w:p>
        </w:tc>
        <w:tc>
          <w:tcPr>
            <w:tcW w:w="1559" w:type="dxa"/>
            <w:tcBorders>
              <w:top w:val="single" w:sz="6" w:space="0" w:color="auto"/>
              <w:bottom w:val="single" w:sz="6" w:space="0" w:color="auto"/>
            </w:tcBorders>
            <w:shd w:val="clear" w:color="auto" w:fill="auto"/>
            <w:vAlign w:val="center"/>
          </w:tcPr>
          <w:p w:rsidR="00E16E38" w:rsidRPr="0056181B" w:rsidRDefault="00E16E38" w:rsidP="00E61BC8">
            <w:pPr>
              <w:spacing w:after="0"/>
              <w:jc w:val="center"/>
              <w:rPr>
                <w:i/>
                <w:sz w:val="14"/>
                <w:szCs w:val="14"/>
              </w:rPr>
            </w:pPr>
            <w:r w:rsidRPr="0056181B">
              <w:rPr>
                <w:i/>
                <w:sz w:val="14"/>
                <w:szCs w:val="14"/>
              </w:rPr>
              <w:t>NGEO-</w:t>
            </w:r>
            <w:r>
              <w:rPr>
                <w:i/>
                <w:sz w:val="14"/>
                <w:szCs w:val="14"/>
              </w:rPr>
              <w:t>WEBC-PFC-0120</w:t>
            </w:r>
          </w:p>
        </w:tc>
      </w:tr>
      <w:tr w:rsidR="00E16E38" w:rsidRPr="00544FC8" w:rsidTr="00206722">
        <w:tc>
          <w:tcPr>
            <w:tcW w:w="865" w:type="dxa"/>
            <w:tcBorders>
              <w:top w:val="single" w:sz="6" w:space="0" w:color="auto"/>
              <w:bottom w:val="single" w:sz="2" w:space="0" w:color="auto"/>
            </w:tcBorders>
            <w:shd w:val="clear" w:color="auto" w:fill="FFFFFF" w:themeFill="background1"/>
            <w:vAlign w:val="center"/>
          </w:tcPr>
          <w:p w:rsidR="00E16E38" w:rsidRPr="00544FC8" w:rsidRDefault="00E16E38" w:rsidP="00E61BC8">
            <w:pPr>
              <w:spacing w:after="0"/>
              <w:jc w:val="center"/>
              <w:rPr>
                <w:i/>
                <w:sz w:val="14"/>
                <w:szCs w:val="14"/>
              </w:rPr>
            </w:pPr>
            <w:r>
              <w:rPr>
                <w:i/>
                <w:sz w:val="14"/>
                <w:szCs w:val="14"/>
              </w:rPr>
              <w:t>Step-3</w:t>
            </w:r>
            <w:r w:rsidRPr="005D1206">
              <w:rPr>
                <w:i/>
                <w:sz w:val="14"/>
                <w:szCs w:val="14"/>
              </w:rPr>
              <w:t>0</w:t>
            </w:r>
          </w:p>
        </w:tc>
        <w:tc>
          <w:tcPr>
            <w:tcW w:w="3499" w:type="dxa"/>
            <w:gridSpan w:val="4"/>
            <w:tcBorders>
              <w:top w:val="single" w:sz="6" w:space="0" w:color="auto"/>
              <w:bottom w:val="single" w:sz="2" w:space="0" w:color="auto"/>
            </w:tcBorders>
            <w:shd w:val="clear" w:color="auto" w:fill="FFFFFF" w:themeFill="background1"/>
          </w:tcPr>
          <w:p w:rsidR="00E16E38" w:rsidRPr="00057FF1" w:rsidRDefault="00E16E38" w:rsidP="00E61BC8">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tcBorders>
              <w:top w:val="single" w:sz="6" w:space="0" w:color="auto"/>
              <w:bottom w:val="single" w:sz="2" w:space="0" w:color="auto"/>
            </w:tcBorders>
            <w:shd w:val="clear" w:color="auto" w:fill="FFFFFF" w:themeFill="background1"/>
          </w:tcPr>
          <w:p w:rsidR="00E16E38" w:rsidRPr="00E6064E" w:rsidRDefault="00E16E38" w:rsidP="00E61BC8">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tcBorders>
              <w:top w:val="single" w:sz="6" w:space="0" w:color="auto"/>
              <w:bottom w:val="single" w:sz="6" w:space="0" w:color="auto"/>
            </w:tcBorders>
            <w:shd w:val="clear" w:color="auto" w:fill="auto"/>
            <w:vAlign w:val="center"/>
          </w:tcPr>
          <w:p w:rsidR="00E16E38" w:rsidRPr="004E5884" w:rsidRDefault="00E16E38" w:rsidP="00E61BC8">
            <w:pPr>
              <w:spacing w:after="0"/>
              <w:jc w:val="center"/>
              <w:rPr>
                <w:sz w:val="14"/>
                <w:szCs w:val="14"/>
                <w:highlight w:val="yellow"/>
                <w:lang w:val="en-US"/>
              </w:rPr>
            </w:pPr>
            <w:r w:rsidRPr="0056181B">
              <w:rPr>
                <w:i/>
                <w:sz w:val="14"/>
                <w:szCs w:val="14"/>
              </w:rPr>
              <w:t>NGEO-</w:t>
            </w:r>
            <w:r>
              <w:rPr>
                <w:i/>
                <w:sz w:val="14"/>
                <w:szCs w:val="14"/>
              </w:rPr>
              <w:t>WEBC-PFC-0121</w:t>
            </w:r>
          </w:p>
        </w:tc>
      </w:tr>
      <w:tr w:rsidR="00E16E38" w:rsidRPr="00544FC8" w:rsidTr="00206722">
        <w:tc>
          <w:tcPr>
            <w:tcW w:w="865" w:type="dxa"/>
            <w:tcBorders>
              <w:top w:val="single" w:sz="6" w:space="0" w:color="auto"/>
              <w:bottom w:val="single" w:sz="2" w:space="0" w:color="auto"/>
            </w:tcBorders>
            <w:shd w:val="clear" w:color="auto" w:fill="FFFFFF" w:themeFill="background1"/>
            <w:vAlign w:val="center"/>
          </w:tcPr>
          <w:p w:rsidR="00E16E38" w:rsidRPr="005D1206" w:rsidRDefault="00E16E38" w:rsidP="00E61BC8">
            <w:pPr>
              <w:spacing w:after="0"/>
              <w:jc w:val="center"/>
              <w:rPr>
                <w:i/>
                <w:sz w:val="14"/>
                <w:szCs w:val="14"/>
              </w:rPr>
            </w:pPr>
            <w:r>
              <w:rPr>
                <w:i/>
                <w:sz w:val="14"/>
                <w:szCs w:val="14"/>
              </w:rPr>
              <w:t>Step-4</w:t>
            </w:r>
            <w:r w:rsidRPr="005D1206">
              <w:rPr>
                <w:i/>
                <w:sz w:val="14"/>
                <w:szCs w:val="14"/>
              </w:rPr>
              <w:t>0</w:t>
            </w:r>
          </w:p>
        </w:tc>
        <w:tc>
          <w:tcPr>
            <w:tcW w:w="3499" w:type="dxa"/>
            <w:gridSpan w:val="4"/>
            <w:tcBorders>
              <w:top w:val="single" w:sz="6" w:space="0" w:color="auto"/>
              <w:bottom w:val="single" w:sz="2" w:space="0" w:color="auto"/>
            </w:tcBorders>
            <w:shd w:val="clear" w:color="auto" w:fill="FFFFFF" w:themeFill="background1"/>
          </w:tcPr>
          <w:p w:rsidR="00E16E38" w:rsidRPr="00057FF1" w:rsidRDefault="00E16E38" w:rsidP="00E61BC8">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tcBorders>
              <w:top w:val="single" w:sz="6" w:space="0" w:color="auto"/>
              <w:bottom w:val="single" w:sz="2" w:space="0" w:color="auto"/>
            </w:tcBorders>
            <w:shd w:val="clear" w:color="auto" w:fill="FFFFFF" w:themeFill="background1"/>
          </w:tcPr>
          <w:p w:rsidR="00E16E38" w:rsidRPr="00102EF3" w:rsidRDefault="00E16E38" w:rsidP="00E61BC8">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E6064E">
              <w:rPr>
                <w:rFonts w:ascii="Consolas" w:hAnsi="Consolas" w:cs="Consolas"/>
                <w:sz w:val="20"/>
                <w:szCs w:val="20"/>
                <w:highlight w:val="blue"/>
                <w:lang w:val="en-US"/>
              </w:rPr>
              <w:t xml:space="preserve"> </w:t>
            </w:r>
            <w:r w:rsidRPr="00E6064E">
              <w:rPr>
                <w:rFonts w:cstheme="minorHAnsi"/>
                <w:lang w:val="en-US"/>
              </w:rPr>
              <w:t>Standing order data Access Request validated</w:t>
            </w:r>
            <w:r w:rsidRPr="00C67F8A">
              <w:rPr>
                <w:rFonts w:cstheme="minorHAnsi"/>
                <w:lang w:val="en-GB"/>
              </w:rPr>
              <w:t>”.</w:t>
            </w:r>
            <w:r>
              <w:rPr>
                <w:rFonts w:cstheme="minorHAnsi"/>
                <w:lang w:val="en-GB"/>
              </w:rPr>
              <w:t xml:space="preserve">  </w:t>
            </w:r>
          </w:p>
        </w:tc>
        <w:tc>
          <w:tcPr>
            <w:tcW w:w="1559" w:type="dxa"/>
            <w:tcBorders>
              <w:top w:val="single" w:sz="6" w:space="0" w:color="auto"/>
              <w:bottom w:val="single" w:sz="6" w:space="0" w:color="auto"/>
            </w:tcBorders>
            <w:shd w:val="clear" w:color="auto" w:fill="auto"/>
            <w:vAlign w:val="center"/>
          </w:tcPr>
          <w:p w:rsidR="00E16E38" w:rsidRPr="004E5884" w:rsidRDefault="00E16E38" w:rsidP="00E61BC8">
            <w:pPr>
              <w:spacing w:after="0"/>
              <w:jc w:val="center"/>
              <w:rPr>
                <w:sz w:val="14"/>
                <w:szCs w:val="14"/>
                <w:lang w:val="en-US"/>
              </w:rPr>
            </w:pPr>
            <w:r w:rsidRPr="0056181B">
              <w:rPr>
                <w:i/>
                <w:sz w:val="14"/>
                <w:szCs w:val="14"/>
              </w:rPr>
              <w:t>NGEO-</w:t>
            </w:r>
            <w:r>
              <w:rPr>
                <w:i/>
                <w:sz w:val="14"/>
                <w:szCs w:val="14"/>
              </w:rPr>
              <w:t>WEBC-PFC-0122</w:t>
            </w:r>
          </w:p>
        </w:tc>
      </w:tr>
      <w:tr w:rsidR="00E16E38" w:rsidRPr="00544FC8" w:rsidTr="00206722">
        <w:tc>
          <w:tcPr>
            <w:tcW w:w="865" w:type="dxa"/>
            <w:tcBorders>
              <w:top w:val="single" w:sz="6" w:space="0" w:color="auto"/>
              <w:bottom w:val="single" w:sz="2"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Step-5</w:t>
            </w:r>
            <w:r w:rsidRPr="005D1206">
              <w:rPr>
                <w:i/>
                <w:sz w:val="14"/>
                <w:szCs w:val="14"/>
              </w:rPr>
              <w:t>0</w:t>
            </w:r>
          </w:p>
        </w:tc>
        <w:tc>
          <w:tcPr>
            <w:tcW w:w="3499" w:type="dxa"/>
            <w:gridSpan w:val="4"/>
            <w:tcBorders>
              <w:top w:val="single" w:sz="6" w:space="0" w:color="auto"/>
              <w:bottom w:val="single" w:sz="2" w:space="0" w:color="auto"/>
            </w:tcBorders>
            <w:shd w:val="clear" w:color="auto" w:fill="FFFFFF" w:themeFill="background1"/>
          </w:tcPr>
          <w:p w:rsidR="00E16E38" w:rsidRPr="00E6064E" w:rsidRDefault="00E16E38" w:rsidP="00E61BC8">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tcBorders>
              <w:top w:val="single" w:sz="6" w:space="0" w:color="auto"/>
              <w:bottom w:val="single" w:sz="2" w:space="0" w:color="auto"/>
            </w:tcBorders>
            <w:shd w:val="clear" w:color="auto" w:fill="FFFFFF" w:themeFill="background1"/>
          </w:tcPr>
          <w:p w:rsidR="00E16E38" w:rsidRPr="00102EF3" w:rsidRDefault="00E16E38" w:rsidP="00E61BC8">
            <w:pPr>
              <w:spacing w:after="0"/>
              <w:rPr>
                <w:rFonts w:cstheme="minorHAnsi"/>
                <w:lang w:val="en-GB"/>
              </w:rPr>
            </w:pPr>
            <w:r>
              <w:rPr>
                <w:rFonts w:cstheme="minorHAnsi"/>
                <w:lang w:val="en-GB"/>
              </w:rPr>
              <w:t xml:space="preserve">The confirmation standing order request is sent to the server. The server response is also received and the message “Request in Process…” is displayed </w:t>
            </w:r>
            <w:r>
              <w:rPr>
                <w:rFonts w:cstheme="minorHAnsi"/>
                <w:lang w:val="en-GB"/>
              </w:rPr>
              <w:lastRenderedPageBreak/>
              <w:t>followed by the server response : “processing”</w:t>
            </w:r>
          </w:p>
        </w:tc>
        <w:tc>
          <w:tcPr>
            <w:tcW w:w="1559" w:type="dxa"/>
            <w:tcBorders>
              <w:top w:val="single" w:sz="6" w:space="0" w:color="auto"/>
              <w:bottom w:val="single" w:sz="2" w:space="0" w:color="auto"/>
            </w:tcBorders>
            <w:shd w:val="clear" w:color="auto" w:fill="auto"/>
            <w:vAlign w:val="center"/>
          </w:tcPr>
          <w:p w:rsidR="00E16E38" w:rsidRPr="00E6064E" w:rsidRDefault="00E16E38" w:rsidP="00E61BC8">
            <w:pPr>
              <w:spacing w:after="0"/>
              <w:jc w:val="center"/>
              <w:rPr>
                <w:sz w:val="14"/>
                <w:szCs w:val="14"/>
                <w:lang w:val="en-GB"/>
              </w:rPr>
            </w:pPr>
            <w:r w:rsidRPr="0056181B">
              <w:rPr>
                <w:i/>
                <w:sz w:val="14"/>
                <w:szCs w:val="14"/>
              </w:rPr>
              <w:lastRenderedPageBreak/>
              <w:t>NGEO-</w:t>
            </w:r>
            <w:r>
              <w:rPr>
                <w:i/>
                <w:sz w:val="14"/>
                <w:szCs w:val="14"/>
              </w:rPr>
              <w:t>WEBC-PFC-0123</w:t>
            </w:r>
          </w:p>
        </w:tc>
      </w:tr>
    </w:tbl>
    <w:p w:rsidR="00E16E38" w:rsidRDefault="00E16E38" w:rsidP="00E16E38">
      <w:pPr>
        <w:rPr>
          <w:lang w:val="en-US"/>
        </w:rPr>
      </w:pPr>
    </w:p>
    <w:p w:rsidR="00E16E38" w:rsidRDefault="00E16E38" w:rsidP="00E16E38">
      <w:pPr>
        <w:rPr>
          <w:lang w:val="en-US"/>
        </w:rPr>
      </w:pPr>
    </w:p>
    <w:p w:rsidR="00E16E38" w:rsidRPr="00BC3A7C" w:rsidRDefault="00E16E38" w:rsidP="00E16E38">
      <w:pPr>
        <w:pStyle w:val="Heading3"/>
      </w:pPr>
      <w:bookmarkStart w:id="92" w:name="_Toc352169194"/>
      <w:r>
        <w:t>NGEO-WEBC-VTP-0125</w:t>
      </w:r>
      <w:bookmarkEnd w:id="9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sidRPr="007C2567">
              <w:rPr>
                <w:color w:val="548DD4"/>
                <w:sz w:val="16"/>
                <w:szCs w:val="16"/>
              </w:rPr>
              <w:t>NGEO-CTRL-VTP-0125</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Standing Order data access request: Time-driven request</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206722" w:rsidP="00206722">
            <w:pPr>
              <w:spacing w:after="0"/>
            </w:pPr>
            <w:r>
              <w:t xml:space="preserve">A screenshot for </w:t>
            </w:r>
            <w:r w:rsidR="00E12E47">
              <w:t>PFC</w:t>
            </w:r>
            <w:r>
              <w:t>-0125.</w:t>
            </w:r>
          </w:p>
          <w:p w:rsidR="00206722" w:rsidRDefault="00E12E47" w:rsidP="00206722">
            <w:pPr>
              <w:spacing w:after="0"/>
            </w:pPr>
            <w:r>
              <w:t>Refer to above for other PFC</w:t>
            </w:r>
          </w:p>
          <w:p w:rsidR="00E16E38" w:rsidRPr="007C2567" w:rsidRDefault="00E16E38" w:rsidP="00E12E47">
            <w:pPr>
              <w:spacing w:after="0"/>
              <w:jc w:val="center"/>
              <w:rPr>
                <w:color w:val="548DD4"/>
                <w:sz w:val="16"/>
                <w:szCs w:val="16"/>
                <w:lang w:val="en-US"/>
              </w:rPr>
            </w:pPr>
          </w:p>
        </w:tc>
      </w:tr>
      <w:tr w:rsidR="00E16E38" w:rsidRPr="007C2567" w:rsidTr="00E61BC8">
        <w:tc>
          <w:tcPr>
            <w:tcW w:w="865" w:type="dxa"/>
            <w:tcBorders>
              <w:bottom w:val="single" w:sz="6" w:space="0" w:color="auto"/>
            </w:tcBorders>
            <w:shd w:val="clear" w:color="auto" w:fill="A6A6A6"/>
          </w:tcPr>
          <w:p w:rsidR="00E16E38" w:rsidRPr="007C2567" w:rsidRDefault="00E16E38" w:rsidP="00E61BC8">
            <w:pPr>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E61BC8">
            <w:pPr>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E61BC8">
            <w:pPr>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E61BC8">
            <w:pPr>
              <w:spacing w:after="0"/>
              <w:jc w:val="center"/>
              <w:rPr>
                <w:b/>
                <w:sz w:val="14"/>
                <w:szCs w:val="14"/>
              </w:rPr>
            </w:pPr>
            <w:r w:rsidRPr="007C2567">
              <w:rPr>
                <w:b/>
                <w:sz w:val="14"/>
                <w:szCs w:val="14"/>
              </w:rPr>
              <w:t>Pass/Fail Criteria Id</w:t>
            </w:r>
          </w:p>
        </w:tc>
      </w:tr>
      <w:tr w:rsidR="00206722" w:rsidRPr="0056181B" w:rsidTr="00E12E47">
        <w:tc>
          <w:tcPr>
            <w:tcW w:w="865" w:type="dxa"/>
            <w:shd w:val="clear" w:color="auto" w:fill="auto"/>
            <w:vAlign w:val="center"/>
          </w:tcPr>
          <w:p w:rsidR="00206722" w:rsidRPr="00544FC8" w:rsidRDefault="00206722" w:rsidP="00E12E47">
            <w:pPr>
              <w:spacing w:after="0"/>
              <w:jc w:val="center"/>
              <w:rPr>
                <w:i/>
                <w:sz w:val="14"/>
                <w:szCs w:val="14"/>
              </w:rPr>
            </w:pPr>
            <w:r w:rsidRPr="005D1206">
              <w:rPr>
                <w:i/>
                <w:sz w:val="14"/>
                <w:szCs w:val="14"/>
              </w:rPr>
              <w:t>Step-10</w:t>
            </w:r>
          </w:p>
        </w:tc>
        <w:tc>
          <w:tcPr>
            <w:tcW w:w="3499" w:type="dxa"/>
            <w:gridSpan w:val="4"/>
            <w:shd w:val="clear" w:color="auto" w:fill="auto"/>
          </w:tcPr>
          <w:p w:rsidR="00206722" w:rsidRPr="00057FF1" w:rsidRDefault="00206722" w:rsidP="00E12E47">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NGEO-WEBC-VTP-0030</w:t>
            </w:r>
            <w:r w:rsidRPr="00057FF1">
              <w:rPr>
                <w:rFonts w:asciiTheme="minorHAnsi" w:hAnsiTheme="minorHAnsi" w:cstheme="minorHAnsi"/>
                <w:sz w:val="22"/>
                <w:szCs w:val="22"/>
              </w:rPr>
              <w:t xml:space="preserve"> </w:t>
            </w:r>
          </w:p>
        </w:tc>
        <w:tc>
          <w:tcPr>
            <w:tcW w:w="2690" w:type="dxa"/>
            <w:gridSpan w:val="2"/>
            <w:shd w:val="clear" w:color="auto" w:fill="auto"/>
          </w:tcPr>
          <w:p w:rsidR="00206722" w:rsidRPr="00057FF1" w:rsidRDefault="00206722" w:rsidP="00E12E47">
            <w:pPr>
              <w:spacing w:after="0"/>
              <w:rPr>
                <w:rFonts w:cstheme="minorHAnsi"/>
                <w:lang w:val="en-US"/>
              </w:rPr>
            </w:pPr>
            <w:r w:rsidRPr="003C0A28">
              <w:rPr>
                <w:rFonts w:cstheme="minorHAnsi"/>
                <w:lang w:val="en-US"/>
              </w:rPr>
              <w:t xml:space="preserve"> </w:t>
            </w:r>
            <w:r>
              <w:rPr>
                <w:rFonts w:cstheme="minorHAnsi"/>
                <w:lang w:val="en-US"/>
              </w:rPr>
              <w:t>The search criteria have been chosen</w:t>
            </w:r>
          </w:p>
        </w:tc>
        <w:tc>
          <w:tcPr>
            <w:tcW w:w="1559" w:type="dxa"/>
            <w:shd w:val="clear" w:color="auto" w:fill="auto"/>
            <w:vAlign w:val="center"/>
          </w:tcPr>
          <w:p w:rsidR="00206722" w:rsidRPr="0056181B" w:rsidRDefault="00206722" w:rsidP="00E12E47">
            <w:pPr>
              <w:spacing w:after="0"/>
              <w:jc w:val="center"/>
              <w:rPr>
                <w:i/>
                <w:sz w:val="14"/>
                <w:szCs w:val="14"/>
              </w:rPr>
            </w:pPr>
          </w:p>
        </w:tc>
      </w:tr>
      <w:tr w:rsidR="00206722" w:rsidRPr="0056181B" w:rsidTr="00E12E47">
        <w:tc>
          <w:tcPr>
            <w:tcW w:w="865" w:type="dxa"/>
            <w:shd w:val="clear" w:color="auto" w:fill="auto"/>
            <w:vAlign w:val="center"/>
          </w:tcPr>
          <w:p w:rsidR="00206722" w:rsidRPr="005D1206" w:rsidRDefault="00206722" w:rsidP="00E12E47">
            <w:pPr>
              <w:spacing w:after="0"/>
              <w:jc w:val="center"/>
              <w:rPr>
                <w:i/>
                <w:sz w:val="14"/>
                <w:szCs w:val="14"/>
              </w:rPr>
            </w:pPr>
            <w:r>
              <w:rPr>
                <w:i/>
                <w:sz w:val="14"/>
                <w:szCs w:val="14"/>
              </w:rPr>
              <w:t>Step-20</w:t>
            </w:r>
          </w:p>
        </w:tc>
        <w:tc>
          <w:tcPr>
            <w:tcW w:w="3499" w:type="dxa"/>
            <w:gridSpan w:val="4"/>
            <w:shd w:val="clear" w:color="auto" w:fill="auto"/>
          </w:tcPr>
          <w:p w:rsidR="00206722" w:rsidRPr="00E24DDB" w:rsidRDefault="00206722" w:rsidP="00E12E47">
            <w:pPr>
              <w:pStyle w:val="NormalStep"/>
              <w:rPr>
                <w:rFonts w:asciiTheme="minorHAnsi" w:hAnsiTheme="minorHAnsi" w:cstheme="minorHAnsi"/>
                <w:b/>
                <w:sz w:val="22"/>
                <w:szCs w:val="22"/>
              </w:rPr>
            </w:pPr>
            <w:r w:rsidRPr="00057FF1">
              <w:rPr>
                <w:rFonts w:asciiTheme="minorHAnsi" w:hAnsiTheme="minorHAnsi" w:cstheme="minorHAnsi"/>
                <w:sz w:val="22"/>
                <w:szCs w:val="22"/>
              </w:rPr>
              <w:t xml:space="preserve">On </w:t>
            </w:r>
            <w:r>
              <w:rPr>
                <w:rFonts w:asciiTheme="minorHAnsi" w:hAnsiTheme="minorHAnsi" w:cstheme="minorHAnsi"/>
                <w:sz w:val="22"/>
                <w:szCs w:val="22"/>
              </w:rPr>
              <w:t>the search criteria panel click on the “Standing Order” button</w:t>
            </w:r>
          </w:p>
        </w:tc>
        <w:tc>
          <w:tcPr>
            <w:tcW w:w="2690" w:type="dxa"/>
            <w:gridSpan w:val="2"/>
            <w:shd w:val="clear" w:color="auto" w:fill="auto"/>
          </w:tcPr>
          <w:p w:rsidR="00206722" w:rsidRDefault="00206722" w:rsidP="00E12E47">
            <w:pPr>
              <w:spacing w:after="0"/>
              <w:rPr>
                <w:rFonts w:cstheme="minorHAnsi"/>
                <w:lang w:val="en-GB"/>
              </w:rPr>
            </w:pPr>
            <w:r>
              <w:rPr>
                <w:rFonts w:cstheme="minorHAnsi"/>
                <w:lang w:val="en-GB"/>
              </w:rPr>
              <w:t xml:space="preserve"> A popup widget is spawn with :</w:t>
            </w:r>
          </w:p>
          <w:p w:rsidR="00206722" w:rsidRPr="005E1F45" w:rsidRDefault="00206722" w:rsidP="00206722">
            <w:pPr>
              <w:pStyle w:val="ListParagraph"/>
              <w:numPr>
                <w:ilvl w:val="0"/>
                <w:numId w:val="41"/>
              </w:numPr>
              <w:spacing w:after="0"/>
              <w:rPr>
                <w:rFonts w:cstheme="minorHAnsi"/>
                <w:lang w:val="en-GB"/>
              </w:rPr>
            </w:pPr>
            <w:r w:rsidRPr="005E1F45">
              <w:rPr>
                <w:rFonts w:cstheme="minorHAnsi"/>
                <w:lang w:val="en-GB"/>
              </w:rPr>
              <w:t>start and stop dates and time filled in with the current date</w:t>
            </w:r>
          </w:p>
          <w:p w:rsidR="00206722" w:rsidRDefault="00206722" w:rsidP="00206722">
            <w:pPr>
              <w:pStyle w:val="ListParagraph"/>
              <w:numPr>
                <w:ilvl w:val="0"/>
                <w:numId w:val="42"/>
              </w:numPr>
              <w:spacing w:after="0"/>
              <w:rPr>
                <w:rFonts w:cstheme="minorHAnsi"/>
                <w:lang w:val="en-GB"/>
              </w:rPr>
            </w:pPr>
            <w:r w:rsidRPr="005E1F45">
              <w:rPr>
                <w:rFonts w:cstheme="minorHAnsi"/>
                <w:lang w:val="en-GB"/>
              </w:rPr>
              <w:t xml:space="preserve">two radio buttons to choose the standing order type, either time-driven or data–driven. </w:t>
            </w:r>
          </w:p>
          <w:p w:rsidR="00206722" w:rsidRPr="008C18FD" w:rsidRDefault="00206722" w:rsidP="00206722">
            <w:pPr>
              <w:pStyle w:val="ListParagraph"/>
              <w:numPr>
                <w:ilvl w:val="0"/>
                <w:numId w:val="42"/>
              </w:numPr>
              <w:spacing w:after="0"/>
              <w:rPr>
                <w:rFonts w:cstheme="minorHAnsi"/>
                <w:lang w:val="en-GB"/>
              </w:rPr>
            </w:pPr>
            <w:r>
              <w:rPr>
                <w:rFonts w:cstheme="minorHAnsi"/>
                <w:lang w:val="en-GB"/>
              </w:rPr>
              <w:t>The openSearch url text field already filled with the openSearch url generated according to the chosen search criteria : the user is able to enter a new one.</w:t>
            </w:r>
          </w:p>
          <w:p w:rsidR="00206722" w:rsidRPr="003C0A28" w:rsidRDefault="00206722" w:rsidP="00E12E47">
            <w:pPr>
              <w:spacing w:after="0"/>
              <w:rPr>
                <w:rFonts w:cstheme="minorHAnsi"/>
                <w:lang w:val="en-US"/>
              </w:rPr>
            </w:pPr>
            <w:r>
              <w:rPr>
                <w:rFonts w:cstheme="minorHAnsi"/>
                <w:lang w:val="en-GB"/>
              </w:rPr>
              <w:t>The data-driven type is already checked.</w:t>
            </w:r>
          </w:p>
        </w:tc>
        <w:tc>
          <w:tcPr>
            <w:tcW w:w="1559" w:type="dxa"/>
            <w:shd w:val="clear" w:color="auto" w:fill="auto"/>
            <w:vAlign w:val="center"/>
          </w:tcPr>
          <w:p w:rsidR="00206722" w:rsidRPr="0056181B" w:rsidRDefault="00206722" w:rsidP="00E12E47">
            <w:pPr>
              <w:spacing w:after="0"/>
              <w:jc w:val="center"/>
              <w:rPr>
                <w:i/>
                <w:sz w:val="14"/>
                <w:szCs w:val="14"/>
              </w:rPr>
            </w:pPr>
          </w:p>
        </w:tc>
      </w:tr>
      <w:tr w:rsidR="00206722" w:rsidRPr="0056181B" w:rsidTr="00E12E47">
        <w:tc>
          <w:tcPr>
            <w:tcW w:w="865" w:type="dxa"/>
            <w:shd w:val="clear" w:color="auto" w:fill="auto"/>
            <w:vAlign w:val="center"/>
          </w:tcPr>
          <w:p w:rsidR="00206722" w:rsidRDefault="00206722" w:rsidP="00E12E47">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206722" w:rsidRPr="00057FF1" w:rsidRDefault="00206722" w:rsidP="00E12E47">
            <w:pPr>
              <w:pStyle w:val="NormalStep"/>
              <w:rPr>
                <w:rFonts w:asciiTheme="minorHAnsi" w:hAnsiTheme="minorHAnsi" w:cstheme="minorHAnsi"/>
                <w:sz w:val="22"/>
                <w:szCs w:val="22"/>
              </w:rPr>
            </w:pPr>
            <w:r>
              <w:rPr>
                <w:rFonts w:asciiTheme="minorHAnsi" w:hAnsiTheme="minorHAnsi" w:cstheme="minorHAnsi"/>
                <w:sz w:val="22"/>
                <w:szCs w:val="22"/>
              </w:rPr>
              <w:t>Click on the radio button “Time-driven Order”</w:t>
            </w:r>
          </w:p>
        </w:tc>
        <w:tc>
          <w:tcPr>
            <w:tcW w:w="2690" w:type="dxa"/>
            <w:gridSpan w:val="2"/>
            <w:shd w:val="clear" w:color="auto" w:fill="auto"/>
          </w:tcPr>
          <w:p w:rsidR="00206722" w:rsidRDefault="00206722" w:rsidP="00E12E47">
            <w:pPr>
              <w:spacing w:after="0"/>
              <w:rPr>
                <w:rFonts w:cstheme="minorHAnsi"/>
                <w:lang w:val="en-GB"/>
              </w:rPr>
            </w:pPr>
            <w:r>
              <w:rPr>
                <w:rFonts w:cstheme="minorHAnsi"/>
                <w:lang w:val="en-GB"/>
              </w:rPr>
              <w:t xml:space="preserve">The form of time-driven parameters is displayed </w:t>
            </w:r>
            <w:r>
              <w:rPr>
                <w:rFonts w:cstheme="minorHAnsi"/>
                <w:lang w:val="en-GB"/>
              </w:rPr>
              <w:lastRenderedPageBreak/>
              <w:t>with a widget for the shifting period and for applying shifting on search filter time period.</w:t>
            </w:r>
          </w:p>
        </w:tc>
        <w:tc>
          <w:tcPr>
            <w:tcW w:w="1559" w:type="dxa"/>
            <w:shd w:val="clear" w:color="auto" w:fill="auto"/>
            <w:vAlign w:val="center"/>
          </w:tcPr>
          <w:p w:rsidR="00206722" w:rsidRPr="0056181B" w:rsidRDefault="00206722" w:rsidP="00E12E47">
            <w:pPr>
              <w:spacing w:after="0"/>
              <w:jc w:val="center"/>
              <w:rPr>
                <w:i/>
                <w:sz w:val="14"/>
                <w:szCs w:val="14"/>
              </w:rPr>
            </w:pPr>
            <w:r w:rsidRPr="0056181B">
              <w:rPr>
                <w:i/>
                <w:sz w:val="14"/>
                <w:szCs w:val="14"/>
              </w:rPr>
              <w:lastRenderedPageBreak/>
              <w:t>NGEO-</w:t>
            </w:r>
            <w:r>
              <w:rPr>
                <w:i/>
                <w:sz w:val="14"/>
                <w:szCs w:val="14"/>
              </w:rPr>
              <w:t>WEBC-PFC-0125</w:t>
            </w:r>
          </w:p>
        </w:tc>
      </w:tr>
      <w:tr w:rsidR="00206722" w:rsidRPr="004E5884" w:rsidTr="00E12E47">
        <w:tc>
          <w:tcPr>
            <w:tcW w:w="865" w:type="dxa"/>
            <w:shd w:val="clear" w:color="auto" w:fill="auto"/>
            <w:vAlign w:val="center"/>
          </w:tcPr>
          <w:p w:rsidR="00206722" w:rsidRPr="00544FC8" w:rsidRDefault="00206722" w:rsidP="00E12E47">
            <w:pPr>
              <w:spacing w:after="0"/>
              <w:jc w:val="center"/>
              <w:rPr>
                <w:i/>
                <w:sz w:val="14"/>
                <w:szCs w:val="14"/>
              </w:rPr>
            </w:pPr>
            <w:r>
              <w:rPr>
                <w:i/>
                <w:sz w:val="14"/>
                <w:szCs w:val="14"/>
              </w:rPr>
              <w:lastRenderedPageBreak/>
              <w:t>Step-4</w:t>
            </w:r>
            <w:r w:rsidRPr="005D1206">
              <w:rPr>
                <w:i/>
                <w:sz w:val="14"/>
                <w:szCs w:val="14"/>
              </w:rPr>
              <w:t>0</w:t>
            </w:r>
          </w:p>
        </w:tc>
        <w:tc>
          <w:tcPr>
            <w:tcW w:w="3499" w:type="dxa"/>
            <w:gridSpan w:val="4"/>
            <w:shd w:val="clear" w:color="auto" w:fill="auto"/>
          </w:tcPr>
          <w:p w:rsidR="00206722" w:rsidRPr="00057FF1" w:rsidRDefault="00206722" w:rsidP="00E12E47">
            <w:pPr>
              <w:pStyle w:val="NormalStep"/>
              <w:rPr>
                <w:rFonts w:asciiTheme="minorHAnsi" w:hAnsiTheme="minorHAnsi" w:cstheme="minorHAnsi"/>
                <w:sz w:val="22"/>
                <w:szCs w:val="22"/>
              </w:rPr>
            </w:pPr>
            <w:r>
              <w:rPr>
                <w:rFonts w:asciiTheme="minorHAnsi" w:hAnsiTheme="minorHAnsi" w:cstheme="minorHAnsi"/>
                <w:sz w:val="22"/>
                <w:szCs w:val="22"/>
              </w:rPr>
              <w:t>Enter 15 in the number of days required in the Shifting period widget</w:t>
            </w:r>
          </w:p>
        </w:tc>
        <w:tc>
          <w:tcPr>
            <w:tcW w:w="2690" w:type="dxa"/>
            <w:gridSpan w:val="2"/>
            <w:shd w:val="clear" w:color="auto" w:fill="auto"/>
          </w:tcPr>
          <w:p w:rsidR="00206722" w:rsidRPr="005E1F45" w:rsidRDefault="00206722" w:rsidP="00E12E47">
            <w:pPr>
              <w:spacing w:after="0"/>
              <w:rPr>
                <w:rFonts w:cstheme="minorHAnsi"/>
                <w:lang w:val="en-GB"/>
              </w:rPr>
            </w:pPr>
          </w:p>
        </w:tc>
        <w:tc>
          <w:tcPr>
            <w:tcW w:w="1559" w:type="dxa"/>
            <w:shd w:val="clear" w:color="auto" w:fill="auto"/>
            <w:vAlign w:val="center"/>
          </w:tcPr>
          <w:p w:rsidR="00206722" w:rsidRPr="004E5884" w:rsidRDefault="00206722" w:rsidP="00E12E47">
            <w:pPr>
              <w:spacing w:after="0"/>
              <w:jc w:val="center"/>
              <w:rPr>
                <w:sz w:val="14"/>
                <w:szCs w:val="14"/>
                <w:highlight w:val="yellow"/>
                <w:lang w:val="en-US"/>
              </w:rPr>
            </w:pPr>
          </w:p>
        </w:tc>
      </w:tr>
      <w:tr w:rsidR="00206722" w:rsidRPr="004E5884" w:rsidTr="00E12E47">
        <w:tc>
          <w:tcPr>
            <w:tcW w:w="865" w:type="dxa"/>
            <w:shd w:val="clear" w:color="auto" w:fill="auto"/>
            <w:vAlign w:val="center"/>
          </w:tcPr>
          <w:p w:rsidR="00206722" w:rsidRDefault="00206722" w:rsidP="00E12E47">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206722" w:rsidRDefault="00206722"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Check the checkbox “Apply shifting to search filter time period” </w:t>
            </w:r>
          </w:p>
        </w:tc>
        <w:tc>
          <w:tcPr>
            <w:tcW w:w="2690" w:type="dxa"/>
            <w:gridSpan w:val="2"/>
            <w:shd w:val="clear" w:color="auto" w:fill="auto"/>
          </w:tcPr>
          <w:p w:rsidR="00206722" w:rsidRDefault="00206722" w:rsidP="00E12E47">
            <w:pPr>
              <w:spacing w:after="0"/>
              <w:rPr>
                <w:rFonts w:cstheme="minorHAnsi"/>
                <w:lang w:val="en-GB"/>
              </w:rPr>
            </w:pPr>
          </w:p>
        </w:tc>
        <w:tc>
          <w:tcPr>
            <w:tcW w:w="1559" w:type="dxa"/>
            <w:shd w:val="clear" w:color="auto" w:fill="auto"/>
            <w:vAlign w:val="center"/>
          </w:tcPr>
          <w:p w:rsidR="00206722" w:rsidRPr="004E5884" w:rsidRDefault="00206722" w:rsidP="00E12E47">
            <w:pPr>
              <w:spacing w:after="0"/>
              <w:jc w:val="center"/>
              <w:rPr>
                <w:sz w:val="14"/>
                <w:szCs w:val="14"/>
                <w:highlight w:val="yellow"/>
                <w:lang w:val="en-US"/>
              </w:rPr>
            </w:pPr>
          </w:p>
        </w:tc>
      </w:tr>
      <w:tr w:rsidR="00206722" w:rsidRPr="004E5884" w:rsidTr="00E12E47">
        <w:tc>
          <w:tcPr>
            <w:tcW w:w="865" w:type="dxa"/>
            <w:shd w:val="clear" w:color="auto" w:fill="auto"/>
            <w:vAlign w:val="center"/>
          </w:tcPr>
          <w:p w:rsidR="00206722" w:rsidRDefault="00206722" w:rsidP="00E12E47">
            <w:pPr>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206722" w:rsidRDefault="00206722" w:rsidP="00E12E47">
            <w:pPr>
              <w:pStyle w:val="NormalStep"/>
              <w:rPr>
                <w:rFonts w:asciiTheme="minorHAnsi" w:hAnsiTheme="minorHAnsi" w:cstheme="minorHAnsi"/>
                <w:sz w:val="22"/>
                <w:szCs w:val="22"/>
              </w:rPr>
            </w:pPr>
            <w:r>
              <w:rPr>
                <w:rFonts w:asciiTheme="minorHAnsi" w:hAnsiTheme="minorHAnsi" w:cstheme="minorHAnsi"/>
                <w:sz w:val="22"/>
                <w:szCs w:val="22"/>
              </w:rPr>
              <w:t>Click on “Create Request” button</w:t>
            </w:r>
          </w:p>
        </w:tc>
        <w:tc>
          <w:tcPr>
            <w:tcW w:w="2690" w:type="dxa"/>
            <w:gridSpan w:val="2"/>
            <w:shd w:val="clear" w:color="auto" w:fill="auto"/>
          </w:tcPr>
          <w:p w:rsidR="00206722" w:rsidRDefault="00206722" w:rsidP="00E12E47">
            <w:pPr>
              <w:spacing w:after="0"/>
              <w:rPr>
                <w:rFonts w:cstheme="minorHAnsi"/>
                <w:lang w:val="en-GB"/>
              </w:rPr>
            </w:pPr>
            <w:r>
              <w:rPr>
                <w:rFonts w:cstheme="minorHAnsi"/>
                <w:lang w:val="en-GB"/>
              </w:rPr>
              <w:t>The download managers list is displayed in order to choose the download manager. The first one in the list is already checked.</w:t>
            </w:r>
          </w:p>
        </w:tc>
        <w:tc>
          <w:tcPr>
            <w:tcW w:w="1559" w:type="dxa"/>
            <w:shd w:val="clear" w:color="auto" w:fill="auto"/>
            <w:vAlign w:val="center"/>
          </w:tcPr>
          <w:p w:rsidR="00206722" w:rsidRPr="004E5884" w:rsidRDefault="00206722" w:rsidP="00E12E47">
            <w:pPr>
              <w:spacing w:after="0"/>
              <w:jc w:val="center"/>
              <w:rPr>
                <w:sz w:val="14"/>
                <w:szCs w:val="14"/>
                <w:highlight w:val="yellow"/>
                <w:lang w:val="en-US"/>
              </w:rPr>
            </w:pPr>
            <w:r w:rsidRPr="0056181B">
              <w:rPr>
                <w:i/>
                <w:sz w:val="14"/>
                <w:szCs w:val="14"/>
              </w:rPr>
              <w:t>NGEO-</w:t>
            </w:r>
            <w:r>
              <w:rPr>
                <w:i/>
                <w:sz w:val="14"/>
                <w:szCs w:val="14"/>
              </w:rPr>
              <w:t>WEBC-PFC-0121</w:t>
            </w:r>
          </w:p>
        </w:tc>
      </w:tr>
      <w:tr w:rsidR="00206722" w:rsidRPr="004E5884" w:rsidTr="00E12E47">
        <w:tc>
          <w:tcPr>
            <w:tcW w:w="865" w:type="dxa"/>
            <w:shd w:val="clear" w:color="auto" w:fill="auto"/>
            <w:vAlign w:val="center"/>
          </w:tcPr>
          <w:p w:rsidR="00206722" w:rsidRPr="005D1206" w:rsidRDefault="00206722" w:rsidP="00E12E47">
            <w:pPr>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206722" w:rsidRPr="00057FF1" w:rsidRDefault="00206722"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Click on “Validate Your Request” button </w:t>
            </w:r>
          </w:p>
        </w:tc>
        <w:tc>
          <w:tcPr>
            <w:tcW w:w="2690" w:type="dxa"/>
            <w:gridSpan w:val="2"/>
            <w:shd w:val="clear" w:color="auto" w:fill="auto"/>
          </w:tcPr>
          <w:p w:rsidR="00206722" w:rsidRPr="00102EF3" w:rsidRDefault="00206722" w:rsidP="00E12E47">
            <w:pPr>
              <w:spacing w:after="0"/>
              <w:rPr>
                <w:rFonts w:cstheme="minorHAnsi"/>
                <w:lang w:val="en-GB"/>
              </w:rPr>
            </w:pPr>
            <w:r>
              <w:rPr>
                <w:rFonts w:cstheme="minorHAnsi"/>
                <w:lang w:val="en-GB"/>
              </w:rPr>
              <w:t>The validation request is sent to the server and the server response is received.  The message “Request Acknowledged” is displayed underneath the download managers list. Followed by the server response message. For this test case, the message is”</w:t>
            </w:r>
            <w:r w:rsidRPr="005E1F45">
              <w:rPr>
                <w:rFonts w:ascii="Consolas" w:hAnsi="Consolas" w:cs="Consolas"/>
                <w:sz w:val="20"/>
                <w:szCs w:val="20"/>
                <w:highlight w:val="blue"/>
                <w:lang w:val="en-US"/>
              </w:rPr>
              <w:t xml:space="preserve"> </w:t>
            </w:r>
            <w:r w:rsidRPr="005E1F45">
              <w:rPr>
                <w:rFonts w:cstheme="minorHAnsi"/>
                <w:lang w:val="en-US"/>
              </w:rPr>
              <w:t>Standing order data Access Request validated</w:t>
            </w:r>
            <w:r w:rsidRPr="005E1F45">
              <w:rPr>
                <w:rFonts w:cstheme="minorHAnsi"/>
                <w:lang w:val="en-GB"/>
              </w:rPr>
              <w:t>”.</w:t>
            </w:r>
            <w:r>
              <w:rPr>
                <w:rFonts w:cstheme="minorHAnsi"/>
                <w:lang w:val="en-GB"/>
              </w:rPr>
              <w:t xml:space="preserve">  </w:t>
            </w:r>
          </w:p>
        </w:tc>
        <w:tc>
          <w:tcPr>
            <w:tcW w:w="1559" w:type="dxa"/>
            <w:shd w:val="clear" w:color="auto" w:fill="auto"/>
            <w:vAlign w:val="center"/>
          </w:tcPr>
          <w:p w:rsidR="00206722" w:rsidRPr="004E5884" w:rsidRDefault="00206722" w:rsidP="00E12E47">
            <w:pPr>
              <w:spacing w:after="0"/>
              <w:jc w:val="center"/>
              <w:rPr>
                <w:sz w:val="14"/>
                <w:szCs w:val="14"/>
                <w:lang w:val="en-US"/>
              </w:rPr>
            </w:pPr>
            <w:r w:rsidRPr="0056181B">
              <w:rPr>
                <w:i/>
                <w:sz w:val="14"/>
                <w:szCs w:val="14"/>
              </w:rPr>
              <w:t>NGEO-</w:t>
            </w:r>
            <w:r>
              <w:rPr>
                <w:i/>
                <w:sz w:val="14"/>
                <w:szCs w:val="14"/>
              </w:rPr>
              <w:t>WEBC-PFC-0122</w:t>
            </w:r>
          </w:p>
        </w:tc>
      </w:tr>
      <w:tr w:rsidR="00206722" w:rsidRPr="005E1F45" w:rsidTr="00E12E47">
        <w:tc>
          <w:tcPr>
            <w:tcW w:w="865" w:type="dxa"/>
            <w:shd w:val="clear" w:color="auto" w:fill="auto"/>
            <w:vAlign w:val="center"/>
          </w:tcPr>
          <w:p w:rsidR="00206722" w:rsidRDefault="00206722" w:rsidP="00E12E47">
            <w:pPr>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206722" w:rsidRPr="005E1F45" w:rsidRDefault="00206722" w:rsidP="00E12E47">
            <w:pPr>
              <w:pStyle w:val="NormalStep"/>
              <w:rPr>
                <w:rFonts w:asciiTheme="minorHAnsi" w:hAnsiTheme="minorHAnsi" w:cstheme="minorHAnsi"/>
                <w:b/>
                <w:sz w:val="22"/>
                <w:szCs w:val="22"/>
              </w:rPr>
            </w:pPr>
            <w:r>
              <w:rPr>
                <w:rFonts w:asciiTheme="minorHAnsi" w:hAnsiTheme="minorHAnsi" w:cstheme="minorHAnsi"/>
                <w:sz w:val="22"/>
                <w:szCs w:val="22"/>
              </w:rPr>
              <w:t>Click on “Confirm Your Request” button</w:t>
            </w:r>
          </w:p>
        </w:tc>
        <w:tc>
          <w:tcPr>
            <w:tcW w:w="2690" w:type="dxa"/>
            <w:gridSpan w:val="2"/>
            <w:shd w:val="clear" w:color="auto" w:fill="auto"/>
          </w:tcPr>
          <w:p w:rsidR="00206722" w:rsidRPr="00102EF3" w:rsidRDefault="00206722" w:rsidP="00E12E47">
            <w:pPr>
              <w:spacing w:after="0"/>
              <w:rPr>
                <w:rFonts w:cstheme="minorHAnsi"/>
                <w:lang w:val="en-GB"/>
              </w:rPr>
            </w:pPr>
            <w:r>
              <w:rPr>
                <w:rFonts w:cstheme="minorHAnsi"/>
                <w:lang w:val="en-GB"/>
              </w:rPr>
              <w:t>The confirmation standing order request is sent to the server. The server response is also received and the message “Request in Process…” is displayed followed by the server response : “processing”</w:t>
            </w:r>
          </w:p>
        </w:tc>
        <w:tc>
          <w:tcPr>
            <w:tcW w:w="1559" w:type="dxa"/>
            <w:shd w:val="clear" w:color="auto" w:fill="auto"/>
            <w:vAlign w:val="center"/>
          </w:tcPr>
          <w:p w:rsidR="00206722" w:rsidRPr="005E1F45" w:rsidRDefault="00206722" w:rsidP="00E12E47">
            <w:pPr>
              <w:spacing w:after="0"/>
              <w:jc w:val="center"/>
              <w:rPr>
                <w:sz w:val="14"/>
                <w:szCs w:val="14"/>
                <w:lang w:val="en-GB"/>
              </w:rPr>
            </w:pPr>
            <w:r w:rsidRPr="0056181B">
              <w:rPr>
                <w:i/>
                <w:sz w:val="14"/>
                <w:szCs w:val="14"/>
              </w:rPr>
              <w:t>NGEO-</w:t>
            </w:r>
            <w:r>
              <w:rPr>
                <w:i/>
                <w:sz w:val="14"/>
                <w:szCs w:val="14"/>
              </w:rPr>
              <w:t>WEBC-PFC-0123</w:t>
            </w:r>
          </w:p>
        </w:tc>
      </w:tr>
    </w:tbl>
    <w:p w:rsidR="00E16E38" w:rsidRDefault="00E16E38" w:rsidP="00E16E38">
      <w:pPr>
        <w:pStyle w:val="Heading3"/>
      </w:pPr>
      <w:bookmarkStart w:id="93" w:name="_Toc352169195"/>
      <w:r>
        <w:t>NGEO-WEBC-VTP-0130</w:t>
      </w:r>
      <w:bookmarkEnd w:id="9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NGEO-CTRL-VTP-0130</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lang w:val="en-US"/>
              </w:rPr>
              <w:t>Download Managers Monitoring</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F824B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lastRenderedPageBreak/>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CB1949" w:rsidRDefault="00E16E38" w:rsidP="00E61BC8">
            <w:pPr>
              <w:spacing w:after="0"/>
              <w:rPr>
                <w:sz w:val="4"/>
              </w:rPr>
            </w:pPr>
          </w:p>
          <w:p w:rsidR="00E16E38" w:rsidRPr="00BA15A0" w:rsidRDefault="00E16E38" w:rsidP="00E61BC8">
            <w:pPr>
              <w:spacing w:after="0"/>
              <w:rPr>
                <w:sz w:val="2"/>
              </w:rPr>
            </w:pPr>
          </w:p>
          <w:p w:rsidR="00E16E38" w:rsidRPr="00EE011B" w:rsidRDefault="00E16E38" w:rsidP="00E61BC8">
            <w:pPr>
              <w:spacing w:after="0"/>
              <w:rPr>
                <w:sz w:val="2"/>
              </w:rPr>
            </w:pPr>
          </w:p>
          <w:p w:rsidR="00E12E47" w:rsidRPr="007C2567" w:rsidRDefault="00E12E47" w:rsidP="00E12E47">
            <w:pPr>
              <w:spacing w:after="0"/>
            </w:pPr>
            <w:r>
              <w:t>Screenshot for each PFC</w:t>
            </w:r>
          </w:p>
          <w:p w:rsidR="00206722" w:rsidRPr="007C2567" w:rsidRDefault="00206722" w:rsidP="00E61BC8">
            <w:pPr>
              <w:spacing w:after="0"/>
              <w:rPr>
                <w:color w:val="548DD4"/>
                <w:sz w:val="16"/>
                <w:szCs w:val="16"/>
                <w:lang w:val="en-US"/>
              </w:rPr>
            </w:pPr>
          </w:p>
        </w:tc>
      </w:tr>
      <w:tr w:rsidR="00E16E38" w:rsidRPr="007C2567" w:rsidTr="00206722">
        <w:tc>
          <w:tcPr>
            <w:tcW w:w="865" w:type="dxa"/>
            <w:tcBorders>
              <w:bottom w:val="single" w:sz="6" w:space="0" w:color="auto"/>
            </w:tcBorders>
            <w:shd w:val="clear" w:color="auto" w:fill="A6A6A6"/>
          </w:tcPr>
          <w:p w:rsidR="00E16E38" w:rsidRPr="007C2567" w:rsidRDefault="00E16E38" w:rsidP="00E61BC8">
            <w:pPr>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E61BC8">
            <w:pPr>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E61BC8">
            <w:pPr>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E61BC8">
            <w:pPr>
              <w:spacing w:after="0"/>
              <w:jc w:val="center"/>
              <w:rPr>
                <w:b/>
                <w:sz w:val="14"/>
                <w:szCs w:val="14"/>
              </w:rPr>
            </w:pPr>
            <w:r w:rsidRPr="007C2567">
              <w:rPr>
                <w:b/>
                <w:sz w:val="14"/>
                <w:szCs w:val="14"/>
              </w:rPr>
              <w:t>Pass/Fail Criteria Id</w:t>
            </w:r>
          </w:p>
        </w:tc>
      </w:tr>
      <w:tr w:rsidR="00E16E38" w:rsidRPr="0056181B"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605512" w:rsidRDefault="00E16E38" w:rsidP="00E61BC8">
            <w:pPr>
              <w:spacing w:after="0"/>
              <w:jc w:val="center"/>
              <w:rPr>
                <w:sz w:val="14"/>
                <w:szCs w:val="14"/>
              </w:rPr>
            </w:pPr>
            <w:r w:rsidRPr="00605512">
              <w:rPr>
                <w:sz w:val="14"/>
                <w:szCs w:val="14"/>
              </w:rPr>
              <w:t>Step-10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605512" w:rsidRDefault="00E16E38" w:rsidP="00E61BC8">
            <w:pPr>
              <w:spacing w:after="0"/>
              <w:jc w:val="center"/>
              <w:rPr>
                <w:sz w:val="14"/>
                <w:szCs w:val="14"/>
              </w:rPr>
            </w:pPr>
          </w:p>
        </w:tc>
      </w:tr>
      <w:tr w:rsidR="00E16E38" w:rsidRPr="00732447"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605512" w:rsidRDefault="00E16E38" w:rsidP="00E61BC8">
            <w:pPr>
              <w:spacing w:after="0"/>
              <w:jc w:val="center"/>
              <w:rPr>
                <w:sz w:val="14"/>
                <w:szCs w:val="14"/>
              </w:rPr>
            </w:pPr>
            <w:r w:rsidRPr="00605512">
              <w:rPr>
                <w:sz w:val="14"/>
                <w:szCs w:val="14"/>
              </w:rPr>
              <w:t>Step-20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605512" w:rsidRDefault="00E16E38" w:rsidP="00E61BC8">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US"/>
              </w:rPr>
            </w:pPr>
            <w:r>
              <w:rPr>
                <w:rFonts w:cstheme="minorHAnsi"/>
                <w:lang w:val="en-US"/>
              </w:rPr>
              <w:t>A tabular view is displayed. The default selected tab is the “Download Managers” with a table of registered download managers.</w:t>
            </w:r>
          </w:p>
          <w:p w:rsidR="00E16E38" w:rsidRDefault="00E16E38" w:rsidP="00E61BC8">
            <w:pPr>
              <w:spacing w:after="0"/>
              <w:rPr>
                <w:rFonts w:cstheme="minorHAnsi"/>
                <w:lang w:val="en-US"/>
              </w:rPr>
            </w:pPr>
            <w:r>
              <w:rPr>
                <w:rFonts w:cstheme="minorHAnsi"/>
                <w:lang w:val="en-US"/>
              </w:rPr>
              <w:t>For each download manager, the name, the identifier, the status, the user id, the ip address and the last access date are displayed.</w:t>
            </w:r>
          </w:p>
          <w:p w:rsidR="00E16E38" w:rsidRDefault="00E16E38" w:rsidP="00E61BC8">
            <w:pPr>
              <w:spacing w:after="0"/>
              <w:rPr>
                <w:rFonts w:cstheme="minorHAnsi"/>
                <w:lang w:val="en-US"/>
              </w:rPr>
            </w:pPr>
            <w:r>
              <w:rPr>
                <w:rFonts w:cstheme="minorHAnsi"/>
                <w:lang w:val="en-US"/>
              </w:rPr>
              <w:t>For an active download manager a circular green icon is displayed in for an inactive download manager a circular yellow red icon is displayed, for an stopped download manager a circular red icon is displayed.</w:t>
            </w:r>
          </w:p>
          <w:p w:rsidR="00E16E38" w:rsidRPr="003C0A28" w:rsidRDefault="00E16E38" w:rsidP="00E61BC8">
            <w:pPr>
              <w:spacing w:after="0"/>
              <w:rPr>
                <w:rFonts w:cstheme="minorHAnsi"/>
                <w:lang w:val="en-US"/>
              </w:rPr>
            </w:pPr>
            <w:r>
              <w:rPr>
                <w:rFonts w:cstheme="minorHAnsi"/>
                <w:lang w:val="en-US"/>
              </w:rPr>
              <w:t>A button to install a download manager is displayed.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605512" w:rsidRDefault="00E16E38" w:rsidP="00E61BC8">
            <w:pPr>
              <w:spacing w:after="0"/>
              <w:jc w:val="center"/>
              <w:rPr>
                <w:sz w:val="14"/>
                <w:szCs w:val="14"/>
              </w:rPr>
            </w:pPr>
          </w:p>
        </w:tc>
      </w:tr>
      <w:tr w:rsidR="00E16E38" w:rsidRPr="004E5884"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605512" w:rsidRDefault="00E16E38" w:rsidP="00E61BC8">
            <w:pPr>
              <w:spacing w:after="0"/>
              <w:jc w:val="center"/>
              <w:rPr>
                <w:sz w:val="14"/>
                <w:szCs w:val="14"/>
              </w:rPr>
            </w:pPr>
            <w:r w:rsidRPr="00605512">
              <w:rPr>
                <w:sz w:val="14"/>
                <w:szCs w:val="14"/>
              </w:rPr>
              <w:t>Step-30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pStyle w:val="NormalStep"/>
              <w:rPr>
                <w:rFonts w:asciiTheme="minorHAnsi" w:hAnsiTheme="minorHAnsi" w:cstheme="minorHAnsi"/>
                <w:sz w:val="22"/>
                <w:szCs w:val="22"/>
              </w:rPr>
            </w:pPr>
            <w:r>
              <w:rPr>
                <w:rFonts w:asciiTheme="minorHAnsi" w:hAnsiTheme="minorHAnsi" w:cstheme="minorHAnsi"/>
                <w:sz w:val="22"/>
                <w:szCs w:val="22"/>
              </w:rPr>
              <w:t>Click on an active download manager</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605512" w:rsidRDefault="00E16E38" w:rsidP="00E61BC8">
            <w:pPr>
              <w:spacing w:after="0"/>
              <w:rPr>
                <w:rFonts w:cstheme="minorHAnsi"/>
                <w:lang w:val="en-US"/>
              </w:rPr>
            </w:pPr>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605512" w:rsidRDefault="00E16E38" w:rsidP="00E61BC8">
            <w:pPr>
              <w:spacing w:after="0"/>
              <w:jc w:val="center"/>
              <w:rPr>
                <w:sz w:val="14"/>
                <w:szCs w:val="14"/>
              </w:rPr>
            </w:pPr>
          </w:p>
        </w:tc>
      </w:tr>
      <w:tr w:rsidR="00E16E38" w:rsidRPr="004E5884"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605512" w:rsidRDefault="00E16E38" w:rsidP="00E61BC8">
            <w:pPr>
              <w:spacing w:after="0"/>
              <w:jc w:val="center"/>
              <w:rPr>
                <w:sz w:val="14"/>
                <w:szCs w:val="14"/>
              </w:rPr>
            </w:pPr>
            <w:r w:rsidRPr="00605512">
              <w:rPr>
                <w:sz w:val="14"/>
                <w:szCs w:val="14"/>
              </w:rPr>
              <w:t>Step-40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pStyle w:val="NormalStep"/>
              <w:rPr>
                <w:rFonts w:asciiTheme="minorHAnsi" w:hAnsiTheme="minorHAnsi" w:cstheme="minorHAnsi"/>
                <w:sz w:val="22"/>
                <w:szCs w:val="22"/>
              </w:rPr>
            </w:pPr>
            <w:r w:rsidRPr="00BA15A0">
              <w:rPr>
                <w:rFonts w:asciiTheme="minorHAnsi" w:hAnsiTheme="minorHAnsi" w:cstheme="minorHAnsi"/>
                <w:sz w:val="22"/>
                <w:szCs w:val="22"/>
              </w:rPr>
              <w:t>Click on the ‘Stop’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605512" w:rsidRDefault="00E16E38" w:rsidP="00E61BC8">
            <w:pPr>
              <w:spacing w:after="0"/>
              <w:rPr>
                <w:rFonts w:cstheme="minorHAnsi"/>
                <w:lang w:val="en-US"/>
              </w:rPr>
            </w:pPr>
            <w:r w:rsidRPr="00605512">
              <w:rPr>
                <w:rFonts w:cstheme="minorHAnsi"/>
                <w:lang w:val="en-US"/>
              </w:rPr>
              <w:t>The message ‘</w:t>
            </w:r>
            <w:r>
              <w:rPr>
                <w:rFonts w:cstheme="minorHAnsi"/>
                <w:lang w:val="en-US"/>
              </w:rPr>
              <w:t>The server has received a stop command” appears. T</w:t>
            </w:r>
            <w:r w:rsidRPr="00605512">
              <w:rPr>
                <w:rFonts w:cstheme="minorHAnsi"/>
                <w:lang w:val="en-US"/>
              </w:rPr>
              <w:t xml:space="preserve">he </w:t>
            </w:r>
            <w:r>
              <w:rPr>
                <w:rFonts w:cstheme="minorHAnsi"/>
                <w:lang w:val="en-US"/>
              </w:rPr>
              <w:t>Stop</w:t>
            </w:r>
            <w:r w:rsidRPr="00605512">
              <w:rPr>
                <w:rFonts w:cstheme="minorHAnsi"/>
                <w:lang w:val="en-US"/>
              </w:rPr>
              <w:t>/</w:t>
            </w:r>
            <w:r>
              <w:rPr>
                <w:rFonts w:cstheme="minorHAnsi"/>
                <w:lang w:val="en-US"/>
              </w:rPr>
              <w:t xml:space="preserve"> 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 d</w:t>
            </w:r>
            <w:r w:rsidRPr="00605512">
              <w:rPr>
                <w:rFonts w:cstheme="minorHAnsi"/>
                <w:lang w:val="en-US"/>
              </w:rPr>
              <w:t>isable</w:t>
            </w:r>
            <w:r>
              <w:rPr>
                <w:rFonts w:cstheme="minorHAnsi"/>
                <w:lang w:val="en-US"/>
              </w:rPr>
              <w:t>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605512" w:rsidRDefault="00E16E38" w:rsidP="00E61BC8">
            <w:pPr>
              <w:spacing w:after="0"/>
              <w:jc w:val="center"/>
              <w:rPr>
                <w:sz w:val="14"/>
                <w:szCs w:val="14"/>
              </w:rPr>
            </w:pPr>
          </w:p>
        </w:tc>
      </w:tr>
      <w:tr w:rsidR="00E16E38" w:rsidRPr="004E5884"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605512" w:rsidRDefault="00E16E38" w:rsidP="00E61BC8">
            <w:pPr>
              <w:spacing w:after="0"/>
              <w:jc w:val="center"/>
              <w:rPr>
                <w:sz w:val="14"/>
                <w:szCs w:val="14"/>
              </w:rPr>
            </w:pPr>
            <w:r w:rsidRPr="00605512">
              <w:rPr>
                <w:sz w:val="14"/>
                <w:szCs w:val="14"/>
              </w:rPr>
              <w:t>Step-50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pStyle w:val="NormalStep"/>
              <w:rPr>
                <w:rFonts w:asciiTheme="minorHAnsi" w:hAnsiTheme="minorHAnsi" w:cstheme="minorHAnsi"/>
                <w:sz w:val="22"/>
                <w:szCs w:val="22"/>
              </w:rPr>
            </w:pPr>
            <w:r>
              <w:rPr>
                <w:rFonts w:asciiTheme="minorHAnsi" w:hAnsiTheme="minorHAnsi" w:cstheme="minorHAnsi"/>
                <w:sz w:val="22"/>
                <w:szCs w:val="22"/>
              </w:rPr>
              <w:t>Click on an inactive download manager</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605512" w:rsidRDefault="00E16E38" w:rsidP="00E61BC8">
            <w:pPr>
              <w:spacing w:after="0"/>
              <w:rPr>
                <w:rFonts w:cstheme="minorHAnsi"/>
                <w:lang w:val="en-US"/>
              </w:rPr>
            </w:pPr>
            <w:r w:rsidRPr="00605512">
              <w:rPr>
                <w:rFonts w:cstheme="minorHAnsi"/>
                <w:lang w:val="en-US"/>
              </w:rPr>
              <w:t>The ‘</w:t>
            </w:r>
            <w:r>
              <w:rPr>
                <w:rFonts w:cstheme="minorHAnsi"/>
                <w:lang w:val="en-US"/>
              </w:rPr>
              <w:t>Stop</w:t>
            </w:r>
            <w:r w:rsidRPr="00605512">
              <w:rPr>
                <w:rFonts w:cstheme="minorHAnsi"/>
                <w:lang w:val="en-US"/>
              </w:rPr>
              <w:t xml:space="preserve">’ </w:t>
            </w:r>
            <w:r>
              <w:rPr>
                <w:rFonts w:cstheme="minorHAnsi"/>
                <w:lang w:val="en-US"/>
              </w:rPr>
              <w:t xml:space="preserve">and </w:t>
            </w:r>
            <w:r w:rsidRPr="00605512">
              <w:rPr>
                <w:rFonts w:cstheme="minorHAnsi"/>
                <w:lang w:val="en-US"/>
              </w:rPr>
              <w:t>‘</w:t>
            </w:r>
            <w:r>
              <w:rPr>
                <w:rFonts w:cstheme="minorHAnsi"/>
                <w:lang w:val="en-US"/>
              </w:rPr>
              <w:t>Stop Immediately</w:t>
            </w:r>
            <w:r w:rsidRPr="00605512">
              <w:rPr>
                <w:rFonts w:cstheme="minorHAnsi"/>
                <w:lang w:val="en-US"/>
              </w:rPr>
              <w:t>’</w:t>
            </w:r>
            <w:r>
              <w:rPr>
                <w:rFonts w:cstheme="minorHAnsi"/>
                <w:lang w:val="en-US"/>
              </w:rPr>
              <w:t xml:space="preserve"> </w:t>
            </w:r>
            <w:r w:rsidRPr="00605512">
              <w:rPr>
                <w:rFonts w:cstheme="minorHAnsi"/>
                <w:lang w:val="en-US"/>
              </w:rPr>
              <w:t>button</w:t>
            </w:r>
            <w:r>
              <w:rPr>
                <w:rFonts w:cstheme="minorHAnsi"/>
                <w:lang w:val="en-US"/>
              </w:rPr>
              <w:t>s</w:t>
            </w:r>
            <w:r w:rsidRPr="00605512">
              <w:rPr>
                <w:rFonts w:cstheme="minorHAnsi"/>
                <w:lang w:val="en-US"/>
              </w:rPr>
              <w:t xml:space="preserve"> </w:t>
            </w:r>
            <w:r>
              <w:rPr>
                <w:rFonts w:cstheme="minorHAnsi"/>
                <w:lang w:val="en-US"/>
              </w:rPr>
              <w:t>are</w:t>
            </w:r>
            <w:r w:rsidRPr="00605512">
              <w:rPr>
                <w:rFonts w:cstheme="minorHAnsi"/>
                <w:lang w:val="en-US"/>
              </w:rPr>
              <w:t xml:space="preserve"> enabled.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605512" w:rsidRDefault="00E16E38" w:rsidP="00E61BC8">
            <w:pPr>
              <w:spacing w:after="0"/>
              <w:jc w:val="center"/>
              <w:rPr>
                <w:sz w:val="14"/>
                <w:szCs w:val="14"/>
              </w:rPr>
            </w:pPr>
          </w:p>
        </w:tc>
      </w:tr>
      <w:tr w:rsidR="00E16E38" w:rsidRPr="0056181B"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605512" w:rsidRDefault="00E16E38" w:rsidP="00E61BC8">
            <w:pPr>
              <w:spacing w:after="0"/>
              <w:jc w:val="center"/>
              <w:rPr>
                <w:sz w:val="14"/>
                <w:szCs w:val="14"/>
              </w:rPr>
            </w:pPr>
            <w:r w:rsidRPr="00605512">
              <w:rPr>
                <w:sz w:val="14"/>
                <w:szCs w:val="14"/>
              </w:rPr>
              <w:t>Step-60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pStyle w:val="NormalStep"/>
              <w:rPr>
                <w:rFonts w:asciiTheme="minorHAnsi" w:hAnsiTheme="minorHAnsi" w:cstheme="minorHAnsi"/>
                <w:sz w:val="22"/>
                <w:szCs w:val="22"/>
              </w:rPr>
            </w:pPr>
            <w:r>
              <w:rPr>
                <w:rFonts w:asciiTheme="minorHAnsi" w:hAnsiTheme="minorHAnsi" w:cstheme="minorHAnsi"/>
                <w:sz w:val="22"/>
                <w:szCs w:val="22"/>
              </w:rPr>
              <w:t>Click on the ‘Stop Immediately’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605512" w:rsidRDefault="00E16E38" w:rsidP="00E61BC8">
            <w:pPr>
              <w:spacing w:after="0"/>
              <w:rPr>
                <w:rFonts w:cstheme="minorHAnsi"/>
                <w:lang w:val="en-US"/>
              </w:rPr>
            </w:pPr>
            <w:r w:rsidRPr="00605512">
              <w:rPr>
                <w:rFonts w:cstheme="minorHAnsi"/>
                <w:lang w:val="en-US"/>
              </w:rPr>
              <w:t>The message ‘</w:t>
            </w:r>
            <w:r>
              <w:rPr>
                <w:rFonts w:cstheme="minorHAnsi"/>
                <w:lang w:val="en-US"/>
              </w:rPr>
              <w:t xml:space="preserve">The server has received a stop </w:t>
            </w:r>
            <w:r>
              <w:rPr>
                <w:rFonts w:cstheme="minorHAnsi"/>
                <w:lang w:val="en-US"/>
              </w:rPr>
              <w:lastRenderedPageBreak/>
              <w:t>immediately command” appears.</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605512" w:rsidRDefault="00E16E38" w:rsidP="00E61BC8">
            <w:pPr>
              <w:spacing w:after="0"/>
              <w:jc w:val="center"/>
              <w:rPr>
                <w:sz w:val="14"/>
                <w:szCs w:val="14"/>
              </w:rPr>
            </w:pPr>
            <w:r w:rsidRPr="00605512">
              <w:rPr>
                <w:sz w:val="14"/>
                <w:szCs w:val="14"/>
              </w:rPr>
              <w:lastRenderedPageBreak/>
              <w:t>NGEO-WEBC-PFC-0130</w:t>
            </w:r>
          </w:p>
        </w:tc>
      </w:tr>
      <w:tr w:rsidR="00E16E38" w:rsidRPr="0056181B"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605512" w:rsidRDefault="00E16E38" w:rsidP="00E61BC8">
            <w:pPr>
              <w:spacing w:after="0"/>
              <w:jc w:val="center"/>
              <w:rPr>
                <w:sz w:val="14"/>
                <w:szCs w:val="14"/>
              </w:rPr>
            </w:pPr>
            <w:r>
              <w:rPr>
                <w:sz w:val="14"/>
                <w:szCs w:val="14"/>
              </w:rPr>
              <w:lastRenderedPageBreak/>
              <w:t>Step-7</w:t>
            </w:r>
            <w:r w:rsidRPr="00605512">
              <w:rPr>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pStyle w:val="NormalStep"/>
              <w:rPr>
                <w:rFonts w:asciiTheme="minorHAnsi" w:hAnsiTheme="minorHAnsi" w:cstheme="minorHAnsi"/>
                <w:sz w:val="22"/>
                <w:szCs w:val="22"/>
              </w:rPr>
            </w:pPr>
            <w:r>
              <w:rPr>
                <w:rFonts w:asciiTheme="minorHAnsi" w:hAnsiTheme="minorHAnsi" w:cstheme="minorHAnsi"/>
                <w:sz w:val="22"/>
                <w:szCs w:val="22"/>
              </w:rPr>
              <w:t>Repeat step 50.</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605512" w:rsidRDefault="00E16E38" w:rsidP="00E61BC8">
            <w:pPr>
              <w:spacing w:after="0"/>
              <w:rPr>
                <w:rFonts w:cstheme="minorHAnsi"/>
                <w:lang w:val="en-US"/>
              </w:rPr>
            </w:pPr>
            <w:r>
              <w:rPr>
                <w:rFonts w:cstheme="minorHAnsi"/>
                <w:lang w:val="en-US"/>
              </w:rPr>
              <w:t>The message: “Cannot change status: The download manager has just been stopped” appears.</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605512" w:rsidRDefault="00E16E38" w:rsidP="00E61BC8">
            <w:pPr>
              <w:spacing w:after="0"/>
              <w:jc w:val="center"/>
              <w:rPr>
                <w:sz w:val="14"/>
                <w:szCs w:val="14"/>
              </w:rPr>
            </w:pPr>
          </w:p>
        </w:tc>
      </w:tr>
    </w:tbl>
    <w:p w:rsidR="00E16E38" w:rsidRPr="00697B64" w:rsidRDefault="00E16E38" w:rsidP="00E16E38">
      <w:pPr>
        <w:pStyle w:val="Heading3"/>
      </w:pPr>
      <w:bookmarkStart w:id="94" w:name="_Toc352169196"/>
      <w:r>
        <w:t>NGEO-WEBC-VTP-0131</w:t>
      </w:r>
      <w:bookmarkEnd w:id="9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NGEO-CTRL-VTP-0131</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lang w:val="en-US"/>
              </w:rPr>
              <w:t>Download Managers Monitoring when no download manager has been registered</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2E47" w:rsidRPr="007C2567" w:rsidRDefault="00E12E47" w:rsidP="00E12E47">
            <w:pPr>
              <w:spacing w:after="0"/>
            </w:pPr>
            <w:r>
              <w:t>Screenshot for each PFC</w:t>
            </w:r>
          </w:p>
          <w:p w:rsidR="00E16E38" w:rsidRPr="007C2567" w:rsidRDefault="00E16E38" w:rsidP="00206722">
            <w:pPr>
              <w:spacing w:after="0"/>
              <w:rPr>
                <w:color w:val="548DD4"/>
                <w:sz w:val="16"/>
                <w:szCs w:val="16"/>
                <w:lang w:val="en-US"/>
              </w:rPr>
            </w:pPr>
          </w:p>
        </w:tc>
      </w:tr>
      <w:tr w:rsidR="00E16E38" w:rsidRPr="007C2567" w:rsidTr="00206722">
        <w:tc>
          <w:tcPr>
            <w:tcW w:w="865" w:type="dxa"/>
            <w:tcBorders>
              <w:bottom w:val="single" w:sz="6" w:space="0" w:color="auto"/>
            </w:tcBorders>
            <w:shd w:val="clear" w:color="auto" w:fill="A6A6A6"/>
          </w:tcPr>
          <w:p w:rsidR="00E16E38" w:rsidRPr="007C2567" w:rsidRDefault="00E16E38" w:rsidP="00E61BC8">
            <w:pPr>
              <w:spacing w:after="0"/>
              <w:jc w:val="center"/>
              <w:rPr>
                <w:b/>
                <w:sz w:val="14"/>
                <w:szCs w:val="14"/>
              </w:rPr>
            </w:pPr>
            <w:r w:rsidRPr="007C2567">
              <w:rPr>
                <w:b/>
                <w:sz w:val="14"/>
                <w:szCs w:val="14"/>
              </w:rPr>
              <w:t>Step</w:t>
            </w:r>
          </w:p>
        </w:tc>
        <w:tc>
          <w:tcPr>
            <w:tcW w:w="3499" w:type="dxa"/>
            <w:gridSpan w:val="4"/>
            <w:tcBorders>
              <w:bottom w:val="single" w:sz="6" w:space="0" w:color="auto"/>
            </w:tcBorders>
            <w:shd w:val="clear" w:color="auto" w:fill="A6A6A6"/>
          </w:tcPr>
          <w:p w:rsidR="00E16E38" w:rsidRPr="007C2567" w:rsidRDefault="00E16E38" w:rsidP="00E61BC8">
            <w:pPr>
              <w:spacing w:after="0"/>
              <w:jc w:val="center"/>
              <w:rPr>
                <w:b/>
                <w:sz w:val="14"/>
                <w:szCs w:val="14"/>
              </w:rPr>
            </w:pPr>
            <w:r w:rsidRPr="007C2567">
              <w:rPr>
                <w:b/>
                <w:sz w:val="14"/>
                <w:szCs w:val="14"/>
              </w:rPr>
              <w:t>Action</w:t>
            </w:r>
          </w:p>
        </w:tc>
        <w:tc>
          <w:tcPr>
            <w:tcW w:w="2690" w:type="dxa"/>
            <w:gridSpan w:val="2"/>
            <w:tcBorders>
              <w:bottom w:val="single" w:sz="6" w:space="0" w:color="auto"/>
            </w:tcBorders>
            <w:shd w:val="clear" w:color="auto" w:fill="A6A6A6"/>
          </w:tcPr>
          <w:p w:rsidR="00E16E38" w:rsidRPr="007C2567" w:rsidRDefault="00E16E38" w:rsidP="00E61BC8">
            <w:pPr>
              <w:spacing w:after="0"/>
              <w:jc w:val="center"/>
              <w:rPr>
                <w:b/>
                <w:sz w:val="14"/>
                <w:szCs w:val="14"/>
              </w:rPr>
            </w:pPr>
            <w:r w:rsidRPr="007C2567">
              <w:rPr>
                <w:b/>
                <w:sz w:val="14"/>
                <w:szCs w:val="14"/>
              </w:rPr>
              <w:t>Expected output</w:t>
            </w:r>
          </w:p>
        </w:tc>
        <w:tc>
          <w:tcPr>
            <w:tcW w:w="1559" w:type="dxa"/>
            <w:tcBorders>
              <w:bottom w:val="single" w:sz="6" w:space="0" w:color="auto"/>
            </w:tcBorders>
            <w:shd w:val="clear" w:color="auto" w:fill="A6A6A6"/>
          </w:tcPr>
          <w:p w:rsidR="00E16E38" w:rsidRPr="007C2567" w:rsidRDefault="00E16E38" w:rsidP="00E61BC8">
            <w:pPr>
              <w:spacing w:after="0"/>
              <w:jc w:val="center"/>
              <w:rPr>
                <w:b/>
                <w:sz w:val="14"/>
                <w:szCs w:val="14"/>
              </w:rPr>
            </w:pPr>
            <w:r w:rsidRPr="007C2567">
              <w:rPr>
                <w:b/>
                <w:sz w:val="14"/>
                <w:szCs w:val="14"/>
              </w:rPr>
              <w:t>Pass/Fail Criteria Id</w:t>
            </w:r>
          </w:p>
        </w:tc>
      </w:tr>
      <w:tr w:rsidR="00E16E38" w:rsidRPr="0056181B"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44FC8" w:rsidRDefault="00E16E38" w:rsidP="00E61BC8">
            <w:pPr>
              <w:spacing w:after="0"/>
              <w:jc w:val="center"/>
              <w:rPr>
                <w:i/>
                <w:sz w:val="14"/>
                <w:szCs w:val="14"/>
              </w:rPr>
            </w:pPr>
            <w:r w:rsidRPr="005D1206">
              <w:rPr>
                <w:i/>
                <w:sz w:val="14"/>
                <w:szCs w:val="14"/>
              </w:rPr>
              <w:t>Step-10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tcPr>
          <w:p w:rsidR="00E16E38" w:rsidRPr="00057FF1" w:rsidRDefault="00E16E38" w:rsidP="00E61BC8">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Pr>
                <w:rFonts w:asciiTheme="minorHAnsi" w:hAnsiTheme="minorHAnsi" w:cstheme="minorHAnsi"/>
                <w:sz w:val="22"/>
                <w:szCs w:val="22"/>
              </w:rPr>
              <w:t xml:space="preserve"> the web client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E16E38" w:rsidRPr="00057FF1" w:rsidRDefault="00E16E38" w:rsidP="00E61BC8">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56181B" w:rsidRDefault="00E16E38" w:rsidP="00E61BC8">
            <w:pPr>
              <w:spacing w:after="0"/>
              <w:jc w:val="center"/>
              <w:rPr>
                <w:i/>
                <w:sz w:val="14"/>
                <w:szCs w:val="14"/>
              </w:rPr>
            </w:pPr>
          </w:p>
        </w:tc>
      </w:tr>
      <w:tr w:rsidR="00E16E38" w:rsidRPr="0056181B"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D1206" w:rsidRDefault="00E16E38" w:rsidP="00E61BC8">
            <w:pPr>
              <w:spacing w:after="0"/>
              <w:jc w:val="center"/>
              <w:rPr>
                <w:i/>
                <w:sz w:val="14"/>
                <w:szCs w:val="14"/>
              </w:rPr>
            </w:pPr>
            <w:r>
              <w:rPr>
                <w:i/>
                <w:sz w:val="14"/>
                <w:szCs w:val="14"/>
              </w:rPr>
              <w:t>Step-20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tcPr>
          <w:p w:rsidR="00E16E38" w:rsidRPr="00E24DDB" w:rsidRDefault="00E16E38" w:rsidP="00E61BC8">
            <w:pPr>
              <w:pStyle w:val="NormalStep"/>
              <w:rPr>
                <w:rFonts w:asciiTheme="minorHAnsi" w:hAnsiTheme="minorHAnsi" w:cstheme="minorHAnsi"/>
                <w:b/>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E16E38" w:rsidRDefault="00E16E38" w:rsidP="00E61BC8">
            <w:pPr>
              <w:spacing w:after="0"/>
              <w:rPr>
                <w:rFonts w:cstheme="minorHAnsi"/>
                <w:lang w:val="en-US"/>
              </w:rPr>
            </w:pPr>
            <w:r>
              <w:rPr>
                <w:rFonts w:cstheme="minorHAnsi"/>
                <w:lang w:val="en-US"/>
              </w:rPr>
              <w:t>A tabular view is displayed. The default selected tab is the “Download Managers”.</w:t>
            </w:r>
          </w:p>
          <w:p w:rsidR="00E16E38" w:rsidRDefault="00E16E38" w:rsidP="00E61BC8">
            <w:pPr>
              <w:spacing w:after="0"/>
              <w:rPr>
                <w:rFonts w:cstheme="minorHAnsi"/>
                <w:lang w:val="en-US"/>
              </w:rPr>
            </w:pPr>
            <w:r>
              <w:rPr>
                <w:rFonts w:cstheme="minorHAnsi"/>
                <w:lang w:val="en-US"/>
              </w:rPr>
              <w:t>The view contains:</w:t>
            </w:r>
          </w:p>
          <w:p w:rsidR="00E16E38" w:rsidRPr="003C0A28" w:rsidRDefault="00E16E38" w:rsidP="00E61BC8">
            <w:pPr>
              <w:spacing w:after="0"/>
              <w:rPr>
                <w:rFonts w:cstheme="minorHAnsi"/>
                <w:lang w:val="en-US"/>
              </w:rPr>
            </w:pPr>
            <w:r>
              <w:rPr>
                <w:rFonts w:cstheme="minorHAnsi"/>
                <w:lang w:val="en-US"/>
              </w:rPr>
              <w:t xml:space="preserve">The message “No download manager has been registered. To install a Download Manager click on the following button: ” and A button “Install Download Manager”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732447" w:rsidRDefault="00E16E38" w:rsidP="00E61BC8">
            <w:pPr>
              <w:spacing w:after="0"/>
              <w:jc w:val="center"/>
              <w:rPr>
                <w:i/>
                <w:sz w:val="14"/>
                <w:szCs w:val="14"/>
                <w:lang w:val="en-US"/>
              </w:rPr>
            </w:pPr>
            <w:r w:rsidRPr="0056181B">
              <w:rPr>
                <w:i/>
                <w:sz w:val="14"/>
                <w:szCs w:val="14"/>
              </w:rPr>
              <w:t>NGEO-</w:t>
            </w:r>
            <w:r>
              <w:rPr>
                <w:i/>
                <w:sz w:val="14"/>
                <w:szCs w:val="14"/>
              </w:rPr>
              <w:t>WEBC-PFC-0131</w:t>
            </w:r>
          </w:p>
        </w:tc>
      </w:tr>
      <w:tr w:rsidR="00E16E38" w:rsidRPr="0056181B"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44FC8" w:rsidRDefault="00E16E38" w:rsidP="00E61BC8">
            <w:pPr>
              <w:spacing w:after="0"/>
              <w:jc w:val="center"/>
              <w:rPr>
                <w:i/>
                <w:sz w:val="14"/>
                <w:szCs w:val="14"/>
              </w:rPr>
            </w:pPr>
            <w:r>
              <w:rPr>
                <w:i/>
                <w:sz w:val="14"/>
                <w:szCs w:val="14"/>
              </w:rPr>
              <w:t>Step-3</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tcPr>
          <w:p w:rsidR="00E16E38" w:rsidRPr="00057FF1" w:rsidRDefault="00E16E38" w:rsidP="00E61BC8">
            <w:pPr>
              <w:pStyle w:val="NormalStep"/>
              <w:rPr>
                <w:rFonts w:asciiTheme="minorHAnsi" w:hAnsiTheme="minorHAnsi" w:cstheme="minorHAnsi"/>
                <w:sz w:val="22"/>
                <w:szCs w:val="22"/>
              </w:rPr>
            </w:pPr>
            <w:r>
              <w:rPr>
                <w:rFonts w:asciiTheme="minorHAnsi" w:hAnsiTheme="minorHAnsi" w:cstheme="minorHAnsi"/>
                <w:sz w:val="22"/>
                <w:szCs w:val="22"/>
              </w:rPr>
              <w:t>Click on the button ‘Install Download Manager’</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tcPr>
          <w:p w:rsidR="00E16E38" w:rsidRPr="00732447" w:rsidRDefault="00E16E38" w:rsidP="00E61BC8">
            <w:pPr>
              <w:spacing w:after="0"/>
              <w:rPr>
                <w:rFonts w:cstheme="minorHAnsi"/>
                <w:lang w:val="en-GB"/>
              </w:rPr>
            </w:pPr>
            <w:r>
              <w:rPr>
                <w:rFonts w:cstheme="minorHAnsi"/>
                <w:lang w:val="en-GB"/>
              </w:rPr>
              <w:t xml:space="preserve">The installation page of the download manager is displayed.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4E5884" w:rsidRDefault="00E16E38" w:rsidP="00E61BC8">
            <w:pPr>
              <w:spacing w:after="0"/>
              <w:jc w:val="center"/>
              <w:rPr>
                <w:sz w:val="14"/>
                <w:szCs w:val="14"/>
                <w:highlight w:val="yellow"/>
                <w:lang w:val="en-US"/>
              </w:rPr>
            </w:pPr>
          </w:p>
        </w:tc>
      </w:tr>
    </w:tbl>
    <w:p w:rsidR="00E16E38" w:rsidRPr="00697B64" w:rsidRDefault="00E16E38" w:rsidP="00E16E38">
      <w:pPr>
        <w:pStyle w:val="Heading3"/>
      </w:pPr>
      <w:bookmarkStart w:id="95" w:name="_Toc352169197"/>
      <w:r>
        <w:t>NGEO-WEBC-VTP-0140</w:t>
      </w:r>
      <w:bookmarkEnd w:id="9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NGEO-CTRL-VTP-0140</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lang w:val="en-US"/>
              </w:rPr>
              <w:t>Data Access Requests Monitoring</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lastRenderedPageBreak/>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F824B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2E47" w:rsidRPr="007C2567" w:rsidRDefault="00E12E47" w:rsidP="00E12E47">
            <w:pPr>
              <w:spacing w:after="0"/>
            </w:pPr>
            <w:r>
              <w:t>Screenshot for each PFC</w:t>
            </w:r>
          </w:p>
          <w:p w:rsidR="00E16E38" w:rsidRPr="007A4051" w:rsidRDefault="00E16E38" w:rsidP="00E61BC8">
            <w:pPr>
              <w:spacing w:after="0"/>
              <w:rPr>
                <w:sz w:val="2"/>
              </w:rPr>
            </w:pPr>
            <w:r>
              <w:t xml:space="preserve">         </w:t>
            </w:r>
          </w:p>
        </w:tc>
      </w:tr>
      <w:tr w:rsidR="00E16E38" w:rsidRPr="0056181B"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44FC8" w:rsidRDefault="00E16E38" w:rsidP="00E61BC8">
            <w:pPr>
              <w:spacing w:after="0"/>
              <w:jc w:val="center"/>
              <w:rPr>
                <w:i/>
                <w:sz w:val="14"/>
                <w:szCs w:val="14"/>
              </w:rPr>
            </w:pPr>
            <w:r w:rsidRPr="005D1206">
              <w:rPr>
                <w:i/>
                <w:sz w:val="14"/>
                <w:szCs w:val="14"/>
              </w:rPr>
              <w:t>Step-10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pStyle w:val="NormalStep"/>
              <w:rPr>
                <w:rFonts w:asciiTheme="minorHAnsi" w:hAnsiTheme="minorHAnsi" w:cstheme="minorHAnsi"/>
                <w:sz w:val="22"/>
                <w:szCs w:val="22"/>
              </w:rPr>
            </w:pPr>
            <w:r w:rsidRPr="00C51757">
              <w:rPr>
                <w:rFonts w:asciiTheme="minorHAnsi" w:hAnsiTheme="minorHAnsi" w:cstheme="minorHAnsi"/>
                <w:sz w:val="22"/>
                <w:szCs w:val="22"/>
              </w:rPr>
              <w:t>Launch</w:t>
            </w:r>
            <w:r>
              <w:rPr>
                <w:rFonts w:asciiTheme="minorHAnsi" w:hAnsiTheme="minorHAnsi" w:cstheme="minorHAnsi"/>
                <w:sz w:val="22"/>
                <w:szCs w:val="22"/>
              </w:rPr>
              <w:t xml:space="preserve"> the web client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spacing w:after="0"/>
              <w:rPr>
                <w:rFonts w:cstheme="minorHAnsi"/>
                <w:lang w:val="en-US"/>
              </w:rPr>
            </w:pPr>
            <w:r>
              <w:rPr>
                <w:rFonts w:cstheme="minorHAnsi"/>
                <w:lang w:val="en-US"/>
              </w:rPr>
              <w:t>The web client page is displayed.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56181B" w:rsidRDefault="00E16E38" w:rsidP="00E61BC8">
            <w:pPr>
              <w:spacing w:after="0"/>
              <w:jc w:val="center"/>
              <w:rPr>
                <w:i/>
                <w:sz w:val="14"/>
                <w:szCs w:val="14"/>
              </w:rPr>
            </w:pPr>
          </w:p>
        </w:tc>
      </w:tr>
      <w:tr w:rsidR="00E16E38" w:rsidRPr="00D65684"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D1206" w:rsidRDefault="00E16E38" w:rsidP="00E61BC8">
            <w:pPr>
              <w:spacing w:after="0"/>
              <w:jc w:val="center"/>
              <w:rPr>
                <w:i/>
                <w:sz w:val="14"/>
                <w:szCs w:val="14"/>
              </w:rPr>
            </w:pPr>
            <w:r>
              <w:rPr>
                <w:i/>
                <w:sz w:val="14"/>
                <w:szCs w:val="14"/>
              </w:rPr>
              <w:t>Step-20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B2632" w:rsidRDefault="00E16E38" w:rsidP="00E61BC8">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“My account”</w:t>
            </w:r>
            <w:r w:rsidRPr="00057FF1">
              <w:rPr>
                <w:rFonts w:asciiTheme="minorHAnsi" w:hAnsiTheme="minorHAnsi" w:cstheme="minorHAnsi"/>
                <w:sz w:val="22"/>
                <w:szCs w:val="22"/>
              </w:rPr>
              <w:t xml:space="preserve"> button icon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3C0A28" w:rsidRDefault="00E16E38" w:rsidP="00E61BC8">
            <w:pPr>
              <w:spacing w:after="0"/>
              <w:rPr>
                <w:rFonts w:cstheme="minorHAnsi"/>
                <w:lang w:val="en-US"/>
              </w:rPr>
            </w:pPr>
            <w:r>
              <w:rPr>
                <w:rFonts w:cstheme="minorHAnsi"/>
                <w:lang w:val="en-US"/>
              </w:rPr>
              <w:t xml:space="preserve">A tabular view is displayed. The default selected tab is the “Download Managers”.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0B2632" w:rsidRDefault="00E16E38" w:rsidP="00E61BC8">
            <w:pPr>
              <w:spacing w:after="0"/>
              <w:jc w:val="center"/>
              <w:rPr>
                <w:i/>
                <w:sz w:val="14"/>
                <w:szCs w:val="14"/>
              </w:rPr>
            </w:pPr>
          </w:p>
        </w:tc>
      </w:tr>
      <w:tr w:rsidR="00E16E38" w:rsidRPr="004E5884"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44FC8" w:rsidRDefault="00E16E38" w:rsidP="00E61BC8">
            <w:pPr>
              <w:spacing w:after="0"/>
              <w:jc w:val="center"/>
              <w:rPr>
                <w:i/>
                <w:sz w:val="14"/>
                <w:szCs w:val="14"/>
              </w:rPr>
            </w:pPr>
            <w:r>
              <w:rPr>
                <w:i/>
                <w:sz w:val="14"/>
                <w:szCs w:val="14"/>
              </w:rPr>
              <w:t>Step-3</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pStyle w:val="NormalStep"/>
              <w:rPr>
                <w:rFonts w:asciiTheme="minorHAnsi" w:hAnsiTheme="minorHAnsi" w:cstheme="minorHAnsi"/>
                <w:sz w:val="22"/>
                <w:szCs w:val="22"/>
              </w:rPr>
            </w:pPr>
            <w:r w:rsidRPr="00986A94">
              <w:rPr>
                <w:rFonts w:asciiTheme="minorHAnsi" w:hAnsiTheme="minorHAnsi" w:cstheme="minorHAnsi"/>
                <w:sz w:val="22"/>
                <w:szCs w:val="22"/>
              </w:rPr>
              <w:t>Click on the tab “Data Access Requests”</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B2632" w:rsidRDefault="00E16E38" w:rsidP="00E61BC8">
            <w:pPr>
              <w:spacing w:after="0"/>
              <w:rPr>
                <w:rFonts w:cstheme="minorHAnsi"/>
                <w:lang w:val="en-US"/>
              </w:rPr>
            </w:pPr>
            <w:r w:rsidRPr="000B2632">
              <w:rPr>
                <w:rFonts w:cstheme="minorHAnsi"/>
                <w:lang w:val="en-US"/>
              </w:rPr>
              <w:t>The data access requests monitoring view is displayed. In the left side is displayed the list of download managers which are assigned to data access requests.</w:t>
            </w:r>
          </w:p>
          <w:p w:rsidR="00E16E38" w:rsidRPr="000B2632" w:rsidRDefault="00E16E38" w:rsidP="00E61BC8">
            <w:pPr>
              <w:spacing w:after="0"/>
              <w:rPr>
                <w:rFonts w:cstheme="minorHAnsi"/>
                <w:lang w:val="en-US"/>
              </w:rPr>
            </w:pPr>
            <w:r w:rsidRPr="000B2632">
              <w:rPr>
                <w:rFonts w:cstheme="minorHAnsi"/>
                <w:lang w:val="en-US"/>
              </w:rPr>
              <w:t>In the right side, is displayed the list of submitted data access requests.   Each line in the list is a data access request.</w:t>
            </w:r>
          </w:p>
          <w:p w:rsidR="00E16E38" w:rsidRPr="000B2632" w:rsidRDefault="00E16E38" w:rsidP="00E61BC8">
            <w:pPr>
              <w:spacing w:after="0"/>
              <w:rPr>
                <w:rFonts w:cstheme="minorHAnsi"/>
                <w:lang w:val="en-US"/>
              </w:rPr>
            </w:pPr>
            <w:r w:rsidRPr="000B2632">
              <w:rPr>
                <w:rFonts w:cstheme="minorHAnsi"/>
                <w:lang w:val="en-US"/>
              </w:rPr>
              <w:t>The colored icon on the right side does match the status of the data access request.</w:t>
            </w:r>
          </w:p>
          <w:p w:rsidR="00E16E38" w:rsidRPr="000B2632" w:rsidRDefault="00E16E38" w:rsidP="00E61BC8">
            <w:pPr>
              <w:spacing w:after="0"/>
              <w:rPr>
                <w:rFonts w:cstheme="minorHAnsi"/>
                <w:lang w:val="en-US"/>
              </w:rPr>
            </w:pPr>
            <w:r w:rsidRPr="000B2632">
              <w:rPr>
                <w:rFonts w:cstheme="minorHAnsi"/>
                <w:lang w:val="en-US"/>
              </w:rPr>
              <w:t xml:space="preserve">Processing status is represented by a circular green icon. </w:t>
            </w:r>
          </w:p>
          <w:p w:rsidR="00E16E38" w:rsidRPr="000B2632" w:rsidRDefault="00E16E38" w:rsidP="00E61BC8">
            <w:pPr>
              <w:spacing w:after="0"/>
              <w:rPr>
                <w:rFonts w:cstheme="minorHAnsi"/>
                <w:lang w:val="en-US"/>
              </w:rPr>
            </w:pPr>
            <w:r w:rsidRPr="000B2632">
              <w:rPr>
                <w:rFonts w:cstheme="minorHAnsi"/>
                <w:lang w:val="en-US"/>
              </w:rPr>
              <w:t xml:space="preserve">Paused status is represented by a circular yellow icon. </w:t>
            </w:r>
          </w:p>
          <w:p w:rsidR="00E16E38" w:rsidRPr="000B2632" w:rsidRDefault="00E16E38" w:rsidP="00E61BC8">
            <w:pPr>
              <w:spacing w:after="0"/>
              <w:rPr>
                <w:rFonts w:cstheme="minorHAnsi"/>
                <w:lang w:val="en-US"/>
              </w:rPr>
            </w:pPr>
          </w:p>
          <w:p w:rsidR="00E16E38" w:rsidRPr="000B2632" w:rsidRDefault="00E16E38" w:rsidP="00E61BC8">
            <w:pPr>
              <w:spacing w:after="0"/>
              <w:rPr>
                <w:rFonts w:cstheme="minorHAnsi"/>
                <w:lang w:val="en-US"/>
              </w:rPr>
            </w:pPr>
            <w:r w:rsidRPr="000B2632">
              <w:rPr>
                <w:rFonts w:cstheme="minorHAnsi"/>
                <w:lang w:val="en-US"/>
              </w:rPr>
              <w:t xml:space="preserve">Cancelled status is represented by a circular red icon. </w:t>
            </w:r>
          </w:p>
          <w:p w:rsidR="00E16E38" w:rsidRPr="000B2632" w:rsidRDefault="00E16E38" w:rsidP="00E61BC8">
            <w:pPr>
              <w:spacing w:after="0"/>
              <w:rPr>
                <w:rFonts w:cstheme="minorHAnsi"/>
                <w:lang w:val="en-US"/>
              </w:rPr>
            </w:pPr>
          </w:p>
          <w:p w:rsidR="00E16E38" w:rsidRPr="000B2632" w:rsidRDefault="00E16E38" w:rsidP="00E61BC8">
            <w:pPr>
              <w:spacing w:after="0"/>
              <w:rPr>
                <w:rFonts w:cstheme="minorHAnsi"/>
                <w:lang w:val="en-US"/>
              </w:rPr>
            </w:pPr>
            <w:r w:rsidRPr="00E65C05">
              <w:rPr>
                <w:rFonts w:cstheme="minorHAnsi"/>
                <w:lang w:val="en-US"/>
              </w:rPr>
              <w:t>Completed status is represented by a circular maroon icon.</w:t>
            </w:r>
            <w:r w:rsidRPr="000B2632">
              <w:rPr>
                <w:rFonts w:cstheme="minorHAnsi"/>
                <w:lang w:val="en-US"/>
              </w:rPr>
              <w:t xml:space="preserve">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0B2632" w:rsidRDefault="00E16E38" w:rsidP="00E61BC8">
            <w:pPr>
              <w:spacing w:after="0"/>
              <w:jc w:val="center"/>
              <w:rPr>
                <w:i/>
                <w:sz w:val="14"/>
                <w:szCs w:val="14"/>
              </w:rPr>
            </w:pPr>
          </w:p>
        </w:tc>
      </w:tr>
      <w:tr w:rsidR="00E16E38" w:rsidRPr="004E5884"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D1206" w:rsidRDefault="00E16E38" w:rsidP="00E61BC8">
            <w:pPr>
              <w:spacing w:after="0"/>
              <w:jc w:val="center"/>
              <w:rPr>
                <w:i/>
                <w:sz w:val="14"/>
                <w:szCs w:val="14"/>
              </w:rPr>
            </w:pPr>
            <w:r>
              <w:rPr>
                <w:i/>
                <w:sz w:val="14"/>
                <w:szCs w:val="14"/>
              </w:rPr>
              <w:lastRenderedPageBreak/>
              <w:t>Step-4</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pStyle w:val="NormalStep"/>
              <w:rPr>
                <w:rFonts w:asciiTheme="minorHAnsi" w:hAnsiTheme="minorHAnsi" w:cstheme="minorHAnsi"/>
                <w:sz w:val="22"/>
                <w:szCs w:val="22"/>
              </w:rPr>
            </w:pPr>
            <w:r>
              <w:rPr>
                <w:rFonts w:asciiTheme="minorHAnsi" w:hAnsiTheme="minorHAnsi" w:cstheme="minorHAnsi"/>
                <w:sz w:val="22"/>
                <w:szCs w:val="22"/>
              </w:rPr>
              <w:t>Click on a processing data access request ie a data access request having a circular green icon.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B2632" w:rsidRDefault="00E16E38" w:rsidP="00E61BC8">
            <w:pPr>
              <w:spacing w:after="0"/>
              <w:rPr>
                <w:rFonts w:cstheme="minorHAnsi"/>
                <w:lang w:val="en-US"/>
              </w:rPr>
            </w:pPr>
            <w:r w:rsidRPr="000B2632">
              <w:rPr>
                <w:rFonts w:cstheme="minorHAnsi"/>
                <w:lang w:val="en-US"/>
              </w:rPr>
              <w:t xml:space="preserve">The data access request element is expanded showing the details of the data access request. </w:t>
            </w:r>
          </w:p>
          <w:p w:rsidR="00E16E38" w:rsidRPr="000B2632" w:rsidRDefault="00E16E38" w:rsidP="00E61BC8">
            <w:pPr>
              <w:spacing w:after="0"/>
              <w:rPr>
                <w:rFonts w:cstheme="minorHAnsi"/>
                <w:lang w:val="en-US"/>
              </w:rPr>
            </w:pPr>
            <w:r w:rsidRPr="000B2632">
              <w:rPr>
                <w:rFonts w:cstheme="minorHAnsi"/>
                <w:lang w:val="en-US"/>
              </w:rPr>
              <w:t>The button ‘Pause’ allows pausing the request, the button ‘Stop definitively’ allows cancelling the request. Both buttons are enabled.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0B2632" w:rsidRDefault="00E16E38" w:rsidP="00E61BC8">
            <w:pPr>
              <w:spacing w:after="0"/>
              <w:jc w:val="center"/>
              <w:rPr>
                <w:i/>
                <w:sz w:val="14"/>
                <w:szCs w:val="14"/>
              </w:rPr>
            </w:pPr>
          </w:p>
        </w:tc>
      </w:tr>
      <w:tr w:rsidR="00E16E38" w:rsidRPr="004E5884"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Step-50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pStyle w:val="NormalStep"/>
              <w:rPr>
                <w:rFonts w:asciiTheme="minorHAnsi" w:hAnsiTheme="minorHAnsi" w:cstheme="minorHAnsi"/>
                <w:sz w:val="22"/>
                <w:szCs w:val="22"/>
              </w:rPr>
            </w:pPr>
            <w:r>
              <w:rPr>
                <w:rFonts w:asciiTheme="minorHAnsi" w:hAnsiTheme="minorHAnsi" w:cstheme="minorHAnsi"/>
                <w:sz w:val="22"/>
                <w:szCs w:val="22"/>
              </w:rPr>
              <w:t>Click on the ‘Pause’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B2632" w:rsidRDefault="00E16E38" w:rsidP="00E61BC8">
            <w:pPr>
              <w:spacing w:after="0"/>
              <w:rPr>
                <w:rFonts w:cstheme="minorHAnsi"/>
                <w:lang w:val="en-US"/>
              </w:rPr>
            </w:pPr>
            <w:r w:rsidRPr="000B2632">
              <w:rPr>
                <w:rFonts w:cstheme="minorHAnsi"/>
                <w:lang w:val="en-US"/>
              </w:rPr>
              <w:t xml:space="preserve">The request status is changed </w:t>
            </w:r>
            <w:r>
              <w:rPr>
                <w:rFonts w:cstheme="minorHAnsi"/>
                <w:lang w:val="en-US"/>
              </w:rPr>
              <w:t>to paused, the status icon colo</w:t>
            </w:r>
            <w:r w:rsidRPr="000B2632">
              <w:rPr>
                <w:rFonts w:cstheme="minorHAnsi"/>
                <w:lang w:val="en-US"/>
              </w:rPr>
              <w:t>r is changed to yellow and the pause button is renamed with ‘Resume’.</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0B2632" w:rsidRDefault="00E16E38" w:rsidP="00E61BC8">
            <w:pPr>
              <w:spacing w:after="0"/>
              <w:jc w:val="center"/>
              <w:rPr>
                <w:i/>
                <w:sz w:val="14"/>
                <w:szCs w:val="14"/>
              </w:rPr>
            </w:pPr>
          </w:p>
        </w:tc>
      </w:tr>
      <w:tr w:rsidR="00E16E38" w:rsidRPr="0056181B"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Step-6</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pStyle w:val="NormalStep"/>
              <w:rPr>
                <w:rFonts w:asciiTheme="minorHAnsi" w:hAnsiTheme="minorHAnsi" w:cstheme="minorHAnsi"/>
                <w:sz w:val="22"/>
                <w:szCs w:val="22"/>
              </w:rPr>
            </w:pPr>
            <w:r>
              <w:rPr>
                <w:rFonts w:asciiTheme="minorHAnsi" w:hAnsiTheme="minorHAnsi" w:cstheme="minorHAnsi"/>
                <w:sz w:val="22"/>
                <w:szCs w:val="22"/>
              </w:rPr>
              <w:t>Click on the ‘Resume’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B2632" w:rsidRDefault="00E16E38" w:rsidP="00E61BC8">
            <w:pPr>
              <w:spacing w:after="0"/>
              <w:rPr>
                <w:rFonts w:cstheme="minorHAnsi"/>
                <w:lang w:val="en-US"/>
              </w:rPr>
            </w:pPr>
            <w:r w:rsidRPr="000B2632">
              <w:rPr>
                <w:rFonts w:cstheme="minorHAnsi"/>
                <w:lang w:val="en-US"/>
              </w:rPr>
              <w:t>The request status is changed to p</w:t>
            </w:r>
            <w:r>
              <w:rPr>
                <w:rFonts w:cstheme="minorHAnsi"/>
                <w:lang w:val="en-US"/>
              </w:rPr>
              <w:t>rocessing, the status icon colo</w:t>
            </w:r>
            <w:r w:rsidRPr="000B2632">
              <w:rPr>
                <w:rFonts w:cstheme="minorHAnsi"/>
                <w:lang w:val="en-US"/>
              </w:rPr>
              <w:t>r is changed to green and the pause button is renamed with ‘Pause’.</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56181B" w:rsidRDefault="00E16E38" w:rsidP="00E61BC8">
            <w:pPr>
              <w:spacing w:after="0"/>
              <w:jc w:val="center"/>
              <w:rPr>
                <w:i/>
                <w:sz w:val="14"/>
                <w:szCs w:val="14"/>
              </w:rPr>
            </w:pPr>
          </w:p>
        </w:tc>
      </w:tr>
      <w:tr w:rsidR="00E16E38" w:rsidRPr="0056181B" w:rsidTr="00206722">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Step-7</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pStyle w:val="NormalStep"/>
              <w:rPr>
                <w:rFonts w:asciiTheme="minorHAnsi" w:hAnsiTheme="minorHAnsi" w:cstheme="minorHAnsi"/>
                <w:sz w:val="22"/>
                <w:szCs w:val="22"/>
              </w:rPr>
            </w:pPr>
            <w:r>
              <w:rPr>
                <w:rFonts w:asciiTheme="minorHAnsi" w:hAnsiTheme="minorHAnsi" w:cstheme="minorHAnsi"/>
                <w:sz w:val="22"/>
                <w:szCs w:val="22"/>
              </w:rPr>
              <w:t>Click on the ‘Stop definitively’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B2632" w:rsidRDefault="00E16E38" w:rsidP="00E61BC8">
            <w:pPr>
              <w:spacing w:after="0"/>
              <w:rPr>
                <w:rFonts w:cstheme="minorHAnsi"/>
                <w:lang w:val="en-US"/>
              </w:rPr>
            </w:pPr>
            <w:r w:rsidRPr="000B2632">
              <w:rPr>
                <w:rFonts w:cstheme="minorHAnsi"/>
                <w:lang w:val="en-US"/>
              </w:rPr>
              <w:t>The request status is changed to cancelled, the status icon colour is changed to red and the pause /stop definitively buttons are disabled.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56181B" w:rsidRDefault="00E16E38" w:rsidP="00E61BC8">
            <w:pPr>
              <w:spacing w:after="0"/>
              <w:jc w:val="center"/>
              <w:rPr>
                <w:i/>
                <w:sz w:val="14"/>
                <w:szCs w:val="14"/>
              </w:rPr>
            </w:pPr>
            <w:r w:rsidRPr="0056181B">
              <w:rPr>
                <w:i/>
                <w:sz w:val="14"/>
                <w:szCs w:val="14"/>
              </w:rPr>
              <w:t>NGEO-</w:t>
            </w:r>
            <w:r>
              <w:rPr>
                <w:i/>
                <w:sz w:val="14"/>
                <w:szCs w:val="14"/>
              </w:rPr>
              <w:t>WEBC-PFC-0140</w:t>
            </w:r>
          </w:p>
        </w:tc>
      </w:tr>
    </w:tbl>
    <w:p w:rsidR="00E16E38" w:rsidRPr="00697B64" w:rsidRDefault="00E16E38" w:rsidP="00E16E38">
      <w:pPr>
        <w:pStyle w:val="Heading3"/>
      </w:pPr>
      <w:bookmarkStart w:id="96" w:name="_Toc352169198"/>
      <w:r>
        <w:t>NGEO-WEBC-VTP-0150</w:t>
      </w:r>
      <w:bookmarkEnd w:id="9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NGEO-CTRL-VTP-0150</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lang w:val="en-US"/>
              </w:rPr>
              <w:t>Direct Download</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055D99" w:rsidRDefault="00E16E38" w:rsidP="00E61BC8">
            <w:pPr>
              <w:spacing w:after="0"/>
              <w:rPr>
                <w:noProof/>
                <w:sz w:val="2"/>
                <w:lang w:val="fr-FR" w:eastAsia="fr-FR"/>
              </w:rPr>
            </w:pPr>
          </w:p>
          <w:p w:rsidR="00E16E38" w:rsidRDefault="002C5276" w:rsidP="00E61BC8">
            <w:pPr>
              <w:spacing w:after="0"/>
            </w:pPr>
            <w:r>
              <w:t>A screenshot for PF</w:t>
            </w:r>
            <w:r w:rsidR="00E12E47">
              <w:t>C</w:t>
            </w:r>
            <w:r>
              <w:t>-0150 to show the browser dowloading a product.</w:t>
            </w:r>
          </w:p>
          <w:p w:rsidR="00E16E38" w:rsidRPr="007C2567" w:rsidRDefault="00E16E38" w:rsidP="00E61BC8">
            <w:pPr>
              <w:spacing w:after="0"/>
              <w:rPr>
                <w:color w:val="548DD4"/>
                <w:sz w:val="16"/>
                <w:szCs w:val="16"/>
                <w:lang w:val="en-US"/>
              </w:rPr>
            </w:pPr>
            <w:r w:rsidRPr="00055D99">
              <w:rPr>
                <w:sz w:val="2"/>
              </w:rPr>
              <w:t xml:space="preserve">        </w:t>
            </w:r>
          </w:p>
        </w:tc>
      </w:tr>
      <w:tr w:rsidR="002C5276" w:rsidRPr="0056181B" w:rsidTr="00E12E47">
        <w:tc>
          <w:tcPr>
            <w:tcW w:w="865" w:type="dxa"/>
            <w:shd w:val="clear" w:color="auto" w:fill="auto"/>
            <w:vAlign w:val="center"/>
          </w:tcPr>
          <w:p w:rsidR="002C5276" w:rsidRPr="00544FC8" w:rsidRDefault="002C5276" w:rsidP="00E12E47">
            <w:pPr>
              <w:spacing w:after="0"/>
              <w:jc w:val="center"/>
              <w:rPr>
                <w:i/>
                <w:sz w:val="14"/>
                <w:szCs w:val="14"/>
              </w:rPr>
            </w:pPr>
            <w:r w:rsidRPr="005D1206">
              <w:rPr>
                <w:i/>
                <w:sz w:val="14"/>
                <w:szCs w:val="14"/>
              </w:rPr>
              <w:t>Step-10</w:t>
            </w:r>
          </w:p>
        </w:tc>
        <w:tc>
          <w:tcPr>
            <w:tcW w:w="3499" w:type="dxa"/>
            <w:gridSpan w:val="4"/>
            <w:shd w:val="clear" w:color="auto" w:fill="auto"/>
          </w:tcPr>
          <w:p w:rsidR="002C5276" w:rsidRPr="00057FF1" w:rsidRDefault="002C5276" w:rsidP="00E12E47">
            <w:pPr>
              <w:pStyle w:val="NormalStep"/>
              <w:rPr>
                <w:rFonts w:asciiTheme="minorHAnsi" w:hAnsiTheme="minorHAnsi" w:cstheme="minorHAnsi"/>
                <w:sz w:val="22"/>
                <w:szCs w:val="22"/>
              </w:rPr>
            </w:pPr>
            <w:r w:rsidRPr="00C51757">
              <w:rPr>
                <w:rFonts w:asciiTheme="minorHAnsi" w:hAnsiTheme="minorHAnsi" w:cstheme="minorHAnsi"/>
                <w:sz w:val="22"/>
                <w:szCs w:val="22"/>
              </w:rPr>
              <w:t xml:space="preserve">Launch the web client </w:t>
            </w:r>
          </w:p>
        </w:tc>
        <w:tc>
          <w:tcPr>
            <w:tcW w:w="2690" w:type="dxa"/>
            <w:gridSpan w:val="2"/>
            <w:shd w:val="clear" w:color="auto" w:fill="auto"/>
          </w:tcPr>
          <w:p w:rsidR="002C5276" w:rsidRPr="00057FF1" w:rsidRDefault="002C5276" w:rsidP="00E12E47">
            <w:pPr>
              <w:spacing w:after="0"/>
              <w:rPr>
                <w:rFonts w:cstheme="minorHAnsi"/>
                <w:lang w:val="en-US"/>
              </w:rPr>
            </w:pPr>
            <w:r w:rsidRPr="003C0A28">
              <w:rPr>
                <w:rFonts w:cstheme="minorHAnsi"/>
                <w:lang w:val="en-US"/>
              </w:rPr>
              <w:t xml:space="preserve"> </w:t>
            </w:r>
            <w:r>
              <w:rPr>
                <w:rFonts w:cstheme="minorHAnsi"/>
                <w:lang w:val="en-US"/>
              </w:rPr>
              <w:t xml:space="preserve">The web client page is </w:t>
            </w:r>
            <w:r>
              <w:rPr>
                <w:rFonts w:cstheme="minorHAnsi"/>
                <w:lang w:val="en-US"/>
              </w:rPr>
              <w:lastRenderedPageBreak/>
              <w:t>displayed.</w:t>
            </w:r>
          </w:p>
        </w:tc>
        <w:tc>
          <w:tcPr>
            <w:tcW w:w="1559" w:type="dxa"/>
            <w:shd w:val="clear" w:color="auto" w:fill="auto"/>
            <w:vAlign w:val="center"/>
          </w:tcPr>
          <w:p w:rsidR="002C5276" w:rsidRPr="0056181B" w:rsidRDefault="002C5276" w:rsidP="00E12E47">
            <w:pPr>
              <w:spacing w:after="0"/>
              <w:jc w:val="center"/>
              <w:rPr>
                <w:i/>
                <w:sz w:val="14"/>
                <w:szCs w:val="14"/>
              </w:rPr>
            </w:pPr>
          </w:p>
        </w:tc>
      </w:tr>
      <w:tr w:rsidR="002C5276" w:rsidRPr="00732447" w:rsidTr="00E12E47">
        <w:tc>
          <w:tcPr>
            <w:tcW w:w="865" w:type="dxa"/>
            <w:shd w:val="clear" w:color="auto" w:fill="auto"/>
            <w:vAlign w:val="center"/>
          </w:tcPr>
          <w:p w:rsidR="002C5276" w:rsidRPr="005D1206" w:rsidRDefault="002C5276" w:rsidP="00E12E47">
            <w:pPr>
              <w:spacing w:after="0"/>
              <w:jc w:val="center"/>
              <w:rPr>
                <w:i/>
                <w:sz w:val="14"/>
                <w:szCs w:val="14"/>
              </w:rPr>
            </w:pPr>
            <w:r>
              <w:rPr>
                <w:i/>
                <w:sz w:val="14"/>
                <w:szCs w:val="14"/>
              </w:rPr>
              <w:lastRenderedPageBreak/>
              <w:t>Step-20</w:t>
            </w:r>
          </w:p>
        </w:tc>
        <w:tc>
          <w:tcPr>
            <w:tcW w:w="3499" w:type="dxa"/>
            <w:gridSpan w:val="4"/>
            <w:shd w:val="clear" w:color="auto" w:fill="auto"/>
          </w:tcPr>
          <w:p w:rsidR="002C5276" w:rsidRPr="00E24DDB" w:rsidRDefault="002C5276" w:rsidP="00E12E47">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2C5276" w:rsidRDefault="002C5276" w:rsidP="00E12E47">
            <w:pPr>
              <w:spacing w:after="0"/>
              <w:rPr>
                <w:rFonts w:cstheme="minorHAnsi"/>
                <w:lang w:val="en-US"/>
              </w:rPr>
            </w:pPr>
            <w:r>
              <w:rPr>
                <w:rFonts w:cstheme="minorHAnsi"/>
                <w:lang w:val="en-US"/>
              </w:rPr>
              <w:t>Search results are displayed in the table.</w:t>
            </w:r>
          </w:p>
          <w:p w:rsidR="002C5276" w:rsidRPr="003C0A28" w:rsidRDefault="002C5276" w:rsidP="00E12E47">
            <w:pPr>
              <w:spacing w:after="0"/>
              <w:rPr>
                <w:rFonts w:cstheme="minorHAnsi"/>
                <w:lang w:val="en-US"/>
              </w:rPr>
            </w:pPr>
            <w:r>
              <w:rPr>
                <w:rFonts w:cstheme="minorHAnsi"/>
                <w:lang w:val="en-US"/>
              </w:rPr>
              <w:t xml:space="preserve">In the product column, the underlined identifiers do represent products supporting a direct download. </w:t>
            </w:r>
          </w:p>
        </w:tc>
        <w:tc>
          <w:tcPr>
            <w:tcW w:w="1559" w:type="dxa"/>
            <w:shd w:val="clear" w:color="auto" w:fill="auto"/>
            <w:vAlign w:val="center"/>
          </w:tcPr>
          <w:p w:rsidR="002C5276" w:rsidRPr="00732447" w:rsidRDefault="002C5276" w:rsidP="00E12E47">
            <w:pPr>
              <w:spacing w:after="0"/>
              <w:jc w:val="center"/>
              <w:rPr>
                <w:i/>
                <w:sz w:val="14"/>
                <w:szCs w:val="14"/>
                <w:lang w:val="en-US"/>
              </w:rPr>
            </w:pPr>
          </w:p>
        </w:tc>
      </w:tr>
      <w:tr w:rsidR="002C5276" w:rsidRPr="004E5884" w:rsidTr="00E12E47">
        <w:tc>
          <w:tcPr>
            <w:tcW w:w="865" w:type="dxa"/>
            <w:shd w:val="clear" w:color="auto" w:fill="auto"/>
            <w:vAlign w:val="center"/>
          </w:tcPr>
          <w:p w:rsidR="002C5276" w:rsidRPr="00544FC8" w:rsidRDefault="002C5276" w:rsidP="00E12E47">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2C5276" w:rsidRPr="00057FF1" w:rsidRDefault="002C5276" w:rsidP="00E12E47">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2C5276" w:rsidRPr="00732447" w:rsidRDefault="002C5276" w:rsidP="00E12E47">
            <w:pPr>
              <w:spacing w:after="0"/>
              <w:rPr>
                <w:rFonts w:cstheme="minorHAnsi"/>
                <w:lang w:val="en-GB"/>
              </w:rPr>
            </w:pPr>
            <w:r>
              <w:rPr>
                <w:rFonts w:cstheme="minorHAnsi"/>
                <w:lang w:val="en-GB"/>
              </w:rPr>
              <w:t>The direct download widget is displayed with two options: ‘Browser download‘ and ‘Download Manager Download’</w:t>
            </w:r>
          </w:p>
        </w:tc>
        <w:tc>
          <w:tcPr>
            <w:tcW w:w="1559" w:type="dxa"/>
            <w:shd w:val="clear" w:color="auto" w:fill="auto"/>
            <w:vAlign w:val="center"/>
          </w:tcPr>
          <w:p w:rsidR="002C5276" w:rsidRPr="004E5884" w:rsidRDefault="002C5276" w:rsidP="00E12E47">
            <w:pPr>
              <w:spacing w:after="0"/>
              <w:jc w:val="center"/>
              <w:rPr>
                <w:sz w:val="14"/>
                <w:szCs w:val="14"/>
                <w:highlight w:val="yellow"/>
                <w:lang w:val="en-US"/>
              </w:rPr>
            </w:pPr>
          </w:p>
        </w:tc>
      </w:tr>
      <w:tr w:rsidR="002C5276" w:rsidRPr="0056181B" w:rsidTr="00E12E47">
        <w:tc>
          <w:tcPr>
            <w:tcW w:w="865" w:type="dxa"/>
            <w:shd w:val="clear" w:color="auto" w:fill="auto"/>
            <w:vAlign w:val="center"/>
          </w:tcPr>
          <w:p w:rsidR="002C5276" w:rsidRDefault="002C5276" w:rsidP="00E12E47">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2C5276" w:rsidRDefault="002C5276" w:rsidP="00E12E47">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2C5276" w:rsidRDefault="002C5276" w:rsidP="00E12E47">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2C5276" w:rsidRPr="0056181B" w:rsidRDefault="002C5276" w:rsidP="00E12E47">
            <w:pPr>
              <w:spacing w:after="0"/>
              <w:jc w:val="center"/>
              <w:rPr>
                <w:i/>
                <w:sz w:val="14"/>
                <w:szCs w:val="14"/>
              </w:rPr>
            </w:pPr>
            <w:r w:rsidRPr="0056181B">
              <w:rPr>
                <w:i/>
                <w:sz w:val="14"/>
                <w:szCs w:val="14"/>
              </w:rPr>
              <w:t>NGEO-</w:t>
            </w:r>
            <w:r>
              <w:rPr>
                <w:i/>
                <w:sz w:val="14"/>
                <w:szCs w:val="14"/>
              </w:rPr>
              <w:t>WEBC-PFC-0150</w:t>
            </w:r>
          </w:p>
        </w:tc>
      </w:tr>
      <w:tr w:rsidR="002C5276" w:rsidRPr="0056181B" w:rsidTr="00E12E47">
        <w:tc>
          <w:tcPr>
            <w:tcW w:w="865" w:type="dxa"/>
            <w:shd w:val="clear" w:color="auto" w:fill="auto"/>
            <w:vAlign w:val="center"/>
          </w:tcPr>
          <w:p w:rsidR="002C5276" w:rsidRDefault="002C5276" w:rsidP="00E12E47">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2C5276" w:rsidRDefault="002C5276" w:rsidP="00E12E47">
            <w:pPr>
              <w:pStyle w:val="NormalStep"/>
              <w:rPr>
                <w:rFonts w:asciiTheme="minorHAnsi" w:hAnsiTheme="minorHAnsi" w:cstheme="minorHAnsi"/>
                <w:sz w:val="22"/>
                <w:szCs w:val="22"/>
              </w:rPr>
            </w:pPr>
            <w:r>
              <w:rPr>
                <w:rFonts w:asciiTheme="minorHAnsi" w:hAnsiTheme="minorHAnsi" w:cstheme="minorHAnsi"/>
                <w:sz w:val="22"/>
                <w:szCs w:val="22"/>
              </w:rPr>
              <w:t>Click on ‘</w:t>
            </w:r>
            <w:r w:rsidRPr="00986A94">
              <w:rPr>
                <w:rFonts w:asciiTheme="minorHAnsi" w:hAnsiTheme="minorHAnsi" w:cstheme="minorHAnsi"/>
                <w:sz w:val="22"/>
                <w:szCs w:val="22"/>
              </w:rPr>
              <w:t>Download Manager Download</w:t>
            </w:r>
            <w:r>
              <w:rPr>
                <w:rFonts w:asciiTheme="minorHAnsi" w:hAnsiTheme="minorHAnsi" w:cstheme="minorHAnsi"/>
                <w:sz w:val="22"/>
                <w:szCs w:val="22"/>
              </w:rPr>
              <w:t>’</w:t>
            </w:r>
          </w:p>
        </w:tc>
        <w:tc>
          <w:tcPr>
            <w:tcW w:w="2690" w:type="dxa"/>
            <w:gridSpan w:val="2"/>
            <w:shd w:val="clear" w:color="auto" w:fill="auto"/>
          </w:tcPr>
          <w:p w:rsidR="002C5276" w:rsidRDefault="002C5276" w:rsidP="00E12E47">
            <w:pPr>
              <w:spacing w:after="0"/>
              <w:rPr>
                <w:rFonts w:cstheme="minorHAnsi"/>
                <w:lang w:val="en-GB"/>
              </w:rPr>
            </w:pPr>
            <w:r>
              <w:rPr>
                <w:rFonts w:cstheme="minorHAnsi"/>
                <w:lang w:val="en-GB"/>
              </w:rPr>
              <w:t>The message ‘Click on the following button to start download’ is displayed’ with the download button</w:t>
            </w:r>
          </w:p>
        </w:tc>
        <w:tc>
          <w:tcPr>
            <w:tcW w:w="1559" w:type="dxa"/>
            <w:shd w:val="clear" w:color="auto" w:fill="auto"/>
            <w:vAlign w:val="center"/>
          </w:tcPr>
          <w:p w:rsidR="002C5276" w:rsidRPr="0056181B" w:rsidRDefault="002C5276" w:rsidP="00E12E47">
            <w:pPr>
              <w:spacing w:after="0"/>
              <w:jc w:val="center"/>
              <w:rPr>
                <w:i/>
                <w:sz w:val="14"/>
                <w:szCs w:val="14"/>
              </w:rPr>
            </w:pPr>
          </w:p>
        </w:tc>
      </w:tr>
      <w:tr w:rsidR="002C5276" w:rsidRPr="0056181B" w:rsidTr="00E12E47">
        <w:tc>
          <w:tcPr>
            <w:tcW w:w="865" w:type="dxa"/>
            <w:shd w:val="clear" w:color="auto" w:fill="auto"/>
            <w:vAlign w:val="center"/>
          </w:tcPr>
          <w:p w:rsidR="002C5276" w:rsidRDefault="002C5276" w:rsidP="00E12E47">
            <w:pPr>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2C5276" w:rsidRDefault="002C5276" w:rsidP="00E12E47">
            <w:pPr>
              <w:pStyle w:val="NormalStep"/>
              <w:rPr>
                <w:rFonts w:asciiTheme="minorHAnsi" w:hAnsiTheme="minorHAnsi" w:cstheme="minorHAnsi"/>
                <w:sz w:val="22"/>
                <w:szCs w:val="22"/>
              </w:rPr>
            </w:pPr>
            <w:r>
              <w:rPr>
                <w:rFonts w:asciiTheme="minorHAnsi" w:hAnsiTheme="minorHAnsi" w:cstheme="minorHAnsi"/>
                <w:sz w:val="22"/>
                <w:szCs w:val="22"/>
              </w:rPr>
              <w:t>Click on the ‘Download’ button</w:t>
            </w:r>
          </w:p>
        </w:tc>
        <w:tc>
          <w:tcPr>
            <w:tcW w:w="2690" w:type="dxa"/>
            <w:gridSpan w:val="2"/>
            <w:shd w:val="clear" w:color="auto" w:fill="auto"/>
          </w:tcPr>
          <w:p w:rsidR="002C5276" w:rsidRDefault="002C5276" w:rsidP="00E12E47">
            <w:pPr>
              <w:spacing w:after="0"/>
              <w:rPr>
                <w:rFonts w:cstheme="minorHAnsi"/>
                <w:lang w:val="en-GB"/>
              </w:rPr>
            </w:pPr>
            <w:r>
              <w:rPr>
                <w:rFonts w:cstheme="minorHAnsi"/>
                <w:lang w:val="en-GB"/>
              </w:rPr>
              <w:t>The browser is opened with the url to be accessed, the url ends with ‘.ngeo’</w:t>
            </w:r>
          </w:p>
        </w:tc>
        <w:tc>
          <w:tcPr>
            <w:tcW w:w="1559" w:type="dxa"/>
            <w:shd w:val="clear" w:color="auto" w:fill="auto"/>
            <w:vAlign w:val="center"/>
          </w:tcPr>
          <w:p w:rsidR="002C5276" w:rsidRPr="0056181B" w:rsidRDefault="002C5276" w:rsidP="00E12E47">
            <w:pPr>
              <w:spacing w:after="0"/>
              <w:jc w:val="center"/>
              <w:rPr>
                <w:i/>
                <w:sz w:val="14"/>
                <w:szCs w:val="14"/>
              </w:rPr>
            </w:pPr>
            <w:r w:rsidRPr="0056181B">
              <w:rPr>
                <w:i/>
                <w:sz w:val="14"/>
                <w:szCs w:val="14"/>
              </w:rPr>
              <w:t>NGEO-</w:t>
            </w:r>
            <w:r>
              <w:rPr>
                <w:i/>
                <w:sz w:val="14"/>
                <w:szCs w:val="14"/>
              </w:rPr>
              <w:t>WEBC-PFC-0150</w:t>
            </w:r>
          </w:p>
        </w:tc>
      </w:tr>
    </w:tbl>
    <w:p w:rsidR="00E16E38" w:rsidRPr="00697B64" w:rsidRDefault="00E16E38" w:rsidP="00E16E38">
      <w:pPr>
        <w:pStyle w:val="Heading3"/>
      </w:pPr>
      <w:bookmarkStart w:id="97" w:name="_Toc352169199"/>
      <w:r>
        <w:t>NGEO-WEBC-VTP-0151</w:t>
      </w:r>
      <w:bookmarkEnd w:id="9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NGEO-CTRL-VTP-0151</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lang w:val="en-US"/>
              </w:rPr>
              <w:t>Direct Download when no download manager has been registered</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2E47" w:rsidRPr="007C2567" w:rsidRDefault="00E12E47" w:rsidP="00E12E47">
            <w:pPr>
              <w:spacing w:after="0"/>
            </w:pPr>
            <w:r>
              <w:t>Screenshot for each PFC</w:t>
            </w:r>
          </w:p>
          <w:p w:rsidR="00E16E38" w:rsidRPr="007C2567" w:rsidRDefault="00E12E47" w:rsidP="00E12E47">
            <w:pPr>
              <w:spacing w:after="0"/>
              <w:rPr>
                <w:color w:val="548DD4"/>
                <w:sz w:val="16"/>
                <w:szCs w:val="16"/>
                <w:lang w:val="en-US"/>
              </w:rPr>
            </w:pPr>
            <w:r>
              <w:t xml:space="preserve">   </w:t>
            </w:r>
          </w:p>
        </w:tc>
      </w:tr>
      <w:tr w:rsidR="002C5276" w:rsidRPr="0056181B" w:rsidTr="00E12E47">
        <w:tc>
          <w:tcPr>
            <w:tcW w:w="865" w:type="dxa"/>
            <w:shd w:val="clear" w:color="auto" w:fill="auto"/>
            <w:vAlign w:val="center"/>
          </w:tcPr>
          <w:p w:rsidR="002C5276" w:rsidRPr="00544FC8" w:rsidRDefault="002C5276" w:rsidP="00E12E47">
            <w:pPr>
              <w:spacing w:after="0"/>
              <w:jc w:val="center"/>
              <w:rPr>
                <w:i/>
                <w:sz w:val="14"/>
                <w:szCs w:val="14"/>
              </w:rPr>
            </w:pPr>
            <w:r w:rsidRPr="005D1206">
              <w:rPr>
                <w:i/>
                <w:sz w:val="14"/>
                <w:szCs w:val="14"/>
              </w:rPr>
              <w:t>Step-10</w:t>
            </w:r>
          </w:p>
        </w:tc>
        <w:tc>
          <w:tcPr>
            <w:tcW w:w="3499" w:type="dxa"/>
            <w:gridSpan w:val="4"/>
            <w:shd w:val="clear" w:color="auto" w:fill="auto"/>
          </w:tcPr>
          <w:p w:rsidR="002C5276" w:rsidRPr="00057FF1" w:rsidRDefault="002C5276" w:rsidP="00E12E47">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2C5276" w:rsidRPr="00057FF1" w:rsidRDefault="002C5276" w:rsidP="00E12E47">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2C5276" w:rsidRPr="0056181B" w:rsidRDefault="002C5276" w:rsidP="00E12E47">
            <w:pPr>
              <w:spacing w:after="0"/>
              <w:jc w:val="center"/>
              <w:rPr>
                <w:i/>
                <w:sz w:val="14"/>
                <w:szCs w:val="14"/>
              </w:rPr>
            </w:pPr>
          </w:p>
        </w:tc>
      </w:tr>
      <w:tr w:rsidR="002C5276" w:rsidRPr="00732447" w:rsidTr="00E12E47">
        <w:tc>
          <w:tcPr>
            <w:tcW w:w="865" w:type="dxa"/>
            <w:shd w:val="clear" w:color="auto" w:fill="auto"/>
            <w:vAlign w:val="center"/>
          </w:tcPr>
          <w:p w:rsidR="002C5276" w:rsidRPr="005D1206" w:rsidRDefault="002C5276" w:rsidP="00E12E47">
            <w:pPr>
              <w:spacing w:after="0"/>
              <w:jc w:val="center"/>
              <w:rPr>
                <w:i/>
                <w:sz w:val="14"/>
                <w:szCs w:val="14"/>
              </w:rPr>
            </w:pPr>
            <w:r>
              <w:rPr>
                <w:i/>
                <w:sz w:val="14"/>
                <w:szCs w:val="14"/>
              </w:rPr>
              <w:t>Step-20</w:t>
            </w:r>
          </w:p>
        </w:tc>
        <w:tc>
          <w:tcPr>
            <w:tcW w:w="3499" w:type="dxa"/>
            <w:gridSpan w:val="4"/>
            <w:shd w:val="clear" w:color="auto" w:fill="auto"/>
          </w:tcPr>
          <w:p w:rsidR="002C5276" w:rsidRPr="00E24DDB" w:rsidRDefault="002C5276" w:rsidP="00E12E47">
            <w:pPr>
              <w:pStyle w:val="NormalStep"/>
              <w:rPr>
                <w:rFonts w:asciiTheme="minorHAnsi" w:hAnsiTheme="minorHAnsi" w:cstheme="minorHAnsi"/>
                <w:b/>
                <w:sz w:val="22"/>
                <w:szCs w:val="22"/>
              </w:rPr>
            </w:pPr>
            <w:r>
              <w:rPr>
                <w:rFonts w:asciiTheme="minorHAnsi" w:hAnsiTheme="minorHAnsi" w:cstheme="minorHAnsi"/>
                <w:sz w:val="22"/>
                <w:szCs w:val="22"/>
              </w:rPr>
              <w:t xml:space="preserve">Perform the steps of </w:t>
            </w:r>
            <w:r w:rsidRPr="00986A94">
              <w:rPr>
                <w:rFonts w:asciiTheme="minorHAnsi" w:hAnsiTheme="minorHAnsi" w:cstheme="minorHAnsi"/>
                <w:sz w:val="22"/>
                <w:szCs w:val="22"/>
                <w:lang w:val="en-US"/>
              </w:rPr>
              <w:t>WEBC-VTP-0040</w:t>
            </w:r>
          </w:p>
        </w:tc>
        <w:tc>
          <w:tcPr>
            <w:tcW w:w="2690" w:type="dxa"/>
            <w:gridSpan w:val="2"/>
            <w:shd w:val="clear" w:color="auto" w:fill="auto"/>
          </w:tcPr>
          <w:p w:rsidR="002C5276" w:rsidRDefault="002C5276" w:rsidP="00E12E47">
            <w:pPr>
              <w:spacing w:after="0"/>
              <w:rPr>
                <w:rFonts w:cstheme="minorHAnsi"/>
                <w:lang w:val="en-US"/>
              </w:rPr>
            </w:pPr>
            <w:r>
              <w:rPr>
                <w:rFonts w:cstheme="minorHAnsi"/>
                <w:lang w:val="en-US"/>
              </w:rPr>
              <w:t>Search results are displayed in the table .</w:t>
            </w:r>
          </w:p>
          <w:p w:rsidR="002C5276" w:rsidRPr="003C0A28" w:rsidRDefault="002C5276" w:rsidP="00E12E47">
            <w:pPr>
              <w:spacing w:after="0"/>
              <w:rPr>
                <w:rFonts w:cstheme="minorHAnsi"/>
                <w:lang w:val="en-US"/>
              </w:rPr>
            </w:pPr>
            <w:r>
              <w:rPr>
                <w:rFonts w:cstheme="minorHAnsi"/>
                <w:lang w:val="en-US"/>
              </w:rPr>
              <w:t xml:space="preserve">In the product column, the </w:t>
            </w:r>
            <w:r>
              <w:rPr>
                <w:rFonts w:cstheme="minorHAnsi"/>
                <w:lang w:val="en-US"/>
              </w:rPr>
              <w:lastRenderedPageBreak/>
              <w:t xml:space="preserve">underlined identifiers do represent products supporting a direct download. </w:t>
            </w:r>
          </w:p>
        </w:tc>
        <w:tc>
          <w:tcPr>
            <w:tcW w:w="1559" w:type="dxa"/>
            <w:shd w:val="clear" w:color="auto" w:fill="auto"/>
            <w:vAlign w:val="center"/>
          </w:tcPr>
          <w:p w:rsidR="002C5276" w:rsidRPr="00732447" w:rsidRDefault="002C5276" w:rsidP="00E12E47">
            <w:pPr>
              <w:spacing w:after="0"/>
              <w:jc w:val="center"/>
              <w:rPr>
                <w:i/>
                <w:sz w:val="14"/>
                <w:szCs w:val="14"/>
                <w:lang w:val="en-US"/>
              </w:rPr>
            </w:pPr>
          </w:p>
        </w:tc>
      </w:tr>
      <w:tr w:rsidR="002C5276" w:rsidRPr="004E5884" w:rsidTr="00E12E47">
        <w:tc>
          <w:tcPr>
            <w:tcW w:w="865" w:type="dxa"/>
            <w:shd w:val="clear" w:color="auto" w:fill="auto"/>
            <w:vAlign w:val="center"/>
          </w:tcPr>
          <w:p w:rsidR="002C5276" w:rsidRPr="00544FC8" w:rsidRDefault="002C5276" w:rsidP="00E12E47">
            <w:pPr>
              <w:spacing w:after="0"/>
              <w:jc w:val="center"/>
              <w:rPr>
                <w:i/>
                <w:sz w:val="14"/>
                <w:szCs w:val="14"/>
              </w:rPr>
            </w:pPr>
            <w:r>
              <w:rPr>
                <w:i/>
                <w:sz w:val="14"/>
                <w:szCs w:val="14"/>
              </w:rPr>
              <w:lastRenderedPageBreak/>
              <w:t>Step-3</w:t>
            </w:r>
            <w:r w:rsidRPr="005D1206">
              <w:rPr>
                <w:i/>
                <w:sz w:val="14"/>
                <w:szCs w:val="14"/>
              </w:rPr>
              <w:t>0</w:t>
            </w:r>
          </w:p>
        </w:tc>
        <w:tc>
          <w:tcPr>
            <w:tcW w:w="3499" w:type="dxa"/>
            <w:gridSpan w:val="4"/>
            <w:shd w:val="clear" w:color="auto" w:fill="auto"/>
          </w:tcPr>
          <w:p w:rsidR="002C5276" w:rsidRPr="00057FF1" w:rsidRDefault="002C5276" w:rsidP="00E12E47">
            <w:pPr>
              <w:pStyle w:val="NormalStep"/>
              <w:rPr>
                <w:rFonts w:asciiTheme="minorHAnsi" w:hAnsiTheme="minorHAnsi" w:cstheme="minorHAnsi"/>
                <w:sz w:val="22"/>
                <w:szCs w:val="22"/>
              </w:rPr>
            </w:pPr>
            <w:r>
              <w:rPr>
                <w:rFonts w:asciiTheme="minorHAnsi" w:hAnsiTheme="minorHAnsi" w:cstheme="minorHAnsi"/>
                <w:sz w:val="22"/>
                <w:szCs w:val="22"/>
              </w:rPr>
              <w:t>Click on an underlined product identifier</w:t>
            </w:r>
          </w:p>
        </w:tc>
        <w:tc>
          <w:tcPr>
            <w:tcW w:w="2690" w:type="dxa"/>
            <w:gridSpan w:val="2"/>
            <w:shd w:val="clear" w:color="auto" w:fill="auto"/>
          </w:tcPr>
          <w:p w:rsidR="002C5276" w:rsidRPr="00732447" w:rsidRDefault="002C5276" w:rsidP="00E12E47">
            <w:pPr>
              <w:spacing w:after="0"/>
              <w:rPr>
                <w:rFonts w:cstheme="minorHAnsi"/>
                <w:lang w:val="en-GB"/>
              </w:rPr>
            </w:pPr>
            <w:r>
              <w:rPr>
                <w:rFonts w:cstheme="minorHAnsi"/>
                <w:lang w:val="en-GB"/>
              </w:rPr>
              <w:t>The direct download widget is displayed with only one option: ‘Browser download‘.</w:t>
            </w:r>
          </w:p>
        </w:tc>
        <w:tc>
          <w:tcPr>
            <w:tcW w:w="1559" w:type="dxa"/>
            <w:shd w:val="clear" w:color="auto" w:fill="auto"/>
            <w:vAlign w:val="center"/>
          </w:tcPr>
          <w:p w:rsidR="002C5276" w:rsidRPr="004E5884" w:rsidRDefault="002C5276" w:rsidP="00E12E47">
            <w:pPr>
              <w:spacing w:after="0"/>
              <w:jc w:val="center"/>
              <w:rPr>
                <w:sz w:val="14"/>
                <w:szCs w:val="14"/>
                <w:highlight w:val="yellow"/>
                <w:lang w:val="en-US"/>
              </w:rPr>
            </w:pPr>
            <w:r w:rsidRPr="0056181B">
              <w:rPr>
                <w:i/>
                <w:sz w:val="14"/>
                <w:szCs w:val="14"/>
              </w:rPr>
              <w:t>NGEO-</w:t>
            </w:r>
            <w:r>
              <w:rPr>
                <w:i/>
                <w:sz w:val="14"/>
                <w:szCs w:val="14"/>
              </w:rPr>
              <w:t>WEBC-PFC-0151</w:t>
            </w:r>
          </w:p>
        </w:tc>
      </w:tr>
      <w:tr w:rsidR="002C5276" w:rsidRPr="0056181B" w:rsidTr="00E12E47">
        <w:tc>
          <w:tcPr>
            <w:tcW w:w="865" w:type="dxa"/>
            <w:shd w:val="clear" w:color="auto" w:fill="auto"/>
            <w:vAlign w:val="center"/>
          </w:tcPr>
          <w:p w:rsidR="002C5276" w:rsidRDefault="002C5276" w:rsidP="00E12E47">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2C5276" w:rsidRDefault="002C5276" w:rsidP="00E12E47">
            <w:pPr>
              <w:pStyle w:val="NormalStep"/>
              <w:rPr>
                <w:rFonts w:asciiTheme="minorHAnsi" w:hAnsiTheme="minorHAnsi" w:cstheme="minorHAnsi"/>
                <w:sz w:val="22"/>
                <w:szCs w:val="22"/>
              </w:rPr>
            </w:pPr>
            <w:r>
              <w:rPr>
                <w:rFonts w:asciiTheme="minorHAnsi" w:hAnsiTheme="minorHAnsi" w:cstheme="minorHAnsi"/>
                <w:sz w:val="22"/>
                <w:szCs w:val="22"/>
              </w:rPr>
              <w:t>Click on ‘Browser Download’ menu item</w:t>
            </w:r>
          </w:p>
        </w:tc>
        <w:tc>
          <w:tcPr>
            <w:tcW w:w="2690" w:type="dxa"/>
            <w:gridSpan w:val="2"/>
            <w:shd w:val="clear" w:color="auto" w:fill="auto"/>
          </w:tcPr>
          <w:p w:rsidR="002C5276" w:rsidRDefault="002C5276" w:rsidP="00E12E47">
            <w:pPr>
              <w:spacing w:after="0"/>
              <w:rPr>
                <w:rFonts w:cstheme="minorHAnsi"/>
                <w:lang w:val="en-GB"/>
              </w:rPr>
            </w:pPr>
            <w:r>
              <w:rPr>
                <w:rFonts w:cstheme="minorHAnsi"/>
                <w:lang w:val="en-GB"/>
              </w:rPr>
              <w:t>The browser is opened with the url of the clicked product.</w:t>
            </w:r>
          </w:p>
        </w:tc>
        <w:tc>
          <w:tcPr>
            <w:tcW w:w="1559" w:type="dxa"/>
            <w:shd w:val="clear" w:color="auto" w:fill="auto"/>
            <w:vAlign w:val="center"/>
          </w:tcPr>
          <w:p w:rsidR="002C5276" w:rsidRPr="0056181B" w:rsidRDefault="002C5276" w:rsidP="00E12E47">
            <w:pPr>
              <w:spacing w:after="0"/>
              <w:jc w:val="center"/>
              <w:rPr>
                <w:i/>
                <w:sz w:val="14"/>
                <w:szCs w:val="14"/>
              </w:rPr>
            </w:pPr>
          </w:p>
        </w:tc>
      </w:tr>
    </w:tbl>
    <w:p w:rsidR="00E16E38" w:rsidRPr="00697B64" w:rsidRDefault="00E16E38" w:rsidP="00E16E38">
      <w:pPr>
        <w:pStyle w:val="Heading3"/>
      </w:pPr>
      <w:bookmarkStart w:id="98" w:name="_Toc352169200"/>
      <w:r>
        <w:t>NGEO-WEBC-VTP-0160</w:t>
      </w:r>
      <w:bookmarkEnd w:id="9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NGEO-CTRL-VTP-0160</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sidRPr="002C635F">
              <w:rPr>
                <w:i/>
                <w:color w:val="548DD4"/>
                <w:sz w:val="16"/>
                <w:szCs w:val="16"/>
                <w:u w:val="single"/>
              </w:rPr>
              <w:t>Advanced Search Criteria</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2E47" w:rsidRPr="007C2567" w:rsidRDefault="00E12E47" w:rsidP="00E12E47">
            <w:pPr>
              <w:spacing w:after="0"/>
            </w:pPr>
            <w:r>
              <w:t>Screenshot for each PFC</w:t>
            </w:r>
          </w:p>
          <w:p w:rsidR="002C5276" w:rsidRPr="007C2567" w:rsidRDefault="002C5276" w:rsidP="002C5276">
            <w:pPr>
              <w:spacing w:after="0"/>
              <w:rPr>
                <w:color w:val="548DD4"/>
                <w:sz w:val="16"/>
                <w:szCs w:val="16"/>
                <w:lang w:val="en-US"/>
              </w:rPr>
            </w:pPr>
          </w:p>
        </w:tc>
      </w:tr>
      <w:tr w:rsidR="002C5276" w:rsidRPr="0056181B" w:rsidTr="00E12E47">
        <w:tc>
          <w:tcPr>
            <w:tcW w:w="865" w:type="dxa"/>
            <w:shd w:val="clear" w:color="auto" w:fill="auto"/>
            <w:vAlign w:val="center"/>
          </w:tcPr>
          <w:p w:rsidR="002C5276" w:rsidRPr="00544FC8" w:rsidRDefault="002C5276" w:rsidP="00E12E47">
            <w:pPr>
              <w:spacing w:after="0"/>
              <w:jc w:val="center"/>
              <w:rPr>
                <w:i/>
                <w:sz w:val="14"/>
                <w:szCs w:val="14"/>
              </w:rPr>
            </w:pPr>
            <w:r w:rsidRPr="005D1206">
              <w:rPr>
                <w:i/>
                <w:sz w:val="14"/>
                <w:szCs w:val="14"/>
              </w:rPr>
              <w:t>Step-10</w:t>
            </w:r>
          </w:p>
        </w:tc>
        <w:tc>
          <w:tcPr>
            <w:tcW w:w="3499" w:type="dxa"/>
            <w:gridSpan w:val="4"/>
            <w:shd w:val="clear" w:color="auto" w:fill="auto"/>
          </w:tcPr>
          <w:p w:rsidR="002C5276" w:rsidRPr="00057FF1" w:rsidRDefault="002C5276" w:rsidP="00E12E47">
            <w:pPr>
              <w:pStyle w:val="NormalStep"/>
              <w:rPr>
                <w:rFonts w:asciiTheme="minorHAnsi" w:hAnsiTheme="minorHAnsi" w:cstheme="minorHAnsi"/>
                <w:sz w:val="22"/>
                <w:szCs w:val="22"/>
              </w:rPr>
            </w:pPr>
            <w:r>
              <w:rPr>
                <w:rFonts w:asciiTheme="minorHAnsi" w:hAnsiTheme="minorHAnsi" w:cstheme="minorHAnsi"/>
                <w:sz w:val="22"/>
                <w:szCs w:val="22"/>
              </w:rPr>
              <w:t>Repeat Steps from NGEO-WEBC-VTP-0020</w:t>
            </w:r>
            <w:r w:rsidRPr="00057FF1">
              <w:rPr>
                <w:rFonts w:asciiTheme="minorHAnsi" w:hAnsiTheme="minorHAnsi" w:cstheme="minorHAnsi"/>
                <w:sz w:val="22"/>
                <w:szCs w:val="22"/>
              </w:rPr>
              <w:t xml:space="preserve"> </w:t>
            </w:r>
          </w:p>
        </w:tc>
        <w:tc>
          <w:tcPr>
            <w:tcW w:w="2690" w:type="dxa"/>
            <w:gridSpan w:val="2"/>
            <w:shd w:val="clear" w:color="auto" w:fill="auto"/>
          </w:tcPr>
          <w:p w:rsidR="002C5276" w:rsidRPr="00057FF1" w:rsidRDefault="002C5276" w:rsidP="00E12E47">
            <w:pPr>
              <w:spacing w:after="0"/>
              <w:rPr>
                <w:rFonts w:cstheme="minorHAnsi"/>
                <w:lang w:val="en-US"/>
              </w:rPr>
            </w:pPr>
            <w:r w:rsidRPr="003C0A28">
              <w:rPr>
                <w:rFonts w:cstheme="minorHAnsi"/>
                <w:lang w:val="en-US"/>
              </w:rPr>
              <w:t xml:space="preserve"> </w:t>
            </w:r>
          </w:p>
        </w:tc>
        <w:tc>
          <w:tcPr>
            <w:tcW w:w="1559" w:type="dxa"/>
            <w:shd w:val="clear" w:color="auto" w:fill="auto"/>
            <w:vAlign w:val="center"/>
          </w:tcPr>
          <w:p w:rsidR="002C5276" w:rsidRPr="0056181B" w:rsidRDefault="002C5276" w:rsidP="00E12E47">
            <w:pPr>
              <w:spacing w:after="0"/>
              <w:jc w:val="center"/>
              <w:rPr>
                <w:i/>
                <w:sz w:val="14"/>
                <w:szCs w:val="14"/>
              </w:rPr>
            </w:pPr>
          </w:p>
        </w:tc>
      </w:tr>
      <w:tr w:rsidR="002C5276" w:rsidRPr="0056181B" w:rsidTr="00E12E47">
        <w:tc>
          <w:tcPr>
            <w:tcW w:w="865" w:type="dxa"/>
            <w:shd w:val="clear" w:color="auto" w:fill="auto"/>
            <w:vAlign w:val="center"/>
          </w:tcPr>
          <w:p w:rsidR="002C5276" w:rsidRDefault="002C5276" w:rsidP="00E12E47">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2C5276" w:rsidRDefault="002C5276" w:rsidP="00E12E47">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2C5276" w:rsidRDefault="002C5276" w:rsidP="00E12E47">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2C5276" w:rsidRPr="0056181B" w:rsidRDefault="002C5276" w:rsidP="00E12E47">
            <w:pPr>
              <w:spacing w:after="0"/>
              <w:jc w:val="center"/>
              <w:rPr>
                <w:i/>
                <w:sz w:val="14"/>
                <w:szCs w:val="14"/>
              </w:rPr>
            </w:pPr>
          </w:p>
        </w:tc>
      </w:tr>
      <w:tr w:rsidR="002C5276" w:rsidRPr="0056181B" w:rsidTr="00E12E47">
        <w:tc>
          <w:tcPr>
            <w:tcW w:w="865" w:type="dxa"/>
            <w:shd w:val="clear" w:color="auto" w:fill="auto"/>
            <w:vAlign w:val="center"/>
          </w:tcPr>
          <w:p w:rsidR="002C5276" w:rsidRDefault="002C5276" w:rsidP="00E12E47">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2C5276" w:rsidRPr="00057FF1" w:rsidRDefault="002C5276" w:rsidP="00E12E47">
            <w:pPr>
              <w:pStyle w:val="NormalStep"/>
              <w:rPr>
                <w:rFonts w:asciiTheme="minorHAnsi" w:hAnsiTheme="minorHAnsi" w:cstheme="minorHAnsi"/>
                <w:sz w:val="22"/>
                <w:szCs w:val="22"/>
              </w:rPr>
            </w:pPr>
            <w:r>
              <w:rPr>
                <w:rFonts w:asciiTheme="minorHAnsi" w:hAnsiTheme="minorHAnsi" w:cstheme="minorHAnsi"/>
                <w:sz w:val="22"/>
                <w:szCs w:val="22"/>
              </w:rPr>
              <w:t>Click on ‘Advanced’ tab</w:t>
            </w:r>
          </w:p>
        </w:tc>
        <w:tc>
          <w:tcPr>
            <w:tcW w:w="2690" w:type="dxa"/>
            <w:gridSpan w:val="2"/>
            <w:shd w:val="clear" w:color="auto" w:fill="auto"/>
          </w:tcPr>
          <w:p w:rsidR="002C5276" w:rsidRPr="003C0A28" w:rsidRDefault="002C5276" w:rsidP="00E12E47">
            <w:pPr>
              <w:spacing w:after="0"/>
              <w:rPr>
                <w:rFonts w:cstheme="minorHAnsi"/>
                <w:lang w:val="en-US"/>
              </w:rPr>
            </w:pPr>
            <w:r>
              <w:rPr>
                <w:rFonts w:cstheme="minorHAnsi"/>
                <w:lang w:val="en-US"/>
              </w:rPr>
              <w:t>The advanced search criteria related to the selected dataset are displayed by suitable widgets (sliders for ranges, check boxes group for multiple valued criteria, select box for unique selection criterion with multiple possible values)</w:t>
            </w:r>
          </w:p>
        </w:tc>
        <w:tc>
          <w:tcPr>
            <w:tcW w:w="1559" w:type="dxa"/>
            <w:shd w:val="clear" w:color="auto" w:fill="auto"/>
            <w:vAlign w:val="center"/>
          </w:tcPr>
          <w:p w:rsidR="002C5276" w:rsidRPr="0056181B" w:rsidRDefault="002C5276" w:rsidP="00E12E47">
            <w:pPr>
              <w:spacing w:after="0"/>
              <w:jc w:val="center"/>
              <w:rPr>
                <w:i/>
                <w:sz w:val="14"/>
                <w:szCs w:val="14"/>
              </w:rPr>
            </w:pPr>
            <w:r w:rsidRPr="0056181B">
              <w:rPr>
                <w:i/>
                <w:sz w:val="14"/>
                <w:szCs w:val="14"/>
              </w:rPr>
              <w:t>NGEO-</w:t>
            </w:r>
            <w:r>
              <w:rPr>
                <w:i/>
                <w:sz w:val="14"/>
                <w:szCs w:val="14"/>
              </w:rPr>
              <w:t>WEBC-PFC-0160</w:t>
            </w:r>
          </w:p>
        </w:tc>
      </w:tr>
      <w:tr w:rsidR="002C5276" w:rsidRPr="0056181B" w:rsidTr="00E12E47">
        <w:tc>
          <w:tcPr>
            <w:tcW w:w="865" w:type="dxa"/>
            <w:shd w:val="clear" w:color="auto" w:fill="auto"/>
            <w:vAlign w:val="center"/>
          </w:tcPr>
          <w:p w:rsidR="002C5276" w:rsidRDefault="002C5276" w:rsidP="00E12E47">
            <w:pPr>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2C5276" w:rsidRDefault="002C5276"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Update the criteria displayed with values from your choice </w:t>
            </w:r>
          </w:p>
        </w:tc>
        <w:tc>
          <w:tcPr>
            <w:tcW w:w="2690" w:type="dxa"/>
            <w:gridSpan w:val="2"/>
            <w:shd w:val="clear" w:color="auto" w:fill="auto"/>
          </w:tcPr>
          <w:p w:rsidR="002C5276" w:rsidRPr="008400C4" w:rsidRDefault="002C5276" w:rsidP="00E12E47">
            <w:pPr>
              <w:spacing w:after="0"/>
              <w:rPr>
                <w:rFonts w:cstheme="minorHAnsi"/>
                <w:lang w:val="en-GB"/>
              </w:rPr>
            </w:pPr>
            <w:r>
              <w:rPr>
                <w:rFonts w:cstheme="minorHAnsi"/>
                <w:lang w:val="en-GB"/>
              </w:rPr>
              <w:t>The criteria values changed are now displayed</w:t>
            </w:r>
          </w:p>
        </w:tc>
        <w:tc>
          <w:tcPr>
            <w:tcW w:w="1559" w:type="dxa"/>
            <w:shd w:val="clear" w:color="auto" w:fill="auto"/>
            <w:vAlign w:val="center"/>
          </w:tcPr>
          <w:p w:rsidR="002C5276" w:rsidRPr="0056181B" w:rsidRDefault="002C5276" w:rsidP="00E12E47">
            <w:pPr>
              <w:spacing w:after="0"/>
              <w:jc w:val="center"/>
              <w:rPr>
                <w:i/>
                <w:sz w:val="14"/>
                <w:szCs w:val="14"/>
              </w:rPr>
            </w:pPr>
            <w:r w:rsidRPr="0056181B">
              <w:rPr>
                <w:i/>
                <w:sz w:val="14"/>
                <w:szCs w:val="14"/>
              </w:rPr>
              <w:t>NGEO-</w:t>
            </w:r>
            <w:r>
              <w:rPr>
                <w:i/>
                <w:sz w:val="14"/>
                <w:szCs w:val="14"/>
              </w:rPr>
              <w:t>WEBC-PFC-0161</w:t>
            </w:r>
          </w:p>
        </w:tc>
      </w:tr>
      <w:tr w:rsidR="002C5276" w:rsidRPr="0056181B" w:rsidTr="00E12E47">
        <w:tc>
          <w:tcPr>
            <w:tcW w:w="865" w:type="dxa"/>
            <w:shd w:val="clear" w:color="auto" w:fill="auto"/>
            <w:vAlign w:val="center"/>
          </w:tcPr>
          <w:p w:rsidR="002C5276" w:rsidRDefault="002C5276" w:rsidP="00E12E47">
            <w:pPr>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2C5276" w:rsidRPr="00B5182E" w:rsidRDefault="002C5276" w:rsidP="00E12E47">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2C5276" w:rsidRDefault="002C5276" w:rsidP="00E12E47">
            <w:pPr>
              <w:spacing w:after="0"/>
              <w:rPr>
                <w:rFonts w:cstheme="minorHAnsi"/>
                <w:lang w:val="en-GB"/>
              </w:rPr>
            </w:pPr>
            <w:r>
              <w:rPr>
                <w:rFonts w:cstheme="minorHAnsi"/>
                <w:lang w:val="en-GB"/>
              </w:rPr>
              <w:t xml:space="preserve">The open search url is displayed with all search </w:t>
            </w:r>
            <w:r>
              <w:rPr>
                <w:rFonts w:cstheme="minorHAnsi"/>
                <w:lang w:val="en-GB"/>
              </w:rPr>
              <w:lastRenderedPageBreak/>
              <w:t>criteria and the changed values are taken into account</w:t>
            </w:r>
          </w:p>
        </w:tc>
        <w:tc>
          <w:tcPr>
            <w:tcW w:w="1559" w:type="dxa"/>
            <w:shd w:val="clear" w:color="auto" w:fill="auto"/>
            <w:vAlign w:val="center"/>
          </w:tcPr>
          <w:p w:rsidR="002C5276" w:rsidRPr="0056181B" w:rsidRDefault="002C5276" w:rsidP="00E12E47">
            <w:pPr>
              <w:spacing w:after="0"/>
              <w:jc w:val="center"/>
              <w:rPr>
                <w:i/>
                <w:sz w:val="14"/>
                <w:szCs w:val="14"/>
              </w:rPr>
            </w:pPr>
            <w:r w:rsidRPr="0056181B">
              <w:rPr>
                <w:i/>
                <w:sz w:val="14"/>
                <w:szCs w:val="14"/>
              </w:rPr>
              <w:lastRenderedPageBreak/>
              <w:t>NGEO-</w:t>
            </w:r>
            <w:r>
              <w:rPr>
                <w:i/>
                <w:sz w:val="14"/>
                <w:szCs w:val="14"/>
              </w:rPr>
              <w:t>WEBC-PFC-0162</w:t>
            </w:r>
          </w:p>
        </w:tc>
      </w:tr>
    </w:tbl>
    <w:p w:rsidR="00E16E38" w:rsidRPr="00697B64" w:rsidRDefault="00E16E38" w:rsidP="00E16E38">
      <w:pPr>
        <w:pStyle w:val="Heading3"/>
      </w:pPr>
      <w:bookmarkStart w:id="99" w:name="_Toc352169201"/>
      <w:r>
        <w:lastRenderedPageBreak/>
        <w:t>NGEO-WEBC-VTP-0165</w:t>
      </w:r>
      <w:bookmarkEnd w:id="9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NGEO-CTRL-VTP-0165</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sidRPr="009572A1">
              <w:rPr>
                <w:i/>
                <w:color w:val="548DD4"/>
                <w:sz w:val="16"/>
                <w:szCs w:val="16"/>
                <w:u w:val="single"/>
              </w:rPr>
              <w:t>Advanced Search Criteria updated with dataset changes</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7C2567" w:rsidRDefault="00E12E47" w:rsidP="00F140A9">
            <w:pPr>
              <w:spacing w:after="0"/>
            </w:pPr>
            <w:r>
              <w:t>Screenshot for P</w:t>
            </w:r>
            <w:r w:rsidR="00F140A9">
              <w:t>F</w:t>
            </w:r>
            <w:r>
              <w:t>C</w:t>
            </w:r>
            <w:r w:rsidR="00F140A9">
              <w:t>-00165</w:t>
            </w:r>
          </w:p>
          <w:p w:rsidR="00E16E38" w:rsidRPr="007C2567" w:rsidRDefault="00E16E38" w:rsidP="00E12E47">
            <w:pPr>
              <w:spacing w:after="0"/>
              <w:rPr>
                <w:color w:val="548DD4"/>
                <w:sz w:val="16"/>
                <w:szCs w:val="16"/>
                <w:lang w:val="en-US"/>
              </w:rPr>
            </w:pPr>
            <w:r>
              <w:t xml:space="preserve">         </w:t>
            </w:r>
          </w:p>
        </w:tc>
      </w:tr>
      <w:tr w:rsidR="00F140A9" w:rsidRPr="0056181B" w:rsidTr="00E12E47">
        <w:tc>
          <w:tcPr>
            <w:tcW w:w="865" w:type="dxa"/>
            <w:shd w:val="clear" w:color="auto" w:fill="auto"/>
            <w:vAlign w:val="center"/>
          </w:tcPr>
          <w:p w:rsidR="00F140A9" w:rsidRPr="00544FC8" w:rsidRDefault="00F140A9" w:rsidP="00E12E47">
            <w:pPr>
              <w:spacing w:after="0"/>
              <w:jc w:val="center"/>
              <w:rPr>
                <w:i/>
                <w:sz w:val="14"/>
                <w:szCs w:val="14"/>
              </w:rPr>
            </w:pPr>
            <w:r w:rsidRPr="005D1206">
              <w:rPr>
                <w:i/>
                <w:sz w:val="14"/>
                <w:szCs w:val="14"/>
              </w:rPr>
              <w:t>Step-10</w:t>
            </w:r>
          </w:p>
        </w:tc>
        <w:tc>
          <w:tcPr>
            <w:tcW w:w="3499" w:type="dxa"/>
            <w:gridSpan w:val="4"/>
            <w:shd w:val="clear" w:color="auto" w:fill="auto"/>
          </w:tcPr>
          <w:p w:rsidR="00F140A9" w:rsidRPr="00057FF1" w:rsidRDefault="00F140A9"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WEBC-VTP-0160</w:t>
            </w:r>
          </w:p>
        </w:tc>
        <w:tc>
          <w:tcPr>
            <w:tcW w:w="2690" w:type="dxa"/>
            <w:gridSpan w:val="2"/>
            <w:shd w:val="clear" w:color="auto" w:fill="auto"/>
          </w:tcPr>
          <w:p w:rsidR="00F140A9" w:rsidRPr="00057FF1" w:rsidRDefault="00F140A9" w:rsidP="00E12E47">
            <w:pPr>
              <w:spacing w:after="0"/>
              <w:rPr>
                <w:rFonts w:cstheme="minorHAnsi"/>
                <w:lang w:val="en-US"/>
              </w:rPr>
            </w:pPr>
            <w:r>
              <w:rPr>
                <w:rFonts w:cstheme="minorHAnsi"/>
                <w:lang w:val="en-GB"/>
              </w:rPr>
              <w:t>The open search url is displayed with all search criteria and the changed values are taken into account</w:t>
            </w:r>
          </w:p>
        </w:tc>
        <w:tc>
          <w:tcPr>
            <w:tcW w:w="1559" w:type="dxa"/>
            <w:shd w:val="clear" w:color="auto" w:fill="auto"/>
            <w:vAlign w:val="center"/>
          </w:tcPr>
          <w:p w:rsidR="00F140A9" w:rsidRPr="0056181B" w:rsidRDefault="00F140A9" w:rsidP="00E12E47">
            <w:pPr>
              <w:spacing w:after="0"/>
              <w:jc w:val="center"/>
              <w:rPr>
                <w:i/>
                <w:sz w:val="14"/>
                <w:szCs w:val="14"/>
              </w:rPr>
            </w:pPr>
          </w:p>
        </w:tc>
      </w:tr>
      <w:tr w:rsidR="00F140A9" w:rsidRPr="00732447" w:rsidTr="00E12E47">
        <w:tc>
          <w:tcPr>
            <w:tcW w:w="865" w:type="dxa"/>
            <w:shd w:val="clear" w:color="auto" w:fill="auto"/>
            <w:vAlign w:val="center"/>
          </w:tcPr>
          <w:p w:rsidR="00F140A9" w:rsidRPr="005D1206" w:rsidRDefault="00F140A9" w:rsidP="00E12E47">
            <w:pPr>
              <w:spacing w:after="0"/>
              <w:jc w:val="center"/>
              <w:rPr>
                <w:i/>
                <w:sz w:val="14"/>
                <w:szCs w:val="14"/>
              </w:rPr>
            </w:pPr>
            <w:r>
              <w:rPr>
                <w:i/>
                <w:sz w:val="14"/>
                <w:szCs w:val="14"/>
              </w:rPr>
              <w:t>Step-20</w:t>
            </w:r>
          </w:p>
        </w:tc>
        <w:tc>
          <w:tcPr>
            <w:tcW w:w="3499" w:type="dxa"/>
            <w:gridSpan w:val="4"/>
            <w:shd w:val="clear" w:color="auto" w:fill="auto"/>
          </w:tcPr>
          <w:p w:rsidR="00F140A9" w:rsidRPr="00E24DDB" w:rsidRDefault="00F140A9" w:rsidP="00E12E47">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F140A9" w:rsidRPr="003C0A28" w:rsidRDefault="00F140A9" w:rsidP="00E12E47">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F140A9" w:rsidRPr="00732447" w:rsidRDefault="00F140A9" w:rsidP="00E12E47">
            <w:pPr>
              <w:spacing w:after="0"/>
              <w:jc w:val="center"/>
              <w:rPr>
                <w:i/>
                <w:sz w:val="14"/>
                <w:szCs w:val="14"/>
                <w:lang w:val="en-US"/>
              </w:rPr>
            </w:pPr>
          </w:p>
        </w:tc>
      </w:tr>
      <w:tr w:rsidR="00F140A9" w:rsidRPr="004E5884" w:rsidTr="00E12E47">
        <w:tc>
          <w:tcPr>
            <w:tcW w:w="865" w:type="dxa"/>
            <w:shd w:val="clear" w:color="auto" w:fill="auto"/>
            <w:vAlign w:val="center"/>
          </w:tcPr>
          <w:p w:rsidR="00F140A9" w:rsidRPr="00544FC8" w:rsidRDefault="00F140A9" w:rsidP="00E12E47">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F140A9" w:rsidRPr="00057FF1" w:rsidRDefault="00F140A9"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Click on ND_SAR_1 dataset </w:t>
            </w:r>
          </w:p>
        </w:tc>
        <w:tc>
          <w:tcPr>
            <w:tcW w:w="2690" w:type="dxa"/>
            <w:gridSpan w:val="2"/>
            <w:shd w:val="clear" w:color="auto" w:fill="auto"/>
          </w:tcPr>
          <w:p w:rsidR="00F140A9" w:rsidRPr="00732447" w:rsidRDefault="00F140A9" w:rsidP="00E12E47">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F140A9" w:rsidRPr="004E5884" w:rsidRDefault="00F140A9" w:rsidP="00E12E47">
            <w:pPr>
              <w:spacing w:after="0"/>
              <w:jc w:val="center"/>
              <w:rPr>
                <w:sz w:val="14"/>
                <w:szCs w:val="14"/>
                <w:highlight w:val="yellow"/>
                <w:lang w:val="en-US"/>
              </w:rPr>
            </w:pPr>
          </w:p>
        </w:tc>
      </w:tr>
      <w:tr w:rsidR="00F140A9" w:rsidRPr="0056181B" w:rsidTr="00E12E47">
        <w:tc>
          <w:tcPr>
            <w:tcW w:w="865" w:type="dxa"/>
            <w:shd w:val="clear" w:color="auto" w:fill="auto"/>
            <w:vAlign w:val="center"/>
          </w:tcPr>
          <w:p w:rsidR="00F140A9" w:rsidRDefault="00F140A9" w:rsidP="00E12E47">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F140A9" w:rsidRDefault="00F140A9"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20 to 50 of </w:t>
            </w:r>
            <w:r>
              <w:rPr>
                <w:rFonts w:asciiTheme="minorHAnsi" w:hAnsiTheme="minorHAnsi" w:cstheme="minorHAnsi"/>
                <w:sz w:val="22"/>
                <w:szCs w:val="22"/>
                <w:lang w:val="en-US"/>
              </w:rPr>
              <w:t>WEBC-VTP-0160 and for steps 30 to 50 make sure that the search criteria values set for the first dataset has been reset and that the values of the new dataset are taken into account</w:t>
            </w:r>
          </w:p>
        </w:tc>
        <w:tc>
          <w:tcPr>
            <w:tcW w:w="2690" w:type="dxa"/>
            <w:gridSpan w:val="2"/>
            <w:shd w:val="clear" w:color="auto" w:fill="auto"/>
          </w:tcPr>
          <w:p w:rsidR="00F140A9" w:rsidRDefault="00F140A9" w:rsidP="00E12E47">
            <w:pPr>
              <w:spacing w:after="0"/>
              <w:rPr>
                <w:rFonts w:cstheme="minorHAnsi"/>
                <w:lang w:val="en-GB"/>
              </w:rPr>
            </w:pPr>
          </w:p>
        </w:tc>
        <w:tc>
          <w:tcPr>
            <w:tcW w:w="1559" w:type="dxa"/>
            <w:shd w:val="clear" w:color="auto" w:fill="auto"/>
            <w:vAlign w:val="center"/>
          </w:tcPr>
          <w:p w:rsidR="00F140A9" w:rsidRPr="0056181B" w:rsidRDefault="00F140A9" w:rsidP="00E12E47">
            <w:pPr>
              <w:spacing w:after="0"/>
              <w:jc w:val="center"/>
              <w:rPr>
                <w:i/>
                <w:sz w:val="14"/>
                <w:szCs w:val="14"/>
              </w:rPr>
            </w:pPr>
            <w:r w:rsidRPr="0056181B">
              <w:rPr>
                <w:i/>
                <w:sz w:val="14"/>
                <w:szCs w:val="14"/>
              </w:rPr>
              <w:t>NGEO-</w:t>
            </w:r>
            <w:r>
              <w:rPr>
                <w:i/>
                <w:sz w:val="14"/>
                <w:szCs w:val="14"/>
              </w:rPr>
              <w:t>WEBC-PFC-0165</w:t>
            </w:r>
          </w:p>
        </w:tc>
      </w:tr>
    </w:tbl>
    <w:p w:rsidR="00E16E38" w:rsidRDefault="00E16E38" w:rsidP="00E16E38"/>
    <w:p w:rsidR="00E16E38" w:rsidRDefault="00E16E38" w:rsidP="00E16E38"/>
    <w:p w:rsidR="00E16E38" w:rsidRPr="00697B64" w:rsidRDefault="00E16E38" w:rsidP="00E16E38">
      <w:pPr>
        <w:pStyle w:val="Heading3"/>
      </w:pPr>
      <w:bookmarkStart w:id="100" w:name="_Toc352169202"/>
      <w:r>
        <w:t>NGEO-WEBC-VTP-0170</w:t>
      </w:r>
      <w:bookmarkEnd w:id="10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NGEO-CTRL-VTP-0170</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u w:val="single"/>
              </w:rPr>
              <w:t>Download options</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lastRenderedPageBreak/>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2E47" w:rsidRPr="007C2567" w:rsidRDefault="00E12E47" w:rsidP="00E12E47">
            <w:pPr>
              <w:spacing w:after="0"/>
            </w:pPr>
            <w:r>
              <w:t>Screenshot for each PFC</w:t>
            </w:r>
          </w:p>
          <w:p w:rsidR="00E16E38" w:rsidRDefault="00E16E38" w:rsidP="00E61BC8">
            <w:pPr>
              <w:spacing w:after="0"/>
              <w:rPr>
                <w:color w:val="548DD4"/>
                <w:sz w:val="16"/>
                <w:szCs w:val="16"/>
                <w:lang w:val="en-US"/>
              </w:rPr>
            </w:pPr>
          </w:p>
          <w:p w:rsidR="00E16E38" w:rsidRPr="00996DFE" w:rsidRDefault="00E16E38" w:rsidP="00E61BC8">
            <w:pPr>
              <w:spacing w:after="0"/>
              <w:jc w:val="center"/>
              <w:rPr>
                <w:color w:val="548DD4"/>
                <w:sz w:val="2"/>
                <w:szCs w:val="16"/>
                <w:lang w:val="en-US"/>
              </w:rPr>
            </w:pPr>
          </w:p>
        </w:tc>
      </w:tr>
      <w:tr w:rsidR="00A833A2" w:rsidRPr="0056181B" w:rsidTr="00E12E47">
        <w:tc>
          <w:tcPr>
            <w:tcW w:w="865" w:type="dxa"/>
            <w:shd w:val="clear" w:color="auto" w:fill="auto"/>
            <w:vAlign w:val="center"/>
          </w:tcPr>
          <w:p w:rsidR="00A833A2" w:rsidRPr="00544FC8" w:rsidRDefault="00A833A2" w:rsidP="00E12E47">
            <w:pPr>
              <w:spacing w:after="0"/>
              <w:jc w:val="center"/>
              <w:rPr>
                <w:i/>
                <w:sz w:val="14"/>
                <w:szCs w:val="14"/>
              </w:rPr>
            </w:pPr>
            <w:r w:rsidRPr="005D1206">
              <w:rPr>
                <w:i/>
                <w:sz w:val="14"/>
                <w:szCs w:val="14"/>
              </w:rPr>
              <w:t>Step-10</w:t>
            </w:r>
          </w:p>
        </w:tc>
        <w:tc>
          <w:tcPr>
            <w:tcW w:w="3499" w:type="dxa"/>
            <w:gridSpan w:val="4"/>
            <w:shd w:val="clear" w:color="auto" w:fill="auto"/>
          </w:tcPr>
          <w:p w:rsidR="00A833A2" w:rsidRPr="00057FF1" w:rsidRDefault="00A833A2" w:rsidP="00E12E47">
            <w:pPr>
              <w:pStyle w:val="NormalStep"/>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shd w:val="clear" w:color="auto" w:fill="auto"/>
          </w:tcPr>
          <w:p w:rsidR="00A833A2" w:rsidRPr="00057FF1" w:rsidRDefault="00A833A2" w:rsidP="00E12E47">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shd w:val="clear" w:color="auto" w:fill="auto"/>
            <w:vAlign w:val="center"/>
          </w:tcPr>
          <w:p w:rsidR="00A833A2" w:rsidRPr="0056181B" w:rsidRDefault="00A833A2" w:rsidP="00E12E47">
            <w:pPr>
              <w:spacing w:after="0"/>
              <w:jc w:val="center"/>
              <w:rPr>
                <w:i/>
                <w:sz w:val="14"/>
                <w:szCs w:val="14"/>
              </w:rPr>
            </w:pPr>
          </w:p>
        </w:tc>
      </w:tr>
      <w:tr w:rsidR="00A833A2" w:rsidRPr="00732447" w:rsidTr="00E12E47">
        <w:tc>
          <w:tcPr>
            <w:tcW w:w="865" w:type="dxa"/>
            <w:shd w:val="clear" w:color="auto" w:fill="auto"/>
            <w:vAlign w:val="center"/>
          </w:tcPr>
          <w:p w:rsidR="00A833A2" w:rsidRPr="005D1206" w:rsidRDefault="00A833A2" w:rsidP="00E12E47">
            <w:pPr>
              <w:spacing w:after="0"/>
              <w:jc w:val="center"/>
              <w:rPr>
                <w:i/>
                <w:sz w:val="14"/>
                <w:szCs w:val="14"/>
              </w:rPr>
            </w:pPr>
            <w:r>
              <w:rPr>
                <w:i/>
                <w:sz w:val="14"/>
                <w:szCs w:val="14"/>
              </w:rPr>
              <w:t>Step-20</w:t>
            </w:r>
          </w:p>
        </w:tc>
        <w:tc>
          <w:tcPr>
            <w:tcW w:w="3499" w:type="dxa"/>
            <w:gridSpan w:val="4"/>
            <w:shd w:val="clear" w:color="auto" w:fill="auto"/>
          </w:tcPr>
          <w:p w:rsidR="00A833A2" w:rsidRPr="00BE3088" w:rsidRDefault="00A833A2" w:rsidP="00E12E47">
            <w:pPr>
              <w:pStyle w:val="NormalStep"/>
              <w:rPr>
                <w:rFonts w:asciiTheme="minorHAnsi" w:hAnsiTheme="minorHAnsi" w:cstheme="minorHAnsi"/>
                <w:b/>
                <w:sz w:val="22"/>
                <w:szCs w:val="22"/>
              </w:rPr>
            </w:pPr>
            <w:r w:rsidRPr="008400C4">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A833A2" w:rsidRPr="003C0A28" w:rsidRDefault="00A833A2" w:rsidP="00E12E47">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A833A2" w:rsidRPr="00732447" w:rsidRDefault="00A833A2" w:rsidP="00E12E47">
            <w:pPr>
              <w:spacing w:after="0"/>
              <w:jc w:val="center"/>
              <w:rPr>
                <w:i/>
                <w:sz w:val="14"/>
                <w:szCs w:val="14"/>
                <w:lang w:val="en-US"/>
              </w:rPr>
            </w:pPr>
          </w:p>
        </w:tc>
      </w:tr>
      <w:tr w:rsidR="00A833A2" w:rsidRPr="004E5884" w:rsidTr="00E12E47">
        <w:tc>
          <w:tcPr>
            <w:tcW w:w="865" w:type="dxa"/>
            <w:shd w:val="clear" w:color="auto" w:fill="auto"/>
            <w:vAlign w:val="center"/>
          </w:tcPr>
          <w:p w:rsidR="00A833A2" w:rsidRPr="00544FC8" w:rsidRDefault="00A833A2" w:rsidP="00E12E47">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A833A2" w:rsidRPr="00057FF1" w:rsidRDefault="00A833A2" w:rsidP="00E12E47">
            <w:pPr>
              <w:pStyle w:val="NormalStep"/>
              <w:rPr>
                <w:rFonts w:asciiTheme="minorHAnsi" w:hAnsiTheme="minorHAnsi" w:cstheme="minorHAnsi"/>
                <w:sz w:val="22"/>
                <w:szCs w:val="22"/>
              </w:rPr>
            </w:pPr>
            <w:r>
              <w:rPr>
                <w:rFonts w:asciiTheme="minorHAnsi" w:hAnsiTheme="minorHAnsi" w:cstheme="minorHAnsi"/>
                <w:sz w:val="22"/>
                <w:szCs w:val="22"/>
              </w:rPr>
              <w:t>Click on ND_OPT_1 dataset</w:t>
            </w:r>
          </w:p>
        </w:tc>
        <w:tc>
          <w:tcPr>
            <w:tcW w:w="2690" w:type="dxa"/>
            <w:gridSpan w:val="2"/>
            <w:shd w:val="clear" w:color="auto" w:fill="auto"/>
          </w:tcPr>
          <w:p w:rsidR="00A833A2" w:rsidRPr="00732447" w:rsidRDefault="00A833A2" w:rsidP="00E12E47">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A833A2" w:rsidRPr="004E5884" w:rsidRDefault="00A833A2" w:rsidP="00E12E47">
            <w:pPr>
              <w:spacing w:after="0"/>
              <w:jc w:val="center"/>
              <w:rPr>
                <w:sz w:val="14"/>
                <w:szCs w:val="14"/>
                <w:highlight w:val="yellow"/>
                <w:lang w:val="en-US"/>
              </w:rPr>
            </w:pPr>
          </w:p>
        </w:tc>
      </w:tr>
      <w:tr w:rsidR="00A833A2" w:rsidRPr="0056181B" w:rsidTr="00E12E47">
        <w:tc>
          <w:tcPr>
            <w:tcW w:w="865" w:type="dxa"/>
            <w:shd w:val="clear" w:color="auto" w:fill="auto"/>
            <w:vAlign w:val="center"/>
          </w:tcPr>
          <w:p w:rsidR="00A833A2" w:rsidRDefault="00A833A2" w:rsidP="00E12E47">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A833A2" w:rsidRDefault="00A833A2" w:rsidP="00E12E47">
            <w:pPr>
              <w:pStyle w:val="NormalStep"/>
              <w:rPr>
                <w:rFonts w:asciiTheme="minorHAnsi" w:hAnsiTheme="minorHAnsi" w:cstheme="minorHAnsi"/>
                <w:sz w:val="22"/>
                <w:szCs w:val="22"/>
              </w:rPr>
            </w:pPr>
            <w:r w:rsidRPr="00057FF1">
              <w:rPr>
                <w:rFonts w:asciiTheme="minorHAnsi" w:hAnsiTheme="minorHAnsi" w:cstheme="minorHAnsi"/>
                <w:sz w:val="22"/>
                <w:szCs w:val="22"/>
              </w:rPr>
              <w:t>On the toolbar, click on</w:t>
            </w:r>
            <w:r>
              <w:rPr>
                <w:rFonts w:asciiTheme="minorHAnsi" w:hAnsiTheme="minorHAnsi" w:cstheme="minorHAnsi"/>
                <w:sz w:val="22"/>
                <w:szCs w:val="22"/>
              </w:rPr>
              <w:t xml:space="preserve"> </w:t>
            </w:r>
            <w:r w:rsidRPr="00057FF1">
              <w:rPr>
                <w:rFonts w:asciiTheme="minorHAnsi" w:hAnsiTheme="minorHAnsi" w:cstheme="minorHAnsi"/>
                <w:sz w:val="22"/>
                <w:szCs w:val="22"/>
              </w:rPr>
              <w:t xml:space="preserve">the </w:t>
            </w:r>
            <w:r>
              <w:rPr>
                <w:rFonts w:asciiTheme="minorHAnsi" w:hAnsiTheme="minorHAnsi" w:cstheme="minorHAnsi"/>
                <w:sz w:val="22"/>
                <w:szCs w:val="22"/>
              </w:rPr>
              <w:t>“</w:t>
            </w:r>
            <w:r w:rsidRPr="00057FF1">
              <w:rPr>
                <w:rFonts w:asciiTheme="minorHAnsi" w:hAnsiTheme="minorHAnsi" w:cstheme="minorHAnsi"/>
                <w:sz w:val="22"/>
                <w:szCs w:val="22"/>
              </w:rPr>
              <w:t>Search</w:t>
            </w:r>
            <w:r>
              <w:rPr>
                <w:rFonts w:asciiTheme="minorHAnsi" w:hAnsiTheme="minorHAnsi" w:cstheme="minorHAnsi"/>
                <w:sz w:val="22"/>
                <w:szCs w:val="22"/>
              </w:rPr>
              <w:t>”</w:t>
            </w:r>
            <w:r w:rsidRPr="00057FF1">
              <w:rPr>
                <w:rFonts w:asciiTheme="minorHAnsi" w:hAnsiTheme="minorHAnsi" w:cstheme="minorHAnsi"/>
                <w:sz w:val="22"/>
                <w:szCs w:val="22"/>
              </w:rPr>
              <w:t xml:space="preserve"> button icon</w:t>
            </w:r>
          </w:p>
        </w:tc>
        <w:tc>
          <w:tcPr>
            <w:tcW w:w="2690" w:type="dxa"/>
            <w:gridSpan w:val="2"/>
            <w:shd w:val="clear" w:color="auto" w:fill="auto"/>
          </w:tcPr>
          <w:p w:rsidR="00A833A2" w:rsidRDefault="00A833A2" w:rsidP="00E12E47">
            <w:pPr>
              <w:spacing w:after="0"/>
              <w:rPr>
                <w:rFonts w:cstheme="minorHAnsi"/>
                <w:lang w:val="en-GB"/>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A833A2" w:rsidRPr="0056181B" w:rsidRDefault="00A833A2" w:rsidP="00E12E47">
            <w:pPr>
              <w:spacing w:after="0"/>
              <w:jc w:val="center"/>
              <w:rPr>
                <w:i/>
                <w:sz w:val="14"/>
                <w:szCs w:val="14"/>
              </w:rPr>
            </w:pPr>
          </w:p>
        </w:tc>
      </w:tr>
      <w:tr w:rsidR="00A833A2" w:rsidRPr="0056181B" w:rsidTr="00E12E47">
        <w:tc>
          <w:tcPr>
            <w:tcW w:w="865" w:type="dxa"/>
            <w:shd w:val="clear" w:color="auto" w:fill="auto"/>
            <w:vAlign w:val="center"/>
          </w:tcPr>
          <w:p w:rsidR="00A833A2" w:rsidRDefault="00A833A2" w:rsidP="00E12E47">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A833A2" w:rsidRDefault="00A833A2" w:rsidP="00E12E47">
            <w:pPr>
              <w:pStyle w:val="NormalStep"/>
              <w:rPr>
                <w:rFonts w:asciiTheme="minorHAnsi" w:hAnsiTheme="minorHAnsi" w:cstheme="minorHAnsi"/>
                <w:sz w:val="22"/>
                <w:szCs w:val="22"/>
              </w:rPr>
            </w:pPr>
            <w:r>
              <w:rPr>
                <w:rFonts w:asciiTheme="minorHAnsi" w:hAnsiTheme="minorHAnsi" w:cstheme="minorHAnsi"/>
                <w:sz w:val="22"/>
                <w:szCs w:val="22"/>
              </w:rPr>
              <w:t>Click on ‘Download Options’ tab.</w:t>
            </w:r>
          </w:p>
          <w:p w:rsidR="00A833A2" w:rsidRPr="00057FF1" w:rsidRDefault="00A833A2" w:rsidP="00E12E47">
            <w:pPr>
              <w:pStyle w:val="NormalStep"/>
              <w:rPr>
                <w:rFonts w:asciiTheme="minorHAnsi" w:hAnsiTheme="minorHAnsi" w:cstheme="minorHAnsi"/>
                <w:sz w:val="22"/>
                <w:szCs w:val="22"/>
              </w:rPr>
            </w:pPr>
            <w:r>
              <w:rPr>
                <w:rFonts w:asciiTheme="minorHAnsi" w:hAnsiTheme="minorHAnsi" w:cstheme="minorHAnsi"/>
                <w:sz w:val="22"/>
                <w:szCs w:val="22"/>
              </w:rPr>
              <w:t>Check the “Use download options”</w:t>
            </w:r>
          </w:p>
        </w:tc>
        <w:tc>
          <w:tcPr>
            <w:tcW w:w="2690" w:type="dxa"/>
            <w:gridSpan w:val="2"/>
            <w:shd w:val="clear" w:color="auto" w:fill="auto"/>
          </w:tcPr>
          <w:p w:rsidR="00A833A2" w:rsidRDefault="00A833A2" w:rsidP="00E12E47">
            <w:pPr>
              <w:spacing w:after="0"/>
              <w:rPr>
                <w:rFonts w:cstheme="minorHAnsi"/>
                <w:lang w:val="en-US"/>
              </w:rPr>
            </w:pPr>
            <w:r>
              <w:rPr>
                <w:rFonts w:cstheme="minorHAnsi"/>
                <w:lang w:val="en-US"/>
              </w:rPr>
              <w:t>The Download options related to the selected dataset are displayed by select boxes.</w:t>
            </w:r>
          </w:p>
          <w:p w:rsidR="00A833A2" w:rsidRPr="003C0A28" w:rsidRDefault="00A833A2" w:rsidP="00E12E47">
            <w:pPr>
              <w:spacing w:after="0"/>
              <w:rPr>
                <w:rFonts w:cstheme="minorHAnsi"/>
                <w:lang w:val="en-US"/>
              </w:rPr>
            </w:pPr>
            <w:r>
              <w:rPr>
                <w:rFonts w:cstheme="minorHAnsi"/>
                <w:lang w:val="en-US"/>
              </w:rPr>
              <w:t>The first check box is not a search criteria but a flag to choose whether to include or not the download options in the search url.</w:t>
            </w:r>
          </w:p>
        </w:tc>
        <w:tc>
          <w:tcPr>
            <w:tcW w:w="1559" w:type="dxa"/>
            <w:shd w:val="clear" w:color="auto" w:fill="auto"/>
            <w:vAlign w:val="center"/>
          </w:tcPr>
          <w:p w:rsidR="00A833A2" w:rsidRPr="0056181B" w:rsidRDefault="00A833A2" w:rsidP="00E12E47">
            <w:pPr>
              <w:spacing w:after="0"/>
              <w:jc w:val="center"/>
              <w:rPr>
                <w:i/>
                <w:sz w:val="14"/>
                <w:szCs w:val="14"/>
              </w:rPr>
            </w:pPr>
            <w:r w:rsidRPr="0056181B">
              <w:rPr>
                <w:i/>
                <w:sz w:val="14"/>
                <w:szCs w:val="14"/>
              </w:rPr>
              <w:t>NGEO-</w:t>
            </w:r>
            <w:r>
              <w:rPr>
                <w:i/>
                <w:sz w:val="14"/>
                <w:szCs w:val="14"/>
              </w:rPr>
              <w:t>WEBC-PFC-0170</w:t>
            </w:r>
          </w:p>
        </w:tc>
      </w:tr>
      <w:tr w:rsidR="00A833A2" w:rsidRPr="0056181B" w:rsidTr="00E12E47">
        <w:tc>
          <w:tcPr>
            <w:tcW w:w="865" w:type="dxa"/>
            <w:shd w:val="clear" w:color="auto" w:fill="auto"/>
            <w:vAlign w:val="center"/>
          </w:tcPr>
          <w:p w:rsidR="00A833A2" w:rsidRDefault="00A833A2" w:rsidP="00E12E47">
            <w:pPr>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A833A2" w:rsidRDefault="00A833A2" w:rsidP="00E12E47">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shd w:val="clear" w:color="auto" w:fill="auto"/>
          </w:tcPr>
          <w:p w:rsidR="00A833A2" w:rsidRPr="008400C4" w:rsidRDefault="00A833A2" w:rsidP="00E12E47">
            <w:pPr>
              <w:spacing w:after="0"/>
              <w:rPr>
                <w:rFonts w:cstheme="minorHAnsi"/>
                <w:lang w:val="en-GB"/>
              </w:rPr>
            </w:pPr>
            <w:r>
              <w:rPr>
                <w:rFonts w:cstheme="minorHAnsi"/>
                <w:lang w:val="en-GB"/>
              </w:rPr>
              <w:t>The option “Download continuously – Size factor :1” is displayed for “Download mode”.</w:t>
            </w:r>
          </w:p>
        </w:tc>
        <w:tc>
          <w:tcPr>
            <w:tcW w:w="1559" w:type="dxa"/>
            <w:shd w:val="clear" w:color="auto" w:fill="auto"/>
            <w:vAlign w:val="center"/>
          </w:tcPr>
          <w:p w:rsidR="00A833A2" w:rsidRPr="0056181B" w:rsidRDefault="00A833A2" w:rsidP="00E12E47">
            <w:pPr>
              <w:spacing w:after="0"/>
              <w:jc w:val="center"/>
              <w:rPr>
                <w:i/>
                <w:sz w:val="14"/>
                <w:szCs w:val="14"/>
              </w:rPr>
            </w:pPr>
            <w:r w:rsidRPr="0056181B">
              <w:rPr>
                <w:i/>
                <w:sz w:val="14"/>
                <w:szCs w:val="14"/>
              </w:rPr>
              <w:t>NGEO-</w:t>
            </w:r>
            <w:r>
              <w:rPr>
                <w:i/>
                <w:sz w:val="14"/>
                <w:szCs w:val="14"/>
              </w:rPr>
              <w:t>WEBC-PFC-0171</w:t>
            </w:r>
          </w:p>
        </w:tc>
      </w:tr>
      <w:tr w:rsidR="00A833A2" w:rsidRPr="0056181B" w:rsidTr="00E12E47">
        <w:tc>
          <w:tcPr>
            <w:tcW w:w="865" w:type="dxa"/>
            <w:shd w:val="clear" w:color="auto" w:fill="auto"/>
            <w:vAlign w:val="center"/>
          </w:tcPr>
          <w:p w:rsidR="00A833A2" w:rsidRDefault="00A833A2" w:rsidP="00E12E47">
            <w:pPr>
              <w:spacing w:after="0"/>
              <w:jc w:val="center"/>
              <w:rPr>
                <w:i/>
                <w:sz w:val="14"/>
                <w:szCs w:val="14"/>
              </w:rPr>
            </w:pPr>
            <w:r>
              <w:rPr>
                <w:i/>
                <w:sz w:val="14"/>
                <w:szCs w:val="14"/>
              </w:rPr>
              <w:t>Step-7</w:t>
            </w:r>
            <w:r w:rsidRPr="005D1206">
              <w:rPr>
                <w:i/>
                <w:sz w:val="14"/>
                <w:szCs w:val="14"/>
              </w:rPr>
              <w:t>0</w:t>
            </w:r>
          </w:p>
        </w:tc>
        <w:tc>
          <w:tcPr>
            <w:tcW w:w="3499" w:type="dxa"/>
            <w:gridSpan w:val="4"/>
            <w:shd w:val="clear" w:color="auto" w:fill="auto"/>
          </w:tcPr>
          <w:p w:rsidR="00A833A2" w:rsidRPr="00B5182E" w:rsidRDefault="00A833A2" w:rsidP="00E12E47">
            <w:pPr>
              <w:pStyle w:val="NormalStep"/>
              <w:rPr>
                <w:rFonts w:asciiTheme="minorHAnsi" w:hAnsiTheme="minorHAnsi" w:cstheme="minorHAnsi"/>
                <w:sz w:val="22"/>
                <w:szCs w:val="22"/>
              </w:rPr>
            </w:pPr>
            <w:r w:rsidRPr="00B5182E">
              <w:rPr>
                <w:rFonts w:asciiTheme="minorHAnsi" w:hAnsiTheme="minorHAnsi" w:cstheme="minorHAnsi"/>
                <w:sz w:val="22"/>
                <w:szCs w:val="22"/>
              </w:rPr>
              <w:t>C</w:t>
            </w:r>
            <w:r w:rsidRPr="008400C4">
              <w:rPr>
                <w:rFonts w:asciiTheme="minorHAnsi" w:hAnsiTheme="minorHAnsi" w:cstheme="minorHAnsi"/>
                <w:sz w:val="22"/>
                <w:szCs w:val="22"/>
              </w:rPr>
              <w:t>lick on the "Search URL" button</w:t>
            </w:r>
          </w:p>
        </w:tc>
        <w:tc>
          <w:tcPr>
            <w:tcW w:w="2690" w:type="dxa"/>
            <w:gridSpan w:val="2"/>
            <w:shd w:val="clear" w:color="auto" w:fill="auto"/>
          </w:tcPr>
          <w:p w:rsidR="00A833A2" w:rsidRDefault="00A833A2" w:rsidP="00E12E47">
            <w:pPr>
              <w:spacing w:after="0"/>
              <w:rPr>
                <w:rFonts w:cstheme="minorHAnsi"/>
                <w:lang w:val="en-GB"/>
              </w:rPr>
            </w:pPr>
            <w:r>
              <w:rPr>
                <w:rFonts w:cstheme="minorHAnsi"/>
                <w:lang w:val="en-GB"/>
              </w:rPr>
              <w:t>The open search url is displayed with all download options. The parameter “downloadMode” is equals to DLcontinously.</w:t>
            </w:r>
          </w:p>
        </w:tc>
        <w:tc>
          <w:tcPr>
            <w:tcW w:w="1559" w:type="dxa"/>
            <w:shd w:val="clear" w:color="auto" w:fill="auto"/>
            <w:vAlign w:val="center"/>
          </w:tcPr>
          <w:p w:rsidR="00A833A2" w:rsidRPr="0056181B" w:rsidRDefault="00A833A2" w:rsidP="00E12E47">
            <w:pPr>
              <w:spacing w:after="0"/>
              <w:jc w:val="center"/>
              <w:rPr>
                <w:i/>
                <w:sz w:val="14"/>
                <w:szCs w:val="14"/>
              </w:rPr>
            </w:pPr>
            <w:r w:rsidRPr="0056181B">
              <w:rPr>
                <w:i/>
                <w:sz w:val="14"/>
                <w:szCs w:val="14"/>
              </w:rPr>
              <w:t>NGEO-</w:t>
            </w:r>
            <w:r>
              <w:rPr>
                <w:i/>
                <w:sz w:val="14"/>
                <w:szCs w:val="14"/>
              </w:rPr>
              <w:t>WEBC-PFC-0172</w:t>
            </w:r>
          </w:p>
        </w:tc>
      </w:tr>
    </w:tbl>
    <w:p w:rsidR="00E16E38" w:rsidRDefault="00E16E38" w:rsidP="00E16E38"/>
    <w:p w:rsidR="00E16E38" w:rsidRDefault="00E16E38" w:rsidP="00E16E38">
      <w:pPr>
        <w:pStyle w:val="Heading3"/>
      </w:pPr>
      <w:bookmarkStart w:id="101" w:name="_Toc352169203"/>
      <w:r>
        <w:t>NGEO-WEBC-VTP-0173</w:t>
      </w:r>
      <w:bookmarkEnd w:id="101"/>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NGEO-CTRL-VTP-0173</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u w:val="single"/>
              </w:rPr>
              <w:t>Download  options Update from Results Table</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lastRenderedPageBreak/>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7C2567" w:rsidRDefault="00A833A2" w:rsidP="00E61BC8">
            <w:pPr>
              <w:spacing w:after="0"/>
              <w:rPr>
                <w:color w:val="548DD4"/>
                <w:sz w:val="16"/>
                <w:szCs w:val="16"/>
                <w:lang w:val="en-US"/>
              </w:rPr>
            </w:pPr>
            <w:r>
              <w:t>Screenshot for PF</w:t>
            </w:r>
            <w:r w:rsidR="00E12E47">
              <w:t>C</w:t>
            </w:r>
            <w:r>
              <w:t>-0173</w:t>
            </w:r>
          </w:p>
          <w:p w:rsidR="00E16E38" w:rsidRPr="007C2567" w:rsidRDefault="00E16E38" w:rsidP="00E61BC8">
            <w:pPr>
              <w:spacing w:after="0"/>
              <w:rPr>
                <w:color w:val="548DD4"/>
                <w:sz w:val="16"/>
                <w:szCs w:val="16"/>
                <w:lang w:val="en-US"/>
              </w:rPr>
            </w:pPr>
          </w:p>
        </w:tc>
      </w:tr>
      <w:tr w:rsidR="00A833A2" w:rsidRPr="0056181B" w:rsidTr="00E12E47">
        <w:tc>
          <w:tcPr>
            <w:tcW w:w="865" w:type="dxa"/>
            <w:shd w:val="clear" w:color="auto" w:fill="auto"/>
            <w:vAlign w:val="center"/>
          </w:tcPr>
          <w:p w:rsidR="00A833A2" w:rsidRPr="00544FC8" w:rsidRDefault="00A833A2" w:rsidP="00E12E47">
            <w:pPr>
              <w:spacing w:after="0"/>
              <w:jc w:val="center"/>
              <w:rPr>
                <w:i/>
                <w:sz w:val="14"/>
                <w:szCs w:val="14"/>
              </w:rPr>
            </w:pPr>
            <w:r w:rsidRPr="005D1206">
              <w:rPr>
                <w:i/>
                <w:sz w:val="14"/>
                <w:szCs w:val="14"/>
              </w:rPr>
              <w:t>Step-10</w:t>
            </w:r>
          </w:p>
        </w:tc>
        <w:tc>
          <w:tcPr>
            <w:tcW w:w="3499" w:type="dxa"/>
            <w:gridSpan w:val="4"/>
            <w:shd w:val="clear" w:color="auto" w:fill="auto"/>
          </w:tcPr>
          <w:p w:rsidR="00A833A2" w:rsidRPr="00057FF1" w:rsidRDefault="00A833A2"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Perform </w:t>
            </w:r>
            <w:r w:rsidRPr="00057FF1">
              <w:rPr>
                <w:rFonts w:asciiTheme="minorHAnsi" w:hAnsiTheme="minorHAnsi" w:cstheme="minorHAnsi"/>
                <w:sz w:val="22"/>
                <w:szCs w:val="22"/>
              </w:rPr>
              <w:t xml:space="preserve"> </w:t>
            </w:r>
            <w:r w:rsidRPr="00BE5D36">
              <w:rPr>
                <w:rFonts w:asciiTheme="minorHAnsi" w:hAnsiTheme="minorHAnsi" w:cstheme="minorHAnsi"/>
                <w:sz w:val="22"/>
                <w:szCs w:val="22"/>
              </w:rPr>
              <w:t>NGEO-WEBC-VTP-0040 steps</w:t>
            </w:r>
            <w:r>
              <w:t xml:space="preserve"> </w:t>
            </w:r>
          </w:p>
        </w:tc>
        <w:tc>
          <w:tcPr>
            <w:tcW w:w="2690" w:type="dxa"/>
            <w:gridSpan w:val="2"/>
            <w:shd w:val="clear" w:color="auto" w:fill="auto"/>
          </w:tcPr>
          <w:p w:rsidR="00A833A2" w:rsidRPr="00057FF1" w:rsidRDefault="00A833A2" w:rsidP="00E12E47">
            <w:pPr>
              <w:spacing w:after="0"/>
              <w:rPr>
                <w:rFonts w:cstheme="minorHAnsi"/>
                <w:lang w:val="en-US"/>
              </w:rPr>
            </w:pPr>
            <w:r w:rsidRPr="003C0A28">
              <w:rPr>
                <w:rFonts w:cstheme="minorHAnsi"/>
                <w:lang w:val="en-US"/>
              </w:rPr>
              <w:t xml:space="preserve"> </w:t>
            </w:r>
            <w:r>
              <w:rPr>
                <w:rFonts w:cstheme="minorHAnsi"/>
                <w:lang w:val="en-US"/>
              </w:rPr>
              <w:t>The search results are displayed in the table</w:t>
            </w:r>
          </w:p>
        </w:tc>
        <w:tc>
          <w:tcPr>
            <w:tcW w:w="1559" w:type="dxa"/>
            <w:shd w:val="clear" w:color="auto" w:fill="auto"/>
            <w:vAlign w:val="center"/>
          </w:tcPr>
          <w:p w:rsidR="00A833A2" w:rsidRPr="0056181B" w:rsidRDefault="00A833A2" w:rsidP="00E12E47">
            <w:pPr>
              <w:spacing w:after="0"/>
              <w:jc w:val="center"/>
              <w:rPr>
                <w:i/>
                <w:sz w:val="14"/>
                <w:szCs w:val="14"/>
              </w:rPr>
            </w:pPr>
          </w:p>
        </w:tc>
      </w:tr>
      <w:tr w:rsidR="00A833A2" w:rsidRPr="00732447" w:rsidTr="00E12E47">
        <w:tc>
          <w:tcPr>
            <w:tcW w:w="865" w:type="dxa"/>
            <w:shd w:val="clear" w:color="auto" w:fill="auto"/>
            <w:vAlign w:val="center"/>
          </w:tcPr>
          <w:p w:rsidR="00A833A2" w:rsidRPr="005D1206" w:rsidRDefault="00A833A2" w:rsidP="00E12E47">
            <w:pPr>
              <w:spacing w:after="0"/>
              <w:jc w:val="center"/>
              <w:rPr>
                <w:i/>
                <w:sz w:val="14"/>
                <w:szCs w:val="14"/>
              </w:rPr>
            </w:pPr>
            <w:r>
              <w:rPr>
                <w:i/>
                <w:sz w:val="14"/>
                <w:szCs w:val="14"/>
              </w:rPr>
              <w:t>Step-20</w:t>
            </w:r>
          </w:p>
        </w:tc>
        <w:tc>
          <w:tcPr>
            <w:tcW w:w="3499" w:type="dxa"/>
            <w:gridSpan w:val="4"/>
            <w:shd w:val="clear" w:color="auto" w:fill="auto"/>
            <w:vAlign w:val="center"/>
          </w:tcPr>
          <w:p w:rsidR="00A833A2" w:rsidRPr="00BE3088" w:rsidRDefault="00A833A2" w:rsidP="00E12E47">
            <w:pPr>
              <w:pStyle w:val="NormalStep"/>
              <w:rPr>
                <w:rFonts w:asciiTheme="minorHAnsi" w:hAnsiTheme="minorHAnsi" w:cstheme="minorHAnsi"/>
                <w:b/>
                <w:sz w:val="22"/>
                <w:szCs w:val="22"/>
              </w:rPr>
            </w:pPr>
            <w:r>
              <w:rPr>
                <w:rFonts w:asciiTheme="minorHAnsi" w:hAnsiTheme="minorHAnsi" w:cstheme="minorHAnsi"/>
                <w:sz w:val="22"/>
                <w:szCs w:val="22"/>
              </w:rPr>
              <w:t>Check an underlined product identifier</w:t>
            </w:r>
          </w:p>
        </w:tc>
        <w:tc>
          <w:tcPr>
            <w:tcW w:w="2690" w:type="dxa"/>
            <w:gridSpan w:val="2"/>
            <w:shd w:val="clear" w:color="auto" w:fill="auto"/>
          </w:tcPr>
          <w:p w:rsidR="00A833A2" w:rsidRDefault="00A833A2" w:rsidP="00E12E47">
            <w:pPr>
              <w:spacing w:after="0"/>
              <w:rPr>
                <w:rFonts w:cstheme="minorHAnsi"/>
                <w:lang w:val="en-GB"/>
              </w:rPr>
            </w:pPr>
            <w:r>
              <w:rPr>
                <w:rFonts w:cstheme="minorHAnsi"/>
                <w:lang w:val="en-GB"/>
              </w:rPr>
              <w:t>The product row is checked</w:t>
            </w:r>
          </w:p>
          <w:p w:rsidR="00A833A2" w:rsidRPr="00BE5D36" w:rsidRDefault="00A833A2" w:rsidP="00E12E47">
            <w:pPr>
              <w:spacing w:after="0"/>
              <w:rPr>
                <w:rFonts w:cstheme="minorHAnsi"/>
                <w:lang w:val="en-GB"/>
              </w:rPr>
            </w:pPr>
            <w:r>
              <w:rPr>
                <w:rFonts w:cstheme="minorHAnsi"/>
                <w:lang w:val="en-GB"/>
              </w:rPr>
              <w:t>And the ‘Download Options’ button underneath the table is enabled</w:t>
            </w:r>
          </w:p>
        </w:tc>
        <w:tc>
          <w:tcPr>
            <w:tcW w:w="1559" w:type="dxa"/>
            <w:shd w:val="clear" w:color="auto" w:fill="auto"/>
            <w:vAlign w:val="center"/>
          </w:tcPr>
          <w:p w:rsidR="00A833A2" w:rsidRPr="00732447" w:rsidRDefault="00A833A2" w:rsidP="00E12E47">
            <w:pPr>
              <w:spacing w:after="0"/>
              <w:jc w:val="center"/>
              <w:rPr>
                <w:i/>
                <w:sz w:val="14"/>
                <w:szCs w:val="14"/>
                <w:lang w:val="en-US"/>
              </w:rPr>
            </w:pPr>
          </w:p>
        </w:tc>
      </w:tr>
      <w:tr w:rsidR="00A833A2" w:rsidRPr="004E5884" w:rsidTr="00E12E47">
        <w:tc>
          <w:tcPr>
            <w:tcW w:w="865" w:type="dxa"/>
            <w:shd w:val="clear" w:color="auto" w:fill="auto"/>
            <w:vAlign w:val="center"/>
          </w:tcPr>
          <w:p w:rsidR="00A833A2" w:rsidRPr="00544FC8" w:rsidRDefault="00A833A2" w:rsidP="00E12E47">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A833A2" w:rsidRPr="00057FF1" w:rsidRDefault="00A833A2"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Click on the </w:t>
            </w:r>
            <w:r w:rsidRPr="00BE5D36">
              <w:rPr>
                <w:rFonts w:asciiTheme="minorHAnsi" w:hAnsiTheme="minorHAnsi" w:cstheme="minorHAnsi"/>
                <w:sz w:val="22"/>
                <w:szCs w:val="22"/>
              </w:rPr>
              <w:t>‘Download Options’ button</w:t>
            </w:r>
          </w:p>
        </w:tc>
        <w:tc>
          <w:tcPr>
            <w:tcW w:w="2690" w:type="dxa"/>
            <w:gridSpan w:val="2"/>
            <w:shd w:val="clear" w:color="auto" w:fill="auto"/>
          </w:tcPr>
          <w:p w:rsidR="00A833A2" w:rsidRPr="00732447" w:rsidRDefault="00A833A2" w:rsidP="00E12E47">
            <w:pPr>
              <w:spacing w:after="0"/>
              <w:rPr>
                <w:rFonts w:cstheme="minorHAnsi"/>
                <w:lang w:val="en-GB"/>
              </w:rPr>
            </w:pPr>
            <w:r>
              <w:rPr>
                <w:rFonts w:cstheme="minorHAnsi"/>
                <w:lang w:val="en-GB"/>
              </w:rPr>
              <w:t>A widget is spawn-up displaying the download options by the means of select boxes.</w:t>
            </w:r>
          </w:p>
        </w:tc>
        <w:tc>
          <w:tcPr>
            <w:tcW w:w="1559" w:type="dxa"/>
            <w:shd w:val="clear" w:color="auto" w:fill="auto"/>
            <w:vAlign w:val="center"/>
          </w:tcPr>
          <w:p w:rsidR="00A833A2" w:rsidRPr="004E5884" w:rsidRDefault="00A833A2" w:rsidP="00E12E47">
            <w:pPr>
              <w:spacing w:after="0"/>
              <w:jc w:val="center"/>
              <w:rPr>
                <w:sz w:val="14"/>
                <w:szCs w:val="14"/>
                <w:highlight w:val="yellow"/>
                <w:lang w:val="en-US"/>
              </w:rPr>
            </w:pPr>
          </w:p>
        </w:tc>
      </w:tr>
      <w:tr w:rsidR="00A833A2" w:rsidRPr="0056181B" w:rsidTr="00E12E47">
        <w:tc>
          <w:tcPr>
            <w:tcW w:w="865" w:type="dxa"/>
            <w:shd w:val="clear" w:color="auto" w:fill="auto"/>
            <w:vAlign w:val="center"/>
          </w:tcPr>
          <w:p w:rsidR="00A833A2" w:rsidRDefault="00A833A2" w:rsidP="00E12E47">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A833A2" w:rsidRDefault="00A833A2" w:rsidP="00E12E47">
            <w:pPr>
              <w:pStyle w:val="NormalStep"/>
              <w:rPr>
                <w:rFonts w:asciiTheme="minorHAnsi" w:hAnsiTheme="minorHAnsi" w:cstheme="minorHAnsi"/>
                <w:sz w:val="22"/>
                <w:szCs w:val="22"/>
              </w:rPr>
            </w:pPr>
            <w:r>
              <w:rPr>
                <w:rFonts w:asciiTheme="minorHAnsi" w:hAnsiTheme="minorHAnsi" w:cstheme="minorHAnsi"/>
                <w:sz w:val="22"/>
                <w:szCs w:val="22"/>
              </w:rPr>
              <w:t>Update “Download mode” selection with the “Download continuously” option</w:t>
            </w:r>
          </w:p>
        </w:tc>
        <w:tc>
          <w:tcPr>
            <w:tcW w:w="2690" w:type="dxa"/>
            <w:gridSpan w:val="2"/>
            <w:shd w:val="clear" w:color="auto" w:fill="auto"/>
          </w:tcPr>
          <w:p w:rsidR="00A833A2" w:rsidRDefault="00A833A2" w:rsidP="00E12E47">
            <w:pPr>
              <w:spacing w:after="0"/>
              <w:rPr>
                <w:rFonts w:cstheme="minorHAnsi"/>
                <w:lang w:val="en-GB"/>
              </w:rPr>
            </w:pPr>
            <w:r>
              <w:rPr>
                <w:rFonts w:cstheme="minorHAnsi"/>
                <w:lang w:val="en-US"/>
              </w:rPr>
              <w:t>The selected values change.</w:t>
            </w:r>
          </w:p>
        </w:tc>
        <w:tc>
          <w:tcPr>
            <w:tcW w:w="1559" w:type="dxa"/>
            <w:shd w:val="clear" w:color="auto" w:fill="auto"/>
            <w:vAlign w:val="center"/>
          </w:tcPr>
          <w:p w:rsidR="00A833A2" w:rsidRPr="0056181B" w:rsidRDefault="00A833A2" w:rsidP="00E12E47">
            <w:pPr>
              <w:spacing w:after="0"/>
              <w:jc w:val="center"/>
              <w:rPr>
                <w:i/>
                <w:sz w:val="14"/>
                <w:szCs w:val="14"/>
              </w:rPr>
            </w:pPr>
          </w:p>
        </w:tc>
      </w:tr>
      <w:tr w:rsidR="00A833A2" w:rsidRPr="0056181B" w:rsidTr="00E12E47">
        <w:tc>
          <w:tcPr>
            <w:tcW w:w="865" w:type="dxa"/>
            <w:shd w:val="clear" w:color="auto" w:fill="auto"/>
            <w:vAlign w:val="center"/>
          </w:tcPr>
          <w:p w:rsidR="00A833A2" w:rsidRDefault="00A833A2" w:rsidP="00E12E47">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A833A2" w:rsidRPr="00057FF1" w:rsidRDefault="00A833A2" w:rsidP="00E12E47">
            <w:pPr>
              <w:pStyle w:val="NormalStep"/>
              <w:rPr>
                <w:rFonts w:asciiTheme="minorHAnsi" w:hAnsiTheme="minorHAnsi" w:cstheme="minorHAnsi"/>
                <w:sz w:val="22"/>
                <w:szCs w:val="22"/>
              </w:rPr>
            </w:pPr>
            <w:r>
              <w:rPr>
                <w:rFonts w:asciiTheme="minorHAnsi" w:hAnsiTheme="minorHAnsi" w:cstheme="minorHAnsi"/>
                <w:sz w:val="22"/>
                <w:szCs w:val="22"/>
              </w:rPr>
              <w:t>Click on ‘Update Download Options’ button</w:t>
            </w:r>
          </w:p>
        </w:tc>
        <w:tc>
          <w:tcPr>
            <w:tcW w:w="2690" w:type="dxa"/>
            <w:gridSpan w:val="2"/>
            <w:shd w:val="clear" w:color="auto" w:fill="auto"/>
          </w:tcPr>
          <w:p w:rsidR="00A833A2" w:rsidRPr="003C0A28" w:rsidRDefault="00A833A2" w:rsidP="00E12E47">
            <w:pPr>
              <w:spacing w:after="0"/>
              <w:rPr>
                <w:rFonts w:cstheme="minorHAnsi"/>
                <w:lang w:val="en-US"/>
              </w:rPr>
            </w:pPr>
            <w:r>
              <w:rPr>
                <w:rFonts w:cstheme="minorHAnsi"/>
                <w:lang w:val="en-US"/>
              </w:rPr>
              <w:t>The message “Download options updated” is displayed underneath the button.</w:t>
            </w:r>
          </w:p>
        </w:tc>
        <w:tc>
          <w:tcPr>
            <w:tcW w:w="1559" w:type="dxa"/>
            <w:shd w:val="clear" w:color="auto" w:fill="auto"/>
            <w:vAlign w:val="center"/>
          </w:tcPr>
          <w:p w:rsidR="00A833A2" w:rsidRPr="0056181B" w:rsidRDefault="00A833A2" w:rsidP="00E12E47">
            <w:pPr>
              <w:spacing w:after="0"/>
              <w:jc w:val="center"/>
              <w:rPr>
                <w:i/>
                <w:sz w:val="14"/>
                <w:szCs w:val="14"/>
              </w:rPr>
            </w:pPr>
            <w:r w:rsidRPr="0056181B">
              <w:rPr>
                <w:i/>
                <w:sz w:val="14"/>
                <w:szCs w:val="14"/>
              </w:rPr>
              <w:t>NGEO-</w:t>
            </w:r>
            <w:r>
              <w:rPr>
                <w:i/>
                <w:sz w:val="14"/>
                <w:szCs w:val="14"/>
              </w:rPr>
              <w:t>WEBC-PFC-0173</w:t>
            </w:r>
          </w:p>
        </w:tc>
      </w:tr>
    </w:tbl>
    <w:p w:rsidR="00E16E38" w:rsidRDefault="00E16E38" w:rsidP="00E16E38">
      <w:pPr>
        <w:pStyle w:val="Heading3"/>
      </w:pPr>
      <w:bookmarkStart w:id="102" w:name="_Toc352169204"/>
      <w:r>
        <w:t>NGEO-WEBC-VTP-0175</w:t>
      </w:r>
      <w:bookmarkEnd w:id="10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NGEO-CTRL-VTP-0175</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sidRPr="003573AF">
              <w:rPr>
                <w:i/>
                <w:color w:val="548DD4"/>
                <w:sz w:val="16"/>
                <w:szCs w:val="16"/>
                <w:u w:val="single"/>
              </w:rPr>
              <w:t>Download options updated with dataset changes</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F824B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7C2567" w:rsidRDefault="00A833A2" w:rsidP="00A833A2">
            <w:pPr>
              <w:spacing w:after="0"/>
            </w:pPr>
            <w:r>
              <w:t>Screenshot for PF</w:t>
            </w:r>
            <w:r w:rsidR="00E12E47">
              <w:t>C</w:t>
            </w:r>
            <w:r>
              <w:t>-0175</w:t>
            </w:r>
          </w:p>
          <w:p w:rsidR="00E16E38" w:rsidRPr="004B496B" w:rsidRDefault="00E16E38" w:rsidP="00E61BC8">
            <w:pPr>
              <w:spacing w:after="0"/>
              <w:rPr>
                <w:sz w:val="2"/>
              </w:rPr>
            </w:pPr>
            <w:r>
              <w:t xml:space="preserve">        </w:t>
            </w:r>
          </w:p>
          <w:p w:rsidR="00E16E38" w:rsidRPr="004B496B" w:rsidRDefault="00E16E38" w:rsidP="00E61BC8">
            <w:pPr>
              <w:spacing w:after="0"/>
              <w:jc w:val="center"/>
              <w:rPr>
                <w:color w:val="548DD4"/>
                <w:sz w:val="4"/>
                <w:szCs w:val="16"/>
                <w:lang w:val="en-US"/>
              </w:rPr>
            </w:pPr>
          </w:p>
        </w:tc>
      </w:tr>
      <w:tr w:rsidR="00A833A2" w:rsidRPr="0056181B" w:rsidTr="00E12E47">
        <w:tc>
          <w:tcPr>
            <w:tcW w:w="865" w:type="dxa"/>
            <w:shd w:val="clear" w:color="auto" w:fill="auto"/>
            <w:vAlign w:val="center"/>
          </w:tcPr>
          <w:p w:rsidR="00A833A2" w:rsidRPr="00544FC8" w:rsidRDefault="00A833A2" w:rsidP="00E12E47">
            <w:pPr>
              <w:spacing w:after="0"/>
              <w:jc w:val="center"/>
              <w:rPr>
                <w:i/>
                <w:sz w:val="14"/>
                <w:szCs w:val="14"/>
              </w:rPr>
            </w:pPr>
            <w:r w:rsidRPr="005D1206">
              <w:rPr>
                <w:i/>
                <w:sz w:val="14"/>
                <w:szCs w:val="14"/>
              </w:rPr>
              <w:t>Step-10</w:t>
            </w:r>
          </w:p>
        </w:tc>
        <w:tc>
          <w:tcPr>
            <w:tcW w:w="3499" w:type="dxa"/>
            <w:gridSpan w:val="4"/>
            <w:shd w:val="clear" w:color="auto" w:fill="auto"/>
          </w:tcPr>
          <w:p w:rsidR="00A833A2" w:rsidRPr="00057FF1" w:rsidRDefault="00A833A2"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WEBC-VTP-0170</w:t>
            </w:r>
          </w:p>
        </w:tc>
        <w:tc>
          <w:tcPr>
            <w:tcW w:w="2690" w:type="dxa"/>
            <w:gridSpan w:val="2"/>
            <w:shd w:val="clear" w:color="auto" w:fill="auto"/>
          </w:tcPr>
          <w:p w:rsidR="00A833A2" w:rsidRPr="00057FF1" w:rsidRDefault="00A833A2" w:rsidP="00E12E47">
            <w:pPr>
              <w:spacing w:after="0"/>
              <w:rPr>
                <w:rFonts w:cstheme="minorHAnsi"/>
                <w:lang w:val="en-US"/>
              </w:rPr>
            </w:pPr>
            <w:r>
              <w:rPr>
                <w:rFonts w:cstheme="minorHAnsi"/>
                <w:lang w:val="en-GB"/>
              </w:rPr>
              <w:t xml:space="preserve">The open search url is displayed with all </w:t>
            </w:r>
            <w:r>
              <w:rPr>
                <w:rFonts w:cstheme="minorHAnsi"/>
                <w:lang w:val="en-GB"/>
              </w:rPr>
              <w:lastRenderedPageBreak/>
              <w:t>download  options and the changed values are taken into account</w:t>
            </w:r>
          </w:p>
        </w:tc>
        <w:tc>
          <w:tcPr>
            <w:tcW w:w="1559" w:type="dxa"/>
            <w:shd w:val="clear" w:color="auto" w:fill="auto"/>
            <w:vAlign w:val="center"/>
          </w:tcPr>
          <w:p w:rsidR="00A833A2" w:rsidRPr="0056181B" w:rsidRDefault="00A833A2" w:rsidP="00E12E47">
            <w:pPr>
              <w:spacing w:after="0"/>
              <w:jc w:val="center"/>
              <w:rPr>
                <w:i/>
                <w:sz w:val="14"/>
                <w:szCs w:val="14"/>
              </w:rPr>
            </w:pPr>
          </w:p>
        </w:tc>
      </w:tr>
      <w:tr w:rsidR="00A833A2" w:rsidRPr="00732447" w:rsidTr="00E12E47">
        <w:tc>
          <w:tcPr>
            <w:tcW w:w="865" w:type="dxa"/>
            <w:shd w:val="clear" w:color="auto" w:fill="auto"/>
            <w:vAlign w:val="center"/>
          </w:tcPr>
          <w:p w:rsidR="00A833A2" w:rsidRPr="005D1206" w:rsidRDefault="00A833A2" w:rsidP="00E12E47">
            <w:pPr>
              <w:spacing w:after="0"/>
              <w:jc w:val="center"/>
              <w:rPr>
                <w:i/>
                <w:sz w:val="14"/>
                <w:szCs w:val="14"/>
              </w:rPr>
            </w:pPr>
            <w:r>
              <w:rPr>
                <w:i/>
                <w:sz w:val="14"/>
                <w:szCs w:val="14"/>
              </w:rPr>
              <w:lastRenderedPageBreak/>
              <w:t>Step-20</w:t>
            </w:r>
          </w:p>
        </w:tc>
        <w:tc>
          <w:tcPr>
            <w:tcW w:w="3499" w:type="dxa"/>
            <w:gridSpan w:val="4"/>
            <w:shd w:val="clear" w:color="auto" w:fill="auto"/>
          </w:tcPr>
          <w:p w:rsidR="00A833A2" w:rsidRPr="00E24DDB" w:rsidRDefault="00A833A2" w:rsidP="00E12E47">
            <w:pPr>
              <w:pStyle w:val="NormalStep"/>
              <w:rPr>
                <w:rFonts w:asciiTheme="minorHAnsi" w:hAnsiTheme="minorHAnsi" w:cstheme="minorHAnsi"/>
                <w:b/>
                <w:sz w:val="22"/>
                <w:szCs w:val="22"/>
              </w:rPr>
            </w:pPr>
            <w:r w:rsidRPr="002C635F">
              <w:rPr>
                <w:rFonts w:asciiTheme="minorHAnsi" w:hAnsiTheme="minorHAnsi" w:cstheme="minorHAnsi"/>
                <w:sz w:val="22"/>
                <w:szCs w:val="22"/>
              </w:rPr>
              <w:t>Open the "Datasets" widget by clicking on search button in the toolbar</w:t>
            </w:r>
          </w:p>
        </w:tc>
        <w:tc>
          <w:tcPr>
            <w:tcW w:w="2690" w:type="dxa"/>
            <w:gridSpan w:val="2"/>
            <w:shd w:val="clear" w:color="auto" w:fill="auto"/>
          </w:tcPr>
          <w:p w:rsidR="00A833A2" w:rsidRPr="003C0A28" w:rsidRDefault="00A833A2" w:rsidP="00E12E47">
            <w:pPr>
              <w:spacing w:after="0"/>
              <w:rPr>
                <w:rFonts w:cstheme="minorHAnsi"/>
                <w:lang w:val="en-US"/>
              </w:rPr>
            </w:pPr>
            <w:r w:rsidRPr="003C0A28">
              <w:rPr>
                <w:rFonts w:cstheme="minorHAnsi"/>
                <w:lang w:val="en-US"/>
              </w:rPr>
              <w:t xml:space="preserve">The </w:t>
            </w:r>
            <w:r>
              <w:rPr>
                <w:rFonts w:cstheme="minorHAnsi"/>
                <w:lang w:val="en-US"/>
              </w:rPr>
              <w:t>datasets</w:t>
            </w:r>
            <w:r w:rsidRPr="003C0A28">
              <w:rPr>
                <w:rFonts w:cstheme="minorHAnsi"/>
                <w:lang w:val="en-US"/>
              </w:rPr>
              <w:t xml:space="preserve"> widget is opened and the </w:t>
            </w:r>
            <w:r w:rsidRPr="00782772">
              <w:rPr>
                <w:rFonts w:cstheme="minorHAnsi"/>
                <w:lang w:val="en-US"/>
              </w:rPr>
              <w:t>dataset</w:t>
            </w:r>
            <w:r>
              <w:rPr>
                <w:rFonts w:cstheme="minorHAnsi"/>
                <w:lang w:val="en-US"/>
              </w:rPr>
              <w:t>s</w:t>
            </w:r>
            <w:r w:rsidRPr="00782772">
              <w:rPr>
                <w:rFonts w:cstheme="minorHAnsi"/>
                <w:lang w:val="en-US"/>
              </w:rPr>
              <w:t xml:space="preserve"> </w:t>
            </w:r>
            <w:r>
              <w:rPr>
                <w:rFonts w:cstheme="minorHAnsi"/>
                <w:lang w:val="en-US"/>
              </w:rPr>
              <w:t xml:space="preserve">available are </w:t>
            </w:r>
            <w:r w:rsidRPr="00102EF3">
              <w:rPr>
                <w:rFonts w:cstheme="minorHAnsi"/>
                <w:lang w:val="en-US"/>
              </w:rPr>
              <w:t>displayed</w:t>
            </w:r>
            <w:r>
              <w:rPr>
                <w:rFonts w:cstheme="minorHAnsi"/>
                <w:lang w:val="en-US"/>
              </w:rPr>
              <w:t xml:space="preserve"> in a list</w:t>
            </w:r>
            <w:r w:rsidRPr="00102EF3">
              <w:rPr>
                <w:rFonts w:cstheme="minorHAnsi"/>
                <w:lang w:val="en-US"/>
              </w:rPr>
              <w:t>.</w:t>
            </w:r>
          </w:p>
        </w:tc>
        <w:tc>
          <w:tcPr>
            <w:tcW w:w="1559" w:type="dxa"/>
            <w:shd w:val="clear" w:color="auto" w:fill="auto"/>
            <w:vAlign w:val="center"/>
          </w:tcPr>
          <w:p w:rsidR="00A833A2" w:rsidRPr="00732447" w:rsidRDefault="00A833A2" w:rsidP="00E12E47">
            <w:pPr>
              <w:spacing w:after="0"/>
              <w:jc w:val="center"/>
              <w:rPr>
                <w:i/>
                <w:sz w:val="14"/>
                <w:szCs w:val="14"/>
                <w:lang w:val="en-US"/>
              </w:rPr>
            </w:pPr>
          </w:p>
        </w:tc>
      </w:tr>
      <w:tr w:rsidR="00A833A2" w:rsidRPr="004E5884" w:rsidTr="00E12E47">
        <w:tc>
          <w:tcPr>
            <w:tcW w:w="865" w:type="dxa"/>
            <w:shd w:val="clear" w:color="auto" w:fill="auto"/>
            <w:vAlign w:val="center"/>
          </w:tcPr>
          <w:p w:rsidR="00A833A2" w:rsidRPr="00544FC8" w:rsidRDefault="00A833A2" w:rsidP="00E12E47">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A833A2" w:rsidRPr="00057FF1" w:rsidRDefault="00A833A2" w:rsidP="00E12E47">
            <w:pPr>
              <w:pStyle w:val="NormalStep"/>
              <w:rPr>
                <w:rFonts w:asciiTheme="minorHAnsi" w:hAnsiTheme="minorHAnsi" w:cstheme="minorHAnsi"/>
                <w:sz w:val="22"/>
                <w:szCs w:val="22"/>
              </w:rPr>
            </w:pPr>
            <w:r>
              <w:rPr>
                <w:rFonts w:asciiTheme="minorHAnsi" w:hAnsiTheme="minorHAnsi" w:cstheme="minorHAnsi"/>
                <w:sz w:val="22"/>
                <w:szCs w:val="22"/>
              </w:rPr>
              <w:t>Click on dataset ND_SAR_1.</w:t>
            </w:r>
          </w:p>
        </w:tc>
        <w:tc>
          <w:tcPr>
            <w:tcW w:w="2690" w:type="dxa"/>
            <w:gridSpan w:val="2"/>
            <w:shd w:val="clear" w:color="auto" w:fill="auto"/>
          </w:tcPr>
          <w:p w:rsidR="00A833A2" w:rsidRPr="00732447" w:rsidRDefault="00A833A2" w:rsidP="00E12E47">
            <w:pPr>
              <w:spacing w:after="0"/>
              <w:rPr>
                <w:rFonts w:cstheme="minorHAnsi"/>
                <w:lang w:val="en-GB"/>
              </w:rPr>
            </w:pPr>
            <w:r>
              <w:rPr>
                <w:rFonts w:cstheme="minorHAnsi"/>
                <w:lang w:val="en-GB"/>
              </w:rPr>
              <w:t>The selected dataset is highlighted</w:t>
            </w:r>
          </w:p>
        </w:tc>
        <w:tc>
          <w:tcPr>
            <w:tcW w:w="1559" w:type="dxa"/>
            <w:shd w:val="clear" w:color="auto" w:fill="auto"/>
            <w:vAlign w:val="center"/>
          </w:tcPr>
          <w:p w:rsidR="00A833A2" w:rsidRPr="004E5884" w:rsidRDefault="00A833A2" w:rsidP="00E12E47">
            <w:pPr>
              <w:spacing w:after="0"/>
              <w:jc w:val="center"/>
              <w:rPr>
                <w:sz w:val="14"/>
                <w:szCs w:val="14"/>
                <w:highlight w:val="yellow"/>
                <w:lang w:val="en-US"/>
              </w:rPr>
            </w:pPr>
          </w:p>
        </w:tc>
      </w:tr>
      <w:tr w:rsidR="00A833A2" w:rsidRPr="0056181B" w:rsidTr="00E12E47">
        <w:tc>
          <w:tcPr>
            <w:tcW w:w="865" w:type="dxa"/>
            <w:shd w:val="clear" w:color="auto" w:fill="auto"/>
            <w:vAlign w:val="center"/>
          </w:tcPr>
          <w:p w:rsidR="00A833A2" w:rsidRDefault="00A833A2" w:rsidP="00E12E47">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A833A2" w:rsidRDefault="00A833A2"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40 to 70 of </w:t>
            </w:r>
            <w:r>
              <w:rPr>
                <w:rFonts w:asciiTheme="minorHAnsi" w:hAnsiTheme="minorHAnsi" w:cstheme="minorHAnsi"/>
                <w:sz w:val="22"/>
                <w:szCs w:val="22"/>
                <w:lang w:val="en-US"/>
              </w:rPr>
              <w:t>WEBC-VTP-0170 and make sure that the download options values set for the first dataset has been reset and that the values of the new dataset are taken into account</w:t>
            </w:r>
          </w:p>
        </w:tc>
        <w:tc>
          <w:tcPr>
            <w:tcW w:w="2690" w:type="dxa"/>
            <w:gridSpan w:val="2"/>
            <w:shd w:val="clear" w:color="auto" w:fill="auto"/>
          </w:tcPr>
          <w:p w:rsidR="00A833A2" w:rsidRDefault="00A833A2" w:rsidP="00E12E47">
            <w:pPr>
              <w:spacing w:after="0"/>
              <w:rPr>
                <w:rFonts w:cstheme="minorHAnsi"/>
                <w:lang w:val="en-GB"/>
              </w:rPr>
            </w:pPr>
          </w:p>
        </w:tc>
        <w:tc>
          <w:tcPr>
            <w:tcW w:w="1559" w:type="dxa"/>
            <w:shd w:val="clear" w:color="auto" w:fill="auto"/>
            <w:vAlign w:val="center"/>
          </w:tcPr>
          <w:p w:rsidR="00A833A2" w:rsidRPr="0056181B" w:rsidRDefault="00A833A2" w:rsidP="00E12E47">
            <w:pPr>
              <w:spacing w:after="0"/>
              <w:jc w:val="center"/>
              <w:rPr>
                <w:i/>
                <w:sz w:val="14"/>
                <w:szCs w:val="14"/>
              </w:rPr>
            </w:pPr>
            <w:r w:rsidRPr="0056181B">
              <w:rPr>
                <w:i/>
                <w:sz w:val="14"/>
                <w:szCs w:val="14"/>
              </w:rPr>
              <w:t>NGEO-</w:t>
            </w:r>
            <w:r>
              <w:rPr>
                <w:i/>
                <w:sz w:val="14"/>
                <w:szCs w:val="14"/>
              </w:rPr>
              <w:t>WEBC-PFC-0175</w:t>
            </w:r>
          </w:p>
        </w:tc>
      </w:tr>
    </w:tbl>
    <w:p w:rsidR="00E16E38" w:rsidRDefault="00E16E38" w:rsidP="00E16E38">
      <w:pPr>
        <w:pStyle w:val="Heading3"/>
      </w:pPr>
      <w:bookmarkStart w:id="103" w:name="_Toc352169205"/>
      <w:r>
        <w:t>NGEO-WEBC-VTP-0180</w:t>
      </w:r>
      <w:bookmarkEnd w:id="10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NGEO-CTRL-VTP-0180</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u w:val="single"/>
              </w:rPr>
              <w:t>Help</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AA1340" w:rsidRDefault="00AA1340" w:rsidP="00E61BC8">
            <w:pPr>
              <w:spacing w:after="0"/>
            </w:pPr>
          </w:p>
          <w:p w:rsidR="00E16E38" w:rsidRPr="00D16C7B" w:rsidRDefault="00E16E38" w:rsidP="00E61BC8">
            <w:pPr>
              <w:spacing w:after="0"/>
              <w:rPr>
                <w:sz w:val="2"/>
              </w:rPr>
            </w:pPr>
            <w:r>
              <w:t xml:space="preserve">         </w:t>
            </w:r>
          </w:p>
          <w:p w:rsidR="00E16E38" w:rsidRPr="007C2567" w:rsidRDefault="00B8006A" w:rsidP="00E61BC8">
            <w:pPr>
              <w:spacing w:after="0"/>
              <w:rPr>
                <w:color w:val="548DD4"/>
                <w:sz w:val="16"/>
                <w:szCs w:val="16"/>
                <w:lang w:val="en-US"/>
              </w:rPr>
            </w:pPr>
            <w:r>
              <w:rPr>
                <w:color w:val="548DD4"/>
                <w:sz w:val="16"/>
                <w:szCs w:val="16"/>
                <w:lang w:val="en-US"/>
              </w:rPr>
              <w:t>Screenshot for each PCF</w:t>
            </w:r>
          </w:p>
          <w:p w:rsidR="00E16E38" w:rsidRPr="00D16C7B" w:rsidRDefault="00E16E38" w:rsidP="00E61BC8">
            <w:pPr>
              <w:spacing w:after="0"/>
              <w:rPr>
                <w:color w:val="548DD4"/>
                <w:sz w:val="2"/>
                <w:szCs w:val="16"/>
                <w:lang w:val="en-US"/>
              </w:rPr>
            </w:pPr>
          </w:p>
          <w:p w:rsidR="00E16E38" w:rsidRDefault="00E16E38" w:rsidP="00E61BC8">
            <w:pPr>
              <w:spacing w:after="0"/>
              <w:rPr>
                <w:color w:val="548DD4"/>
                <w:sz w:val="16"/>
                <w:szCs w:val="16"/>
                <w:lang w:val="en-US"/>
              </w:rPr>
            </w:pPr>
          </w:p>
          <w:p w:rsidR="00E16E38" w:rsidRPr="00D16C7B" w:rsidRDefault="00E16E38" w:rsidP="00E61BC8">
            <w:pPr>
              <w:spacing w:after="0"/>
              <w:rPr>
                <w:color w:val="548DD4"/>
                <w:sz w:val="2"/>
                <w:szCs w:val="16"/>
                <w:lang w:val="en-US"/>
              </w:rPr>
            </w:pPr>
          </w:p>
          <w:p w:rsidR="00E16E38" w:rsidRDefault="00E16E38" w:rsidP="00E61BC8">
            <w:pPr>
              <w:spacing w:after="0"/>
              <w:rPr>
                <w:color w:val="548DD4"/>
                <w:sz w:val="16"/>
                <w:szCs w:val="16"/>
                <w:lang w:val="en-US"/>
              </w:rPr>
            </w:pPr>
          </w:p>
          <w:p w:rsidR="00E16E38" w:rsidRPr="00D16C7B" w:rsidRDefault="00E16E38" w:rsidP="00E61BC8">
            <w:pPr>
              <w:spacing w:after="0"/>
              <w:rPr>
                <w:color w:val="548DD4"/>
                <w:sz w:val="6"/>
                <w:szCs w:val="16"/>
                <w:lang w:val="en-US"/>
              </w:rPr>
            </w:pPr>
          </w:p>
        </w:tc>
      </w:tr>
      <w:tr w:rsidR="00E16E38" w:rsidRPr="0056181B" w:rsidTr="00B8006A">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44FC8" w:rsidRDefault="00E16E38" w:rsidP="00E61BC8">
            <w:pPr>
              <w:spacing w:after="0"/>
              <w:jc w:val="center"/>
              <w:rPr>
                <w:i/>
                <w:sz w:val="14"/>
                <w:szCs w:val="14"/>
              </w:rPr>
            </w:pPr>
            <w:r w:rsidRPr="003C0A28">
              <w:rPr>
                <w:rFonts w:cstheme="minorHAnsi"/>
                <w:i/>
                <w:sz w:val="14"/>
                <w:szCs w:val="14"/>
              </w:rPr>
              <w:t>Step-10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Launch the web client</w:t>
            </w:r>
            <w:r w:rsidRPr="00057FF1">
              <w:rPr>
                <w:rFonts w:asciiTheme="minorHAnsi" w:hAnsiTheme="minorHAnsi" w:cstheme="minorHAnsi"/>
                <w:sz w:val="22"/>
                <w:szCs w:val="22"/>
              </w:rPr>
              <w:t xml:space="preserve"> </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spacing w:after="0"/>
              <w:rPr>
                <w:rFonts w:cstheme="minorHAnsi"/>
                <w:lang w:val="en-US"/>
              </w:rPr>
            </w:pPr>
            <w:r w:rsidRPr="003C0A28">
              <w:rPr>
                <w:rFonts w:cstheme="minorHAnsi"/>
                <w:lang w:val="en-US"/>
              </w:rPr>
              <w:t xml:space="preserve"> </w:t>
            </w:r>
            <w:r>
              <w:rPr>
                <w:rFonts w:cstheme="minorHAnsi"/>
                <w:lang w:val="en-US"/>
              </w:rPr>
              <w:t>The web client page is displayed.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56181B" w:rsidRDefault="00E16E38" w:rsidP="00E61BC8">
            <w:pPr>
              <w:spacing w:after="0"/>
              <w:jc w:val="center"/>
              <w:rPr>
                <w:i/>
                <w:sz w:val="14"/>
                <w:szCs w:val="14"/>
              </w:rPr>
            </w:pPr>
          </w:p>
        </w:tc>
      </w:tr>
      <w:tr w:rsidR="00E16E38" w:rsidRPr="0056181B" w:rsidTr="00B8006A">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3C0A28" w:rsidRDefault="00E16E38" w:rsidP="00E61BC8">
            <w:pPr>
              <w:spacing w:after="0"/>
              <w:jc w:val="center"/>
              <w:rPr>
                <w:rFonts w:cstheme="minorHAnsi"/>
                <w:i/>
                <w:sz w:val="14"/>
                <w:szCs w:val="14"/>
              </w:rPr>
            </w:pPr>
            <w:r>
              <w:rPr>
                <w:rFonts w:cstheme="minorHAnsi"/>
                <w:i/>
                <w:sz w:val="14"/>
                <w:szCs w:val="14"/>
              </w:rPr>
              <w:t>Step-20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Click on the “User Guide” link in the menu bar </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spacing w:after="0"/>
              <w:rPr>
                <w:rFonts w:cstheme="minorHAnsi"/>
                <w:lang w:val="en-US"/>
              </w:rPr>
            </w:pPr>
            <w:r>
              <w:rPr>
                <w:rFonts w:cstheme="minorHAnsi"/>
                <w:lang w:val="en-US"/>
              </w:rPr>
              <w:t>The user guide should open</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56181B" w:rsidRDefault="00E16E38" w:rsidP="00E61BC8">
            <w:pPr>
              <w:spacing w:after="0"/>
              <w:jc w:val="center"/>
              <w:rPr>
                <w:i/>
                <w:sz w:val="14"/>
                <w:szCs w:val="14"/>
              </w:rPr>
            </w:pPr>
            <w:r>
              <w:rPr>
                <w:rFonts w:cstheme="minorHAnsi"/>
                <w:i/>
                <w:sz w:val="14"/>
                <w:szCs w:val="14"/>
              </w:rPr>
              <w:t>NGEO-WEBC-PFC-0180</w:t>
            </w:r>
          </w:p>
        </w:tc>
      </w:tr>
      <w:tr w:rsidR="00E16E38" w:rsidRPr="00732447" w:rsidTr="00B8006A">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D1206" w:rsidRDefault="00E16E38" w:rsidP="00E61BC8">
            <w:pPr>
              <w:spacing w:after="0"/>
              <w:jc w:val="center"/>
              <w:rPr>
                <w:i/>
                <w:sz w:val="14"/>
                <w:szCs w:val="14"/>
              </w:rPr>
            </w:pPr>
            <w:r>
              <w:rPr>
                <w:i/>
                <w:sz w:val="14"/>
                <w:szCs w:val="14"/>
              </w:rPr>
              <w:t>Step-30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E16E38" w:rsidRPr="00E24DDB" w:rsidRDefault="00E16E38" w:rsidP="00E61BC8">
            <w:pPr>
              <w:pStyle w:val="NormalStep"/>
              <w:spacing w:before="0"/>
              <w:rPr>
                <w:rFonts w:asciiTheme="minorHAnsi" w:hAnsiTheme="minorHAnsi" w:cstheme="minorHAnsi"/>
                <w:b/>
                <w:sz w:val="22"/>
                <w:szCs w:val="22"/>
              </w:rPr>
            </w:pPr>
            <w:r>
              <w:rPr>
                <w:rFonts w:asciiTheme="minorHAnsi" w:hAnsiTheme="minorHAnsi" w:cstheme="minorHAnsi"/>
                <w:sz w:val="22"/>
                <w:szCs w:val="22"/>
              </w:rPr>
              <w:t>Browse in the user guide by using the table of contents. Check navigation display the corresponding page</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E16E38" w:rsidRPr="003C0A28" w:rsidRDefault="00E16E38" w:rsidP="00E61BC8">
            <w:pPr>
              <w:spacing w:after="0"/>
              <w:rPr>
                <w:rFonts w:cstheme="minorHAnsi"/>
                <w:lang w:val="en-US"/>
              </w:rPr>
            </w:pPr>
            <w:r>
              <w:rPr>
                <w:rFonts w:cstheme="minorHAnsi"/>
                <w:lang w:val="en-US"/>
              </w:rPr>
              <w:t>Different pages are opened for each chapter in the table of contents</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732447" w:rsidRDefault="00E16E38" w:rsidP="00E61BC8">
            <w:pPr>
              <w:spacing w:after="0"/>
              <w:jc w:val="center"/>
              <w:rPr>
                <w:i/>
                <w:sz w:val="14"/>
                <w:szCs w:val="14"/>
                <w:lang w:val="en-US"/>
              </w:rPr>
            </w:pPr>
            <w:r>
              <w:rPr>
                <w:rFonts w:cstheme="minorHAnsi"/>
                <w:i/>
                <w:sz w:val="14"/>
                <w:szCs w:val="14"/>
              </w:rPr>
              <w:t>NGEO-WEBC-PFC-0181</w:t>
            </w:r>
          </w:p>
        </w:tc>
      </w:tr>
      <w:tr w:rsidR="00E16E38" w:rsidRPr="004E5884" w:rsidTr="00B8006A">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44FC8" w:rsidRDefault="00E16E38" w:rsidP="00E61BC8">
            <w:pPr>
              <w:spacing w:after="0"/>
              <w:jc w:val="center"/>
              <w:rPr>
                <w:i/>
                <w:sz w:val="14"/>
                <w:szCs w:val="14"/>
              </w:rPr>
            </w:pPr>
            <w:r>
              <w:rPr>
                <w:i/>
                <w:sz w:val="14"/>
                <w:szCs w:val="14"/>
              </w:rPr>
              <w:t>Step-4</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Click in “Data services area” link in the menu bar</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732447" w:rsidRDefault="00E16E38" w:rsidP="00E61BC8">
            <w:pPr>
              <w:spacing w:after="0"/>
              <w:rPr>
                <w:rFonts w:cstheme="minorHAnsi"/>
                <w:lang w:val="en-GB"/>
              </w:rPr>
            </w:pPr>
            <w:r>
              <w:rPr>
                <w:rFonts w:cstheme="minorHAnsi"/>
                <w:lang w:val="en-GB"/>
              </w:rPr>
              <w:t>The data services area is opened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135F0F" w:rsidRDefault="00E16E38" w:rsidP="00E61BC8">
            <w:pPr>
              <w:spacing w:after="0"/>
              <w:jc w:val="center"/>
              <w:rPr>
                <w:sz w:val="14"/>
                <w:szCs w:val="14"/>
                <w:highlight w:val="yellow"/>
                <w:lang w:val="en-GB"/>
              </w:rPr>
            </w:pPr>
          </w:p>
        </w:tc>
      </w:tr>
      <w:tr w:rsidR="00E16E38" w:rsidRPr="0056181B" w:rsidTr="00B8006A">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Step-5</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button “Context Help” in the toolbar</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rPr>
                <w:rFonts w:cstheme="minorHAnsi"/>
                <w:lang w:val="en-GB"/>
              </w:rPr>
              <w:t>A tooltip shall appear to indicate next action.</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56181B" w:rsidRDefault="00E16E38" w:rsidP="00E61BC8">
            <w:pPr>
              <w:spacing w:after="0"/>
              <w:jc w:val="center"/>
              <w:rPr>
                <w:i/>
                <w:sz w:val="14"/>
                <w:szCs w:val="14"/>
              </w:rPr>
            </w:pPr>
          </w:p>
        </w:tc>
      </w:tr>
      <w:tr w:rsidR="00E16E38" w:rsidRPr="0056181B" w:rsidTr="00B8006A">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Step-60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Click on a button in the toolbar</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rPr>
                <w:rFonts w:cstheme="minorHAnsi"/>
                <w:lang w:val="en-GB"/>
              </w:rPr>
              <w:t>A context help shall appear just below the button</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135F0F" w:rsidRDefault="00E16E38" w:rsidP="00E61BC8">
            <w:pPr>
              <w:spacing w:after="0"/>
              <w:jc w:val="center"/>
              <w:rPr>
                <w:i/>
                <w:sz w:val="14"/>
                <w:szCs w:val="14"/>
                <w:lang w:val="en-GB"/>
              </w:rPr>
            </w:pPr>
            <w:r>
              <w:rPr>
                <w:rFonts w:cstheme="minorHAnsi"/>
                <w:i/>
                <w:sz w:val="14"/>
                <w:szCs w:val="14"/>
              </w:rPr>
              <w:t>NGEO-WEBC-PFC-0185</w:t>
            </w:r>
          </w:p>
        </w:tc>
      </w:tr>
    </w:tbl>
    <w:p w:rsidR="00E16E38" w:rsidRDefault="00E16E38" w:rsidP="00E16E38"/>
    <w:p w:rsidR="00E16E38" w:rsidRDefault="00E16E38" w:rsidP="00E16E38">
      <w:pPr>
        <w:pStyle w:val="Heading3"/>
      </w:pPr>
      <w:bookmarkStart w:id="104" w:name="_Toc352169206"/>
      <w:r>
        <w:t>NGEO-WEBC-VTP-0190</w:t>
      </w:r>
      <w:bookmarkEnd w:id="10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NGEO-CTRL-VTP-0190</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u w:val="single"/>
              </w:rPr>
              <w:t>Import</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2E47" w:rsidRPr="007C2567" w:rsidRDefault="001A01AE" w:rsidP="00E12E47">
            <w:pPr>
              <w:spacing w:after="0"/>
            </w:pPr>
            <w:r>
              <w:t xml:space="preserve"> </w:t>
            </w:r>
            <w:r w:rsidR="00E12E47">
              <w:t>Screenshot for each PFC</w:t>
            </w:r>
          </w:p>
          <w:p w:rsidR="00E16E38" w:rsidRPr="007C2567" w:rsidRDefault="00E16E38" w:rsidP="001A01AE">
            <w:pPr>
              <w:spacing w:after="0"/>
              <w:rPr>
                <w:color w:val="548DD4"/>
                <w:sz w:val="16"/>
                <w:szCs w:val="16"/>
                <w:lang w:val="en-US"/>
              </w:rPr>
            </w:pPr>
          </w:p>
        </w:tc>
      </w:tr>
      <w:tr w:rsidR="00E16E38" w:rsidRPr="0056181B" w:rsidTr="001A01AE">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44FC8" w:rsidRDefault="00E16E38" w:rsidP="00E61BC8">
            <w:pPr>
              <w:spacing w:after="0"/>
              <w:jc w:val="center"/>
              <w:rPr>
                <w:i/>
                <w:sz w:val="14"/>
                <w:szCs w:val="14"/>
              </w:rPr>
            </w:pPr>
            <w:r w:rsidRPr="003C0A28">
              <w:rPr>
                <w:rFonts w:cstheme="minorHAnsi"/>
                <w:i/>
                <w:sz w:val="14"/>
                <w:szCs w:val="14"/>
              </w:rPr>
              <w:t>Step-10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spacing w:after="0"/>
              <w:rPr>
                <w:rFonts w:cstheme="minorHAnsi"/>
                <w:lang w:val="en-US"/>
              </w:rPr>
            </w:pPr>
            <w:r>
              <w:rPr>
                <w:rFonts w:cstheme="minorHAnsi"/>
                <w:lang w:val="en-US"/>
              </w:rPr>
              <w:t>The search widget is opened, the Area Tab is opened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56181B" w:rsidRDefault="00E16E38" w:rsidP="00E61BC8">
            <w:pPr>
              <w:spacing w:after="0"/>
              <w:jc w:val="center"/>
              <w:rPr>
                <w:i/>
                <w:sz w:val="14"/>
                <w:szCs w:val="14"/>
              </w:rPr>
            </w:pPr>
          </w:p>
        </w:tc>
      </w:tr>
      <w:tr w:rsidR="00E16E38" w:rsidRPr="00732447" w:rsidTr="001A01AE">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D1206" w:rsidRDefault="00E16E38" w:rsidP="00E61BC8">
            <w:pPr>
              <w:spacing w:after="0"/>
              <w:jc w:val="center"/>
              <w:rPr>
                <w:i/>
                <w:sz w:val="14"/>
                <w:szCs w:val="14"/>
              </w:rPr>
            </w:pPr>
            <w:r>
              <w:rPr>
                <w:i/>
                <w:sz w:val="14"/>
                <w:szCs w:val="14"/>
              </w:rPr>
              <w:t>Step-20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E24DDB" w:rsidRDefault="00E16E38" w:rsidP="00E61BC8">
            <w:pPr>
              <w:pStyle w:val="NormalStep"/>
              <w:spacing w:before="0"/>
              <w:rPr>
                <w:rFonts w:asciiTheme="minorHAnsi" w:hAnsiTheme="minorHAnsi" w:cstheme="minorHAnsi"/>
                <w:b/>
                <w:sz w:val="22"/>
                <w:szCs w:val="22"/>
              </w:rPr>
            </w:pPr>
            <w:r>
              <w:rPr>
                <w:rFonts w:asciiTheme="minorHAnsi" w:hAnsiTheme="minorHAnsi" w:cstheme="minorHAnsi"/>
                <w:sz w:val="22"/>
                <w:szCs w:val="22"/>
              </w:rPr>
              <w:t>Click on the “Import”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3C0A28" w:rsidRDefault="00E16E38" w:rsidP="00E61BC8">
            <w:pPr>
              <w:spacing w:after="0"/>
              <w:rPr>
                <w:rFonts w:cstheme="minorHAnsi"/>
                <w:lang w:val="en-US"/>
              </w:rPr>
            </w:pPr>
            <w:r>
              <w:rPr>
                <w:rFonts w:cstheme="minorHAnsi"/>
                <w:lang w:val="en-US"/>
              </w:rPr>
              <w:t>The Import GUI is displayed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732447" w:rsidRDefault="00E16E38" w:rsidP="00E61BC8">
            <w:pPr>
              <w:spacing w:after="0"/>
              <w:jc w:val="center"/>
              <w:rPr>
                <w:i/>
                <w:sz w:val="14"/>
                <w:szCs w:val="14"/>
                <w:lang w:val="en-US"/>
              </w:rPr>
            </w:pPr>
          </w:p>
        </w:tc>
      </w:tr>
      <w:tr w:rsidR="00E16E38" w:rsidRPr="004E5884" w:rsidTr="001A01AE">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44FC8" w:rsidRDefault="00E16E38" w:rsidP="00E61BC8">
            <w:pPr>
              <w:spacing w:after="0"/>
              <w:jc w:val="center"/>
              <w:rPr>
                <w:i/>
                <w:sz w:val="14"/>
                <w:szCs w:val="14"/>
              </w:rPr>
            </w:pPr>
            <w:r>
              <w:rPr>
                <w:i/>
                <w:sz w:val="14"/>
                <w:szCs w:val="14"/>
              </w:rPr>
              <w:t>Step-3</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Drop the file france.kml from test data.</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rPr>
                <w:rFonts w:cstheme="minorHAnsi"/>
                <w:lang w:val="en-GB"/>
              </w:rPr>
              <w:t>The area is displayed in the map.</w:t>
            </w:r>
          </w:p>
          <w:p w:rsidR="00E16E38" w:rsidRPr="00732447" w:rsidRDefault="00E16E38" w:rsidP="00E61BC8">
            <w:pPr>
              <w:spacing w:after="0"/>
              <w:rPr>
                <w:rFonts w:cstheme="minorHAnsi"/>
                <w:lang w:val="en-GB"/>
              </w:rPr>
            </w:pPr>
            <w:r>
              <w:rPr>
                <w:rFonts w:cstheme="minorHAnsi"/>
                <w:lang w:val="en-GB"/>
              </w:rPr>
              <w:t>The message “</w:t>
            </w:r>
            <w:r w:rsidRPr="0045363A">
              <w:rPr>
                <w:rFonts w:cstheme="minorHAnsi"/>
                <w:lang w:val="en-GB"/>
              </w:rPr>
              <w:t>File sucessfully imported : france.kml</w:t>
            </w:r>
            <w:r>
              <w:rPr>
                <w:rFonts w:cstheme="minorHAnsi"/>
                <w:lang w:val="en-GB"/>
              </w:rPr>
              <w:t>” shall appears</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9B26D3" w:rsidRDefault="00E16E38" w:rsidP="00E61BC8">
            <w:pPr>
              <w:spacing w:after="0"/>
              <w:jc w:val="center"/>
              <w:rPr>
                <w:sz w:val="14"/>
                <w:szCs w:val="14"/>
                <w:highlight w:val="yellow"/>
                <w:lang w:val="en-GB"/>
              </w:rPr>
            </w:pPr>
            <w:r>
              <w:rPr>
                <w:rFonts w:cstheme="minorHAnsi"/>
                <w:i/>
                <w:sz w:val="14"/>
                <w:szCs w:val="14"/>
              </w:rPr>
              <w:t>NGEO-WEBC-PFC-0190</w:t>
            </w:r>
          </w:p>
        </w:tc>
      </w:tr>
      <w:tr w:rsidR="00E16E38" w:rsidRPr="0056181B" w:rsidTr="001A01AE">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Step-4</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Drop the file france.geojson from test data.</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rPr>
                <w:rFonts w:cstheme="minorHAnsi"/>
                <w:lang w:val="en-GB"/>
              </w:rPr>
              <w:t>The area is displayed in the map.</w:t>
            </w:r>
          </w:p>
          <w:p w:rsidR="00E16E38" w:rsidRDefault="00E16E38" w:rsidP="00E61BC8">
            <w:pPr>
              <w:spacing w:after="0"/>
              <w:rPr>
                <w:rFonts w:cstheme="minorHAnsi"/>
                <w:lang w:val="en-GB"/>
              </w:rPr>
            </w:pPr>
            <w:r>
              <w:rPr>
                <w:rFonts w:cstheme="minorHAnsi"/>
                <w:lang w:val="en-GB"/>
              </w:rPr>
              <w:t>The message “</w:t>
            </w:r>
            <w:r w:rsidRPr="0045363A">
              <w:rPr>
                <w:rFonts w:cstheme="minorHAnsi"/>
                <w:lang w:val="en-GB"/>
              </w:rPr>
              <w:t>File sucessfully imported : france.</w:t>
            </w:r>
            <w:r>
              <w:rPr>
                <w:rFonts w:cstheme="minorHAnsi"/>
                <w:lang w:val="en-GB"/>
              </w:rPr>
              <w:t>geojson” shall appears</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56181B" w:rsidRDefault="00E16E38" w:rsidP="00E61BC8">
            <w:pPr>
              <w:spacing w:after="0"/>
              <w:jc w:val="center"/>
              <w:rPr>
                <w:i/>
                <w:sz w:val="14"/>
                <w:szCs w:val="14"/>
              </w:rPr>
            </w:pPr>
            <w:r>
              <w:rPr>
                <w:rFonts w:cstheme="minorHAnsi"/>
                <w:i/>
                <w:sz w:val="14"/>
                <w:szCs w:val="14"/>
              </w:rPr>
              <w:t>NGEO-WEBC-PFC-0191</w:t>
            </w:r>
          </w:p>
        </w:tc>
      </w:tr>
      <w:tr w:rsidR="00E16E38" w:rsidRPr="0056181B" w:rsidTr="001A01AE">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Step-5</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Drop the file france.gml from test data.</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rPr>
                <w:rFonts w:cstheme="minorHAnsi"/>
                <w:lang w:val="en-GB"/>
              </w:rPr>
              <w:t>The area is displayed in the map.</w:t>
            </w:r>
          </w:p>
          <w:p w:rsidR="00E16E38" w:rsidRDefault="00E16E38" w:rsidP="00E61BC8">
            <w:pPr>
              <w:spacing w:after="0"/>
              <w:rPr>
                <w:rFonts w:cstheme="minorHAnsi"/>
                <w:lang w:val="en-GB"/>
              </w:rPr>
            </w:pPr>
            <w:r>
              <w:rPr>
                <w:rFonts w:cstheme="minorHAnsi"/>
                <w:lang w:val="en-GB"/>
              </w:rPr>
              <w:t>The message “</w:t>
            </w:r>
            <w:r w:rsidRPr="0045363A">
              <w:rPr>
                <w:rFonts w:cstheme="minorHAnsi"/>
                <w:lang w:val="en-GB"/>
              </w:rPr>
              <w:t>File sucessfully imported : france.</w:t>
            </w:r>
            <w:r>
              <w:rPr>
                <w:rFonts w:cstheme="minorHAnsi"/>
                <w:lang w:val="en-GB"/>
              </w:rPr>
              <w:t>gml” shall appears</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9B26D3" w:rsidRDefault="00E16E38" w:rsidP="00E61BC8">
            <w:pPr>
              <w:spacing w:after="0"/>
              <w:jc w:val="center"/>
              <w:rPr>
                <w:i/>
                <w:sz w:val="14"/>
                <w:szCs w:val="14"/>
                <w:lang w:val="en-GB"/>
              </w:rPr>
            </w:pPr>
            <w:r>
              <w:rPr>
                <w:rFonts w:cstheme="minorHAnsi"/>
                <w:i/>
                <w:sz w:val="14"/>
                <w:szCs w:val="14"/>
              </w:rPr>
              <w:t>NGEO-WEBC-PFC-0192</w:t>
            </w:r>
          </w:p>
        </w:tc>
      </w:tr>
      <w:tr w:rsidR="00E16E38" w:rsidRPr="0056181B" w:rsidTr="001A01AE">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Step-60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Drop the file europe.json from test data.</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rPr>
                <w:rFonts w:cstheme="minorHAnsi"/>
                <w:lang w:val="en-GB"/>
              </w:rPr>
              <w:t>The message “</w:t>
            </w:r>
            <w:r w:rsidRPr="00AE024D">
              <w:rPr>
                <w:rFonts w:cstheme="minorHAnsi"/>
                <w:lang w:val="en-GB"/>
              </w:rPr>
              <w:t xml:space="preserve">Failed to import europe.json : file must </w:t>
            </w:r>
            <w:r>
              <w:rPr>
                <w:rFonts w:cstheme="minorHAnsi"/>
                <w:lang w:val="en-GB"/>
              </w:rPr>
              <w:t>have only</w:t>
            </w:r>
            <w:r w:rsidRPr="00AE024D">
              <w:rPr>
                <w:rFonts w:cstheme="minorHAnsi"/>
                <w:lang w:val="en-GB"/>
              </w:rPr>
              <w:t xml:space="preserve"> one feature, 102 found</w:t>
            </w:r>
            <w:r>
              <w:rPr>
                <w:rFonts w:cstheme="minorHAnsi"/>
                <w:lang w:val="en-GB"/>
              </w:rPr>
              <w:t>” shall appears</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Default="00E16E38" w:rsidP="00E61BC8">
            <w:pPr>
              <w:spacing w:after="0"/>
              <w:jc w:val="center"/>
              <w:rPr>
                <w:rFonts w:cstheme="minorHAnsi"/>
                <w:i/>
                <w:sz w:val="14"/>
                <w:szCs w:val="14"/>
              </w:rPr>
            </w:pPr>
            <w:r>
              <w:rPr>
                <w:rFonts w:cstheme="minorHAnsi"/>
                <w:i/>
                <w:sz w:val="14"/>
                <w:szCs w:val="14"/>
              </w:rPr>
              <w:t>NGEO-WEBC-PFC-0195</w:t>
            </w:r>
          </w:p>
        </w:tc>
      </w:tr>
      <w:tr w:rsidR="00E16E38" w:rsidRPr="0056181B" w:rsidTr="001A01AE">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Step-70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Drop the file invalid.txt from test data.</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rPr>
                <w:rFonts w:cstheme="minorHAnsi"/>
                <w:lang w:val="en-GB"/>
              </w:rPr>
              <w:t>The message “</w:t>
            </w:r>
            <w:r w:rsidRPr="00B22FC9">
              <w:rPr>
                <w:rFonts w:cstheme="minorHAnsi"/>
                <w:lang w:val="en-GB"/>
              </w:rPr>
              <w:t>Failed to import invalid.txt : format not supported.</w:t>
            </w:r>
            <w:r>
              <w:rPr>
                <w:rFonts w:cstheme="minorHAnsi"/>
                <w:lang w:val="en-GB"/>
              </w:rPr>
              <w:t xml:space="preserve">” shall </w:t>
            </w:r>
            <w:r>
              <w:rPr>
                <w:rFonts w:cstheme="minorHAnsi"/>
                <w:lang w:val="en-GB"/>
              </w:rPr>
              <w:lastRenderedPageBreak/>
              <w:t>appears</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Default="00E16E38" w:rsidP="00E61BC8">
            <w:pPr>
              <w:spacing w:after="0"/>
              <w:jc w:val="center"/>
              <w:rPr>
                <w:rFonts w:cstheme="minorHAnsi"/>
                <w:i/>
                <w:sz w:val="14"/>
                <w:szCs w:val="14"/>
              </w:rPr>
            </w:pPr>
            <w:r>
              <w:rPr>
                <w:rFonts w:cstheme="minorHAnsi"/>
                <w:i/>
                <w:sz w:val="14"/>
                <w:szCs w:val="14"/>
              </w:rPr>
              <w:lastRenderedPageBreak/>
              <w:t>NGEO-WEBC-PFC-0196</w:t>
            </w:r>
          </w:p>
        </w:tc>
      </w:tr>
    </w:tbl>
    <w:p w:rsidR="00E16E38" w:rsidRDefault="00E16E38" w:rsidP="00E16E38"/>
    <w:p w:rsidR="00E16E38" w:rsidRDefault="00E16E38" w:rsidP="00E16E38">
      <w:pPr>
        <w:pStyle w:val="Heading3"/>
      </w:pPr>
      <w:bookmarkStart w:id="105" w:name="_Toc352169207"/>
      <w:r>
        <w:t>NGEO-WEBC-VTP-0200</w:t>
      </w:r>
      <w:bookmarkEnd w:id="10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NGEO-CTRL-VTP-0200</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u w:val="single"/>
              </w:rPr>
              <w:t xml:space="preserve"> </w:t>
            </w:r>
            <w:r w:rsidRPr="00F43E20">
              <w:rPr>
                <w:i/>
                <w:color w:val="548DD4"/>
                <w:sz w:val="16"/>
                <w:szCs w:val="16"/>
                <w:u w:val="single"/>
              </w:rPr>
              <w:t>Search Shared URL</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2E47" w:rsidRPr="007C2567" w:rsidRDefault="00E12E47" w:rsidP="00E12E47">
            <w:pPr>
              <w:spacing w:after="0"/>
            </w:pPr>
            <w:r>
              <w:t>Screenshot for each PFC</w:t>
            </w:r>
          </w:p>
          <w:p w:rsidR="00E16E38" w:rsidRPr="007C2567" w:rsidRDefault="00E16E38" w:rsidP="001A01AE">
            <w:pPr>
              <w:spacing w:after="0"/>
              <w:jc w:val="center"/>
              <w:rPr>
                <w:color w:val="548DD4"/>
                <w:sz w:val="16"/>
                <w:szCs w:val="16"/>
                <w:lang w:val="en-US"/>
              </w:rPr>
            </w:pPr>
          </w:p>
        </w:tc>
      </w:tr>
      <w:tr w:rsidR="001A01AE" w:rsidRPr="0056181B" w:rsidTr="00E12E47">
        <w:tc>
          <w:tcPr>
            <w:tcW w:w="865" w:type="dxa"/>
            <w:shd w:val="clear" w:color="auto" w:fill="auto"/>
            <w:vAlign w:val="center"/>
          </w:tcPr>
          <w:p w:rsidR="001A01AE" w:rsidRPr="00544FC8" w:rsidRDefault="001A01AE" w:rsidP="00E12E47">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1A01AE" w:rsidRPr="00057FF1" w:rsidRDefault="001A01AE" w:rsidP="00E12E47">
            <w:r>
              <w:t xml:space="preserve">Perform the steps of </w:t>
            </w:r>
            <w:r>
              <w:rPr>
                <w:lang w:val="en-US"/>
              </w:rPr>
              <w:t>WEBC-VTP-0020</w:t>
            </w:r>
          </w:p>
        </w:tc>
        <w:tc>
          <w:tcPr>
            <w:tcW w:w="2690" w:type="dxa"/>
            <w:gridSpan w:val="2"/>
            <w:shd w:val="clear" w:color="auto" w:fill="auto"/>
          </w:tcPr>
          <w:p w:rsidR="001A01AE" w:rsidRPr="00057FF1" w:rsidRDefault="001A01AE" w:rsidP="00E12E47">
            <w:pPr>
              <w:rPr>
                <w:lang w:val="en-US"/>
              </w:rPr>
            </w:pPr>
          </w:p>
        </w:tc>
        <w:tc>
          <w:tcPr>
            <w:tcW w:w="1559" w:type="dxa"/>
            <w:shd w:val="clear" w:color="auto" w:fill="auto"/>
            <w:vAlign w:val="center"/>
          </w:tcPr>
          <w:p w:rsidR="001A01AE" w:rsidRPr="0056181B" w:rsidRDefault="001A01AE" w:rsidP="00E12E47">
            <w:pPr>
              <w:spacing w:after="0"/>
              <w:jc w:val="center"/>
              <w:rPr>
                <w:i/>
                <w:sz w:val="14"/>
                <w:szCs w:val="14"/>
              </w:rPr>
            </w:pPr>
          </w:p>
        </w:tc>
      </w:tr>
      <w:tr w:rsidR="001A01AE" w:rsidRPr="0056181B" w:rsidTr="00E12E47">
        <w:tc>
          <w:tcPr>
            <w:tcW w:w="865" w:type="dxa"/>
            <w:shd w:val="clear" w:color="auto" w:fill="auto"/>
            <w:vAlign w:val="center"/>
          </w:tcPr>
          <w:p w:rsidR="001A01AE" w:rsidRPr="003C0A28" w:rsidRDefault="001A01AE" w:rsidP="00E12E47">
            <w:pPr>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1A01AE" w:rsidRDefault="001A01AE" w:rsidP="00E12E47">
            <w:r w:rsidRPr="00057FF1">
              <w:rPr>
                <w:rFonts w:cstheme="minorHAnsi"/>
              </w:rPr>
              <w:t>On the toolbar, click on</w:t>
            </w:r>
            <w:r>
              <w:rPr>
                <w:rFonts w:cstheme="minorHAnsi"/>
              </w:rPr>
              <w:t xml:space="preserve"> </w:t>
            </w:r>
            <w:r w:rsidRPr="00057FF1">
              <w:rPr>
                <w:rFonts w:cstheme="minorHAnsi"/>
              </w:rPr>
              <w:t xml:space="preserve">the </w:t>
            </w:r>
            <w:r>
              <w:rPr>
                <w:rFonts w:cstheme="minorHAnsi"/>
              </w:rPr>
              <w:t>“</w:t>
            </w:r>
            <w:r w:rsidRPr="00057FF1">
              <w:rPr>
                <w:rFonts w:cstheme="minorHAnsi"/>
              </w:rPr>
              <w:t>Search</w:t>
            </w:r>
            <w:r>
              <w:rPr>
                <w:rFonts w:cstheme="minorHAnsi"/>
              </w:rPr>
              <w:t>”</w:t>
            </w:r>
            <w:r w:rsidRPr="00057FF1">
              <w:rPr>
                <w:rFonts w:cstheme="minorHAnsi"/>
              </w:rPr>
              <w:t xml:space="preserve"> button icon</w:t>
            </w:r>
          </w:p>
        </w:tc>
        <w:tc>
          <w:tcPr>
            <w:tcW w:w="2690" w:type="dxa"/>
            <w:gridSpan w:val="2"/>
            <w:shd w:val="clear" w:color="auto" w:fill="auto"/>
          </w:tcPr>
          <w:p w:rsidR="001A01AE" w:rsidDel="00D0253C" w:rsidRDefault="001A01AE" w:rsidP="00E12E47">
            <w:pPr>
              <w:rPr>
                <w:lang w:val="en-US"/>
              </w:rPr>
            </w:pPr>
            <w:r w:rsidRPr="003C0A28">
              <w:rPr>
                <w:rFonts w:cstheme="minorHAnsi"/>
                <w:lang w:val="en-US"/>
              </w:rPr>
              <w:t>The search widget is opened</w:t>
            </w:r>
            <w:r>
              <w:rPr>
                <w:rFonts w:cstheme="minorHAnsi"/>
                <w:lang w:val="en-US"/>
              </w:rPr>
              <w:t>.</w:t>
            </w:r>
          </w:p>
        </w:tc>
        <w:tc>
          <w:tcPr>
            <w:tcW w:w="1559" w:type="dxa"/>
            <w:shd w:val="clear" w:color="auto" w:fill="auto"/>
            <w:vAlign w:val="center"/>
          </w:tcPr>
          <w:p w:rsidR="001A01AE" w:rsidRPr="0056181B" w:rsidRDefault="001A01AE" w:rsidP="00E12E47">
            <w:pPr>
              <w:spacing w:after="0"/>
              <w:jc w:val="center"/>
              <w:rPr>
                <w:i/>
                <w:sz w:val="14"/>
                <w:szCs w:val="14"/>
              </w:rPr>
            </w:pPr>
          </w:p>
        </w:tc>
      </w:tr>
      <w:tr w:rsidR="001A01AE" w:rsidRPr="00732447"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Step-30</w:t>
            </w:r>
          </w:p>
        </w:tc>
        <w:tc>
          <w:tcPr>
            <w:tcW w:w="3499" w:type="dxa"/>
            <w:gridSpan w:val="4"/>
            <w:shd w:val="clear" w:color="auto" w:fill="auto"/>
          </w:tcPr>
          <w:p w:rsidR="001A01AE" w:rsidRDefault="001A01AE" w:rsidP="00E12E47">
            <w:r>
              <w:rPr>
                <w:rFonts w:cstheme="minorHAnsi"/>
              </w:rPr>
              <w:t>Set the</w:t>
            </w:r>
            <w:r w:rsidRPr="00D61852">
              <w:rPr>
                <w:rFonts w:cstheme="minorHAnsi"/>
              </w:rPr>
              <w:t xml:space="preserve"> start </w:t>
            </w:r>
            <w:r>
              <w:rPr>
                <w:rFonts w:cstheme="minorHAnsi"/>
              </w:rPr>
              <w:t>date to 2009-05-01 and end date to 2009-07-01 using the calenda</w:t>
            </w:r>
            <w:r w:rsidRPr="00D61852">
              <w:rPr>
                <w:rFonts w:cstheme="minorHAnsi"/>
              </w:rPr>
              <w:t>r</w:t>
            </w:r>
            <w:r>
              <w:rPr>
                <w:rFonts w:cstheme="minorHAnsi"/>
              </w:rPr>
              <w:t xml:space="preserve"> widget</w:t>
            </w:r>
          </w:p>
        </w:tc>
        <w:tc>
          <w:tcPr>
            <w:tcW w:w="2690" w:type="dxa"/>
            <w:gridSpan w:val="2"/>
            <w:shd w:val="clear" w:color="auto" w:fill="auto"/>
          </w:tcPr>
          <w:p w:rsidR="001A01AE" w:rsidRDefault="001A01AE" w:rsidP="00E12E47">
            <w:pPr>
              <w:rPr>
                <w:lang w:val="en-US"/>
              </w:rPr>
            </w:pPr>
          </w:p>
        </w:tc>
        <w:tc>
          <w:tcPr>
            <w:tcW w:w="1559" w:type="dxa"/>
            <w:shd w:val="clear" w:color="auto" w:fill="auto"/>
            <w:vAlign w:val="center"/>
          </w:tcPr>
          <w:p w:rsidR="001A01AE" w:rsidRPr="00732447" w:rsidRDefault="001A01AE" w:rsidP="00E12E47">
            <w:pPr>
              <w:spacing w:after="0"/>
              <w:jc w:val="center"/>
              <w:rPr>
                <w:i/>
                <w:sz w:val="14"/>
                <w:szCs w:val="14"/>
                <w:lang w:val="en-US"/>
              </w:rPr>
            </w:pPr>
          </w:p>
        </w:tc>
      </w:tr>
      <w:tr w:rsidR="001A01AE" w:rsidRPr="00732447" w:rsidTr="00E12E47">
        <w:tc>
          <w:tcPr>
            <w:tcW w:w="865" w:type="dxa"/>
            <w:shd w:val="clear" w:color="auto" w:fill="auto"/>
            <w:vAlign w:val="center"/>
          </w:tcPr>
          <w:p w:rsidR="001A01AE" w:rsidRPr="005D1206" w:rsidRDefault="001A01AE" w:rsidP="00E12E47">
            <w:pPr>
              <w:spacing w:after="0"/>
              <w:jc w:val="center"/>
              <w:rPr>
                <w:i/>
                <w:sz w:val="14"/>
                <w:szCs w:val="14"/>
              </w:rPr>
            </w:pPr>
            <w:r>
              <w:rPr>
                <w:i/>
                <w:sz w:val="14"/>
                <w:szCs w:val="14"/>
              </w:rPr>
              <w:t>Step-40</w:t>
            </w:r>
          </w:p>
        </w:tc>
        <w:tc>
          <w:tcPr>
            <w:tcW w:w="3499" w:type="dxa"/>
            <w:gridSpan w:val="4"/>
            <w:shd w:val="clear" w:color="auto" w:fill="auto"/>
          </w:tcPr>
          <w:p w:rsidR="001A01AE" w:rsidRPr="00E24DDB" w:rsidRDefault="001A01AE" w:rsidP="00E12E47">
            <w:pPr>
              <w:rPr>
                <w:b/>
              </w:rPr>
            </w:pPr>
            <w:r>
              <w:t>Click on the “Area”  tab</w:t>
            </w:r>
          </w:p>
        </w:tc>
        <w:tc>
          <w:tcPr>
            <w:tcW w:w="2690" w:type="dxa"/>
            <w:gridSpan w:val="2"/>
            <w:shd w:val="clear" w:color="auto" w:fill="auto"/>
          </w:tcPr>
          <w:p w:rsidR="001A01AE" w:rsidRPr="003C0A28" w:rsidRDefault="001A01AE" w:rsidP="00E12E47">
            <w:pPr>
              <w:rPr>
                <w:lang w:val="en-US"/>
              </w:rPr>
            </w:pPr>
            <w:r>
              <w:rPr>
                <w:lang w:val="en-US"/>
              </w:rPr>
              <w:t>The area coordinates fields are displayed</w:t>
            </w:r>
          </w:p>
        </w:tc>
        <w:tc>
          <w:tcPr>
            <w:tcW w:w="1559" w:type="dxa"/>
            <w:shd w:val="clear" w:color="auto" w:fill="auto"/>
            <w:vAlign w:val="center"/>
          </w:tcPr>
          <w:p w:rsidR="001A01AE" w:rsidRPr="00732447" w:rsidRDefault="001A01AE" w:rsidP="00E12E47">
            <w:pPr>
              <w:spacing w:after="0"/>
              <w:jc w:val="center"/>
              <w:rPr>
                <w:i/>
                <w:sz w:val="14"/>
                <w:szCs w:val="14"/>
                <w:lang w:val="en-US"/>
              </w:rPr>
            </w:pPr>
          </w:p>
        </w:tc>
      </w:tr>
      <w:tr w:rsidR="001A01AE" w:rsidRPr="00732447"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Step-50</w:t>
            </w:r>
          </w:p>
        </w:tc>
        <w:tc>
          <w:tcPr>
            <w:tcW w:w="3499" w:type="dxa"/>
            <w:gridSpan w:val="4"/>
            <w:shd w:val="clear" w:color="auto" w:fill="auto"/>
          </w:tcPr>
          <w:p w:rsidR="001A01AE" w:rsidRDefault="001A01AE" w:rsidP="00E12E47">
            <w:pPr>
              <w:rPr>
                <w:lang w:val="en-US"/>
              </w:rPr>
            </w:pPr>
            <w:r>
              <w:rPr>
                <w:lang w:val="en-US"/>
              </w:rPr>
              <w:t>Uncheck “Use map extent”.</w:t>
            </w:r>
          </w:p>
          <w:p w:rsidR="001A01AE" w:rsidRDefault="001A01AE" w:rsidP="00E12E47">
            <w:pPr>
              <w:rPr>
                <w:lang w:val="en-US"/>
              </w:rPr>
            </w:pPr>
            <w:r w:rsidRPr="00516C55">
              <w:rPr>
                <w:lang w:val="en-US"/>
              </w:rPr>
              <w:t>Set the area coordinates manually</w:t>
            </w:r>
            <w:r>
              <w:rPr>
                <w:lang w:val="en-US"/>
              </w:rPr>
              <w:t xml:space="preserve"> with</w:t>
            </w:r>
          </w:p>
          <w:p w:rsidR="001A01AE" w:rsidRDefault="001A01AE" w:rsidP="00E12E47">
            <w:pPr>
              <w:rPr>
                <w:lang w:val="en-US"/>
              </w:rPr>
            </w:pPr>
          </w:p>
          <w:p w:rsidR="001A01AE" w:rsidRDefault="001A01AE" w:rsidP="00E12E47">
            <w:pPr>
              <w:rPr>
                <w:lang w:val="en-US"/>
              </w:rPr>
            </w:pPr>
            <w:r>
              <w:rPr>
                <w:lang w:val="en-US"/>
              </w:rPr>
              <w:t>West : -20</w:t>
            </w:r>
          </w:p>
          <w:p w:rsidR="001A01AE" w:rsidRDefault="001A01AE" w:rsidP="00E12E47">
            <w:pPr>
              <w:rPr>
                <w:lang w:val="en-US"/>
              </w:rPr>
            </w:pPr>
            <w:r>
              <w:rPr>
                <w:lang w:val="en-US"/>
              </w:rPr>
              <w:t>South: -20</w:t>
            </w:r>
          </w:p>
          <w:p w:rsidR="001A01AE" w:rsidRDefault="001A01AE" w:rsidP="00E12E47">
            <w:pPr>
              <w:rPr>
                <w:lang w:val="en-US"/>
              </w:rPr>
            </w:pPr>
            <w:r>
              <w:rPr>
                <w:lang w:val="en-US"/>
              </w:rPr>
              <w:t>East : 20</w:t>
            </w:r>
          </w:p>
          <w:p w:rsidR="001A01AE" w:rsidRDefault="001A01AE" w:rsidP="00E12E47">
            <w:r>
              <w:rPr>
                <w:lang w:val="en-US"/>
              </w:rPr>
              <w:t>North : 20</w:t>
            </w:r>
          </w:p>
        </w:tc>
        <w:tc>
          <w:tcPr>
            <w:tcW w:w="2690" w:type="dxa"/>
            <w:gridSpan w:val="2"/>
            <w:shd w:val="clear" w:color="auto" w:fill="auto"/>
          </w:tcPr>
          <w:p w:rsidR="001A01AE" w:rsidRDefault="001A01AE" w:rsidP="00E12E47">
            <w:pPr>
              <w:rPr>
                <w:lang w:val="en-US"/>
              </w:rPr>
            </w:pPr>
            <w:r>
              <w:rPr>
                <w:lang w:val="en-US"/>
              </w:rPr>
              <w:t>The area coordinates are displayed</w:t>
            </w:r>
          </w:p>
        </w:tc>
        <w:tc>
          <w:tcPr>
            <w:tcW w:w="1559" w:type="dxa"/>
            <w:shd w:val="clear" w:color="auto" w:fill="auto"/>
            <w:vAlign w:val="center"/>
          </w:tcPr>
          <w:p w:rsidR="001A01AE" w:rsidRPr="00732447" w:rsidRDefault="001A01AE" w:rsidP="00E12E47">
            <w:pPr>
              <w:spacing w:after="0"/>
              <w:jc w:val="center"/>
              <w:rPr>
                <w:i/>
                <w:sz w:val="14"/>
                <w:szCs w:val="14"/>
                <w:lang w:val="en-US"/>
              </w:rPr>
            </w:pPr>
          </w:p>
        </w:tc>
      </w:tr>
      <w:tr w:rsidR="001A01AE" w:rsidRPr="009B26D3" w:rsidTr="00E12E47">
        <w:tc>
          <w:tcPr>
            <w:tcW w:w="865" w:type="dxa"/>
            <w:shd w:val="clear" w:color="auto" w:fill="auto"/>
            <w:vAlign w:val="center"/>
          </w:tcPr>
          <w:p w:rsidR="001A01AE" w:rsidRPr="00544FC8" w:rsidRDefault="001A01AE" w:rsidP="00E12E47">
            <w:pPr>
              <w:spacing w:after="0"/>
              <w:jc w:val="center"/>
              <w:rPr>
                <w:i/>
                <w:sz w:val="14"/>
                <w:szCs w:val="14"/>
              </w:rPr>
            </w:pPr>
            <w:r>
              <w:rPr>
                <w:i/>
                <w:sz w:val="14"/>
                <w:szCs w:val="14"/>
              </w:rPr>
              <w:t>Step-6</w:t>
            </w:r>
            <w:r w:rsidRPr="005D1206">
              <w:rPr>
                <w:i/>
                <w:sz w:val="14"/>
                <w:szCs w:val="14"/>
              </w:rPr>
              <w:t>0</w:t>
            </w:r>
          </w:p>
        </w:tc>
        <w:tc>
          <w:tcPr>
            <w:tcW w:w="3499" w:type="dxa"/>
            <w:gridSpan w:val="4"/>
            <w:shd w:val="clear" w:color="auto" w:fill="auto"/>
          </w:tcPr>
          <w:p w:rsidR="001A01AE" w:rsidRPr="00057FF1" w:rsidRDefault="001A01AE" w:rsidP="00E12E47">
            <w:r>
              <w:rPr>
                <w:rFonts w:cstheme="minorHAnsi"/>
              </w:rPr>
              <w:t>Click on ‘Advanced’ tab</w:t>
            </w:r>
          </w:p>
        </w:tc>
        <w:tc>
          <w:tcPr>
            <w:tcW w:w="2690" w:type="dxa"/>
            <w:gridSpan w:val="2"/>
            <w:shd w:val="clear" w:color="auto" w:fill="auto"/>
          </w:tcPr>
          <w:p w:rsidR="001A01AE" w:rsidRDefault="001A01AE" w:rsidP="00E12E47">
            <w:pPr>
              <w:spacing w:after="0"/>
              <w:rPr>
                <w:rFonts w:cstheme="minorHAnsi"/>
                <w:lang w:val="en-US"/>
              </w:rPr>
            </w:pPr>
            <w:r>
              <w:rPr>
                <w:rFonts w:cstheme="minorHAnsi"/>
                <w:lang w:val="en-US"/>
              </w:rPr>
              <w:t xml:space="preserve">The advanced search criteria related to the selected dataset are </w:t>
            </w:r>
            <w:r>
              <w:rPr>
                <w:rFonts w:cstheme="minorHAnsi"/>
                <w:lang w:val="en-US"/>
              </w:rPr>
              <w:lastRenderedPageBreak/>
              <w:t>displayed by suitable widgets (sliders for ranges, check boxes group for multiple valued criteria)</w:t>
            </w:r>
          </w:p>
          <w:p w:rsidR="001A01AE" w:rsidRPr="00732447" w:rsidRDefault="001A01AE" w:rsidP="00E12E47">
            <w:pPr>
              <w:rPr>
                <w:lang w:val="en-GB"/>
              </w:rPr>
            </w:pPr>
          </w:p>
        </w:tc>
        <w:tc>
          <w:tcPr>
            <w:tcW w:w="1559" w:type="dxa"/>
            <w:shd w:val="clear" w:color="auto" w:fill="auto"/>
            <w:vAlign w:val="center"/>
          </w:tcPr>
          <w:p w:rsidR="001A01AE" w:rsidRPr="009B26D3" w:rsidRDefault="001A01AE" w:rsidP="00E12E47">
            <w:pPr>
              <w:spacing w:after="0"/>
              <w:jc w:val="center"/>
              <w:rPr>
                <w:sz w:val="14"/>
                <w:szCs w:val="14"/>
                <w:highlight w:val="yellow"/>
                <w:lang w:val="en-GB"/>
              </w:rPr>
            </w:pPr>
          </w:p>
        </w:tc>
      </w:tr>
      <w:tr w:rsidR="001A01AE" w:rsidRPr="009B26D3"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lastRenderedPageBreak/>
              <w:t>Step-7</w:t>
            </w:r>
            <w:r w:rsidRPr="005D1206">
              <w:rPr>
                <w:i/>
                <w:sz w:val="14"/>
                <w:szCs w:val="14"/>
              </w:rPr>
              <w:t>0</w:t>
            </w:r>
          </w:p>
        </w:tc>
        <w:tc>
          <w:tcPr>
            <w:tcW w:w="3499" w:type="dxa"/>
            <w:gridSpan w:val="4"/>
            <w:shd w:val="clear" w:color="auto" w:fill="auto"/>
          </w:tcPr>
          <w:p w:rsidR="001A01AE" w:rsidRDefault="001A01AE" w:rsidP="00E12E47">
            <w:r>
              <w:rPr>
                <w:rFonts w:cstheme="minorHAnsi"/>
              </w:rPr>
              <w:t>Check “Sentinel-1A” for Satelitte, and “Ascending” for Pass</w:t>
            </w:r>
          </w:p>
        </w:tc>
        <w:tc>
          <w:tcPr>
            <w:tcW w:w="2690" w:type="dxa"/>
            <w:gridSpan w:val="2"/>
            <w:shd w:val="clear" w:color="auto" w:fill="auto"/>
          </w:tcPr>
          <w:p w:rsidR="001A01AE" w:rsidRDefault="001A01AE" w:rsidP="00E12E47">
            <w:pPr>
              <w:rPr>
                <w:lang w:val="en-GB"/>
              </w:rPr>
            </w:pPr>
          </w:p>
        </w:tc>
        <w:tc>
          <w:tcPr>
            <w:tcW w:w="1559" w:type="dxa"/>
            <w:shd w:val="clear" w:color="auto" w:fill="auto"/>
            <w:vAlign w:val="center"/>
          </w:tcPr>
          <w:p w:rsidR="001A01AE" w:rsidRPr="009B26D3" w:rsidRDefault="001A01AE" w:rsidP="00E12E47">
            <w:pPr>
              <w:spacing w:after="0"/>
              <w:jc w:val="center"/>
              <w:rPr>
                <w:sz w:val="14"/>
                <w:szCs w:val="14"/>
                <w:highlight w:val="yellow"/>
                <w:lang w:val="en-GB"/>
              </w:rPr>
            </w:pPr>
          </w:p>
        </w:tc>
      </w:tr>
      <w:tr w:rsidR="001A01AE" w:rsidRPr="0056181B"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Step-8</w:t>
            </w:r>
            <w:r w:rsidRPr="005D1206">
              <w:rPr>
                <w:i/>
                <w:sz w:val="14"/>
                <w:szCs w:val="14"/>
              </w:rPr>
              <w:t>0</w:t>
            </w:r>
          </w:p>
        </w:tc>
        <w:tc>
          <w:tcPr>
            <w:tcW w:w="3499" w:type="dxa"/>
            <w:gridSpan w:val="4"/>
            <w:shd w:val="clear" w:color="auto" w:fill="auto"/>
          </w:tcPr>
          <w:p w:rsidR="001A01AE" w:rsidRDefault="001A01AE" w:rsidP="00E12E47">
            <w:r>
              <w:rPr>
                <w:rFonts w:cstheme="minorHAnsi"/>
              </w:rPr>
              <w:t>Click on ‘Download Options’ tab</w:t>
            </w:r>
          </w:p>
        </w:tc>
        <w:tc>
          <w:tcPr>
            <w:tcW w:w="2690" w:type="dxa"/>
            <w:gridSpan w:val="2"/>
            <w:shd w:val="clear" w:color="auto" w:fill="auto"/>
          </w:tcPr>
          <w:p w:rsidR="001A01AE" w:rsidRDefault="001A01AE" w:rsidP="00E12E47">
            <w:pPr>
              <w:spacing w:after="0"/>
              <w:rPr>
                <w:rFonts w:cstheme="minorHAnsi"/>
                <w:lang w:val="en-US"/>
              </w:rPr>
            </w:pPr>
            <w:r>
              <w:rPr>
                <w:rFonts w:cstheme="minorHAnsi"/>
                <w:lang w:val="en-US"/>
              </w:rPr>
              <w:t>The Download options related to the selected dataset are displayed by select boxes.</w:t>
            </w:r>
          </w:p>
          <w:p w:rsidR="001A01AE" w:rsidRPr="00D5189E" w:rsidRDefault="001A01AE" w:rsidP="00E12E47">
            <w:pPr>
              <w:rPr>
                <w:lang w:val="en-US"/>
              </w:rPr>
            </w:pPr>
            <w:r>
              <w:rPr>
                <w:rFonts w:cstheme="minorHAnsi"/>
                <w:lang w:val="en-US"/>
              </w:rPr>
              <w:t>The first check box is not a search criteria but a flag to choose whether to include or not the download options in the search url.</w:t>
            </w:r>
          </w:p>
        </w:tc>
        <w:tc>
          <w:tcPr>
            <w:tcW w:w="1559" w:type="dxa"/>
            <w:shd w:val="clear" w:color="auto" w:fill="auto"/>
            <w:vAlign w:val="center"/>
          </w:tcPr>
          <w:p w:rsidR="001A01AE" w:rsidRPr="0056181B" w:rsidRDefault="001A01AE" w:rsidP="00E12E47">
            <w:pPr>
              <w:spacing w:after="0"/>
              <w:jc w:val="center"/>
              <w:rPr>
                <w:i/>
                <w:sz w:val="14"/>
                <w:szCs w:val="14"/>
              </w:rPr>
            </w:pPr>
          </w:p>
        </w:tc>
      </w:tr>
      <w:tr w:rsidR="001A01AE" w:rsidRPr="0056181B"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Step-9</w:t>
            </w:r>
            <w:r w:rsidRPr="005D1206">
              <w:rPr>
                <w:i/>
                <w:sz w:val="14"/>
                <w:szCs w:val="14"/>
              </w:rPr>
              <w:t>0</w:t>
            </w:r>
          </w:p>
        </w:tc>
        <w:tc>
          <w:tcPr>
            <w:tcW w:w="3499" w:type="dxa"/>
            <w:gridSpan w:val="4"/>
            <w:shd w:val="clear" w:color="auto" w:fill="auto"/>
          </w:tcPr>
          <w:p w:rsidR="001A01AE" w:rsidRDefault="001A01AE" w:rsidP="00E12E47">
            <w:r>
              <w:rPr>
                <w:rFonts w:cstheme="minorHAnsi"/>
              </w:rPr>
              <w:t>Check the “use download options” check box. Select “download continously” options for download mode.</w:t>
            </w:r>
          </w:p>
        </w:tc>
        <w:tc>
          <w:tcPr>
            <w:tcW w:w="2690" w:type="dxa"/>
            <w:gridSpan w:val="2"/>
            <w:shd w:val="clear" w:color="auto" w:fill="auto"/>
          </w:tcPr>
          <w:p w:rsidR="001A01AE" w:rsidRDefault="001A01AE" w:rsidP="00E12E47">
            <w:pPr>
              <w:rPr>
                <w:lang w:val="en-US"/>
              </w:rPr>
            </w:pPr>
          </w:p>
        </w:tc>
        <w:tc>
          <w:tcPr>
            <w:tcW w:w="1559" w:type="dxa"/>
            <w:shd w:val="clear" w:color="auto" w:fill="auto"/>
            <w:vAlign w:val="center"/>
          </w:tcPr>
          <w:p w:rsidR="001A01AE" w:rsidRPr="0056181B" w:rsidRDefault="001A01AE" w:rsidP="00E12E47">
            <w:pPr>
              <w:spacing w:after="0"/>
              <w:jc w:val="center"/>
              <w:rPr>
                <w:i/>
                <w:sz w:val="14"/>
                <w:szCs w:val="14"/>
              </w:rPr>
            </w:pPr>
          </w:p>
        </w:tc>
      </w:tr>
      <w:tr w:rsidR="001A01AE" w:rsidRPr="009B26D3"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Step-10</w:t>
            </w:r>
            <w:r w:rsidRPr="005D1206">
              <w:rPr>
                <w:i/>
                <w:sz w:val="14"/>
                <w:szCs w:val="14"/>
              </w:rPr>
              <w:t>0</w:t>
            </w:r>
          </w:p>
        </w:tc>
        <w:tc>
          <w:tcPr>
            <w:tcW w:w="3499" w:type="dxa"/>
            <w:gridSpan w:val="4"/>
            <w:shd w:val="clear" w:color="auto" w:fill="auto"/>
          </w:tcPr>
          <w:p w:rsidR="001A01AE" w:rsidRDefault="001A01AE" w:rsidP="00E12E47">
            <w:r>
              <w:t xml:space="preserve">Click on the “Share” button </w:t>
            </w:r>
          </w:p>
        </w:tc>
        <w:tc>
          <w:tcPr>
            <w:tcW w:w="2690" w:type="dxa"/>
            <w:gridSpan w:val="2"/>
            <w:shd w:val="clear" w:color="auto" w:fill="auto"/>
          </w:tcPr>
          <w:p w:rsidR="001A01AE" w:rsidRDefault="001A01AE" w:rsidP="00E12E47">
            <w:pPr>
              <w:rPr>
                <w:lang w:val="en-GB"/>
              </w:rPr>
            </w:pPr>
            <w:r>
              <w:rPr>
                <w:lang w:val="en-GB"/>
              </w:rPr>
              <w:t>A popup is opened with the url to be shared</w:t>
            </w:r>
          </w:p>
        </w:tc>
        <w:tc>
          <w:tcPr>
            <w:tcW w:w="1559" w:type="dxa"/>
            <w:shd w:val="clear" w:color="auto" w:fill="auto"/>
            <w:vAlign w:val="center"/>
          </w:tcPr>
          <w:p w:rsidR="001A01AE" w:rsidRPr="009B26D3" w:rsidRDefault="001A01AE" w:rsidP="00E12E47">
            <w:pPr>
              <w:spacing w:after="0"/>
              <w:jc w:val="center"/>
              <w:rPr>
                <w:i/>
                <w:sz w:val="14"/>
                <w:szCs w:val="14"/>
                <w:lang w:val="en-GB"/>
              </w:rPr>
            </w:pPr>
          </w:p>
        </w:tc>
      </w:tr>
      <w:tr w:rsidR="001A01AE"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Step-110</w:t>
            </w:r>
          </w:p>
        </w:tc>
        <w:tc>
          <w:tcPr>
            <w:tcW w:w="3499" w:type="dxa"/>
            <w:gridSpan w:val="4"/>
            <w:shd w:val="clear" w:color="auto" w:fill="auto"/>
          </w:tcPr>
          <w:p w:rsidR="001A01AE" w:rsidRDefault="001A01AE" w:rsidP="00E12E47">
            <w:r>
              <w:t>Select the url and copy it</w:t>
            </w:r>
          </w:p>
        </w:tc>
        <w:tc>
          <w:tcPr>
            <w:tcW w:w="2690" w:type="dxa"/>
            <w:gridSpan w:val="2"/>
            <w:shd w:val="clear" w:color="auto" w:fill="auto"/>
          </w:tcPr>
          <w:p w:rsidR="001A01AE" w:rsidRDefault="001A01AE" w:rsidP="00E12E47">
            <w:pPr>
              <w:rPr>
                <w:lang w:val="en-GB"/>
              </w:rPr>
            </w:pPr>
            <w:r>
              <w:rPr>
                <w:lang w:val="en-GB"/>
              </w:rPr>
              <w:t>The url is copied</w:t>
            </w:r>
          </w:p>
        </w:tc>
        <w:tc>
          <w:tcPr>
            <w:tcW w:w="1559" w:type="dxa"/>
            <w:shd w:val="clear" w:color="auto" w:fill="auto"/>
            <w:vAlign w:val="center"/>
          </w:tcPr>
          <w:p w:rsidR="001A01AE" w:rsidRDefault="001A01AE" w:rsidP="00E12E47">
            <w:pPr>
              <w:spacing w:after="0"/>
              <w:jc w:val="center"/>
              <w:rPr>
                <w:rFonts w:cstheme="minorHAnsi"/>
                <w:i/>
                <w:sz w:val="14"/>
                <w:szCs w:val="14"/>
              </w:rPr>
            </w:pPr>
          </w:p>
        </w:tc>
      </w:tr>
      <w:tr w:rsidR="001A01AE"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Step-120</w:t>
            </w:r>
          </w:p>
        </w:tc>
        <w:tc>
          <w:tcPr>
            <w:tcW w:w="3499" w:type="dxa"/>
            <w:gridSpan w:val="4"/>
            <w:shd w:val="clear" w:color="auto" w:fill="auto"/>
          </w:tcPr>
          <w:p w:rsidR="001A01AE" w:rsidRDefault="001A01AE" w:rsidP="00E12E47">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1A01AE" w:rsidRDefault="001A01AE" w:rsidP="00E12E47">
            <w:pPr>
              <w:spacing w:after="0"/>
              <w:rPr>
                <w:rFonts w:cstheme="minorHAnsi"/>
                <w:lang w:val="en-GB"/>
              </w:rPr>
            </w:pPr>
            <w:r>
              <w:rPr>
                <w:rFonts w:cstheme="minorHAnsi"/>
                <w:lang w:val="en-GB"/>
              </w:rPr>
              <w:t>The user client application is loaded with the search widget opened</w:t>
            </w:r>
          </w:p>
        </w:tc>
        <w:tc>
          <w:tcPr>
            <w:tcW w:w="1559" w:type="dxa"/>
            <w:shd w:val="clear" w:color="auto" w:fill="auto"/>
            <w:vAlign w:val="center"/>
          </w:tcPr>
          <w:p w:rsidR="001A01AE" w:rsidRDefault="001A01AE" w:rsidP="00E12E47">
            <w:pPr>
              <w:spacing w:after="0"/>
              <w:jc w:val="center"/>
              <w:rPr>
                <w:rFonts w:cstheme="minorHAnsi"/>
                <w:i/>
                <w:sz w:val="14"/>
                <w:szCs w:val="14"/>
              </w:rPr>
            </w:pPr>
            <w:r>
              <w:rPr>
                <w:rFonts w:cstheme="minorHAnsi"/>
                <w:i/>
                <w:sz w:val="14"/>
                <w:szCs w:val="14"/>
              </w:rPr>
              <w:t>NGEO-WEBC-PFC-0200</w:t>
            </w:r>
          </w:p>
        </w:tc>
      </w:tr>
      <w:tr w:rsidR="001A01AE"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Step-130</w:t>
            </w:r>
          </w:p>
        </w:tc>
        <w:tc>
          <w:tcPr>
            <w:tcW w:w="3499" w:type="dxa"/>
            <w:gridSpan w:val="4"/>
            <w:shd w:val="clear" w:color="auto" w:fill="auto"/>
          </w:tcPr>
          <w:p w:rsidR="001A01AE" w:rsidRDefault="001A01AE" w:rsidP="00E12E47">
            <w:pPr>
              <w:pStyle w:val="NormalStep"/>
              <w:rPr>
                <w:rFonts w:asciiTheme="minorHAnsi" w:hAnsiTheme="minorHAnsi" w:cstheme="minorHAnsi"/>
                <w:sz w:val="22"/>
                <w:szCs w:val="22"/>
              </w:rPr>
            </w:pPr>
            <w:r>
              <w:rPr>
                <w:rFonts w:asciiTheme="minorHAnsi" w:hAnsiTheme="minorHAnsi" w:cstheme="minorHAnsi"/>
                <w:sz w:val="22"/>
                <w:szCs w:val="22"/>
              </w:rPr>
              <w:t>Check the dates in the “Date” tab</w:t>
            </w:r>
          </w:p>
        </w:tc>
        <w:tc>
          <w:tcPr>
            <w:tcW w:w="2690" w:type="dxa"/>
            <w:gridSpan w:val="2"/>
            <w:shd w:val="clear" w:color="auto" w:fill="auto"/>
          </w:tcPr>
          <w:p w:rsidR="001A01AE" w:rsidRDefault="001A01AE" w:rsidP="00E12E47">
            <w:pPr>
              <w:spacing w:after="0"/>
              <w:rPr>
                <w:rFonts w:cstheme="minorHAnsi"/>
                <w:lang w:val="en-GB"/>
              </w:rPr>
            </w:pPr>
            <w:r>
              <w:rPr>
                <w:rFonts w:cstheme="minorHAnsi"/>
              </w:rPr>
              <w:t>The</w:t>
            </w:r>
            <w:r w:rsidRPr="00D61852">
              <w:rPr>
                <w:rFonts w:cstheme="minorHAnsi"/>
              </w:rPr>
              <w:t xml:space="preserve"> start </w:t>
            </w:r>
            <w:r>
              <w:rPr>
                <w:rFonts w:cstheme="minorHAnsi"/>
              </w:rPr>
              <w:t>date is 2009-05-01 and end date is 2009-07-01.</w:t>
            </w:r>
          </w:p>
        </w:tc>
        <w:tc>
          <w:tcPr>
            <w:tcW w:w="1559" w:type="dxa"/>
            <w:shd w:val="clear" w:color="auto" w:fill="auto"/>
            <w:vAlign w:val="center"/>
          </w:tcPr>
          <w:p w:rsidR="001A01AE" w:rsidRDefault="001A01AE" w:rsidP="00E12E47">
            <w:pPr>
              <w:spacing w:after="0"/>
              <w:jc w:val="center"/>
              <w:rPr>
                <w:rFonts w:cstheme="minorHAnsi"/>
                <w:i/>
                <w:sz w:val="14"/>
                <w:szCs w:val="14"/>
              </w:rPr>
            </w:pPr>
            <w:r>
              <w:rPr>
                <w:rFonts w:cstheme="minorHAnsi"/>
                <w:i/>
                <w:sz w:val="14"/>
                <w:szCs w:val="14"/>
              </w:rPr>
              <w:t>NGEO-WEBC-PFC-0201</w:t>
            </w:r>
          </w:p>
        </w:tc>
      </w:tr>
      <w:tr w:rsidR="001A01AE"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Step-140</w:t>
            </w:r>
          </w:p>
        </w:tc>
        <w:tc>
          <w:tcPr>
            <w:tcW w:w="3499" w:type="dxa"/>
            <w:gridSpan w:val="4"/>
            <w:shd w:val="clear" w:color="auto" w:fill="auto"/>
          </w:tcPr>
          <w:p w:rsidR="001A01AE" w:rsidRDefault="001A01AE" w:rsidP="00E12E47">
            <w:pPr>
              <w:pStyle w:val="NormalStep"/>
              <w:rPr>
                <w:rFonts w:asciiTheme="minorHAnsi" w:hAnsiTheme="minorHAnsi" w:cstheme="minorHAnsi"/>
                <w:sz w:val="22"/>
                <w:szCs w:val="22"/>
              </w:rPr>
            </w:pPr>
            <w:r>
              <w:rPr>
                <w:rFonts w:asciiTheme="minorHAnsi" w:hAnsiTheme="minorHAnsi" w:cstheme="minorHAnsi"/>
                <w:sz w:val="22"/>
                <w:szCs w:val="22"/>
              </w:rPr>
              <w:t>Check the coordinates in the “Area” tab</w:t>
            </w:r>
          </w:p>
        </w:tc>
        <w:tc>
          <w:tcPr>
            <w:tcW w:w="2690" w:type="dxa"/>
            <w:gridSpan w:val="2"/>
            <w:shd w:val="clear" w:color="auto" w:fill="auto"/>
          </w:tcPr>
          <w:p w:rsidR="001A01AE" w:rsidRDefault="001A01AE" w:rsidP="00E12E47">
            <w:pPr>
              <w:rPr>
                <w:lang w:val="en-US"/>
              </w:rPr>
            </w:pPr>
            <w:r>
              <w:rPr>
                <w:lang w:val="en-US"/>
              </w:rPr>
              <w:t>The following coordinates are set  :</w:t>
            </w:r>
          </w:p>
          <w:p w:rsidR="001A01AE" w:rsidRDefault="001A01AE" w:rsidP="00E12E47">
            <w:pPr>
              <w:rPr>
                <w:lang w:val="en-US"/>
              </w:rPr>
            </w:pPr>
            <w:r>
              <w:rPr>
                <w:lang w:val="en-US"/>
              </w:rPr>
              <w:t>West : -20</w:t>
            </w:r>
          </w:p>
          <w:p w:rsidR="001A01AE" w:rsidRDefault="001A01AE" w:rsidP="00E12E47">
            <w:pPr>
              <w:rPr>
                <w:lang w:val="en-US"/>
              </w:rPr>
            </w:pPr>
            <w:r>
              <w:rPr>
                <w:lang w:val="en-US"/>
              </w:rPr>
              <w:t>South: -20</w:t>
            </w:r>
          </w:p>
          <w:p w:rsidR="001A01AE" w:rsidRDefault="001A01AE" w:rsidP="00E12E47">
            <w:pPr>
              <w:rPr>
                <w:lang w:val="en-US"/>
              </w:rPr>
            </w:pPr>
            <w:r>
              <w:rPr>
                <w:lang w:val="en-US"/>
              </w:rPr>
              <w:t>East : 20</w:t>
            </w:r>
          </w:p>
          <w:p w:rsidR="001A01AE" w:rsidRDefault="001A01AE" w:rsidP="00E12E47">
            <w:pPr>
              <w:spacing w:after="0"/>
              <w:rPr>
                <w:rFonts w:cstheme="minorHAnsi"/>
                <w:lang w:val="en-GB"/>
              </w:rPr>
            </w:pPr>
            <w:r>
              <w:rPr>
                <w:lang w:val="en-US"/>
              </w:rPr>
              <w:t>North : 20</w:t>
            </w:r>
          </w:p>
        </w:tc>
        <w:tc>
          <w:tcPr>
            <w:tcW w:w="1559" w:type="dxa"/>
            <w:shd w:val="clear" w:color="auto" w:fill="auto"/>
            <w:vAlign w:val="center"/>
          </w:tcPr>
          <w:p w:rsidR="001A01AE" w:rsidRDefault="001A01AE" w:rsidP="00E12E47">
            <w:pPr>
              <w:spacing w:after="0"/>
              <w:jc w:val="center"/>
              <w:rPr>
                <w:rFonts w:cstheme="minorHAnsi"/>
                <w:i/>
                <w:sz w:val="14"/>
                <w:szCs w:val="14"/>
              </w:rPr>
            </w:pPr>
            <w:r>
              <w:rPr>
                <w:rFonts w:cstheme="minorHAnsi"/>
                <w:i/>
                <w:sz w:val="14"/>
                <w:szCs w:val="14"/>
              </w:rPr>
              <w:t>NGEO-WEBC-PFC-0202</w:t>
            </w:r>
          </w:p>
        </w:tc>
      </w:tr>
      <w:tr w:rsidR="001A01AE"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Step-150</w:t>
            </w:r>
          </w:p>
        </w:tc>
        <w:tc>
          <w:tcPr>
            <w:tcW w:w="3499" w:type="dxa"/>
            <w:gridSpan w:val="4"/>
            <w:shd w:val="clear" w:color="auto" w:fill="auto"/>
          </w:tcPr>
          <w:p w:rsidR="001A01AE" w:rsidRDefault="001A01AE" w:rsidP="00E12E47">
            <w:pPr>
              <w:pStyle w:val="NormalStep"/>
              <w:rPr>
                <w:rFonts w:asciiTheme="minorHAnsi" w:hAnsiTheme="minorHAnsi" w:cstheme="minorHAnsi"/>
                <w:sz w:val="22"/>
                <w:szCs w:val="22"/>
              </w:rPr>
            </w:pPr>
            <w:r>
              <w:rPr>
                <w:rFonts w:asciiTheme="minorHAnsi" w:hAnsiTheme="minorHAnsi" w:cstheme="minorHAnsi"/>
                <w:sz w:val="22"/>
                <w:szCs w:val="22"/>
              </w:rPr>
              <w:t>Check the criteria in the “Advanced” tab</w:t>
            </w:r>
          </w:p>
        </w:tc>
        <w:tc>
          <w:tcPr>
            <w:tcW w:w="2690" w:type="dxa"/>
            <w:gridSpan w:val="2"/>
            <w:shd w:val="clear" w:color="auto" w:fill="auto"/>
          </w:tcPr>
          <w:p w:rsidR="001A01AE" w:rsidRDefault="001A01AE" w:rsidP="00E12E47">
            <w:pPr>
              <w:spacing w:after="0"/>
              <w:rPr>
                <w:rFonts w:cstheme="minorHAnsi"/>
                <w:lang w:val="en-GB"/>
              </w:rPr>
            </w:pPr>
            <w:r>
              <w:rPr>
                <w:rFonts w:cstheme="minorHAnsi"/>
                <w:lang w:val="en-GB"/>
              </w:rPr>
              <w:t xml:space="preserve">For Satellite, “Sentinel-1A” is checked. For Pass, </w:t>
            </w:r>
            <w:r>
              <w:rPr>
                <w:rFonts w:cstheme="minorHAnsi"/>
                <w:lang w:val="en-GB"/>
              </w:rPr>
              <w:lastRenderedPageBreak/>
              <w:t>“Ascending” is checked.</w:t>
            </w:r>
          </w:p>
        </w:tc>
        <w:tc>
          <w:tcPr>
            <w:tcW w:w="1559" w:type="dxa"/>
            <w:shd w:val="clear" w:color="auto" w:fill="auto"/>
            <w:vAlign w:val="center"/>
          </w:tcPr>
          <w:p w:rsidR="001A01AE" w:rsidRDefault="001A01AE" w:rsidP="00E12E47">
            <w:pPr>
              <w:spacing w:after="0"/>
              <w:jc w:val="center"/>
              <w:rPr>
                <w:rFonts w:cstheme="minorHAnsi"/>
                <w:i/>
                <w:sz w:val="14"/>
                <w:szCs w:val="14"/>
              </w:rPr>
            </w:pPr>
            <w:r>
              <w:rPr>
                <w:rFonts w:cstheme="minorHAnsi"/>
                <w:i/>
                <w:sz w:val="14"/>
                <w:szCs w:val="14"/>
              </w:rPr>
              <w:lastRenderedPageBreak/>
              <w:t>NGEO-WEBC-PFC-0203</w:t>
            </w:r>
          </w:p>
        </w:tc>
      </w:tr>
      <w:tr w:rsidR="001A01AE"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lastRenderedPageBreak/>
              <w:t>Step-160</w:t>
            </w:r>
          </w:p>
        </w:tc>
        <w:tc>
          <w:tcPr>
            <w:tcW w:w="3499" w:type="dxa"/>
            <w:gridSpan w:val="4"/>
            <w:shd w:val="clear" w:color="auto" w:fill="auto"/>
          </w:tcPr>
          <w:p w:rsidR="001A01AE" w:rsidRDefault="001A01AE" w:rsidP="00E12E47">
            <w:pPr>
              <w:pStyle w:val="NormalStep"/>
              <w:rPr>
                <w:rFonts w:asciiTheme="minorHAnsi" w:hAnsiTheme="minorHAnsi" w:cstheme="minorHAnsi"/>
                <w:sz w:val="22"/>
                <w:szCs w:val="22"/>
              </w:rPr>
            </w:pPr>
            <w:r>
              <w:rPr>
                <w:rFonts w:asciiTheme="minorHAnsi" w:hAnsiTheme="minorHAnsi" w:cstheme="minorHAnsi"/>
                <w:sz w:val="22"/>
                <w:szCs w:val="22"/>
              </w:rPr>
              <w:t>Check the options in the “Download Options” tab</w:t>
            </w:r>
          </w:p>
        </w:tc>
        <w:tc>
          <w:tcPr>
            <w:tcW w:w="2690" w:type="dxa"/>
            <w:gridSpan w:val="2"/>
            <w:shd w:val="clear" w:color="auto" w:fill="auto"/>
          </w:tcPr>
          <w:p w:rsidR="001A01AE" w:rsidRDefault="001A01AE" w:rsidP="00E12E47">
            <w:pPr>
              <w:spacing w:after="0"/>
              <w:rPr>
                <w:rFonts w:cstheme="minorHAnsi"/>
                <w:lang w:val="en-GB"/>
              </w:rPr>
            </w:pPr>
            <w:r>
              <w:rPr>
                <w:rFonts w:cstheme="minorHAnsi"/>
                <w:lang w:val="en-GB"/>
              </w:rPr>
              <w:t>For downloadMode,  “Download continuously” is selected.</w:t>
            </w:r>
          </w:p>
        </w:tc>
        <w:tc>
          <w:tcPr>
            <w:tcW w:w="1559" w:type="dxa"/>
            <w:shd w:val="clear" w:color="auto" w:fill="auto"/>
            <w:vAlign w:val="center"/>
          </w:tcPr>
          <w:p w:rsidR="001A01AE" w:rsidRDefault="001A01AE" w:rsidP="00E12E47">
            <w:pPr>
              <w:spacing w:after="0"/>
              <w:jc w:val="center"/>
              <w:rPr>
                <w:rFonts w:cstheme="minorHAnsi"/>
                <w:i/>
                <w:sz w:val="14"/>
                <w:szCs w:val="14"/>
              </w:rPr>
            </w:pPr>
            <w:r>
              <w:rPr>
                <w:rFonts w:cstheme="minorHAnsi"/>
                <w:i/>
                <w:sz w:val="14"/>
                <w:szCs w:val="14"/>
              </w:rPr>
              <w:t>NGEO-WEBC-PFC-0204</w:t>
            </w:r>
          </w:p>
        </w:tc>
      </w:tr>
    </w:tbl>
    <w:p w:rsidR="00E16E38" w:rsidRDefault="00E16E38" w:rsidP="00E16E38">
      <w:pPr>
        <w:pStyle w:val="Heading3"/>
      </w:pPr>
      <w:bookmarkStart w:id="106" w:name="_Toc352169208"/>
      <w:r>
        <w:t>NGEO-WEBC-VTP-0210</w:t>
      </w:r>
      <w:bookmarkEnd w:id="106"/>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NGEO-CTRL-VTP-0210</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sidRPr="00CE32C7">
              <w:rPr>
                <w:i/>
                <w:color w:val="548DD4"/>
                <w:sz w:val="16"/>
                <w:szCs w:val="16"/>
                <w:u w:val="single"/>
              </w:rPr>
              <w:t>Data-driven standing order shared URL</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E12E47" w:rsidRDefault="001A01AE" w:rsidP="00E12E47">
            <w:pPr>
              <w:spacing w:after="0"/>
            </w:pPr>
            <w:r>
              <w:t>Screenshot for each PCF</w:t>
            </w:r>
          </w:p>
          <w:p w:rsidR="00E16E38" w:rsidRPr="000A4C6B" w:rsidRDefault="00E16E38" w:rsidP="00E61BC8">
            <w:pPr>
              <w:spacing w:after="0"/>
              <w:jc w:val="center"/>
              <w:rPr>
                <w:color w:val="548DD4"/>
                <w:sz w:val="4"/>
                <w:szCs w:val="16"/>
                <w:lang w:val="en-US"/>
              </w:rPr>
            </w:pPr>
          </w:p>
        </w:tc>
      </w:tr>
      <w:tr w:rsidR="001A01AE" w:rsidRPr="0056181B" w:rsidTr="00E12E47">
        <w:tc>
          <w:tcPr>
            <w:tcW w:w="865" w:type="dxa"/>
            <w:shd w:val="clear" w:color="auto" w:fill="auto"/>
            <w:vAlign w:val="center"/>
          </w:tcPr>
          <w:p w:rsidR="001A01AE" w:rsidRPr="00544FC8" w:rsidRDefault="001A01AE" w:rsidP="00E12E47">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1A01AE" w:rsidRPr="00057FF1" w:rsidRDefault="001A01AE" w:rsidP="00E12E47">
            <w:r>
              <w:t xml:space="preserve">Perform the steps </w:t>
            </w:r>
            <w:r w:rsidRPr="00D5189E">
              <w:t xml:space="preserve">Step-10 and Step-20 </w:t>
            </w:r>
            <w:r>
              <w:t xml:space="preserve">of </w:t>
            </w:r>
            <w:r>
              <w:rPr>
                <w:lang w:val="en-US"/>
              </w:rPr>
              <w:t>WEBC-VTP-0120</w:t>
            </w:r>
          </w:p>
        </w:tc>
        <w:tc>
          <w:tcPr>
            <w:tcW w:w="2690" w:type="dxa"/>
            <w:gridSpan w:val="2"/>
            <w:shd w:val="clear" w:color="auto" w:fill="auto"/>
          </w:tcPr>
          <w:p w:rsidR="001A01AE" w:rsidRPr="00057FF1" w:rsidRDefault="001A01AE" w:rsidP="00E12E47">
            <w:pPr>
              <w:rPr>
                <w:lang w:val="en-US"/>
              </w:rPr>
            </w:pPr>
            <w:r>
              <w:rPr>
                <w:lang w:val="en-US"/>
              </w:rPr>
              <w:t>The standing order widget is filled with data-driven standing order parameters.</w:t>
            </w:r>
          </w:p>
        </w:tc>
        <w:tc>
          <w:tcPr>
            <w:tcW w:w="1559" w:type="dxa"/>
            <w:shd w:val="clear" w:color="auto" w:fill="auto"/>
            <w:vAlign w:val="center"/>
          </w:tcPr>
          <w:p w:rsidR="001A01AE" w:rsidRPr="0056181B" w:rsidRDefault="001A01AE" w:rsidP="00E12E47">
            <w:pPr>
              <w:spacing w:after="0"/>
              <w:jc w:val="center"/>
              <w:rPr>
                <w:i/>
                <w:sz w:val="14"/>
                <w:szCs w:val="14"/>
              </w:rPr>
            </w:pPr>
          </w:p>
        </w:tc>
      </w:tr>
      <w:tr w:rsidR="001A01AE" w:rsidRPr="0056181B" w:rsidTr="00E12E47">
        <w:tc>
          <w:tcPr>
            <w:tcW w:w="865" w:type="dxa"/>
            <w:shd w:val="clear" w:color="auto" w:fill="auto"/>
            <w:vAlign w:val="center"/>
          </w:tcPr>
          <w:p w:rsidR="001A01AE" w:rsidRPr="003C0A28" w:rsidRDefault="001A01AE" w:rsidP="00E12E47">
            <w:pPr>
              <w:spacing w:after="0"/>
              <w:jc w:val="center"/>
              <w:rPr>
                <w:rFonts w:cstheme="minorHAnsi"/>
                <w:i/>
                <w:sz w:val="14"/>
                <w:szCs w:val="14"/>
              </w:rPr>
            </w:pPr>
            <w:r>
              <w:rPr>
                <w:rFonts w:cstheme="minorHAnsi"/>
                <w:i/>
                <w:sz w:val="14"/>
                <w:szCs w:val="14"/>
              </w:rPr>
              <w:t>Step-20</w:t>
            </w:r>
          </w:p>
        </w:tc>
        <w:tc>
          <w:tcPr>
            <w:tcW w:w="3499" w:type="dxa"/>
            <w:gridSpan w:val="4"/>
            <w:shd w:val="clear" w:color="auto" w:fill="auto"/>
          </w:tcPr>
          <w:p w:rsidR="001A01AE" w:rsidRDefault="001A01AE" w:rsidP="00E12E47">
            <w:r>
              <w:t>Change the start date to 2013-02-08 and end date to 2013-06-08 using calendar widget</w:t>
            </w:r>
          </w:p>
        </w:tc>
        <w:tc>
          <w:tcPr>
            <w:tcW w:w="2690" w:type="dxa"/>
            <w:gridSpan w:val="2"/>
            <w:shd w:val="clear" w:color="auto" w:fill="auto"/>
          </w:tcPr>
          <w:p w:rsidR="001A01AE" w:rsidRDefault="001A01AE" w:rsidP="00E12E47">
            <w:pPr>
              <w:rPr>
                <w:lang w:val="en-US"/>
              </w:rPr>
            </w:pPr>
          </w:p>
        </w:tc>
        <w:tc>
          <w:tcPr>
            <w:tcW w:w="1559" w:type="dxa"/>
            <w:shd w:val="clear" w:color="auto" w:fill="auto"/>
            <w:vAlign w:val="center"/>
          </w:tcPr>
          <w:p w:rsidR="001A01AE" w:rsidRPr="0056181B" w:rsidRDefault="001A01AE" w:rsidP="00E12E47">
            <w:pPr>
              <w:spacing w:after="0"/>
              <w:jc w:val="center"/>
              <w:rPr>
                <w:i/>
                <w:sz w:val="14"/>
                <w:szCs w:val="14"/>
              </w:rPr>
            </w:pPr>
          </w:p>
        </w:tc>
      </w:tr>
      <w:tr w:rsidR="001A01AE" w:rsidRPr="009B26D3"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1A01AE" w:rsidRDefault="001A01AE" w:rsidP="00E12E47">
            <w:r>
              <w:t xml:space="preserve">Click on the “Share” button </w:t>
            </w:r>
          </w:p>
        </w:tc>
        <w:tc>
          <w:tcPr>
            <w:tcW w:w="2690" w:type="dxa"/>
            <w:gridSpan w:val="2"/>
            <w:shd w:val="clear" w:color="auto" w:fill="auto"/>
          </w:tcPr>
          <w:p w:rsidR="001A01AE" w:rsidRDefault="001A01AE" w:rsidP="00E12E47">
            <w:pPr>
              <w:rPr>
                <w:lang w:val="en-GB"/>
              </w:rPr>
            </w:pPr>
            <w:r>
              <w:rPr>
                <w:lang w:val="en-GB"/>
              </w:rPr>
              <w:t>A popup is opened with the url to be shared</w:t>
            </w:r>
          </w:p>
        </w:tc>
        <w:tc>
          <w:tcPr>
            <w:tcW w:w="1559" w:type="dxa"/>
            <w:shd w:val="clear" w:color="auto" w:fill="auto"/>
            <w:vAlign w:val="center"/>
          </w:tcPr>
          <w:p w:rsidR="001A01AE" w:rsidRPr="009B26D3" w:rsidRDefault="001A01AE" w:rsidP="00E12E47">
            <w:pPr>
              <w:spacing w:after="0"/>
              <w:jc w:val="center"/>
              <w:rPr>
                <w:i/>
                <w:sz w:val="14"/>
                <w:szCs w:val="14"/>
                <w:lang w:val="en-GB"/>
              </w:rPr>
            </w:pPr>
          </w:p>
        </w:tc>
      </w:tr>
      <w:tr w:rsidR="001A01AE"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Step-40</w:t>
            </w:r>
          </w:p>
        </w:tc>
        <w:tc>
          <w:tcPr>
            <w:tcW w:w="3499" w:type="dxa"/>
            <w:gridSpan w:val="4"/>
            <w:shd w:val="clear" w:color="auto" w:fill="auto"/>
          </w:tcPr>
          <w:p w:rsidR="001A01AE" w:rsidRDefault="001A01AE" w:rsidP="00E12E47">
            <w:r>
              <w:t>Select the url and copy it</w:t>
            </w:r>
          </w:p>
        </w:tc>
        <w:tc>
          <w:tcPr>
            <w:tcW w:w="2690" w:type="dxa"/>
            <w:gridSpan w:val="2"/>
            <w:shd w:val="clear" w:color="auto" w:fill="auto"/>
          </w:tcPr>
          <w:p w:rsidR="001A01AE" w:rsidRDefault="001A01AE" w:rsidP="00E12E47">
            <w:pPr>
              <w:rPr>
                <w:lang w:val="en-GB"/>
              </w:rPr>
            </w:pPr>
            <w:r>
              <w:rPr>
                <w:lang w:val="en-GB"/>
              </w:rPr>
              <w:t>The url is copied</w:t>
            </w:r>
          </w:p>
        </w:tc>
        <w:tc>
          <w:tcPr>
            <w:tcW w:w="1559" w:type="dxa"/>
            <w:shd w:val="clear" w:color="auto" w:fill="auto"/>
            <w:vAlign w:val="center"/>
          </w:tcPr>
          <w:p w:rsidR="001A01AE" w:rsidRDefault="001A01AE" w:rsidP="00E12E47">
            <w:pPr>
              <w:spacing w:after="0"/>
              <w:jc w:val="center"/>
              <w:rPr>
                <w:rFonts w:cstheme="minorHAnsi"/>
                <w:i/>
                <w:sz w:val="14"/>
                <w:szCs w:val="14"/>
              </w:rPr>
            </w:pPr>
          </w:p>
        </w:tc>
      </w:tr>
      <w:tr w:rsidR="001A01AE"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Step-50</w:t>
            </w:r>
          </w:p>
        </w:tc>
        <w:tc>
          <w:tcPr>
            <w:tcW w:w="3499" w:type="dxa"/>
            <w:gridSpan w:val="4"/>
            <w:shd w:val="clear" w:color="auto" w:fill="auto"/>
          </w:tcPr>
          <w:p w:rsidR="001A01AE" w:rsidRDefault="001A01AE" w:rsidP="00E12E47">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1A01AE" w:rsidRDefault="001A01AE" w:rsidP="00E12E47">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1A01AE" w:rsidRDefault="001A01AE" w:rsidP="00E12E47">
            <w:pPr>
              <w:spacing w:after="0"/>
              <w:jc w:val="center"/>
              <w:rPr>
                <w:rFonts w:cstheme="minorHAnsi"/>
                <w:i/>
                <w:sz w:val="14"/>
                <w:szCs w:val="14"/>
              </w:rPr>
            </w:pPr>
            <w:r>
              <w:rPr>
                <w:rFonts w:cstheme="minorHAnsi"/>
                <w:i/>
                <w:sz w:val="14"/>
                <w:szCs w:val="14"/>
              </w:rPr>
              <w:t>NGEO-WEBC-PFC-0210</w:t>
            </w:r>
          </w:p>
        </w:tc>
      </w:tr>
      <w:tr w:rsidR="001A01AE"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Step-60</w:t>
            </w:r>
          </w:p>
        </w:tc>
        <w:tc>
          <w:tcPr>
            <w:tcW w:w="3499" w:type="dxa"/>
            <w:gridSpan w:val="4"/>
            <w:shd w:val="clear" w:color="auto" w:fill="auto"/>
          </w:tcPr>
          <w:p w:rsidR="001A01AE" w:rsidRDefault="001A01AE" w:rsidP="00E12E47">
            <w:pPr>
              <w:pStyle w:val="NormalStep"/>
              <w:rPr>
                <w:rFonts w:asciiTheme="minorHAnsi" w:hAnsiTheme="minorHAnsi" w:cstheme="minorHAnsi"/>
                <w:sz w:val="22"/>
                <w:szCs w:val="22"/>
              </w:rPr>
            </w:pPr>
            <w:r>
              <w:rPr>
                <w:rFonts w:asciiTheme="minorHAnsi" w:hAnsiTheme="minorHAnsi" w:cstheme="minorHAnsi"/>
                <w:sz w:val="22"/>
                <w:szCs w:val="22"/>
              </w:rPr>
              <w:t>Check the start and end date in the opened widget, and the Data-driven check box.</w:t>
            </w:r>
          </w:p>
        </w:tc>
        <w:tc>
          <w:tcPr>
            <w:tcW w:w="2690" w:type="dxa"/>
            <w:gridSpan w:val="2"/>
            <w:shd w:val="clear" w:color="auto" w:fill="auto"/>
          </w:tcPr>
          <w:p w:rsidR="001A01AE" w:rsidRDefault="001A01AE" w:rsidP="00E12E47">
            <w:pPr>
              <w:spacing w:after="0"/>
              <w:rPr>
                <w:rFonts w:cstheme="minorHAnsi"/>
                <w:lang w:val="en-GB"/>
              </w:rPr>
            </w:pPr>
            <w:r>
              <w:rPr>
                <w:rFonts w:cstheme="minorHAnsi"/>
                <w:lang w:val="en-GB"/>
              </w:rPr>
              <w:t xml:space="preserve">The start date is </w:t>
            </w:r>
            <w:r>
              <w:t>2013-02-08 and the end date is 2013-06-08. The Data-driven checkbox is selected.</w:t>
            </w:r>
          </w:p>
        </w:tc>
        <w:tc>
          <w:tcPr>
            <w:tcW w:w="1559" w:type="dxa"/>
            <w:shd w:val="clear" w:color="auto" w:fill="auto"/>
            <w:vAlign w:val="center"/>
          </w:tcPr>
          <w:p w:rsidR="001A01AE" w:rsidRDefault="001A01AE" w:rsidP="00E12E47">
            <w:pPr>
              <w:spacing w:after="0"/>
              <w:jc w:val="center"/>
              <w:rPr>
                <w:rFonts w:cstheme="minorHAnsi"/>
                <w:i/>
                <w:sz w:val="14"/>
                <w:szCs w:val="14"/>
              </w:rPr>
            </w:pPr>
            <w:r>
              <w:rPr>
                <w:rFonts w:cstheme="minorHAnsi"/>
                <w:i/>
                <w:sz w:val="14"/>
                <w:szCs w:val="14"/>
              </w:rPr>
              <w:t>NGEO-WEBC-PFC-0211</w:t>
            </w:r>
          </w:p>
        </w:tc>
      </w:tr>
    </w:tbl>
    <w:p w:rsidR="00E16E38" w:rsidRDefault="00E16E38" w:rsidP="00E16E38">
      <w:pPr>
        <w:pStyle w:val="Heading3"/>
      </w:pPr>
      <w:bookmarkStart w:id="107" w:name="_Toc352169209"/>
      <w:r>
        <w:t>NGEO-WEBC-VTP-0215</w:t>
      </w:r>
      <w:bookmarkEnd w:id="107"/>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NGEO-CTRL-VTP-0215</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sidRPr="00135FA2">
              <w:rPr>
                <w:i/>
                <w:color w:val="548DD4"/>
                <w:sz w:val="16"/>
                <w:szCs w:val="16"/>
                <w:u w:val="single"/>
              </w:rPr>
              <w:t>Time-driven standing order shared URL</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lastRenderedPageBreak/>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2E47" w:rsidRPr="007C2567" w:rsidRDefault="00E12E47" w:rsidP="00E12E47">
            <w:pPr>
              <w:spacing w:after="0"/>
            </w:pPr>
            <w:r>
              <w:t>Screenshot for each PFC</w:t>
            </w:r>
          </w:p>
          <w:p w:rsidR="00E16E38" w:rsidRPr="00D02552" w:rsidRDefault="00E16E38" w:rsidP="00E61BC8">
            <w:pPr>
              <w:spacing w:after="0"/>
              <w:rPr>
                <w:color w:val="548DD4"/>
                <w:sz w:val="6"/>
                <w:szCs w:val="16"/>
                <w:lang w:val="en-US"/>
              </w:rPr>
            </w:pPr>
            <w:r>
              <w:t xml:space="preserve">         </w:t>
            </w:r>
          </w:p>
          <w:p w:rsidR="00E16E38" w:rsidRDefault="00E16E38" w:rsidP="00E61BC8">
            <w:pPr>
              <w:spacing w:after="0"/>
              <w:rPr>
                <w:color w:val="548DD4"/>
                <w:sz w:val="16"/>
                <w:szCs w:val="16"/>
                <w:lang w:val="en-US"/>
              </w:rPr>
            </w:pPr>
          </w:p>
          <w:p w:rsidR="00E16E38" w:rsidRPr="00D02552" w:rsidRDefault="00E16E38" w:rsidP="00E61BC8">
            <w:pPr>
              <w:spacing w:after="0"/>
              <w:rPr>
                <w:color w:val="548DD4"/>
                <w:sz w:val="6"/>
                <w:szCs w:val="16"/>
                <w:lang w:val="en-US"/>
              </w:rPr>
            </w:pPr>
          </w:p>
        </w:tc>
      </w:tr>
      <w:tr w:rsidR="001A01AE" w:rsidRPr="0056181B" w:rsidTr="00E12E47">
        <w:tc>
          <w:tcPr>
            <w:tcW w:w="865" w:type="dxa"/>
            <w:shd w:val="clear" w:color="auto" w:fill="auto"/>
            <w:vAlign w:val="center"/>
          </w:tcPr>
          <w:p w:rsidR="001A01AE" w:rsidRPr="00544FC8" w:rsidRDefault="001A01AE" w:rsidP="00E12E47">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1A01AE" w:rsidRPr="00057FF1" w:rsidRDefault="001A01AE" w:rsidP="00E12E47">
            <w:r>
              <w:t xml:space="preserve">Perform the steps </w:t>
            </w:r>
            <w:r w:rsidRPr="007A7D59">
              <w:t>Step-10 and Step-</w:t>
            </w:r>
            <w:r>
              <w:t>5</w:t>
            </w:r>
            <w:r w:rsidRPr="007A7D59">
              <w:t xml:space="preserve">0 </w:t>
            </w:r>
            <w:r>
              <w:t xml:space="preserve">of </w:t>
            </w:r>
            <w:r>
              <w:rPr>
                <w:lang w:val="en-US"/>
              </w:rPr>
              <w:t>WEBC-VTP-0125</w:t>
            </w:r>
          </w:p>
        </w:tc>
        <w:tc>
          <w:tcPr>
            <w:tcW w:w="2690" w:type="dxa"/>
            <w:gridSpan w:val="2"/>
            <w:shd w:val="clear" w:color="auto" w:fill="auto"/>
          </w:tcPr>
          <w:p w:rsidR="001A01AE" w:rsidRPr="00057FF1" w:rsidRDefault="001A01AE" w:rsidP="00E12E47">
            <w:pPr>
              <w:rPr>
                <w:lang w:val="en-US"/>
              </w:rPr>
            </w:pPr>
            <w:r>
              <w:rPr>
                <w:lang w:val="en-US"/>
              </w:rPr>
              <w:t>The standing order widget is filled with time-driven standing order parameters.</w:t>
            </w:r>
          </w:p>
        </w:tc>
        <w:tc>
          <w:tcPr>
            <w:tcW w:w="1559" w:type="dxa"/>
            <w:shd w:val="clear" w:color="auto" w:fill="auto"/>
            <w:vAlign w:val="center"/>
          </w:tcPr>
          <w:p w:rsidR="001A01AE" w:rsidRPr="0056181B" w:rsidRDefault="001A01AE" w:rsidP="00E12E47">
            <w:pPr>
              <w:spacing w:after="0"/>
              <w:jc w:val="center"/>
              <w:rPr>
                <w:i/>
                <w:sz w:val="14"/>
                <w:szCs w:val="14"/>
              </w:rPr>
            </w:pPr>
          </w:p>
        </w:tc>
      </w:tr>
      <w:tr w:rsidR="001A01AE" w:rsidRPr="009B26D3"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Step-2</w:t>
            </w:r>
            <w:r w:rsidRPr="005D1206">
              <w:rPr>
                <w:i/>
                <w:sz w:val="14"/>
                <w:szCs w:val="14"/>
              </w:rPr>
              <w:t>0</w:t>
            </w:r>
          </w:p>
        </w:tc>
        <w:tc>
          <w:tcPr>
            <w:tcW w:w="3499" w:type="dxa"/>
            <w:gridSpan w:val="4"/>
            <w:shd w:val="clear" w:color="auto" w:fill="auto"/>
          </w:tcPr>
          <w:p w:rsidR="001A01AE" w:rsidRDefault="001A01AE" w:rsidP="00E12E47">
            <w:r>
              <w:t xml:space="preserve">Click on the “Share” button </w:t>
            </w:r>
          </w:p>
        </w:tc>
        <w:tc>
          <w:tcPr>
            <w:tcW w:w="2690" w:type="dxa"/>
            <w:gridSpan w:val="2"/>
            <w:shd w:val="clear" w:color="auto" w:fill="auto"/>
          </w:tcPr>
          <w:p w:rsidR="001A01AE" w:rsidRDefault="001A01AE" w:rsidP="00E12E47">
            <w:pPr>
              <w:rPr>
                <w:lang w:val="en-GB"/>
              </w:rPr>
            </w:pPr>
            <w:r>
              <w:rPr>
                <w:lang w:val="en-GB"/>
              </w:rPr>
              <w:t>A popup is opened with the url to be shared</w:t>
            </w:r>
          </w:p>
        </w:tc>
        <w:tc>
          <w:tcPr>
            <w:tcW w:w="1559" w:type="dxa"/>
            <w:shd w:val="clear" w:color="auto" w:fill="auto"/>
            <w:vAlign w:val="center"/>
          </w:tcPr>
          <w:p w:rsidR="001A01AE" w:rsidRPr="009B26D3" w:rsidRDefault="001A01AE" w:rsidP="00E12E47">
            <w:pPr>
              <w:spacing w:after="0"/>
              <w:jc w:val="center"/>
              <w:rPr>
                <w:i/>
                <w:sz w:val="14"/>
                <w:szCs w:val="14"/>
                <w:lang w:val="en-GB"/>
              </w:rPr>
            </w:pPr>
          </w:p>
        </w:tc>
      </w:tr>
      <w:tr w:rsidR="001A01AE"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Step-30</w:t>
            </w:r>
          </w:p>
        </w:tc>
        <w:tc>
          <w:tcPr>
            <w:tcW w:w="3499" w:type="dxa"/>
            <w:gridSpan w:val="4"/>
            <w:shd w:val="clear" w:color="auto" w:fill="auto"/>
          </w:tcPr>
          <w:p w:rsidR="001A01AE" w:rsidRDefault="001A01AE" w:rsidP="00E12E47">
            <w:r>
              <w:t>Select the url and copy it</w:t>
            </w:r>
          </w:p>
        </w:tc>
        <w:tc>
          <w:tcPr>
            <w:tcW w:w="2690" w:type="dxa"/>
            <w:gridSpan w:val="2"/>
            <w:shd w:val="clear" w:color="auto" w:fill="auto"/>
          </w:tcPr>
          <w:p w:rsidR="001A01AE" w:rsidRDefault="001A01AE" w:rsidP="00E12E47">
            <w:pPr>
              <w:rPr>
                <w:lang w:val="en-GB"/>
              </w:rPr>
            </w:pPr>
            <w:r>
              <w:rPr>
                <w:lang w:val="en-GB"/>
              </w:rPr>
              <w:t>The url is copied</w:t>
            </w:r>
          </w:p>
        </w:tc>
        <w:tc>
          <w:tcPr>
            <w:tcW w:w="1559" w:type="dxa"/>
            <w:shd w:val="clear" w:color="auto" w:fill="auto"/>
            <w:vAlign w:val="center"/>
          </w:tcPr>
          <w:p w:rsidR="001A01AE" w:rsidRDefault="001A01AE" w:rsidP="00E12E47">
            <w:pPr>
              <w:spacing w:after="0"/>
              <w:jc w:val="center"/>
              <w:rPr>
                <w:rFonts w:cstheme="minorHAnsi"/>
                <w:i/>
                <w:sz w:val="14"/>
                <w:szCs w:val="14"/>
              </w:rPr>
            </w:pPr>
          </w:p>
        </w:tc>
      </w:tr>
      <w:tr w:rsidR="001A01AE"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Step-40</w:t>
            </w:r>
          </w:p>
        </w:tc>
        <w:tc>
          <w:tcPr>
            <w:tcW w:w="3499" w:type="dxa"/>
            <w:gridSpan w:val="4"/>
            <w:shd w:val="clear" w:color="auto" w:fill="auto"/>
          </w:tcPr>
          <w:p w:rsidR="001A01AE" w:rsidRDefault="001A01AE" w:rsidP="00E12E47">
            <w:pPr>
              <w:pStyle w:val="NormalStep"/>
              <w:rPr>
                <w:rFonts w:asciiTheme="minorHAnsi" w:hAnsiTheme="minorHAnsi" w:cstheme="minorHAnsi"/>
                <w:sz w:val="22"/>
                <w:szCs w:val="22"/>
              </w:rPr>
            </w:pPr>
            <w:r>
              <w:rPr>
                <w:rFonts w:asciiTheme="minorHAnsi" w:hAnsiTheme="minorHAnsi" w:cstheme="minorHAnsi"/>
                <w:sz w:val="22"/>
                <w:szCs w:val="22"/>
              </w:rPr>
              <w:t>Open a new browser window and paste the url</w:t>
            </w:r>
          </w:p>
        </w:tc>
        <w:tc>
          <w:tcPr>
            <w:tcW w:w="2690" w:type="dxa"/>
            <w:gridSpan w:val="2"/>
            <w:shd w:val="clear" w:color="auto" w:fill="auto"/>
          </w:tcPr>
          <w:p w:rsidR="001A01AE" w:rsidRDefault="001A01AE" w:rsidP="00E12E47">
            <w:pPr>
              <w:spacing w:after="0"/>
              <w:rPr>
                <w:rFonts w:cstheme="minorHAnsi"/>
                <w:lang w:val="en-GB"/>
              </w:rPr>
            </w:pPr>
            <w:r>
              <w:rPr>
                <w:rFonts w:cstheme="minorHAnsi"/>
                <w:lang w:val="en-GB"/>
              </w:rPr>
              <w:t>The user client application is loaded with the standing order widget opened</w:t>
            </w:r>
          </w:p>
        </w:tc>
        <w:tc>
          <w:tcPr>
            <w:tcW w:w="1559" w:type="dxa"/>
            <w:shd w:val="clear" w:color="auto" w:fill="auto"/>
            <w:vAlign w:val="center"/>
          </w:tcPr>
          <w:p w:rsidR="001A01AE" w:rsidRDefault="001A01AE" w:rsidP="00E12E47">
            <w:pPr>
              <w:spacing w:after="0"/>
              <w:jc w:val="center"/>
              <w:rPr>
                <w:rFonts w:cstheme="minorHAnsi"/>
                <w:i/>
                <w:sz w:val="14"/>
                <w:szCs w:val="14"/>
              </w:rPr>
            </w:pPr>
            <w:r>
              <w:rPr>
                <w:rFonts w:cstheme="minorHAnsi"/>
                <w:i/>
                <w:sz w:val="14"/>
                <w:szCs w:val="14"/>
              </w:rPr>
              <w:t>NGEO-WEBC-PFC-0210</w:t>
            </w:r>
          </w:p>
        </w:tc>
      </w:tr>
      <w:tr w:rsidR="001A01AE" w:rsidTr="00E12E47">
        <w:tc>
          <w:tcPr>
            <w:tcW w:w="865" w:type="dxa"/>
            <w:shd w:val="clear" w:color="auto" w:fill="auto"/>
            <w:vAlign w:val="center"/>
          </w:tcPr>
          <w:p w:rsidR="001A01AE" w:rsidRDefault="001A01AE" w:rsidP="00E12E47">
            <w:pPr>
              <w:spacing w:after="0"/>
              <w:jc w:val="center"/>
              <w:rPr>
                <w:i/>
                <w:sz w:val="14"/>
                <w:szCs w:val="14"/>
              </w:rPr>
            </w:pPr>
            <w:r>
              <w:rPr>
                <w:i/>
                <w:sz w:val="14"/>
                <w:szCs w:val="14"/>
              </w:rPr>
              <w:t>Step-50</w:t>
            </w:r>
          </w:p>
        </w:tc>
        <w:tc>
          <w:tcPr>
            <w:tcW w:w="3499" w:type="dxa"/>
            <w:gridSpan w:val="4"/>
            <w:shd w:val="clear" w:color="auto" w:fill="auto"/>
          </w:tcPr>
          <w:p w:rsidR="001A01AE" w:rsidRDefault="001A01AE" w:rsidP="00E12E47">
            <w:pPr>
              <w:pStyle w:val="NormalStep"/>
              <w:rPr>
                <w:rFonts w:asciiTheme="minorHAnsi" w:hAnsiTheme="minorHAnsi" w:cstheme="minorHAnsi"/>
                <w:sz w:val="22"/>
                <w:szCs w:val="22"/>
              </w:rPr>
            </w:pPr>
            <w:r>
              <w:rPr>
                <w:rFonts w:asciiTheme="minorHAnsi" w:hAnsiTheme="minorHAnsi" w:cstheme="minorHAnsi"/>
                <w:sz w:val="22"/>
                <w:szCs w:val="22"/>
              </w:rPr>
              <w:t>Check the time-driven request parameters in the opened widget</w:t>
            </w:r>
          </w:p>
        </w:tc>
        <w:tc>
          <w:tcPr>
            <w:tcW w:w="2690" w:type="dxa"/>
            <w:gridSpan w:val="2"/>
            <w:shd w:val="clear" w:color="auto" w:fill="auto"/>
          </w:tcPr>
          <w:p w:rsidR="001A01AE" w:rsidRDefault="001A01AE" w:rsidP="00E12E47">
            <w:pPr>
              <w:spacing w:after="0"/>
              <w:rPr>
                <w:rFonts w:cstheme="minorHAnsi"/>
                <w:lang w:val="en-GB"/>
              </w:rPr>
            </w:pPr>
            <w:r>
              <w:t>The Time-driven checkbox is selected. The Shifting period is set to 15. The “Apply shifting…” checkbox is selected.</w:t>
            </w:r>
          </w:p>
        </w:tc>
        <w:tc>
          <w:tcPr>
            <w:tcW w:w="1559" w:type="dxa"/>
            <w:shd w:val="clear" w:color="auto" w:fill="auto"/>
            <w:vAlign w:val="center"/>
          </w:tcPr>
          <w:p w:rsidR="001A01AE" w:rsidRDefault="001A01AE" w:rsidP="00E12E47">
            <w:pPr>
              <w:spacing w:after="0"/>
              <w:jc w:val="center"/>
              <w:rPr>
                <w:rFonts w:cstheme="minorHAnsi"/>
                <w:i/>
                <w:sz w:val="14"/>
                <w:szCs w:val="14"/>
              </w:rPr>
            </w:pPr>
            <w:r>
              <w:rPr>
                <w:rFonts w:cstheme="minorHAnsi"/>
                <w:i/>
                <w:sz w:val="14"/>
                <w:szCs w:val="14"/>
              </w:rPr>
              <w:t>NGEO-WEBC-PFC-0212</w:t>
            </w:r>
          </w:p>
        </w:tc>
      </w:tr>
    </w:tbl>
    <w:p w:rsidR="00E16E38" w:rsidRDefault="00E16E38" w:rsidP="00E16E38">
      <w:pPr>
        <w:pStyle w:val="Heading3"/>
      </w:pPr>
      <w:bookmarkStart w:id="108" w:name="_Toc352169210"/>
      <w:r>
        <w:t>NGEO-WEBC-VTP-0220</w:t>
      </w:r>
      <w:bookmarkEnd w:id="108"/>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NGEO-CTRL-VTP-0220</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u w:val="single"/>
              </w:rPr>
              <w:t>Z</w:t>
            </w:r>
            <w:r w:rsidRPr="00D6463C">
              <w:rPr>
                <w:i/>
                <w:color w:val="548DD4"/>
                <w:sz w:val="16"/>
                <w:szCs w:val="16"/>
                <w:u w:val="single"/>
              </w:rPr>
              <w:t>one of interest: draw</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7C2567" w:rsidRDefault="00731538" w:rsidP="00731538">
            <w:pPr>
              <w:spacing w:after="0"/>
            </w:pPr>
            <w:r>
              <w:t>Screenshot for PCF-0220</w:t>
            </w:r>
          </w:p>
          <w:p w:rsidR="00E16E38" w:rsidRPr="007C2567" w:rsidRDefault="00E16E38" w:rsidP="00E61BC8">
            <w:pPr>
              <w:spacing w:after="0"/>
              <w:jc w:val="center"/>
              <w:rPr>
                <w:color w:val="548DD4"/>
                <w:sz w:val="16"/>
                <w:szCs w:val="16"/>
                <w:lang w:val="en-US"/>
              </w:rPr>
            </w:pPr>
          </w:p>
          <w:p w:rsidR="00E16E38" w:rsidRPr="007C2567" w:rsidRDefault="00E16E38" w:rsidP="00E61BC8">
            <w:pPr>
              <w:spacing w:after="0"/>
              <w:rPr>
                <w:color w:val="548DD4"/>
                <w:sz w:val="16"/>
                <w:szCs w:val="16"/>
                <w:lang w:val="en-US"/>
              </w:rPr>
            </w:pPr>
          </w:p>
        </w:tc>
      </w:tr>
      <w:tr w:rsidR="00731538" w:rsidRPr="0056181B" w:rsidTr="00E12E47">
        <w:tc>
          <w:tcPr>
            <w:tcW w:w="865" w:type="dxa"/>
            <w:shd w:val="clear" w:color="auto" w:fill="auto"/>
            <w:vAlign w:val="center"/>
          </w:tcPr>
          <w:p w:rsidR="00731538" w:rsidRPr="00544FC8" w:rsidRDefault="00731538" w:rsidP="00E12E47">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731538" w:rsidRPr="00057FF1" w:rsidRDefault="00731538"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731538" w:rsidRPr="00057FF1" w:rsidRDefault="00731538" w:rsidP="00E12E47">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731538" w:rsidRPr="0056181B" w:rsidRDefault="00731538" w:rsidP="00E12E47">
            <w:pPr>
              <w:spacing w:after="0"/>
              <w:jc w:val="center"/>
              <w:rPr>
                <w:i/>
                <w:sz w:val="14"/>
                <w:szCs w:val="14"/>
              </w:rPr>
            </w:pPr>
          </w:p>
        </w:tc>
      </w:tr>
      <w:tr w:rsidR="00731538" w:rsidRPr="00732447" w:rsidTr="00E12E47">
        <w:tc>
          <w:tcPr>
            <w:tcW w:w="865" w:type="dxa"/>
            <w:shd w:val="clear" w:color="auto" w:fill="auto"/>
            <w:vAlign w:val="center"/>
          </w:tcPr>
          <w:p w:rsidR="00731538" w:rsidRPr="005D1206" w:rsidRDefault="00731538" w:rsidP="00E12E47">
            <w:pPr>
              <w:spacing w:after="0"/>
              <w:jc w:val="center"/>
              <w:rPr>
                <w:i/>
                <w:sz w:val="14"/>
                <w:szCs w:val="14"/>
              </w:rPr>
            </w:pPr>
            <w:r>
              <w:rPr>
                <w:i/>
                <w:sz w:val="14"/>
                <w:szCs w:val="14"/>
              </w:rPr>
              <w:lastRenderedPageBreak/>
              <w:t>Step-20</w:t>
            </w:r>
          </w:p>
        </w:tc>
        <w:tc>
          <w:tcPr>
            <w:tcW w:w="3499" w:type="dxa"/>
            <w:gridSpan w:val="4"/>
            <w:shd w:val="clear" w:color="auto" w:fill="auto"/>
          </w:tcPr>
          <w:p w:rsidR="00731538" w:rsidRPr="00E24DDB" w:rsidRDefault="00731538" w:rsidP="00E12E47">
            <w:pPr>
              <w:pStyle w:val="NormalStep"/>
              <w:rPr>
                <w:rFonts w:asciiTheme="minorHAnsi" w:hAnsiTheme="minorHAnsi" w:cstheme="minorHAnsi"/>
                <w:b/>
                <w:sz w:val="22"/>
                <w:szCs w:val="22"/>
              </w:rPr>
            </w:pPr>
            <w:r>
              <w:rPr>
                <w:rFonts w:asciiTheme="minorHAnsi" w:hAnsiTheme="minorHAnsi" w:cstheme="minorHAnsi"/>
                <w:sz w:val="22"/>
                <w:szCs w:val="22"/>
              </w:rPr>
              <w:t>Clik on the “Box”  button</w:t>
            </w:r>
          </w:p>
        </w:tc>
        <w:tc>
          <w:tcPr>
            <w:tcW w:w="2690" w:type="dxa"/>
            <w:gridSpan w:val="2"/>
            <w:shd w:val="clear" w:color="auto" w:fill="auto"/>
          </w:tcPr>
          <w:p w:rsidR="00731538" w:rsidRPr="003C0A28" w:rsidRDefault="00731538" w:rsidP="00E12E47">
            <w:pPr>
              <w:spacing w:after="0"/>
              <w:rPr>
                <w:rFonts w:cstheme="minorHAnsi"/>
                <w:lang w:val="en-US"/>
              </w:rPr>
            </w:pPr>
            <w:r>
              <w:rPr>
                <w:rFonts w:cstheme="minorHAnsi"/>
                <w:lang w:val="en-US"/>
              </w:rPr>
              <w:t>The Box GUI is displayed</w:t>
            </w:r>
          </w:p>
        </w:tc>
        <w:tc>
          <w:tcPr>
            <w:tcW w:w="1559" w:type="dxa"/>
            <w:shd w:val="clear" w:color="auto" w:fill="auto"/>
            <w:vAlign w:val="center"/>
          </w:tcPr>
          <w:p w:rsidR="00731538" w:rsidRPr="00732447" w:rsidRDefault="00731538" w:rsidP="00E12E47">
            <w:pPr>
              <w:spacing w:after="0"/>
              <w:jc w:val="center"/>
              <w:rPr>
                <w:i/>
                <w:sz w:val="14"/>
                <w:szCs w:val="14"/>
                <w:lang w:val="en-US"/>
              </w:rPr>
            </w:pPr>
          </w:p>
        </w:tc>
      </w:tr>
      <w:tr w:rsidR="00731538" w:rsidRPr="009B26D3" w:rsidTr="00E12E47">
        <w:tc>
          <w:tcPr>
            <w:tcW w:w="865" w:type="dxa"/>
            <w:shd w:val="clear" w:color="auto" w:fill="auto"/>
            <w:vAlign w:val="center"/>
          </w:tcPr>
          <w:p w:rsidR="00731538" w:rsidRPr="00544FC8" w:rsidRDefault="00731538" w:rsidP="00E12E47">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731538" w:rsidRPr="00057FF1" w:rsidRDefault="00731538" w:rsidP="00E12E47">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731538" w:rsidRPr="00732447" w:rsidRDefault="00731538" w:rsidP="00E12E47">
            <w:pPr>
              <w:spacing w:after="0"/>
              <w:rPr>
                <w:rFonts w:cstheme="minorHAnsi"/>
                <w:lang w:val="en-GB"/>
              </w:rPr>
            </w:pPr>
            <w:r>
              <w:rPr>
                <w:rFonts w:cstheme="minorHAnsi"/>
                <w:lang w:val="en-GB"/>
              </w:rPr>
              <w:t>The widget is hidden</w:t>
            </w:r>
          </w:p>
        </w:tc>
        <w:tc>
          <w:tcPr>
            <w:tcW w:w="1559" w:type="dxa"/>
            <w:shd w:val="clear" w:color="auto" w:fill="auto"/>
            <w:vAlign w:val="center"/>
          </w:tcPr>
          <w:p w:rsidR="00731538" w:rsidRPr="009B26D3" w:rsidRDefault="00731538" w:rsidP="00E12E47">
            <w:pPr>
              <w:spacing w:after="0"/>
              <w:jc w:val="center"/>
              <w:rPr>
                <w:sz w:val="14"/>
                <w:szCs w:val="14"/>
                <w:highlight w:val="yellow"/>
                <w:lang w:val="en-GB"/>
              </w:rPr>
            </w:pPr>
          </w:p>
        </w:tc>
      </w:tr>
      <w:tr w:rsidR="00731538" w:rsidRPr="0056181B" w:rsidTr="00E12E47">
        <w:tc>
          <w:tcPr>
            <w:tcW w:w="865" w:type="dxa"/>
            <w:shd w:val="clear" w:color="auto" w:fill="auto"/>
            <w:vAlign w:val="center"/>
          </w:tcPr>
          <w:p w:rsidR="00731538" w:rsidRDefault="00731538" w:rsidP="00E12E47">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731538" w:rsidRDefault="00731538" w:rsidP="00E12E47">
            <w:pPr>
              <w:pStyle w:val="NormalStep"/>
              <w:rPr>
                <w:rFonts w:asciiTheme="minorHAnsi" w:hAnsiTheme="minorHAnsi" w:cstheme="minorHAnsi"/>
                <w:sz w:val="22"/>
                <w:szCs w:val="22"/>
              </w:rPr>
            </w:pPr>
            <w:r>
              <w:rPr>
                <w:rFonts w:asciiTheme="minorHAnsi" w:hAnsiTheme="minorHAnsi" w:cstheme="minorHAnsi"/>
                <w:sz w:val="22"/>
                <w:szCs w:val="22"/>
              </w:rPr>
              <w:t>Press the left mouse button on the map</w:t>
            </w:r>
          </w:p>
        </w:tc>
        <w:tc>
          <w:tcPr>
            <w:tcW w:w="2690" w:type="dxa"/>
            <w:gridSpan w:val="2"/>
            <w:shd w:val="clear" w:color="auto" w:fill="auto"/>
          </w:tcPr>
          <w:p w:rsidR="00731538" w:rsidRDefault="00731538" w:rsidP="00E12E47">
            <w:pPr>
              <w:spacing w:after="0"/>
              <w:rPr>
                <w:rFonts w:cstheme="minorHAnsi"/>
                <w:lang w:val="en-GB"/>
              </w:rPr>
            </w:pPr>
            <w:r>
              <w:rPr>
                <w:rFonts w:cstheme="minorHAnsi"/>
                <w:lang w:val="en-GB"/>
              </w:rPr>
              <w:t>None</w:t>
            </w:r>
          </w:p>
        </w:tc>
        <w:tc>
          <w:tcPr>
            <w:tcW w:w="1559" w:type="dxa"/>
            <w:shd w:val="clear" w:color="auto" w:fill="auto"/>
            <w:vAlign w:val="center"/>
          </w:tcPr>
          <w:p w:rsidR="00731538" w:rsidRPr="0056181B" w:rsidRDefault="00731538" w:rsidP="00E12E47">
            <w:pPr>
              <w:spacing w:after="0"/>
              <w:jc w:val="center"/>
              <w:rPr>
                <w:i/>
                <w:sz w:val="14"/>
                <w:szCs w:val="14"/>
              </w:rPr>
            </w:pPr>
          </w:p>
        </w:tc>
      </w:tr>
      <w:tr w:rsidR="00731538" w:rsidRPr="009B26D3" w:rsidTr="00E12E47">
        <w:tc>
          <w:tcPr>
            <w:tcW w:w="865" w:type="dxa"/>
            <w:shd w:val="clear" w:color="auto" w:fill="auto"/>
            <w:vAlign w:val="center"/>
          </w:tcPr>
          <w:p w:rsidR="00731538" w:rsidRDefault="00731538" w:rsidP="00E12E47">
            <w:pPr>
              <w:spacing w:after="0"/>
              <w:jc w:val="center"/>
              <w:rPr>
                <w:i/>
                <w:sz w:val="14"/>
                <w:szCs w:val="14"/>
              </w:rPr>
            </w:pPr>
            <w:r>
              <w:rPr>
                <w:i/>
                <w:sz w:val="14"/>
                <w:szCs w:val="14"/>
              </w:rPr>
              <w:t>Step-5</w:t>
            </w:r>
            <w:r w:rsidRPr="005D1206">
              <w:rPr>
                <w:i/>
                <w:sz w:val="14"/>
                <w:szCs w:val="14"/>
              </w:rPr>
              <w:t>0</w:t>
            </w:r>
          </w:p>
        </w:tc>
        <w:tc>
          <w:tcPr>
            <w:tcW w:w="3499" w:type="dxa"/>
            <w:gridSpan w:val="4"/>
            <w:shd w:val="clear" w:color="auto" w:fill="auto"/>
          </w:tcPr>
          <w:p w:rsidR="00731538" w:rsidRDefault="00731538" w:rsidP="00E12E47">
            <w:pPr>
              <w:pStyle w:val="NormalStep"/>
              <w:rPr>
                <w:rFonts w:asciiTheme="minorHAnsi" w:hAnsiTheme="minorHAnsi" w:cstheme="minorHAnsi"/>
                <w:sz w:val="22"/>
                <w:szCs w:val="22"/>
              </w:rPr>
            </w:pPr>
            <w:r>
              <w:rPr>
                <w:rFonts w:asciiTheme="minorHAnsi" w:hAnsiTheme="minorHAnsi" w:cstheme="minorHAnsi"/>
                <w:sz w:val="22"/>
                <w:szCs w:val="22"/>
              </w:rPr>
              <w:t>Drag the mouse to another location on the map.</w:t>
            </w:r>
          </w:p>
        </w:tc>
        <w:tc>
          <w:tcPr>
            <w:tcW w:w="2690" w:type="dxa"/>
            <w:gridSpan w:val="2"/>
            <w:shd w:val="clear" w:color="auto" w:fill="auto"/>
          </w:tcPr>
          <w:p w:rsidR="00731538" w:rsidRDefault="00731538" w:rsidP="00E12E47">
            <w:pPr>
              <w:spacing w:after="0"/>
              <w:rPr>
                <w:rFonts w:cstheme="minorHAnsi"/>
                <w:lang w:val="en-GB"/>
              </w:rPr>
            </w:pPr>
            <w:r>
              <w:rPr>
                <w:rFonts w:cstheme="minorHAnsi"/>
                <w:lang w:val="en-GB"/>
              </w:rPr>
              <w:t>A rectangle is displayed starting at pressed position to the current one</w:t>
            </w:r>
          </w:p>
        </w:tc>
        <w:tc>
          <w:tcPr>
            <w:tcW w:w="1559" w:type="dxa"/>
            <w:shd w:val="clear" w:color="auto" w:fill="auto"/>
            <w:vAlign w:val="center"/>
          </w:tcPr>
          <w:p w:rsidR="00731538" w:rsidRPr="009B26D3" w:rsidRDefault="00731538" w:rsidP="00E12E47">
            <w:pPr>
              <w:spacing w:after="0"/>
              <w:jc w:val="center"/>
              <w:rPr>
                <w:i/>
                <w:sz w:val="14"/>
                <w:szCs w:val="14"/>
                <w:lang w:val="en-GB"/>
              </w:rPr>
            </w:pPr>
          </w:p>
        </w:tc>
      </w:tr>
      <w:tr w:rsidR="00731538" w:rsidTr="00E12E47">
        <w:tc>
          <w:tcPr>
            <w:tcW w:w="865" w:type="dxa"/>
            <w:shd w:val="clear" w:color="auto" w:fill="auto"/>
            <w:vAlign w:val="center"/>
          </w:tcPr>
          <w:p w:rsidR="00731538" w:rsidRDefault="00731538" w:rsidP="00E12E47">
            <w:pPr>
              <w:spacing w:after="0"/>
              <w:jc w:val="center"/>
              <w:rPr>
                <w:i/>
                <w:sz w:val="14"/>
                <w:szCs w:val="14"/>
              </w:rPr>
            </w:pPr>
            <w:r>
              <w:rPr>
                <w:i/>
                <w:sz w:val="14"/>
                <w:szCs w:val="14"/>
              </w:rPr>
              <w:t>Step-60</w:t>
            </w:r>
          </w:p>
        </w:tc>
        <w:tc>
          <w:tcPr>
            <w:tcW w:w="3499" w:type="dxa"/>
            <w:gridSpan w:val="4"/>
            <w:shd w:val="clear" w:color="auto" w:fill="auto"/>
          </w:tcPr>
          <w:p w:rsidR="00731538" w:rsidRDefault="00731538" w:rsidP="00E12E47">
            <w:pPr>
              <w:pStyle w:val="NormalStep"/>
              <w:rPr>
                <w:rFonts w:asciiTheme="minorHAnsi" w:hAnsiTheme="minorHAnsi" w:cstheme="minorHAnsi"/>
                <w:sz w:val="22"/>
                <w:szCs w:val="22"/>
              </w:rPr>
            </w:pPr>
            <w:r>
              <w:rPr>
                <w:rFonts w:asciiTheme="minorHAnsi" w:hAnsiTheme="minorHAnsi" w:cstheme="minorHAnsi"/>
                <w:sz w:val="22"/>
                <w:szCs w:val="22"/>
              </w:rPr>
              <w:t>Release the left mouse button</w:t>
            </w:r>
          </w:p>
        </w:tc>
        <w:tc>
          <w:tcPr>
            <w:tcW w:w="2690" w:type="dxa"/>
            <w:gridSpan w:val="2"/>
            <w:shd w:val="clear" w:color="auto" w:fill="auto"/>
          </w:tcPr>
          <w:p w:rsidR="00731538" w:rsidRDefault="00731538" w:rsidP="00E12E47">
            <w:pPr>
              <w:spacing w:after="0"/>
              <w:rPr>
                <w:rFonts w:cstheme="minorHAnsi"/>
                <w:lang w:val="en-GB"/>
              </w:rPr>
            </w:pPr>
            <w:r>
              <w:rPr>
                <w:rFonts w:cstheme="minorHAnsi"/>
                <w:lang w:val="en-GB"/>
              </w:rPr>
              <w:t>The search widget is reopen</w:t>
            </w:r>
          </w:p>
        </w:tc>
        <w:tc>
          <w:tcPr>
            <w:tcW w:w="1559" w:type="dxa"/>
            <w:shd w:val="clear" w:color="auto" w:fill="auto"/>
            <w:vAlign w:val="center"/>
          </w:tcPr>
          <w:p w:rsidR="00731538" w:rsidRDefault="00731538" w:rsidP="00E12E47">
            <w:pPr>
              <w:spacing w:after="0"/>
              <w:jc w:val="center"/>
              <w:rPr>
                <w:rFonts w:cstheme="minorHAnsi"/>
                <w:i/>
                <w:sz w:val="14"/>
                <w:szCs w:val="14"/>
              </w:rPr>
            </w:pPr>
            <w:r>
              <w:rPr>
                <w:rFonts w:cstheme="minorHAnsi"/>
                <w:i/>
                <w:sz w:val="14"/>
                <w:szCs w:val="14"/>
              </w:rPr>
              <w:t>NGEO-WEBC-PFC-0220</w:t>
            </w:r>
          </w:p>
        </w:tc>
      </w:tr>
      <w:tr w:rsidR="00731538" w:rsidTr="00E12E47">
        <w:tc>
          <w:tcPr>
            <w:tcW w:w="865" w:type="dxa"/>
            <w:shd w:val="clear" w:color="auto" w:fill="auto"/>
            <w:vAlign w:val="center"/>
          </w:tcPr>
          <w:p w:rsidR="00731538" w:rsidRDefault="00731538" w:rsidP="00E12E47">
            <w:pPr>
              <w:spacing w:after="0"/>
              <w:jc w:val="center"/>
              <w:rPr>
                <w:i/>
                <w:sz w:val="14"/>
                <w:szCs w:val="14"/>
              </w:rPr>
            </w:pPr>
            <w:r>
              <w:rPr>
                <w:i/>
                <w:sz w:val="14"/>
                <w:szCs w:val="14"/>
              </w:rPr>
              <w:t>Step-70</w:t>
            </w:r>
          </w:p>
        </w:tc>
        <w:tc>
          <w:tcPr>
            <w:tcW w:w="3499" w:type="dxa"/>
            <w:gridSpan w:val="4"/>
            <w:shd w:val="clear" w:color="auto" w:fill="auto"/>
          </w:tcPr>
          <w:p w:rsidR="00731538" w:rsidRDefault="00731538" w:rsidP="00E12E47">
            <w:pPr>
              <w:pStyle w:val="NormalStep"/>
              <w:rPr>
                <w:rFonts w:asciiTheme="minorHAnsi" w:hAnsiTheme="minorHAnsi" w:cstheme="minorHAnsi"/>
                <w:sz w:val="22"/>
                <w:szCs w:val="22"/>
              </w:rPr>
            </w:pPr>
            <w:r>
              <w:rPr>
                <w:rFonts w:asciiTheme="minorHAnsi" w:hAnsiTheme="minorHAnsi" w:cstheme="minorHAnsi"/>
                <w:sz w:val="22"/>
                <w:szCs w:val="22"/>
              </w:rPr>
              <w:t>Check the values into west,south,east, north</w:t>
            </w:r>
          </w:p>
        </w:tc>
        <w:tc>
          <w:tcPr>
            <w:tcW w:w="2690" w:type="dxa"/>
            <w:gridSpan w:val="2"/>
            <w:shd w:val="clear" w:color="auto" w:fill="auto"/>
          </w:tcPr>
          <w:p w:rsidR="00731538" w:rsidRDefault="00731538" w:rsidP="00E12E47">
            <w:pPr>
              <w:spacing w:after="0"/>
              <w:rPr>
                <w:rFonts w:cstheme="minorHAnsi"/>
                <w:lang w:val="en-GB"/>
              </w:rPr>
            </w:pPr>
            <w:r>
              <w:rPr>
                <w:rFonts w:cstheme="minorHAnsi"/>
                <w:lang w:val="en-GB"/>
              </w:rPr>
              <w:t>The values should be equals to the drawn rectangle</w:t>
            </w:r>
          </w:p>
        </w:tc>
        <w:tc>
          <w:tcPr>
            <w:tcW w:w="1559" w:type="dxa"/>
            <w:shd w:val="clear" w:color="auto" w:fill="auto"/>
            <w:vAlign w:val="center"/>
          </w:tcPr>
          <w:p w:rsidR="00731538" w:rsidRDefault="00731538" w:rsidP="00E12E47">
            <w:pPr>
              <w:spacing w:after="0"/>
              <w:jc w:val="center"/>
              <w:rPr>
                <w:rFonts w:cstheme="minorHAnsi"/>
                <w:i/>
                <w:sz w:val="14"/>
                <w:szCs w:val="14"/>
              </w:rPr>
            </w:pPr>
            <w:r>
              <w:rPr>
                <w:rFonts w:cstheme="minorHAnsi"/>
                <w:i/>
                <w:sz w:val="14"/>
                <w:szCs w:val="14"/>
              </w:rPr>
              <w:t>NGEO-WEBC-PFC-0220</w:t>
            </w:r>
          </w:p>
        </w:tc>
      </w:tr>
      <w:tr w:rsidR="00731538" w:rsidTr="00E12E47">
        <w:tc>
          <w:tcPr>
            <w:tcW w:w="865" w:type="dxa"/>
            <w:shd w:val="clear" w:color="auto" w:fill="auto"/>
            <w:vAlign w:val="center"/>
          </w:tcPr>
          <w:p w:rsidR="00731538" w:rsidRDefault="00731538" w:rsidP="00E12E47">
            <w:pPr>
              <w:spacing w:after="0"/>
              <w:jc w:val="center"/>
              <w:rPr>
                <w:i/>
                <w:sz w:val="14"/>
                <w:szCs w:val="14"/>
              </w:rPr>
            </w:pPr>
            <w:r>
              <w:rPr>
                <w:i/>
                <w:sz w:val="14"/>
                <w:szCs w:val="14"/>
              </w:rPr>
              <w:t>Step-80</w:t>
            </w:r>
          </w:p>
        </w:tc>
        <w:tc>
          <w:tcPr>
            <w:tcW w:w="3499" w:type="dxa"/>
            <w:gridSpan w:val="4"/>
            <w:shd w:val="clear" w:color="auto" w:fill="auto"/>
          </w:tcPr>
          <w:p w:rsidR="00731538" w:rsidRDefault="00731538" w:rsidP="00E12E47">
            <w:pPr>
              <w:pStyle w:val="NormalStep"/>
              <w:rPr>
                <w:rFonts w:asciiTheme="minorHAnsi" w:hAnsiTheme="minorHAnsi" w:cstheme="minorHAnsi"/>
                <w:sz w:val="22"/>
                <w:szCs w:val="22"/>
              </w:rPr>
            </w:pPr>
            <w:r>
              <w:rPr>
                <w:rFonts w:asciiTheme="minorHAnsi" w:hAnsiTheme="minorHAnsi" w:cstheme="minorHAnsi"/>
                <w:sz w:val="22"/>
                <w:szCs w:val="22"/>
              </w:rPr>
              <w:t>Clik on the “Polygon”  button</w:t>
            </w:r>
          </w:p>
        </w:tc>
        <w:tc>
          <w:tcPr>
            <w:tcW w:w="2690" w:type="dxa"/>
            <w:gridSpan w:val="2"/>
            <w:shd w:val="clear" w:color="auto" w:fill="auto"/>
          </w:tcPr>
          <w:p w:rsidR="00731538" w:rsidRDefault="00731538" w:rsidP="00E12E47">
            <w:pPr>
              <w:spacing w:after="0"/>
              <w:rPr>
                <w:rFonts w:cstheme="minorHAnsi"/>
                <w:lang w:val="en-GB"/>
              </w:rPr>
            </w:pPr>
            <w:r>
              <w:rPr>
                <w:rFonts w:cstheme="minorHAnsi"/>
                <w:lang w:val="en-US"/>
              </w:rPr>
              <w:t>The Polygon GUI is displayed</w:t>
            </w:r>
          </w:p>
        </w:tc>
        <w:tc>
          <w:tcPr>
            <w:tcW w:w="1559" w:type="dxa"/>
            <w:shd w:val="clear" w:color="auto" w:fill="auto"/>
            <w:vAlign w:val="center"/>
          </w:tcPr>
          <w:p w:rsidR="00731538" w:rsidRDefault="00731538" w:rsidP="00E12E47">
            <w:pPr>
              <w:spacing w:after="0"/>
              <w:jc w:val="center"/>
              <w:rPr>
                <w:rFonts w:cstheme="minorHAnsi"/>
                <w:i/>
                <w:sz w:val="14"/>
                <w:szCs w:val="14"/>
              </w:rPr>
            </w:pPr>
          </w:p>
        </w:tc>
      </w:tr>
      <w:tr w:rsidR="00731538" w:rsidTr="00E12E47">
        <w:tc>
          <w:tcPr>
            <w:tcW w:w="865" w:type="dxa"/>
            <w:shd w:val="clear" w:color="auto" w:fill="auto"/>
            <w:vAlign w:val="center"/>
          </w:tcPr>
          <w:p w:rsidR="00731538" w:rsidRDefault="00731538" w:rsidP="00E12E47">
            <w:pPr>
              <w:spacing w:after="0"/>
              <w:jc w:val="center"/>
              <w:rPr>
                <w:i/>
                <w:sz w:val="14"/>
                <w:szCs w:val="14"/>
              </w:rPr>
            </w:pPr>
            <w:r>
              <w:rPr>
                <w:i/>
                <w:sz w:val="14"/>
                <w:szCs w:val="14"/>
              </w:rPr>
              <w:t>Step-9</w:t>
            </w:r>
            <w:r w:rsidRPr="005D1206">
              <w:rPr>
                <w:i/>
                <w:sz w:val="14"/>
                <w:szCs w:val="14"/>
              </w:rPr>
              <w:t>0</w:t>
            </w:r>
          </w:p>
        </w:tc>
        <w:tc>
          <w:tcPr>
            <w:tcW w:w="3499" w:type="dxa"/>
            <w:gridSpan w:val="4"/>
            <w:shd w:val="clear" w:color="auto" w:fill="auto"/>
          </w:tcPr>
          <w:p w:rsidR="00731538" w:rsidRDefault="00731538" w:rsidP="00E12E47">
            <w:pPr>
              <w:pStyle w:val="NormalStep"/>
              <w:rPr>
                <w:rFonts w:asciiTheme="minorHAnsi" w:hAnsiTheme="minorHAnsi" w:cstheme="minorHAnsi"/>
                <w:sz w:val="22"/>
                <w:szCs w:val="22"/>
              </w:rPr>
            </w:pPr>
            <w:r>
              <w:rPr>
                <w:rFonts w:asciiTheme="minorHAnsi" w:hAnsiTheme="minorHAnsi" w:cstheme="minorHAnsi"/>
                <w:sz w:val="22"/>
                <w:szCs w:val="22"/>
              </w:rPr>
              <w:t>Click on the “Draw” button</w:t>
            </w:r>
          </w:p>
        </w:tc>
        <w:tc>
          <w:tcPr>
            <w:tcW w:w="2690" w:type="dxa"/>
            <w:gridSpan w:val="2"/>
            <w:shd w:val="clear" w:color="auto" w:fill="auto"/>
          </w:tcPr>
          <w:p w:rsidR="00731538" w:rsidRDefault="00731538" w:rsidP="00E12E47">
            <w:pPr>
              <w:spacing w:after="0"/>
              <w:rPr>
                <w:rFonts w:cstheme="minorHAnsi"/>
                <w:lang w:val="en-US"/>
              </w:rPr>
            </w:pPr>
            <w:r>
              <w:rPr>
                <w:rFonts w:cstheme="minorHAnsi"/>
                <w:lang w:val="en-GB"/>
              </w:rPr>
              <w:t>The widget is hidden</w:t>
            </w:r>
          </w:p>
        </w:tc>
        <w:tc>
          <w:tcPr>
            <w:tcW w:w="1559" w:type="dxa"/>
            <w:shd w:val="clear" w:color="auto" w:fill="auto"/>
            <w:vAlign w:val="center"/>
          </w:tcPr>
          <w:p w:rsidR="00731538" w:rsidRDefault="00731538" w:rsidP="00E12E47">
            <w:pPr>
              <w:spacing w:after="0"/>
              <w:jc w:val="center"/>
              <w:rPr>
                <w:rFonts w:cstheme="minorHAnsi"/>
                <w:i/>
                <w:sz w:val="14"/>
                <w:szCs w:val="14"/>
              </w:rPr>
            </w:pPr>
          </w:p>
        </w:tc>
      </w:tr>
      <w:tr w:rsidR="00731538" w:rsidTr="00E12E47">
        <w:tc>
          <w:tcPr>
            <w:tcW w:w="865" w:type="dxa"/>
            <w:shd w:val="clear" w:color="auto" w:fill="auto"/>
            <w:vAlign w:val="center"/>
          </w:tcPr>
          <w:p w:rsidR="00731538" w:rsidRDefault="00731538" w:rsidP="00E12E47">
            <w:pPr>
              <w:spacing w:after="0"/>
              <w:jc w:val="center"/>
              <w:rPr>
                <w:i/>
                <w:sz w:val="14"/>
                <w:szCs w:val="14"/>
              </w:rPr>
            </w:pPr>
            <w:r>
              <w:rPr>
                <w:i/>
                <w:sz w:val="14"/>
                <w:szCs w:val="14"/>
              </w:rPr>
              <w:t>Step-10</w:t>
            </w:r>
            <w:r w:rsidRPr="005D1206">
              <w:rPr>
                <w:i/>
                <w:sz w:val="14"/>
                <w:szCs w:val="14"/>
              </w:rPr>
              <w:t>0</w:t>
            </w:r>
          </w:p>
        </w:tc>
        <w:tc>
          <w:tcPr>
            <w:tcW w:w="3499" w:type="dxa"/>
            <w:gridSpan w:val="4"/>
            <w:shd w:val="clear" w:color="auto" w:fill="auto"/>
          </w:tcPr>
          <w:p w:rsidR="00731538" w:rsidRDefault="00731538" w:rsidP="00E12E47">
            <w:pPr>
              <w:pStyle w:val="NormalStep"/>
              <w:rPr>
                <w:rFonts w:asciiTheme="minorHAnsi" w:hAnsiTheme="minorHAnsi" w:cstheme="minorHAnsi"/>
                <w:sz w:val="22"/>
                <w:szCs w:val="22"/>
              </w:rPr>
            </w:pPr>
            <w:r>
              <w:rPr>
                <w:rFonts w:asciiTheme="minorHAnsi" w:hAnsiTheme="minorHAnsi" w:cstheme="minorHAnsi"/>
                <w:sz w:val="22"/>
                <w:szCs w:val="22"/>
              </w:rPr>
              <w:t>Click on a location in the map</w:t>
            </w:r>
          </w:p>
        </w:tc>
        <w:tc>
          <w:tcPr>
            <w:tcW w:w="2690" w:type="dxa"/>
            <w:gridSpan w:val="2"/>
            <w:shd w:val="clear" w:color="auto" w:fill="auto"/>
          </w:tcPr>
          <w:p w:rsidR="00731538" w:rsidRDefault="00731538" w:rsidP="00E12E47">
            <w:pPr>
              <w:spacing w:after="0"/>
              <w:rPr>
                <w:rFonts w:cstheme="minorHAnsi"/>
                <w:lang w:val="en-GB"/>
              </w:rPr>
            </w:pPr>
            <w:r>
              <w:rPr>
                <w:rFonts w:cstheme="minorHAnsi"/>
                <w:lang w:val="en-GB"/>
              </w:rPr>
              <w:t>A line is displayed while the mouse is move after the click</w:t>
            </w:r>
          </w:p>
        </w:tc>
        <w:tc>
          <w:tcPr>
            <w:tcW w:w="1559" w:type="dxa"/>
            <w:shd w:val="clear" w:color="auto" w:fill="auto"/>
            <w:vAlign w:val="center"/>
          </w:tcPr>
          <w:p w:rsidR="00731538" w:rsidRDefault="00731538" w:rsidP="00E12E47">
            <w:pPr>
              <w:spacing w:after="0"/>
              <w:jc w:val="center"/>
              <w:rPr>
                <w:rFonts w:cstheme="minorHAnsi"/>
                <w:i/>
                <w:sz w:val="14"/>
                <w:szCs w:val="14"/>
              </w:rPr>
            </w:pPr>
          </w:p>
        </w:tc>
      </w:tr>
      <w:tr w:rsidR="00731538" w:rsidTr="00E12E47">
        <w:tc>
          <w:tcPr>
            <w:tcW w:w="865" w:type="dxa"/>
            <w:shd w:val="clear" w:color="auto" w:fill="auto"/>
            <w:vAlign w:val="center"/>
          </w:tcPr>
          <w:p w:rsidR="00731538" w:rsidRDefault="00731538" w:rsidP="00E12E47">
            <w:pPr>
              <w:spacing w:after="0"/>
              <w:jc w:val="center"/>
              <w:rPr>
                <w:i/>
                <w:sz w:val="14"/>
                <w:szCs w:val="14"/>
              </w:rPr>
            </w:pPr>
            <w:r>
              <w:rPr>
                <w:i/>
                <w:sz w:val="14"/>
                <w:szCs w:val="14"/>
              </w:rPr>
              <w:t>Step-11</w:t>
            </w:r>
            <w:r w:rsidRPr="005D1206">
              <w:rPr>
                <w:i/>
                <w:sz w:val="14"/>
                <w:szCs w:val="14"/>
              </w:rPr>
              <w:t>0</w:t>
            </w:r>
          </w:p>
        </w:tc>
        <w:tc>
          <w:tcPr>
            <w:tcW w:w="3499" w:type="dxa"/>
            <w:gridSpan w:val="4"/>
            <w:shd w:val="clear" w:color="auto" w:fill="auto"/>
          </w:tcPr>
          <w:p w:rsidR="00731538" w:rsidRDefault="00731538" w:rsidP="00E12E47">
            <w:pPr>
              <w:pStyle w:val="NormalStep"/>
              <w:rPr>
                <w:rFonts w:asciiTheme="minorHAnsi" w:hAnsiTheme="minorHAnsi" w:cstheme="minorHAnsi"/>
                <w:sz w:val="22"/>
                <w:szCs w:val="22"/>
              </w:rPr>
            </w:pPr>
            <w:r>
              <w:rPr>
                <w:rFonts w:asciiTheme="minorHAnsi" w:hAnsiTheme="minorHAnsi" w:cstheme="minorHAnsi"/>
                <w:sz w:val="22"/>
                <w:szCs w:val="22"/>
              </w:rPr>
              <w:t>Click at different locations on the map to draw a polygon.</w:t>
            </w:r>
          </w:p>
        </w:tc>
        <w:tc>
          <w:tcPr>
            <w:tcW w:w="2690" w:type="dxa"/>
            <w:gridSpan w:val="2"/>
            <w:shd w:val="clear" w:color="auto" w:fill="auto"/>
          </w:tcPr>
          <w:p w:rsidR="00731538" w:rsidRDefault="00731538" w:rsidP="00E12E47">
            <w:pPr>
              <w:spacing w:after="0"/>
              <w:rPr>
                <w:rFonts w:cstheme="minorHAnsi"/>
                <w:lang w:val="en-GB"/>
              </w:rPr>
            </w:pPr>
            <w:r>
              <w:rPr>
                <w:rFonts w:cstheme="minorHAnsi"/>
                <w:lang w:val="en-GB"/>
              </w:rPr>
              <w:t>The polygon is displayed</w:t>
            </w:r>
          </w:p>
        </w:tc>
        <w:tc>
          <w:tcPr>
            <w:tcW w:w="1559" w:type="dxa"/>
            <w:shd w:val="clear" w:color="auto" w:fill="auto"/>
            <w:vAlign w:val="center"/>
          </w:tcPr>
          <w:p w:rsidR="00731538" w:rsidRDefault="00731538" w:rsidP="00E12E47">
            <w:pPr>
              <w:spacing w:after="0"/>
              <w:jc w:val="center"/>
              <w:rPr>
                <w:rFonts w:cstheme="minorHAnsi"/>
                <w:i/>
                <w:sz w:val="14"/>
                <w:szCs w:val="14"/>
              </w:rPr>
            </w:pPr>
          </w:p>
        </w:tc>
      </w:tr>
      <w:tr w:rsidR="00731538" w:rsidTr="00E12E47">
        <w:tc>
          <w:tcPr>
            <w:tcW w:w="865" w:type="dxa"/>
            <w:shd w:val="clear" w:color="auto" w:fill="auto"/>
            <w:vAlign w:val="center"/>
          </w:tcPr>
          <w:p w:rsidR="00731538" w:rsidRDefault="00731538" w:rsidP="00E12E47">
            <w:pPr>
              <w:spacing w:after="0"/>
              <w:jc w:val="center"/>
              <w:rPr>
                <w:i/>
                <w:sz w:val="14"/>
                <w:szCs w:val="14"/>
              </w:rPr>
            </w:pPr>
            <w:r>
              <w:rPr>
                <w:i/>
                <w:sz w:val="14"/>
                <w:szCs w:val="14"/>
              </w:rPr>
              <w:t>Step-60</w:t>
            </w:r>
          </w:p>
        </w:tc>
        <w:tc>
          <w:tcPr>
            <w:tcW w:w="3499" w:type="dxa"/>
            <w:gridSpan w:val="4"/>
            <w:shd w:val="clear" w:color="auto" w:fill="auto"/>
          </w:tcPr>
          <w:p w:rsidR="00731538" w:rsidRDefault="00731538" w:rsidP="00E12E47">
            <w:pPr>
              <w:pStyle w:val="NormalStep"/>
              <w:rPr>
                <w:rFonts w:asciiTheme="minorHAnsi" w:hAnsiTheme="minorHAnsi" w:cstheme="minorHAnsi"/>
                <w:sz w:val="22"/>
                <w:szCs w:val="22"/>
              </w:rPr>
            </w:pPr>
            <w:r>
              <w:rPr>
                <w:rFonts w:asciiTheme="minorHAnsi" w:hAnsiTheme="minorHAnsi" w:cstheme="minorHAnsi"/>
                <w:sz w:val="22"/>
                <w:szCs w:val="22"/>
              </w:rPr>
              <w:t>Double click to finish drawing the polygon</w:t>
            </w:r>
          </w:p>
        </w:tc>
        <w:tc>
          <w:tcPr>
            <w:tcW w:w="2690" w:type="dxa"/>
            <w:gridSpan w:val="2"/>
            <w:shd w:val="clear" w:color="auto" w:fill="auto"/>
          </w:tcPr>
          <w:p w:rsidR="00731538" w:rsidRDefault="00731538" w:rsidP="00E12E47">
            <w:pPr>
              <w:spacing w:after="0"/>
              <w:rPr>
                <w:rFonts w:cstheme="minorHAnsi"/>
                <w:lang w:val="en-GB"/>
              </w:rPr>
            </w:pPr>
            <w:r>
              <w:rPr>
                <w:rFonts w:cstheme="minorHAnsi"/>
                <w:lang w:val="en-GB"/>
              </w:rPr>
              <w:t>The search widget is reopen</w:t>
            </w:r>
          </w:p>
        </w:tc>
        <w:tc>
          <w:tcPr>
            <w:tcW w:w="1559" w:type="dxa"/>
            <w:shd w:val="clear" w:color="auto" w:fill="auto"/>
            <w:vAlign w:val="center"/>
          </w:tcPr>
          <w:p w:rsidR="00731538" w:rsidRDefault="00731538" w:rsidP="00E12E47">
            <w:pPr>
              <w:spacing w:after="0"/>
              <w:jc w:val="center"/>
              <w:rPr>
                <w:rFonts w:cstheme="minorHAnsi"/>
                <w:i/>
                <w:sz w:val="14"/>
                <w:szCs w:val="14"/>
              </w:rPr>
            </w:pPr>
            <w:r>
              <w:rPr>
                <w:rFonts w:cstheme="minorHAnsi"/>
                <w:i/>
                <w:sz w:val="14"/>
                <w:szCs w:val="14"/>
              </w:rPr>
              <w:t>NGEO-WEBC-PFC-0221</w:t>
            </w:r>
          </w:p>
        </w:tc>
      </w:tr>
      <w:tr w:rsidR="00731538" w:rsidTr="00E12E47">
        <w:tc>
          <w:tcPr>
            <w:tcW w:w="865" w:type="dxa"/>
            <w:shd w:val="clear" w:color="auto" w:fill="auto"/>
            <w:vAlign w:val="center"/>
          </w:tcPr>
          <w:p w:rsidR="00731538" w:rsidRDefault="00731538" w:rsidP="00E12E47">
            <w:pPr>
              <w:spacing w:after="0"/>
              <w:jc w:val="center"/>
              <w:rPr>
                <w:i/>
                <w:sz w:val="14"/>
                <w:szCs w:val="14"/>
              </w:rPr>
            </w:pPr>
            <w:r>
              <w:rPr>
                <w:i/>
                <w:sz w:val="14"/>
                <w:szCs w:val="14"/>
              </w:rPr>
              <w:t>Step-70</w:t>
            </w:r>
          </w:p>
        </w:tc>
        <w:tc>
          <w:tcPr>
            <w:tcW w:w="3499" w:type="dxa"/>
            <w:gridSpan w:val="4"/>
            <w:shd w:val="clear" w:color="auto" w:fill="auto"/>
          </w:tcPr>
          <w:p w:rsidR="00731538" w:rsidRDefault="00731538" w:rsidP="00E12E47">
            <w:pPr>
              <w:pStyle w:val="NormalStep"/>
              <w:rPr>
                <w:rFonts w:asciiTheme="minorHAnsi" w:hAnsiTheme="minorHAnsi" w:cstheme="minorHAnsi"/>
                <w:sz w:val="22"/>
                <w:szCs w:val="22"/>
              </w:rPr>
            </w:pPr>
            <w:r>
              <w:rPr>
                <w:rFonts w:asciiTheme="minorHAnsi" w:hAnsiTheme="minorHAnsi" w:cstheme="minorHAnsi"/>
                <w:sz w:val="22"/>
                <w:szCs w:val="22"/>
              </w:rPr>
              <w:t>Check the values into the coordinates area</w:t>
            </w:r>
          </w:p>
        </w:tc>
        <w:tc>
          <w:tcPr>
            <w:tcW w:w="2690" w:type="dxa"/>
            <w:gridSpan w:val="2"/>
            <w:shd w:val="clear" w:color="auto" w:fill="auto"/>
          </w:tcPr>
          <w:p w:rsidR="00731538" w:rsidRDefault="00731538" w:rsidP="00E12E47">
            <w:pPr>
              <w:spacing w:after="0"/>
              <w:rPr>
                <w:rFonts w:cstheme="minorHAnsi"/>
                <w:lang w:val="en-GB"/>
              </w:rPr>
            </w:pPr>
            <w:r>
              <w:rPr>
                <w:rFonts w:cstheme="minorHAnsi"/>
                <w:lang w:val="en-GB"/>
              </w:rPr>
              <w:t>The values should be equals to the drawn polygon</w:t>
            </w:r>
          </w:p>
        </w:tc>
        <w:tc>
          <w:tcPr>
            <w:tcW w:w="1559" w:type="dxa"/>
            <w:shd w:val="clear" w:color="auto" w:fill="auto"/>
            <w:vAlign w:val="center"/>
          </w:tcPr>
          <w:p w:rsidR="00731538" w:rsidRDefault="00731538" w:rsidP="00731538">
            <w:pPr>
              <w:spacing w:after="0"/>
              <w:jc w:val="center"/>
              <w:rPr>
                <w:rFonts w:cstheme="minorHAnsi"/>
                <w:i/>
                <w:sz w:val="14"/>
                <w:szCs w:val="14"/>
              </w:rPr>
            </w:pPr>
            <w:r>
              <w:rPr>
                <w:rFonts w:cstheme="minorHAnsi"/>
                <w:i/>
                <w:sz w:val="14"/>
                <w:szCs w:val="14"/>
              </w:rPr>
              <w:t>NGEO-WEBC-PFC-0221</w:t>
            </w:r>
          </w:p>
        </w:tc>
      </w:tr>
    </w:tbl>
    <w:p w:rsidR="00E16E38" w:rsidRDefault="00E16E38" w:rsidP="00E16E38">
      <w:pPr>
        <w:pStyle w:val="Heading3"/>
      </w:pPr>
      <w:bookmarkStart w:id="109" w:name="_Toc352169211"/>
      <w:r>
        <w:t>NGEO-WEBC-VTP-0224</w:t>
      </w:r>
      <w:bookmarkEnd w:id="109"/>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NGEO-CTRL-VTP-0224</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sidRPr="00146B34">
              <w:rPr>
                <w:i/>
                <w:color w:val="548DD4"/>
                <w:sz w:val="16"/>
                <w:szCs w:val="16"/>
                <w:u w:val="single"/>
              </w:rPr>
              <w:t>Zone of interest: gazetteer</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C6654A">
        <w:trPr>
          <w:trHeight w:val="577"/>
        </w:trPr>
        <w:tc>
          <w:tcPr>
            <w:tcW w:w="8613" w:type="dxa"/>
            <w:gridSpan w:val="8"/>
            <w:shd w:val="clear" w:color="auto" w:fill="auto"/>
          </w:tcPr>
          <w:p w:rsidR="00E16E38" w:rsidRPr="001E3FB6" w:rsidRDefault="00C6654A" w:rsidP="00C6654A">
            <w:pPr>
              <w:spacing w:after="0"/>
            </w:pPr>
            <w:r>
              <w:t>Screenshot for each PFC</w:t>
            </w:r>
          </w:p>
        </w:tc>
      </w:tr>
      <w:tr w:rsidR="00C6654A" w:rsidRPr="0056181B" w:rsidTr="00E12E47">
        <w:tc>
          <w:tcPr>
            <w:tcW w:w="865" w:type="dxa"/>
            <w:shd w:val="clear" w:color="auto" w:fill="auto"/>
            <w:vAlign w:val="center"/>
          </w:tcPr>
          <w:p w:rsidR="00C6654A" w:rsidRPr="00544FC8" w:rsidRDefault="00C6654A" w:rsidP="00E12E47">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C6654A" w:rsidRPr="00057FF1" w:rsidRDefault="00C6654A"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C6654A" w:rsidRPr="00057FF1" w:rsidRDefault="00C6654A" w:rsidP="00E12E47">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C6654A" w:rsidRPr="0056181B" w:rsidRDefault="00C6654A" w:rsidP="00E12E47">
            <w:pPr>
              <w:spacing w:after="0"/>
              <w:jc w:val="center"/>
              <w:rPr>
                <w:i/>
                <w:sz w:val="14"/>
                <w:szCs w:val="14"/>
              </w:rPr>
            </w:pPr>
          </w:p>
        </w:tc>
      </w:tr>
      <w:tr w:rsidR="00C6654A" w:rsidRPr="00732447" w:rsidTr="00E12E47">
        <w:tc>
          <w:tcPr>
            <w:tcW w:w="865" w:type="dxa"/>
            <w:shd w:val="clear" w:color="auto" w:fill="auto"/>
            <w:vAlign w:val="center"/>
          </w:tcPr>
          <w:p w:rsidR="00C6654A" w:rsidRPr="005D1206" w:rsidRDefault="00C6654A" w:rsidP="00E12E47">
            <w:pPr>
              <w:spacing w:after="0"/>
              <w:jc w:val="center"/>
              <w:rPr>
                <w:i/>
                <w:sz w:val="14"/>
                <w:szCs w:val="14"/>
              </w:rPr>
            </w:pPr>
            <w:r>
              <w:rPr>
                <w:i/>
                <w:sz w:val="14"/>
                <w:szCs w:val="14"/>
              </w:rPr>
              <w:lastRenderedPageBreak/>
              <w:t>Step-20</w:t>
            </w:r>
          </w:p>
        </w:tc>
        <w:tc>
          <w:tcPr>
            <w:tcW w:w="3499" w:type="dxa"/>
            <w:gridSpan w:val="4"/>
            <w:shd w:val="clear" w:color="auto" w:fill="auto"/>
          </w:tcPr>
          <w:p w:rsidR="00C6654A" w:rsidRPr="00E24DDB" w:rsidRDefault="00C6654A" w:rsidP="00E12E47">
            <w:pPr>
              <w:pStyle w:val="NormalStep"/>
              <w:rPr>
                <w:rFonts w:asciiTheme="minorHAnsi" w:hAnsiTheme="minorHAnsi" w:cstheme="minorHAnsi"/>
                <w:b/>
                <w:sz w:val="22"/>
                <w:szCs w:val="22"/>
              </w:rPr>
            </w:pPr>
            <w:r>
              <w:rPr>
                <w:rFonts w:asciiTheme="minorHAnsi" w:hAnsiTheme="minorHAnsi" w:cstheme="minorHAnsi"/>
                <w:sz w:val="22"/>
                <w:szCs w:val="22"/>
              </w:rPr>
              <w:t>Clik on the “Gazetteer”  button</w:t>
            </w:r>
          </w:p>
        </w:tc>
        <w:tc>
          <w:tcPr>
            <w:tcW w:w="2690" w:type="dxa"/>
            <w:gridSpan w:val="2"/>
            <w:shd w:val="clear" w:color="auto" w:fill="auto"/>
          </w:tcPr>
          <w:p w:rsidR="00C6654A" w:rsidRPr="003C0A28" w:rsidRDefault="00C6654A" w:rsidP="00E12E47">
            <w:pPr>
              <w:spacing w:after="0"/>
              <w:rPr>
                <w:rFonts w:cstheme="minorHAnsi"/>
                <w:lang w:val="en-US"/>
              </w:rPr>
            </w:pPr>
            <w:r>
              <w:rPr>
                <w:rFonts w:cstheme="minorHAnsi"/>
                <w:lang w:val="en-US"/>
              </w:rPr>
              <w:t>The Gazetter GUI is displayed</w:t>
            </w:r>
          </w:p>
        </w:tc>
        <w:tc>
          <w:tcPr>
            <w:tcW w:w="1559" w:type="dxa"/>
            <w:shd w:val="clear" w:color="auto" w:fill="auto"/>
            <w:vAlign w:val="center"/>
          </w:tcPr>
          <w:p w:rsidR="00C6654A" w:rsidRPr="00732447" w:rsidRDefault="00C6654A" w:rsidP="00E12E47">
            <w:pPr>
              <w:spacing w:after="0"/>
              <w:jc w:val="center"/>
              <w:rPr>
                <w:i/>
                <w:sz w:val="14"/>
                <w:szCs w:val="14"/>
                <w:lang w:val="en-US"/>
              </w:rPr>
            </w:pPr>
          </w:p>
        </w:tc>
      </w:tr>
      <w:tr w:rsidR="00C6654A" w:rsidRPr="009B26D3" w:rsidTr="00E12E47">
        <w:tc>
          <w:tcPr>
            <w:tcW w:w="865" w:type="dxa"/>
            <w:shd w:val="clear" w:color="auto" w:fill="auto"/>
            <w:vAlign w:val="center"/>
          </w:tcPr>
          <w:p w:rsidR="00C6654A" w:rsidRPr="00544FC8" w:rsidRDefault="00C6654A" w:rsidP="00E12E47">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6654A" w:rsidRPr="00057FF1" w:rsidRDefault="00C6654A" w:rsidP="00E12E47">
            <w:pPr>
              <w:pStyle w:val="NormalStep"/>
              <w:rPr>
                <w:rFonts w:asciiTheme="minorHAnsi" w:hAnsiTheme="minorHAnsi" w:cstheme="minorHAnsi"/>
                <w:sz w:val="22"/>
                <w:szCs w:val="22"/>
              </w:rPr>
            </w:pPr>
            <w:r>
              <w:rPr>
                <w:rFonts w:asciiTheme="minorHAnsi" w:hAnsiTheme="minorHAnsi" w:cstheme="minorHAnsi"/>
                <w:sz w:val="22"/>
                <w:szCs w:val="22"/>
              </w:rPr>
              <w:t>Enter “Italy” in the search field and press enter</w:t>
            </w:r>
          </w:p>
        </w:tc>
        <w:tc>
          <w:tcPr>
            <w:tcW w:w="2690" w:type="dxa"/>
            <w:gridSpan w:val="2"/>
            <w:shd w:val="clear" w:color="auto" w:fill="auto"/>
          </w:tcPr>
          <w:p w:rsidR="00C6654A" w:rsidRPr="00732447" w:rsidRDefault="00C6654A" w:rsidP="00E12E47">
            <w:pPr>
              <w:spacing w:after="0"/>
              <w:rPr>
                <w:rFonts w:cstheme="minorHAnsi"/>
                <w:lang w:val="en-GB"/>
              </w:rPr>
            </w:pPr>
            <w:r>
              <w:rPr>
                <w:rFonts w:cstheme="minorHAnsi"/>
                <w:lang w:val="en-GB"/>
              </w:rPr>
              <w:t>Results from gazetteer are displayed. The first one is selected. The map zooms on the location. The search area is displayed as a bounding box on the map.</w:t>
            </w:r>
          </w:p>
        </w:tc>
        <w:tc>
          <w:tcPr>
            <w:tcW w:w="1559" w:type="dxa"/>
            <w:shd w:val="clear" w:color="auto" w:fill="auto"/>
            <w:vAlign w:val="center"/>
          </w:tcPr>
          <w:p w:rsidR="00C6654A" w:rsidRPr="009B26D3" w:rsidRDefault="00C6654A" w:rsidP="00E12E47">
            <w:pPr>
              <w:spacing w:after="0"/>
              <w:jc w:val="center"/>
              <w:rPr>
                <w:sz w:val="14"/>
                <w:szCs w:val="14"/>
                <w:highlight w:val="yellow"/>
                <w:lang w:val="en-GB"/>
              </w:rPr>
            </w:pPr>
            <w:r>
              <w:rPr>
                <w:rFonts w:cstheme="minorHAnsi"/>
                <w:i/>
                <w:sz w:val="14"/>
                <w:szCs w:val="14"/>
              </w:rPr>
              <w:t>NGEO-WEBC-PFC-0224</w:t>
            </w:r>
          </w:p>
        </w:tc>
      </w:tr>
      <w:tr w:rsidR="00C6654A" w:rsidRPr="0056181B" w:rsidTr="00E12E47">
        <w:tc>
          <w:tcPr>
            <w:tcW w:w="865" w:type="dxa"/>
            <w:shd w:val="clear" w:color="auto" w:fill="auto"/>
            <w:vAlign w:val="center"/>
          </w:tcPr>
          <w:p w:rsidR="00C6654A" w:rsidRDefault="00C6654A" w:rsidP="00E12E47">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6654A" w:rsidRDefault="00C6654A" w:rsidP="00E12E47">
            <w:pPr>
              <w:pStyle w:val="NormalStep"/>
              <w:rPr>
                <w:rFonts w:asciiTheme="minorHAnsi" w:hAnsiTheme="minorHAnsi" w:cstheme="minorHAnsi"/>
                <w:sz w:val="22"/>
                <w:szCs w:val="22"/>
              </w:rPr>
            </w:pPr>
            <w:r>
              <w:rPr>
                <w:rFonts w:asciiTheme="minorHAnsi" w:hAnsiTheme="minorHAnsi" w:cstheme="minorHAnsi"/>
                <w:sz w:val="22"/>
                <w:szCs w:val="22"/>
              </w:rPr>
              <w:t>Enter “qwas” in the search field and press enter</w:t>
            </w:r>
          </w:p>
        </w:tc>
        <w:tc>
          <w:tcPr>
            <w:tcW w:w="2690" w:type="dxa"/>
            <w:gridSpan w:val="2"/>
            <w:shd w:val="clear" w:color="auto" w:fill="auto"/>
          </w:tcPr>
          <w:p w:rsidR="00C6654A" w:rsidRDefault="00C6654A" w:rsidP="00E12E47">
            <w:pPr>
              <w:spacing w:after="0"/>
              <w:rPr>
                <w:rFonts w:cstheme="minorHAnsi"/>
                <w:lang w:val="en-GB"/>
              </w:rPr>
            </w:pPr>
            <w:r>
              <w:rPr>
                <w:rFonts w:cstheme="minorHAnsi"/>
                <w:lang w:val="en-GB"/>
              </w:rPr>
              <w:t>Results are erased. The search area is now empty, and not displayed on the map.</w:t>
            </w:r>
          </w:p>
        </w:tc>
        <w:tc>
          <w:tcPr>
            <w:tcW w:w="1559" w:type="dxa"/>
            <w:shd w:val="clear" w:color="auto" w:fill="auto"/>
            <w:vAlign w:val="center"/>
          </w:tcPr>
          <w:p w:rsidR="00C6654A" w:rsidRPr="0056181B" w:rsidRDefault="00C6654A" w:rsidP="00E12E47">
            <w:pPr>
              <w:spacing w:after="0"/>
              <w:jc w:val="center"/>
              <w:rPr>
                <w:i/>
                <w:sz w:val="14"/>
                <w:szCs w:val="14"/>
              </w:rPr>
            </w:pPr>
            <w:r>
              <w:rPr>
                <w:rFonts w:cstheme="minorHAnsi"/>
                <w:i/>
                <w:sz w:val="14"/>
                <w:szCs w:val="14"/>
              </w:rPr>
              <w:t>NGEO-WEBC-PFC-0225</w:t>
            </w:r>
          </w:p>
        </w:tc>
      </w:tr>
    </w:tbl>
    <w:p w:rsidR="00E16E38" w:rsidRDefault="00E16E38" w:rsidP="00E16E38">
      <w:pPr>
        <w:pStyle w:val="Heading3"/>
      </w:pPr>
      <w:bookmarkStart w:id="110" w:name="_Toc352169212"/>
      <w:r>
        <w:t>NGEO-WEBC-VTP-0228</w:t>
      </w:r>
      <w:bookmarkEnd w:id="110"/>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NGEO-CTRL-VTP-0228</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sidRPr="004175F1">
              <w:rPr>
                <w:i/>
                <w:color w:val="548DD4"/>
                <w:sz w:val="16"/>
                <w:szCs w:val="16"/>
                <w:u w:val="single"/>
              </w:rPr>
              <w:t>Zone of interest: manual polygon</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7C2567" w:rsidRDefault="00C6654A" w:rsidP="00C6654A">
            <w:pPr>
              <w:spacing w:after="0"/>
            </w:pPr>
            <w:r>
              <w:t>Screenshot for each PFC</w:t>
            </w:r>
          </w:p>
          <w:p w:rsidR="00E16E38" w:rsidRPr="007C2567" w:rsidRDefault="00E16E38" w:rsidP="00E61BC8">
            <w:pPr>
              <w:spacing w:after="0"/>
              <w:jc w:val="center"/>
              <w:rPr>
                <w:color w:val="548DD4"/>
                <w:sz w:val="16"/>
                <w:szCs w:val="16"/>
                <w:lang w:val="en-US"/>
              </w:rPr>
            </w:pPr>
          </w:p>
          <w:p w:rsidR="00E16E38" w:rsidRPr="00B73FE5" w:rsidRDefault="00E16E38" w:rsidP="00E61BC8">
            <w:pPr>
              <w:spacing w:after="0"/>
              <w:rPr>
                <w:color w:val="548DD4"/>
                <w:sz w:val="4"/>
                <w:szCs w:val="16"/>
                <w:lang w:val="en-US"/>
              </w:rPr>
            </w:pPr>
          </w:p>
        </w:tc>
      </w:tr>
      <w:tr w:rsidR="00C6654A" w:rsidRPr="0056181B" w:rsidTr="00E12E47">
        <w:tc>
          <w:tcPr>
            <w:tcW w:w="865" w:type="dxa"/>
            <w:shd w:val="clear" w:color="auto" w:fill="auto"/>
            <w:vAlign w:val="center"/>
          </w:tcPr>
          <w:p w:rsidR="00C6654A" w:rsidRPr="00544FC8" w:rsidRDefault="00C6654A" w:rsidP="00E12E47">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C6654A" w:rsidRPr="00057FF1" w:rsidRDefault="00C6654A" w:rsidP="00E12E47">
            <w:pPr>
              <w:pStyle w:val="NormalStep"/>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WEBC-VTP-0030</w:t>
            </w:r>
          </w:p>
        </w:tc>
        <w:tc>
          <w:tcPr>
            <w:tcW w:w="2690" w:type="dxa"/>
            <w:gridSpan w:val="2"/>
            <w:shd w:val="clear" w:color="auto" w:fill="auto"/>
          </w:tcPr>
          <w:p w:rsidR="00C6654A" w:rsidRPr="00057FF1" w:rsidRDefault="00C6654A" w:rsidP="00E12E47">
            <w:pPr>
              <w:spacing w:after="0"/>
              <w:rPr>
                <w:rFonts w:cstheme="minorHAnsi"/>
                <w:lang w:val="en-US"/>
              </w:rPr>
            </w:pPr>
            <w:r>
              <w:rPr>
                <w:rFonts w:cstheme="minorHAnsi"/>
                <w:lang w:val="en-US"/>
              </w:rPr>
              <w:t>The search widget is opened, the Area Tab is opened</w:t>
            </w:r>
          </w:p>
        </w:tc>
        <w:tc>
          <w:tcPr>
            <w:tcW w:w="1559" w:type="dxa"/>
            <w:shd w:val="clear" w:color="auto" w:fill="auto"/>
            <w:vAlign w:val="center"/>
          </w:tcPr>
          <w:p w:rsidR="00C6654A" w:rsidRPr="0056181B" w:rsidRDefault="00C6654A" w:rsidP="00E12E47">
            <w:pPr>
              <w:spacing w:after="0"/>
              <w:jc w:val="center"/>
              <w:rPr>
                <w:i/>
                <w:sz w:val="14"/>
                <w:szCs w:val="14"/>
              </w:rPr>
            </w:pPr>
          </w:p>
        </w:tc>
      </w:tr>
      <w:tr w:rsidR="00C6654A" w:rsidRPr="00732447" w:rsidTr="00E12E47">
        <w:tc>
          <w:tcPr>
            <w:tcW w:w="865" w:type="dxa"/>
            <w:shd w:val="clear" w:color="auto" w:fill="auto"/>
            <w:vAlign w:val="center"/>
          </w:tcPr>
          <w:p w:rsidR="00C6654A" w:rsidRPr="005D1206" w:rsidRDefault="00C6654A" w:rsidP="00E12E47">
            <w:pPr>
              <w:spacing w:after="0"/>
              <w:jc w:val="center"/>
              <w:rPr>
                <w:i/>
                <w:sz w:val="14"/>
                <w:szCs w:val="14"/>
              </w:rPr>
            </w:pPr>
            <w:r>
              <w:rPr>
                <w:i/>
                <w:sz w:val="14"/>
                <w:szCs w:val="14"/>
              </w:rPr>
              <w:t>Step-20</w:t>
            </w:r>
          </w:p>
        </w:tc>
        <w:tc>
          <w:tcPr>
            <w:tcW w:w="3499" w:type="dxa"/>
            <w:gridSpan w:val="4"/>
            <w:shd w:val="clear" w:color="auto" w:fill="auto"/>
          </w:tcPr>
          <w:p w:rsidR="00C6654A" w:rsidRPr="00E24DDB" w:rsidRDefault="00C6654A" w:rsidP="00E12E47">
            <w:pPr>
              <w:pStyle w:val="NormalStep"/>
              <w:rPr>
                <w:rFonts w:asciiTheme="minorHAnsi" w:hAnsiTheme="minorHAnsi" w:cstheme="minorHAnsi"/>
                <w:b/>
                <w:sz w:val="22"/>
                <w:szCs w:val="22"/>
              </w:rPr>
            </w:pPr>
            <w:r>
              <w:rPr>
                <w:rFonts w:asciiTheme="minorHAnsi" w:hAnsiTheme="minorHAnsi" w:cstheme="minorHAnsi"/>
                <w:sz w:val="22"/>
                <w:szCs w:val="22"/>
              </w:rPr>
              <w:t>Clik on the “Polygon”  button</w:t>
            </w:r>
          </w:p>
        </w:tc>
        <w:tc>
          <w:tcPr>
            <w:tcW w:w="2690" w:type="dxa"/>
            <w:gridSpan w:val="2"/>
            <w:shd w:val="clear" w:color="auto" w:fill="auto"/>
          </w:tcPr>
          <w:p w:rsidR="00C6654A" w:rsidRPr="003C0A28" w:rsidRDefault="00C6654A" w:rsidP="00E12E47">
            <w:pPr>
              <w:spacing w:after="0"/>
              <w:rPr>
                <w:rFonts w:cstheme="minorHAnsi"/>
                <w:lang w:val="en-US"/>
              </w:rPr>
            </w:pPr>
            <w:r>
              <w:rPr>
                <w:rFonts w:cstheme="minorHAnsi"/>
                <w:lang w:val="en-US"/>
              </w:rPr>
              <w:t>The Polygon GUI is displayed</w:t>
            </w:r>
          </w:p>
        </w:tc>
        <w:tc>
          <w:tcPr>
            <w:tcW w:w="1559" w:type="dxa"/>
            <w:shd w:val="clear" w:color="auto" w:fill="auto"/>
            <w:vAlign w:val="center"/>
          </w:tcPr>
          <w:p w:rsidR="00C6654A" w:rsidRPr="00732447" w:rsidRDefault="00C6654A" w:rsidP="00E12E47">
            <w:pPr>
              <w:spacing w:after="0"/>
              <w:jc w:val="center"/>
              <w:rPr>
                <w:i/>
                <w:sz w:val="14"/>
                <w:szCs w:val="14"/>
                <w:lang w:val="en-US"/>
              </w:rPr>
            </w:pPr>
          </w:p>
        </w:tc>
      </w:tr>
      <w:tr w:rsidR="00C6654A" w:rsidRPr="009B26D3" w:rsidTr="00E12E47">
        <w:tc>
          <w:tcPr>
            <w:tcW w:w="865" w:type="dxa"/>
            <w:shd w:val="clear" w:color="auto" w:fill="auto"/>
            <w:vAlign w:val="center"/>
          </w:tcPr>
          <w:p w:rsidR="00C6654A" w:rsidRPr="00544FC8" w:rsidRDefault="00C6654A" w:rsidP="00E12E47">
            <w:pPr>
              <w:spacing w:after="0"/>
              <w:jc w:val="center"/>
              <w:rPr>
                <w:i/>
                <w:sz w:val="14"/>
                <w:szCs w:val="14"/>
              </w:rPr>
            </w:pPr>
            <w:r>
              <w:rPr>
                <w:i/>
                <w:sz w:val="14"/>
                <w:szCs w:val="14"/>
              </w:rPr>
              <w:t>Step-3</w:t>
            </w:r>
            <w:r w:rsidRPr="005D1206">
              <w:rPr>
                <w:i/>
                <w:sz w:val="14"/>
                <w:szCs w:val="14"/>
              </w:rPr>
              <w:t>0</w:t>
            </w:r>
          </w:p>
        </w:tc>
        <w:tc>
          <w:tcPr>
            <w:tcW w:w="3499" w:type="dxa"/>
            <w:gridSpan w:val="4"/>
            <w:shd w:val="clear" w:color="auto" w:fill="auto"/>
          </w:tcPr>
          <w:p w:rsidR="00C6654A" w:rsidRPr="00057FF1" w:rsidRDefault="00C6654A" w:rsidP="00E12E47">
            <w:pPr>
              <w:pStyle w:val="NormalStep"/>
              <w:rPr>
                <w:rFonts w:asciiTheme="minorHAnsi" w:hAnsiTheme="minorHAnsi" w:cstheme="minorHAnsi"/>
                <w:sz w:val="22"/>
                <w:szCs w:val="22"/>
              </w:rPr>
            </w:pPr>
            <w:r>
              <w:rPr>
                <w:rFonts w:asciiTheme="minorHAnsi" w:hAnsiTheme="minorHAnsi" w:cstheme="minorHAnsi"/>
                <w:sz w:val="22"/>
                <w:szCs w:val="22"/>
              </w:rPr>
              <w:t>Copy/paste the from test_data/manual_polygon.txt in the text area.</w:t>
            </w:r>
          </w:p>
        </w:tc>
        <w:tc>
          <w:tcPr>
            <w:tcW w:w="2690" w:type="dxa"/>
            <w:gridSpan w:val="2"/>
            <w:shd w:val="clear" w:color="auto" w:fill="auto"/>
          </w:tcPr>
          <w:p w:rsidR="00C6654A" w:rsidRDefault="00C6654A" w:rsidP="00E12E47">
            <w:pPr>
              <w:spacing w:after="0"/>
              <w:rPr>
                <w:rFonts w:cstheme="minorHAnsi"/>
                <w:lang w:val="en-GB"/>
              </w:rPr>
            </w:pPr>
            <w:r>
              <w:rPr>
                <w:rFonts w:cstheme="minorHAnsi"/>
                <w:lang w:val="en-GB"/>
              </w:rPr>
              <w:t>The area is displayed in the map.</w:t>
            </w:r>
          </w:p>
          <w:p w:rsidR="00C6654A" w:rsidRPr="00732447" w:rsidRDefault="00C6654A" w:rsidP="00E12E47">
            <w:pPr>
              <w:spacing w:after="0"/>
              <w:rPr>
                <w:rFonts w:cstheme="minorHAnsi"/>
                <w:lang w:val="en-GB"/>
              </w:rPr>
            </w:pPr>
          </w:p>
        </w:tc>
        <w:tc>
          <w:tcPr>
            <w:tcW w:w="1559" w:type="dxa"/>
            <w:shd w:val="clear" w:color="auto" w:fill="auto"/>
            <w:vAlign w:val="center"/>
          </w:tcPr>
          <w:p w:rsidR="00C6654A" w:rsidRPr="009B26D3" w:rsidRDefault="00C6654A" w:rsidP="00E12E47">
            <w:pPr>
              <w:spacing w:after="0"/>
              <w:jc w:val="center"/>
              <w:rPr>
                <w:sz w:val="14"/>
                <w:szCs w:val="14"/>
                <w:highlight w:val="yellow"/>
                <w:lang w:val="en-GB"/>
              </w:rPr>
            </w:pPr>
            <w:r>
              <w:rPr>
                <w:rFonts w:cstheme="minorHAnsi"/>
                <w:i/>
                <w:sz w:val="14"/>
                <w:szCs w:val="14"/>
              </w:rPr>
              <w:t>NGEO-WEBC-PFC-0228</w:t>
            </w:r>
          </w:p>
        </w:tc>
      </w:tr>
      <w:tr w:rsidR="00C6654A" w:rsidRPr="0056181B" w:rsidTr="00E12E47">
        <w:tc>
          <w:tcPr>
            <w:tcW w:w="865" w:type="dxa"/>
            <w:shd w:val="clear" w:color="auto" w:fill="auto"/>
            <w:vAlign w:val="center"/>
          </w:tcPr>
          <w:p w:rsidR="00C6654A" w:rsidRDefault="00C6654A" w:rsidP="00E12E47">
            <w:pPr>
              <w:spacing w:after="0"/>
              <w:jc w:val="center"/>
              <w:rPr>
                <w:i/>
                <w:sz w:val="14"/>
                <w:szCs w:val="14"/>
              </w:rPr>
            </w:pPr>
            <w:r>
              <w:rPr>
                <w:i/>
                <w:sz w:val="14"/>
                <w:szCs w:val="14"/>
              </w:rPr>
              <w:t>Step-4</w:t>
            </w:r>
            <w:r w:rsidRPr="005D1206">
              <w:rPr>
                <w:i/>
                <w:sz w:val="14"/>
                <w:szCs w:val="14"/>
              </w:rPr>
              <w:t>0</w:t>
            </w:r>
          </w:p>
        </w:tc>
        <w:tc>
          <w:tcPr>
            <w:tcW w:w="3499" w:type="dxa"/>
            <w:gridSpan w:val="4"/>
            <w:shd w:val="clear" w:color="auto" w:fill="auto"/>
          </w:tcPr>
          <w:p w:rsidR="00C6654A" w:rsidRDefault="00C6654A" w:rsidP="00E12E47">
            <w:pPr>
              <w:pStyle w:val="NormalStep"/>
              <w:rPr>
                <w:rFonts w:asciiTheme="minorHAnsi" w:hAnsiTheme="minorHAnsi" w:cstheme="minorHAnsi"/>
                <w:sz w:val="22"/>
                <w:szCs w:val="22"/>
              </w:rPr>
            </w:pPr>
            <w:r>
              <w:rPr>
                <w:rFonts w:asciiTheme="minorHAnsi" w:hAnsiTheme="minorHAnsi" w:cstheme="minorHAnsi"/>
                <w:sz w:val="22"/>
                <w:szCs w:val="22"/>
              </w:rPr>
              <w:t>Enter invalid coordinates in the text area.</w:t>
            </w:r>
          </w:p>
        </w:tc>
        <w:tc>
          <w:tcPr>
            <w:tcW w:w="2690" w:type="dxa"/>
            <w:gridSpan w:val="2"/>
            <w:shd w:val="clear" w:color="auto" w:fill="auto"/>
          </w:tcPr>
          <w:p w:rsidR="00C6654A" w:rsidRDefault="00C6654A" w:rsidP="00E12E47">
            <w:pPr>
              <w:spacing w:after="0"/>
              <w:rPr>
                <w:rFonts w:cstheme="minorHAnsi"/>
                <w:lang w:val="en-GB"/>
              </w:rPr>
            </w:pPr>
            <w:r>
              <w:rPr>
                <w:rFonts w:cstheme="minorHAnsi"/>
                <w:lang w:val="en-GB"/>
              </w:rPr>
              <w:t>Text area is emptied. The area is removed from the map.</w:t>
            </w:r>
          </w:p>
        </w:tc>
        <w:tc>
          <w:tcPr>
            <w:tcW w:w="1559" w:type="dxa"/>
            <w:shd w:val="clear" w:color="auto" w:fill="auto"/>
            <w:vAlign w:val="center"/>
          </w:tcPr>
          <w:p w:rsidR="00C6654A" w:rsidRPr="0056181B" w:rsidRDefault="00C6654A" w:rsidP="00E12E47">
            <w:pPr>
              <w:spacing w:after="0"/>
              <w:jc w:val="center"/>
              <w:rPr>
                <w:i/>
                <w:sz w:val="14"/>
                <w:szCs w:val="14"/>
              </w:rPr>
            </w:pPr>
            <w:r>
              <w:rPr>
                <w:rFonts w:cstheme="minorHAnsi"/>
                <w:i/>
                <w:sz w:val="14"/>
                <w:szCs w:val="14"/>
              </w:rPr>
              <w:t>NGEO-WEBC-PFC-0229</w:t>
            </w:r>
          </w:p>
        </w:tc>
      </w:tr>
    </w:tbl>
    <w:p w:rsidR="00E16E38" w:rsidRDefault="00E16E38" w:rsidP="00E16E38">
      <w:pPr>
        <w:pStyle w:val="Heading3"/>
      </w:pPr>
      <w:bookmarkStart w:id="111" w:name="_Toc352169213"/>
      <w:r>
        <w:t>NGEO-WEBC-VTP-0230</w:t>
      </w:r>
      <w:bookmarkEnd w:id="111"/>
    </w:p>
    <w:tbl>
      <w:tblPr>
        <w:tblpPr w:leftFromText="141" w:rightFromText="141" w:vertAnchor="text" w:tblpY="1"/>
        <w:tblOverlap w:val="neve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NGEO-CTRL-VTP-0230</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u w:val="single"/>
              </w:rPr>
              <w:t>Export</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lastRenderedPageBreak/>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7C2567" w:rsidRDefault="00E12E47" w:rsidP="00E12E47">
            <w:pPr>
              <w:spacing w:after="0"/>
            </w:pPr>
            <w:r>
              <w:t>A screenshot for the PFC</w:t>
            </w:r>
          </w:p>
          <w:p w:rsidR="00E16E38" w:rsidRDefault="00E16E38" w:rsidP="00E61BC8">
            <w:pPr>
              <w:spacing w:after="0"/>
              <w:rPr>
                <w:color w:val="548DD4"/>
                <w:sz w:val="16"/>
                <w:szCs w:val="16"/>
                <w:lang w:val="en-US"/>
              </w:rPr>
            </w:pPr>
            <w:r>
              <w:rPr>
                <w:color w:val="548DD4"/>
                <w:sz w:val="16"/>
                <w:szCs w:val="16"/>
                <w:lang w:val="en-US"/>
              </w:rPr>
              <w:t xml:space="preserve">  </w:t>
            </w:r>
            <w:r>
              <w:rPr>
                <w:noProof/>
                <w:color w:val="548DD4"/>
                <w:sz w:val="16"/>
                <w:szCs w:val="16"/>
                <w:lang w:val="fr-FR" w:eastAsia="fr-FR"/>
              </w:rPr>
              <w:t xml:space="preserve"> </w:t>
            </w:r>
            <w:r>
              <w:rPr>
                <w:color w:val="548DD4"/>
                <w:sz w:val="16"/>
                <w:szCs w:val="16"/>
                <w:lang w:val="en-US"/>
              </w:rPr>
              <w:t xml:space="preserve">   </w:t>
            </w:r>
          </w:p>
          <w:p w:rsidR="00E16E38" w:rsidRDefault="00E16E38" w:rsidP="00E61BC8">
            <w:pPr>
              <w:spacing w:after="0"/>
              <w:jc w:val="center"/>
              <w:rPr>
                <w:color w:val="548DD4"/>
                <w:sz w:val="16"/>
                <w:szCs w:val="16"/>
                <w:lang w:val="en-US"/>
              </w:rPr>
            </w:pPr>
          </w:p>
          <w:p w:rsidR="00E16E38" w:rsidRPr="00563030" w:rsidRDefault="00E16E38" w:rsidP="00E61BC8">
            <w:pPr>
              <w:spacing w:after="0"/>
              <w:jc w:val="center"/>
              <w:rPr>
                <w:color w:val="548DD4"/>
                <w:sz w:val="2"/>
                <w:szCs w:val="16"/>
                <w:lang w:val="en-US"/>
              </w:rPr>
            </w:pPr>
          </w:p>
        </w:tc>
      </w:tr>
      <w:tr w:rsidR="00E16E38" w:rsidRPr="0056181B" w:rsidTr="00E12E47">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44FC8" w:rsidRDefault="00E16E38" w:rsidP="00E61BC8">
            <w:pPr>
              <w:spacing w:after="0"/>
              <w:jc w:val="center"/>
              <w:rPr>
                <w:i/>
                <w:sz w:val="14"/>
                <w:szCs w:val="14"/>
              </w:rPr>
            </w:pPr>
            <w:r w:rsidRPr="003C0A28">
              <w:rPr>
                <w:rFonts w:cstheme="minorHAnsi"/>
                <w:i/>
                <w:sz w:val="14"/>
                <w:szCs w:val="14"/>
              </w:rPr>
              <w:t>Step-10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 xml:space="preserve">Perform the steps of </w:t>
            </w:r>
            <w:r>
              <w:rPr>
                <w:rFonts w:asciiTheme="minorHAnsi" w:hAnsiTheme="minorHAnsi" w:cstheme="minorHAnsi"/>
                <w:sz w:val="22"/>
                <w:szCs w:val="22"/>
                <w:lang w:val="en-US"/>
              </w:rPr>
              <w:t>WEBC-VTP-0040</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spacing w:after="0"/>
              <w:rPr>
                <w:rFonts w:cstheme="minorHAnsi"/>
                <w:lang w:val="en-US"/>
              </w:rPr>
            </w:pPr>
            <w:r>
              <w:rPr>
                <w:rFonts w:cstheme="minorHAnsi"/>
                <w:lang w:val="en-US"/>
              </w:rPr>
              <w:t>The table widget is opened, with different products.</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56181B" w:rsidRDefault="00E16E38" w:rsidP="00E61BC8">
            <w:pPr>
              <w:spacing w:after="0"/>
              <w:jc w:val="center"/>
              <w:rPr>
                <w:i/>
                <w:sz w:val="14"/>
                <w:szCs w:val="14"/>
              </w:rPr>
            </w:pPr>
          </w:p>
        </w:tc>
      </w:tr>
      <w:tr w:rsidR="00E16E38" w:rsidRPr="00732447" w:rsidTr="00E12E47">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D1206" w:rsidRDefault="00E16E38" w:rsidP="00E61BC8">
            <w:pPr>
              <w:spacing w:after="0"/>
              <w:jc w:val="center"/>
              <w:rPr>
                <w:i/>
                <w:sz w:val="14"/>
                <w:szCs w:val="14"/>
              </w:rPr>
            </w:pPr>
            <w:r>
              <w:rPr>
                <w:i/>
                <w:sz w:val="14"/>
                <w:szCs w:val="14"/>
              </w:rPr>
              <w:t>Step-20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E24DDB" w:rsidRDefault="00E16E38" w:rsidP="00E61BC8">
            <w:pPr>
              <w:pStyle w:val="NormalStep"/>
              <w:spacing w:before="0"/>
              <w:rPr>
                <w:rFonts w:asciiTheme="minorHAnsi" w:hAnsiTheme="minorHAnsi" w:cstheme="minorHAnsi"/>
                <w:b/>
                <w:sz w:val="22"/>
                <w:szCs w:val="22"/>
              </w:rPr>
            </w:pPr>
            <w:r>
              <w:rPr>
                <w:rFonts w:asciiTheme="minorHAnsi" w:hAnsiTheme="minorHAnsi" w:cstheme="minorHAnsi"/>
                <w:sz w:val="22"/>
                <w:szCs w:val="22"/>
              </w:rPr>
              <w:t>Select a product in the table.</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3C0A28" w:rsidRDefault="00E16E38" w:rsidP="00E61BC8">
            <w:pPr>
              <w:spacing w:after="0"/>
              <w:rPr>
                <w:rFonts w:cstheme="minorHAnsi"/>
                <w:lang w:val="en-US"/>
              </w:rPr>
            </w:pPr>
            <w:r>
              <w:rPr>
                <w:rFonts w:cstheme="minorHAnsi"/>
                <w:lang w:val="en-US"/>
              </w:rPr>
              <w:t>The Export button is enabled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732447" w:rsidRDefault="00E16E38" w:rsidP="00E61BC8">
            <w:pPr>
              <w:spacing w:after="0"/>
              <w:jc w:val="center"/>
              <w:rPr>
                <w:i/>
                <w:sz w:val="14"/>
                <w:szCs w:val="14"/>
                <w:lang w:val="en-US"/>
              </w:rPr>
            </w:pPr>
          </w:p>
        </w:tc>
      </w:tr>
      <w:tr w:rsidR="00E16E38" w:rsidRPr="004E5884" w:rsidTr="00E12E47">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44FC8" w:rsidRDefault="00E16E38" w:rsidP="00E61BC8">
            <w:pPr>
              <w:spacing w:after="0"/>
              <w:jc w:val="center"/>
              <w:rPr>
                <w:i/>
                <w:sz w:val="14"/>
                <w:szCs w:val="14"/>
              </w:rPr>
            </w:pPr>
            <w:r>
              <w:rPr>
                <w:i/>
                <w:sz w:val="14"/>
                <w:szCs w:val="14"/>
              </w:rPr>
              <w:t>Step-3</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Click on the export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rPr>
                <w:rFonts w:cstheme="minorHAnsi"/>
                <w:lang w:val="en-GB"/>
              </w:rPr>
              <w:t>A popup is opened</w:t>
            </w:r>
          </w:p>
          <w:p w:rsidR="00E16E38" w:rsidRPr="00732447" w:rsidRDefault="00E16E38" w:rsidP="00E61BC8">
            <w:pPr>
              <w:spacing w:after="0"/>
              <w:rPr>
                <w:rFonts w:cstheme="minorHAnsi"/>
                <w:lang w:val="en-GB"/>
              </w:rPr>
            </w:pP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9B26D3" w:rsidRDefault="00E16E38" w:rsidP="00E61BC8">
            <w:pPr>
              <w:spacing w:after="0"/>
              <w:jc w:val="center"/>
              <w:rPr>
                <w:sz w:val="14"/>
                <w:szCs w:val="14"/>
                <w:highlight w:val="yellow"/>
                <w:lang w:val="en-GB"/>
              </w:rPr>
            </w:pPr>
          </w:p>
        </w:tc>
      </w:tr>
      <w:tr w:rsidR="00E16E38" w:rsidRPr="0056181B" w:rsidTr="00E12E47">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Step-4</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Select the KML format and click on download button</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rPr>
                <w:rFonts w:cstheme="minorHAnsi"/>
                <w:lang w:val="en-GB"/>
              </w:rPr>
              <w:t>The browser downloads the select file.</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56181B" w:rsidRDefault="00E16E38" w:rsidP="00E61BC8">
            <w:pPr>
              <w:spacing w:after="0"/>
              <w:jc w:val="center"/>
              <w:rPr>
                <w:i/>
                <w:sz w:val="14"/>
                <w:szCs w:val="14"/>
              </w:rPr>
            </w:pPr>
          </w:p>
        </w:tc>
      </w:tr>
      <w:tr w:rsidR="00E16E38" w:rsidRPr="0056181B" w:rsidTr="00E12E47">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Step-50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auto"/>
            <w:vAlign w:val="center"/>
          </w:tcPr>
          <w:p w:rsidR="00E16E38" w:rsidRDefault="00E16E38" w:rsidP="00E61BC8">
            <w:pPr>
              <w:pStyle w:val="NormalStep"/>
              <w:spacing w:before="0"/>
              <w:rPr>
                <w:rFonts w:asciiTheme="minorHAnsi" w:hAnsiTheme="minorHAnsi" w:cstheme="minorHAnsi"/>
                <w:sz w:val="22"/>
                <w:szCs w:val="22"/>
              </w:rPr>
            </w:pPr>
            <w:r>
              <w:rPr>
                <w:rFonts w:asciiTheme="minorHAnsi" w:hAnsiTheme="minorHAnsi" w:cstheme="minorHAnsi"/>
                <w:sz w:val="22"/>
                <w:szCs w:val="22"/>
              </w:rPr>
              <w:t>Check the KML is correct by visualising it in Google Earth or by looking at the file</w:t>
            </w:r>
          </w:p>
        </w:tc>
        <w:tc>
          <w:tcPr>
            <w:tcW w:w="2690" w:type="dxa"/>
            <w:gridSpan w:val="2"/>
            <w:tcBorders>
              <w:top w:val="single" w:sz="6" w:space="0" w:color="auto"/>
              <w:left w:val="single" w:sz="6" w:space="0" w:color="auto"/>
              <w:bottom w:val="single" w:sz="6" w:space="0" w:color="auto"/>
              <w:right w:val="single" w:sz="6" w:space="0" w:color="auto"/>
            </w:tcBorders>
            <w:shd w:val="clear" w:color="auto" w:fill="auto"/>
            <w:vAlign w:val="center"/>
          </w:tcPr>
          <w:p w:rsidR="00E16E38" w:rsidRDefault="00E16E38" w:rsidP="00E61BC8">
            <w:pPr>
              <w:spacing w:after="0"/>
              <w:rPr>
                <w:rFonts w:cstheme="minorHAnsi"/>
                <w:lang w:val="en-GB"/>
              </w:rPr>
            </w:pP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56181B" w:rsidRDefault="00E16E38" w:rsidP="00E61BC8">
            <w:pPr>
              <w:spacing w:after="0"/>
              <w:jc w:val="center"/>
              <w:rPr>
                <w:i/>
                <w:sz w:val="14"/>
                <w:szCs w:val="14"/>
              </w:rPr>
            </w:pPr>
            <w:r w:rsidRPr="009B26D3">
              <w:rPr>
                <w:i/>
                <w:color w:val="548DD4"/>
                <w:sz w:val="16"/>
                <w:szCs w:val="16"/>
                <w:lang w:val="en-GB"/>
              </w:rPr>
              <w:t>NGEO-WEBC-PFC-0</w:t>
            </w:r>
            <w:r>
              <w:rPr>
                <w:i/>
                <w:color w:val="548DD4"/>
                <w:sz w:val="16"/>
                <w:szCs w:val="16"/>
                <w:lang w:val="en-GB"/>
              </w:rPr>
              <w:t>230</w:t>
            </w:r>
          </w:p>
        </w:tc>
      </w:tr>
    </w:tbl>
    <w:p w:rsidR="00E16E38" w:rsidRDefault="00E16E38" w:rsidP="00E16E38">
      <w:pPr>
        <w:rPr>
          <w:rFonts w:ascii="Verdana" w:eastAsia="Times New Roman" w:hAnsi="Verdana" w:cs="Times New Roman"/>
          <w:bCs/>
          <w:caps/>
          <w:sz w:val="24"/>
          <w:szCs w:val="20"/>
          <w:lang w:val="en-US"/>
        </w:rPr>
      </w:pPr>
      <w:r>
        <w:br w:type="page"/>
      </w:r>
    </w:p>
    <w:p w:rsidR="00E16E38" w:rsidRDefault="00E16E38" w:rsidP="00E16E38">
      <w:pPr>
        <w:pStyle w:val="Heading3"/>
      </w:pPr>
      <w:bookmarkStart w:id="112" w:name="_Toc352169214"/>
      <w:r>
        <w:lastRenderedPageBreak/>
        <w:t>NGEO-WEBC-VTP-0240</w:t>
      </w:r>
      <w:bookmarkEnd w:id="112"/>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NGEO-CTRL-VTP-0240</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u w:val="single"/>
              </w:rPr>
              <w:t>Time Slider Display</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Default="00E16E38" w:rsidP="00E61BC8">
            <w:pPr>
              <w:spacing w:after="0"/>
              <w:jc w:val="center"/>
            </w:pPr>
          </w:p>
          <w:p w:rsidR="00E16E38" w:rsidRPr="00427BE2" w:rsidRDefault="00E16E38" w:rsidP="00E61BC8">
            <w:pPr>
              <w:spacing w:after="0"/>
              <w:jc w:val="center"/>
              <w:rPr>
                <w:sz w:val="2"/>
              </w:rPr>
            </w:pPr>
          </w:p>
          <w:p w:rsidR="00E16E38" w:rsidRPr="007C2567" w:rsidRDefault="00E16E38" w:rsidP="00E61BC8">
            <w:pPr>
              <w:spacing w:after="0"/>
              <w:jc w:val="center"/>
              <w:rPr>
                <w:color w:val="548DD4"/>
                <w:sz w:val="16"/>
                <w:szCs w:val="16"/>
                <w:lang w:val="en-US"/>
              </w:rPr>
            </w:pPr>
          </w:p>
          <w:p w:rsidR="00E16E38" w:rsidRDefault="00E16E38" w:rsidP="00E61BC8">
            <w:pPr>
              <w:spacing w:after="0"/>
              <w:rPr>
                <w:color w:val="548DD4"/>
                <w:sz w:val="16"/>
                <w:szCs w:val="16"/>
                <w:lang w:val="en-US"/>
              </w:rPr>
            </w:pPr>
          </w:p>
          <w:p w:rsidR="00E16E38" w:rsidRPr="00477C9E" w:rsidRDefault="00E16E38" w:rsidP="00E61BC8">
            <w:pPr>
              <w:spacing w:after="0"/>
              <w:rPr>
                <w:color w:val="548DD4"/>
                <w:sz w:val="2"/>
                <w:szCs w:val="16"/>
                <w:lang w:val="en-US"/>
              </w:rPr>
            </w:pPr>
          </w:p>
        </w:tc>
      </w:tr>
      <w:tr w:rsidR="00E16E38" w:rsidRPr="0056181B" w:rsidTr="00E61BC8">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44FC8" w:rsidRDefault="00E16E38" w:rsidP="00E61BC8">
            <w:pPr>
              <w:spacing w:after="0"/>
              <w:jc w:val="center"/>
              <w:rPr>
                <w:i/>
                <w:sz w:val="14"/>
                <w:szCs w:val="14"/>
              </w:rPr>
            </w:pPr>
            <w:r w:rsidRPr="003C0A28">
              <w:rPr>
                <w:rFonts w:cstheme="minorHAnsi"/>
                <w:i/>
                <w:sz w:val="14"/>
                <w:szCs w:val="14"/>
              </w:rPr>
              <w:t>Step-10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spacing w:after="0"/>
            </w:pPr>
            <w:r>
              <w:t xml:space="preserve">Perform the steps of </w:t>
            </w:r>
            <w:r>
              <w:rPr>
                <w:lang w:val="en-US"/>
              </w:rPr>
              <w:t>WEBC-VTP-0020</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spacing w:after="0"/>
              <w:rPr>
                <w:lang w:val="en-US"/>
              </w:rPr>
            </w:pPr>
            <w:r>
              <w:rPr>
                <w:lang w:val="en-US"/>
              </w:rPr>
              <w:t>A dataset is selected</w:t>
            </w:r>
          </w:p>
        </w:tc>
        <w:tc>
          <w:tcPr>
            <w:tcW w:w="1559" w:type="dxa"/>
            <w:tcBorders>
              <w:top w:val="single" w:sz="6" w:space="0" w:color="auto"/>
              <w:left w:val="single" w:sz="6" w:space="0" w:color="auto"/>
              <w:bottom w:val="single" w:sz="6" w:space="0" w:color="auto"/>
              <w:right w:val="single" w:sz="2" w:space="0" w:color="auto"/>
            </w:tcBorders>
            <w:shd w:val="clear" w:color="auto" w:fill="66FF33"/>
            <w:vAlign w:val="center"/>
          </w:tcPr>
          <w:p w:rsidR="00E16E38" w:rsidRPr="0056181B" w:rsidRDefault="00E16E38" w:rsidP="00E61BC8">
            <w:pPr>
              <w:spacing w:after="0"/>
              <w:jc w:val="center"/>
              <w:rPr>
                <w:i/>
                <w:sz w:val="14"/>
                <w:szCs w:val="14"/>
              </w:rPr>
            </w:pPr>
          </w:p>
        </w:tc>
      </w:tr>
      <w:tr w:rsidR="00E16E38" w:rsidRPr="00732447" w:rsidTr="00E61BC8">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Step-2</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 xml:space="preserve">On the toolbar, click on the “Search” button  </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lang w:val="en-GB"/>
              </w:rPr>
            </w:pPr>
            <w:r>
              <w:rPr>
                <w:lang w:val="en-GB"/>
              </w:rPr>
              <w:t xml:space="preserve">The search widget is displayed.  The “Date” tab is shown. It contains the start and stop dates of the dataset and a checkbox </w:t>
            </w:r>
            <w:r>
              <w:t>“Use Time Slider “.</w:t>
            </w:r>
          </w:p>
        </w:tc>
        <w:tc>
          <w:tcPr>
            <w:tcW w:w="1559" w:type="dxa"/>
            <w:tcBorders>
              <w:top w:val="single" w:sz="6" w:space="0" w:color="auto"/>
              <w:left w:val="single" w:sz="6" w:space="0" w:color="auto"/>
              <w:bottom w:val="single" w:sz="6" w:space="0" w:color="auto"/>
              <w:right w:val="single" w:sz="2" w:space="0" w:color="auto"/>
            </w:tcBorders>
            <w:shd w:val="clear" w:color="auto" w:fill="66FF33"/>
            <w:vAlign w:val="center"/>
          </w:tcPr>
          <w:p w:rsidR="00E16E38" w:rsidRPr="009B26D3" w:rsidRDefault="00E16E38" w:rsidP="00E61BC8">
            <w:pPr>
              <w:spacing w:after="0"/>
              <w:jc w:val="center"/>
              <w:rPr>
                <w:i/>
                <w:sz w:val="14"/>
                <w:szCs w:val="14"/>
                <w:lang w:val="en-GB"/>
              </w:rPr>
            </w:pPr>
          </w:p>
        </w:tc>
      </w:tr>
      <w:tr w:rsidR="00E16E38" w:rsidRPr="004E5884" w:rsidTr="00E61BC8">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Step-30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Check the “Use Time Slider “ checkbox”</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lang w:val="en-GB"/>
              </w:rPr>
            </w:pPr>
            <w:r>
              <w:rPr>
                <w:lang w:val="en-GB"/>
              </w:rPr>
              <w:t>The search criteria widget is hidden and the time slider is displayed in the bottom of the map.</w:t>
            </w:r>
          </w:p>
        </w:tc>
        <w:tc>
          <w:tcPr>
            <w:tcW w:w="1559" w:type="dxa"/>
            <w:tcBorders>
              <w:top w:val="single" w:sz="6" w:space="0" w:color="auto"/>
              <w:left w:val="single" w:sz="6" w:space="0" w:color="auto"/>
              <w:bottom w:val="single" w:sz="6" w:space="0" w:color="auto"/>
              <w:right w:val="single" w:sz="2" w:space="0" w:color="auto"/>
            </w:tcBorders>
            <w:shd w:val="clear" w:color="auto" w:fill="66FF33"/>
            <w:vAlign w:val="center"/>
          </w:tcPr>
          <w:p w:rsidR="00E16E38" w:rsidRDefault="00E16E38" w:rsidP="00E61BC8">
            <w:pPr>
              <w:spacing w:after="0"/>
              <w:jc w:val="center"/>
              <w:rPr>
                <w:rFonts w:cstheme="minorHAnsi"/>
                <w:i/>
                <w:sz w:val="14"/>
                <w:szCs w:val="14"/>
              </w:rPr>
            </w:pPr>
            <w:r>
              <w:rPr>
                <w:rFonts w:cstheme="minorHAnsi"/>
                <w:i/>
                <w:sz w:val="14"/>
                <w:szCs w:val="14"/>
              </w:rPr>
              <w:t>NGEO-WEBC-PFC-0240</w:t>
            </w:r>
          </w:p>
        </w:tc>
      </w:tr>
      <w:tr w:rsidR="00E16E38" w:rsidRPr="0056181B" w:rsidTr="00E61BC8">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Step-40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rPr>
            </w:pPr>
            <w:r>
              <w:t xml:space="preserve">On the toolbar, click on the “Search” button  </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rPr>
                <w:lang w:val="en-GB"/>
              </w:rPr>
              <w:t>The search widget is displayed.  The “Date” tab is shown. The “Use Time Slider” checkbox is checked.</w:t>
            </w:r>
          </w:p>
        </w:tc>
        <w:tc>
          <w:tcPr>
            <w:tcW w:w="1559" w:type="dxa"/>
            <w:tcBorders>
              <w:top w:val="single" w:sz="6" w:space="0" w:color="auto"/>
              <w:left w:val="single" w:sz="6" w:space="0" w:color="auto"/>
              <w:bottom w:val="single" w:sz="6" w:space="0" w:color="auto"/>
              <w:right w:val="single" w:sz="2" w:space="0" w:color="auto"/>
            </w:tcBorders>
            <w:shd w:val="clear" w:color="auto" w:fill="66FF33"/>
            <w:vAlign w:val="center"/>
          </w:tcPr>
          <w:p w:rsidR="00E16E38" w:rsidRDefault="00E16E38" w:rsidP="00E61BC8">
            <w:pPr>
              <w:spacing w:after="0"/>
              <w:jc w:val="center"/>
              <w:rPr>
                <w:rFonts w:cstheme="minorHAnsi"/>
                <w:i/>
                <w:sz w:val="14"/>
                <w:szCs w:val="14"/>
              </w:rPr>
            </w:pPr>
          </w:p>
        </w:tc>
      </w:tr>
      <w:tr w:rsidR="00E16E38" w:rsidRPr="0056181B" w:rsidTr="00E61BC8">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Step-50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rPr>
            </w:pPr>
            <w:r>
              <w:t>UnCheck the “use Time Slider “ checkbox”</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rPr>
                <w:rFonts w:cstheme="minorHAnsi"/>
                <w:lang w:val="en-GB"/>
              </w:rPr>
              <w:t>The time slider is removed from the bottom of the map</w:t>
            </w:r>
          </w:p>
        </w:tc>
        <w:tc>
          <w:tcPr>
            <w:tcW w:w="1559" w:type="dxa"/>
            <w:tcBorders>
              <w:top w:val="single" w:sz="6" w:space="0" w:color="auto"/>
              <w:left w:val="single" w:sz="6" w:space="0" w:color="auto"/>
              <w:bottom w:val="single" w:sz="6" w:space="0" w:color="auto"/>
              <w:right w:val="single" w:sz="2" w:space="0" w:color="auto"/>
            </w:tcBorders>
            <w:shd w:val="clear" w:color="auto" w:fill="66FF33"/>
            <w:vAlign w:val="center"/>
          </w:tcPr>
          <w:p w:rsidR="00E16E38" w:rsidRDefault="00E16E38" w:rsidP="00E61BC8">
            <w:pPr>
              <w:spacing w:after="0"/>
              <w:jc w:val="center"/>
              <w:rPr>
                <w:rFonts w:cstheme="minorHAnsi"/>
                <w:i/>
                <w:sz w:val="14"/>
                <w:szCs w:val="14"/>
              </w:rPr>
            </w:pPr>
            <w:r>
              <w:rPr>
                <w:rFonts w:cstheme="minorHAnsi"/>
                <w:i/>
                <w:sz w:val="14"/>
                <w:szCs w:val="14"/>
              </w:rPr>
              <w:t>NGEO-WEBC-PFC-0241</w:t>
            </w:r>
          </w:p>
        </w:tc>
      </w:tr>
    </w:tbl>
    <w:p w:rsidR="00E16E38" w:rsidRDefault="00E16E38" w:rsidP="00E16E38">
      <w:pPr>
        <w:pStyle w:val="Heading3"/>
      </w:pPr>
      <w:bookmarkStart w:id="113" w:name="_Toc352169215"/>
      <w:r>
        <w:t>NGEO-WEBC-VTP-0243</w:t>
      </w:r>
      <w:bookmarkEnd w:id="113"/>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NGEO-CTRL-VTP-0243</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u w:val="single"/>
              </w:rPr>
              <w:t>T</w:t>
            </w:r>
            <w:r w:rsidRPr="00070974">
              <w:rPr>
                <w:i/>
                <w:color w:val="548DD4"/>
                <w:sz w:val="16"/>
                <w:szCs w:val="16"/>
                <w:u w:val="single"/>
              </w:rPr>
              <w:t>ime Slider depends on the Selected Dataset</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lastRenderedPageBreak/>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lastRenderedPageBreak/>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lastRenderedPageBreak/>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lastRenderedPageBreak/>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7C2567" w:rsidRDefault="00E16E38" w:rsidP="00E61BC8">
            <w:pPr>
              <w:spacing w:after="0"/>
            </w:pPr>
          </w:p>
          <w:p w:rsidR="00E16E38" w:rsidRPr="00163687" w:rsidRDefault="00E16E38" w:rsidP="00E61BC8">
            <w:pPr>
              <w:spacing w:after="0"/>
              <w:rPr>
                <w:sz w:val="2"/>
              </w:rPr>
            </w:pPr>
            <w:r>
              <w:t xml:space="preserve">         </w:t>
            </w:r>
          </w:p>
          <w:p w:rsidR="00E16E38" w:rsidRPr="007C2567" w:rsidRDefault="00E16E38" w:rsidP="00E61BC8">
            <w:pPr>
              <w:spacing w:after="0"/>
              <w:rPr>
                <w:color w:val="548DD4"/>
                <w:sz w:val="16"/>
                <w:szCs w:val="16"/>
                <w:lang w:val="en-US"/>
              </w:rPr>
            </w:pPr>
          </w:p>
          <w:p w:rsidR="00E16E38" w:rsidRPr="00163687" w:rsidRDefault="00E16E38" w:rsidP="00E61BC8">
            <w:pPr>
              <w:spacing w:after="0"/>
              <w:rPr>
                <w:color w:val="548DD4"/>
                <w:sz w:val="2"/>
                <w:szCs w:val="16"/>
                <w:lang w:val="en-US"/>
              </w:rPr>
            </w:pPr>
          </w:p>
        </w:tc>
      </w:tr>
      <w:tr w:rsidR="00E16E38" w:rsidRPr="0056181B" w:rsidTr="00E61BC8">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44FC8" w:rsidRDefault="00E16E38" w:rsidP="00E61BC8">
            <w:pPr>
              <w:spacing w:after="0"/>
              <w:jc w:val="center"/>
              <w:rPr>
                <w:i/>
                <w:sz w:val="14"/>
                <w:szCs w:val="14"/>
              </w:rPr>
            </w:pPr>
            <w:r w:rsidRPr="003C0A28">
              <w:rPr>
                <w:rFonts w:cstheme="minorHAnsi"/>
                <w:i/>
                <w:sz w:val="14"/>
                <w:szCs w:val="14"/>
              </w:rPr>
              <w:t>Step-10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spacing w:after="0"/>
            </w:pPr>
            <w:r>
              <w:t xml:space="preserve">Perform the steps of </w:t>
            </w:r>
            <w:r>
              <w:rPr>
                <w:lang w:val="en-US"/>
              </w:rPr>
              <w:t>WEBC-VTP-0020</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spacing w:after="0"/>
              <w:rPr>
                <w:lang w:val="en-US"/>
              </w:rPr>
            </w:pPr>
            <w:r>
              <w:rPr>
                <w:lang w:val="en-US"/>
              </w:rPr>
              <w:t>A dataset is selected</w:t>
            </w:r>
          </w:p>
        </w:tc>
        <w:tc>
          <w:tcPr>
            <w:tcW w:w="1559" w:type="dxa"/>
            <w:tcBorders>
              <w:top w:val="single" w:sz="6" w:space="0" w:color="auto"/>
              <w:left w:val="single" w:sz="6" w:space="0" w:color="auto"/>
              <w:bottom w:val="single" w:sz="6" w:space="0" w:color="auto"/>
              <w:right w:val="single" w:sz="2" w:space="0" w:color="auto"/>
            </w:tcBorders>
            <w:shd w:val="clear" w:color="auto" w:fill="66FF33"/>
            <w:vAlign w:val="center"/>
          </w:tcPr>
          <w:p w:rsidR="00E16E38" w:rsidRPr="0056181B" w:rsidRDefault="00E16E38" w:rsidP="00E61BC8">
            <w:pPr>
              <w:spacing w:after="0"/>
              <w:jc w:val="center"/>
              <w:rPr>
                <w:i/>
                <w:sz w:val="14"/>
                <w:szCs w:val="14"/>
              </w:rPr>
            </w:pPr>
          </w:p>
        </w:tc>
      </w:tr>
      <w:tr w:rsidR="00E16E38" w:rsidRPr="00732447" w:rsidTr="00E61BC8">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Step-2</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 xml:space="preserve">On the toolbar, click on the “Search” button  </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lang w:val="en-GB"/>
              </w:rPr>
            </w:pPr>
            <w:r>
              <w:rPr>
                <w:lang w:val="en-GB"/>
              </w:rPr>
              <w:t xml:space="preserve">The search widget is displayed.  The “Date” tab is shown. It contains the start and stop dates of the dataset and a checkbox </w:t>
            </w:r>
            <w:r>
              <w:t>“Use Time Slider “.</w:t>
            </w:r>
          </w:p>
        </w:tc>
        <w:tc>
          <w:tcPr>
            <w:tcW w:w="1559" w:type="dxa"/>
            <w:tcBorders>
              <w:top w:val="single" w:sz="6" w:space="0" w:color="auto"/>
              <w:left w:val="single" w:sz="6" w:space="0" w:color="auto"/>
              <w:bottom w:val="single" w:sz="6" w:space="0" w:color="auto"/>
              <w:right w:val="single" w:sz="2" w:space="0" w:color="auto"/>
            </w:tcBorders>
            <w:shd w:val="clear" w:color="auto" w:fill="66FF33"/>
            <w:vAlign w:val="center"/>
          </w:tcPr>
          <w:p w:rsidR="00E16E38" w:rsidRPr="009B26D3" w:rsidRDefault="00E16E38" w:rsidP="00E61BC8">
            <w:pPr>
              <w:spacing w:after="0"/>
              <w:jc w:val="center"/>
              <w:rPr>
                <w:i/>
                <w:sz w:val="14"/>
                <w:szCs w:val="14"/>
                <w:lang w:val="en-GB"/>
              </w:rPr>
            </w:pPr>
          </w:p>
        </w:tc>
      </w:tr>
      <w:tr w:rsidR="00E16E38" w:rsidRPr="004E5884" w:rsidTr="00E61BC8">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Step-30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Check the “Use Time Slider “ checkbox”</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lang w:val="en-GB"/>
              </w:rPr>
            </w:pPr>
            <w:r>
              <w:rPr>
                <w:lang w:val="en-GB"/>
              </w:rPr>
              <w:t>The search criteria widget is hidden and the time slider is displayed in the bottom of the map.</w:t>
            </w:r>
          </w:p>
          <w:p w:rsidR="00E16E38" w:rsidRDefault="00E16E38" w:rsidP="00E61BC8">
            <w:pPr>
              <w:spacing w:after="0"/>
              <w:rPr>
                <w:lang w:val="en-GB"/>
              </w:rPr>
            </w:pPr>
            <w:r>
              <w:rPr>
                <w:lang w:val="en-GB"/>
              </w:rPr>
              <w:t>The maximum slider date is the dataset stop date.</w:t>
            </w:r>
          </w:p>
        </w:tc>
        <w:tc>
          <w:tcPr>
            <w:tcW w:w="1559" w:type="dxa"/>
            <w:tcBorders>
              <w:top w:val="single" w:sz="6" w:space="0" w:color="auto"/>
              <w:left w:val="single" w:sz="6" w:space="0" w:color="auto"/>
              <w:bottom w:val="single" w:sz="6" w:space="0" w:color="auto"/>
              <w:right w:val="single" w:sz="2" w:space="0" w:color="auto"/>
            </w:tcBorders>
            <w:shd w:val="clear" w:color="auto" w:fill="66FF33"/>
            <w:vAlign w:val="center"/>
          </w:tcPr>
          <w:p w:rsidR="00E16E38" w:rsidRDefault="00E16E38" w:rsidP="00E61BC8">
            <w:pPr>
              <w:spacing w:after="0"/>
              <w:jc w:val="center"/>
              <w:rPr>
                <w:rFonts w:cstheme="minorHAnsi"/>
                <w:i/>
                <w:sz w:val="14"/>
                <w:szCs w:val="14"/>
              </w:rPr>
            </w:pPr>
            <w:r>
              <w:rPr>
                <w:rFonts w:cstheme="minorHAnsi"/>
                <w:i/>
                <w:sz w:val="14"/>
                <w:szCs w:val="14"/>
              </w:rPr>
              <w:t>NGEO-WEBC-PFC-0240</w:t>
            </w:r>
          </w:p>
          <w:p w:rsidR="00E16E38" w:rsidRDefault="00E16E38" w:rsidP="00E61BC8">
            <w:pPr>
              <w:spacing w:after="0"/>
              <w:jc w:val="center"/>
              <w:rPr>
                <w:rFonts w:cstheme="minorHAnsi"/>
                <w:i/>
                <w:sz w:val="14"/>
                <w:szCs w:val="14"/>
              </w:rPr>
            </w:pPr>
            <w:r>
              <w:rPr>
                <w:rFonts w:cstheme="minorHAnsi"/>
                <w:i/>
                <w:sz w:val="14"/>
                <w:szCs w:val="14"/>
              </w:rPr>
              <w:t>NGEO-WEBC-PFC-0243</w:t>
            </w:r>
          </w:p>
        </w:tc>
      </w:tr>
      <w:tr w:rsidR="00E16E38" w:rsidRPr="0056181B" w:rsidTr="00E61BC8">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Step-40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rPr>
            </w:pPr>
            <w:r>
              <w:t xml:space="preserve">On the toolbar, click on the “Datasets” button  </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rPr>
                <w:lang w:val="en-GB"/>
              </w:rPr>
              <w:t>The dataset selection widget is displayed.</w:t>
            </w:r>
          </w:p>
        </w:tc>
        <w:tc>
          <w:tcPr>
            <w:tcW w:w="1559" w:type="dxa"/>
            <w:tcBorders>
              <w:top w:val="single" w:sz="6" w:space="0" w:color="auto"/>
              <w:left w:val="single" w:sz="6" w:space="0" w:color="auto"/>
              <w:bottom w:val="single" w:sz="6" w:space="0" w:color="auto"/>
              <w:right w:val="single" w:sz="2" w:space="0" w:color="auto"/>
            </w:tcBorders>
            <w:shd w:val="clear" w:color="auto" w:fill="66FF33"/>
            <w:vAlign w:val="center"/>
          </w:tcPr>
          <w:p w:rsidR="00E16E38" w:rsidRPr="00135F0F" w:rsidRDefault="00E16E38" w:rsidP="00E61BC8">
            <w:pPr>
              <w:spacing w:after="0"/>
              <w:jc w:val="center"/>
              <w:rPr>
                <w:rFonts w:cstheme="minorHAnsi"/>
                <w:i/>
                <w:sz w:val="14"/>
                <w:szCs w:val="14"/>
                <w:lang w:val="en-GB"/>
              </w:rPr>
            </w:pPr>
          </w:p>
        </w:tc>
      </w:tr>
      <w:tr w:rsidR="00E16E38" w:rsidRPr="0056181B" w:rsidTr="00E61BC8">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Step-50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rPr>
            </w:pPr>
            <w:r>
              <w:t xml:space="preserve">Select a dataset different from the already selected one  </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rPr>
                <w:rFonts w:cstheme="minorHAnsi"/>
                <w:lang w:val="en-GB"/>
              </w:rPr>
              <w:t>The time slider is refreshed with the new dataset stop date range as a maximum date.</w:t>
            </w:r>
          </w:p>
        </w:tc>
        <w:tc>
          <w:tcPr>
            <w:tcW w:w="1559" w:type="dxa"/>
            <w:tcBorders>
              <w:top w:val="single" w:sz="6" w:space="0" w:color="auto"/>
              <w:left w:val="single" w:sz="6" w:space="0" w:color="auto"/>
              <w:bottom w:val="single" w:sz="6" w:space="0" w:color="auto"/>
              <w:right w:val="single" w:sz="2" w:space="0" w:color="auto"/>
            </w:tcBorders>
            <w:shd w:val="clear" w:color="auto" w:fill="66FF33"/>
            <w:vAlign w:val="center"/>
          </w:tcPr>
          <w:p w:rsidR="00E16E38" w:rsidRDefault="00E16E38" w:rsidP="00E61BC8">
            <w:pPr>
              <w:spacing w:after="0"/>
              <w:jc w:val="center"/>
              <w:rPr>
                <w:rFonts w:cstheme="minorHAnsi"/>
                <w:i/>
                <w:sz w:val="14"/>
                <w:szCs w:val="14"/>
              </w:rPr>
            </w:pPr>
            <w:r>
              <w:rPr>
                <w:rFonts w:cstheme="minorHAnsi"/>
                <w:i/>
                <w:sz w:val="14"/>
                <w:szCs w:val="14"/>
              </w:rPr>
              <w:t>NGEO-WEBC-PFC-0243</w:t>
            </w:r>
          </w:p>
        </w:tc>
      </w:tr>
    </w:tbl>
    <w:p w:rsidR="00E16E38" w:rsidRDefault="00E16E38" w:rsidP="00E16E38">
      <w:pPr>
        <w:pStyle w:val="Heading3"/>
      </w:pPr>
      <w:bookmarkStart w:id="114" w:name="_Toc352169216"/>
      <w:r>
        <w:t>NGEO-WEBC-VTP-0245</w:t>
      </w:r>
      <w:bookmarkEnd w:id="114"/>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NGEO-CTRL-VTP-0245</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u w:val="single"/>
              </w:rPr>
              <w:t>Search with T</w:t>
            </w:r>
            <w:r w:rsidRPr="00070974">
              <w:rPr>
                <w:i/>
                <w:color w:val="548DD4"/>
                <w:sz w:val="16"/>
                <w:szCs w:val="16"/>
                <w:u w:val="single"/>
              </w:rPr>
              <w:t xml:space="preserve">ime Slider </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E16E38" w:rsidRPr="007C2567" w:rsidRDefault="00D61EF0" w:rsidP="00E61BC8">
            <w:pPr>
              <w:spacing w:after="0"/>
            </w:pPr>
            <w:r>
              <w:t>Screenshot for a PFC</w:t>
            </w:r>
          </w:p>
          <w:p w:rsidR="00E16E38" w:rsidRDefault="00D61EF0" w:rsidP="00E61BC8">
            <w:pPr>
              <w:spacing w:after="0"/>
            </w:pPr>
            <w:r>
              <w:t xml:space="preserve">       </w:t>
            </w:r>
          </w:p>
          <w:p w:rsidR="00E16E38" w:rsidRPr="00563067" w:rsidRDefault="00E16E38" w:rsidP="00D61EF0">
            <w:pPr>
              <w:spacing w:after="0"/>
              <w:rPr>
                <w:color w:val="548DD4"/>
                <w:sz w:val="2"/>
                <w:szCs w:val="16"/>
                <w:lang w:val="en-US"/>
              </w:rPr>
            </w:pPr>
          </w:p>
        </w:tc>
      </w:tr>
      <w:tr w:rsidR="00D61EF0" w:rsidRPr="0056181B" w:rsidTr="009F4592">
        <w:tc>
          <w:tcPr>
            <w:tcW w:w="865" w:type="dxa"/>
            <w:shd w:val="clear" w:color="auto" w:fill="auto"/>
            <w:vAlign w:val="center"/>
          </w:tcPr>
          <w:p w:rsidR="00D61EF0" w:rsidRPr="00544FC8" w:rsidRDefault="00D61EF0" w:rsidP="009F4592">
            <w:pPr>
              <w:spacing w:after="0"/>
              <w:jc w:val="center"/>
              <w:rPr>
                <w:i/>
                <w:sz w:val="14"/>
                <w:szCs w:val="14"/>
              </w:rPr>
            </w:pPr>
            <w:r w:rsidRPr="003C0A28">
              <w:rPr>
                <w:rFonts w:cstheme="minorHAnsi"/>
                <w:i/>
                <w:sz w:val="14"/>
                <w:szCs w:val="14"/>
              </w:rPr>
              <w:t>Step-10</w:t>
            </w:r>
          </w:p>
        </w:tc>
        <w:tc>
          <w:tcPr>
            <w:tcW w:w="3499" w:type="dxa"/>
            <w:gridSpan w:val="4"/>
            <w:shd w:val="clear" w:color="auto" w:fill="auto"/>
          </w:tcPr>
          <w:p w:rsidR="00D61EF0" w:rsidRPr="00057FF1" w:rsidRDefault="00D61EF0" w:rsidP="009F4592">
            <w:r>
              <w:t xml:space="preserve">Perform </w:t>
            </w:r>
            <w:r w:rsidRPr="0052026E">
              <w:t>Step-10 to Step-30</w:t>
            </w:r>
            <w:r>
              <w:rPr>
                <w:i/>
                <w:sz w:val="14"/>
                <w:szCs w:val="14"/>
              </w:rPr>
              <w:t xml:space="preserve"> </w:t>
            </w:r>
            <w:r>
              <w:t xml:space="preserve">from </w:t>
            </w:r>
            <w:r>
              <w:rPr>
                <w:lang w:val="en-US"/>
              </w:rPr>
              <w:t>WEBC-VTP-0020</w:t>
            </w:r>
          </w:p>
        </w:tc>
        <w:tc>
          <w:tcPr>
            <w:tcW w:w="2690" w:type="dxa"/>
            <w:gridSpan w:val="2"/>
            <w:shd w:val="clear" w:color="auto" w:fill="auto"/>
          </w:tcPr>
          <w:p w:rsidR="00D61EF0" w:rsidRPr="00057FF1" w:rsidRDefault="00D61EF0" w:rsidP="009F4592">
            <w:pPr>
              <w:rPr>
                <w:lang w:val="en-US"/>
              </w:rPr>
            </w:pPr>
            <w:r>
              <w:rPr>
                <w:lang w:val="en-US"/>
              </w:rPr>
              <w:t>The time slider is displayed</w:t>
            </w:r>
          </w:p>
        </w:tc>
        <w:tc>
          <w:tcPr>
            <w:tcW w:w="1559" w:type="dxa"/>
            <w:shd w:val="clear" w:color="auto" w:fill="auto"/>
            <w:vAlign w:val="center"/>
          </w:tcPr>
          <w:p w:rsidR="00D61EF0" w:rsidRPr="0056181B" w:rsidRDefault="00D61EF0" w:rsidP="009F4592">
            <w:pPr>
              <w:spacing w:after="0"/>
              <w:jc w:val="center"/>
              <w:rPr>
                <w:i/>
                <w:sz w:val="14"/>
                <w:szCs w:val="14"/>
              </w:rPr>
            </w:pPr>
          </w:p>
        </w:tc>
      </w:tr>
      <w:tr w:rsidR="00D61EF0" w:rsidRPr="009B26D3" w:rsidTr="009F4592">
        <w:tc>
          <w:tcPr>
            <w:tcW w:w="865" w:type="dxa"/>
            <w:shd w:val="clear" w:color="auto" w:fill="auto"/>
            <w:vAlign w:val="center"/>
          </w:tcPr>
          <w:p w:rsidR="00D61EF0" w:rsidRDefault="00D61EF0" w:rsidP="009F4592">
            <w:pPr>
              <w:spacing w:after="0"/>
              <w:jc w:val="center"/>
              <w:rPr>
                <w:i/>
                <w:sz w:val="14"/>
                <w:szCs w:val="14"/>
              </w:rPr>
            </w:pPr>
            <w:r>
              <w:rPr>
                <w:i/>
                <w:sz w:val="14"/>
                <w:szCs w:val="14"/>
              </w:rPr>
              <w:lastRenderedPageBreak/>
              <w:t>Step-2</w:t>
            </w:r>
            <w:r w:rsidRPr="005D1206">
              <w:rPr>
                <w:i/>
                <w:sz w:val="14"/>
                <w:szCs w:val="14"/>
              </w:rPr>
              <w:t>0</w:t>
            </w:r>
          </w:p>
        </w:tc>
        <w:tc>
          <w:tcPr>
            <w:tcW w:w="3499" w:type="dxa"/>
            <w:gridSpan w:val="4"/>
            <w:shd w:val="clear" w:color="auto" w:fill="auto"/>
          </w:tcPr>
          <w:p w:rsidR="00D61EF0" w:rsidRDefault="00D61EF0" w:rsidP="009F4592">
            <w:r>
              <w:t>Click on the blue bar inside the time slider and move it inside the slider to the required position then release the bar.</w:t>
            </w:r>
          </w:p>
        </w:tc>
        <w:tc>
          <w:tcPr>
            <w:tcW w:w="2690" w:type="dxa"/>
            <w:gridSpan w:val="2"/>
            <w:shd w:val="clear" w:color="auto" w:fill="auto"/>
          </w:tcPr>
          <w:p w:rsidR="00D61EF0" w:rsidRPr="0052026E" w:rsidRDefault="00D61EF0" w:rsidP="009F4592">
            <w:r>
              <w:t xml:space="preserve">The bar is moved inside the time slider and a search is submitted with the chosen dates. On the map, the retrieved products are displayed. </w:t>
            </w:r>
          </w:p>
        </w:tc>
        <w:tc>
          <w:tcPr>
            <w:tcW w:w="1559" w:type="dxa"/>
            <w:shd w:val="clear" w:color="auto" w:fill="auto"/>
            <w:vAlign w:val="center"/>
          </w:tcPr>
          <w:p w:rsidR="00D61EF0" w:rsidRPr="009B26D3" w:rsidRDefault="00D61EF0" w:rsidP="009F4592">
            <w:pPr>
              <w:spacing w:after="0"/>
              <w:jc w:val="center"/>
              <w:rPr>
                <w:i/>
                <w:sz w:val="14"/>
                <w:szCs w:val="14"/>
                <w:lang w:val="en-GB"/>
              </w:rPr>
            </w:pPr>
            <w:r>
              <w:rPr>
                <w:rFonts w:cstheme="minorHAnsi"/>
                <w:i/>
                <w:sz w:val="14"/>
                <w:szCs w:val="14"/>
              </w:rPr>
              <w:t>NGEO-WEBC-PFC-0245</w:t>
            </w:r>
          </w:p>
        </w:tc>
      </w:tr>
      <w:tr w:rsidR="00D61EF0" w:rsidTr="009F4592">
        <w:tc>
          <w:tcPr>
            <w:tcW w:w="865" w:type="dxa"/>
            <w:shd w:val="clear" w:color="auto" w:fill="auto"/>
            <w:vAlign w:val="center"/>
          </w:tcPr>
          <w:p w:rsidR="00D61EF0" w:rsidRDefault="00D61EF0" w:rsidP="009F4592">
            <w:pPr>
              <w:spacing w:after="0"/>
              <w:jc w:val="center"/>
              <w:rPr>
                <w:i/>
                <w:sz w:val="14"/>
                <w:szCs w:val="14"/>
              </w:rPr>
            </w:pPr>
            <w:r>
              <w:rPr>
                <w:i/>
                <w:sz w:val="14"/>
                <w:szCs w:val="14"/>
              </w:rPr>
              <w:t>Step-30</w:t>
            </w:r>
          </w:p>
        </w:tc>
        <w:tc>
          <w:tcPr>
            <w:tcW w:w="3499" w:type="dxa"/>
            <w:gridSpan w:val="4"/>
            <w:shd w:val="clear" w:color="auto" w:fill="auto"/>
          </w:tcPr>
          <w:p w:rsidR="00D61EF0" w:rsidRDefault="00D61EF0" w:rsidP="009F4592">
            <w:r>
              <w:t>Click on the stop date of the bar and move it inside the slider to the required position then release the handle.</w:t>
            </w:r>
          </w:p>
        </w:tc>
        <w:tc>
          <w:tcPr>
            <w:tcW w:w="2690" w:type="dxa"/>
            <w:gridSpan w:val="2"/>
            <w:shd w:val="clear" w:color="auto" w:fill="auto"/>
          </w:tcPr>
          <w:p w:rsidR="00D61EF0" w:rsidRDefault="00D61EF0" w:rsidP="009F4592">
            <w:pPr>
              <w:rPr>
                <w:lang w:val="en-GB"/>
              </w:rPr>
            </w:pPr>
            <w:r>
              <w:t xml:space="preserve">The stop date  is moved and a search is submitted with the chosen dates. On the map, the retrieved products are displayed. </w:t>
            </w:r>
          </w:p>
        </w:tc>
        <w:tc>
          <w:tcPr>
            <w:tcW w:w="1559" w:type="dxa"/>
            <w:shd w:val="clear" w:color="auto" w:fill="auto"/>
            <w:vAlign w:val="center"/>
          </w:tcPr>
          <w:p w:rsidR="00D61EF0" w:rsidRDefault="00D61EF0" w:rsidP="009F4592">
            <w:pPr>
              <w:spacing w:after="0"/>
              <w:jc w:val="center"/>
              <w:rPr>
                <w:rFonts w:cstheme="minorHAnsi"/>
                <w:i/>
                <w:sz w:val="14"/>
                <w:szCs w:val="14"/>
              </w:rPr>
            </w:pPr>
            <w:r>
              <w:rPr>
                <w:rFonts w:cstheme="minorHAnsi"/>
                <w:i/>
                <w:sz w:val="14"/>
                <w:szCs w:val="14"/>
              </w:rPr>
              <w:t>NGEO-WEBC-PFC-0246</w:t>
            </w:r>
          </w:p>
        </w:tc>
      </w:tr>
      <w:tr w:rsidR="00D61EF0" w:rsidTr="009F4592">
        <w:tc>
          <w:tcPr>
            <w:tcW w:w="865" w:type="dxa"/>
            <w:shd w:val="clear" w:color="auto" w:fill="auto"/>
            <w:vAlign w:val="center"/>
          </w:tcPr>
          <w:p w:rsidR="00D61EF0" w:rsidRDefault="00D61EF0" w:rsidP="009F4592">
            <w:pPr>
              <w:spacing w:after="0"/>
              <w:jc w:val="center"/>
              <w:rPr>
                <w:i/>
                <w:sz w:val="14"/>
                <w:szCs w:val="14"/>
              </w:rPr>
            </w:pPr>
            <w:r>
              <w:rPr>
                <w:i/>
                <w:sz w:val="14"/>
                <w:szCs w:val="14"/>
              </w:rPr>
              <w:t>Step-40</w:t>
            </w:r>
          </w:p>
        </w:tc>
        <w:tc>
          <w:tcPr>
            <w:tcW w:w="3499" w:type="dxa"/>
            <w:gridSpan w:val="4"/>
            <w:shd w:val="clear" w:color="auto" w:fill="auto"/>
          </w:tcPr>
          <w:p w:rsidR="00D61EF0" w:rsidRDefault="00D61EF0" w:rsidP="009F4592">
            <w:pPr>
              <w:rPr>
                <w:rFonts w:cstheme="minorHAnsi"/>
              </w:rPr>
            </w:pPr>
            <w:r>
              <w:t>Click on the start date of the bar and move it inside the slider to the required position then release the handle.</w:t>
            </w:r>
          </w:p>
        </w:tc>
        <w:tc>
          <w:tcPr>
            <w:tcW w:w="2690" w:type="dxa"/>
            <w:gridSpan w:val="2"/>
            <w:shd w:val="clear" w:color="auto" w:fill="auto"/>
          </w:tcPr>
          <w:p w:rsidR="00D61EF0" w:rsidRDefault="00D61EF0" w:rsidP="009F4592">
            <w:pPr>
              <w:rPr>
                <w:rFonts w:cstheme="minorHAnsi"/>
                <w:lang w:val="en-GB"/>
              </w:rPr>
            </w:pPr>
            <w:r>
              <w:t xml:space="preserve">The left handle  is moved inside the time slider and a search is submitted with the chosen dates. On the map, the retrieved products are displayed. </w:t>
            </w:r>
          </w:p>
        </w:tc>
        <w:tc>
          <w:tcPr>
            <w:tcW w:w="1559" w:type="dxa"/>
            <w:shd w:val="clear" w:color="auto" w:fill="auto"/>
            <w:vAlign w:val="center"/>
          </w:tcPr>
          <w:p w:rsidR="00D61EF0" w:rsidRDefault="00D61EF0" w:rsidP="009F4592">
            <w:pPr>
              <w:spacing w:after="0"/>
              <w:jc w:val="center"/>
              <w:rPr>
                <w:rFonts w:cstheme="minorHAnsi"/>
                <w:i/>
                <w:sz w:val="14"/>
                <w:szCs w:val="14"/>
              </w:rPr>
            </w:pPr>
            <w:r>
              <w:rPr>
                <w:rFonts w:cstheme="minorHAnsi"/>
                <w:i/>
                <w:sz w:val="14"/>
                <w:szCs w:val="14"/>
              </w:rPr>
              <w:t>NGEO-WEBC-PFC-0247</w:t>
            </w:r>
          </w:p>
        </w:tc>
      </w:tr>
      <w:tr w:rsidR="00D61EF0" w:rsidTr="009F4592">
        <w:tc>
          <w:tcPr>
            <w:tcW w:w="865" w:type="dxa"/>
            <w:shd w:val="clear" w:color="auto" w:fill="auto"/>
            <w:vAlign w:val="center"/>
          </w:tcPr>
          <w:p w:rsidR="00D61EF0" w:rsidRDefault="00D61EF0" w:rsidP="009F4592">
            <w:pPr>
              <w:spacing w:after="0"/>
              <w:jc w:val="center"/>
              <w:rPr>
                <w:i/>
                <w:sz w:val="14"/>
                <w:szCs w:val="14"/>
              </w:rPr>
            </w:pPr>
            <w:r>
              <w:rPr>
                <w:i/>
                <w:sz w:val="14"/>
                <w:szCs w:val="14"/>
              </w:rPr>
              <w:t>Step-50</w:t>
            </w:r>
          </w:p>
        </w:tc>
        <w:tc>
          <w:tcPr>
            <w:tcW w:w="3499" w:type="dxa"/>
            <w:gridSpan w:val="4"/>
            <w:shd w:val="clear" w:color="auto" w:fill="auto"/>
          </w:tcPr>
          <w:p w:rsidR="00D61EF0" w:rsidRDefault="00D61EF0" w:rsidP="009F4592">
            <w:pPr>
              <w:rPr>
                <w:rFonts w:cstheme="minorHAnsi"/>
              </w:rPr>
            </w:pPr>
            <w:r>
              <w:t>Click on the right arrow of the time slider.</w:t>
            </w:r>
          </w:p>
        </w:tc>
        <w:tc>
          <w:tcPr>
            <w:tcW w:w="2690" w:type="dxa"/>
            <w:gridSpan w:val="2"/>
            <w:shd w:val="clear" w:color="auto" w:fill="auto"/>
          </w:tcPr>
          <w:p w:rsidR="00D61EF0" w:rsidRDefault="00D61EF0" w:rsidP="009F4592">
            <w:pPr>
              <w:spacing w:after="0"/>
              <w:rPr>
                <w:rFonts w:cstheme="minorHAnsi"/>
                <w:lang w:val="en-GB"/>
              </w:rPr>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D61EF0" w:rsidRDefault="00D61EF0" w:rsidP="00D61EF0">
            <w:pPr>
              <w:spacing w:after="0"/>
              <w:jc w:val="center"/>
              <w:rPr>
                <w:rFonts w:cstheme="minorHAnsi"/>
                <w:i/>
                <w:sz w:val="14"/>
                <w:szCs w:val="14"/>
              </w:rPr>
            </w:pPr>
            <w:r>
              <w:rPr>
                <w:rFonts w:cstheme="minorHAnsi"/>
                <w:i/>
                <w:sz w:val="14"/>
                <w:szCs w:val="14"/>
              </w:rPr>
              <w:t>NGEO-WEBC-PFC-0248</w:t>
            </w:r>
          </w:p>
        </w:tc>
      </w:tr>
      <w:tr w:rsidR="00D61EF0" w:rsidTr="009F4592">
        <w:tc>
          <w:tcPr>
            <w:tcW w:w="865" w:type="dxa"/>
            <w:shd w:val="clear" w:color="auto" w:fill="auto"/>
            <w:vAlign w:val="center"/>
          </w:tcPr>
          <w:p w:rsidR="00D61EF0" w:rsidRDefault="00D61EF0" w:rsidP="009F4592">
            <w:pPr>
              <w:spacing w:after="0"/>
              <w:jc w:val="center"/>
              <w:rPr>
                <w:i/>
                <w:sz w:val="14"/>
                <w:szCs w:val="14"/>
              </w:rPr>
            </w:pPr>
            <w:r>
              <w:rPr>
                <w:i/>
                <w:sz w:val="14"/>
                <w:szCs w:val="14"/>
              </w:rPr>
              <w:t>Step-60</w:t>
            </w:r>
          </w:p>
        </w:tc>
        <w:tc>
          <w:tcPr>
            <w:tcW w:w="3499" w:type="dxa"/>
            <w:gridSpan w:val="4"/>
            <w:shd w:val="clear" w:color="auto" w:fill="auto"/>
          </w:tcPr>
          <w:p w:rsidR="00D61EF0" w:rsidRDefault="00D61EF0" w:rsidP="009F4592">
            <w:r>
              <w:t>Click on the left arrow of the time slider.</w:t>
            </w:r>
          </w:p>
        </w:tc>
        <w:tc>
          <w:tcPr>
            <w:tcW w:w="2690" w:type="dxa"/>
            <w:gridSpan w:val="2"/>
            <w:shd w:val="clear" w:color="auto" w:fill="auto"/>
          </w:tcPr>
          <w:p w:rsidR="00D61EF0" w:rsidRDefault="00D61EF0" w:rsidP="009F4592">
            <w:pPr>
              <w:spacing w:after="0"/>
            </w:pPr>
            <w:r>
              <w:t xml:space="preserve">The bar is moved to the right side inside the time slider and a search is submitted with the chosen dates. On the map, the retrieved products are displayed. </w:t>
            </w:r>
          </w:p>
        </w:tc>
        <w:tc>
          <w:tcPr>
            <w:tcW w:w="1559" w:type="dxa"/>
            <w:shd w:val="clear" w:color="auto" w:fill="auto"/>
            <w:vAlign w:val="center"/>
          </w:tcPr>
          <w:p w:rsidR="00D61EF0" w:rsidRDefault="00D61EF0" w:rsidP="009F4592">
            <w:pPr>
              <w:spacing w:after="0"/>
              <w:jc w:val="center"/>
              <w:rPr>
                <w:rFonts w:cstheme="minorHAnsi"/>
                <w:i/>
                <w:sz w:val="14"/>
                <w:szCs w:val="14"/>
              </w:rPr>
            </w:pPr>
            <w:r>
              <w:rPr>
                <w:rFonts w:cstheme="minorHAnsi"/>
                <w:i/>
                <w:sz w:val="14"/>
                <w:szCs w:val="14"/>
              </w:rPr>
              <w:t>NGEO-WEBC-PFC-0249</w:t>
            </w:r>
          </w:p>
        </w:tc>
      </w:tr>
    </w:tbl>
    <w:p w:rsidR="00E16E38" w:rsidRDefault="00E16E38" w:rsidP="00E16E38">
      <w:pPr>
        <w:rPr>
          <w:rFonts w:ascii="Verdana" w:eastAsia="Times New Roman" w:hAnsi="Verdana" w:cs="Times New Roman"/>
          <w:caps/>
          <w:sz w:val="26"/>
          <w:szCs w:val="20"/>
          <w:lang w:val="en-US"/>
        </w:rPr>
      </w:pPr>
      <w:r>
        <w:br w:type="page"/>
      </w:r>
    </w:p>
    <w:p w:rsidR="00E16E38" w:rsidRDefault="00E16E38" w:rsidP="00E16E38">
      <w:pPr>
        <w:pStyle w:val="Heading3"/>
      </w:pPr>
      <w:bookmarkStart w:id="115" w:name="_Toc352169217"/>
      <w:r>
        <w:lastRenderedPageBreak/>
        <w:t>NGEO-WEBC-VTP-0250</w:t>
      </w:r>
      <w:bookmarkEnd w:id="115"/>
    </w:p>
    <w:tbl>
      <w:tblPr>
        <w:tblW w:w="4500" w:type="pct"/>
        <w:tblBorders>
          <w:top w:val="single" w:sz="2" w:space="0" w:color="auto"/>
          <w:left w:val="single" w:sz="2" w:space="0" w:color="auto"/>
          <w:bottom w:val="single" w:sz="2"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E16E38" w:rsidRPr="007C2567" w:rsidTr="00E61BC8">
        <w:tc>
          <w:tcPr>
            <w:tcW w:w="8613" w:type="dxa"/>
            <w:gridSpan w:val="8"/>
            <w:tcBorders>
              <w:top w:val="single" w:sz="2" w:space="0" w:color="auto"/>
              <w:bottom w:val="single" w:sz="6" w:space="0" w:color="auto"/>
            </w:tcBorders>
            <w:shd w:val="clear" w:color="auto" w:fill="548DD4" w:themeFill="text2" w:themeFillTint="99"/>
          </w:tcPr>
          <w:p w:rsidR="00E16E38" w:rsidRPr="007C2567" w:rsidRDefault="00E16E38" w:rsidP="00E61BC8">
            <w:pPr>
              <w:spacing w:after="0"/>
              <w:jc w:val="center"/>
              <w:rPr>
                <w:b/>
                <w:color w:val="FFFFFF"/>
                <w:szCs w:val="18"/>
                <w:lang w:val="en-US"/>
              </w:rPr>
            </w:pPr>
            <w:r w:rsidRPr="007C2567">
              <w:rPr>
                <w:b/>
                <w:color w:val="FFFFFF"/>
                <w:szCs w:val="18"/>
                <w:lang w:val="en-US"/>
              </w:rPr>
              <w:t>NGEO VALIDATION TEST  RESULT</w:t>
            </w:r>
          </w:p>
        </w:tc>
      </w:tr>
      <w:tr w:rsidR="00E16E38" w:rsidRPr="007C2567" w:rsidTr="00E61BC8">
        <w:tc>
          <w:tcPr>
            <w:tcW w:w="1607" w:type="dxa"/>
            <w:gridSpan w:val="2"/>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Identifier</w:t>
            </w:r>
          </w:p>
        </w:tc>
        <w:tc>
          <w:tcPr>
            <w:tcW w:w="1903" w:type="dxa"/>
            <w:tcBorders>
              <w:top w:val="single" w:sz="6" w:space="0" w:color="auto"/>
            </w:tcBorders>
            <w:shd w:val="clear" w:color="auto" w:fill="auto"/>
          </w:tcPr>
          <w:p w:rsidR="00E16E38" w:rsidRPr="007C2567" w:rsidRDefault="00E16E38" w:rsidP="00E61BC8">
            <w:pPr>
              <w:spacing w:after="0"/>
              <w:rPr>
                <w:color w:val="548DD4"/>
                <w:sz w:val="16"/>
                <w:szCs w:val="16"/>
              </w:rPr>
            </w:pPr>
            <w:r>
              <w:rPr>
                <w:color w:val="548DD4"/>
                <w:sz w:val="16"/>
                <w:szCs w:val="16"/>
              </w:rPr>
              <w:t>NGEO-CTRL-VTP-0250</w:t>
            </w:r>
          </w:p>
        </w:tc>
        <w:tc>
          <w:tcPr>
            <w:tcW w:w="1134" w:type="dxa"/>
            <w:gridSpan w:val="3"/>
            <w:tcBorders>
              <w:top w:val="single" w:sz="6" w:space="0" w:color="auto"/>
            </w:tcBorders>
            <w:shd w:val="clear" w:color="auto" w:fill="548DD4" w:themeFill="text2" w:themeFillTint="99"/>
          </w:tcPr>
          <w:p w:rsidR="00E16E38" w:rsidRPr="007C2567" w:rsidRDefault="00E16E38" w:rsidP="00E61BC8">
            <w:pPr>
              <w:spacing w:after="0"/>
              <w:jc w:val="center"/>
              <w:rPr>
                <w:b/>
                <w:color w:val="FFFFFF"/>
                <w:sz w:val="14"/>
                <w:szCs w:val="14"/>
              </w:rPr>
            </w:pPr>
            <w:r w:rsidRPr="007C2567">
              <w:rPr>
                <w:b/>
                <w:color w:val="FFFFFF"/>
                <w:sz w:val="14"/>
                <w:szCs w:val="14"/>
              </w:rPr>
              <w:t>Test Title</w:t>
            </w:r>
          </w:p>
        </w:tc>
        <w:tc>
          <w:tcPr>
            <w:tcW w:w="3969" w:type="dxa"/>
            <w:gridSpan w:val="2"/>
            <w:tcBorders>
              <w:top w:val="single" w:sz="6" w:space="0" w:color="auto"/>
            </w:tcBorders>
            <w:shd w:val="clear" w:color="auto" w:fill="auto"/>
          </w:tcPr>
          <w:p w:rsidR="00E16E38" w:rsidRPr="007C2567" w:rsidRDefault="00E16E38" w:rsidP="00E61BC8">
            <w:pPr>
              <w:spacing w:after="0"/>
              <w:rPr>
                <w:color w:val="548DD4"/>
                <w:sz w:val="16"/>
                <w:szCs w:val="16"/>
                <w:lang w:val="en-US"/>
              </w:rPr>
            </w:pPr>
            <w:r>
              <w:rPr>
                <w:i/>
                <w:color w:val="548DD4"/>
                <w:sz w:val="16"/>
                <w:szCs w:val="16"/>
                <w:u w:val="single"/>
              </w:rPr>
              <w:t>User Preferences</w:t>
            </w:r>
            <w:r w:rsidRPr="00070974">
              <w:rPr>
                <w:i/>
                <w:color w:val="548DD4"/>
                <w:sz w:val="16"/>
                <w:szCs w:val="16"/>
                <w:u w:val="single"/>
              </w:rPr>
              <w:t xml:space="preserve"> </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Result</w:t>
            </w:r>
          </w:p>
        </w:tc>
      </w:tr>
      <w:tr w:rsidR="00E16E38" w:rsidRPr="007C2567" w:rsidTr="00E61BC8">
        <w:tc>
          <w:tcPr>
            <w:tcW w:w="8613" w:type="dxa"/>
            <w:gridSpan w:val="8"/>
            <w:shd w:val="clear" w:color="auto" w:fill="47F62A"/>
          </w:tcPr>
          <w:p w:rsidR="00E16E38" w:rsidRPr="007C2567" w:rsidRDefault="00E16E38" w:rsidP="00E61BC8">
            <w:pPr>
              <w:spacing w:after="0"/>
              <w:jc w:val="center"/>
              <w:rPr>
                <w:b/>
                <w:color w:val="548DD4"/>
                <w:sz w:val="28"/>
                <w:szCs w:val="28"/>
                <w:lang w:val="en-US"/>
              </w:rPr>
            </w:pPr>
            <w:r w:rsidRPr="007C2567">
              <w:rPr>
                <w:b/>
                <w:sz w:val="28"/>
                <w:szCs w:val="28"/>
                <w:lang w:val="en-US"/>
              </w:rPr>
              <w:t>PASS</w:t>
            </w:r>
          </w:p>
        </w:tc>
      </w:tr>
      <w:tr w:rsidR="00E16E38" w:rsidRPr="007C2567" w:rsidTr="00E61BC8">
        <w:tc>
          <w:tcPr>
            <w:tcW w:w="4306" w:type="dxa"/>
            <w:gridSpan w:val="4"/>
            <w:shd w:val="clear" w:color="auto" w:fill="A6A6A6"/>
          </w:tcPr>
          <w:p w:rsidR="00E16E38" w:rsidRPr="007C2567" w:rsidRDefault="00E16E38" w:rsidP="00E61BC8">
            <w:pPr>
              <w:spacing w:after="0"/>
              <w:rPr>
                <w:sz w:val="14"/>
                <w:szCs w:val="14"/>
              </w:rPr>
            </w:pPr>
            <w:r w:rsidRPr="007C2567">
              <w:rPr>
                <w:b/>
                <w:sz w:val="14"/>
                <w:szCs w:val="14"/>
                <w:lang w:val="en-US"/>
              </w:rPr>
              <w:t xml:space="preserve">Versions </w:t>
            </w:r>
          </w:p>
        </w:tc>
        <w:tc>
          <w:tcPr>
            <w:tcW w:w="4307" w:type="dxa"/>
            <w:gridSpan w:val="4"/>
            <w:shd w:val="clear" w:color="auto" w:fill="A6A6A6"/>
          </w:tcPr>
          <w:p w:rsidR="00E16E38" w:rsidRPr="007C2567" w:rsidRDefault="00E16E38" w:rsidP="00E61BC8">
            <w:pPr>
              <w:spacing w:after="0"/>
              <w:rPr>
                <w:sz w:val="14"/>
                <w:szCs w:val="14"/>
              </w:rPr>
            </w:pPr>
            <w:r w:rsidRPr="007C2567">
              <w:rPr>
                <w:sz w:val="14"/>
                <w:szCs w:val="14"/>
              </w:rPr>
              <w:t>Execution info</w:t>
            </w:r>
          </w:p>
        </w:tc>
      </w:tr>
      <w:tr w:rsidR="00E16E38" w:rsidRPr="007C2567" w:rsidTr="00E61BC8">
        <w:trPr>
          <w:trHeight w:val="457"/>
        </w:trPr>
        <w:tc>
          <w:tcPr>
            <w:tcW w:w="4306" w:type="dxa"/>
            <w:gridSpan w:val="4"/>
            <w:shd w:val="clear" w:color="auto" w:fill="FFFFFF" w:themeFill="background1"/>
          </w:tcPr>
          <w:p w:rsidR="00E16E38" w:rsidRPr="007C2567" w:rsidRDefault="00E16E38" w:rsidP="00E61BC8">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E16E38" w:rsidRPr="007C2567" w:rsidRDefault="00E16E38" w:rsidP="00E61BC8">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E16E38" w:rsidRPr="007C2567" w:rsidRDefault="00E16E38" w:rsidP="00E61BC8">
            <w:pPr>
              <w:spacing w:after="0"/>
              <w:rPr>
                <w:color w:val="548DD4"/>
                <w:sz w:val="16"/>
                <w:szCs w:val="16"/>
                <w:lang w:val="en-US"/>
              </w:rPr>
            </w:pPr>
            <w:r w:rsidRPr="007C2567">
              <w:rPr>
                <w:color w:val="548DD4"/>
                <w:sz w:val="16"/>
                <w:szCs w:val="16"/>
                <w:lang w:val="en-US"/>
              </w:rPr>
              <w:t>Tool1 version:</w:t>
            </w:r>
          </w:p>
          <w:p w:rsidR="00E16E38" w:rsidRPr="007C2567" w:rsidRDefault="00E16E38" w:rsidP="00E61BC8">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E16E38" w:rsidRPr="00C669E1" w:rsidRDefault="00E16E38" w:rsidP="00E61BC8">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E16E38" w:rsidRPr="007C2567" w:rsidRDefault="00E16E38" w:rsidP="00E61BC8">
            <w:pPr>
              <w:spacing w:after="0"/>
              <w:rPr>
                <w:color w:val="548DD4"/>
                <w:sz w:val="16"/>
                <w:szCs w:val="16"/>
                <w:lang w:val="en-US"/>
              </w:rPr>
            </w:pPr>
            <w:r w:rsidRPr="007C2567">
              <w:rPr>
                <w:color w:val="548DD4"/>
                <w:sz w:val="16"/>
                <w:szCs w:val="16"/>
                <w:lang w:val="en-US"/>
              </w:rPr>
              <w:t>User: no authentication for V1</w:t>
            </w:r>
          </w:p>
          <w:p w:rsidR="00E16E38" w:rsidRPr="007C2567" w:rsidRDefault="00E16E38" w:rsidP="00E61BC8">
            <w:pPr>
              <w:spacing w:after="0"/>
              <w:rPr>
                <w:color w:val="548DD4"/>
                <w:sz w:val="16"/>
                <w:szCs w:val="16"/>
                <w:lang w:val="en-US"/>
              </w:rPr>
            </w:pPr>
            <w:r w:rsidRPr="007C2567">
              <w:rPr>
                <w:color w:val="548DD4"/>
                <w:sz w:val="16"/>
                <w:szCs w:val="16"/>
                <w:lang w:val="en-US"/>
              </w:rPr>
              <w:t>Hostname: localhost (nodejs server)</w:t>
            </w:r>
          </w:p>
          <w:p w:rsidR="00E16E38" w:rsidRPr="007C2567" w:rsidRDefault="00E16E38" w:rsidP="00E61BC8">
            <w:pPr>
              <w:spacing w:after="0"/>
              <w:rPr>
                <w:b/>
                <w:sz w:val="14"/>
                <w:szCs w:val="14"/>
              </w:rPr>
            </w:pPr>
            <w:r w:rsidRPr="007C2567">
              <w:rPr>
                <w:color w:val="548DD4"/>
                <w:sz w:val="16"/>
                <w:szCs w:val="16"/>
                <w:lang w:val="en-US"/>
              </w:rPr>
              <w:t>Chrome/FireFox/IE9</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Paths</w:t>
            </w:r>
          </w:p>
        </w:tc>
      </w:tr>
      <w:tr w:rsidR="00E16E38" w:rsidRPr="007C2567" w:rsidTr="00E61BC8">
        <w:tc>
          <w:tcPr>
            <w:tcW w:w="8613" w:type="dxa"/>
            <w:gridSpan w:val="8"/>
            <w:shd w:val="clear" w:color="auto" w:fill="auto"/>
          </w:tcPr>
          <w:p w:rsidR="00E16E38" w:rsidRPr="007C2567" w:rsidRDefault="00E16E38" w:rsidP="00E61BC8">
            <w:pPr>
              <w:spacing w:after="0"/>
              <w:rPr>
                <w:color w:val="548DD4"/>
                <w:sz w:val="16"/>
                <w:szCs w:val="16"/>
                <w:lang w:val="en-US"/>
              </w:rPr>
            </w:pPr>
            <w:r w:rsidRPr="007C2567">
              <w:rPr>
                <w:color w:val="548DD4"/>
                <w:sz w:val="16"/>
                <w:szCs w:val="16"/>
                <w:lang w:val="en-US"/>
              </w:rPr>
              <w:t>Input path:</w:t>
            </w:r>
          </w:p>
          <w:p w:rsidR="00E16E38" w:rsidRPr="007C2567" w:rsidRDefault="00E16E38" w:rsidP="00E61BC8">
            <w:pPr>
              <w:spacing w:after="0"/>
              <w:rPr>
                <w:color w:val="548DD4"/>
                <w:sz w:val="16"/>
                <w:szCs w:val="16"/>
                <w:lang w:val="en-US"/>
              </w:rPr>
            </w:pPr>
            <w:r w:rsidRPr="007C2567">
              <w:rPr>
                <w:color w:val="548DD4"/>
                <w:sz w:val="16"/>
                <w:szCs w:val="16"/>
                <w:lang w:val="en-US"/>
              </w:rPr>
              <w:t>Output path:</w:t>
            </w:r>
          </w:p>
        </w:tc>
      </w:tr>
      <w:tr w:rsidR="00E16E38" w:rsidRPr="007C2567" w:rsidTr="00E61BC8">
        <w:tc>
          <w:tcPr>
            <w:tcW w:w="8613" w:type="dxa"/>
            <w:gridSpan w:val="8"/>
            <w:shd w:val="clear" w:color="auto" w:fill="A6A6A6"/>
          </w:tcPr>
          <w:p w:rsidR="00E16E38" w:rsidRPr="007C2567" w:rsidRDefault="00E16E38" w:rsidP="00E61BC8">
            <w:pPr>
              <w:spacing w:after="0"/>
              <w:rPr>
                <w:sz w:val="14"/>
                <w:szCs w:val="14"/>
              </w:rPr>
            </w:pPr>
            <w:r w:rsidRPr="007C2567">
              <w:rPr>
                <w:b/>
                <w:sz w:val="14"/>
                <w:szCs w:val="14"/>
              </w:rPr>
              <w:t>Evidences</w:t>
            </w:r>
          </w:p>
        </w:tc>
      </w:tr>
      <w:tr w:rsidR="00E16E38" w:rsidRPr="007C2567" w:rsidTr="00E61BC8">
        <w:tc>
          <w:tcPr>
            <w:tcW w:w="8613" w:type="dxa"/>
            <w:gridSpan w:val="8"/>
            <w:shd w:val="clear" w:color="auto" w:fill="auto"/>
          </w:tcPr>
          <w:p w:rsidR="000448E9" w:rsidRDefault="007F2C95" w:rsidP="007F2C95">
            <w:pPr>
              <w:spacing w:after="0"/>
            </w:pPr>
            <w:r>
              <w:t>Screenshot for PFC-0253</w:t>
            </w:r>
          </w:p>
          <w:p w:rsidR="007F2C95" w:rsidRPr="007C2567" w:rsidRDefault="007F2C95" w:rsidP="007F2C95">
            <w:pPr>
              <w:spacing w:after="0"/>
              <w:rPr>
                <w:color w:val="548DD4"/>
                <w:sz w:val="16"/>
                <w:szCs w:val="16"/>
                <w:lang w:val="en-US"/>
              </w:rPr>
            </w:pPr>
          </w:p>
        </w:tc>
      </w:tr>
      <w:tr w:rsidR="00E16E38" w:rsidRPr="0056181B" w:rsidTr="007F2C95">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Pr="00544FC8" w:rsidRDefault="00E16E38" w:rsidP="00E61BC8">
            <w:pPr>
              <w:spacing w:after="0"/>
              <w:jc w:val="center"/>
              <w:rPr>
                <w:i/>
                <w:sz w:val="14"/>
                <w:szCs w:val="14"/>
              </w:rPr>
            </w:pPr>
            <w:r w:rsidRPr="003C0A28">
              <w:rPr>
                <w:rFonts w:cstheme="minorHAnsi"/>
                <w:i/>
                <w:sz w:val="14"/>
                <w:szCs w:val="14"/>
              </w:rPr>
              <w:t>Step-10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057FF1" w:rsidRDefault="00E16E38" w:rsidP="00E61BC8">
            <w:pPr>
              <w:spacing w:after="0"/>
            </w:pPr>
            <w:r>
              <w:t>Launch the application with the choosen browser</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135F0F" w:rsidRDefault="00E16E38" w:rsidP="00E61BC8">
            <w:pPr>
              <w:spacing w:after="0"/>
            </w:pPr>
            <w:r>
              <w:t>The web client is launched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56181B" w:rsidRDefault="00E16E38" w:rsidP="00E61BC8">
            <w:pPr>
              <w:spacing w:after="0"/>
              <w:jc w:val="center"/>
              <w:rPr>
                <w:i/>
                <w:sz w:val="14"/>
                <w:szCs w:val="14"/>
              </w:rPr>
            </w:pPr>
          </w:p>
        </w:tc>
      </w:tr>
      <w:tr w:rsidR="00E16E38" w:rsidRPr="00732447" w:rsidTr="007F2C95">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Step-2</w:t>
            </w:r>
            <w:r w:rsidRPr="005D1206">
              <w:rPr>
                <w:i/>
                <w:sz w:val="14"/>
                <w:szCs w:val="14"/>
              </w:rPr>
              <w:t>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 xml:space="preserve">Click on the “Datasets” button on the toolbar </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52026E" w:rsidRDefault="00E16E38" w:rsidP="00E61BC8">
            <w:pPr>
              <w:spacing w:after="0"/>
            </w:pPr>
            <w:r>
              <w:t xml:space="preserve">The datasets selection widget is displayed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Pr="009B26D3" w:rsidRDefault="00E16E38" w:rsidP="00E61BC8">
            <w:pPr>
              <w:spacing w:after="0"/>
              <w:jc w:val="center"/>
              <w:rPr>
                <w:i/>
                <w:sz w:val="14"/>
                <w:szCs w:val="14"/>
                <w:lang w:val="en-GB"/>
              </w:rPr>
            </w:pPr>
          </w:p>
        </w:tc>
      </w:tr>
      <w:tr w:rsidR="00E16E38" w:rsidRPr="004E5884" w:rsidTr="007F2C95">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Step-30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 xml:space="preserve">Click on the dataset ítem in the list to select a dataset. </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Pr="00135F0F" w:rsidRDefault="00E16E38" w:rsidP="00E61BC8">
            <w:pPr>
              <w:spacing w:after="0"/>
            </w:pPr>
            <w:r>
              <w:t xml:space="preserve">The dataset is selected. Its identifier is displayed in the bottom of the map.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Default="00E16E38" w:rsidP="00E61BC8">
            <w:pPr>
              <w:spacing w:after="0"/>
              <w:jc w:val="center"/>
              <w:rPr>
                <w:rFonts w:cstheme="minorHAnsi"/>
                <w:i/>
                <w:sz w:val="14"/>
                <w:szCs w:val="14"/>
              </w:rPr>
            </w:pPr>
          </w:p>
        </w:tc>
      </w:tr>
      <w:tr w:rsidR="00E16E38" w:rsidRPr="0056181B" w:rsidTr="007F2C95">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Step-40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rPr>
            </w:pPr>
            <w:r>
              <w:t>Click on ‘My Account’ menu</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t>The ‘Download Managers’, ‘Data Access Requests’, ‘Inquiries’ and ‘User Preferences’ tabs are displayed.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Default="00E16E38" w:rsidP="00E61BC8">
            <w:pPr>
              <w:spacing w:after="0"/>
              <w:jc w:val="center"/>
              <w:rPr>
                <w:rFonts w:cstheme="minorHAnsi"/>
                <w:i/>
                <w:sz w:val="14"/>
                <w:szCs w:val="14"/>
              </w:rPr>
            </w:pPr>
          </w:p>
        </w:tc>
      </w:tr>
      <w:tr w:rsidR="00E16E38" w:rsidRPr="0056181B" w:rsidTr="007F2C95">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Step-50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rPr>
            </w:pPr>
            <w:r>
              <w:t>Click on the ‘User Preferences’ tab</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rPr>
                <w:rFonts w:cstheme="minorHAnsi"/>
                <w:lang w:val="en-GB"/>
              </w:rPr>
            </w:pPr>
            <w:r>
              <w:t xml:space="preserve">The list of selected preferences is displayed and the dataset which has been selected is displayed.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Default="00E16E38" w:rsidP="00E61BC8">
            <w:pPr>
              <w:spacing w:after="0"/>
              <w:jc w:val="center"/>
              <w:rPr>
                <w:rFonts w:cstheme="minorHAnsi"/>
                <w:i/>
                <w:sz w:val="14"/>
                <w:szCs w:val="14"/>
              </w:rPr>
            </w:pPr>
            <w:r>
              <w:rPr>
                <w:rFonts w:cstheme="minorHAnsi"/>
                <w:i/>
                <w:sz w:val="14"/>
                <w:szCs w:val="14"/>
              </w:rPr>
              <w:t>NGEO-WEBC-PFC-0250</w:t>
            </w:r>
          </w:p>
        </w:tc>
      </w:tr>
      <w:tr w:rsidR="00E16E38" w:rsidRPr="0056181B" w:rsidTr="007F2C95">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Step-60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Click on ‘Data Services Area’ menu</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The datasets selection widget is displayed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Default="00E16E38" w:rsidP="00E61BC8">
            <w:pPr>
              <w:spacing w:after="0"/>
              <w:jc w:val="center"/>
              <w:rPr>
                <w:rFonts w:cstheme="minorHAnsi"/>
                <w:i/>
                <w:sz w:val="14"/>
                <w:szCs w:val="14"/>
              </w:rPr>
            </w:pPr>
          </w:p>
        </w:tc>
      </w:tr>
      <w:tr w:rsidR="00E16E38" w:rsidRPr="0056181B" w:rsidTr="007F2C95">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Step-70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Click on the “Background” button on the toolbar</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The list of background layers is displayed, the first one is selected by default.</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Default="00E16E38" w:rsidP="00E61BC8">
            <w:pPr>
              <w:spacing w:after="0"/>
              <w:jc w:val="center"/>
              <w:rPr>
                <w:rFonts w:cstheme="minorHAnsi"/>
                <w:i/>
                <w:sz w:val="14"/>
                <w:szCs w:val="14"/>
              </w:rPr>
            </w:pPr>
          </w:p>
        </w:tc>
      </w:tr>
      <w:tr w:rsidR="00E16E38" w:rsidRPr="0056181B" w:rsidTr="007F2C95">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Step-80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Check the checkbox of a background layer different of the default one.</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The map background layer is updated.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Default="00E16E38" w:rsidP="00E61BC8">
            <w:pPr>
              <w:spacing w:after="0"/>
              <w:jc w:val="center"/>
              <w:rPr>
                <w:rFonts w:cstheme="minorHAnsi"/>
                <w:i/>
                <w:sz w:val="14"/>
                <w:szCs w:val="14"/>
              </w:rPr>
            </w:pPr>
          </w:p>
        </w:tc>
      </w:tr>
      <w:tr w:rsidR="00E16E38" w:rsidRPr="0056181B" w:rsidTr="007F2C95">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Step-90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Click on the ‘My Account’ menu</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 xml:space="preserve">The ‘User Preferences’ tab is displayed. The list of selected preferences is displayed and the background layer which has been selected is </w:t>
            </w:r>
            <w:r>
              <w:lastRenderedPageBreak/>
              <w:t xml:space="preserve">displayed.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Default="00E16E38" w:rsidP="00E61BC8">
            <w:pPr>
              <w:spacing w:after="0"/>
              <w:jc w:val="center"/>
              <w:rPr>
                <w:rFonts w:cstheme="minorHAnsi"/>
                <w:i/>
                <w:sz w:val="14"/>
                <w:szCs w:val="14"/>
              </w:rPr>
            </w:pPr>
            <w:r>
              <w:rPr>
                <w:rFonts w:cstheme="minorHAnsi"/>
                <w:i/>
                <w:sz w:val="14"/>
                <w:szCs w:val="14"/>
              </w:rPr>
              <w:lastRenderedPageBreak/>
              <w:t>NGEO-WEBC-PFC-0251</w:t>
            </w:r>
          </w:p>
        </w:tc>
      </w:tr>
      <w:tr w:rsidR="00E16E38" w:rsidRPr="0056181B" w:rsidTr="007F2C95">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lastRenderedPageBreak/>
              <w:t>Step-100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Launch the application in a new window or tab of the same used browser.</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The application is launched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Default="00E16E38" w:rsidP="00E61BC8">
            <w:pPr>
              <w:spacing w:after="0"/>
              <w:jc w:val="center"/>
              <w:rPr>
                <w:rFonts w:cstheme="minorHAnsi"/>
                <w:i/>
                <w:sz w:val="14"/>
                <w:szCs w:val="14"/>
              </w:rPr>
            </w:pPr>
          </w:p>
        </w:tc>
      </w:tr>
      <w:tr w:rsidR="00E16E38" w:rsidRPr="0056181B" w:rsidTr="007F2C95">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Step-110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Open the dataset selection widget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The last selected dataset is selected.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Default="00E16E38" w:rsidP="00E61BC8">
            <w:pPr>
              <w:spacing w:after="0"/>
              <w:jc w:val="center"/>
              <w:rPr>
                <w:rFonts w:cstheme="minorHAnsi"/>
                <w:i/>
                <w:sz w:val="14"/>
                <w:szCs w:val="14"/>
              </w:rPr>
            </w:pPr>
            <w:r>
              <w:rPr>
                <w:rFonts w:cstheme="minorHAnsi"/>
                <w:i/>
                <w:sz w:val="14"/>
                <w:szCs w:val="14"/>
              </w:rPr>
              <w:t>NGEO-WEBC-PFC-0253</w:t>
            </w:r>
          </w:p>
        </w:tc>
      </w:tr>
      <w:tr w:rsidR="00E16E38" w:rsidRPr="0056181B" w:rsidTr="007F2C95">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sidRPr="0085035D">
              <w:rPr>
                <w:i/>
                <w:sz w:val="14"/>
                <w:szCs w:val="14"/>
              </w:rPr>
              <w:t>Step-120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Open the backgound selection widget</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The last selected backgound layer is selected</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Default="00E16E38" w:rsidP="00E61BC8">
            <w:pPr>
              <w:spacing w:after="0"/>
              <w:jc w:val="center"/>
              <w:rPr>
                <w:rFonts w:cstheme="minorHAnsi"/>
                <w:i/>
                <w:sz w:val="14"/>
                <w:szCs w:val="14"/>
              </w:rPr>
            </w:pPr>
            <w:r>
              <w:rPr>
                <w:rFonts w:cstheme="minorHAnsi"/>
                <w:i/>
                <w:sz w:val="14"/>
                <w:szCs w:val="14"/>
              </w:rPr>
              <w:t>NGEO-WEBC-PFC-0253</w:t>
            </w:r>
          </w:p>
        </w:tc>
      </w:tr>
      <w:tr w:rsidR="00E16E38" w:rsidRPr="0056181B" w:rsidTr="007F2C95">
        <w:tc>
          <w:tcPr>
            <w:tcW w:w="865" w:type="dxa"/>
            <w:tcBorders>
              <w:top w:val="single" w:sz="6" w:space="0" w:color="auto"/>
              <w:left w:val="single" w:sz="2" w:space="0" w:color="auto"/>
              <w:bottom w:val="single" w:sz="6" w:space="0" w:color="auto"/>
              <w:right w:val="single" w:sz="6" w:space="0" w:color="auto"/>
            </w:tcBorders>
            <w:shd w:val="clear" w:color="auto" w:fill="FFFFFF" w:themeFill="background1"/>
            <w:vAlign w:val="center"/>
          </w:tcPr>
          <w:p w:rsidR="00E16E38" w:rsidRDefault="00E16E38" w:rsidP="00E61BC8">
            <w:pPr>
              <w:spacing w:after="0"/>
              <w:jc w:val="center"/>
              <w:rPr>
                <w:i/>
                <w:sz w:val="14"/>
                <w:szCs w:val="14"/>
              </w:rPr>
            </w:pPr>
            <w:r>
              <w:rPr>
                <w:i/>
                <w:sz w:val="14"/>
                <w:szCs w:val="14"/>
              </w:rPr>
              <w:t>Step-130</w:t>
            </w:r>
          </w:p>
        </w:tc>
        <w:tc>
          <w:tcPr>
            <w:tcW w:w="3499" w:type="dxa"/>
            <w:gridSpan w:val="4"/>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Click on the ‘My Account’ menu and Click on the ‘User Preferences’ tab</w:t>
            </w:r>
          </w:p>
        </w:tc>
        <w:tc>
          <w:tcPr>
            <w:tcW w:w="2690" w:type="dxa"/>
            <w:gridSpan w:val="2"/>
            <w:tcBorders>
              <w:top w:val="single" w:sz="6" w:space="0" w:color="auto"/>
              <w:left w:val="single" w:sz="6" w:space="0" w:color="auto"/>
              <w:bottom w:val="single" w:sz="6" w:space="0" w:color="auto"/>
              <w:right w:val="single" w:sz="6" w:space="0" w:color="auto"/>
            </w:tcBorders>
            <w:shd w:val="clear" w:color="auto" w:fill="FFFFFF" w:themeFill="background1"/>
            <w:vAlign w:val="center"/>
          </w:tcPr>
          <w:p w:rsidR="00E16E38" w:rsidRDefault="00E16E38" w:rsidP="00E61BC8">
            <w:pPr>
              <w:spacing w:after="0"/>
            </w:pPr>
            <w:r>
              <w:t xml:space="preserve">The list of the last selected preferences is displayed </w:t>
            </w:r>
          </w:p>
        </w:tc>
        <w:tc>
          <w:tcPr>
            <w:tcW w:w="1559" w:type="dxa"/>
            <w:tcBorders>
              <w:top w:val="single" w:sz="6" w:space="0" w:color="auto"/>
              <w:left w:val="single" w:sz="6" w:space="0" w:color="auto"/>
              <w:bottom w:val="single" w:sz="6" w:space="0" w:color="auto"/>
              <w:right w:val="single" w:sz="2" w:space="0" w:color="auto"/>
            </w:tcBorders>
            <w:shd w:val="clear" w:color="auto" w:fill="auto"/>
            <w:vAlign w:val="center"/>
          </w:tcPr>
          <w:p w:rsidR="00E16E38" w:rsidRDefault="00E16E38" w:rsidP="00E61BC8">
            <w:pPr>
              <w:spacing w:after="0"/>
              <w:jc w:val="center"/>
              <w:rPr>
                <w:rFonts w:cstheme="minorHAnsi"/>
                <w:i/>
                <w:sz w:val="14"/>
                <w:szCs w:val="14"/>
              </w:rPr>
            </w:pPr>
            <w:r>
              <w:rPr>
                <w:rFonts w:cstheme="minorHAnsi"/>
                <w:i/>
                <w:sz w:val="14"/>
                <w:szCs w:val="14"/>
              </w:rPr>
              <w:t>NGEO-WEBC-PFC-0253</w:t>
            </w:r>
          </w:p>
        </w:tc>
      </w:tr>
    </w:tbl>
    <w:p w:rsidR="00047B9A" w:rsidRDefault="00047B9A" w:rsidP="00E16E38">
      <w:pPr>
        <w:rPr>
          <w:rFonts w:ascii="Verdana" w:eastAsia="Times New Roman" w:hAnsi="Verdana" w:cs="Times New Roman"/>
          <w:caps/>
          <w:sz w:val="26"/>
          <w:szCs w:val="20"/>
          <w:lang w:val="en-US"/>
        </w:rPr>
      </w:pPr>
    </w:p>
    <w:p w:rsidR="00047B9A" w:rsidRDefault="00047B9A">
      <w:pPr>
        <w:rPr>
          <w:rFonts w:ascii="Verdana" w:eastAsia="Times New Roman" w:hAnsi="Verdana" w:cs="Times New Roman"/>
          <w:caps/>
          <w:sz w:val="26"/>
          <w:szCs w:val="20"/>
          <w:lang w:val="en-US"/>
        </w:rPr>
      </w:pPr>
      <w:r>
        <w:rPr>
          <w:rFonts w:ascii="Verdana" w:eastAsia="Times New Roman" w:hAnsi="Verdana" w:cs="Times New Roman"/>
          <w:caps/>
          <w:sz w:val="26"/>
          <w:szCs w:val="20"/>
          <w:lang w:val="en-US"/>
        </w:rPr>
        <w:br w:type="page"/>
      </w:r>
    </w:p>
    <w:p w:rsidR="00047B9A" w:rsidRDefault="00047B9A" w:rsidP="00047B9A">
      <w:pPr>
        <w:pStyle w:val="Heading3"/>
      </w:pPr>
      <w:bookmarkStart w:id="116" w:name="_Toc352169218"/>
      <w:r>
        <w:lastRenderedPageBreak/>
        <w:t>NGEO-WEBC-VTP-0260</w:t>
      </w:r>
      <w:bookmarkEnd w:id="116"/>
    </w:p>
    <w:p w:rsidR="00B21321" w:rsidRPr="00B53DD8" w:rsidRDefault="00B21321" w:rsidP="00B21321">
      <w:pPr>
        <w:rPr>
          <w:b/>
          <w:color w:val="FF0000"/>
          <w:lang w:val="en-US"/>
        </w:rPr>
      </w:pPr>
    </w:p>
    <w:tbl>
      <w:tblPr>
        <w:tblpPr w:leftFromText="141" w:rightFromText="141" w:vertAnchor="text" w:tblpY="1"/>
        <w:tblOverlap w:val="never"/>
        <w:tblW w:w="4500" w:type="pct"/>
        <w:tblBorders>
          <w:top w:val="single" w:sz="2" w:space="0" w:color="auto"/>
          <w:left w:val="single" w:sz="2" w:space="0" w:color="auto"/>
          <w:bottom w:val="single" w:sz="6" w:space="0" w:color="auto"/>
          <w:right w:val="single" w:sz="2" w:space="0" w:color="auto"/>
          <w:insideH w:val="single" w:sz="6" w:space="0" w:color="auto"/>
          <w:insideV w:val="single" w:sz="6" w:space="0" w:color="auto"/>
        </w:tblBorders>
        <w:tblLayout w:type="fixed"/>
        <w:tblLook w:val="04A0" w:firstRow="1" w:lastRow="0" w:firstColumn="1" w:lastColumn="0" w:noHBand="0" w:noVBand="1"/>
      </w:tblPr>
      <w:tblGrid>
        <w:gridCol w:w="865"/>
        <w:gridCol w:w="742"/>
        <w:gridCol w:w="1903"/>
        <w:gridCol w:w="796"/>
        <w:gridCol w:w="58"/>
        <w:gridCol w:w="280"/>
        <w:gridCol w:w="2410"/>
        <w:gridCol w:w="1559"/>
      </w:tblGrid>
      <w:tr w:rsidR="00047B9A" w:rsidRPr="007C2567" w:rsidTr="00B21321">
        <w:tc>
          <w:tcPr>
            <w:tcW w:w="8613" w:type="dxa"/>
            <w:gridSpan w:val="8"/>
            <w:shd w:val="clear" w:color="auto" w:fill="548DD4" w:themeFill="text2" w:themeFillTint="99"/>
          </w:tcPr>
          <w:p w:rsidR="00047B9A" w:rsidRPr="007C2567" w:rsidRDefault="00047B9A" w:rsidP="0076254B">
            <w:pPr>
              <w:spacing w:after="0"/>
              <w:jc w:val="center"/>
              <w:rPr>
                <w:b/>
                <w:color w:val="FFFFFF"/>
                <w:szCs w:val="18"/>
                <w:lang w:val="en-US"/>
              </w:rPr>
            </w:pPr>
            <w:r w:rsidRPr="007C2567">
              <w:rPr>
                <w:b/>
                <w:color w:val="FFFFFF"/>
                <w:szCs w:val="18"/>
                <w:lang w:val="en-US"/>
              </w:rPr>
              <w:t>NGEO VALIDATION TEST  RESULT</w:t>
            </w:r>
          </w:p>
        </w:tc>
      </w:tr>
      <w:tr w:rsidR="00047B9A" w:rsidRPr="007C2567" w:rsidTr="00B21321">
        <w:tc>
          <w:tcPr>
            <w:tcW w:w="1607" w:type="dxa"/>
            <w:gridSpan w:val="2"/>
            <w:shd w:val="clear" w:color="auto" w:fill="548DD4" w:themeFill="text2" w:themeFillTint="99"/>
          </w:tcPr>
          <w:p w:rsidR="00047B9A" w:rsidRPr="007C2567" w:rsidRDefault="00047B9A" w:rsidP="0076254B">
            <w:pPr>
              <w:spacing w:after="0"/>
              <w:jc w:val="center"/>
              <w:rPr>
                <w:b/>
                <w:color w:val="FFFFFF"/>
                <w:sz w:val="14"/>
                <w:szCs w:val="14"/>
              </w:rPr>
            </w:pPr>
            <w:r w:rsidRPr="007C2567">
              <w:rPr>
                <w:b/>
                <w:color w:val="FFFFFF"/>
                <w:sz w:val="14"/>
                <w:szCs w:val="14"/>
              </w:rPr>
              <w:t>Test Identifier</w:t>
            </w:r>
          </w:p>
        </w:tc>
        <w:tc>
          <w:tcPr>
            <w:tcW w:w="1903" w:type="dxa"/>
            <w:shd w:val="clear" w:color="auto" w:fill="auto"/>
          </w:tcPr>
          <w:p w:rsidR="00047B9A" w:rsidRPr="007C2567" w:rsidRDefault="00047B9A" w:rsidP="0076254B">
            <w:pPr>
              <w:spacing w:after="0"/>
              <w:rPr>
                <w:color w:val="548DD4"/>
                <w:sz w:val="16"/>
                <w:szCs w:val="16"/>
              </w:rPr>
            </w:pPr>
            <w:r>
              <w:rPr>
                <w:color w:val="548DD4"/>
                <w:sz w:val="16"/>
                <w:szCs w:val="16"/>
              </w:rPr>
              <w:t>NGEO-CTRL-VTP-0260</w:t>
            </w:r>
          </w:p>
        </w:tc>
        <w:tc>
          <w:tcPr>
            <w:tcW w:w="1134" w:type="dxa"/>
            <w:gridSpan w:val="3"/>
            <w:shd w:val="clear" w:color="auto" w:fill="548DD4" w:themeFill="text2" w:themeFillTint="99"/>
          </w:tcPr>
          <w:p w:rsidR="00047B9A" w:rsidRPr="007C2567" w:rsidRDefault="00047B9A" w:rsidP="0076254B">
            <w:pPr>
              <w:spacing w:after="0"/>
              <w:jc w:val="center"/>
              <w:rPr>
                <w:b/>
                <w:color w:val="FFFFFF"/>
                <w:sz w:val="14"/>
                <w:szCs w:val="14"/>
              </w:rPr>
            </w:pPr>
            <w:r w:rsidRPr="007C2567">
              <w:rPr>
                <w:b/>
                <w:color w:val="FFFFFF"/>
                <w:sz w:val="14"/>
                <w:szCs w:val="14"/>
              </w:rPr>
              <w:t>Test Title</w:t>
            </w:r>
          </w:p>
        </w:tc>
        <w:tc>
          <w:tcPr>
            <w:tcW w:w="3969" w:type="dxa"/>
            <w:gridSpan w:val="2"/>
            <w:shd w:val="clear" w:color="auto" w:fill="auto"/>
          </w:tcPr>
          <w:p w:rsidR="00047B9A" w:rsidRPr="007C2567" w:rsidRDefault="00047B9A" w:rsidP="0076254B">
            <w:pPr>
              <w:spacing w:after="0"/>
              <w:rPr>
                <w:color w:val="548DD4"/>
                <w:sz w:val="16"/>
                <w:szCs w:val="16"/>
                <w:lang w:val="en-US"/>
              </w:rPr>
            </w:pPr>
            <w:r>
              <w:rPr>
                <w:i/>
                <w:color w:val="548DD4"/>
                <w:sz w:val="16"/>
                <w:szCs w:val="16"/>
                <w:u w:val="single"/>
              </w:rPr>
              <w:t>Inquiries</w:t>
            </w:r>
          </w:p>
        </w:tc>
      </w:tr>
      <w:tr w:rsidR="00047B9A" w:rsidRPr="007C2567" w:rsidTr="00B21321">
        <w:tc>
          <w:tcPr>
            <w:tcW w:w="8613" w:type="dxa"/>
            <w:gridSpan w:val="8"/>
            <w:shd w:val="clear" w:color="auto" w:fill="A6A6A6"/>
          </w:tcPr>
          <w:p w:rsidR="00047B9A" w:rsidRPr="007C2567" w:rsidRDefault="00047B9A" w:rsidP="0076254B">
            <w:pPr>
              <w:spacing w:after="0"/>
              <w:rPr>
                <w:sz w:val="14"/>
                <w:szCs w:val="14"/>
              </w:rPr>
            </w:pPr>
            <w:r w:rsidRPr="007C2567">
              <w:rPr>
                <w:b/>
                <w:sz w:val="14"/>
                <w:szCs w:val="14"/>
              </w:rPr>
              <w:t>Result</w:t>
            </w:r>
          </w:p>
        </w:tc>
      </w:tr>
      <w:tr w:rsidR="00047B9A" w:rsidRPr="007C2567" w:rsidTr="00B21321">
        <w:tc>
          <w:tcPr>
            <w:tcW w:w="8613" w:type="dxa"/>
            <w:gridSpan w:val="8"/>
            <w:shd w:val="clear" w:color="auto" w:fill="47F62A"/>
          </w:tcPr>
          <w:p w:rsidR="00047B9A" w:rsidRPr="007C2567" w:rsidRDefault="00047B9A" w:rsidP="0076254B">
            <w:pPr>
              <w:spacing w:after="0"/>
              <w:jc w:val="center"/>
              <w:rPr>
                <w:b/>
                <w:color w:val="548DD4"/>
                <w:sz w:val="28"/>
                <w:szCs w:val="28"/>
                <w:lang w:val="en-US"/>
              </w:rPr>
            </w:pPr>
            <w:r w:rsidRPr="007C2567">
              <w:rPr>
                <w:b/>
                <w:sz w:val="28"/>
                <w:szCs w:val="28"/>
                <w:lang w:val="en-US"/>
              </w:rPr>
              <w:t>PASS</w:t>
            </w:r>
          </w:p>
        </w:tc>
      </w:tr>
      <w:tr w:rsidR="00047B9A" w:rsidRPr="007C2567" w:rsidTr="00B21321">
        <w:tc>
          <w:tcPr>
            <w:tcW w:w="4306" w:type="dxa"/>
            <w:gridSpan w:val="4"/>
            <w:shd w:val="clear" w:color="auto" w:fill="A6A6A6"/>
          </w:tcPr>
          <w:p w:rsidR="00047B9A" w:rsidRPr="007C2567" w:rsidRDefault="00047B9A" w:rsidP="0076254B">
            <w:pPr>
              <w:spacing w:after="0"/>
              <w:rPr>
                <w:sz w:val="14"/>
                <w:szCs w:val="14"/>
              </w:rPr>
            </w:pPr>
            <w:r w:rsidRPr="007C2567">
              <w:rPr>
                <w:b/>
                <w:sz w:val="14"/>
                <w:szCs w:val="14"/>
                <w:lang w:val="en-US"/>
              </w:rPr>
              <w:t xml:space="preserve">Versions </w:t>
            </w:r>
          </w:p>
        </w:tc>
        <w:tc>
          <w:tcPr>
            <w:tcW w:w="4307" w:type="dxa"/>
            <w:gridSpan w:val="4"/>
            <w:shd w:val="clear" w:color="auto" w:fill="A6A6A6"/>
          </w:tcPr>
          <w:p w:rsidR="00047B9A" w:rsidRPr="007C2567" w:rsidRDefault="00047B9A" w:rsidP="0076254B">
            <w:pPr>
              <w:spacing w:after="0"/>
              <w:rPr>
                <w:sz w:val="14"/>
                <w:szCs w:val="14"/>
              </w:rPr>
            </w:pPr>
            <w:r w:rsidRPr="007C2567">
              <w:rPr>
                <w:sz w:val="14"/>
                <w:szCs w:val="14"/>
              </w:rPr>
              <w:t>Execution info</w:t>
            </w:r>
          </w:p>
        </w:tc>
      </w:tr>
      <w:tr w:rsidR="00047B9A" w:rsidRPr="007C2567" w:rsidTr="00B21321">
        <w:trPr>
          <w:trHeight w:val="457"/>
        </w:trPr>
        <w:tc>
          <w:tcPr>
            <w:tcW w:w="4306" w:type="dxa"/>
            <w:gridSpan w:val="4"/>
            <w:shd w:val="clear" w:color="auto" w:fill="FFFFFF" w:themeFill="background1"/>
          </w:tcPr>
          <w:p w:rsidR="00047B9A" w:rsidRPr="007C2567" w:rsidRDefault="00047B9A" w:rsidP="0076254B">
            <w:pPr>
              <w:spacing w:after="0"/>
              <w:rPr>
                <w:color w:val="548DD4"/>
                <w:sz w:val="16"/>
                <w:szCs w:val="16"/>
                <w:lang w:val="fr-FR"/>
              </w:rPr>
            </w:pPr>
            <w:r w:rsidRPr="007C2567">
              <w:rPr>
                <w:color w:val="548DD4"/>
                <w:sz w:val="16"/>
                <w:szCs w:val="16"/>
                <w:lang w:val="fr-FR"/>
              </w:rPr>
              <w:t xml:space="preserve">Component version: </w:t>
            </w:r>
            <w:r w:rsidR="00EE041E">
              <w:rPr>
                <w:color w:val="548DD4"/>
                <w:sz w:val="16"/>
                <w:szCs w:val="16"/>
                <w:lang w:val="fr-FR"/>
              </w:rPr>
              <w:t>0.7-20130327</w:t>
            </w:r>
            <w:r w:rsidRPr="007C2567">
              <w:rPr>
                <w:color w:val="548DD4"/>
                <w:sz w:val="16"/>
                <w:szCs w:val="16"/>
                <w:lang w:val="fr-FR"/>
              </w:rPr>
              <w:t xml:space="preserve"> </w:t>
            </w:r>
          </w:p>
          <w:p w:rsidR="00047B9A" w:rsidRPr="007C2567" w:rsidRDefault="00047B9A" w:rsidP="0076254B">
            <w:pPr>
              <w:spacing w:after="0"/>
              <w:rPr>
                <w:color w:val="548DD4"/>
                <w:sz w:val="16"/>
                <w:szCs w:val="16"/>
                <w:lang w:val="fr-FR"/>
              </w:rPr>
            </w:pPr>
            <w:r w:rsidRPr="007C2567">
              <w:rPr>
                <w:color w:val="548DD4"/>
                <w:sz w:val="16"/>
                <w:szCs w:val="16"/>
                <w:lang w:val="fr-FR"/>
              </w:rPr>
              <w:t xml:space="preserve">SVN version: Sprint </w:t>
            </w:r>
            <w:r>
              <w:rPr>
                <w:color w:val="548DD4"/>
                <w:sz w:val="16"/>
                <w:szCs w:val="16"/>
                <w:lang w:val="fr-FR"/>
              </w:rPr>
              <w:t>4</w:t>
            </w:r>
            <w:r w:rsidRPr="007C2567">
              <w:rPr>
                <w:color w:val="548DD4"/>
                <w:sz w:val="16"/>
                <w:szCs w:val="16"/>
                <w:lang w:val="fr-FR"/>
              </w:rPr>
              <w:t xml:space="preserve"> tag</w:t>
            </w:r>
          </w:p>
          <w:p w:rsidR="00047B9A" w:rsidRPr="007C2567" w:rsidRDefault="00047B9A" w:rsidP="0076254B">
            <w:pPr>
              <w:spacing w:after="0"/>
              <w:rPr>
                <w:color w:val="548DD4"/>
                <w:sz w:val="16"/>
                <w:szCs w:val="16"/>
                <w:lang w:val="en-US"/>
              </w:rPr>
            </w:pPr>
            <w:r w:rsidRPr="007C2567">
              <w:rPr>
                <w:color w:val="548DD4"/>
                <w:sz w:val="16"/>
                <w:szCs w:val="16"/>
                <w:lang w:val="en-US"/>
              </w:rPr>
              <w:t>Tool1 version:</w:t>
            </w:r>
          </w:p>
          <w:p w:rsidR="00047B9A" w:rsidRPr="007C2567" w:rsidRDefault="00047B9A" w:rsidP="0076254B">
            <w:pPr>
              <w:spacing w:after="0"/>
              <w:rPr>
                <w:b/>
                <w:sz w:val="14"/>
                <w:szCs w:val="14"/>
              </w:rPr>
            </w:pPr>
            <w:r w:rsidRPr="007C2567">
              <w:rPr>
                <w:color w:val="548DD4"/>
                <w:sz w:val="16"/>
                <w:szCs w:val="16"/>
                <w:lang w:val="en-US"/>
              </w:rPr>
              <w:t>Tool2 version:</w:t>
            </w:r>
          </w:p>
        </w:tc>
        <w:tc>
          <w:tcPr>
            <w:tcW w:w="4307" w:type="dxa"/>
            <w:gridSpan w:val="4"/>
            <w:shd w:val="clear" w:color="auto" w:fill="FFFFFF" w:themeFill="background1"/>
          </w:tcPr>
          <w:p w:rsidR="00047B9A" w:rsidRPr="00C669E1" w:rsidRDefault="00047B9A" w:rsidP="0076254B">
            <w:pPr>
              <w:spacing w:after="0"/>
              <w:rPr>
                <w:i/>
                <w:color w:val="548DD4"/>
                <w:sz w:val="16"/>
                <w:szCs w:val="16"/>
                <w:lang w:val="en-US"/>
              </w:rPr>
            </w:pPr>
            <w:r w:rsidRPr="00C669E1">
              <w:rPr>
                <w:i/>
                <w:color w:val="548DD4"/>
                <w:sz w:val="16"/>
                <w:szCs w:val="16"/>
                <w:lang w:val="en-US"/>
              </w:rPr>
              <w:t>Date</w:t>
            </w:r>
            <w:r>
              <w:rPr>
                <w:i/>
                <w:color w:val="548DD4"/>
                <w:sz w:val="16"/>
                <w:szCs w:val="16"/>
                <w:lang w:val="en-US"/>
              </w:rPr>
              <w:t xml:space="preserve">: </w:t>
            </w:r>
            <w:r w:rsidR="00EE041E">
              <w:rPr>
                <w:i/>
                <w:color w:val="548DD4"/>
                <w:sz w:val="16"/>
                <w:szCs w:val="16"/>
                <w:lang w:val="en-US"/>
              </w:rPr>
              <w:t>28/03/2013</w:t>
            </w:r>
          </w:p>
          <w:p w:rsidR="00047B9A" w:rsidRPr="007C2567" w:rsidRDefault="00047B9A" w:rsidP="0076254B">
            <w:pPr>
              <w:spacing w:after="0"/>
              <w:rPr>
                <w:color w:val="548DD4"/>
                <w:sz w:val="16"/>
                <w:szCs w:val="16"/>
                <w:lang w:val="en-US"/>
              </w:rPr>
            </w:pPr>
            <w:r w:rsidRPr="007C2567">
              <w:rPr>
                <w:color w:val="548DD4"/>
                <w:sz w:val="16"/>
                <w:szCs w:val="16"/>
                <w:lang w:val="en-US"/>
              </w:rPr>
              <w:t>User: no authentication for V1</w:t>
            </w:r>
          </w:p>
          <w:p w:rsidR="00047B9A" w:rsidRPr="007C2567" w:rsidRDefault="00047B9A" w:rsidP="0076254B">
            <w:pPr>
              <w:spacing w:after="0"/>
              <w:rPr>
                <w:color w:val="548DD4"/>
                <w:sz w:val="16"/>
                <w:szCs w:val="16"/>
                <w:lang w:val="en-US"/>
              </w:rPr>
            </w:pPr>
            <w:r w:rsidRPr="007C2567">
              <w:rPr>
                <w:color w:val="548DD4"/>
                <w:sz w:val="16"/>
                <w:szCs w:val="16"/>
                <w:lang w:val="en-US"/>
              </w:rPr>
              <w:t>Hostname: localhost (nodejs server)</w:t>
            </w:r>
          </w:p>
          <w:p w:rsidR="00047B9A" w:rsidRPr="007C2567" w:rsidRDefault="00047B9A" w:rsidP="0076254B">
            <w:pPr>
              <w:spacing w:after="0"/>
              <w:rPr>
                <w:b/>
                <w:sz w:val="14"/>
                <w:szCs w:val="14"/>
              </w:rPr>
            </w:pPr>
            <w:r w:rsidRPr="007C2567">
              <w:rPr>
                <w:color w:val="548DD4"/>
                <w:sz w:val="16"/>
                <w:szCs w:val="16"/>
                <w:lang w:val="en-US"/>
              </w:rPr>
              <w:t>Chrome/FireFox/IE9</w:t>
            </w:r>
          </w:p>
        </w:tc>
      </w:tr>
      <w:tr w:rsidR="00047B9A" w:rsidRPr="007C2567" w:rsidTr="00B21321">
        <w:tc>
          <w:tcPr>
            <w:tcW w:w="8613" w:type="dxa"/>
            <w:gridSpan w:val="8"/>
            <w:shd w:val="clear" w:color="auto" w:fill="A6A6A6"/>
          </w:tcPr>
          <w:p w:rsidR="00047B9A" w:rsidRPr="007C2567" w:rsidRDefault="00047B9A" w:rsidP="0076254B">
            <w:pPr>
              <w:spacing w:after="0"/>
              <w:rPr>
                <w:sz w:val="14"/>
                <w:szCs w:val="14"/>
              </w:rPr>
            </w:pPr>
            <w:r w:rsidRPr="007C2567">
              <w:rPr>
                <w:b/>
                <w:sz w:val="14"/>
                <w:szCs w:val="14"/>
              </w:rPr>
              <w:t>Paths</w:t>
            </w:r>
          </w:p>
        </w:tc>
      </w:tr>
      <w:tr w:rsidR="00047B9A" w:rsidRPr="007C2567" w:rsidTr="00B21321">
        <w:tc>
          <w:tcPr>
            <w:tcW w:w="8613" w:type="dxa"/>
            <w:gridSpan w:val="8"/>
            <w:shd w:val="clear" w:color="auto" w:fill="auto"/>
          </w:tcPr>
          <w:p w:rsidR="00047B9A" w:rsidRPr="007C2567" w:rsidRDefault="00047B9A" w:rsidP="0076254B">
            <w:pPr>
              <w:spacing w:after="0"/>
              <w:rPr>
                <w:color w:val="548DD4"/>
                <w:sz w:val="16"/>
                <w:szCs w:val="16"/>
                <w:lang w:val="en-US"/>
              </w:rPr>
            </w:pPr>
            <w:r w:rsidRPr="007C2567">
              <w:rPr>
                <w:color w:val="548DD4"/>
                <w:sz w:val="16"/>
                <w:szCs w:val="16"/>
                <w:lang w:val="en-US"/>
              </w:rPr>
              <w:t>Input path:</w:t>
            </w:r>
          </w:p>
          <w:p w:rsidR="00047B9A" w:rsidRPr="007C2567" w:rsidRDefault="00047B9A" w:rsidP="0076254B">
            <w:pPr>
              <w:spacing w:after="0"/>
              <w:rPr>
                <w:color w:val="548DD4"/>
                <w:sz w:val="16"/>
                <w:szCs w:val="16"/>
                <w:lang w:val="en-US"/>
              </w:rPr>
            </w:pPr>
            <w:r w:rsidRPr="007C2567">
              <w:rPr>
                <w:color w:val="548DD4"/>
                <w:sz w:val="16"/>
                <w:szCs w:val="16"/>
                <w:lang w:val="en-US"/>
              </w:rPr>
              <w:t>Output path:</w:t>
            </w:r>
          </w:p>
        </w:tc>
      </w:tr>
      <w:tr w:rsidR="00047B9A" w:rsidRPr="007C2567" w:rsidTr="00B21321">
        <w:tc>
          <w:tcPr>
            <w:tcW w:w="8613" w:type="dxa"/>
            <w:gridSpan w:val="8"/>
            <w:shd w:val="clear" w:color="auto" w:fill="A6A6A6"/>
          </w:tcPr>
          <w:p w:rsidR="00047B9A" w:rsidRPr="007C2567" w:rsidRDefault="00047B9A" w:rsidP="0076254B">
            <w:pPr>
              <w:spacing w:after="0"/>
              <w:rPr>
                <w:sz w:val="14"/>
                <w:szCs w:val="14"/>
              </w:rPr>
            </w:pPr>
            <w:r w:rsidRPr="007C2567">
              <w:rPr>
                <w:b/>
                <w:sz w:val="14"/>
                <w:szCs w:val="14"/>
              </w:rPr>
              <w:t>Evidences</w:t>
            </w:r>
          </w:p>
        </w:tc>
      </w:tr>
      <w:tr w:rsidR="00047B9A" w:rsidRPr="007C2567" w:rsidTr="00B21321">
        <w:tc>
          <w:tcPr>
            <w:tcW w:w="8613" w:type="dxa"/>
            <w:gridSpan w:val="8"/>
            <w:shd w:val="clear" w:color="auto" w:fill="auto"/>
          </w:tcPr>
          <w:p w:rsidR="00047B9A" w:rsidRPr="007F2C95" w:rsidRDefault="00047B9A" w:rsidP="0076254B">
            <w:pPr>
              <w:spacing w:after="0"/>
            </w:pPr>
            <w:r w:rsidRPr="007F2C95">
              <w:t xml:space="preserve"> </w:t>
            </w:r>
            <w:r w:rsidR="007F2C95" w:rsidRPr="007F2C95">
              <w:t>Screenshot for PFC-0262</w:t>
            </w:r>
          </w:p>
          <w:p w:rsidR="00630E89" w:rsidRDefault="00630E89" w:rsidP="0076254B">
            <w:pPr>
              <w:spacing w:after="0"/>
              <w:jc w:val="center"/>
              <w:rPr>
                <w:color w:val="548DD4"/>
                <w:sz w:val="16"/>
                <w:szCs w:val="16"/>
                <w:lang w:val="en-US"/>
              </w:rPr>
            </w:pPr>
          </w:p>
          <w:p w:rsidR="00047B9A" w:rsidRPr="00563030" w:rsidRDefault="00047B9A" w:rsidP="0076254B">
            <w:pPr>
              <w:spacing w:after="0"/>
              <w:jc w:val="center"/>
              <w:rPr>
                <w:color w:val="548DD4"/>
                <w:sz w:val="2"/>
                <w:szCs w:val="16"/>
                <w:lang w:val="en-US"/>
              </w:rPr>
            </w:pPr>
          </w:p>
        </w:tc>
      </w:tr>
      <w:tr w:rsidR="007F2C95" w:rsidRPr="0056181B" w:rsidTr="007F2C95">
        <w:tc>
          <w:tcPr>
            <w:tcW w:w="865" w:type="dxa"/>
            <w:shd w:val="clear" w:color="auto" w:fill="FFFFFF" w:themeFill="background1"/>
            <w:vAlign w:val="center"/>
          </w:tcPr>
          <w:p w:rsidR="007F2C95" w:rsidRPr="00544FC8" w:rsidRDefault="007F2C95" w:rsidP="009F4592">
            <w:pPr>
              <w:spacing w:after="0"/>
              <w:jc w:val="center"/>
              <w:rPr>
                <w:i/>
                <w:sz w:val="14"/>
                <w:szCs w:val="14"/>
              </w:rPr>
            </w:pPr>
            <w:r w:rsidRPr="003C0A28">
              <w:rPr>
                <w:rFonts w:cstheme="minorHAnsi"/>
                <w:i/>
                <w:sz w:val="14"/>
                <w:szCs w:val="14"/>
              </w:rPr>
              <w:t>Step-10</w:t>
            </w:r>
          </w:p>
        </w:tc>
        <w:tc>
          <w:tcPr>
            <w:tcW w:w="3499" w:type="dxa"/>
            <w:gridSpan w:val="4"/>
            <w:shd w:val="clear" w:color="auto" w:fill="FFFFFF" w:themeFill="background1"/>
          </w:tcPr>
          <w:p w:rsidR="007F2C95" w:rsidRPr="00057FF1" w:rsidRDefault="007F2C95" w:rsidP="009F4592">
            <w:r>
              <w:t>Launch the application with the choosen browser</w:t>
            </w:r>
          </w:p>
        </w:tc>
        <w:tc>
          <w:tcPr>
            <w:tcW w:w="2690" w:type="dxa"/>
            <w:gridSpan w:val="2"/>
            <w:shd w:val="clear" w:color="auto" w:fill="FFFFFF" w:themeFill="background1"/>
          </w:tcPr>
          <w:p w:rsidR="007F2C95" w:rsidRPr="009D7AA1" w:rsidRDefault="007F2C95" w:rsidP="009F4592">
            <w:r>
              <w:t>The web client is launched</w:t>
            </w:r>
          </w:p>
        </w:tc>
        <w:tc>
          <w:tcPr>
            <w:tcW w:w="1559" w:type="dxa"/>
            <w:tcBorders>
              <w:top w:val="single" w:sz="6" w:space="0" w:color="auto"/>
            </w:tcBorders>
            <w:shd w:val="clear" w:color="auto" w:fill="auto"/>
            <w:vAlign w:val="center"/>
          </w:tcPr>
          <w:p w:rsidR="007F2C95" w:rsidRPr="0056181B" w:rsidRDefault="007F2C95" w:rsidP="009F4592">
            <w:pPr>
              <w:spacing w:after="0"/>
              <w:jc w:val="center"/>
              <w:rPr>
                <w:i/>
                <w:sz w:val="14"/>
                <w:szCs w:val="14"/>
              </w:rPr>
            </w:pPr>
          </w:p>
        </w:tc>
      </w:tr>
      <w:tr w:rsidR="007F2C95" w:rsidRPr="00732447" w:rsidTr="007F2C95">
        <w:tc>
          <w:tcPr>
            <w:tcW w:w="865" w:type="dxa"/>
            <w:shd w:val="clear" w:color="auto" w:fill="FFFFFF" w:themeFill="background1"/>
            <w:vAlign w:val="center"/>
          </w:tcPr>
          <w:p w:rsidR="007F2C95" w:rsidRDefault="007F2C95" w:rsidP="009F4592">
            <w:pPr>
              <w:spacing w:after="0"/>
              <w:jc w:val="center"/>
              <w:rPr>
                <w:i/>
                <w:sz w:val="14"/>
                <w:szCs w:val="14"/>
              </w:rPr>
            </w:pPr>
            <w:r>
              <w:rPr>
                <w:i/>
                <w:sz w:val="14"/>
                <w:szCs w:val="14"/>
              </w:rPr>
              <w:t>Step-2</w:t>
            </w:r>
            <w:r w:rsidRPr="005D1206">
              <w:rPr>
                <w:i/>
                <w:sz w:val="14"/>
                <w:szCs w:val="14"/>
              </w:rPr>
              <w:t>0</w:t>
            </w:r>
          </w:p>
        </w:tc>
        <w:tc>
          <w:tcPr>
            <w:tcW w:w="3499" w:type="dxa"/>
            <w:gridSpan w:val="4"/>
            <w:shd w:val="clear" w:color="auto" w:fill="FFFFFF" w:themeFill="background1"/>
          </w:tcPr>
          <w:p w:rsidR="007F2C95" w:rsidRDefault="007F2C95" w:rsidP="009F4592">
            <w:r>
              <w:t xml:space="preserve">Click on ‘My Account’ menu entry </w:t>
            </w:r>
          </w:p>
        </w:tc>
        <w:tc>
          <w:tcPr>
            <w:tcW w:w="2690" w:type="dxa"/>
            <w:gridSpan w:val="2"/>
            <w:shd w:val="clear" w:color="auto" w:fill="FFFFFF" w:themeFill="background1"/>
          </w:tcPr>
          <w:p w:rsidR="007F2C95" w:rsidRPr="0052026E" w:rsidRDefault="007F2C95" w:rsidP="009F4592">
            <w:r>
              <w:t>My Account tabs are displayed. The ‘Download manager’ tab is displayed.</w:t>
            </w:r>
          </w:p>
        </w:tc>
        <w:tc>
          <w:tcPr>
            <w:tcW w:w="1559" w:type="dxa"/>
            <w:tcBorders>
              <w:top w:val="single" w:sz="6" w:space="0" w:color="auto"/>
            </w:tcBorders>
            <w:shd w:val="clear" w:color="auto" w:fill="auto"/>
            <w:vAlign w:val="center"/>
          </w:tcPr>
          <w:p w:rsidR="007F2C95" w:rsidRPr="009B26D3" w:rsidRDefault="007F2C95" w:rsidP="009F4592">
            <w:pPr>
              <w:spacing w:after="0"/>
              <w:jc w:val="center"/>
              <w:rPr>
                <w:i/>
                <w:sz w:val="14"/>
                <w:szCs w:val="14"/>
                <w:lang w:val="en-GB"/>
              </w:rPr>
            </w:pPr>
          </w:p>
        </w:tc>
      </w:tr>
      <w:tr w:rsidR="007F2C95" w:rsidRPr="004E5884" w:rsidTr="007F2C95">
        <w:tc>
          <w:tcPr>
            <w:tcW w:w="865" w:type="dxa"/>
            <w:shd w:val="clear" w:color="auto" w:fill="FFFFFF" w:themeFill="background1"/>
            <w:vAlign w:val="center"/>
          </w:tcPr>
          <w:p w:rsidR="007F2C95" w:rsidRDefault="007F2C95" w:rsidP="009F4592">
            <w:pPr>
              <w:spacing w:after="0"/>
              <w:jc w:val="center"/>
              <w:rPr>
                <w:i/>
                <w:sz w:val="14"/>
                <w:szCs w:val="14"/>
              </w:rPr>
            </w:pPr>
            <w:r>
              <w:rPr>
                <w:i/>
                <w:sz w:val="14"/>
                <w:szCs w:val="14"/>
              </w:rPr>
              <w:t>Step-30</w:t>
            </w:r>
          </w:p>
        </w:tc>
        <w:tc>
          <w:tcPr>
            <w:tcW w:w="3499" w:type="dxa"/>
            <w:gridSpan w:val="4"/>
            <w:shd w:val="clear" w:color="auto" w:fill="FFFFFF" w:themeFill="background1"/>
          </w:tcPr>
          <w:p w:rsidR="007F2C95" w:rsidRDefault="007F2C95" w:rsidP="009F4592">
            <w:r>
              <w:t>Click on the “Inquiries” tab</w:t>
            </w:r>
          </w:p>
        </w:tc>
        <w:tc>
          <w:tcPr>
            <w:tcW w:w="2690" w:type="dxa"/>
            <w:gridSpan w:val="2"/>
            <w:shd w:val="clear" w:color="auto" w:fill="FFFFFF" w:themeFill="background1"/>
          </w:tcPr>
          <w:p w:rsidR="007F2C95" w:rsidRPr="009D7AA1" w:rsidRDefault="007F2C95" w:rsidP="009F4592">
            <w:r>
              <w:t xml:space="preserve">The inquitries view is displayed with the combo-box of the inquiries type, a text area to enter the inquiries text  and a submit button to submit the inquiry request. </w:t>
            </w:r>
          </w:p>
        </w:tc>
        <w:tc>
          <w:tcPr>
            <w:tcW w:w="1559" w:type="dxa"/>
            <w:tcBorders>
              <w:top w:val="single" w:sz="6" w:space="0" w:color="auto"/>
            </w:tcBorders>
            <w:shd w:val="clear" w:color="auto" w:fill="auto"/>
            <w:vAlign w:val="center"/>
          </w:tcPr>
          <w:p w:rsidR="007F2C95" w:rsidRDefault="007F2C95" w:rsidP="009F4592">
            <w:pPr>
              <w:spacing w:after="0"/>
              <w:jc w:val="center"/>
              <w:rPr>
                <w:rFonts w:cstheme="minorHAnsi"/>
                <w:i/>
                <w:sz w:val="14"/>
                <w:szCs w:val="14"/>
              </w:rPr>
            </w:pPr>
          </w:p>
        </w:tc>
      </w:tr>
      <w:tr w:rsidR="007F2C95" w:rsidRPr="0056181B" w:rsidTr="007F2C95">
        <w:tc>
          <w:tcPr>
            <w:tcW w:w="865" w:type="dxa"/>
            <w:shd w:val="clear" w:color="auto" w:fill="FFFFFF" w:themeFill="background1"/>
            <w:vAlign w:val="center"/>
          </w:tcPr>
          <w:p w:rsidR="007F2C95" w:rsidRDefault="007F2C95" w:rsidP="009F4592">
            <w:pPr>
              <w:spacing w:after="0"/>
              <w:jc w:val="center"/>
              <w:rPr>
                <w:i/>
                <w:sz w:val="14"/>
                <w:szCs w:val="14"/>
              </w:rPr>
            </w:pPr>
            <w:r>
              <w:rPr>
                <w:i/>
                <w:sz w:val="14"/>
                <w:szCs w:val="14"/>
              </w:rPr>
              <w:t>Step-40</w:t>
            </w:r>
          </w:p>
        </w:tc>
        <w:tc>
          <w:tcPr>
            <w:tcW w:w="3499" w:type="dxa"/>
            <w:gridSpan w:val="4"/>
            <w:shd w:val="clear" w:color="auto" w:fill="FFFFFF" w:themeFill="background1"/>
          </w:tcPr>
          <w:p w:rsidR="007F2C95" w:rsidRDefault="007F2C95" w:rsidP="009F4592">
            <w:pPr>
              <w:rPr>
                <w:rFonts w:cstheme="minorHAnsi"/>
              </w:rPr>
            </w:pPr>
            <w:r>
              <w:t>Click on the combo box after ‘Choose the inquiry type’ and select the inquiry type among the available choices.</w:t>
            </w:r>
          </w:p>
        </w:tc>
        <w:tc>
          <w:tcPr>
            <w:tcW w:w="2690" w:type="dxa"/>
            <w:gridSpan w:val="2"/>
            <w:shd w:val="clear" w:color="auto" w:fill="FFFFFF" w:themeFill="background1"/>
          </w:tcPr>
          <w:p w:rsidR="007F2C95" w:rsidRDefault="007F2C95" w:rsidP="009F4592">
            <w:pPr>
              <w:rPr>
                <w:rFonts w:cstheme="minorHAnsi"/>
                <w:lang w:val="en-GB"/>
              </w:rPr>
            </w:pPr>
            <w:r>
              <w:rPr>
                <w:rFonts w:cstheme="minorHAnsi"/>
                <w:lang w:val="en-GB"/>
              </w:rPr>
              <w:t xml:space="preserve">The inquiry type is selected </w:t>
            </w:r>
          </w:p>
        </w:tc>
        <w:tc>
          <w:tcPr>
            <w:tcW w:w="1559" w:type="dxa"/>
            <w:tcBorders>
              <w:top w:val="single" w:sz="6" w:space="0" w:color="auto"/>
            </w:tcBorders>
            <w:shd w:val="clear" w:color="auto" w:fill="auto"/>
            <w:vAlign w:val="center"/>
          </w:tcPr>
          <w:p w:rsidR="007F2C95" w:rsidRDefault="007F2C95" w:rsidP="009F4592">
            <w:pPr>
              <w:spacing w:after="0"/>
              <w:jc w:val="center"/>
              <w:rPr>
                <w:rFonts w:cstheme="minorHAnsi"/>
                <w:i/>
                <w:sz w:val="14"/>
                <w:szCs w:val="14"/>
              </w:rPr>
            </w:pPr>
            <w:r>
              <w:rPr>
                <w:rFonts w:cstheme="minorHAnsi"/>
                <w:i/>
                <w:sz w:val="14"/>
                <w:szCs w:val="14"/>
              </w:rPr>
              <w:t>NGEO-WEBC-PFC-0260</w:t>
            </w:r>
          </w:p>
        </w:tc>
      </w:tr>
      <w:tr w:rsidR="007F2C95" w:rsidRPr="0056181B" w:rsidTr="007F2C95">
        <w:tc>
          <w:tcPr>
            <w:tcW w:w="865" w:type="dxa"/>
            <w:shd w:val="clear" w:color="auto" w:fill="FFFFFF" w:themeFill="background1"/>
            <w:vAlign w:val="center"/>
          </w:tcPr>
          <w:p w:rsidR="007F2C95" w:rsidRDefault="007F2C95" w:rsidP="009F4592">
            <w:pPr>
              <w:spacing w:after="0"/>
              <w:jc w:val="center"/>
              <w:rPr>
                <w:i/>
                <w:sz w:val="14"/>
                <w:szCs w:val="14"/>
              </w:rPr>
            </w:pPr>
            <w:r>
              <w:rPr>
                <w:i/>
                <w:sz w:val="14"/>
                <w:szCs w:val="14"/>
              </w:rPr>
              <w:t>Step-50</w:t>
            </w:r>
          </w:p>
        </w:tc>
        <w:tc>
          <w:tcPr>
            <w:tcW w:w="3499" w:type="dxa"/>
            <w:gridSpan w:val="4"/>
            <w:shd w:val="clear" w:color="auto" w:fill="auto"/>
          </w:tcPr>
          <w:p w:rsidR="007F2C95" w:rsidRDefault="007F2C95" w:rsidP="009F4592">
            <w:pPr>
              <w:rPr>
                <w:rFonts w:cstheme="minorHAnsi"/>
              </w:rPr>
            </w:pPr>
            <w:r>
              <w:t xml:space="preserve">Enter the inquiry text message after ‘Enter the inquiry message’. </w:t>
            </w:r>
          </w:p>
        </w:tc>
        <w:tc>
          <w:tcPr>
            <w:tcW w:w="2690" w:type="dxa"/>
            <w:gridSpan w:val="2"/>
            <w:shd w:val="clear" w:color="auto" w:fill="auto"/>
          </w:tcPr>
          <w:p w:rsidR="007F2C95" w:rsidRDefault="007F2C95" w:rsidP="009F4592">
            <w:pPr>
              <w:spacing w:after="0"/>
              <w:rPr>
                <w:rFonts w:cstheme="minorHAnsi"/>
                <w:lang w:val="en-GB"/>
              </w:rPr>
            </w:pPr>
            <w:r>
              <w:rPr>
                <w:rFonts w:cstheme="minorHAnsi"/>
                <w:lang w:val="en-GB"/>
              </w:rPr>
              <w:t>The inquiry message is entred</w:t>
            </w:r>
          </w:p>
        </w:tc>
        <w:tc>
          <w:tcPr>
            <w:tcW w:w="1559" w:type="dxa"/>
            <w:tcBorders>
              <w:top w:val="single" w:sz="6" w:space="0" w:color="auto"/>
              <w:bottom w:val="single" w:sz="6" w:space="0" w:color="auto"/>
            </w:tcBorders>
            <w:shd w:val="clear" w:color="auto" w:fill="auto"/>
            <w:vAlign w:val="center"/>
          </w:tcPr>
          <w:p w:rsidR="007F2C95" w:rsidRDefault="007F2C95" w:rsidP="009F4592">
            <w:pPr>
              <w:spacing w:after="0"/>
              <w:jc w:val="center"/>
              <w:rPr>
                <w:rFonts w:cstheme="minorHAnsi"/>
                <w:i/>
                <w:sz w:val="14"/>
                <w:szCs w:val="14"/>
              </w:rPr>
            </w:pPr>
            <w:r>
              <w:rPr>
                <w:rFonts w:cstheme="minorHAnsi"/>
                <w:i/>
                <w:sz w:val="14"/>
                <w:szCs w:val="14"/>
              </w:rPr>
              <w:t>NGEO-WEBC-PFC-0261</w:t>
            </w:r>
          </w:p>
        </w:tc>
      </w:tr>
      <w:tr w:rsidR="007F2C95" w:rsidRPr="0056181B" w:rsidTr="00B21321">
        <w:tc>
          <w:tcPr>
            <w:tcW w:w="865" w:type="dxa"/>
            <w:shd w:val="clear" w:color="auto" w:fill="FFFFFF" w:themeFill="background1"/>
            <w:vAlign w:val="center"/>
          </w:tcPr>
          <w:p w:rsidR="007F2C95" w:rsidRDefault="007F2C95" w:rsidP="009F4592">
            <w:pPr>
              <w:spacing w:after="0"/>
              <w:jc w:val="center"/>
              <w:rPr>
                <w:i/>
                <w:sz w:val="14"/>
                <w:szCs w:val="14"/>
              </w:rPr>
            </w:pPr>
            <w:r>
              <w:rPr>
                <w:i/>
                <w:sz w:val="14"/>
                <w:szCs w:val="14"/>
              </w:rPr>
              <w:t>Step-60</w:t>
            </w:r>
          </w:p>
        </w:tc>
        <w:tc>
          <w:tcPr>
            <w:tcW w:w="3499" w:type="dxa"/>
            <w:gridSpan w:val="4"/>
            <w:shd w:val="clear" w:color="auto" w:fill="auto"/>
          </w:tcPr>
          <w:p w:rsidR="007F2C95" w:rsidRDefault="007F2C95" w:rsidP="009F4592">
            <w:r>
              <w:t>Click on ‘Submit’ button</w:t>
            </w:r>
          </w:p>
        </w:tc>
        <w:tc>
          <w:tcPr>
            <w:tcW w:w="2690" w:type="dxa"/>
            <w:gridSpan w:val="2"/>
            <w:shd w:val="clear" w:color="auto" w:fill="auto"/>
          </w:tcPr>
          <w:p w:rsidR="007F2C95" w:rsidRDefault="007F2C95" w:rsidP="009F4592">
            <w:pPr>
              <w:spacing w:after="0"/>
            </w:pPr>
            <w:r>
              <w:t>The inquiy shall be sent the server.</w:t>
            </w:r>
          </w:p>
        </w:tc>
        <w:tc>
          <w:tcPr>
            <w:tcW w:w="1559" w:type="dxa"/>
            <w:tcBorders>
              <w:top w:val="single" w:sz="6" w:space="0" w:color="auto"/>
            </w:tcBorders>
            <w:shd w:val="clear" w:color="auto" w:fill="auto"/>
            <w:vAlign w:val="center"/>
          </w:tcPr>
          <w:p w:rsidR="007F2C95" w:rsidRDefault="007F2C95" w:rsidP="009F4592">
            <w:pPr>
              <w:spacing w:after="0"/>
              <w:jc w:val="center"/>
              <w:rPr>
                <w:rFonts w:cstheme="minorHAnsi"/>
                <w:i/>
                <w:sz w:val="14"/>
                <w:szCs w:val="14"/>
              </w:rPr>
            </w:pPr>
            <w:r>
              <w:rPr>
                <w:rFonts w:cstheme="minorHAnsi"/>
                <w:i/>
                <w:sz w:val="14"/>
                <w:szCs w:val="14"/>
              </w:rPr>
              <w:t>NGEO-WEBC-PFC-0262</w:t>
            </w:r>
          </w:p>
        </w:tc>
      </w:tr>
    </w:tbl>
    <w:p w:rsidR="00E16E38" w:rsidRDefault="00E16E38" w:rsidP="00E16E38">
      <w:pPr>
        <w:rPr>
          <w:rFonts w:ascii="Verdana" w:eastAsia="Times New Roman" w:hAnsi="Verdana" w:cs="Times New Roman"/>
          <w:caps/>
          <w:sz w:val="26"/>
          <w:szCs w:val="20"/>
          <w:lang w:val="en-US"/>
        </w:rPr>
      </w:pPr>
    </w:p>
    <w:p w:rsidR="00047B9A" w:rsidRDefault="00047B9A" w:rsidP="00E16E38">
      <w:pPr>
        <w:rPr>
          <w:rFonts w:ascii="Verdana" w:eastAsia="Times New Roman" w:hAnsi="Verdana" w:cs="Times New Roman"/>
          <w:caps/>
          <w:sz w:val="26"/>
          <w:szCs w:val="20"/>
          <w:lang w:val="en-US"/>
        </w:rPr>
      </w:pPr>
    </w:p>
    <w:p w:rsidR="00047B9A" w:rsidRDefault="00047B9A" w:rsidP="00E16E38">
      <w:pPr>
        <w:rPr>
          <w:rFonts w:ascii="Verdana" w:eastAsia="Times New Roman" w:hAnsi="Verdana" w:cs="Times New Roman"/>
          <w:caps/>
          <w:sz w:val="26"/>
          <w:szCs w:val="20"/>
          <w:lang w:val="en-US"/>
        </w:rPr>
      </w:pPr>
      <w:r>
        <w:rPr>
          <w:rFonts w:ascii="Verdana" w:eastAsia="Times New Roman" w:hAnsi="Verdana" w:cs="Times New Roman"/>
          <w:caps/>
          <w:sz w:val="26"/>
          <w:szCs w:val="20"/>
          <w:lang w:val="en-US"/>
        </w:rPr>
        <w:br w:type="page"/>
      </w:r>
    </w:p>
    <w:p w:rsidR="00047B9A" w:rsidRPr="008E7933" w:rsidRDefault="00047B9A" w:rsidP="00E16E38">
      <w:pPr>
        <w:rPr>
          <w:rFonts w:ascii="Verdana" w:eastAsia="Times New Roman" w:hAnsi="Verdana" w:cs="Times New Roman"/>
          <w:caps/>
          <w:sz w:val="26"/>
          <w:szCs w:val="20"/>
          <w:lang w:val="en-US"/>
        </w:rPr>
      </w:pPr>
    </w:p>
    <w:p w:rsidR="00E16E38" w:rsidRDefault="00C34431" w:rsidP="00E16E38">
      <w:pPr>
        <w:pStyle w:val="Heading2"/>
      </w:pPr>
      <w:bookmarkStart w:id="117" w:name="_Toc352169219"/>
      <w:r>
        <w:t>Analy</w:t>
      </w:r>
      <w:r w:rsidR="00E16E38">
        <w:t>sis cases</w:t>
      </w:r>
      <w:bookmarkEnd w:id="117"/>
    </w:p>
    <w:p w:rsidR="00E16E38" w:rsidRPr="00A900C6" w:rsidRDefault="00E16E38" w:rsidP="00E16E38">
      <w:pPr>
        <w:rPr>
          <w:lang w:val="en-US"/>
        </w:rPr>
      </w:pPr>
      <w:r>
        <w:rPr>
          <w:lang w:val="en-US"/>
        </w:rPr>
        <w:t>NAN</w:t>
      </w:r>
    </w:p>
    <w:p w:rsidR="00E16E38" w:rsidRPr="00C669E1" w:rsidRDefault="00E16E38" w:rsidP="00E16E38">
      <w:pPr>
        <w:rPr>
          <w:lang w:val="en-US"/>
        </w:rPr>
      </w:pPr>
    </w:p>
    <w:p w:rsidR="00E16E38" w:rsidRDefault="00E16E38" w:rsidP="00E16E38">
      <w:pPr>
        <w:pStyle w:val="Heading2"/>
      </w:pPr>
      <w:bookmarkStart w:id="118" w:name="_Toc352169220"/>
      <w:r>
        <w:t>Inspection cases</w:t>
      </w:r>
      <w:bookmarkEnd w:id="118"/>
    </w:p>
    <w:p w:rsidR="00E16E38" w:rsidRPr="00A900C6" w:rsidRDefault="00E16E38" w:rsidP="00E16E38">
      <w:pPr>
        <w:rPr>
          <w:lang w:val="en-US"/>
        </w:rPr>
      </w:pPr>
      <w:r>
        <w:rPr>
          <w:lang w:val="en-US"/>
        </w:rPr>
        <w:t>NAN</w:t>
      </w:r>
    </w:p>
    <w:p w:rsidR="00E16E38" w:rsidRPr="006C2BD6" w:rsidRDefault="00E16E38" w:rsidP="00E16E38">
      <w:pPr>
        <w:rPr>
          <w:lang w:val="en-US"/>
        </w:rPr>
      </w:pPr>
    </w:p>
    <w:p w:rsidR="00E16E38" w:rsidRDefault="00E16E38" w:rsidP="00E16E38">
      <w:pPr>
        <w:pStyle w:val="Heading1"/>
      </w:pPr>
      <w:bookmarkStart w:id="119" w:name="_Toc352169221"/>
      <w:r>
        <w:lastRenderedPageBreak/>
        <w:t>Additional information</w:t>
      </w:r>
      <w:bookmarkEnd w:id="119"/>
    </w:p>
    <w:p w:rsidR="00E16E38" w:rsidRPr="00586D03" w:rsidRDefault="00E16E38" w:rsidP="00E16E38">
      <w:pPr>
        <w:pStyle w:val="Heading2"/>
      </w:pPr>
      <w:bookmarkStart w:id="120" w:name="_Toc352169222"/>
      <w:r>
        <w:t>Requirement detailed status</w:t>
      </w:r>
      <w:bookmarkEnd w:id="120"/>
    </w:p>
    <w:p w:rsidR="00E16E38" w:rsidRDefault="00E16E38" w:rsidP="00E16E38">
      <w:pPr>
        <w:rPr>
          <w:lang w:val="en-US"/>
        </w:rPr>
      </w:pPr>
    </w:p>
    <w:tbl>
      <w:tblPr>
        <w:tblStyle w:val="TableGrid"/>
        <w:tblW w:w="0" w:type="auto"/>
        <w:tblLook w:val="04A0" w:firstRow="1" w:lastRow="0" w:firstColumn="1" w:lastColumn="0" w:noHBand="0" w:noVBand="1"/>
      </w:tblPr>
      <w:tblGrid>
        <w:gridCol w:w="4747"/>
        <w:gridCol w:w="4747"/>
      </w:tblGrid>
      <w:tr w:rsidR="00E16E38" w:rsidRPr="00586D03" w:rsidTr="00E61BC8">
        <w:tc>
          <w:tcPr>
            <w:tcW w:w="4747" w:type="dxa"/>
            <w:shd w:val="clear" w:color="auto" w:fill="BFBFBF" w:themeFill="background1" w:themeFillShade="BF"/>
          </w:tcPr>
          <w:p w:rsidR="00E16E38" w:rsidRPr="00586D03" w:rsidRDefault="00E16E38" w:rsidP="00E61BC8">
            <w:pPr>
              <w:rPr>
                <w:b/>
                <w:lang w:val="en-US"/>
              </w:rPr>
            </w:pPr>
            <w:r w:rsidRPr="00586D03">
              <w:rPr>
                <w:b/>
                <w:lang w:val="en-US"/>
              </w:rPr>
              <w:t>Requirement</w:t>
            </w:r>
          </w:p>
        </w:tc>
        <w:tc>
          <w:tcPr>
            <w:tcW w:w="4747" w:type="dxa"/>
            <w:shd w:val="clear" w:color="auto" w:fill="BFBFBF" w:themeFill="background1" w:themeFillShade="BF"/>
          </w:tcPr>
          <w:p w:rsidR="00E16E38" w:rsidRPr="00586D03" w:rsidRDefault="00E16E38" w:rsidP="00E61BC8">
            <w:pPr>
              <w:rPr>
                <w:b/>
                <w:lang w:val="en-US"/>
              </w:rPr>
            </w:pPr>
            <w:r w:rsidRPr="00586D03">
              <w:rPr>
                <w:b/>
                <w:lang w:val="en-US"/>
              </w:rPr>
              <w:t>Status</w:t>
            </w:r>
          </w:p>
        </w:tc>
      </w:tr>
      <w:tr w:rsidR="00E16E38" w:rsidTr="00E61BC8">
        <w:tc>
          <w:tcPr>
            <w:tcW w:w="4747" w:type="dxa"/>
          </w:tcPr>
          <w:p w:rsidR="00E16E38" w:rsidRDefault="00E16E38" w:rsidP="00E61BC8">
            <w:pPr>
              <w:rPr>
                <w:lang w:val="en-US"/>
              </w:rPr>
            </w:pPr>
            <w:r>
              <w:rPr>
                <w:lang w:val="en-US"/>
              </w:rPr>
              <w:t>Requirement 1</w:t>
            </w:r>
          </w:p>
        </w:tc>
        <w:tc>
          <w:tcPr>
            <w:tcW w:w="4747" w:type="dxa"/>
          </w:tcPr>
          <w:p w:rsidR="00E16E38" w:rsidRDefault="00E16E38" w:rsidP="00E61BC8">
            <w:pPr>
              <w:rPr>
                <w:lang w:val="en-US"/>
              </w:rPr>
            </w:pPr>
            <w:r>
              <w:rPr>
                <w:lang w:val="en-US"/>
              </w:rPr>
              <w:t xml:space="preserve">Status </w:t>
            </w:r>
          </w:p>
        </w:tc>
      </w:tr>
      <w:tr w:rsidR="00E16E38" w:rsidTr="00E61BC8">
        <w:tc>
          <w:tcPr>
            <w:tcW w:w="4747" w:type="dxa"/>
          </w:tcPr>
          <w:p w:rsidR="00E16E38" w:rsidRDefault="00E16E38" w:rsidP="00E61BC8">
            <w:pPr>
              <w:rPr>
                <w:lang w:val="en-US"/>
              </w:rPr>
            </w:pPr>
            <w:r>
              <w:rPr>
                <w:lang w:val="en-US"/>
              </w:rPr>
              <w:t>Requirement 2</w:t>
            </w:r>
          </w:p>
        </w:tc>
        <w:tc>
          <w:tcPr>
            <w:tcW w:w="4747" w:type="dxa"/>
          </w:tcPr>
          <w:p w:rsidR="00E16E38" w:rsidRDefault="00E16E38" w:rsidP="00E61BC8">
            <w:pPr>
              <w:rPr>
                <w:lang w:val="en-US"/>
              </w:rPr>
            </w:pPr>
            <w:r>
              <w:rPr>
                <w:lang w:val="en-US"/>
              </w:rPr>
              <w:t xml:space="preserve">Status </w:t>
            </w:r>
          </w:p>
        </w:tc>
      </w:tr>
    </w:tbl>
    <w:p w:rsidR="00E16E38" w:rsidRDefault="00E16E38" w:rsidP="00E16E38">
      <w:pPr>
        <w:rPr>
          <w:lang w:val="en-US"/>
        </w:rPr>
      </w:pPr>
    </w:p>
    <w:p w:rsidR="00E16E38" w:rsidRPr="001D6726" w:rsidRDefault="00E16E38" w:rsidP="00E16E38">
      <w:pPr>
        <w:rPr>
          <w:lang w:val="en-US"/>
        </w:rPr>
      </w:pPr>
    </w:p>
    <w:p w:rsidR="00E16E38" w:rsidRPr="001D6726" w:rsidRDefault="00E16E38" w:rsidP="00E16E38">
      <w:pPr>
        <w:pStyle w:val="Heading1"/>
      </w:pPr>
      <w:bookmarkStart w:id="121" w:name="_Toc352169223"/>
      <w:r>
        <w:lastRenderedPageBreak/>
        <w:t>Annex</w:t>
      </w:r>
      <w:bookmarkEnd w:id="121"/>
    </w:p>
    <w:p w:rsidR="00E16E38" w:rsidRDefault="00E16E38" w:rsidP="00E16E38">
      <w:pPr>
        <w:rPr>
          <w:lang w:val="en-US"/>
        </w:rPr>
      </w:pPr>
      <w:r>
        <w:rPr>
          <w:noProof/>
          <w:lang w:val="fr-FR" w:eastAsia="fr-FR"/>
        </w:rPr>
        <w:drawing>
          <wp:inline distT="0" distB="0" distL="0" distR="0" wp14:anchorId="208AFB4E" wp14:editId="0ED79E6E">
            <wp:extent cx="3419475" cy="3124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a:ext>
                      </a:extLst>
                    </a:blip>
                    <a:srcRect/>
                    <a:stretch>
                      <a:fillRect/>
                    </a:stretch>
                  </pic:blipFill>
                  <pic:spPr bwMode="auto">
                    <a:xfrm>
                      <a:off x="0" y="0"/>
                      <a:ext cx="3419475" cy="3124200"/>
                    </a:xfrm>
                    <a:prstGeom prst="rect">
                      <a:avLst/>
                    </a:prstGeom>
                    <a:noFill/>
                    <a:ln>
                      <a:noFill/>
                    </a:ln>
                  </pic:spPr>
                </pic:pic>
              </a:graphicData>
            </a:graphic>
          </wp:inline>
        </w:drawing>
      </w:r>
    </w:p>
    <w:p w:rsidR="00E16E38" w:rsidRDefault="00E16E38" w:rsidP="00E16E38">
      <w:pPr>
        <w:rPr>
          <w:lang w:val="en-US"/>
        </w:rPr>
      </w:pPr>
      <w:r>
        <w:rPr>
          <w:noProof/>
          <w:lang w:val="fr-FR" w:eastAsia="fr-FR"/>
        </w:rPr>
        <w:drawing>
          <wp:inline distT="0" distB="0" distL="0" distR="0" wp14:anchorId="00E59331" wp14:editId="024C7F3E">
            <wp:extent cx="4067175" cy="25622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pic:cNvPicPr>
                      <a:picLocks noChangeAspect="1" noChangeArrowheads="1"/>
                    </pic:cNvPicPr>
                  </pic:nvPicPr>
                  <pic:blipFill>
                    <a:blip r:embed="rId12">
                      <a:extLst>
                        <a:ext uri="{28A0092B-C50C-407E-A947-70E740481C1C}">
                          <a14:useLocalDpi xmlns:a14="http://schemas.microsoft.com/office/drawing/2010/main"/>
                        </a:ext>
                      </a:extLst>
                    </a:blip>
                    <a:srcRect/>
                    <a:stretch>
                      <a:fillRect/>
                    </a:stretch>
                  </pic:blipFill>
                  <pic:spPr bwMode="auto">
                    <a:xfrm>
                      <a:off x="0" y="0"/>
                      <a:ext cx="4067175" cy="2562225"/>
                    </a:xfrm>
                    <a:prstGeom prst="rect">
                      <a:avLst/>
                    </a:prstGeom>
                    <a:noFill/>
                    <a:ln>
                      <a:noFill/>
                    </a:ln>
                  </pic:spPr>
                </pic:pic>
              </a:graphicData>
            </a:graphic>
          </wp:inline>
        </w:drawing>
      </w:r>
    </w:p>
    <w:p w:rsidR="00E16E38" w:rsidRDefault="00DA760A" w:rsidP="00E16E38">
      <w:pPr>
        <w:rPr>
          <w:lang w:val="en-US"/>
        </w:rPr>
      </w:pPr>
      <w:r>
        <w:rPr>
          <w:noProof/>
          <w:lang w:val="fr-FR" w:eastAsia="fr-FR"/>
        </w:rPr>
        <w:lastRenderedPageBreak/>
        <w:drawing>
          <wp:inline distT="0" distB="0" distL="0" distR="0" wp14:anchorId="4BBA2918" wp14:editId="3FC74C34">
            <wp:extent cx="5000625" cy="3781425"/>
            <wp:effectExtent l="0" t="0" r="9525" b="9525"/>
            <wp:docPr id="139" name="Imag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pic:cNvPicPr>
                      <a:picLocks noChangeAspect="1" noChangeArrowheads="1"/>
                    </pic:cNvPicPr>
                  </pic:nvPicPr>
                  <pic:blipFill>
                    <a:blip r:embed="rId13">
                      <a:extLst>
                        <a:ext uri="{28A0092B-C50C-407E-A947-70E740481C1C}">
                          <a14:useLocalDpi xmlns:a14="http://schemas.microsoft.com/office/drawing/2010/main"/>
                        </a:ext>
                      </a:extLst>
                    </a:blip>
                    <a:srcRect/>
                    <a:stretch>
                      <a:fillRect/>
                    </a:stretch>
                  </pic:blipFill>
                  <pic:spPr bwMode="auto">
                    <a:xfrm>
                      <a:off x="0" y="0"/>
                      <a:ext cx="5000625" cy="3781425"/>
                    </a:xfrm>
                    <a:prstGeom prst="rect">
                      <a:avLst/>
                    </a:prstGeom>
                    <a:noFill/>
                    <a:ln>
                      <a:noFill/>
                    </a:ln>
                  </pic:spPr>
                </pic:pic>
              </a:graphicData>
            </a:graphic>
          </wp:inline>
        </w:drawing>
      </w:r>
    </w:p>
    <w:p w:rsidR="00F349A9" w:rsidRDefault="00F349A9" w:rsidP="00E16E38">
      <w:pPr>
        <w:rPr>
          <w:lang w:val="en-US"/>
        </w:rPr>
      </w:pPr>
    </w:p>
    <w:p w:rsidR="00F349A9" w:rsidRDefault="00F349A9" w:rsidP="00E16E38">
      <w:pPr>
        <w:rPr>
          <w:lang w:val="en-US"/>
        </w:rPr>
      </w:pPr>
    </w:p>
    <w:p w:rsidR="00F349A9" w:rsidRDefault="00F349A9" w:rsidP="00E16E38">
      <w:pPr>
        <w:rPr>
          <w:lang w:val="en-US"/>
        </w:rPr>
      </w:pPr>
    </w:p>
    <w:p w:rsidR="00E16E38" w:rsidRDefault="00F349A9" w:rsidP="00E16E38">
      <w:pPr>
        <w:rPr>
          <w:lang w:val="en-US"/>
        </w:rPr>
      </w:pPr>
      <w:r>
        <w:rPr>
          <w:noProof/>
          <w:lang w:val="fr-FR" w:eastAsia="fr-FR"/>
        </w:rPr>
        <w:lastRenderedPageBreak/>
        <w:drawing>
          <wp:inline distT="0" distB="0" distL="0" distR="0" wp14:anchorId="5BC3473F" wp14:editId="6D912C5A">
            <wp:extent cx="5934075" cy="4629150"/>
            <wp:effectExtent l="0" t="0" r="9525" b="0"/>
            <wp:docPr id="140" name="Imag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pic:cNvPicPr>
                      <a:picLocks noChangeAspect="1" noChangeArrowheads="1"/>
                    </pic:cNvPicPr>
                  </pic:nvPicPr>
                  <pic:blipFill>
                    <a:blip r:embed="rId14" cstate="email">
                      <a:extLst>
                        <a:ext uri="{28A0092B-C50C-407E-A947-70E740481C1C}">
                          <a14:useLocalDpi xmlns:a14="http://schemas.microsoft.com/office/drawing/2010/main"/>
                        </a:ext>
                      </a:extLst>
                    </a:blip>
                    <a:srcRect/>
                    <a:stretch>
                      <a:fillRect/>
                    </a:stretch>
                  </pic:blipFill>
                  <pic:spPr bwMode="auto">
                    <a:xfrm>
                      <a:off x="0" y="0"/>
                      <a:ext cx="5934075" cy="4629150"/>
                    </a:xfrm>
                    <a:prstGeom prst="rect">
                      <a:avLst/>
                    </a:prstGeom>
                    <a:noFill/>
                    <a:ln>
                      <a:noFill/>
                    </a:ln>
                  </pic:spPr>
                </pic:pic>
              </a:graphicData>
            </a:graphic>
          </wp:inline>
        </w:drawing>
      </w:r>
    </w:p>
    <w:p w:rsidR="00F349A9" w:rsidRDefault="00F349A9" w:rsidP="00E16E38">
      <w:pPr>
        <w:rPr>
          <w:lang w:val="en-US"/>
        </w:rPr>
      </w:pPr>
      <w:r>
        <w:rPr>
          <w:noProof/>
          <w:lang w:val="fr-FR" w:eastAsia="fr-FR"/>
        </w:rPr>
        <w:drawing>
          <wp:inline distT="0" distB="0" distL="0" distR="0" wp14:anchorId="755F6B2F" wp14:editId="689FD8E4">
            <wp:extent cx="5934075" cy="2343150"/>
            <wp:effectExtent l="0" t="0" r="9525" b="0"/>
            <wp:docPr id="141" name="Imag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pic:cNvPicPr>
                      <a:picLocks noChangeAspect="1" noChangeArrowheads="1"/>
                    </pic:cNvPicPr>
                  </pic:nvPicPr>
                  <pic:blipFill>
                    <a:blip r:embed="rId15" cstate="email">
                      <a:extLst>
                        <a:ext uri="{28A0092B-C50C-407E-A947-70E740481C1C}">
                          <a14:useLocalDpi xmlns:a14="http://schemas.microsoft.com/office/drawing/2010/main"/>
                        </a:ext>
                      </a:extLst>
                    </a:blip>
                    <a:srcRect/>
                    <a:stretch>
                      <a:fillRect/>
                    </a:stretch>
                  </pic:blipFill>
                  <pic:spPr bwMode="auto">
                    <a:xfrm>
                      <a:off x="0" y="0"/>
                      <a:ext cx="5934075" cy="2343150"/>
                    </a:xfrm>
                    <a:prstGeom prst="rect">
                      <a:avLst/>
                    </a:prstGeom>
                    <a:noFill/>
                    <a:ln>
                      <a:noFill/>
                    </a:ln>
                  </pic:spPr>
                </pic:pic>
              </a:graphicData>
            </a:graphic>
          </wp:inline>
        </w:drawing>
      </w:r>
    </w:p>
    <w:p w:rsidR="00F349A9" w:rsidRDefault="00F349A9" w:rsidP="00E16E38">
      <w:pPr>
        <w:rPr>
          <w:lang w:val="en-US"/>
        </w:rPr>
      </w:pPr>
    </w:p>
    <w:p w:rsidR="00F349A9" w:rsidRDefault="00E16E38" w:rsidP="00E16E38">
      <w:pPr>
        <w:rPr>
          <w:lang w:val="en-US"/>
        </w:rPr>
      </w:pPr>
      <w:r>
        <w:rPr>
          <w:noProof/>
          <w:lang w:val="fr-FR" w:eastAsia="fr-FR"/>
        </w:rPr>
        <w:lastRenderedPageBreak/>
        <w:drawing>
          <wp:inline distT="0" distB="0" distL="0" distR="0" wp14:anchorId="5750958B" wp14:editId="4985D2DB">
            <wp:extent cx="3181350" cy="18573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pic:cNvPicPr>
                      <a:picLocks noChangeAspect="1" noChangeArrowheads="1"/>
                    </pic:cNvPicPr>
                  </pic:nvPicPr>
                  <pic:blipFill>
                    <a:blip r:embed="rId16">
                      <a:extLst>
                        <a:ext uri="{28A0092B-C50C-407E-A947-70E740481C1C}">
                          <a14:useLocalDpi xmlns:a14="http://schemas.microsoft.com/office/drawing/2010/main"/>
                        </a:ext>
                      </a:extLst>
                    </a:blip>
                    <a:srcRect/>
                    <a:stretch>
                      <a:fillRect/>
                    </a:stretch>
                  </pic:blipFill>
                  <pic:spPr bwMode="auto">
                    <a:xfrm>
                      <a:off x="0" y="0"/>
                      <a:ext cx="3181350" cy="1857375"/>
                    </a:xfrm>
                    <a:prstGeom prst="rect">
                      <a:avLst/>
                    </a:prstGeom>
                    <a:noFill/>
                    <a:ln>
                      <a:noFill/>
                    </a:ln>
                  </pic:spPr>
                </pic:pic>
              </a:graphicData>
            </a:graphic>
          </wp:inline>
        </w:drawing>
      </w:r>
    </w:p>
    <w:p w:rsidR="00F349A9" w:rsidRDefault="00F349A9" w:rsidP="00E16E38">
      <w:pPr>
        <w:rPr>
          <w:lang w:val="en-US"/>
        </w:rPr>
      </w:pPr>
      <w:r>
        <w:rPr>
          <w:noProof/>
          <w:lang w:val="fr-FR" w:eastAsia="fr-FR"/>
        </w:rPr>
        <w:drawing>
          <wp:inline distT="0" distB="0" distL="0" distR="0" wp14:anchorId="2DF701D6" wp14:editId="780E4641">
            <wp:extent cx="5800725" cy="3524250"/>
            <wp:effectExtent l="0" t="0" r="9525" b="0"/>
            <wp:docPr id="142" name="Imag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pic:cNvPicPr>
                      <a:picLocks noChangeAspect="1" noChangeArrowheads="1"/>
                    </pic:cNvPicPr>
                  </pic:nvPicPr>
                  <pic:blipFill>
                    <a:blip r:embed="rId17">
                      <a:extLst>
                        <a:ext uri="{28A0092B-C50C-407E-A947-70E740481C1C}">
                          <a14:useLocalDpi xmlns:a14="http://schemas.microsoft.com/office/drawing/2010/main"/>
                        </a:ext>
                      </a:extLst>
                    </a:blip>
                    <a:srcRect/>
                    <a:stretch>
                      <a:fillRect/>
                    </a:stretch>
                  </pic:blipFill>
                  <pic:spPr bwMode="auto">
                    <a:xfrm>
                      <a:off x="0" y="0"/>
                      <a:ext cx="5800725" cy="3524250"/>
                    </a:xfrm>
                    <a:prstGeom prst="rect">
                      <a:avLst/>
                    </a:prstGeom>
                    <a:noFill/>
                    <a:ln>
                      <a:noFill/>
                    </a:ln>
                  </pic:spPr>
                </pic:pic>
              </a:graphicData>
            </a:graphic>
          </wp:inline>
        </w:drawing>
      </w:r>
    </w:p>
    <w:p w:rsidR="00E16E38" w:rsidRDefault="00F349A9" w:rsidP="00E16E38">
      <w:pPr>
        <w:rPr>
          <w:lang w:val="en-US"/>
        </w:rPr>
      </w:pPr>
      <w:r>
        <w:rPr>
          <w:noProof/>
          <w:lang w:val="fr-FR" w:eastAsia="fr-FR"/>
        </w:rPr>
        <w:lastRenderedPageBreak/>
        <w:drawing>
          <wp:inline distT="0" distB="0" distL="0" distR="0" wp14:anchorId="56AA31CF" wp14:editId="5A45B853">
            <wp:extent cx="5934075" cy="3648075"/>
            <wp:effectExtent l="0" t="0" r="9525" b="9525"/>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pic:cNvPicPr>
                      <a:picLocks noChangeAspect="1" noChangeArrowheads="1"/>
                    </pic:cNvPicPr>
                  </pic:nvPicPr>
                  <pic:blipFill>
                    <a:blip r:embed="rId18" cstate="email">
                      <a:extLst>
                        <a:ext uri="{28A0092B-C50C-407E-A947-70E740481C1C}">
                          <a14:useLocalDpi xmlns:a14="http://schemas.microsoft.com/office/drawing/2010/main"/>
                        </a:ext>
                      </a:extLst>
                    </a:blip>
                    <a:srcRect/>
                    <a:stretch>
                      <a:fillRect/>
                    </a:stretch>
                  </pic:blipFill>
                  <pic:spPr bwMode="auto">
                    <a:xfrm>
                      <a:off x="0" y="0"/>
                      <a:ext cx="5934075" cy="3648075"/>
                    </a:xfrm>
                    <a:prstGeom prst="rect">
                      <a:avLst/>
                    </a:prstGeom>
                    <a:noFill/>
                    <a:ln>
                      <a:noFill/>
                    </a:ln>
                  </pic:spPr>
                </pic:pic>
              </a:graphicData>
            </a:graphic>
          </wp:inline>
        </w:drawing>
      </w:r>
      <w:r>
        <w:rPr>
          <w:noProof/>
          <w:lang w:val="fr-FR" w:eastAsia="fr-FR"/>
        </w:rPr>
        <w:drawing>
          <wp:inline distT="0" distB="0" distL="0" distR="0" wp14:anchorId="3FBD3818" wp14:editId="591DD8CB">
            <wp:extent cx="5934075" cy="2781300"/>
            <wp:effectExtent l="0" t="0" r="952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pic:cNvPicPr>
                      <a:picLocks noChangeAspect="1" noChangeArrowheads="1"/>
                    </pic:cNvPicPr>
                  </pic:nvPicPr>
                  <pic:blipFill>
                    <a:blip r:embed="rId19" cstate="email">
                      <a:extLst>
                        <a:ext uri="{28A0092B-C50C-407E-A947-70E740481C1C}">
                          <a14:useLocalDpi xmlns:a14="http://schemas.microsoft.com/office/drawing/2010/main"/>
                        </a:ext>
                      </a:extLst>
                    </a:blip>
                    <a:srcRect/>
                    <a:stretch>
                      <a:fillRect/>
                    </a:stretch>
                  </pic:blipFill>
                  <pic:spPr bwMode="auto">
                    <a:xfrm>
                      <a:off x="0" y="0"/>
                      <a:ext cx="5934075" cy="2781300"/>
                    </a:xfrm>
                    <a:prstGeom prst="rect">
                      <a:avLst/>
                    </a:prstGeom>
                    <a:noFill/>
                    <a:ln>
                      <a:noFill/>
                    </a:ln>
                  </pic:spPr>
                </pic:pic>
              </a:graphicData>
            </a:graphic>
          </wp:inline>
        </w:drawing>
      </w:r>
    </w:p>
    <w:p w:rsidR="00E16E38" w:rsidRPr="001D6726" w:rsidRDefault="00E16E38" w:rsidP="00E16E38">
      <w:pPr>
        <w:rPr>
          <w:lang w:val="en-US"/>
        </w:rPr>
      </w:pPr>
    </w:p>
    <w:p w:rsidR="00E16E38" w:rsidRPr="00417548" w:rsidRDefault="00E16E38" w:rsidP="00E16E38">
      <w:pPr>
        <w:pStyle w:val="blankpage"/>
        <w:rPr>
          <w:lang w:val="en-GB"/>
        </w:rPr>
      </w:pPr>
      <w:r w:rsidRPr="00417548">
        <w:rPr>
          <w:lang w:val="en-GB"/>
        </w:rPr>
        <w:lastRenderedPageBreak/>
        <w:t xml:space="preserve">END </w:t>
      </w:r>
      <w:bookmarkStart w:id="122" w:name="end_of_document"/>
      <w:r w:rsidRPr="00417548">
        <w:rPr>
          <w:lang w:val="en-GB"/>
        </w:rPr>
        <w:t xml:space="preserve">OF </w:t>
      </w:r>
      <w:bookmarkEnd w:id="122"/>
      <w:r w:rsidRPr="00417548">
        <w:rPr>
          <w:lang w:val="en-GB"/>
        </w:rPr>
        <w:t>DOCUMENT</w:t>
      </w:r>
    </w:p>
    <w:p w:rsidR="00E16E38" w:rsidRPr="00417548" w:rsidRDefault="00E16E38" w:rsidP="00E16E38">
      <w:pPr>
        <w:rPr>
          <w:lang w:val="en-GB"/>
        </w:rPr>
      </w:pPr>
    </w:p>
    <w:p w:rsidR="00E16E38" w:rsidRPr="00417548" w:rsidRDefault="00E16E38" w:rsidP="00E16E38">
      <w:pPr>
        <w:rPr>
          <w:lang w:val="en-GB"/>
        </w:rPr>
      </w:pPr>
    </w:p>
    <w:p w:rsidR="00E16E38" w:rsidRPr="00417548" w:rsidRDefault="00E16E38" w:rsidP="00E16E38">
      <w:pPr>
        <w:rPr>
          <w:lang w:val="en-GB"/>
        </w:rPr>
      </w:pPr>
    </w:p>
    <w:p w:rsidR="00B24AE0" w:rsidRPr="00E16E38" w:rsidRDefault="00B24AE0" w:rsidP="00E16E38"/>
    <w:sectPr w:rsidR="00B24AE0" w:rsidRPr="00E16E38" w:rsidSect="0076254B">
      <w:headerReference w:type="default" r:id="rId20"/>
      <w:footerReference w:type="default" r:id="rId21"/>
      <w:headerReference w:type="first" r:id="rId22"/>
      <w:footerReference w:type="first" r:id="rId23"/>
      <w:pgSz w:w="11906" w:h="16838" w:code="9"/>
      <w:pgMar w:top="1985" w:right="1134" w:bottom="663" w:left="1134" w:header="567" w:footer="624" w:gutter="284"/>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550" w:rsidRDefault="00193550" w:rsidP="005C4CDB">
      <w:pPr>
        <w:spacing w:after="0" w:line="240" w:lineRule="auto"/>
      </w:pPr>
      <w:r>
        <w:separator/>
      </w:r>
    </w:p>
  </w:endnote>
  <w:endnote w:type="continuationSeparator" w:id="0">
    <w:p w:rsidR="00193550" w:rsidRDefault="00193550" w:rsidP="005C4C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590"/>
      <w:gridCol w:w="2520"/>
      <w:gridCol w:w="4384"/>
    </w:tblGrid>
    <w:tr w:rsidR="00E12E47" w:rsidRPr="005215A5" w:rsidTr="007C12E0">
      <w:trPr>
        <w:trHeight w:val="284"/>
      </w:trPr>
      <w:tc>
        <w:tcPr>
          <w:tcW w:w="2590" w:type="dxa"/>
        </w:tcPr>
        <w:p w:rsidR="00E12E47" w:rsidRDefault="00193550">
          <w:pPr>
            <w:pStyle w:val="Footer"/>
            <w:rPr>
              <w:lang w:val="en-GB"/>
            </w:rPr>
          </w:pPr>
          <w:r>
            <w:fldChar w:fldCharType="begin"/>
          </w:r>
          <w:r>
            <w:instrText xml:space="preserve"> DOCPROPERTY "project"  \* MERGEFORMAT </w:instrText>
          </w:r>
          <w:r>
            <w:fldChar w:fldCharType="separate"/>
          </w:r>
          <w:r w:rsidR="00E12E47">
            <w:t>ngEO Task 4</w:t>
          </w:r>
          <w:r>
            <w:fldChar w:fldCharType="end"/>
          </w:r>
        </w:p>
      </w:tc>
      <w:tc>
        <w:tcPr>
          <w:tcW w:w="2520" w:type="dxa"/>
        </w:tcPr>
        <w:p w:rsidR="00E12E47" w:rsidRDefault="00E12E47">
          <w:pPr>
            <w:pStyle w:val="Footer"/>
            <w:rPr>
              <w:lang w:val="en-GB"/>
            </w:rPr>
          </w:pPr>
          <w:r>
            <w:sym w:font="Symbol" w:char="F0D3"/>
          </w:r>
          <w:r>
            <w:rPr>
              <w:lang w:val="en-GB"/>
            </w:rPr>
            <w:t xml:space="preserve"> GMV </w:t>
          </w:r>
          <w:r>
            <w:rPr>
              <w:bCs/>
            </w:rPr>
            <w:fldChar w:fldCharType="begin"/>
          </w:r>
          <w:r>
            <w:rPr>
              <w:bCs/>
            </w:rPr>
            <w:instrText xml:space="preserve"> SAVEDATE \@ "yyyy" \* MERGEFORMAT </w:instrText>
          </w:r>
          <w:r>
            <w:rPr>
              <w:bCs/>
            </w:rPr>
            <w:fldChar w:fldCharType="separate"/>
          </w:r>
          <w:r w:rsidR="0031560F">
            <w:rPr>
              <w:bCs/>
              <w:noProof/>
            </w:rPr>
            <w:t>2013</w:t>
          </w:r>
          <w:r>
            <w:rPr>
              <w:bCs/>
            </w:rPr>
            <w:fldChar w:fldCharType="end"/>
          </w:r>
          <w:r>
            <w:rPr>
              <w:lang w:val="en-GB"/>
            </w:rPr>
            <w:t>; all rights reserved</w:t>
          </w:r>
        </w:p>
      </w:tc>
      <w:tc>
        <w:tcPr>
          <w:tcW w:w="4384" w:type="dxa"/>
        </w:tcPr>
        <w:p w:rsidR="00E12E47" w:rsidRPr="00E561D0" w:rsidRDefault="00193550">
          <w:pPr>
            <w:pStyle w:val="Footer"/>
          </w:pPr>
          <w:r>
            <w:fldChar w:fldCharType="begin"/>
          </w:r>
          <w:r>
            <w:instrText xml:space="preserve"> DOCPROPERTY  Subsystem  \* MERGEF</w:instrText>
          </w:r>
          <w:r>
            <w:instrText xml:space="preserve">ORMAT </w:instrText>
          </w:r>
          <w:r>
            <w:fldChar w:fldCharType="separate"/>
          </w:r>
          <w:r w:rsidR="00E12E47">
            <w:t>Web Client</w:t>
          </w:r>
          <w:r>
            <w:fldChar w:fldCharType="end"/>
          </w:r>
          <w:r w:rsidR="00E12E47">
            <w:t xml:space="preserve"> - </w:t>
          </w:r>
          <w:r>
            <w:fldChar w:fldCharType="begin"/>
          </w:r>
          <w:r>
            <w:instrText xml:space="preserve"> DOCPROPERTY  Title  \* MERGEFORMAT </w:instrText>
          </w:r>
          <w:r>
            <w:fldChar w:fldCharType="separate"/>
          </w:r>
          <w:r w:rsidR="00E12E47">
            <w:t>Test Plan Document</w:t>
          </w:r>
          <w:r>
            <w:fldChar w:fldCharType="end"/>
          </w:r>
        </w:p>
      </w:tc>
    </w:tr>
  </w:tbl>
  <w:p w:rsidR="00E12E47" w:rsidRPr="00E561D0" w:rsidRDefault="00E12E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4570" w:type="dxa"/>
      <w:tblCellMar>
        <w:left w:w="70" w:type="dxa"/>
        <w:right w:w="70" w:type="dxa"/>
      </w:tblCellMar>
      <w:tblLook w:val="0000" w:firstRow="0" w:lastRow="0" w:firstColumn="0" w:lastColumn="0" w:noHBand="0" w:noVBand="0"/>
    </w:tblPr>
    <w:tblGrid>
      <w:gridCol w:w="1620"/>
      <w:gridCol w:w="3240"/>
    </w:tblGrid>
    <w:tr w:rsidR="00E12E47" w:rsidRPr="006D68AB">
      <w:tc>
        <w:tcPr>
          <w:tcW w:w="1620" w:type="dxa"/>
        </w:tcPr>
        <w:p w:rsidR="00E12E47" w:rsidRPr="006D68AB" w:rsidRDefault="00E12E47">
          <w:pPr>
            <w:rPr>
              <w:rFonts w:ascii="Verdana" w:hAnsi="Verdana"/>
              <w:sz w:val="18"/>
              <w:szCs w:val="18"/>
            </w:rPr>
          </w:pPr>
          <w:r w:rsidRPr="006D68AB">
            <w:rPr>
              <w:rFonts w:ascii="Verdana" w:hAnsi="Verdana"/>
              <w:sz w:val="18"/>
              <w:szCs w:val="18"/>
            </w:rPr>
            <w:t>Prepared by:</w:t>
          </w:r>
        </w:p>
      </w:tc>
      <w:tc>
        <w:tcPr>
          <w:tcW w:w="3240" w:type="dxa"/>
        </w:tcPr>
        <w:p w:rsidR="00E12E47" w:rsidRPr="006D68AB" w:rsidRDefault="00E12E47">
          <w:pPr>
            <w:rPr>
              <w:rFonts w:ascii="Verdana" w:hAnsi="Verdana"/>
              <w:sz w:val="18"/>
              <w:szCs w:val="18"/>
            </w:rPr>
          </w:pPr>
          <w:r>
            <w:rPr>
              <w:rFonts w:ascii="Verdana" w:hAnsi="Verdana"/>
              <w:sz w:val="18"/>
              <w:szCs w:val="18"/>
            </w:rPr>
            <w:t>Emna Mokaddem, Magali Bellou</w:t>
          </w:r>
        </w:p>
      </w:tc>
    </w:tr>
    <w:tr w:rsidR="00E12E47" w:rsidRPr="006D68AB">
      <w:tc>
        <w:tcPr>
          <w:tcW w:w="1620" w:type="dxa"/>
        </w:tcPr>
        <w:p w:rsidR="00E12E47" w:rsidRPr="006D68AB" w:rsidRDefault="00E12E47">
          <w:pPr>
            <w:rPr>
              <w:rFonts w:ascii="Verdana" w:hAnsi="Verdana"/>
              <w:sz w:val="18"/>
              <w:szCs w:val="18"/>
            </w:rPr>
          </w:pPr>
        </w:p>
      </w:tc>
      <w:tc>
        <w:tcPr>
          <w:tcW w:w="3240" w:type="dxa"/>
        </w:tcPr>
        <w:p w:rsidR="00E12E47" w:rsidRPr="006D68AB" w:rsidRDefault="00E12E47">
          <w:pPr>
            <w:rPr>
              <w:rFonts w:ascii="Verdana" w:hAnsi="Verdana"/>
              <w:sz w:val="18"/>
              <w:szCs w:val="18"/>
            </w:rPr>
          </w:pPr>
        </w:p>
      </w:tc>
    </w:tr>
    <w:tr w:rsidR="00E12E47" w:rsidRPr="006D68AB">
      <w:tc>
        <w:tcPr>
          <w:tcW w:w="1620" w:type="dxa"/>
        </w:tcPr>
        <w:p w:rsidR="00E12E47" w:rsidRPr="006D68AB" w:rsidRDefault="00E12E47">
          <w:pPr>
            <w:rPr>
              <w:rFonts w:ascii="Verdana" w:hAnsi="Verdana"/>
              <w:sz w:val="18"/>
              <w:szCs w:val="18"/>
            </w:rPr>
          </w:pPr>
          <w:r w:rsidRPr="006D68AB">
            <w:rPr>
              <w:rFonts w:ascii="Verdana" w:hAnsi="Verdana"/>
              <w:sz w:val="18"/>
              <w:szCs w:val="18"/>
            </w:rPr>
            <w:t>Authorized by:</w:t>
          </w:r>
        </w:p>
      </w:tc>
      <w:tc>
        <w:tcPr>
          <w:tcW w:w="3240" w:type="dxa"/>
        </w:tcPr>
        <w:p w:rsidR="00E12E47" w:rsidRPr="006D68AB" w:rsidRDefault="00E12E47">
          <w:pPr>
            <w:rPr>
              <w:rFonts w:ascii="Verdana" w:hAnsi="Verdana"/>
              <w:sz w:val="18"/>
              <w:szCs w:val="18"/>
              <w:lang w:val="en-GB"/>
            </w:rPr>
          </w:pPr>
        </w:p>
      </w:tc>
    </w:tr>
    <w:tr w:rsidR="00E12E47" w:rsidRPr="006D68AB">
      <w:tc>
        <w:tcPr>
          <w:tcW w:w="1620" w:type="dxa"/>
        </w:tcPr>
        <w:p w:rsidR="00E12E47" w:rsidRPr="006D68AB" w:rsidRDefault="00E12E47">
          <w:pPr>
            <w:rPr>
              <w:rFonts w:ascii="Verdana" w:hAnsi="Verdana"/>
              <w:sz w:val="18"/>
              <w:szCs w:val="18"/>
              <w:lang w:val="en-GB"/>
            </w:rPr>
          </w:pPr>
        </w:p>
      </w:tc>
      <w:tc>
        <w:tcPr>
          <w:tcW w:w="3240" w:type="dxa"/>
        </w:tcPr>
        <w:p w:rsidR="00E12E47" w:rsidRPr="006D68AB" w:rsidRDefault="00E12E47">
          <w:pPr>
            <w:rPr>
              <w:rFonts w:ascii="Verdana" w:hAnsi="Verdana"/>
              <w:sz w:val="18"/>
              <w:szCs w:val="18"/>
              <w:lang w:val="en-GB"/>
            </w:rPr>
          </w:pPr>
        </w:p>
      </w:tc>
    </w:tr>
  </w:tbl>
  <w:p w:rsidR="00E12E47" w:rsidRPr="006D68AB" w:rsidRDefault="00E12E47">
    <w:pPr>
      <w:pStyle w:val="Footer"/>
      <w:tabs>
        <w:tab w:val="clear" w:pos="4252"/>
        <w:tab w:val="clear" w:pos="8504"/>
        <w:tab w:val="center" w:pos="4750"/>
        <w:tab w:val="right" w:pos="8644"/>
      </w:tabs>
      <w:rPr>
        <w:bCs/>
        <w:sz w:val="18"/>
        <w:szCs w:val="18"/>
      </w:rPr>
    </w:pPr>
  </w:p>
  <w:p w:rsidR="00E12E47" w:rsidRPr="006D68AB" w:rsidRDefault="00E12E47">
    <w:pPr>
      <w:pStyle w:val="Footer"/>
      <w:tabs>
        <w:tab w:val="clear" w:pos="4252"/>
        <w:tab w:val="clear" w:pos="8504"/>
        <w:tab w:val="center" w:pos="4750"/>
        <w:tab w:val="right" w:pos="8644"/>
      </w:tabs>
      <w:rPr>
        <w:bCs/>
        <w:sz w:val="18"/>
        <w:szCs w:val="18"/>
      </w:rPr>
    </w:pPr>
  </w:p>
  <w:tbl>
    <w:tblPr>
      <w:tblW w:w="0" w:type="auto"/>
      <w:jc w:val="right"/>
      <w:tblInd w:w="-1030" w:type="dxa"/>
      <w:tblCellMar>
        <w:left w:w="70" w:type="dxa"/>
        <w:right w:w="70" w:type="dxa"/>
      </w:tblCellMar>
      <w:tblLook w:val="0000" w:firstRow="0" w:lastRow="0" w:firstColumn="0" w:lastColumn="0" w:noHBand="0" w:noVBand="0"/>
    </w:tblPr>
    <w:tblGrid>
      <w:gridCol w:w="1620"/>
      <w:gridCol w:w="3304"/>
    </w:tblGrid>
    <w:tr w:rsidR="00E12E47" w:rsidRPr="006D68AB">
      <w:trPr>
        <w:jc w:val="right"/>
      </w:trPr>
      <w:tc>
        <w:tcPr>
          <w:tcW w:w="1620" w:type="dxa"/>
        </w:tcPr>
        <w:p w:rsidR="00E12E47" w:rsidRPr="009C1444" w:rsidRDefault="00E12E47">
          <w:pPr>
            <w:rPr>
              <w:rFonts w:ascii="Verdana" w:hAnsi="Verdana"/>
              <w:sz w:val="18"/>
              <w:szCs w:val="18"/>
              <w:lang w:val="en-US"/>
            </w:rPr>
          </w:pPr>
          <w:r w:rsidRPr="009C1444">
            <w:rPr>
              <w:rFonts w:ascii="Verdana" w:hAnsi="Verdana"/>
              <w:sz w:val="18"/>
              <w:szCs w:val="18"/>
              <w:lang w:val="en-US"/>
            </w:rPr>
            <w:t>Code:</w:t>
          </w:r>
        </w:p>
      </w:tc>
      <w:tc>
        <w:tcPr>
          <w:tcW w:w="3304" w:type="dxa"/>
        </w:tcPr>
        <w:p w:rsidR="00E12E47" w:rsidRPr="009C1444" w:rsidRDefault="00E12E47">
          <w:pPr>
            <w:rPr>
              <w:rFonts w:ascii="Verdana" w:hAnsi="Verdana"/>
              <w:sz w:val="18"/>
              <w:szCs w:val="18"/>
              <w:lang w:val="en-US"/>
            </w:rPr>
          </w:pPr>
          <w:r w:rsidRPr="006D68AB">
            <w:rPr>
              <w:rFonts w:ascii="Verdana" w:hAnsi="Verdana"/>
              <w:sz w:val="18"/>
              <w:szCs w:val="18"/>
            </w:rPr>
            <w:fldChar w:fldCharType="begin"/>
          </w:r>
          <w:r w:rsidRPr="006D68AB">
            <w:rPr>
              <w:rFonts w:ascii="Verdana" w:hAnsi="Verdana"/>
              <w:sz w:val="18"/>
              <w:szCs w:val="18"/>
            </w:rPr>
            <w:instrText xml:space="preserve"> DOCPROPERTY "code"  \* MERGEFORMAT </w:instrText>
          </w:r>
          <w:r w:rsidRPr="006D68AB">
            <w:rPr>
              <w:rFonts w:ascii="Verdana" w:hAnsi="Verdana"/>
              <w:sz w:val="18"/>
              <w:szCs w:val="18"/>
            </w:rPr>
            <w:fldChar w:fldCharType="separate"/>
          </w:r>
          <w:r>
            <w:rPr>
              <w:rFonts w:ascii="Verdana" w:hAnsi="Verdana"/>
              <w:sz w:val="18"/>
              <w:szCs w:val="18"/>
            </w:rPr>
            <w:t>ngEO-WEBC-SSTR</w:t>
          </w:r>
          <w:r w:rsidRPr="006D68AB">
            <w:rPr>
              <w:rFonts w:ascii="Verdana" w:hAnsi="Verdana"/>
              <w:sz w:val="18"/>
              <w:szCs w:val="18"/>
            </w:rPr>
            <w:fldChar w:fldCharType="end"/>
          </w:r>
        </w:p>
      </w:tc>
    </w:tr>
    <w:tr w:rsidR="00E12E47" w:rsidRPr="006D68AB">
      <w:trPr>
        <w:jc w:val="right"/>
      </w:trPr>
      <w:tc>
        <w:tcPr>
          <w:tcW w:w="1620" w:type="dxa"/>
        </w:tcPr>
        <w:p w:rsidR="00E12E47" w:rsidRPr="006D68AB" w:rsidRDefault="00E12E47">
          <w:pPr>
            <w:rPr>
              <w:rFonts w:ascii="Verdana" w:hAnsi="Verdana"/>
              <w:sz w:val="18"/>
              <w:szCs w:val="18"/>
            </w:rPr>
          </w:pPr>
          <w:r w:rsidRPr="006D68AB">
            <w:rPr>
              <w:rFonts w:ascii="Verdana" w:hAnsi="Verdana"/>
              <w:sz w:val="18"/>
              <w:szCs w:val="18"/>
            </w:rPr>
            <w:t>Version:</w:t>
          </w:r>
        </w:p>
      </w:tc>
      <w:tc>
        <w:tcPr>
          <w:tcW w:w="3304" w:type="dxa"/>
        </w:tcPr>
        <w:p w:rsidR="00E12E47" w:rsidRPr="006D68AB" w:rsidRDefault="00E12E4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"version"  \* MERGEFORMAT </w:instrText>
          </w:r>
          <w:r w:rsidRPr="006D68AB">
            <w:rPr>
              <w:rFonts w:ascii="Verdana" w:hAnsi="Verdana"/>
              <w:sz w:val="18"/>
              <w:szCs w:val="18"/>
            </w:rPr>
            <w:fldChar w:fldCharType="separate"/>
          </w:r>
          <w:r>
            <w:rPr>
              <w:rFonts w:ascii="Verdana" w:hAnsi="Verdana"/>
              <w:sz w:val="18"/>
              <w:szCs w:val="18"/>
            </w:rPr>
            <w:t>2.0</w:t>
          </w:r>
          <w:r w:rsidRPr="006D68AB">
            <w:rPr>
              <w:rFonts w:ascii="Verdana" w:hAnsi="Verdana"/>
              <w:sz w:val="18"/>
              <w:szCs w:val="18"/>
            </w:rPr>
            <w:fldChar w:fldCharType="end"/>
          </w:r>
        </w:p>
      </w:tc>
    </w:tr>
    <w:tr w:rsidR="00E12E47" w:rsidRPr="006D68AB">
      <w:trPr>
        <w:jc w:val="right"/>
      </w:trPr>
      <w:tc>
        <w:tcPr>
          <w:tcW w:w="1620" w:type="dxa"/>
        </w:tcPr>
        <w:p w:rsidR="00E12E47" w:rsidRPr="006D68AB" w:rsidRDefault="00E12E47">
          <w:pPr>
            <w:rPr>
              <w:rFonts w:ascii="Verdana" w:hAnsi="Verdana"/>
              <w:sz w:val="18"/>
              <w:szCs w:val="18"/>
            </w:rPr>
          </w:pPr>
          <w:r w:rsidRPr="006D68AB">
            <w:rPr>
              <w:rFonts w:ascii="Verdana" w:hAnsi="Verdana"/>
              <w:sz w:val="18"/>
              <w:szCs w:val="18"/>
            </w:rPr>
            <w:t>Date:</w:t>
          </w:r>
        </w:p>
      </w:tc>
      <w:tc>
        <w:tcPr>
          <w:tcW w:w="3304" w:type="dxa"/>
        </w:tcPr>
        <w:p w:rsidR="00E12E47" w:rsidRPr="006D68AB" w:rsidRDefault="00E12E47">
          <w:pPr>
            <w:rPr>
              <w:rFonts w:ascii="Verdana" w:hAnsi="Verdana"/>
              <w:sz w:val="18"/>
              <w:szCs w:val="18"/>
            </w:rPr>
          </w:pPr>
          <w:r w:rsidRPr="006D68AB">
            <w:rPr>
              <w:rFonts w:ascii="Verdana" w:hAnsi="Verdana"/>
              <w:sz w:val="18"/>
              <w:szCs w:val="18"/>
            </w:rPr>
            <w:fldChar w:fldCharType="begin"/>
          </w:r>
          <w:r w:rsidRPr="006D68AB">
            <w:rPr>
              <w:rFonts w:ascii="Verdana" w:hAnsi="Verdana"/>
              <w:sz w:val="18"/>
              <w:szCs w:val="18"/>
            </w:rPr>
            <w:instrText xml:space="preserve"> DOCPROPERTY "date"  \* MERGEFORMAT </w:instrText>
          </w:r>
          <w:r w:rsidRPr="006D68AB">
            <w:rPr>
              <w:rFonts w:ascii="Verdana" w:hAnsi="Verdana"/>
              <w:sz w:val="18"/>
              <w:szCs w:val="18"/>
            </w:rPr>
            <w:fldChar w:fldCharType="separate"/>
          </w:r>
          <w:r>
            <w:rPr>
              <w:rFonts w:ascii="Verdana" w:hAnsi="Verdana"/>
              <w:sz w:val="18"/>
              <w:szCs w:val="18"/>
            </w:rPr>
            <w:t>08/02/2013</w:t>
          </w:r>
          <w:r w:rsidRPr="006D68AB">
            <w:rPr>
              <w:rFonts w:ascii="Verdana" w:hAnsi="Verdana"/>
              <w:sz w:val="18"/>
              <w:szCs w:val="18"/>
            </w:rPr>
            <w:fldChar w:fldCharType="end"/>
          </w:r>
        </w:p>
      </w:tc>
    </w:tr>
  </w:tbl>
  <w:p w:rsidR="00E12E47" w:rsidRDefault="00E12E47">
    <w:pPr>
      <w:pStyle w:val="Footer"/>
      <w:tabs>
        <w:tab w:val="clear" w:pos="4252"/>
        <w:tab w:val="clear" w:pos="8504"/>
        <w:tab w:val="center" w:pos="4750"/>
        <w:tab w:val="right" w:pos="8644"/>
      </w:tabs>
      <w:rPr>
        <w:bCs/>
      </w:rPr>
    </w:pPr>
  </w:p>
  <w:p w:rsidR="00E12E47" w:rsidRDefault="00E12E47">
    <w:pPr>
      <w:pStyle w:val="Footer"/>
      <w:tabs>
        <w:tab w:val="clear" w:pos="4252"/>
        <w:tab w:val="clear" w:pos="8504"/>
        <w:tab w:val="center" w:pos="4750"/>
        <w:tab w:val="right" w:pos="8644"/>
      </w:tabs>
      <w:rPr>
        <w:bCs/>
      </w:rPr>
    </w:pPr>
  </w:p>
  <w:p w:rsidR="00E12E47" w:rsidRDefault="00E12E47">
    <w:pPr>
      <w:pStyle w:val="Footer"/>
      <w:tabs>
        <w:tab w:val="clear" w:pos="4252"/>
        <w:tab w:val="clear" w:pos="8504"/>
        <w:tab w:val="center" w:pos="4750"/>
        <w:tab w:val="right" w:pos="8644"/>
      </w:tabs>
      <w:rPr>
        <w:bCs/>
      </w:rPr>
    </w:pPr>
  </w:p>
  <w:p w:rsidR="00E12E47" w:rsidRDefault="00E12E47">
    <w:pPr>
      <w:pStyle w:val="Footer"/>
      <w:tabs>
        <w:tab w:val="clear" w:pos="4252"/>
        <w:tab w:val="clear" w:pos="8504"/>
        <w:tab w:val="center" w:pos="4750"/>
        <w:tab w:val="right" w:pos="8644"/>
      </w:tabs>
      <w:rPr>
        <w:bCs/>
      </w:rPr>
    </w:pPr>
  </w:p>
  <w:tbl>
    <w:tblPr>
      <w:tblW w:w="0" w:type="auto"/>
      <w:tblCellMar>
        <w:left w:w="70" w:type="dxa"/>
        <w:right w:w="70" w:type="dxa"/>
      </w:tblCellMar>
      <w:tblLook w:val="0000" w:firstRow="0" w:lastRow="0" w:firstColumn="0" w:lastColumn="0" w:noHBand="0" w:noVBand="0"/>
    </w:tblPr>
    <w:tblGrid>
      <w:gridCol w:w="4750"/>
      <w:gridCol w:w="3894"/>
    </w:tblGrid>
    <w:tr w:rsidR="00E12E47">
      <w:trPr>
        <w:cantSplit/>
      </w:trPr>
      <w:tc>
        <w:tcPr>
          <w:tcW w:w="4750" w:type="dxa"/>
        </w:tcPr>
        <w:p w:rsidR="00E12E47" w:rsidRDefault="00E12E47">
          <w:pPr>
            <w:pStyle w:val="Footer"/>
          </w:pPr>
        </w:p>
      </w:tc>
      <w:tc>
        <w:tcPr>
          <w:tcW w:w="3894" w:type="dxa"/>
        </w:tcPr>
        <w:p w:rsidR="00E12E47" w:rsidRDefault="00E12E47">
          <w:pPr>
            <w:pStyle w:val="Footer"/>
          </w:pPr>
          <w:r>
            <w:rPr>
              <w:bCs/>
            </w:rPr>
            <w:sym w:font="Symbol" w:char="F0D3"/>
          </w:r>
          <w:r>
            <w:rPr>
              <w:bCs/>
            </w:rPr>
            <w:t xml:space="preserve"> GMV, </w:t>
          </w:r>
          <w:r>
            <w:rPr>
              <w:bCs/>
            </w:rPr>
            <w:fldChar w:fldCharType="begin"/>
          </w:r>
          <w:r>
            <w:rPr>
              <w:bCs/>
            </w:rPr>
            <w:instrText xml:space="preserve"> SAVEDATE \@ "yyyy" \* MERGEFORMAT </w:instrText>
          </w:r>
          <w:r>
            <w:rPr>
              <w:bCs/>
            </w:rPr>
            <w:fldChar w:fldCharType="separate"/>
          </w:r>
          <w:r w:rsidR="0031560F">
            <w:rPr>
              <w:bCs/>
              <w:noProof/>
            </w:rPr>
            <w:t>2013</w:t>
          </w:r>
          <w:r>
            <w:rPr>
              <w:bCs/>
            </w:rPr>
            <w:fldChar w:fldCharType="end"/>
          </w:r>
          <w:r>
            <w:rPr>
              <w:bCs/>
            </w:rPr>
            <w:t>; all rights reserved</w:t>
          </w:r>
        </w:p>
      </w:tc>
    </w:tr>
  </w:tbl>
  <w:p w:rsidR="00E12E47" w:rsidRDefault="00E12E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550" w:rsidRDefault="00193550" w:rsidP="005C4CDB">
      <w:pPr>
        <w:spacing w:after="0" w:line="240" w:lineRule="auto"/>
      </w:pPr>
      <w:r>
        <w:separator/>
      </w:r>
    </w:p>
  </w:footnote>
  <w:footnote w:type="continuationSeparator" w:id="0">
    <w:p w:rsidR="00193550" w:rsidRDefault="00193550" w:rsidP="005C4CD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CellMar>
        <w:left w:w="70" w:type="dxa"/>
        <w:right w:w="70" w:type="dxa"/>
      </w:tblCellMar>
      <w:tblLook w:val="0000" w:firstRow="0" w:lastRow="0" w:firstColumn="0" w:lastColumn="0" w:noHBand="0" w:noVBand="0"/>
    </w:tblPr>
    <w:tblGrid>
      <w:gridCol w:w="2654"/>
      <w:gridCol w:w="2816"/>
      <w:gridCol w:w="1260"/>
    </w:tblGrid>
    <w:tr w:rsidR="00E12E47">
      <w:tc>
        <w:tcPr>
          <w:tcW w:w="2654" w:type="dxa"/>
        </w:tcPr>
        <w:p w:rsidR="00E12E47" w:rsidRDefault="00E12E47">
          <w:r>
            <w:rPr>
              <w:noProof/>
              <w:lang w:val="fr-FR" w:eastAsia="fr-FR"/>
            </w:rPr>
            <w:drawing>
              <wp:inline distT="0" distB="0" distL="0" distR="0" wp14:anchorId="498BC41D" wp14:editId="11EF6554">
                <wp:extent cx="1567543" cy="588787"/>
                <wp:effectExtent l="0" t="0" r="0" b="190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2816" w:type="dxa"/>
        </w:tcPr>
        <w:p w:rsidR="00E12E47" w:rsidRDefault="00E12E47">
          <w:pPr>
            <w:pStyle w:val="Header"/>
            <w:jc w:val="right"/>
            <w:rPr>
              <w:b/>
              <w:bCs/>
              <w:lang w:val="fr-FR"/>
            </w:rPr>
          </w:pPr>
        </w:p>
      </w:tc>
      <w:tc>
        <w:tcPr>
          <w:tcW w:w="1260" w:type="dxa"/>
        </w:tcPr>
        <w:p w:rsidR="00E12E47" w:rsidRDefault="00E12E47">
          <w:pPr>
            <w:pStyle w:val="Header"/>
            <w:spacing w:before="40" w:after="40"/>
            <w:jc w:val="right"/>
            <w:rPr>
              <w:lang w:val="fr-FR"/>
            </w:rPr>
          </w:pPr>
          <w:r>
            <w:rPr>
              <w:noProof/>
              <w:lang w:val="fr-FR" w:eastAsia="fr-FR"/>
            </w:rPr>
            <mc:AlternateContent>
              <mc:Choice Requires="wps">
                <w:drawing>
                  <wp:anchor distT="0" distB="0" distL="114300" distR="114300" simplePos="0" relativeHeight="251659264" behindDoc="0" locked="0" layoutInCell="1" allowOverlap="1" wp14:anchorId="280F045C" wp14:editId="632703C7">
                    <wp:simplePos x="0" y="0"/>
                    <wp:positionH relativeFrom="column">
                      <wp:posOffset>1189990</wp:posOffset>
                    </wp:positionH>
                    <wp:positionV relativeFrom="paragraph">
                      <wp:posOffset>-51435</wp:posOffset>
                    </wp:positionV>
                    <wp:extent cx="1327150" cy="799465"/>
                    <wp:effectExtent l="0" t="0" r="0" b="444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27150" cy="799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12E47" w:rsidRPr="00061441" w:rsidRDefault="00E12E47">
                                <w:pPr>
                                  <w:pStyle w:val="Header"/>
                                  <w:tabs>
                                    <w:tab w:val="clear" w:pos="4252"/>
                                    <w:tab w:val="clear" w:pos="8504"/>
                                  </w:tabs>
                                  <w:spacing w:before="40" w:after="40"/>
                                  <w:jc w:val="right"/>
                                </w:pPr>
                                <w:fldSimple w:instr=" DOCPROPERTY &quot;code&quot;  \* MERGEFORMAT ">
                                  <w:r>
                                    <w:t>ngEO-WEBC-SSTR</w:t>
                                  </w:r>
                                </w:fldSimple>
                              </w:p>
                              <w:p w:rsidR="00E12E47" w:rsidRDefault="00193550">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E12E47">
                                  <w:t>08/02/2013</w:t>
                                </w:r>
                                <w:r>
                                  <w:fldChar w:fldCharType="end"/>
                                </w:r>
                              </w:p>
                              <w:p w:rsidR="00E12E47" w:rsidRDefault="00193550">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E12E47">
                                  <w:t>1.0</w:t>
                                </w:r>
                                <w:r>
                                  <w:fldChar w:fldCharType="end"/>
                                </w:r>
                              </w:p>
                              <w:p w:rsidR="00E12E47" w:rsidRDefault="00E12E47">
                                <w:pPr>
                                  <w:pStyle w:val="Header"/>
                                  <w:spacing w:before="40" w:after="40"/>
                                  <w:jc w:val="right"/>
                                </w:pPr>
                                <w:r>
                                  <w:fldChar w:fldCharType="begin"/>
                                </w:r>
                                <w:r>
                                  <w:instrText xml:space="preserve"> PAGE  \* MERGEFORMAT </w:instrText>
                                </w:r>
                                <w:r>
                                  <w:fldChar w:fldCharType="separate"/>
                                </w:r>
                                <w:r w:rsidR="0031560F">
                                  <w:rPr>
                                    <w:noProof/>
                                  </w:rPr>
                                  <w:t>13</w:t>
                                </w:r>
                                <w:r>
                                  <w:rPr>
                                    <w:noProof/>
                                  </w:rPr>
                                  <w:fldChar w:fldCharType="end"/>
                                </w:r>
                                <w:r>
                                  <w:t xml:space="preserve"> of </w:t>
                                </w:r>
                                <w:r>
                                  <w:fldChar w:fldCharType="begin"/>
                                </w:r>
                                <w:r>
                                  <w:instrText xml:space="preserve"> PAGEREF end_of_document \h </w:instrText>
                                </w:r>
                                <w:r>
                                  <w:fldChar w:fldCharType="separate"/>
                                </w:r>
                                <w:r w:rsidR="0031560F">
                                  <w:rPr>
                                    <w:noProof/>
                                  </w:rPr>
                                  <w:t>57</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93.7pt;margin-top:-4.05pt;width:104.5pt;height:62.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" filled="f" stroked="f">
                    <v:textbox>
                      <w:txbxContent>
                        <w:p w:rsidR="00E12E47" w:rsidRPr="00061441" w:rsidRDefault="00E12E47">
                          <w:pPr>
                            <w:pStyle w:val="Header"/>
                            <w:tabs>
                              <w:tab w:val="clear" w:pos="4252"/>
                              <w:tab w:val="clear" w:pos="8504"/>
                            </w:tabs>
                            <w:spacing w:before="40" w:after="40"/>
                            <w:jc w:val="right"/>
                          </w:pPr>
                          <w:fldSimple w:instr=" DOCPROPERTY &quot;code&quot;  \* MERGEFORMAT ">
                            <w:r>
                              <w:t>ngEO-WEBC-SSTR</w:t>
                            </w:r>
                          </w:fldSimple>
                        </w:p>
                        <w:p w:rsidR="00E12E47" w:rsidRDefault="00193550">
                          <w:pPr>
                            <w:pStyle w:val="Header"/>
                            <w:tabs>
                              <w:tab w:val="clear" w:pos="4252"/>
                              <w:tab w:val="clear" w:pos="8504"/>
                            </w:tabs>
                            <w:spacing w:before="40" w:after="40"/>
                            <w:jc w:val="right"/>
                          </w:pPr>
                          <w:r>
                            <w:fldChar w:fldCharType="begin"/>
                          </w:r>
                          <w:r>
                            <w:instrText xml:space="preserve"> DOCPROPERTY "date"  \* MERGEFORMAT </w:instrText>
                          </w:r>
                          <w:r>
                            <w:fldChar w:fldCharType="separate"/>
                          </w:r>
                          <w:r w:rsidR="00E12E47">
                            <w:t>08/02/2013</w:t>
                          </w:r>
                          <w:r>
                            <w:fldChar w:fldCharType="end"/>
                          </w:r>
                        </w:p>
                        <w:p w:rsidR="00E12E47" w:rsidRDefault="00193550">
                          <w:pPr>
                            <w:pStyle w:val="Header"/>
                            <w:tabs>
                              <w:tab w:val="clear" w:pos="4252"/>
                              <w:tab w:val="clear" w:pos="8504"/>
                            </w:tabs>
                            <w:spacing w:before="40" w:after="40"/>
                            <w:jc w:val="right"/>
                          </w:pPr>
                          <w:r>
                            <w:fldChar w:fldCharType="begin"/>
                          </w:r>
                          <w:r>
                            <w:instrText xml:space="preserve"> DOCPROPERTY "version"  \* MERGEFORMAT </w:instrText>
                          </w:r>
                          <w:r>
                            <w:fldChar w:fldCharType="separate"/>
                          </w:r>
                          <w:r w:rsidR="00E12E47">
                            <w:t>1.0</w:t>
                          </w:r>
                          <w:r>
                            <w:fldChar w:fldCharType="end"/>
                          </w:r>
                        </w:p>
                        <w:p w:rsidR="00E12E47" w:rsidRDefault="00E12E47">
                          <w:pPr>
                            <w:pStyle w:val="Header"/>
                            <w:spacing w:before="40" w:after="40"/>
                            <w:jc w:val="right"/>
                          </w:pPr>
                          <w:r>
                            <w:fldChar w:fldCharType="begin"/>
                          </w:r>
                          <w:r>
                            <w:instrText xml:space="preserve"> PAGE  \* MERGEFORMAT </w:instrText>
                          </w:r>
                          <w:r>
                            <w:fldChar w:fldCharType="separate"/>
                          </w:r>
                          <w:r w:rsidR="0031560F">
                            <w:rPr>
                              <w:noProof/>
                            </w:rPr>
                            <w:t>13</w:t>
                          </w:r>
                          <w:r>
                            <w:rPr>
                              <w:noProof/>
                            </w:rPr>
                            <w:fldChar w:fldCharType="end"/>
                          </w:r>
                          <w:r>
                            <w:t xml:space="preserve"> of </w:t>
                          </w:r>
                          <w:r>
                            <w:fldChar w:fldCharType="begin"/>
                          </w:r>
                          <w:r>
                            <w:instrText xml:space="preserve"> PAGEREF end_of_document \h </w:instrText>
                          </w:r>
                          <w:r>
                            <w:fldChar w:fldCharType="separate"/>
                          </w:r>
                          <w:r w:rsidR="0031560F">
                            <w:rPr>
                              <w:noProof/>
                            </w:rPr>
                            <w:t>57</w:t>
                          </w:r>
                          <w:r>
                            <w:fldChar w:fldCharType="end"/>
                          </w:r>
                        </w:p>
                      </w:txbxContent>
                    </v:textbox>
                  </v:shape>
                </w:pict>
              </mc:Fallback>
            </mc:AlternateContent>
          </w:r>
          <w:r>
            <w:rPr>
              <w:lang w:val="fr-FR"/>
            </w:rPr>
            <w:t>Code:</w:t>
          </w:r>
        </w:p>
        <w:p w:rsidR="00E12E47" w:rsidRDefault="00E12E47">
          <w:pPr>
            <w:pStyle w:val="Header"/>
            <w:spacing w:before="40" w:after="40"/>
            <w:jc w:val="right"/>
            <w:rPr>
              <w:lang w:val="fr-FR"/>
            </w:rPr>
          </w:pPr>
          <w:r>
            <w:rPr>
              <w:lang w:val="fr-FR"/>
            </w:rPr>
            <w:t>Date:</w:t>
          </w:r>
        </w:p>
        <w:p w:rsidR="00E12E47" w:rsidRDefault="00E12E47">
          <w:pPr>
            <w:pStyle w:val="Header"/>
            <w:spacing w:before="40" w:after="40"/>
            <w:jc w:val="right"/>
            <w:rPr>
              <w:lang w:val="fr-FR"/>
            </w:rPr>
          </w:pPr>
          <w:r>
            <w:rPr>
              <w:lang w:val="fr-FR"/>
            </w:rPr>
            <w:t>Version:</w:t>
          </w:r>
        </w:p>
        <w:p w:rsidR="00E12E47" w:rsidRDefault="00E12E47">
          <w:pPr>
            <w:pStyle w:val="Header"/>
            <w:spacing w:before="40" w:after="40"/>
            <w:jc w:val="right"/>
            <w:rPr>
              <w:b/>
              <w:bCs/>
            </w:rPr>
          </w:pPr>
          <w:r>
            <w:t>Page:</w:t>
          </w:r>
        </w:p>
      </w:tc>
    </w:tr>
  </w:tbl>
  <w:p w:rsidR="00E12E47" w:rsidRDefault="00E12E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CellMar>
        <w:left w:w="70" w:type="dxa"/>
        <w:right w:w="70" w:type="dxa"/>
      </w:tblCellMar>
      <w:tblLook w:val="0000" w:firstRow="0" w:lastRow="0" w:firstColumn="0" w:lastColumn="0" w:noHBand="0" w:noVBand="0"/>
    </w:tblPr>
    <w:tblGrid>
      <w:gridCol w:w="4747"/>
      <w:gridCol w:w="4747"/>
    </w:tblGrid>
    <w:tr w:rsidR="00E12E47" w:rsidTr="00780D9E">
      <w:trPr>
        <w:trHeight w:val="992"/>
      </w:trPr>
      <w:tc>
        <w:tcPr>
          <w:tcW w:w="4747" w:type="dxa"/>
        </w:tcPr>
        <w:p w:rsidR="00E12E47" w:rsidRDefault="00E12E47" w:rsidP="003829C8">
          <w:pPr>
            <w:pStyle w:val="Header"/>
            <w:ind w:left="6372"/>
            <w:rPr>
              <w:noProof/>
              <w:lang w:val="es-ES"/>
            </w:rPr>
          </w:pPr>
        </w:p>
        <w:p w:rsidR="00E12E47" w:rsidRPr="00E561D0" w:rsidRDefault="00E12E47" w:rsidP="003829C8">
          <w:pPr>
            <w:tabs>
              <w:tab w:val="left" w:pos="3844"/>
            </w:tabs>
          </w:pPr>
          <w:r>
            <w:rPr>
              <w:noProof/>
              <w:lang w:val="fr-FR" w:eastAsia="fr-FR"/>
            </w:rPr>
            <w:drawing>
              <wp:inline distT="0" distB="0" distL="0" distR="0" wp14:anchorId="6AC8D8A2" wp14:editId="362BBBE8">
                <wp:extent cx="1567543" cy="588787"/>
                <wp:effectExtent l="0" t="0" r="0" b="190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67928" cy="588932"/>
                        </a:xfrm>
                        <a:prstGeom prst="rect">
                          <a:avLst/>
                        </a:prstGeom>
                        <a:noFill/>
                        <a:ln>
                          <a:noFill/>
                        </a:ln>
                      </pic:spPr>
                    </pic:pic>
                  </a:graphicData>
                </a:graphic>
              </wp:inline>
            </w:drawing>
          </w:r>
        </w:p>
      </w:tc>
      <w:tc>
        <w:tcPr>
          <w:tcW w:w="4747" w:type="dxa"/>
        </w:tcPr>
        <w:p w:rsidR="00E12E47" w:rsidRDefault="00E12E47" w:rsidP="00780D9E">
          <w:pPr>
            <w:pStyle w:val="Header"/>
            <w:jc w:val="right"/>
          </w:pPr>
        </w:p>
      </w:tc>
    </w:tr>
  </w:tbl>
  <w:p w:rsidR="00E12E47" w:rsidRDefault="00E12E47">
    <w:pPr>
      <w:pStyle w:val="Header"/>
    </w:pPr>
  </w:p>
  <w:p w:rsidR="00E12E47" w:rsidRDefault="00E12E47"/>
  <w:p w:rsidR="00E12E47" w:rsidRDefault="00E12E47" w:rsidP="005C4CDB">
    <w:pPr>
      <w:rPr>
        <w:lang w:val="en-US"/>
      </w:rPr>
    </w:pPr>
  </w:p>
  <w:p w:rsidR="00E12E47" w:rsidRDefault="00E12E47" w:rsidP="005C4CDB">
    <w:pPr>
      <w:rPr>
        <w:lang w:val="en-US"/>
      </w:rPr>
    </w:pPr>
  </w:p>
  <w:p w:rsidR="00E12E47" w:rsidRDefault="00E12E47" w:rsidP="005C4CDB">
    <w:pPr>
      <w:rPr>
        <w:lang w:val="en-US"/>
      </w:rPr>
    </w:pPr>
  </w:p>
  <w:p w:rsidR="00E12E47" w:rsidRPr="005C4CDB" w:rsidRDefault="00E12E47">
    <w:pPr>
      <w:rPr>
        <w:lang w:val="en-US"/>
      </w:rPr>
    </w:pPr>
  </w:p>
  <w:p w:rsidR="00E12E47" w:rsidRDefault="00E12E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F4C9D"/>
    <w:multiLevelType w:val="hybridMultilevel"/>
    <w:tmpl w:val="3FC865E4"/>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2493" w:hanging="360"/>
      </w:pPr>
      <w:rPr>
        <w:rFonts w:ascii="Courier New" w:hAnsi="Courier New" w:cs="Courier New" w:hint="default"/>
      </w:rPr>
    </w:lvl>
    <w:lvl w:ilvl="2" w:tplc="0C0A0005" w:tentative="1">
      <w:start w:val="1"/>
      <w:numFmt w:val="bullet"/>
      <w:lvlText w:val=""/>
      <w:lvlJc w:val="left"/>
      <w:pPr>
        <w:ind w:left="3213" w:hanging="360"/>
      </w:pPr>
      <w:rPr>
        <w:rFonts w:ascii="Wingdings" w:hAnsi="Wingdings" w:hint="default"/>
      </w:rPr>
    </w:lvl>
    <w:lvl w:ilvl="3" w:tplc="0C0A0001" w:tentative="1">
      <w:start w:val="1"/>
      <w:numFmt w:val="bullet"/>
      <w:lvlText w:val=""/>
      <w:lvlJc w:val="left"/>
      <w:pPr>
        <w:ind w:left="3933" w:hanging="360"/>
      </w:pPr>
      <w:rPr>
        <w:rFonts w:ascii="Symbol" w:hAnsi="Symbol" w:hint="default"/>
      </w:rPr>
    </w:lvl>
    <w:lvl w:ilvl="4" w:tplc="0C0A0003" w:tentative="1">
      <w:start w:val="1"/>
      <w:numFmt w:val="bullet"/>
      <w:lvlText w:val="o"/>
      <w:lvlJc w:val="left"/>
      <w:pPr>
        <w:ind w:left="4653" w:hanging="360"/>
      </w:pPr>
      <w:rPr>
        <w:rFonts w:ascii="Courier New" w:hAnsi="Courier New" w:cs="Courier New" w:hint="default"/>
      </w:rPr>
    </w:lvl>
    <w:lvl w:ilvl="5" w:tplc="0C0A0005" w:tentative="1">
      <w:start w:val="1"/>
      <w:numFmt w:val="bullet"/>
      <w:lvlText w:val=""/>
      <w:lvlJc w:val="left"/>
      <w:pPr>
        <w:ind w:left="5373" w:hanging="360"/>
      </w:pPr>
      <w:rPr>
        <w:rFonts w:ascii="Wingdings" w:hAnsi="Wingdings" w:hint="default"/>
      </w:rPr>
    </w:lvl>
    <w:lvl w:ilvl="6" w:tplc="0C0A0001" w:tentative="1">
      <w:start w:val="1"/>
      <w:numFmt w:val="bullet"/>
      <w:lvlText w:val=""/>
      <w:lvlJc w:val="left"/>
      <w:pPr>
        <w:ind w:left="6093" w:hanging="360"/>
      </w:pPr>
      <w:rPr>
        <w:rFonts w:ascii="Symbol" w:hAnsi="Symbol" w:hint="default"/>
      </w:rPr>
    </w:lvl>
    <w:lvl w:ilvl="7" w:tplc="0C0A0003" w:tentative="1">
      <w:start w:val="1"/>
      <w:numFmt w:val="bullet"/>
      <w:lvlText w:val="o"/>
      <w:lvlJc w:val="left"/>
      <w:pPr>
        <w:ind w:left="6813" w:hanging="360"/>
      </w:pPr>
      <w:rPr>
        <w:rFonts w:ascii="Courier New" w:hAnsi="Courier New" w:cs="Courier New" w:hint="default"/>
      </w:rPr>
    </w:lvl>
    <w:lvl w:ilvl="8" w:tplc="0C0A0005" w:tentative="1">
      <w:start w:val="1"/>
      <w:numFmt w:val="bullet"/>
      <w:lvlText w:val=""/>
      <w:lvlJc w:val="left"/>
      <w:pPr>
        <w:ind w:left="7533" w:hanging="360"/>
      </w:pPr>
      <w:rPr>
        <w:rFonts w:ascii="Wingdings" w:hAnsi="Wingdings" w:hint="default"/>
      </w:rPr>
    </w:lvl>
  </w:abstractNum>
  <w:abstractNum w:abstractNumId="1">
    <w:nsid w:val="079F208F"/>
    <w:multiLevelType w:val="hybridMultilevel"/>
    <w:tmpl w:val="C63C95CE"/>
    <w:lvl w:ilvl="0" w:tplc="3A820224">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0B9047B1"/>
    <w:multiLevelType w:val="hybridMultilevel"/>
    <w:tmpl w:val="BF3CD19A"/>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nsid w:val="16450C1D"/>
    <w:multiLevelType w:val="hybridMultilevel"/>
    <w:tmpl w:val="EB722276"/>
    <w:lvl w:ilvl="0" w:tplc="9D7E5272">
      <w:numFmt w:val="bullet"/>
      <w:lvlText w:val=""/>
      <w:lvlJc w:val="left"/>
      <w:pPr>
        <w:ind w:left="2118" w:hanging="705"/>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E86647"/>
    <w:multiLevelType w:val="hybridMultilevel"/>
    <w:tmpl w:val="F572A322"/>
    <w:lvl w:ilvl="0" w:tplc="142AD156">
      <w:start w:val="1"/>
      <w:numFmt w:val="decimal"/>
      <w:lvlText w:val="[R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18363FE"/>
    <w:multiLevelType w:val="multilevel"/>
    <w:tmpl w:val="E66412D0"/>
    <w:lvl w:ilvl="0">
      <w:start w:val="1"/>
      <w:numFmt w:val="decimal"/>
      <w:lvlText w:val="%1."/>
      <w:lvlJc w:val="left"/>
      <w:pPr>
        <w:ind w:left="360" w:hanging="360"/>
      </w:pPr>
      <w:rPr>
        <w:rFonts w:hint="default"/>
        <w:b w:val="0"/>
        <w:i w:val="0"/>
        <w:vanish w:val="0"/>
        <w:color w:val="4F81BD" w:themeColor="accent1"/>
        <w:spacing w:val="-20"/>
        <w:sz w:val="28"/>
      </w:rPr>
    </w:lvl>
    <w:lvl w:ilvl="1">
      <w:start w:val="1"/>
      <w:numFmt w:val="decimal"/>
      <w:suff w:val="space"/>
      <w:lvlText w:val="%1.%2."/>
      <w:lvlJc w:val="left"/>
      <w:pPr>
        <w:ind w:left="0" w:firstLine="0"/>
      </w:pPr>
      <w:rPr>
        <w:rFonts w:ascii="Verdana" w:hAnsi="Verdana" w:hint="default"/>
        <w:b w:val="0"/>
        <w:i w:val="0"/>
        <w:color w:val="auto"/>
        <w:spacing w:val="-20"/>
        <w:sz w:val="26"/>
      </w:rPr>
    </w:lvl>
    <w:lvl w:ilvl="2">
      <w:start w:val="1"/>
      <w:numFmt w:val="decimal"/>
      <w:suff w:val="space"/>
      <w:lvlText w:val="%1.%2.%3."/>
      <w:lvlJc w:val="left"/>
      <w:pPr>
        <w:ind w:left="0" w:firstLine="0"/>
      </w:pPr>
      <w:rPr>
        <w:rFonts w:ascii="Verdana" w:hAnsi="Verdana" w:hint="default"/>
        <w:b w:val="0"/>
        <w:i w:val="0"/>
        <w:caps w:val="0"/>
        <w:strike w:val="0"/>
        <w:dstrike w:val="0"/>
        <w:vanish w:val="0"/>
        <w:color w:val="auto"/>
        <w:spacing w:val="-20"/>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Verdana" w:hAnsi="Verdana" w:hint="default"/>
        <w:b w:val="0"/>
        <w:i w:val="0"/>
        <w:color w:val="auto"/>
        <w:spacing w:val="-10"/>
        <w:sz w:val="22"/>
      </w:rPr>
    </w:lvl>
    <w:lvl w:ilvl="4">
      <w:start w:val="1"/>
      <w:numFmt w:val="decimal"/>
      <w:suff w:val="space"/>
      <w:lvlText w:val="%1.%2.%3.%4.%5."/>
      <w:lvlJc w:val="left"/>
      <w:pPr>
        <w:ind w:left="0" w:firstLine="0"/>
      </w:pPr>
      <w:rPr>
        <w:rFonts w:ascii="Verdana" w:hAnsi="Verdana" w:hint="default"/>
        <w:b w:val="0"/>
        <w:i w:val="0"/>
        <w:color w:val="auto"/>
        <w:spacing w:val="-10"/>
        <w:sz w:val="21"/>
      </w:rPr>
    </w:lvl>
    <w:lvl w:ilvl="5">
      <w:start w:val="1"/>
      <w:numFmt w:val="decimal"/>
      <w:lvlText w:val="%1.%2.%3.%4.%5.%6"/>
      <w:lvlJc w:val="left"/>
      <w:pPr>
        <w:tabs>
          <w:tab w:val="num" w:pos="1800"/>
        </w:tabs>
        <w:ind w:left="0" w:firstLine="0"/>
      </w:pPr>
      <w:rPr>
        <w:rFonts w:hint="default"/>
      </w:rPr>
    </w:lvl>
    <w:lvl w:ilvl="6">
      <w:start w:val="1"/>
      <w:numFmt w:val="decimal"/>
      <w:lvlText w:val="%1.%2.%3.%4.%5.%6.%7"/>
      <w:lvlJc w:val="left"/>
      <w:pPr>
        <w:tabs>
          <w:tab w:val="num" w:pos="2160"/>
        </w:tabs>
        <w:ind w:left="0" w:firstLine="0"/>
      </w:pPr>
      <w:rPr>
        <w:rFonts w:hint="default"/>
      </w:rPr>
    </w:lvl>
    <w:lvl w:ilvl="7">
      <w:start w:val="1"/>
      <w:numFmt w:val="decimal"/>
      <w:lvlText w:val="%1.%2.%3.%4.%5.%6.%7.%8"/>
      <w:lvlJc w:val="left"/>
      <w:pPr>
        <w:tabs>
          <w:tab w:val="num" w:pos="2520"/>
        </w:tabs>
        <w:ind w:left="0" w:firstLine="0"/>
      </w:pPr>
      <w:rPr>
        <w:rFonts w:hint="default"/>
      </w:rPr>
    </w:lvl>
    <w:lvl w:ilvl="8">
      <w:start w:val="1"/>
      <w:numFmt w:val="decimal"/>
      <w:lvlText w:val="%1.%2.%3.%4.%5.%6.%7.%8.%9"/>
      <w:lvlJc w:val="left"/>
      <w:pPr>
        <w:tabs>
          <w:tab w:val="num" w:pos="2880"/>
        </w:tabs>
        <w:ind w:left="0" w:firstLine="0"/>
      </w:pPr>
      <w:rPr>
        <w:rFonts w:hint="default"/>
      </w:rPr>
    </w:lvl>
  </w:abstractNum>
  <w:abstractNum w:abstractNumId="6">
    <w:nsid w:val="318B4E38"/>
    <w:multiLevelType w:val="hybridMultilevel"/>
    <w:tmpl w:val="C5A8375E"/>
    <w:lvl w:ilvl="0" w:tplc="50F66DC0">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7">
    <w:nsid w:val="39912281"/>
    <w:multiLevelType w:val="hybridMultilevel"/>
    <w:tmpl w:val="9B105D80"/>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3270" w:hanging="360"/>
      </w:pPr>
      <w:rPr>
        <w:rFonts w:ascii="Courier New" w:hAnsi="Courier New" w:cs="Courier New" w:hint="default"/>
      </w:rPr>
    </w:lvl>
    <w:lvl w:ilvl="2" w:tplc="0C0A0005" w:tentative="1">
      <w:start w:val="1"/>
      <w:numFmt w:val="bullet"/>
      <w:lvlText w:val=""/>
      <w:lvlJc w:val="left"/>
      <w:pPr>
        <w:ind w:left="3990" w:hanging="360"/>
      </w:pPr>
      <w:rPr>
        <w:rFonts w:ascii="Wingdings" w:hAnsi="Wingdings" w:hint="default"/>
      </w:rPr>
    </w:lvl>
    <w:lvl w:ilvl="3" w:tplc="0C0A0001" w:tentative="1">
      <w:start w:val="1"/>
      <w:numFmt w:val="bullet"/>
      <w:lvlText w:val=""/>
      <w:lvlJc w:val="left"/>
      <w:pPr>
        <w:ind w:left="4710" w:hanging="360"/>
      </w:pPr>
      <w:rPr>
        <w:rFonts w:ascii="Symbol" w:hAnsi="Symbol" w:hint="default"/>
      </w:rPr>
    </w:lvl>
    <w:lvl w:ilvl="4" w:tplc="0C0A0003" w:tentative="1">
      <w:start w:val="1"/>
      <w:numFmt w:val="bullet"/>
      <w:lvlText w:val="o"/>
      <w:lvlJc w:val="left"/>
      <w:pPr>
        <w:ind w:left="5430" w:hanging="360"/>
      </w:pPr>
      <w:rPr>
        <w:rFonts w:ascii="Courier New" w:hAnsi="Courier New" w:cs="Courier New" w:hint="default"/>
      </w:rPr>
    </w:lvl>
    <w:lvl w:ilvl="5" w:tplc="0C0A0005" w:tentative="1">
      <w:start w:val="1"/>
      <w:numFmt w:val="bullet"/>
      <w:lvlText w:val=""/>
      <w:lvlJc w:val="left"/>
      <w:pPr>
        <w:ind w:left="6150" w:hanging="360"/>
      </w:pPr>
      <w:rPr>
        <w:rFonts w:ascii="Wingdings" w:hAnsi="Wingdings" w:hint="default"/>
      </w:rPr>
    </w:lvl>
    <w:lvl w:ilvl="6" w:tplc="0C0A0001" w:tentative="1">
      <w:start w:val="1"/>
      <w:numFmt w:val="bullet"/>
      <w:lvlText w:val=""/>
      <w:lvlJc w:val="left"/>
      <w:pPr>
        <w:ind w:left="6870" w:hanging="360"/>
      </w:pPr>
      <w:rPr>
        <w:rFonts w:ascii="Symbol" w:hAnsi="Symbol" w:hint="default"/>
      </w:rPr>
    </w:lvl>
    <w:lvl w:ilvl="7" w:tplc="0C0A0003" w:tentative="1">
      <w:start w:val="1"/>
      <w:numFmt w:val="bullet"/>
      <w:lvlText w:val="o"/>
      <w:lvlJc w:val="left"/>
      <w:pPr>
        <w:ind w:left="7590" w:hanging="360"/>
      </w:pPr>
      <w:rPr>
        <w:rFonts w:ascii="Courier New" w:hAnsi="Courier New" w:cs="Courier New" w:hint="default"/>
      </w:rPr>
    </w:lvl>
    <w:lvl w:ilvl="8" w:tplc="0C0A0005" w:tentative="1">
      <w:start w:val="1"/>
      <w:numFmt w:val="bullet"/>
      <w:lvlText w:val=""/>
      <w:lvlJc w:val="left"/>
      <w:pPr>
        <w:ind w:left="8310" w:hanging="360"/>
      </w:pPr>
      <w:rPr>
        <w:rFonts w:ascii="Wingdings" w:hAnsi="Wingdings" w:hint="default"/>
      </w:rPr>
    </w:lvl>
  </w:abstractNum>
  <w:abstractNum w:abstractNumId="8">
    <w:nsid w:val="3DB933D3"/>
    <w:multiLevelType w:val="multilevel"/>
    <w:tmpl w:val="9166853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1A22976"/>
    <w:multiLevelType w:val="hybridMultilevel"/>
    <w:tmpl w:val="FC2A6866"/>
    <w:lvl w:ilvl="0" w:tplc="FFFAD1D2">
      <w:start w:val="1"/>
      <w:numFmt w:val="lowerLetter"/>
      <w:lvlText w:val="%1."/>
      <w:lvlJc w:val="left"/>
      <w:pPr>
        <w:ind w:left="705" w:hanging="705"/>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nsid w:val="42C24257"/>
    <w:multiLevelType w:val="hybridMultilevel"/>
    <w:tmpl w:val="8E327556"/>
    <w:lvl w:ilvl="0" w:tplc="AB707AA0">
      <w:numFmt w:val="bullet"/>
      <w:lvlText w:val="•"/>
      <w:lvlJc w:val="left"/>
      <w:pPr>
        <w:ind w:left="255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4AE205D0"/>
    <w:multiLevelType w:val="hybridMultilevel"/>
    <w:tmpl w:val="3E7A4EE0"/>
    <w:lvl w:ilvl="0" w:tplc="040C0003">
      <w:start w:val="1"/>
      <w:numFmt w:val="bullet"/>
      <w:lvlText w:val="o"/>
      <w:lvlJc w:val="left"/>
      <w:pPr>
        <w:ind w:left="720" w:hanging="360"/>
      </w:pPr>
      <w:rPr>
        <w:rFonts w:ascii="Courier New" w:hAnsi="Courier New" w:cs="Courier New"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4CA34483"/>
    <w:multiLevelType w:val="hybridMultilevel"/>
    <w:tmpl w:val="2D78B578"/>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nsid w:val="4FE00636"/>
    <w:multiLevelType w:val="hybridMultilevel"/>
    <w:tmpl w:val="98EC11FC"/>
    <w:lvl w:ilvl="0" w:tplc="0C0A0019">
      <w:start w:val="1"/>
      <w:numFmt w:val="lowerLetter"/>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nsid w:val="533C5DD0"/>
    <w:multiLevelType w:val="hybridMultilevel"/>
    <w:tmpl w:val="8906243C"/>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5">
    <w:nsid w:val="56960E6C"/>
    <w:multiLevelType w:val="multilevel"/>
    <w:tmpl w:val="BD9A6392"/>
    <w:styleLink w:val="Estilo1"/>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143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nsid w:val="5D456E44"/>
    <w:multiLevelType w:val="hybridMultilevel"/>
    <w:tmpl w:val="349C98E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6331073"/>
    <w:multiLevelType w:val="hybridMultilevel"/>
    <w:tmpl w:val="C4C69C4C"/>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nsid w:val="75BC012B"/>
    <w:multiLevelType w:val="hybridMultilevel"/>
    <w:tmpl w:val="E2940946"/>
    <w:lvl w:ilvl="0" w:tplc="C2AE291C">
      <w:start w:val="1"/>
      <w:numFmt w:val="decimal"/>
      <w:lvlText w:val="[AD.%1]"/>
      <w:lvlJc w:val="left"/>
      <w:pPr>
        <w:ind w:left="720" w:hanging="360"/>
      </w:pPr>
      <w:rPr>
        <w:rFonts w:ascii="Verdana" w:hAnsi="Verdana" w:hint="default"/>
        <w:b w:val="0"/>
        <w:i w:val="0"/>
        <w:color w:val="auto"/>
        <w:sz w:val="1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7C0B0F85"/>
    <w:multiLevelType w:val="multilevel"/>
    <w:tmpl w:val="3ED4C60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7"/>
  </w:num>
  <w:num w:numId="3">
    <w:abstractNumId w:val="10"/>
  </w:num>
  <w:num w:numId="4">
    <w:abstractNumId w:val="0"/>
  </w:num>
  <w:num w:numId="5">
    <w:abstractNumId w:val="3"/>
  </w:num>
  <w:num w:numId="6">
    <w:abstractNumId w:val="12"/>
  </w:num>
  <w:num w:numId="7">
    <w:abstractNumId w:val="4"/>
  </w:num>
  <w:num w:numId="8">
    <w:abstractNumId w:val="1"/>
  </w:num>
  <w:num w:numId="9">
    <w:abstractNumId w:val="14"/>
  </w:num>
  <w:num w:numId="10">
    <w:abstractNumId w:val="1"/>
    <w:lvlOverride w:ilvl="0">
      <w:lvl w:ilvl="0" w:tplc="3A820224">
        <w:start w:val="1"/>
        <w:numFmt w:val="decimal"/>
        <w:lvlText w:val="%1."/>
        <w:lvlJc w:val="left"/>
        <w:pPr>
          <w:ind w:left="360" w:hanging="360"/>
        </w:pPr>
        <w:rPr>
          <w:rFonts w:hint="default"/>
        </w:rPr>
      </w:lvl>
    </w:lvlOverride>
    <w:lvlOverride w:ilvl="1">
      <w:lvl w:ilvl="1" w:tplc="0C0A0019">
        <w:start w:val="1"/>
        <w:numFmt w:val="decimal"/>
        <w:lvlText w:val="%1.%2"/>
        <w:lvlJc w:val="left"/>
        <w:pPr>
          <w:ind w:left="1080" w:hanging="360"/>
        </w:pPr>
        <w:rPr>
          <w:rFonts w:hint="default"/>
        </w:rPr>
      </w:lvl>
    </w:lvlOverride>
    <w:lvlOverride w:ilvl="2">
      <w:lvl w:ilvl="2" w:tplc="0C0A001B">
        <w:start w:val="1"/>
        <w:numFmt w:val="decimal"/>
        <w:lvlText w:val="%1.%2.%3"/>
        <w:lvlJc w:val="right"/>
        <w:pPr>
          <w:ind w:left="1800" w:hanging="180"/>
        </w:pPr>
        <w:rPr>
          <w:rFonts w:hint="default"/>
        </w:rPr>
      </w:lvl>
    </w:lvlOverride>
    <w:lvlOverride w:ilvl="3">
      <w:lvl w:ilvl="3" w:tplc="0C0A000F">
        <w:start w:val="1"/>
        <w:numFmt w:val="decimal"/>
        <w:lvlText w:val="%1.%2.%3.%4"/>
        <w:lvlJc w:val="left"/>
        <w:pPr>
          <w:ind w:left="2520" w:hanging="360"/>
        </w:pPr>
        <w:rPr>
          <w:rFonts w:hint="default"/>
        </w:rPr>
      </w:lvl>
    </w:lvlOverride>
    <w:lvlOverride w:ilvl="4">
      <w:lvl w:ilvl="4" w:tplc="0C0A0019">
        <w:start w:val="1"/>
        <w:numFmt w:val="decimal"/>
        <w:lvlText w:val="%1.%2.%3.%4.%5"/>
        <w:lvlJc w:val="left"/>
        <w:pPr>
          <w:ind w:left="3240" w:hanging="360"/>
        </w:pPr>
        <w:rPr>
          <w:rFonts w:hint="default"/>
        </w:rPr>
      </w:lvl>
    </w:lvlOverride>
    <w:lvlOverride w:ilvl="5">
      <w:lvl w:ilvl="5" w:tplc="0C0A001B">
        <w:start w:val="1"/>
        <w:numFmt w:val="lowerRoman"/>
        <w:lvlText w:val="%6."/>
        <w:lvlJc w:val="right"/>
        <w:pPr>
          <w:ind w:left="3960" w:hanging="180"/>
        </w:pPr>
        <w:rPr>
          <w:rFonts w:hint="default"/>
        </w:rPr>
      </w:lvl>
    </w:lvlOverride>
    <w:lvlOverride w:ilvl="6">
      <w:lvl w:ilvl="6" w:tplc="0C0A000F">
        <w:start w:val="1"/>
        <w:numFmt w:val="decimal"/>
        <w:lvlText w:val="%7."/>
        <w:lvlJc w:val="left"/>
        <w:pPr>
          <w:ind w:left="4680" w:hanging="360"/>
        </w:pPr>
        <w:rPr>
          <w:rFonts w:hint="default"/>
        </w:rPr>
      </w:lvl>
    </w:lvlOverride>
    <w:lvlOverride w:ilvl="7">
      <w:lvl w:ilvl="7" w:tplc="0C0A0019">
        <w:start w:val="1"/>
        <w:numFmt w:val="lowerLetter"/>
        <w:lvlText w:val="%8."/>
        <w:lvlJc w:val="left"/>
        <w:pPr>
          <w:ind w:left="5400" w:hanging="360"/>
        </w:pPr>
        <w:rPr>
          <w:rFonts w:hint="default"/>
        </w:rPr>
      </w:lvl>
    </w:lvlOverride>
    <w:lvlOverride w:ilvl="8">
      <w:lvl w:ilvl="8" w:tplc="0C0A001B">
        <w:start w:val="1"/>
        <w:numFmt w:val="lowerRoman"/>
        <w:lvlText w:val="%9."/>
        <w:lvlJc w:val="right"/>
        <w:pPr>
          <w:ind w:left="6120" w:hanging="180"/>
        </w:pPr>
        <w:rPr>
          <w:rFonts w:hint="default"/>
        </w:rPr>
      </w:lvl>
    </w:lvlOverride>
  </w:num>
  <w:num w:numId="11">
    <w:abstractNumId w:val="8"/>
  </w:num>
  <w:num w:numId="12">
    <w:abstractNumId w:val="15"/>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5"/>
  </w:num>
  <w:num w:numId="15">
    <w:abstractNumId w:val="15"/>
  </w:num>
  <w:num w:numId="16">
    <w:abstractNumId w:val="15"/>
  </w:num>
  <w:num w:numId="17">
    <w:abstractNumId w:val="15"/>
  </w:num>
  <w:num w:numId="18">
    <w:abstractNumId w:val="15"/>
  </w:num>
  <w:num w:numId="19">
    <w:abstractNumId w:val="15"/>
  </w:num>
  <w:num w:numId="20">
    <w:abstractNumId w:val="15"/>
  </w:num>
  <w:num w:numId="21">
    <w:abstractNumId w:val="15"/>
  </w:num>
  <w:num w:numId="22">
    <w:abstractNumId w:val="15"/>
  </w:num>
  <w:num w:numId="23">
    <w:abstractNumId w:val="15"/>
  </w:num>
  <w:num w:numId="24">
    <w:abstractNumId w:val="15"/>
  </w:num>
  <w:num w:numId="25">
    <w:abstractNumId w:val="15"/>
  </w:num>
  <w:num w:numId="26">
    <w:abstractNumId w:val="15"/>
  </w:num>
  <w:num w:numId="27">
    <w:abstractNumId w:val="15"/>
  </w:num>
  <w:num w:numId="28">
    <w:abstractNumId w:val="15"/>
  </w:num>
  <w:num w:numId="29">
    <w:abstractNumId w:val="15"/>
  </w:num>
  <w:num w:numId="30">
    <w:abstractNumId w:val="15"/>
  </w:num>
  <w:num w:numId="31">
    <w:abstractNumId w:val="15"/>
  </w:num>
  <w:num w:numId="32">
    <w:abstractNumId w:val="19"/>
  </w:num>
  <w:num w:numId="33">
    <w:abstractNumId w:val="6"/>
  </w:num>
  <w:num w:numId="34">
    <w:abstractNumId w:val="9"/>
  </w:num>
  <w:num w:numId="35">
    <w:abstractNumId w:val="13"/>
  </w:num>
  <w:num w:numId="36">
    <w:abstractNumId w:val="2"/>
  </w:num>
  <w:num w:numId="37">
    <w:abstractNumId w:val="18"/>
  </w:num>
  <w:num w:numId="38">
    <w:abstractNumId w:val="17"/>
  </w:num>
  <w:num w:numId="39">
    <w:abstractNumId w:val="15"/>
  </w:num>
  <w:num w:numId="40">
    <w:abstractNumId w:val="15"/>
  </w:num>
  <w:num w:numId="41">
    <w:abstractNumId w:val="11"/>
  </w:num>
  <w:num w:numId="4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CDB"/>
    <w:rsid w:val="00004006"/>
    <w:rsid w:val="00007775"/>
    <w:rsid w:val="000414C1"/>
    <w:rsid w:val="000448E9"/>
    <w:rsid w:val="00047B9A"/>
    <w:rsid w:val="00064F36"/>
    <w:rsid w:val="000667C5"/>
    <w:rsid w:val="000675E0"/>
    <w:rsid w:val="00070974"/>
    <w:rsid w:val="000715D3"/>
    <w:rsid w:val="0008440E"/>
    <w:rsid w:val="000A1C4C"/>
    <w:rsid w:val="000A308D"/>
    <w:rsid w:val="000A6492"/>
    <w:rsid w:val="000B2632"/>
    <w:rsid w:val="000B3BFF"/>
    <w:rsid w:val="000D79F9"/>
    <w:rsid w:val="000F1C94"/>
    <w:rsid w:val="000F58F9"/>
    <w:rsid w:val="001075FD"/>
    <w:rsid w:val="00134132"/>
    <w:rsid w:val="00135FA2"/>
    <w:rsid w:val="00142000"/>
    <w:rsid w:val="00145E85"/>
    <w:rsid w:val="00146B34"/>
    <w:rsid w:val="0016171E"/>
    <w:rsid w:val="00180875"/>
    <w:rsid w:val="00186456"/>
    <w:rsid w:val="0019045D"/>
    <w:rsid w:val="00193550"/>
    <w:rsid w:val="0019681F"/>
    <w:rsid w:val="001971F8"/>
    <w:rsid w:val="001A01AE"/>
    <w:rsid w:val="001A6042"/>
    <w:rsid w:val="001B2BF2"/>
    <w:rsid w:val="001D075D"/>
    <w:rsid w:val="001D192A"/>
    <w:rsid w:val="001D6726"/>
    <w:rsid w:val="001E5F9E"/>
    <w:rsid w:val="001F054F"/>
    <w:rsid w:val="001F6BA3"/>
    <w:rsid w:val="00200C5B"/>
    <w:rsid w:val="00200E85"/>
    <w:rsid w:val="00201910"/>
    <w:rsid w:val="002036E5"/>
    <w:rsid w:val="00206722"/>
    <w:rsid w:val="0021102B"/>
    <w:rsid w:val="00233FD0"/>
    <w:rsid w:val="00244A32"/>
    <w:rsid w:val="00250206"/>
    <w:rsid w:val="00253321"/>
    <w:rsid w:val="0026352A"/>
    <w:rsid w:val="00276F6C"/>
    <w:rsid w:val="00280A4D"/>
    <w:rsid w:val="00282BB2"/>
    <w:rsid w:val="00283EC7"/>
    <w:rsid w:val="0029307C"/>
    <w:rsid w:val="002C3C62"/>
    <w:rsid w:val="002C5276"/>
    <w:rsid w:val="002D78A7"/>
    <w:rsid w:val="002F0DDC"/>
    <w:rsid w:val="002F1926"/>
    <w:rsid w:val="002F72EB"/>
    <w:rsid w:val="00314FF4"/>
    <w:rsid w:val="0031560F"/>
    <w:rsid w:val="00316E31"/>
    <w:rsid w:val="00322040"/>
    <w:rsid w:val="00334200"/>
    <w:rsid w:val="003346A3"/>
    <w:rsid w:val="003346D5"/>
    <w:rsid w:val="003449C9"/>
    <w:rsid w:val="003573AF"/>
    <w:rsid w:val="0037221F"/>
    <w:rsid w:val="00373988"/>
    <w:rsid w:val="003743AA"/>
    <w:rsid w:val="00380C59"/>
    <w:rsid w:val="003829C8"/>
    <w:rsid w:val="00383D72"/>
    <w:rsid w:val="00391AF2"/>
    <w:rsid w:val="0039707A"/>
    <w:rsid w:val="0039795A"/>
    <w:rsid w:val="003A65E3"/>
    <w:rsid w:val="003A7C99"/>
    <w:rsid w:val="003C73B7"/>
    <w:rsid w:val="003E3790"/>
    <w:rsid w:val="003E5C69"/>
    <w:rsid w:val="003F1E2A"/>
    <w:rsid w:val="003F3EE9"/>
    <w:rsid w:val="00403689"/>
    <w:rsid w:val="00417548"/>
    <w:rsid w:val="004175F1"/>
    <w:rsid w:val="00436D8E"/>
    <w:rsid w:val="00440A83"/>
    <w:rsid w:val="0044389E"/>
    <w:rsid w:val="00457D01"/>
    <w:rsid w:val="004632E5"/>
    <w:rsid w:val="004671F9"/>
    <w:rsid w:val="004920FA"/>
    <w:rsid w:val="004A5E54"/>
    <w:rsid w:val="004D2E01"/>
    <w:rsid w:val="004E0C5B"/>
    <w:rsid w:val="004E2AAC"/>
    <w:rsid w:val="004F5EBD"/>
    <w:rsid w:val="00501BE8"/>
    <w:rsid w:val="005135D1"/>
    <w:rsid w:val="005215A5"/>
    <w:rsid w:val="00525C6C"/>
    <w:rsid w:val="00540300"/>
    <w:rsid w:val="00540AAF"/>
    <w:rsid w:val="00542D64"/>
    <w:rsid w:val="0054496C"/>
    <w:rsid w:val="0056545D"/>
    <w:rsid w:val="00571334"/>
    <w:rsid w:val="00576E88"/>
    <w:rsid w:val="00582E47"/>
    <w:rsid w:val="00586D03"/>
    <w:rsid w:val="005A5D48"/>
    <w:rsid w:val="005C4CDB"/>
    <w:rsid w:val="00605512"/>
    <w:rsid w:val="006207AB"/>
    <w:rsid w:val="006222DE"/>
    <w:rsid w:val="006238C7"/>
    <w:rsid w:val="00630E89"/>
    <w:rsid w:val="00631B1D"/>
    <w:rsid w:val="0066066F"/>
    <w:rsid w:val="00667007"/>
    <w:rsid w:val="006905ED"/>
    <w:rsid w:val="00697610"/>
    <w:rsid w:val="00697B64"/>
    <w:rsid w:val="006B5A2D"/>
    <w:rsid w:val="006C0324"/>
    <w:rsid w:val="006C2BD6"/>
    <w:rsid w:val="006D476E"/>
    <w:rsid w:val="006D68AB"/>
    <w:rsid w:val="006E7F1E"/>
    <w:rsid w:val="006F4627"/>
    <w:rsid w:val="00714E90"/>
    <w:rsid w:val="00724760"/>
    <w:rsid w:val="00731538"/>
    <w:rsid w:val="00741ACA"/>
    <w:rsid w:val="007435AF"/>
    <w:rsid w:val="0074563E"/>
    <w:rsid w:val="00746089"/>
    <w:rsid w:val="00755B38"/>
    <w:rsid w:val="0076254B"/>
    <w:rsid w:val="00776CD9"/>
    <w:rsid w:val="00780D9E"/>
    <w:rsid w:val="00792559"/>
    <w:rsid w:val="00795530"/>
    <w:rsid w:val="007A52FA"/>
    <w:rsid w:val="007B2A25"/>
    <w:rsid w:val="007C12E0"/>
    <w:rsid w:val="007C2567"/>
    <w:rsid w:val="007D48B0"/>
    <w:rsid w:val="007F2C95"/>
    <w:rsid w:val="00804139"/>
    <w:rsid w:val="00820919"/>
    <w:rsid w:val="00823B17"/>
    <w:rsid w:val="00836FC2"/>
    <w:rsid w:val="00860352"/>
    <w:rsid w:val="00862732"/>
    <w:rsid w:val="008739CA"/>
    <w:rsid w:val="00882FB1"/>
    <w:rsid w:val="00887FD0"/>
    <w:rsid w:val="00896779"/>
    <w:rsid w:val="008A7EE2"/>
    <w:rsid w:val="008C17B2"/>
    <w:rsid w:val="008C1922"/>
    <w:rsid w:val="008C2E4F"/>
    <w:rsid w:val="008C4ACA"/>
    <w:rsid w:val="008C688C"/>
    <w:rsid w:val="008D54D4"/>
    <w:rsid w:val="008D56D2"/>
    <w:rsid w:val="008D7051"/>
    <w:rsid w:val="008E7933"/>
    <w:rsid w:val="008F023D"/>
    <w:rsid w:val="00901F97"/>
    <w:rsid w:val="009045C7"/>
    <w:rsid w:val="009170CA"/>
    <w:rsid w:val="00953B68"/>
    <w:rsid w:val="009572A1"/>
    <w:rsid w:val="00957951"/>
    <w:rsid w:val="00961FE4"/>
    <w:rsid w:val="00962525"/>
    <w:rsid w:val="00982CD9"/>
    <w:rsid w:val="009834B1"/>
    <w:rsid w:val="009C1444"/>
    <w:rsid w:val="009D0F40"/>
    <w:rsid w:val="009D3DA3"/>
    <w:rsid w:val="009D4A46"/>
    <w:rsid w:val="009E5DDD"/>
    <w:rsid w:val="009F099E"/>
    <w:rsid w:val="009F3D94"/>
    <w:rsid w:val="009F64A2"/>
    <w:rsid w:val="00A004E8"/>
    <w:rsid w:val="00A353EF"/>
    <w:rsid w:val="00A40B7B"/>
    <w:rsid w:val="00A46264"/>
    <w:rsid w:val="00A46D6D"/>
    <w:rsid w:val="00A63BE3"/>
    <w:rsid w:val="00A833A2"/>
    <w:rsid w:val="00A900C6"/>
    <w:rsid w:val="00AA1340"/>
    <w:rsid w:val="00AC1924"/>
    <w:rsid w:val="00AC2465"/>
    <w:rsid w:val="00AD3B34"/>
    <w:rsid w:val="00AF36C0"/>
    <w:rsid w:val="00AF3AEA"/>
    <w:rsid w:val="00B21321"/>
    <w:rsid w:val="00B23ABC"/>
    <w:rsid w:val="00B24AE0"/>
    <w:rsid w:val="00B25F27"/>
    <w:rsid w:val="00B2797A"/>
    <w:rsid w:val="00B27C26"/>
    <w:rsid w:val="00B4017B"/>
    <w:rsid w:val="00B4213D"/>
    <w:rsid w:val="00B53DD8"/>
    <w:rsid w:val="00B67979"/>
    <w:rsid w:val="00B779D7"/>
    <w:rsid w:val="00B8006A"/>
    <w:rsid w:val="00B86837"/>
    <w:rsid w:val="00BC3A7C"/>
    <w:rsid w:val="00BD1C38"/>
    <w:rsid w:val="00BD3B28"/>
    <w:rsid w:val="00C01AC6"/>
    <w:rsid w:val="00C174DE"/>
    <w:rsid w:val="00C34431"/>
    <w:rsid w:val="00C40C7B"/>
    <w:rsid w:val="00C40C86"/>
    <w:rsid w:val="00C50D57"/>
    <w:rsid w:val="00C56800"/>
    <w:rsid w:val="00C575F3"/>
    <w:rsid w:val="00C578F9"/>
    <w:rsid w:val="00C6654A"/>
    <w:rsid w:val="00C669E1"/>
    <w:rsid w:val="00C75FFF"/>
    <w:rsid w:val="00C769E5"/>
    <w:rsid w:val="00C81B3D"/>
    <w:rsid w:val="00C90B9F"/>
    <w:rsid w:val="00C92978"/>
    <w:rsid w:val="00CA056B"/>
    <w:rsid w:val="00CC0840"/>
    <w:rsid w:val="00CC2E83"/>
    <w:rsid w:val="00CD1175"/>
    <w:rsid w:val="00CE32C7"/>
    <w:rsid w:val="00CE4967"/>
    <w:rsid w:val="00D004DA"/>
    <w:rsid w:val="00D33EDE"/>
    <w:rsid w:val="00D3534C"/>
    <w:rsid w:val="00D36DE2"/>
    <w:rsid w:val="00D55D26"/>
    <w:rsid w:val="00D61EF0"/>
    <w:rsid w:val="00D6463C"/>
    <w:rsid w:val="00D66B21"/>
    <w:rsid w:val="00D67DCA"/>
    <w:rsid w:val="00D7453C"/>
    <w:rsid w:val="00D84AD7"/>
    <w:rsid w:val="00D919EE"/>
    <w:rsid w:val="00DA760A"/>
    <w:rsid w:val="00DB670C"/>
    <w:rsid w:val="00DC1814"/>
    <w:rsid w:val="00DC4ECE"/>
    <w:rsid w:val="00DD49AD"/>
    <w:rsid w:val="00DF5F57"/>
    <w:rsid w:val="00E04882"/>
    <w:rsid w:val="00E12E47"/>
    <w:rsid w:val="00E16E38"/>
    <w:rsid w:val="00E303B1"/>
    <w:rsid w:val="00E42E79"/>
    <w:rsid w:val="00E61BC8"/>
    <w:rsid w:val="00E933E7"/>
    <w:rsid w:val="00E97960"/>
    <w:rsid w:val="00EA22CA"/>
    <w:rsid w:val="00EC3472"/>
    <w:rsid w:val="00EC37BB"/>
    <w:rsid w:val="00ED7AD4"/>
    <w:rsid w:val="00EE041E"/>
    <w:rsid w:val="00EE71B7"/>
    <w:rsid w:val="00EF0B94"/>
    <w:rsid w:val="00EF105E"/>
    <w:rsid w:val="00F121B7"/>
    <w:rsid w:val="00F140A9"/>
    <w:rsid w:val="00F15023"/>
    <w:rsid w:val="00F349A9"/>
    <w:rsid w:val="00F43E20"/>
    <w:rsid w:val="00F55BB2"/>
    <w:rsid w:val="00F61048"/>
    <w:rsid w:val="00F65A70"/>
    <w:rsid w:val="00F75573"/>
    <w:rsid w:val="00F85330"/>
    <w:rsid w:val="00F86B20"/>
    <w:rsid w:val="00FA0A00"/>
    <w:rsid w:val="00FB38D3"/>
    <w:rsid w:val="00FE3BDB"/>
    <w:rsid w:val="00FF03DE"/>
    <w:rsid w:val="00FF0E4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iscardImageEditingData/>
  <w14:defaultImageDpi w14:val="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38"/>
  </w:style>
  <w:style w:type="paragraph" w:styleId="Heading1">
    <w:name w:val="heading 1"/>
    <w:basedOn w:val="Normal"/>
    <w:next w:val="Normal"/>
    <w:link w:val="Heading1Char"/>
    <w:qFormat/>
    <w:rsid w:val="008D54D4"/>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autoRedefine/>
    <w:qFormat/>
    <w:rsid w:val="00C578F9"/>
    <w:pPr>
      <w:keepNext/>
      <w:numPr>
        <w:ilvl w:val="2"/>
        <w:numId w:val="12"/>
      </w:numPr>
      <w:tabs>
        <w:tab w:val="left" w:pos="851"/>
      </w:tabs>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12"/>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12"/>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578F9"/>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12"/>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table" w:styleId="TableGrid">
    <w:name w:val="Table Grid"/>
    <w:basedOn w:val="TableNormal"/>
    <w:uiPriority w:val="59"/>
    <w:rsid w:val="005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5512"/>
    <w:rPr>
      <w:color w:val="0000FF"/>
      <w:u w:val="single"/>
    </w:rPr>
  </w:style>
  <w:style w:type="paragraph" w:styleId="Revision">
    <w:name w:val="Revision"/>
    <w:hidden/>
    <w:uiPriority w:val="99"/>
    <w:semiHidden/>
    <w:rsid w:val="00E16E3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index heading" w:uiPriority="0"/>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6E38"/>
  </w:style>
  <w:style w:type="paragraph" w:styleId="Heading1">
    <w:name w:val="heading 1"/>
    <w:basedOn w:val="Normal"/>
    <w:next w:val="Normal"/>
    <w:link w:val="Heading1Char"/>
    <w:qFormat/>
    <w:rsid w:val="008D54D4"/>
    <w:pPr>
      <w:keepNext/>
      <w:pageBreakBefore/>
      <w:numPr>
        <w:numId w:val="12"/>
      </w:numPr>
      <w:spacing w:before="120" w:line="240" w:lineRule="auto"/>
      <w:outlineLvl w:val="0"/>
    </w:pPr>
    <w:rPr>
      <w:rFonts w:ascii="Verdana" w:eastAsia="Times New Roman" w:hAnsi="Verdana" w:cs="Times New Roman"/>
      <w:b/>
      <w:bCs/>
      <w:caps/>
      <w:sz w:val="28"/>
      <w:szCs w:val="20"/>
      <w:lang w:val="en-US"/>
    </w:rPr>
  </w:style>
  <w:style w:type="paragraph" w:styleId="Heading2">
    <w:name w:val="heading 2"/>
    <w:basedOn w:val="Normal"/>
    <w:next w:val="Normal"/>
    <w:link w:val="Heading2Char"/>
    <w:qFormat/>
    <w:rsid w:val="008D54D4"/>
    <w:pPr>
      <w:keepNext/>
      <w:numPr>
        <w:ilvl w:val="1"/>
        <w:numId w:val="12"/>
      </w:numPr>
      <w:spacing w:before="120" w:line="240" w:lineRule="auto"/>
      <w:outlineLvl w:val="1"/>
    </w:pPr>
    <w:rPr>
      <w:rFonts w:ascii="Verdana" w:eastAsia="Times New Roman" w:hAnsi="Verdana" w:cs="Times New Roman"/>
      <w:caps/>
      <w:sz w:val="26"/>
      <w:szCs w:val="20"/>
      <w:lang w:val="en-US"/>
    </w:rPr>
  </w:style>
  <w:style w:type="paragraph" w:styleId="Heading3">
    <w:name w:val="heading 3"/>
    <w:basedOn w:val="Normal"/>
    <w:next w:val="Normal"/>
    <w:link w:val="Heading3Char"/>
    <w:autoRedefine/>
    <w:qFormat/>
    <w:rsid w:val="00C578F9"/>
    <w:pPr>
      <w:keepNext/>
      <w:numPr>
        <w:ilvl w:val="2"/>
        <w:numId w:val="12"/>
      </w:numPr>
      <w:tabs>
        <w:tab w:val="left" w:pos="851"/>
      </w:tabs>
      <w:spacing w:before="120" w:line="240" w:lineRule="auto"/>
      <w:ind w:left="720"/>
      <w:outlineLvl w:val="2"/>
    </w:pPr>
    <w:rPr>
      <w:rFonts w:ascii="Verdana" w:eastAsia="Times New Roman" w:hAnsi="Verdana" w:cs="Times New Roman"/>
      <w:bCs/>
      <w:caps/>
      <w:sz w:val="24"/>
      <w:szCs w:val="20"/>
      <w:lang w:val="en-US"/>
    </w:rPr>
  </w:style>
  <w:style w:type="paragraph" w:styleId="Heading4">
    <w:name w:val="heading 4"/>
    <w:basedOn w:val="Normal"/>
    <w:next w:val="Normal"/>
    <w:link w:val="Heading4Char"/>
    <w:qFormat/>
    <w:rsid w:val="008D54D4"/>
    <w:pPr>
      <w:keepNext/>
      <w:numPr>
        <w:ilvl w:val="3"/>
        <w:numId w:val="12"/>
      </w:numPr>
      <w:spacing w:before="120" w:line="240" w:lineRule="auto"/>
      <w:outlineLvl w:val="3"/>
    </w:pPr>
    <w:rPr>
      <w:rFonts w:ascii="Verdana" w:eastAsia="Times New Roman" w:hAnsi="Verdana" w:cs="Times New Roman"/>
      <w:bCs/>
      <w:szCs w:val="20"/>
      <w:lang w:val="en-US"/>
    </w:rPr>
  </w:style>
  <w:style w:type="paragraph" w:styleId="Heading5">
    <w:name w:val="heading 5"/>
    <w:basedOn w:val="Normal"/>
    <w:next w:val="Normal"/>
    <w:link w:val="Heading5Char"/>
    <w:qFormat/>
    <w:rsid w:val="008D54D4"/>
    <w:pPr>
      <w:keepNext/>
      <w:numPr>
        <w:ilvl w:val="4"/>
        <w:numId w:val="12"/>
      </w:numPr>
      <w:spacing w:before="120" w:line="240" w:lineRule="auto"/>
      <w:outlineLvl w:val="4"/>
    </w:pPr>
    <w:rPr>
      <w:rFonts w:ascii="Verdana" w:eastAsia="Times New Roman" w:hAnsi="Verdana" w:cs="Times New Roman"/>
      <w:bCs/>
      <w:sz w:val="21"/>
      <w:szCs w:val="20"/>
      <w:lang w:val="en-US"/>
    </w:rPr>
  </w:style>
  <w:style w:type="paragraph" w:styleId="Heading6">
    <w:name w:val="heading 6"/>
    <w:basedOn w:val="Normal"/>
    <w:next w:val="Normal"/>
    <w:link w:val="Heading6Char"/>
    <w:uiPriority w:val="9"/>
    <w:semiHidden/>
    <w:unhideWhenUsed/>
    <w:qFormat/>
    <w:rsid w:val="00CE4967"/>
    <w:pPr>
      <w:keepNext/>
      <w:keepLines/>
      <w:numPr>
        <w:ilvl w:val="5"/>
        <w:numId w:val="1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E4967"/>
    <w:pPr>
      <w:keepNext/>
      <w:keepLines/>
      <w:numPr>
        <w:ilvl w:val="6"/>
        <w:numId w:val="1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E4967"/>
    <w:pPr>
      <w:keepNext/>
      <w:keepLines/>
      <w:numPr>
        <w:ilvl w:val="7"/>
        <w:numId w:val="1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E4967"/>
    <w:pPr>
      <w:keepNext/>
      <w:keepLines/>
      <w:numPr>
        <w:ilvl w:val="8"/>
        <w:numId w:val="1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D54D4"/>
    <w:rPr>
      <w:rFonts w:ascii="Verdana" w:eastAsia="Times New Roman" w:hAnsi="Verdana" w:cs="Times New Roman"/>
      <w:b/>
      <w:bCs/>
      <w:caps/>
      <w:sz w:val="28"/>
      <w:szCs w:val="20"/>
      <w:lang w:val="en-US"/>
    </w:rPr>
  </w:style>
  <w:style w:type="character" w:customStyle="1" w:styleId="Heading2Char">
    <w:name w:val="Heading 2 Char"/>
    <w:basedOn w:val="DefaultParagraphFont"/>
    <w:link w:val="Heading2"/>
    <w:rsid w:val="008D54D4"/>
    <w:rPr>
      <w:rFonts w:ascii="Verdana" w:eastAsia="Times New Roman" w:hAnsi="Verdana" w:cs="Times New Roman"/>
      <w:caps/>
      <w:sz w:val="26"/>
      <w:szCs w:val="20"/>
      <w:lang w:val="en-US"/>
    </w:rPr>
  </w:style>
  <w:style w:type="character" w:customStyle="1" w:styleId="Heading3Char">
    <w:name w:val="Heading 3 Char"/>
    <w:basedOn w:val="DefaultParagraphFont"/>
    <w:link w:val="Heading3"/>
    <w:rsid w:val="00C578F9"/>
    <w:rPr>
      <w:rFonts w:ascii="Verdana" w:eastAsia="Times New Roman" w:hAnsi="Verdana" w:cs="Times New Roman"/>
      <w:bCs/>
      <w:caps/>
      <w:sz w:val="24"/>
      <w:szCs w:val="20"/>
      <w:lang w:val="en-US"/>
    </w:rPr>
  </w:style>
  <w:style w:type="character" w:customStyle="1" w:styleId="Heading4Char">
    <w:name w:val="Heading 4 Char"/>
    <w:basedOn w:val="DefaultParagraphFont"/>
    <w:link w:val="Heading4"/>
    <w:rsid w:val="008D54D4"/>
    <w:rPr>
      <w:rFonts w:ascii="Verdana" w:eastAsia="Times New Roman" w:hAnsi="Verdana" w:cs="Times New Roman"/>
      <w:bCs/>
      <w:szCs w:val="20"/>
      <w:lang w:val="en-US"/>
    </w:rPr>
  </w:style>
  <w:style w:type="character" w:customStyle="1" w:styleId="Heading5Char">
    <w:name w:val="Heading 5 Char"/>
    <w:basedOn w:val="DefaultParagraphFont"/>
    <w:link w:val="Heading5"/>
    <w:rsid w:val="008D54D4"/>
    <w:rPr>
      <w:rFonts w:ascii="Verdana" w:eastAsia="Times New Roman" w:hAnsi="Verdana" w:cs="Times New Roman"/>
      <w:bCs/>
      <w:sz w:val="21"/>
      <w:szCs w:val="20"/>
      <w:lang w:val="en-US"/>
    </w:rPr>
  </w:style>
  <w:style w:type="paragraph" w:customStyle="1" w:styleId="Coverpagesubtitle">
    <w:name w:val="Cover page subtitle"/>
    <w:basedOn w:val="Normal"/>
    <w:next w:val="Normal"/>
    <w:rsid w:val="005C4CDB"/>
    <w:pPr>
      <w:spacing w:before="60" w:after="60" w:line="240" w:lineRule="auto"/>
    </w:pPr>
    <w:rPr>
      <w:rFonts w:ascii="Verdana" w:eastAsia="Times New Roman" w:hAnsi="Verdana" w:cs="Times New Roman"/>
      <w:bCs/>
      <w:caps/>
      <w:color w:val="DF0024"/>
      <w:sz w:val="36"/>
      <w:szCs w:val="20"/>
      <w:lang w:val="en-US"/>
    </w:rPr>
  </w:style>
  <w:style w:type="paragraph" w:styleId="Caption">
    <w:name w:val="caption"/>
    <w:basedOn w:val="Normal"/>
    <w:next w:val="Normal"/>
    <w:qFormat/>
    <w:rsid w:val="005C4CDB"/>
    <w:pPr>
      <w:keepNext/>
      <w:spacing w:before="60" w:after="120" w:line="240" w:lineRule="auto"/>
      <w:jc w:val="center"/>
    </w:pPr>
    <w:rPr>
      <w:rFonts w:ascii="Verdana" w:eastAsia="Times New Roman" w:hAnsi="Verdana" w:cs="Times New Roman"/>
      <w:b/>
      <w:bCs/>
      <w:sz w:val="16"/>
      <w:szCs w:val="20"/>
      <w:lang w:val="en-US"/>
    </w:rPr>
  </w:style>
  <w:style w:type="paragraph" w:customStyle="1" w:styleId="tableheader">
    <w:name w:val="table header"/>
    <w:basedOn w:val="Normal"/>
    <w:rsid w:val="005C4CDB"/>
    <w:pPr>
      <w:keepNext/>
      <w:spacing w:before="40" w:after="40" w:line="240" w:lineRule="auto"/>
      <w:jc w:val="center"/>
    </w:pPr>
    <w:rPr>
      <w:rFonts w:ascii="Verdana" w:eastAsia="Times New Roman" w:hAnsi="Verdana" w:cs="Times New Roman"/>
      <w:b/>
      <w:bCs/>
      <w:color w:val="FFFFFF"/>
      <w:sz w:val="14"/>
      <w:szCs w:val="20"/>
      <w:lang w:val="en-US"/>
    </w:rPr>
  </w:style>
  <w:style w:type="paragraph" w:customStyle="1" w:styleId="tabletext">
    <w:name w:val="table text"/>
    <w:basedOn w:val="Normal"/>
    <w:rsid w:val="005C4CDB"/>
    <w:pPr>
      <w:spacing w:before="40" w:after="40" w:line="240" w:lineRule="auto"/>
    </w:pPr>
    <w:rPr>
      <w:rFonts w:ascii="Verdana" w:eastAsia="Times New Roman" w:hAnsi="Verdana" w:cs="Times New Roman"/>
      <w:bCs/>
      <w:sz w:val="14"/>
      <w:szCs w:val="20"/>
      <w:lang w:val="en-US"/>
    </w:rPr>
  </w:style>
  <w:style w:type="paragraph" w:styleId="TOC1">
    <w:name w:val="toc 1"/>
    <w:basedOn w:val="Normal"/>
    <w:next w:val="Normal"/>
    <w:uiPriority w:val="39"/>
    <w:rsid w:val="005C4CDB"/>
    <w:pPr>
      <w:tabs>
        <w:tab w:val="right" w:leader="dot" w:pos="9072"/>
      </w:tabs>
      <w:spacing w:before="120" w:after="0" w:line="240" w:lineRule="auto"/>
      <w:ind w:left="397" w:hanging="397"/>
    </w:pPr>
    <w:rPr>
      <w:rFonts w:ascii="Verdana" w:eastAsia="Times New Roman" w:hAnsi="Verdana" w:cs="Times New Roman"/>
      <w:caps/>
      <w:noProof/>
      <w:spacing w:val="-8"/>
      <w:sz w:val="18"/>
      <w:szCs w:val="24"/>
      <w:lang w:eastAsia="es-ES"/>
    </w:rPr>
  </w:style>
  <w:style w:type="paragraph" w:styleId="TOC2">
    <w:name w:val="toc 2"/>
    <w:basedOn w:val="Normal"/>
    <w:next w:val="Normal"/>
    <w:uiPriority w:val="39"/>
    <w:rsid w:val="005C4CDB"/>
    <w:pPr>
      <w:tabs>
        <w:tab w:val="right" w:leader="dot" w:pos="9072"/>
      </w:tabs>
      <w:spacing w:before="120" w:after="0" w:line="240" w:lineRule="auto"/>
      <w:ind w:left="851" w:hanging="454"/>
    </w:pPr>
    <w:rPr>
      <w:rFonts w:ascii="Verdana" w:eastAsia="Times New Roman" w:hAnsi="Verdana" w:cs="Times New Roman"/>
      <w:bCs/>
      <w:caps/>
      <w:noProof/>
      <w:spacing w:val="-8"/>
      <w:sz w:val="18"/>
      <w:szCs w:val="18"/>
      <w:lang w:val="en-GB"/>
    </w:rPr>
  </w:style>
  <w:style w:type="paragraph" w:styleId="TOC3">
    <w:name w:val="toc 3"/>
    <w:basedOn w:val="Normal"/>
    <w:next w:val="Normal"/>
    <w:uiPriority w:val="39"/>
    <w:rsid w:val="005C4CDB"/>
    <w:pPr>
      <w:tabs>
        <w:tab w:val="right" w:leader="dot" w:pos="9072"/>
      </w:tabs>
      <w:spacing w:before="60" w:after="0" w:line="240" w:lineRule="auto"/>
      <w:ind w:left="1305" w:hanging="454"/>
    </w:pPr>
    <w:rPr>
      <w:rFonts w:ascii="Verdana" w:eastAsia="Times New Roman" w:hAnsi="Verdana" w:cs="Times New Roman"/>
      <w:bCs/>
      <w:iCs/>
      <w:caps/>
      <w:noProof/>
      <w:color w:val="333333"/>
      <w:spacing w:val="-8"/>
      <w:sz w:val="16"/>
      <w:szCs w:val="16"/>
      <w:lang w:val="en-GB"/>
    </w:rPr>
  </w:style>
  <w:style w:type="paragraph" w:styleId="Index1">
    <w:name w:val="index 1"/>
    <w:basedOn w:val="Normal"/>
    <w:next w:val="Normal"/>
    <w:autoRedefine/>
    <w:uiPriority w:val="99"/>
    <w:semiHidden/>
    <w:unhideWhenUsed/>
    <w:rsid w:val="005C4CDB"/>
    <w:pPr>
      <w:spacing w:after="0" w:line="240" w:lineRule="auto"/>
      <w:ind w:left="220" w:hanging="220"/>
    </w:pPr>
  </w:style>
  <w:style w:type="paragraph" w:styleId="IndexHeading">
    <w:name w:val="index heading"/>
    <w:basedOn w:val="Normal"/>
    <w:next w:val="Normal"/>
    <w:semiHidden/>
    <w:rsid w:val="00CA056B"/>
    <w:pPr>
      <w:pageBreakBefore/>
      <w:spacing w:before="60" w:after="240" w:line="240" w:lineRule="auto"/>
    </w:pPr>
    <w:rPr>
      <w:rFonts w:ascii="Verdana" w:eastAsia="Times New Roman" w:hAnsi="Verdana" w:cs="Times New Roman"/>
      <w:b/>
      <w:bCs/>
      <w:caps/>
      <w:sz w:val="28"/>
      <w:szCs w:val="20"/>
      <w:lang w:val="en-US"/>
    </w:rPr>
  </w:style>
  <w:style w:type="paragraph" w:styleId="Header">
    <w:name w:val="header"/>
    <w:basedOn w:val="Normal"/>
    <w:link w:val="HeaderChar"/>
    <w:semiHidden/>
    <w:rsid w:val="005C4CDB"/>
    <w:pPr>
      <w:tabs>
        <w:tab w:val="center" w:pos="4252"/>
        <w:tab w:val="right" w:pos="8504"/>
      </w:tabs>
      <w:spacing w:before="60" w:after="60" w:line="240" w:lineRule="auto"/>
    </w:pPr>
    <w:rPr>
      <w:rFonts w:ascii="Verdana" w:eastAsia="Times New Roman" w:hAnsi="Verdana" w:cs="Times New Roman"/>
      <w:sz w:val="16"/>
      <w:szCs w:val="24"/>
      <w:lang w:val="en-US" w:eastAsia="es-ES"/>
    </w:rPr>
  </w:style>
  <w:style w:type="character" w:customStyle="1" w:styleId="HeaderChar">
    <w:name w:val="Header Char"/>
    <w:basedOn w:val="DefaultParagraphFont"/>
    <w:link w:val="Header"/>
    <w:semiHidden/>
    <w:rsid w:val="005C4CDB"/>
    <w:rPr>
      <w:rFonts w:ascii="Verdana" w:eastAsia="Times New Roman" w:hAnsi="Verdana" w:cs="Times New Roman"/>
      <w:sz w:val="16"/>
      <w:szCs w:val="24"/>
      <w:lang w:val="en-US" w:eastAsia="es-ES"/>
    </w:rPr>
  </w:style>
  <w:style w:type="paragraph" w:styleId="Footer">
    <w:name w:val="footer"/>
    <w:basedOn w:val="Normal"/>
    <w:link w:val="FooterChar"/>
    <w:semiHidden/>
    <w:rsid w:val="005C4CDB"/>
    <w:pPr>
      <w:tabs>
        <w:tab w:val="center" w:pos="4252"/>
        <w:tab w:val="right" w:pos="8504"/>
      </w:tabs>
      <w:spacing w:before="60" w:after="60" w:line="240" w:lineRule="auto"/>
    </w:pPr>
    <w:rPr>
      <w:rFonts w:ascii="Verdana" w:eastAsia="Times New Roman" w:hAnsi="Verdana" w:cs="Times New Roman"/>
      <w:sz w:val="14"/>
      <w:szCs w:val="24"/>
      <w:lang w:val="en-US" w:eastAsia="es-ES"/>
    </w:rPr>
  </w:style>
  <w:style w:type="character" w:customStyle="1" w:styleId="FooterChar">
    <w:name w:val="Footer Char"/>
    <w:basedOn w:val="DefaultParagraphFont"/>
    <w:link w:val="Footer"/>
    <w:semiHidden/>
    <w:rsid w:val="005C4CDB"/>
    <w:rPr>
      <w:rFonts w:ascii="Verdana" w:eastAsia="Times New Roman" w:hAnsi="Verdana" w:cs="Times New Roman"/>
      <w:sz w:val="14"/>
      <w:szCs w:val="24"/>
      <w:lang w:val="en-US" w:eastAsia="es-ES"/>
    </w:rPr>
  </w:style>
  <w:style w:type="paragraph" w:styleId="TableofFigures">
    <w:name w:val="table of figures"/>
    <w:basedOn w:val="Normal"/>
    <w:next w:val="Normal"/>
    <w:uiPriority w:val="99"/>
    <w:rsid w:val="005C4CDB"/>
    <w:pPr>
      <w:spacing w:before="60" w:after="60" w:line="240" w:lineRule="auto"/>
      <w:ind w:left="360" w:hanging="360"/>
    </w:pPr>
    <w:rPr>
      <w:rFonts w:ascii="Verdana" w:eastAsia="Times New Roman" w:hAnsi="Verdana" w:cs="Times New Roman"/>
      <w:sz w:val="18"/>
      <w:szCs w:val="24"/>
      <w:lang w:val="en-US" w:eastAsia="es-ES"/>
    </w:rPr>
  </w:style>
  <w:style w:type="paragraph" w:customStyle="1" w:styleId="blankpage">
    <w:name w:val="blank page"/>
    <w:basedOn w:val="Normal"/>
    <w:rsid w:val="005C4CDB"/>
    <w:pPr>
      <w:pageBreakBefore/>
      <w:widowControl w:val="0"/>
      <w:spacing w:before="6000" w:after="60" w:line="240" w:lineRule="auto"/>
      <w:jc w:val="center"/>
    </w:pPr>
    <w:rPr>
      <w:rFonts w:ascii="Verdana" w:eastAsia="Times New Roman" w:hAnsi="Verdana" w:cs="Times New Roman"/>
      <w:sz w:val="18"/>
      <w:szCs w:val="24"/>
      <w:lang w:val="en-US" w:eastAsia="es-ES"/>
    </w:rPr>
  </w:style>
  <w:style w:type="paragraph" w:styleId="ListParagraph">
    <w:name w:val="List Paragraph"/>
    <w:basedOn w:val="Normal"/>
    <w:uiPriority w:val="34"/>
    <w:qFormat/>
    <w:rsid w:val="005C4CDB"/>
    <w:pPr>
      <w:spacing w:before="60" w:after="60" w:line="240" w:lineRule="auto"/>
      <w:ind w:left="720"/>
      <w:contextualSpacing/>
    </w:pPr>
    <w:rPr>
      <w:rFonts w:ascii="Verdana" w:eastAsia="Times New Roman" w:hAnsi="Verdana" w:cs="Times New Roman"/>
      <w:sz w:val="18"/>
      <w:szCs w:val="24"/>
      <w:lang w:val="en-US" w:eastAsia="es-ES"/>
    </w:rPr>
  </w:style>
  <w:style w:type="paragraph" w:customStyle="1" w:styleId="paragraph">
    <w:name w:val="paragraph"/>
    <w:link w:val="paragraphChar"/>
    <w:rsid w:val="005C4CDB"/>
    <w:pPr>
      <w:suppressAutoHyphens/>
      <w:spacing w:before="120" w:after="0" w:line="240" w:lineRule="auto"/>
      <w:ind w:left="1985"/>
      <w:jc w:val="both"/>
    </w:pPr>
    <w:rPr>
      <w:rFonts w:ascii="Palatino Linotype" w:eastAsia="Times New Roman" w:hAnsi="Palatino Linotype" w:cs="Times New Roman"/>
      <w:sz w:val="20"/>
      <w:lang w:val="en-GB" w:eastAsia="en-GB"/>
    </w:rPr>
  </w:style>
  <w:style w:type="character" w:customStyle="1" w:styleId="paragraphChar">
    <w:name w:val="paragraph Char"/>
    <w:link w:val="paragraph"/>
    <w:rsid w:val="005C4CDB"/>
    <w:rPr>
      <w:rFonts w:ascii="Palatino Linotype" w:eastAsia="Times New Roman" w:hAnsi="Palatino Linotype" w:cs="Times New Roman"/>
      <w:sz w:val="20"/>
      <w:lang w:val="en-GB" w:eastAsia="en-GB"/>
    </w:rPr>
  </w:style>
  <w:style w:type="paragraph" w:styleId="BalloonText">
    <w:name w:val="Balloon Text"/>
    <w:basedOn w:val="Normal"/>
    <w:link w:val="BalloonTextChar"/>
    <w:uiPriority w:val="99"/>
    <w:semiHidden/>
    <w:unhideWhenUsed/>
    <w:rsid w:val="005C4C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CDB"/>
    <w:rPr>
      <w:rFonts w:ascii="Tahoma" w:hAnsi="Tahoma" w:cs="Tahoma"/>
      <w:sz w:val="16"/>
      <w:szCs w:val="16"/>
    </w:rPr>
  </w:style>
  <w:style w:type="character" w:styleId="IntenseEmphasis">
    <w:name w:val="Intense Emphasis"/>
    <w:basedOn w:val="DefaultParagraphFont"/>
    <w:uiPriority w:val="21"/>
    <w:qFormat/>
    <w:rsid w:val="004920FA"/>
    <w:rPr>
      <w:b/>
      <w:bCs/>
      <w:i/>
      <w:iCs/>
      <w:color w:val="4F81BD" w:themeColor="accent1"/>
    </w:rPr>
  </w:style>
  <w:style w:type="paragraph" w:styleId="Title">
    <w:name w:val="Title"/>
    <w:basedOn w:val="Normal"/>
    <w:next w:val="Normal"/>
    <w:link w:val="TitleChar"/>
    <w:uiPriority w:val="10"/>
    <w:qFormat/>
    <w:rsid w:val="00780D9E"/>
    <w:pPr>
      <w:pBdr>
        <w:bottom w:val="single" w:sz="1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80D9E"/>
    <w:rPr>
      <w:rFonts w:asciiTheme="majorHAnsi" w:eastAsiaTheme="majorEastAsia" w:hAnsiTheme="majorHAnsi" w:cstheme="majorBidi"/>
      <w:color w:val="17365D" w:themeColor="text2" w:themeShade="BF"/>
      <w:spacing w:val="5"/>
      <w:kern w:val="28"/>
      <w:sz w:val="52"/>
      <w:szCs w:val="52"/>
    </w:rPr>
  </w:style>
  <w:style w:type="paragraph" w:customStyle="1" w:styleId="TtuloProject">
    <w:name w:val="Título Project"/>
    <w:basedOn w:val="Title"/>
    <w:link w:val="TtuloProjectCar"/>
    <w:qFormat/>
    <w:rsid w:val="00780D9E"/>
    <w:rPr>
      <w:b/>
      <w:bCs/>
      <w:iCs/>
    </w:rPr>
  </w:style>
  <w:style w:type="character" w:customStyle="1" w:styleId="Heading6Char">
    <w:name w:val="Heading 6 Char"/>
    <w:basedOn w:val="DefaultParagraphFont"/>
    <w:link w:val="Heading6"/>
    <w:uiPriority w:val="9"/>
    <w:semiHidden/>
    <w:rsid w:val="00CE4967"/>
    <w:rPr>
      <w:rFonts w:asciiTheme="majorHAnsi" w:eastAsiaTheme="majorEastAsia" w:hAnsiTheme="majorHAnsi" w:cstheme="majorBidi"/>
      <w:i/>
      <w:iCs/>
      <w:color w:val="243F60" w:themeColor="accent1" w:themeShade="7F"/>
    </w:rPr>
  </w:style>
  <w:style w:type="character" w:customStyle="1" w:styleId="TtuloProjectCar">
    <w:name w:val="Título Project Car"/>
    <w:basedOn w:val="TitleChar"/>
    <w:link w:val="TtuloProject"/>
    <w:rsid w:val="00780D9E"/>
    <w:rPr>
      <w:rFonts w:asciiTheme="majorHAnsi" w:eastAsiaTheme="majorEastAsia" w:hAnsiTheme="majorHAnsi" w:cstheme="majorBidi"/>
      <w:b/>
      <w:bCs/>
      <w:iCs/>
      <w:color w:val="17365D" w:themeColor="text2" w:themeShade="BF"/>
      <w:spacing w:val="5"/>
      <w:kern w:val="28"/>
      <w:sz w:val="52"/>
      <w:szCs w:val="52"/>
    </w:rPr>
  </w:style>
  <w:style w:type="character" w:customStyle="1" w:styleId="Heading7Char">
    <w:name w:val="Heading 7 Char"/>
    <w:basedOn w:val="DefaultParagraphFont"/>
    <w:link w:val="Heading7"/>
    <w:uiPriority w:val="9"/>
    <w:semiHidden/>
    <w:rsid w:val="00CE496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E496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E4967"/>
    <w:rPr>
      <w:rFonts w:asciiTheme="majorHAnsi" w:eastAsiaTheme="majorEastAsia" w:hAnsiTheme="majorHAnsi" w:cstheme="majorBidi"/>
      <w:i/>
      <w:iCs/>
      <w:color w:val="404040" w:themeColor="text1" w:themeTint="BF"/>
      <w:sz w:val="20"/>
      <w:szCs w:val="20"/>
    </w:rPr>
  </w:style>
  <w:style w:type="numbering" w:customStyle="1" w:styleId="Estilo1">
    <w:name w:val="Estilo1"/>
    <w:uiPriority w:val="99"/>
    <w:rsid w:val="008D54D4"/>
    <w:pPr>
      <w:numPr>
        <w:numId w:val="12"/>
      </w:numPr>
    </w:pPr>
  </w:style>
  <w:style w:type="paragraph" w:styleId="TOC4">
    <w:name w:val="toc 4"/>
    <w:basedOn w:val="Normal"/>
    <w:next w:val="Normal"/>
    <w:autoRedefine/>
    <w:uiPriority w:val="39"/>
    <w:unhideWhenUsed/>
    <w:rsid w:val="009045C7"/>
    <w:pPr>
      <w:tabs>
        <w:tab w:val="left" w:pos="2445"/>
        <w:tab w:val="right" w:leader="dot" w:pos="9072"/>
      </w:tabs>
      <w:spacing w:before="60" w:after="60"/>
      <w:ind w:left="2041" w:hanging="397"/>
    </w:pPr>
    <w:rPr>
      <w:rFonts w:ascii="Verdana" w:hAnsi="Verdana"/>
      <w:color w:val="333333"/>
      <w:sz w:val="16"/>
    </w:rPr>
  </w:style>
  <w:style w:type="paragraph" w:styleId="TOC5">
    <w:name w:val="toc 5"/>
    <w:basedOn w:val="Normal"/>
    <w:next w:val="Normal"/>
    <w:autoRedefine/>
    <w:uiPriority w:val="39"/>
    <w:semiHidden/>
    <w:unhideWhenUsed/>
    <w:rsid w:val="009045C7"/>
    <w:pPr>
      <w:spacing w:before="60" w:after="60"/>
      <w:ind w:left="2041" w:hanging="397"/>
    </w:pPr>
    <w:rPr>
      <w:rFonts w:ascii="Verdana" w:hAnsi="Verdana"/>
      <w:color w:val="333333"/>
      <w:sz w:val="16"/>
    </w:rPr>
  </w:style>
  <w:style w:type="character" w:styleId="CommentReference">
    <w:name w:val="annotation reference"/>
    <w:basedOn w:val="DefaultParagraphFont"/>
    <w:uiPriority w:val="99"/>
    <w:semiHidden/>
    <w:unhideWhenUsed/>
    <w:rsid w:val="00B4017B"/>
    <w:rPr>
      <w:sz w:val="16"/>
      <w:szCs w:val="16"/>
    </w:rPr>
  </w:style>
  <w:style w:type="paragraph" w:styleId="CommentText">
    <w:name w:val="annotation text"/>
    <w:basedOn w:val="Normal"/>
    <w:link w:val="CommentTextChar"/>
    <w:uiPriority w:val="99"/>
    <w:semiHidden/>
    <w:unhideWhenUsed/>
    <w:rsid w:val="00B4017B"/>
    <w:pPr>
      <w:spacing w:line="240" w:lineRule="auto"/>
    </w:pPr>
    <w:rPr>
      <w:sz w:val="20"/>
      <w:szCs w:val="20"/>
    </w:rPr>
  </w:style>
  <w:style w:type="character" w:customStyle="1" w:styleId="CommentTextChar">
    <w:name w:val="Comment Text Char"/>
    <w:basedOn w:val="DefaultParagraphFont"/>
    <w:link w:val="CommentText"/>
    <w:uiPriority w:val="99"/>
    <w:semiHidden/>
    <w:rsid w:val="00B4017B"/>
    <w:rPr>
      <w:sz w:val="20"/>
      <w:szCs w:val="20"/>
    </w:rPr>
  </w:style>
  <w:style w:type="paragraph" w:styleId="CommentSubject">
    <w:name w:val="annotation subject"/>
    <w:basedOn w:val="CommentText"/>
    <w:next w:val="CommentText"/>
    <w:link w:val="CommentSubjectChar"/>
    <w:uiPriority w:val="99"/>
    <w:semiHidden/>
    <w:unhideWhenUsed/>
    <w:rsid w:val="00B4017B"/>
    <w:rPr>
      <w:b/>
      <w:bCs/>
    </w:rPr>
  </w:style>
  <w:style w:type="character" w:customStyle="1" w:styleId="CommentSubjectChar">
    <w:name w:val="Comment Subject Char"/>
    <w:basedOn w:val="CommentTextChar"/>
    <w:link w:val="CommentSubject"/>
    <w:uiPriority w:val="99"/>
    <w:semiHidden/>
    <w:rsid w:val="00B4017B"/>
    <w:rPr>
      <w:b/>
      <w:bCs/>
      <w:sz w:val="20"/>
      <w:szCs w:val="20"/>
    </w:rPr>
  </w:style>
  <w:style w:type="paragraph" w:customStyle="1" w:styleId="NormalStep">
    <w:name w:val="Normal_Step"/>
    <w:basedOn w:val="Normal"/>
    <w:qFormat/>
    <w:rsid w:val="008C4ACA"/>
    <w:pPr>
      <w:spacing w:before="120" w:after="0" w:line="240" w:lineRule="auto"/>
    </w:pPr>
    <w:rPr>
      <w:rFonts w:ascii="Verdana" w:eastAsia="Times New Roman" w:hAnsi="Verdana" w:cs="Times New Roman"/>
      <w:bCs/>
      <w:spacing w:val="-8"/>
      <w:sz w:val="14"/>
      <w:szCs w:val="14"/>
      <w:lang w:val="en-GB"/>
    </w:rPr>
  </w:style>
  <w:style w:type="table" w:styleId="TableGrid">
    <w:name w:val="Table Grid"/>
    <w:basedOn w:val="TableNormal"/>
    <w:uiPriority w:val="59"/>
    <w:rsid w:val="00586D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605512"/>
    <w:rPr>
      <w:color w:val="0000FF"/>
      <w:u w:val="single"/>
    </w:rPr>
  </w:style>
  <w:style w:type="paragraph" w:styleId="Revision">
    <w:name w:val="Revision"/>
    <w:hidden/>
    <w:uiPriority w:val="99"/>
    <w:semiHidden/>
    <w:rsid w:val="00E16E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2967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footer" Target="footer2.xml"/><Relationship Id="rId10" Type="http://schemas.openxmlformats.org/officeDocument/2006/relationships/hyperlink" Target="http://localhost:3000/ngeo/catalogueSearch/ND_SAR_1?start=2010-01-15T00:00:00.000Z&amp;stop=2011-05-13T23:59:59.999Z&amp;bbox=-16.171875,31.9921875,21.4453125,58.359375&amp;format=json" TargetMode="External"/><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1.emf"/></Relationships>
</file>

<file path=word/_rels/header2.xml.rels><?xml version="1.0" encoding="UTF-8" standalone="yes"?>
<Relationships xmlns="http://schemas.openxmlformats.org/package/2006/relationships"><Relationship Id="rId1" Type="http://schemas.openxmlformats.org/officeDocument/2006/relationships/image" Target="media/image1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CE1ED1-9517-4D9E-88C7-23407BB80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Pages>
  <Words>9551</Words>
  <Characters>52531</Characters>
  <Application>Microsoft Office Word</Application>
  <DocSecurity>0</DocSecurity>
  <Lines>437</Lines>
  <Paragraphs>123</Paragraphs>
  <ScaleCrop>false</ScaleCrop>
  <HeadingPairs>
    <vt:vector size="6" baseType="variant">
      <vt:variant>
        <vt:lpstr>Title</vt:lpstr>
      </vt:variant>
      <vt:variant>
        <vt:i4>1</vt:i4>
      </vt:variant>
      <vt:variant>
        <vt:lpstr>Titre</vt:lpstr>
      </vt:variant>
      <vt:variant>
        <vt:i4>1</vt:i4>
      </vt:variant>
      <vt:variant>
        <vt:lpstr>Título</vt:lpstr>
      </vt:variant>
      <vt:variant>
        <vt:i4>1</vt:i4>
      </vt:variant>
    </vt:vector>
  </HeadingPairs>
  <TitlesOfParts>
    <vt:vector size="3" baseType="lpstr">
      <vt:lpstr>Test Report Document</vt:lpstr>
      <vt:lpstr>Test Report Document</vt:lpstr>
      <vt:lpstr>Test Plan Document</vt:lpstr>
    </vt:vector>
  </TitlesOfParts>
  <Company>GMV</Company>
  <LinksUpToDate>false</LinksUpToDate>
  <CharactersWithSpaces>61959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 Document</dc:title>
  <dc:creator>gmv</dc:creator>
  <cp:keywords>ngEO, Task4</cp:keywords>
  <cp:lastModifiedBy>Lavignotte Fabien</cp:lastModifiedBy>
  <cp:revision>26</cp:revision>
  <dcterms:created xsi:type="dcterms:W3CDTF">2013-02-08T17:30:00Z</dcterms:created>
  <dcterms:modified xsi:type="dcterms:W3CDTF">2013-03-27T16:39:00Z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y fmtid="{D5CDD505-2E9C-101B-9397-08002B2CF9AE}" pid="3" name="project">
    <vt:lpwstr>ngEO Task 4</vt:lpwstr>
  </property>
  <property fmtid="{D5CDD505-2E9C-101B-9397-08002B2CF9AE}" pid="4" name="date">
    <vt:lpwstr>08/02/2013</vt:lpwstr>
  </property>
  <property fmtid="{D5CDD505-2E9C-101B-9397-08002B2CF9AE}" pid="5" name="code">
    <vt:lpwstr>ngEO-WEBC-SSTR</vt:lpwstr>
  </property>
  <property fmtid="{D5CDD505-2E9C-101B-9397-08002B2CF9AE}" pid="6" name="prepared by">
    <vt:lpwstr>Magali Bellou, Emna Mokaddem</vt:lpwstr>
  </property>
  <property fmtid="{D5CDD505-2E9C-101B-9397-08002B2CF9AE}" pid="7" name="authorized by">
    <vt:lpwstr>Properties.authorized by</vt:lpwstr>
  </property>
  <property fmtid="{D5CDD505-2E9C-101B-9397-08002B2CF9AE}" pid="8" name="subsystem">
    <vt:lpwstr>Web Client</vt:lpwstr>
  </property>
</Properties>
</file>